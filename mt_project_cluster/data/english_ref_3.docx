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MON_1573556048"/>
    <w:bookmarkEnd w:id="0"/>
    <w:p w:rsidR="00945E3E" w:rsidRPr="001376F5" w:rsidRDefault="00FD68DA" w:rsidP="004C121E">
      <w:pPr>
        <w:pStyle w:val="DocNo"/>
        <w:spacing w:after="60"/>
        <w:ind w:left="-270"/>
      </w:pPr>
      <w:r>
        <w:object w:dxaOrig="10902" w:dyaOrig="137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545.25pt;height:686.25pt" o:ole="">
            <v:imagedata r:id="rId9" o:title=""/>
          </v:shape>
          <o:OLEObject Type="Embed" ProgID="Word.Document.12" ShapeID="_x0000_i1028" DrawAspect="Content" ObjectID="_1573560537" r:id="rId10">
            <o:FieldCodes>\s</o:FieldCodes>
          </o:OLEObject>
        </w:object>
      </w:r>
      <w:bookmarkStart w:id="1" w:name="_GoBack"/>
      <w:bookmarkEnd w:id="1"/>
    </w:p>
    <w:p w:rsidR="00A11F7F" w:rsidRDefault="00A11F7F" w:rsidP="00471AFB">
      <w:pPr>
        <w:pStyle w:val="edms"/>
        <w:tabs>
          <w:tab w:val="left" w:pos="450"/>
        </w:tabs>
        <w:spacing w:before="0" w:line="140" w:lineRule="exact"/>
        <w:ind w:left="0"/>
        <w:rPr>
          <w:rFonts w:ascii="Arial Bold" w:hAnsi="Arial Bold"/>
        </w:rPr>
        <w:sectPr w:rsidR="00A11F7F" w:rsidSect="004C121E">
          <w:footerReference w:type="default" r:id="rId11"/>
          <w:endnotePr>
            <w:numFmt w:val="decimal"/>
          </w:endnotePr>
          <w:type w:val="continuous"/>
          <w:pgSz w:w="12240" w:h="15840" w:code="1"/>
          <w:pgMar w:top="450" w:right="936" w:bottom="648" w:left="936" w:header="288" w:footer="504" w:gutter="0"/>
          <w:pgNumType w:start="1"/>
          <w:cols w:space="720"/>
          <w:noEndnote/>
        </w:sectPr>
      </w:pPr>
    </w:p>
    <w:p w:rsidR="004E582F" w:rsidRDefault="004E582F" w:rsidP="00B200C1">
      <w:pPr>
        <w:pStyle w:val="TOCHeading"/>
        <w:jc w:val="center"/>
        <w:rPr>
          <w:rFonts w:ascii="Arial" w:hAnsi="Arial" w:cs="Arial"/>
        </w:rPr>
      </w:pPr>
      <w:r w:rsidRPr="00465154">
        <w:rPr>
          <w:rFonts w:ascii="Arial" w:hAnsi="Arial" w:cs="Arial"/>
        </w:rPr>
        <w:lastRenderedPageBreak/>
        <w:t>Table of Contents</w:t>
      </w:r>
    </w:p>
    <w:p w:rsidR="00701D16" w:rsidRDefault="00014E7F">
      <w:pPr>
        <w:pStyle w:val="TOC1"/>
        <w:rPr>
          <w:ins w:id="2" w:author="gorgemj" w:date="2017-11-24T13:26:00Z"/>
          <w:rFonts w:asciiTheme="minorHAnsi" w:eastAsiaTheme="minorEastAsia" w:hAnsiTheme="minorHAnsi" w:cstheme="minorBidi"/>
          <w:sz w:val="22"/>
          <w:szCs w:val="22"/>
        </w:rPr>
      </w:pPr>
      <w:r w:rsidRPr="001017FF">
        <w:fldChar w:fldCharType="begin"/>
      </w:r>
      <w:r w:rsidR="00724E50" w:rsidRPr="001017FF">
        <w:instrText xml:space="preserve"> TOC \o "1-3" \h \z \u </w:instrText>
      </w:r>
      <w:r w:rsidRPr="001017FF">
        <w:fldChar w:fldCharType="separate"/>
      </w:r>
      <w:ins w:id="3" w:author="gorgemj" w:date="2017-11-24T13:26:00Z">
        <w:r w:rsidR="00701D16" w:rsidRPr="00E74315">
          <w:rPr>
            <w:rStyle w:val="Hyperlink"/>
          </w:rPr>
          <w:fldChar w:fldCharType="begin"/>
        </w:r>
        <w:r w:rsidR="00701D16" w:rsidRPr="00E74315">
          <w:rPr>
            <w:rStyle w:val="Hyperlink"/>
          </w:rPr>
          <w:instrText xml:space="preserve"> </w:instrText>
        </w:r>
        <w:r w:rsidR="00701D16">
          <w:instrText>HYPERLINK \l "_Toc499293292"</w:instrText>
        </w:r>
        <w:r w:rsidR="00701D16" w:rsidRPr="00E74315">
          <w:rPr>
            <w:rStyle w:val="Hyperlink"/>
          </w:rPr>
          <w:instrText xml:space="preserve"> </w:instrText>
        </w:r>
        <w:r w:rsidR="00701D16" w:rsidRPr="00E74315">
          <w:rPr>
            <w:rStyle w:val="Hyperlink"/>
          </w:rPr>
          <w:fldChar w:fldCharType="separate"/>
        </w:r>
        <w:r w:rsidR="00701D16" w:rsidRPr="00E74315">
          <w:rPr>
            <w:rStyle w:val="Hyperlink"/>
          </w:rPr>
          <w:t>1.0</w:t>
        </w:r>
        <w:r w:rsidR="00701D16">
          <w:rPr>
            <w:rFonts w:asciiTheme="minorHAnsi" w:eastAsiaTheme="minorEastAsia" w:hAnsiTheme="minorHAnsi" w:cstheme="minorBidi"/>
            <w:sz w:val="22"/>
            <w:szCs w:val="22"/>
          </w:rPr>
          <w:tab/>
        </w:r>
        <w:r w:rsidR="00701D16" w:rsidRPr="00E74315">
          <w:rPr>
            <w:rStyle w:val="Hyperlink"/>
          </w:rPr>
          <w:t>Introduction</w:t>
        </w:r>
        <w:r w:rsidR="00701D16">
          <w:rPr>
            <w:webHidden/>
          </w:rPr>
          <w:tab/>
        </w:r>
        <w:r w:rsidR="00701D16">
          <w:rPr>
            <w:webHidden/>
          </w:rPr>
          <w:fldChar w:fldCharType="begin"/>
        </w:r>
        <w:r w:rsidR="00701D16">
          <w:rPr>
            <w:webHidden/>
          </w:rPr>
          <w:instrText xml:space="preserve"> PAGEREF _Toc499293292 \h </w:instrText>
        </w:r>
      </w:ins>
      <w:r w:rsidR="00701D16">
        <w:rPr>
          <w:webHidden/>
        </w:rPr>
      </w:r>
      <w:r w:rsidR="00701D16">
        <w:rPr>
          <w:webHidden/>
        </w:rPr>
        <w:fldChar w:fldCharType="separate"/>
      </w:r>
      <w:r w:rsidR="00FD68DA">
        <w:rPr>
          <w:webHidden/>
        </w:rPr>
        <w:t>3</w:t>
      </w:r>
      <w:ins w:id="4" w:author="gorgemj" w:date="2017-11-24T13:26:00Z">
        <w:r w:rsidR="00701D16">
          <w:rPr>
            <w:webHidden/>
          </w:rPr>
          <w:fldChar w:fldCharType="end"/>
        </w:r>
        <w:r w:rsidR="00701D16" w:rsidRPr="00E74315">
          <w:rPr>
            <w:rStyle w:val="Hyperlink"/>
          </w:rPr>
          <w:fldChar w:fldCharType="end"/>
        </w:r>
      </w:ins>
    </w:p>
    <w:p w:rsidR="00701D16" w:rsidRDefault="00701D16">
      <w:pPr>
        <w:pStyle w:val="TOC1"/>
        <w:rPr>
          <w:ins w:id="5" w:author="gorgemj" w:date="2017-11-24T13:26:00Z"/>
          <w:rFonts w:asciiTheme="minorHAnsi" w:eastAsiaTheme="minorEastAsia" w:hAnsiTheme="minorHAnsi" w:cstheme="minorBidi"/>
          <w:sz w:val="22"/>
          <w:szCs w:val="22"/>
        </w:rPr>
      </w:pPr>
      <w:ins w:id="6" w:author="gorgemj" w:date="2017-11-24T13:26:00Z">
        <w:r w:rsidRPr="00E74315">
          <w:rPr>
            <w:rStyle w:val="Hyperlink"/>
          </w:rPr>
          <w:fldChar w:fldCharType="begin"/>
        </w:r>
        <w:r w:rsidRPr="00E74315">
          <w:rPr>
            <w:rStyle w:val="Hyperlink"/>
          </w:rPr>
          <w:instrText xml:space="preserve"> </w:instrText>
        </w:r>
        <w:r>
          <w:instrText>HYPERLINK \l "_Toc499293293"</w:instrText>
        </w:r>
        <w:r w:rsidRPr="00E74315">
          <w:rPr>
            <w:rStyle w:val="Hyperlink"/>
          </w:rPr>
          <w:instrText xml:space="preserve"> </w:instrText>
        </w:r>
        <w:r w:rsidRPr="00E74315">
          <w:rPr>
            <w:rStyle w:val="Hyperlink"/>
          </w:rPr>
          <w:fldChar w:fldCharType="separate"/>
        </w:r>
        <w:r w:rsidRPr="00E74315">
          <w:rPr>
            <w:rStyle w:val="Hyperlink"/>
          </w:rPr>
          <w:t>2.0</w:t>
        </w:r>
        <w:r>
          <w:rPr>
            <w:rFonts w:asciiTheme="minorHAnsi" w:eastAsiaTheme="minorEastAsia" w:hAnsiTheme="minorHAnsi" w:cstheme="minorBidi"/>
            <w:sz w:val="22"/>
            <w:szCs w:val="22"/>
          </w:rPr>
          <w:tab/>
        </w:r>
        <w:r w:rsidRPr="00E74315">
          <w:rPr>
            <w:rStyle w:val="Hyperlink"/>
          </w:rPr>
          <w:t>Highlights of the Results and Conclusions</w:t>
        </w:r>
        <w:r>
          <w:rPr>
            <w:webHidden/>
          </w:rPr>
          <w:tab/>
        </w:r>
        <w:r>
          <w:rPr>
            <w:webHidden/>
          </w:rPr>
          <w:fldChar w:fldCharType="begin"/>
        </w:r>
        <w:r>
          <w:rPr>
            <w:webHidden/>
          </w:rPr>
          <w:instrText xml:space="preserve"> PAGEREF _Toc499293293 \h </w:instrText>
        </w:r>
      </w:ins>
      <w:r>
        <w:rPr>
          <w:webHidden/>
        </w:rPr>
      </w:r>
      <w:r>
        <w:rPr>
          <w:webHidden/>
        </w:rPr>
        <w:fldChar w:fldCharType="separate"/>
      </w:r>
      <w:r w:rsidR="00FD68DA">
        <w:rPr>
          <w:webHidden/>
        </w:rPr>
        <w:t>9</w:t>
      </w:r>
      <w:ins w:id="7" w:author="gorgemj" w:date="2017-11-24T13:26:00Z">
        <w:r>
          <w:rPr>
            <w:webHidden/>
          </w:rPr>
          <w:fldChar w:fldCharType="end"/>
        </w:r>
        <w:r w:rsidRPr="00E74315">
          <w:rPr>
            <w:rStyle w:val="Hyperlink"/>
          </w:rPr>
          <w:fldChar w:fldCharType="end"/>
        </w:r>
      </w:ins>
    </w:p>
    <w:p w:rsidR="00701D16" w:rsidRDefault="00701D16">
      <w:pPr>
        <w:pStyle w:val="TOC1"/>
        <w:rPr>
          <w:ins w:id="8" w:author="gorgemj" w:date="2017-11-24T13:26:00Z"/>
          <w:rFonts w:asciiTheme="minorHAnsi" w:eastAsiaTheme="minorEastAsia" w:hAnsiTheme="minorHAnsi" w:cstheme="minorBidi"/>
          <w:sz w:val="22"/>
          <w:szCs w:val="22"/>
        </w:rPr>
      </w:pPr>
      <w:ins w:id="9" w:author="gorgemj" w:date="2017-11-24T13:26:00Z">
        <w:r w:rsidRPr="00E74315">
          <w:rPr>
            <w:rStyle w:val="Hyperlink"/>
          </w:rPr>
          <w:fldChar w:fldCharType="begin"/>
        </w:r>
        <w:r w:rsidRPr="00E74315">
          <w:rPr>
            <w:rStyle w:val="Hyperlink"/>
          </w:rPr>
          <w:instrText xml:space="preserve"> </w:instrText>
        </w:r>
        <w:r>
          <w:instrText>HYPERLINK \l "_Toc499293294"</w:instrText>
        </w:r>
        <w:r w:rsidRPr="00E74315">
          <w:rPr>
            <w:rStyle w:val="Hyperlink"/>
          </w:rPr>
          <w:instrText xml:space="preserve"> </w:instrText>
        </w:r>
        <w:r w:rsidRPr="00E74315">
          <w:rPr>
            <w:rStyle w:val="Hyperlink"/>
          </w:rPr>
          <w:fldChar w:fldCharType="separate"/>
        </w:r>
        <w:r w:rsidRPr="00E74315">
          <w:rPr>
            <w:rStyle w:val="Hyperlink"/>
          </w:rPr>
          <w:t>3.0</w:t>
        </w:r>
        <w:r>
          <w:rPr>
            <w:rFonts w:asciiTheme="minorHAnsi" w:eastAsiaTheme="minorEastAsia" w:hAnsiTheme="minorHAnsi" w:cstheme="minorBidi"/>
            <w:sz w:val="22"/>
            <w:szCs w:val="22"/>
          </w:rPr>
          <w:tab/>
        </w:r>
        <w:r w:rsidRPr="00E74315">
          <w:rPr>
            <w:rStyle w:val="Hyperlink"/>
          </w:rPr>
          <w:t>References</w:t>
        </w:r>
        <w:r>
          <w:rPr>
            <w:webHidden/>
          </w:rPr>
          <w:tab/>
        </w:r>
        <w:r>
          <w:rPr>
            <w:webHidden/>
          </w:rPr>
          <w:fldChar w:fldCharType="begin"/>
        </w:r>
        <w:r>
          <w:rPr>
            <w:webHidden/>
          </w:rPr>
          <w:instrText xml:space="preserve"> PAGEREF _Toc499293294 \h </w:instrText>
        </w:r>
      </w:ins>
      <w:r>
        <w:rPr>
          <w:webHidden/>
        </w:rPr>
      </w:r>
      <w:r>
        <w:rPr>
          <w:webHidden/>
        </w:rPr>
        <w:fldChar w:fldCharType="separate"/>
      </w:r>
      <w:r w:rsidR="00FD68DA">
        <w:rPr>
          <w:webHidden/>
        </w:rPr>
        <w:t>11</w:t>
      </w:r>
      <w:ins w:id="10" w:author="gorgemj" w:date="2017-11-24T13:26:00Z">
        <w:r>
          <w:rPr>
            <w:webHidden/>
          </w:rPr>
          <w:fldChar w:fldCharType="end"/>
        </w:r>
        <w:r w:rsidRPr="00E74315">
          <w:rPr>
            <w:rStyle w:val="Hyperlink"/>
          </w:rPr>
          <w:fldChar w:fldCharType="end"/>
        </w:r>
      </w:ins>
    </w:p>
    <w:p w:rsidR="00701D16" w:rsidRDefault="00701D16">
      <w:pPr>
        <w:pStyle w:val="TOC1"/>
        <w:rPr>
          <w:ins w:id="11" w:author="gorgemj" w:date="2017-11-24T13:26:00Z"/>
          <w:rFonts w:asciiTheme="minorHAnsi" w:eastAsiaTheme="minorEastAsia" w:hAnsiTheme="minorHAnsi" w:cstheme="minorBidi"/>
          <w:sz w:val="22"/>
          <w:szCs w:val="22"/>
        </w:rPr>
      </w:pPr>
      <w:ins w:id="12" w:author="gorgemj" w:date="2017-11-24T13:26:00Z">
        <w:r w:rsidRPr="00E74315">
          <w:rPr>
            <w:rStyle w:val="Hyperlink"/>
          </w:rPr>
          <w:fldChar w:fldCharType="begin"/>
        </w:r>
        <w:r w:rsidRPr="00E74315">
          <w:rPr>
            <w:rStyle w:val="Hyperlink"/>
          </w:rPr>
          <w:instrText xml:space="preserve"> </w:instrText>
        </w:r>
        <w:r>
          <w:instrText>HYPERLINK \l "_Toc499293295"</w:instrText>
        </w:r>
        <w:r w:rsidRPr="00E74315">
          <w:rPr>
            <w:rStyle w:val="Hyperlink"/>
          </w:rPr>
          <w:instrText xml:space="preserve"> </w:instrText>
        </w:r>
        <w:r w:rsidRPr="00E74315">
          <w:rPr>
            <w:rStyle w:val="Hyperlink"/>
          </w:rPr>
          <w:fldChar w:fldCharType="separate"/>
        </w:r>
        <w:r w:rsidRPr="00E74315">
          <w:rPr>
            <w:rStyle w:val="Hyperlink"/>
          </w:rPr>
          <w:t>4.0</w:t>
        </w:r>
        <w:r>
          <w:rPr>
            <w:rFonts w:asciiTheme="minorHAnsi" w:eastAsiaTheme="minorEastAsia" w:hAnsiTheme="minorHAnsi" w:cstheme="minorBidi"/>
            <w:sz w:val="22"/>
            <w:szCs w:val="22"/>
          </w:rPr>
          <w:tab/>
        </w:r>
        <w:r w:rsidRPr="00E74315">
          <w:rPr>
            <w:rStyle w:val="Hyperlink"/>
          </w:rPr>
          <w:t>Acronyms</w:t>
        </w:r>
        <w:r>
          <w:rPr>
            <w:webHidden/>
          </w:rPr>
          <w:tab/>
        </w:r>
        <w:r>
          <w:rPr>
            <w:webHidden/>
          </w:rPr>
          <w:fldChar w:fldCharType="begin"/>
        </w:r>
        <w:r>
          <w:rPr>
            <w:webHidden/>
          </w:rPr>
          <w:instrText xml:space="preserve"> PAGEREF _Toc499293295 \h </w:instrText>
        </w:r>
      </w:ins>
      <w:r>
        <w:rPr>
          <w:webHidden/>
        </w:rPr>
      </w:r>
      <w:r>
        <w:rPr>
          <w:webHidden/>
        </w:rPr>
        <w:fldChar w:fldCharType="separate"/>
      </w:r>
      <w:r w:rsidR="00FD68DA">
        <w:rPr>
          <w:webHidden/>
        </w:rPr>
        <w:t>13</w:t>
      </w:r>
      <w:ins w:id="13" w:author="gorgemj" w:date="2017-11-24T13:26:00Z">
        <w:r>
          <w:rPr>
            <w:webHidden/>
          </w:rPr>
          <w:fldChar w:fldCharType="end"/>
        </w:r>
        <w:r w:rsidRPr="00E74315">
          <w:rPr>
            <w:rStyle w:val="Hyperlink"/>
          </w:rPr>
          <w:fldChar w:fldCharType="end"/>
        </w:r>
      </w:ins>
    </w:p>
    <w:p w:rsidR="00701D16" w:rsidRDefault="00701D16">
      <w:pPr>
        <w:pStyle w:val="TOC1"/>
        <w:rPr>
          <w:ins w:id="14" w:author="gorgemj" w:date="2017-11-24T13:26:00Z"/>
          <w:rFonts w:asciiTheme="minorHAnsi" w:eastAsiaTheme="minorEastAsia" w:hAnsiTheme="minorHAnsi" w:cstheme="minorBidi"/>
          <w:sz w:val="22"/>
          <w:szCs w:val="22"/>
        </w:rPr>
      </w:pPr>
      <w:ins w:id="15" w:author="gorgemj" w:date="2017-11-24T13:26:00Z">
        <w:r w:rsidRPr="00E74315">
          <w:rPr>
            <w:rStyle w:val="Hyperlink"/>
          </w:rPr>
          <w:fldChar w:fldCharType="begin"/>
        </w:r>
        <w:r w:rsidRPr="00E74315">
          <w:rPr>
            <w:rStyle w:val="Hyperlink"/>
          </w:rPr>
          <w:instrText xml:space="preserve"> </w:instrText>
        </w:r>
        <w:r>
          <w:instrText>HYPERLINK \l "_Toc499293296"</w:instrText>
        </w:r>
        <w:r w:rsidRPr="00E74315">
          <w:rPr>
            <w:rStyle w:val="Hyperlink"/>
          </w:rPr>
          <w:instrText xml:space="preserve"> </w:instrText>
        </w:r>
        <w:r w:rsidRPr="00E74315">
          <w:rPr>
            <w:rStyle w:val="Hyperlink"/>
          </w:rPr>
          <w:fldChar w:fldCharType="separate"/>
        </w:r>
        <w:r w:rsidRPr="00E74315">
          <w:rPr>
            <w:rStyle w:val="Hyperlink"/>
          </w:rPr>
          <w:t>5.0</w:t>
        </w:r>
        <w:r>
          <w:rPr>
            <w:rFonts w:asciiTheme="minorHAnsi" w:eastAsiaTheme="minorEastAsia" w:hAnsiTheme="minorHAnsi" w:cstheme="minorBidi"/>
            <w:sz w:val="22"/>
            <w:szCs w:val="22"/>
          </w:rPr>
          <w:tab/>
        </w:r>
        <w:r w:rsidRPr="00E74315">
          <w:rPr>
            <w:rStyle w:val="Hyperlink"/>
          </w:rPr>
          <w:t>Applications of Key IAEA Definitions to the AP1000 Plant Design</w:t>
        </w:r>
        <w:r>
          <w:rPr>
            <w:webHidden/>
          </w:rPr>
          <w:tab/>
        </w:r>
        <w:r>
          <w:rPr>
            <w:webHidden/>
          </w:rPr>
          <w:fldChar w:fldCharType="begin"/>
        </w:r>
        <w:r>
          <w:rPr>
            <w:webHidden/>
          </w:rPr>
          <w:instrText xml:space="preserve"> PAGEREF _Toc499293296 \h </w:instrText>
        </w:r>
      </w:ins>
      <w:r>
        <w:rPr>
          <w:webHidden/>
        </w:rPr>
      </w:r>
      <w:r>
        <w:rPr>
          <w:webHidden/>
        </w:rPr>
        <w:fldChar w:fldCharType="separate"/>
      </w:r>
      <w:r w:rsidR="00FD68DA">
        <w:rPr>
          <w:webHidden/>
        </w:rPr>
        <w:t>15</w:t>
      </w:r>
      <w:ins w:id="16" w:author="gorgemj" w:date="2017-11-24T13:26:00Z">
        <w:r>
          <w:rPr>
            <w:webHidden/>
          </w:rPr>
          <w:fldChar w:fldCharType="end"/>
        </w:r>
        <w:r w:rsidRPr="00E74315">
          <w:rPr>
            <w:rStyle w:val="Hyperlink"/>
          </w:rPr>
          <w:fldChar w:fldCharType="end"/>
        </w:r>
      </w:ins>
    </w:p>
    <w:p w:rsidR="00701D16" w:rsidRDefault="00701D16">
      <w:pPr>
        <w:pStyle w:val="TOC1"/>
        <w:rPr>
          <w:ins w:id="17" w:author="gorgemj" w:date="2017-11-24T13:26:00Z"/>
          <w:rFonts w:asciiTheme="minorHAnsi" w:eastAsiaTheme="minorEastAsia" w:hAnsiTheme="minorHAnsi" w:cstheme="minorBidi"/>
          <w:sz w:val="22"/>
          <w:szCs w:val="22"/>
        </w:rPr>
      </w:pPr>
      <w:ins w:id="18" w:author="gorgemj" w:date="2017-11-24T13:26:00Z">
        <w:r w:rsidRPr="00E74315">
          <w:rPr>
            <w:rStyle w:val="Hyperlink"/>
          </w:rPr>
          <w:fldChar w:fldCharType="begin"/>
        </w:r>
        <w:r w:rsidRPr="00E74315">
          <w:rPr>
            <w:rStyle w:val="Hyperlink"/>
          </w:rPr>
          <w:instrText xml:space="preserve"> </w:instrText>
        </w:r>
        <w:r>
          <w:instrText>HYPERLINK \l "_Toc499293297"</w:instrText>
        </w:r>
        <w:r w:rsidRPr="00E74315">
          <w:rPr>
            <w:rStyle w:val="Hyperlink"/>
          </w:rPr>
          <w:instrText xml:space="preserve"> </w:instrText>
        </w:r>
        <w:r w:rsidRPr="00E74315">
          <w:rPr>
            <w:rStyle w:val="Hyperlink"/>
          </w:rPr>
          <w:fldChar w:fldCharType="separate"/>
        </w:r>
        <w:r w:rsidRPr="00E74315">
          <w:rPr>
            <w:rStyle w:val="Hyperlink"/>
          </w:rPr>
          <w:t>6.0</w:t>
        </w:r>
        <w:r>
          <w:rPr>
            <w:rFonts w:asciiTheme="minorHAnsi" w:eastAsiaTheme="minorEastAsia" w:hAnsiTheme="minorHAnsi" w:cstheme="minorBidi"/>
            <w:sz w:val="22"/>
            <w:szCs w:val="22"/>
          </w:rPr>
          <w:tab/>
        </w:r>
        <w:r w:rsidRPr="00E74315">
          <w:rPr>
            <w:rStyle w:val="Hyperlink"/>
          </w:rPr>
          <w:t>AP1000 Plant Design Compliance Assessment</w:t>
        </w:r>
        <w:r>
          <w:rPr>
            <w:webHidden/>
          </w:rPr>
          <w:tab/>
        </w:r>
        <w:r>
          <w:rPr>
            <w:webHidden/>
          </w:rPr>
          <w:fldChar w:fldCharType="begin"/>
        </w:r>
        <w:r>
          <w:rPr>
            <w:webHidden/>
          </w:rPr>
          <w:instrText xml:space="preserve"> PAGEREF _Toc499293297 \h </w:instrText>
        </w:r>
      </w:ins>
      <w:r>
        <w:rPr>
          <w:webHidden/>
        </w:rPr>
      </w:r>
      <w:r>
        <w:rPr>
          <w:webHidden/>
        </w:rPr>
        <w:fldChar w:fldCharType="separate"/>
      </w:r>
      <w:r w:rsidR="00FD68DA">
        <w:rPr>
          <w:webHidden/>
        </w:rPr>
        <w:t>21</w:t>
      </w:r>
      <w:ins w:id="19" w:author="gorgemj" w:date="2017-11-24T13:26:00Z">
        <w:r>
          <w:rPr>
            <w:webHidden/>
          </w:rPr>
          <w:fldChar w:fldCharType="end"/>
        </w:r>
        <w:r w:rsidRPr="00E74315">
          <w:rPr>
            <w:rStyle w:val="Hyperlink"/>
          </w:rPr>
          <w:fldChar w:fldCharType="end"/>
        </w:r>
      </w:ins>
    </w:p>
    <w:p w:rsidR="00AB2FE3" w:rsidDel="00D039AD" w:rsidRDefault="00AB2FE3">
      <w:pPr>
        <w:pStyle w:val="TOC1"/>
        <w:rPr>
          <w:del w:id="20" w:author="gorgemj" w:date="2017-11-20T10:33:00Z"/>
          <w:rFonts w:asciiTheme="minorHAnsi" w:eastAsiaTheme="minorEastAsia" w:hAnsiTheme="minorHAnsi" w:cstheme="minorBidi"/>
          <w:sz w:val="22"/>
          <w:szCs w:val="22"/>
        </w:rPr>
      </w:pPr>
      <w:del w:id="21" w:author="gorgemj" w:date="2017-11-20T10:33:00Z">
        <w:r w:rsidRPr="00D039AD" w:rsidDel="00D039AD">
          <w:rPr>
            <w:rPrChange w:id="22" w:author="gorgemj" w:date="2017-11-20T10:33:00Z">
              <w:rPr>
                <w:rStyle w:val="Hyperlink"/>
              </w:rPr>
            </w:rPrChange>
          </w:rPr>
          <w:delText>1.0</w:delText>
        </w:r>
        <w:r w:rsidDel="00D039AD">
          <w:rPr>
            <w:rFonts w:asciiTheme="minorHAnsi" w:eastAsiaTheme="minorEastAsia" w:hAnsiTheme="minorHAnsi" w:cstheme="minorBidi"/>
            <w:sz w:val="22"/>
            <w:szCs w:val="22"/>
          </w:rPr>
          <w:tab/>
        </w:r>
        <w:r w:rsidRPr="00D039AD" w:rsidDel="00D039AD">
          <w:rPr>
            <w:rPrChange w:id="23" w:author="gorgemj" w:date="2017-11-20T10:33:00Z">
              <w:rPr>
                <w:rStyle w:val="Hyperlink"/>
              </w:rPr>
            </w:rPrChange>
          </w:rPr>
          <w:delText>Introduction</w:delText>
        </w:r>
        <w:r w:rsidDel="00D039AD">
          <w:rPr>
            <w:webHidden/>
          </w:rPr>
          <w:tab/>
        </w:r>
        <w:r w:rsidR="00BB05D8" w:rsidDel="00D039AD">
          <w:rPr>
            <w:webHidden/>
          </w:rPr>
          <w:delText>3</w:delText>
        </w:r>
      </w:del>
    </w:p>
    <w:p w:rsidR="00AB2FE3" w:rsidDel="00D039AD" w:rsidRDefault="00AB2FE3">
      <w:pPr>
        <w:pStyle w:val="TOC1"/>
        <w:rPr>
          <w:del w:id="24" w:author="gorgemj" w:date="2017-11-20T10:33:00Z"/>
          <w:rFonts w:asciiTheme="minorHAnsi" w:eastAsiaTheme="minorEastAsia" w:hAnsiTheme="minorHAnsi" w:cstheme="minorBidi"/>
          <w:sz w:val="22"/>
          <w:szCs w:val="22"/>
        </w:rPr>
      </w:pPr>
      <w:del w:id="25" w:author="gorgemj" w:date="2017-11-20T10:33:00Z">
        <w:r w:rsidRPr="00D039AD" w:rsidDel="00D039AD">
          <w:rPr>
            <w:rPrChange w:id="26" w:author="gorgemj" w:date="2017-11-20T10:33:00Z">
              <w:rPr>
                <w:rStyle w:val="Hyperlink"/>
              </w:rPr>
            </w:rPrChange>
          </w:rPr>
          <w:delText>2.0</w:delText>
        </w:r>
        <w:r w:rsidDel="00D039AD">
          <w:rPr>
            <w:rFonts w:asciiTheme="minorHAnsi" w:eastAsiaTheme="minorEastAsia" w:hAnsiTheme="minorHAnsi" w:cstheme="minorBidi"/>
            <w:sz w:val="22"/>
            <w:szCs w:val="22"/>
          </w:rPr>
          <w:tab/>
        </w:r>
        <w:r w:rsidRPr="00D039AD" w:rsidDel="00D039AD">
          <w:rPr>
            <w:rPrChange w:id="27" w:author="gorgemj" w:date="2017-11-20T10:33:00Z">
              <w:rPr>
                <w:rStyle w:val="Hyperlink"/>
              </w:rPr>
            </w:rPrChange>
          </w:rPr>
          <w:delText>Highlights of the Results and Conclusions</w:delText>
        </w:r>
        <w:r w:rsidDel="00D039AD">
          <w:rPr>
            <w:webHidden/>
          </w:rPr>
          <w:tab/>
        </w:r>
        <w:r w:rsidR="00BB05D8" w:rsidDel="00D039AD">
          <w:rPr>
            <w:webHidden/>
          </w:rPr>
          <w:delText>9</w:delText>
        </w:r>
      </w:del>
    </w:p>
    <w:p w:rsidR="00AB2FE3" w:rsidDel="00D039AD" w:rsidRDefault="00AB2FE3">
      <w:pPr>
        <w:pStyle w:val="TOC1"/>
        <w:rPr>
          <w:del w:id="28" w:author="gorgemj" w:date="2017-11-20T10:33:00Z"/>
          <w:rFonts w:asciiTheme="minorHAnsi" w:eastAsiaTheme="minorEastAsia" w:hAnsiTheme="minorHAnsi" w:cstheme="minorBidi"/>
          <w:sz w:val="22"/>
          <w:szCs w:val="22"/>
        </w:rPr>
      </w:pPr>
      <w:del w:id="29" w:author="gorgemj" w:date="2017-11-20T10:33:00Z">
        <w:r w:rsidRPr="00D039AD" w:rsidDel="00D039AD">
          <w:rPr>
            <w:rPrChange w:id="30" w:author="gorgemj" w:date="2017-11-20T10:33:00Z">
              <w:rPr>
                <w:rStyle w:val="Hyperlink"/>
              </w:rPr>
            </w:rPrChange>
          </w:rPr>
          <w:delText>3.0</w:delText>
        </w:r>
        <w:r w:rsidDel="00D039AD">
          <w:rPr>
            <w:rFonts w:asciiTheme="minorHAnsi" w:eastAsiaTheme="minorEastAsia" w:hAnsiTheme="minorHAnsi" w:cstheme="minorBidi"/>
            <w:sz w:val="22"/>
            <w:szCs w:val="22"/>
          </w:rPr>
          <w:tab/>
        </w:r>
        <w:r w:rsidRPr="00D039AD" w:rsidDel="00D039AD">
          <w:rPr>
            <w:rPrChange w:id="31" w:author="gorgemj" w:date="2017-11-20T10:33:00Z">
              <w:rPr>
                <w:rStyle w:val="Hyperlink"/>
              </w:rPr>
            </w:rPrChange>
          </w:rPr>
          <w:delText>References</w:delText>
        </w:r>
        <w:r w:rsidDel="00D039AD">
          <w:rPr>
            <w:webHidden/>
          </w:rPr>
          <w:tab/>
        </w:r>
        <w:r w:rsidR="00BB05D8" w:rsidDel="00D039AD">
          <w:rPr>
            <w:webHidden/>
          </w:rPr>
          <w:delText>10</w:delText>
        </w:r>
      </w:del>
    </w:p>
    <w:p w:rsidR="00AB2FE3" w:rsidDel="00D039AD" w:rsidRDefault="00AB2FE3">
      <w:pPr>
        <w:pStyle w:val="TOC1"/>
        <w:rPr>
          <w:del w:id="32" w:author="gorgemj" w:date="2017-11-20T10:33:00Z"/>
          <w:rFonts w:asciiTheme="minorHAnsi" w:eastAsiaTheme="minorEastAsia" w:hAnsiTheme="minorHAnsi" w:cstheme="minorBidi"/>
          <w:sz w:val="22"/>
          <w:szCs w:val="22"/>
        </w:rPr>
      </w:pPr>
      <w:del w:id="33" w:author="gorgemj" w:date="2017-11-20T10:33:00Z">
        <w:r w:rsidRPr="00D039AD" w:rsidDel="00D039AD">
          <w:rPr>
            <w:rPrChange w:id="34" w:author="gorgemj" w:date="2017-11-20T10:33:00Z">
              <w:rPr>
                <w:rStyle w:val="Hyperlink"/>
              </w:rPr>
            </w:rPrChange>
          </w:rPr>
          <w:delText>4.0</w:delText>
        </w:r>
        <w:r w:rsidDel="00D039AD">
          <w:rPr>
            <w:rFonts w:asciiTheme="minorHAnsi" w:eastAsiaTheme="minorEastAsia" w:hAnsiTheme="minorHAnsi" w:cstheme="minorBidi"/>
            <w:sz w:val="22"/>
            <w:szCs w:val="22"/>
          </w:rPr>
          <w:tab/>
        </w:r>
        <w:r w:rsidRPr="00D039AD" w:rsidDel="00D039AD">
          <w:rPr>
            <w:rPrChange w:id="35" w:author="gorgemj" w:date="2017-11-20T10:33:00Z">
              <w:rPr>
                <w:rStyle w:val="Hyperlink"/>
              </w:rPr>
            </w:rPrChange>
          </w:rPr>
          <w:delText>Acronyms</w:delText>
        </w:r>
        <w:r w:rsidDel="00D039AD">
          <w:rPr>
            <w:webHidden/>
          </w:rPr>
          <w:tab/>
        </w:r>
        <w:r w:rsidR="00BB05D8" w:rsidDel="00D039AD">
          <w:rPr>
            <w:webHidden/>
          </w:rPr>
          <w:delText>11</w:delText>
        </w:r>
      </w:del>
    </w:p>
    <w:p w:rsidR="00AB2FE3" w:rsidDel="00D039AD" w:rsidRDefault="00AB2FE3">
      <w:pPr>
        <w:pStyle w:val="TOC1"/>
        <w:rPr>
          <w:del w:id="36" w:author="gorgemj" w:date="2017-11-20T10:33:00Z"/>
          <w:rFonts w:asciiTheme="minorHAnsi" w:eastAsiaTheme="minorEastAsia" w:hAnsiTheme="minorHAnsi" w:cstheme="minorBidi"/>
          <w:sz w:val="22"/>
          <w:szCs w:val="22"/>
        </w:rPr>
      </w:pPr>
      <w:del w:id="37" w:author="gorgemj" w:date="2017-11-20T10:33:00Z">
        <w:r w:rsidRPr="00D039AD" w:rsidDel="00D039AD">
          <w:rPr>
            <w:rPrChange w:id="38" w:author="gorgemj" w:date="2017-11-20T10:33:00Z">
              <w:rPr>
                <w:rStyle w:val="Hyperlink"/>
              </w:rPr>
            </w:rPrChange>
          </w:rPr>
          <w:delText>5.0</w:delText>
        </w:r>
        <w:r w:rsidDel="00D039AD">
          <w:rPr>
            <w:rFonts w:asciiTheme="minorHAnsi" w:eastAsiaTheme="minorEastAsia" w:hAnsiTheme="minorHAnsi" w:cstheme="minorBidi"/>
            <w:sz w:val="22"/>
            <w:szCs w:val="22"/>
          </w:rPr>
          <w:tab/>
        </w:r>
        <w:r w:rsidRPr="00D039AD" w:rsidDel="00D039AD">
          <w:rPr>
            <w:rPrChange w:id="39" w:author="gorgemj" w:date="2017-11-20T10:33:00Z">
              <w:rPr>
                <w:rStyle w:val="Hyperlink"/>
                <w:b/>
              </w:rPr>
            </w:rPrChange>
          </w:rPr>
          <w:delText>AP1000 Design Compliance Assessment</w:delText>
        </w:r>
        <w:r w:rsidDel="00D039AD">
          <w:rPr>
            <w:webHidden/>
          </w:rPr>
          <w:tab/>
        </w:r>
        <w:r w:rsidR="00BB05D8" w:rsidDel="00D039AD">
          <w:rPr>
            <w:webHidden/>
          </w:rPr>
          <w:delText>15</w:delText>
        </w:r>
      </w:del>
    </w:p>
    <w:p w:rsidR="004E582F" w:rsidRPr="006C1DB3" w:rsidRDefault="00014E7F" w:rsidP="001017FF">
      <w:pPr>
        <w:pStyle w:val="TOC1"/>
        <w:rPr>
          <w:b/>
          <w:rPrChange w:id="40" w:author="gorgemj" w:date="2017-11-23T20:04:00Z">
            <w:rPr/>
          </w:rPrChange>
        </w:rPr>
      </w:pPr>
      <w:r w:rsidRPr="001017FF">
        <w:fldChar w:fldCharType="end"/>
      </w:r>
      <w:r w:rsidR="00E806E0" w:rsidRPr="006C1DB3">
        <w:rPr>
          <w:b/>
          <w:rPrChange w:id="41" w:author="gorgemj" w:date="2017-11-23T20:04:00Z">
            <w:rPr/>
          </w:rPrChange>
        </w:rPr>
        <w:t>Trademarks:</w:t>
      </w:r>
    </w:p>
    <w:p w:rsidR="00E157D8" w:rsidRDefault="00E157D8" w:rsidP="00E157D8"/>
    <w:p w:rsidR="00E806E0" w:rsidRDefault="00040029" w:rsidP="00E806E0">
      <w:pPr>
        <w:widowControl/>
        <w:rPr>
          <w:rFonts w:cs="Arial"/>
          <w:sz w:val="23"/>
          <w:szCs w:val="23"/>
        </w:rPr>
      </w:pPr>
      <w:r w:rsidRPr="008857D3">
        <w:rPr>
          <w:b/>
          <w:sz w:val="23"/>
          <w:szCs w:val="23"/>
        </w:rPr>
        <w:t xml:space="preserve">AP1000 </w:t>
      </w:r>
      <w:r>
        <w:rPr>
          <w:sz w:val="23"/>
          <w:szCs w:val="23"/>
        </w:rPr>
        <w:t xml:space="preserve">is a trademark or registered trademark of Westinghouse Electric Company LLC, its affiliates and/or its subsidiaries in the United States of America and may be registered in other countries throughout the world. </w:t>
      </w:r>
      <w:r w:rsidR="00E806E0" w:rsidRPr="00E806E0">
        <w:rPr>
          <w:rFonts w:cs="Arial"/>
          <w:sz w:val="23"/>
          <w:szCs w:val="23"/>
        </w:rPr>
        <w:t>All rights reserved. Unauthorized use is strictly</w:t>
      </w:r>
      <w:r w:rsidR="00E806E0">
        <w:rPr>
          <w:rFonts w:cs="Arial"/>
          <w:sz w:val="23"/>
          <w:szCs w:val="23"/>
        </w:rPr>
        <w:t xml:space="preserve"> </w:t>
      </w:r>
      <w:r w:rsidR="00E806E0" w:rsidRPr="00E806E0">
        <w:rPr>
          <w:rFonts w:cs="Arial"/>
          <w:sz w:val="23"/>
          <w:szCs w:val="23"/>
        </w:rPr>
        <w:t xml:space="preserve">prohibited. </w:t>
      </w:r>
    </w:p>
    <w:p w:rsidR="00E806E0" w:rsidRDefault="00E806E0" w:rsidP="00E806E0">
      <w:pPr>
        <w:widowControl/>
        <w:rPr>
          <w:rFonts w:cs="Arial"/>
          <w:sz w:val="23"/>
          <w:szCs w:val="23"/>
        </w:rPr>
      </w:pPr>
    </w:p>
    <w:p w:rsidR="004E582F" w:rsidRPr="001B2FC5" w:rsidRDefault="00E806E0" w:rsidP="00E806E0">
      <w:pPr>
        <w:widowControl/>
        <w:rPr>
          <w:rFonts w:cs="Arial"/>
          <w:sz w:val="23"/>
          <w:szCs w:val="23"/>
        </w:rPr>
      </w:pPr>
      <w:r>
        <w:rPr>
          <w:rFonts w:cs="Arial"/>
          <w:sz w:val="23"/>
          <w:szCs w:val="23"/>
        </w:rPr>
        <w:t>Inconel is a</w:t>
      </w:r>
      <w:r w:rsidRPr="00E806E0">
        <w:rPr>
          <w:rFonts w:cs="Arial"/>
          <w:sz w:val="23"/>
          <w:szCs w:val="23"/>
        </w:rPr>
        <w:t xml:space="preserve"> </w:t>
      </w:r>
      <w:r>
        <w:rPr>
          <w:rFonts w:cs="Arial"/>
          <w:sz w:val="23"/>
          <w:szCs w:val="23"/>
        </w:rPr>
        <w:t>trademark or registered trademark</w:t>
      </w:r>
      <w:r w:rsidRPr="00E806E0">
        <w:rPr>
          <w:rFonts w:cs="Arial"/>
          <w:sz w:val="23"/>
          <w:szCs w:val="23"/>
        </w:rPr>
        <w:t xml:space="preserve"> of</w:t>
      </w:r>
      <w:r>
        <w:rPr>
          <w:rFonts w:cs="Arial"/>
          <w:sz w:val="23"/>
          <w:szCs w:val="23"/>
        </w:rPr>
        <w:t xml:space="preserve"> its</w:t>
      </w:r>
      <w:r w:rsidRPr="00E806E0">
        <w:rPr>
          <w:rFonts w:cs="Arial"/>
          <w:sz w:val="23"/>
          <w:szCs w:val="23"/>
        </w:rPr>
        <w:t xml:space="preserve"> </w:t>
      </w:r>
      <w:r>
        <w:rPr>
          <w:rFonts w:cs="Arial"/>
          <w:sz w:val="23"/>
          <w:szCs w:val="23"/>
        </w:rPr>
        <w:t>owner</w:t>
      </w:r>
      <w:r w:rsidRPr="00E806E0">
        <w:rPr>
          <w:rFonts w:cs="Arial"/>
          <w:sz w:val="23"/>
          <w:szCs w:val="23"/>
        </w:rPr>
        <w:t>. Other names may be trademarks of their respective owners.</w:t>
      </w:r>
      <w:r w:rsidR="0043322C" w:rsidRPr="001B2FC5">
        <w:rPr>
          <w:rFonts w:cs="Arial"/>
          <w:sz w:val="23"/>
          <w:szCs w:val="23"/>
        </w:rPr>
        <w:br w:type="page"/>
      </w:r>
    </w:p>
    <w:p w:rsidR="004E582F" w:rsidRPr="00897E9C" w:rsidRDefault="0043322C" w:rsidP="00785B26">
      <w:pPr>
        <w:pStyle w:val="StyleHeading112ptBold"/>
        <w:tabs>
          <w:tab w:val="clear" w:pos="-720"/>
          <w:tab w:val="left" w:pos="450"/>
        </w:tabs>
      </w:pPr>
      <w:bookmarkStart w:id="42" w:name="_Toc375223154"/>
      <w:bookmarkStart w:id="43" w:name="_Toc499293292"/>
      <w:r w:rsidRPr="0043322C">
        <w:lastRenderedPageBreak/>
        <w:t>1.0</w:t>
      </w:r>
      <w:r w:rsidR="00785B26">
        <w:rPr>
          <w:sz w:val="48"/>
        </w:rPr>
        <w:tab/>
      </w:r>
      <w:r w:rsidRPr="00542606">
        <w:t>Introduction</w:t>
      </w:r>
      <w:bookmarkEnd w:id="42"/>
      <w:bookmarkEnd w:id="43"/>
    </w:p>
    <w:p w:rsidR="00FA734F" w:rsidRPr="00897E9C" w:rsidRDefault="0043322C">
      <w:pPr>
        <w:pStyle w:val="PS"/>
        <w:tabs>
          <w:tab w:val="left" w:pos="8931"/>
        </w:tabs>
        <w:spacing w:line="360" w:lineRule="auto"/>
        <w:ind w:left="450" w:right="69" w:hanging="3"/>
        <w:rPr>
          <w:rFonts w:ascii="Arial" w:hAnsi="Arial" w:cs="Arial"/>
          <w:szCs w:val="22"/>
        </w:rPr>
        <w:pPrChange w:id="44" w:author="gorgemj" w:date="2017-11-09T15:57:00Z">
          <w:pPr>
            <w:pStyle w:val="PS"/>
            <w:spacing w:line="360" w:lineRule="auto"/>
            <w:ind w:left="450" w:hanging="3"/>
          </w:pPr>
        </w:pPrChange>
      </w:pPr>
      <w:r w:rsidRPr="0043322C">
        <w:rPr>
          <w:rFonts w:ascii="Arial" w:hAnsi="Arial" w:cs="Arial"/>
          <w:szCs w:val="22"/>
        </w:rPr>
        <w:t xml:space="preserve">The </w:t>
      </w:r>
      <w:r w:rsidR="0086720E" w:rsidRPr="0086720E">
        <w:rPr>
          <w:rFonts w:ascii="Arial" w:hAnsi="Arial" w:cs="Arial"/>
          <w:szCs w:val="22"/>
        </w:rPr>
        <w:t xml:space="preserve">International Atomic Energy Agency </w:t>
      </w:r>
      <w:r w:rsidR="0086720E">
        <w:rPr>
          <w:rFonts w:ascii="Arial" w:hAnsi="Arial" w:cs="Arial"/>
          <w:szCs w:val="22"/>
        </w:rPr>
        <w:t>(</w:t>
      </w:r>
      <w:r w:rsidRPr="0043322C">
        <w:rPr>
          <w:rFonts w:ascii="Arial" w:hAnsi="Arial" w:cs="Arial"/>
          <w:szCs w:val="22"/>
        </w:rPr>
        <w:t>IAEA</w:t>
      </w:r>
      <w:r w:rsidR="0086720E">
        <w:rPr>
          <w:rFonts w:ascii="Arial" w:hAnsi="Arial" w:cs="Arial"/>
          <w:szCs w:val="22"/>
        </w:rPr>
        <w:t>)</w:t>
      </w:r>
      <w:r w:rsidRPr="0043322C">
        <w:rPr>
          <w:rFonts w:ascii="Arial" w:hAnsi="Arial" w:cs="Arial"/>
          <w:szCs w:val="22"/>
        </w:rPr>
        <w:t xml:space="preserve"> safety standards establish fundamental safety principles, requirements and measures to control the radiation exposure of people and the release of radioactive material to the environment, to restrict the likelihood of events that might lead to a loss of control over a nuclear reactor core, nuclear chain reaction, radi</w:t>
      </w:r>
      <w:r w:rsidR="00FA5672">
        <w:rPr>
          <w:rFonts w:ascii="Arial" w:hAnsi="Arial" w:cs="Arial"/>
          <w:szCs w:val="22"/>
        </w:rPr>
        <w:t>o</w:t>
      </w:r>
      <w:r w:rsidRPr="0043322C">
        <w:rPr>
          <w:rFonts w:ascii="Arial" w:hAnsi="Arial" w:cs="Arial"/>
          <w:szCs w:val="22"/>
        </w:rPr>
        <w:t>active source or any other source of radiation, and to mitigate the consequences of such events if they were to occur. The standards apply to facilities and activities that give rise to radiation risks, including nuclear installations, the use of radiation and radioactive sources, the transport of radioactive material and the management of radioactive waste.</w:t>
      </w:r>
    </w:p>
    <w:p w:rsidR="004015B2" w:rsidRPr="00897E9C" w:rsidRDefault="0043322C">
      <w:pPr>
        <w:pStyle w:val="PS"/>
        <w:spacing w:line="360" w:lineRule="auto"/>
        <w:ind w:left="450" w:right="69" w:hanging="3"/>
        <w:rPr>
          <w:rFonts w:ascii="Arial" w:hAnsi="Arial" w:cs="Arial"/>
          <w:szCs w:val="22"/>
        </w:rPr>
        <w:pPrChange w:id="45" w:author="gorgemj" w:date="2017-11-09T15:57:00Z">
          <w:pPr>
            <w:pStyle w:val="PS"/>
            <w:spacing w:line="360" w:lineRule="auto"/>
            <w:ind w:left="450" w:hanging="3"/>
          </w:pPr>
        </w:pPrChange>
      </w:pPr>
      <w:r w:rsidRPr="0043322C">
        <w:rPr>
          <w:rFonts w:ascii="Arial" w:hAnsi="Arial" w:cs="Arial"/>
          <w:szCs w:val="22"/>
        </w:rPr>
        <w:t>The IAEA safety standards reflect an international consensus on what constitutes a high level of safety for protecting people and the environment from harmful effects of ionizing radiation. The issues in the IAEA Safety Standards Series</w:t>
      </w:r>
      <w:r w:rsidR="00B200C1">
        <w:rPr>
          <w:rFonts w:ascii="Arial" w:hAnsi="Arial" w:cs="Arial"/>
          <w:szCs w:val="22"/>
        </w:rPr>
        <w:t xml:space="preserve"> are divided into</w:t>
      </w:r>
      <w:r w:rsidRPr="0043322C">
        <w:rPr>
          <w:rFonts w:ascii="Arial" w:hAnsi="Arial" w:cs="Arial"/>
          <w:szCs w:val="22"/>
        </w:rPr>
        <w:t xml:space="preserve"> three categories:</w:t>
      </w:r>
    </w:p>
    <w:p w:rsidR="00EC18CA" w:rsidRDefault="0043322C" w:rsidP="009641D2">
      <w:pPr>
        <w:pStyle w:val="PS"/>
        <w:numPr>
          <w:ilvl w:val="0"/>
          <w:numId w:val="8"/>
        </w:numPr>
        <w:spacing w:line="360" w:lineRule="auto"/>
        <w:ind w:left="1440" w:right="69" w:hanging="363"/>
        <w:rPr>
          <w:rFonts w:ascii="Arial" w:hAnsi="Arial" w:cs="Arial"/>
          <w:szCs w:val="22"/>
        </w:rPr>
      </w:pPr>
      <w:r w:rsidRPr="0043322C">
        <w:rPr>
          <w:rFonts w:ascii="Arial" w:hAnsi="Arial" w:cs="Arial"/>
          <w:b/>
          <w:szCs w:val="22"/>
        </w:rPr>
        <w:t>Safety Fundamentals</w:t>
      </w:r>
      <w:r w:rsidRPr="0043322C">
        <w:rPr>
          <w:rFonts w:ascii="Arial" w:hAnsi="Arial" w:cs="Arial"/>
          <w:szCs w:val="22"/>
        </w:rPr>
        <w:t xml:space="preserve"> – present the fundamental safety objective</w:t>
      </w:r>
      <w:r w:rsidR="00FA5672">
        <w:rPr>
          <w:rFonts w:ascii="Arial" w:hAnsi="Arial" w:cs="Arial"/>
          <w:szCs w:val="22"/>
        </w:rPr>
        <w:t>s</w:t>
      </w:r>
      <w:r w:rsidRPr="0043322C">
        <w:rPr>
          <w:rFonts w:ascii="Arial" w:hAnsi="Arial" w:cs="Arial"/>
          <w:szCs w:val="22"/>
        </w:rPr>
        <w:t xml:space="preserve"> and principles of protection and safety, and provide the basis for the safety requirements</w:t>
      </w:r>
    </w:p>
    <w:p w:rsidR="00EC18CA" w:rsidRDefault="0043322C" w:rsidP="009641D2">
      <w:pPr>
        <w:pStyle w:val="PS"/>
        <w:numPr>
          <w:ilvl w:val="0"/>
          <w:numId w:val="8"/>
        </w:numPr>
        <w:spacing w:line="360" w:lineRule="auto"/>
        <w:ind w:left="1440" w:right="69" w:hanging="363"/>
        <w:rPr>
          <w:rFonts w:ascii="Arial" w:hAnsi="Arial" w:cs="Arial"/>
          <w:szCs w:val="22"/>
        </w:rPr>
      </w:pPr>
      <w:r w:rsidRPr="0043322C">
        <w:rPr>
          <w:rFonts w:ascii="Arial" w:hAnsi="Arial" w:cs="Arial"/>
          <w:b/>
          <w:szCs w:val="22"/>
        </w:rPr>
        <w:t>Safety Requirements</w:t>
      </w:r>
      <w:r w:rsidRPr="0043322C">
        <w:rPr>
          <w:rFonts w:ascii="Arial" w:hAnsi="Arial" w:cs="Arial"/>
          <w:szCs w:val="22"/>
        </w:rPr>
        <w:t xml:space="preserve"> – establish the requirements that must be met to ensure the protection of people and the environment, both now and in the future. The requirements are governed by the objective</w:t>
      </w:r>
      <w:r w:rsidR="00FA5672">
        <w:rPr>
          <w:rFonts w:ascii="Arial" w:hAnsi="Arial" w:cs="Arial"/>
          <w:szCs w:val="22"/>
        </w:rPr>
        <w:t>s</w:t>
      </w:r>
      <w:r w:rsidRPr="0043322C">
        <w:rPr>
          <w:rFonts w:ascii="Arial" w:hAnsi="Arial" w:cs="Arial"/>
          <w:szCs w:val="22"/>
        </w:rPr>
        <w:t xml:space="preserve"> and principles of the Safety Fundamentals.</w:t>
      </w:r>
    </w:p>
    <w:p w:rsidR="00EC18CA" w:rsidRDefault="0043322C" w:rsidP="009641D2">
      <w:pPr>
        <w:pStyle w:val="PS"/>
        <w:numPr>
          <w:ilvl w:val="0"/>
          <w:numId w:val="8"/>
        </w:numPr>
        <w:spacing w:line="360" w:lineRule="auto"/>
        <w:ind w:left="1440" w:right="69" w:hanging="363"/>
        <w:rPr>
          <w:rFonts w:ascii="Arial" w:hAnsi="Arial" w:cs="Arial"/>
          <w:b/>
          <w:szCs w:val="22"/>
        </w:rPr>
      </w:pPr>
      <w:r w:rsidRPr="0043322C">
        <w:rPr>
          <w:rFonts w:ascii="Arial" w:hAnsi="Arial" w:cs="Arial"/>
          <w:b/>
          <w:szCs w:val="22"/>
        </w:rPr>
        <w:t xml:space="preserve">Safety Guides – </w:t>
      </w:r>
      <w:r w:rsidRPr="0043322C">
        <w:rPr>
          <w:rFonts w:ascii="Arial" w:hAnsi="Arial" w:cs="Arial"/>
          <w:szCs w:val="22"/>
        </w:rPr>
        <w:t>provide recommendations and guidance on how to comply with the safety requirements, indicating an international consensus that it is necessary to take the measures recommended (or equivalent alternative measures). The Safety Guides present international good practices, and increasingly they reflect best practices, to help users striving to achieve high levels of safety. The recommendations provided in the Safety Guides are expressed as “should” statements.</w:t>
      </w:r>
    </w:p>
    <w:p w:rsidR="00785B26" w:rsidRDefault="00785B26">
      <w:pPr>
        <w:widowControl/>
        <w:rPr>
          <w:rFonts w:cs="Arial"/>
          <w:noProof/>
          <w:sz w:val="22"/>
          <w:szCs w:val="22"/>
          <w:lang w:eastAsia="fr-FR"/>
        </w:rPr>
      </w:pPr>
      <w:r>
        <w:rPr>
          <w:rFonts w:cs="Arial"/>
          <w:szCs w:val="22"/>
        </w:rPr>
        <w:br w:type="page"/>
      </w:r>
    </w:p>
    <w:p w:rsidR="004E582F" w:rsidRPr="00897E9C" w:rsidRDefault="0043322C" w:rsidP="00785B26">
      <w:pPr>
        <w:pStyle w:val="PS"/>
        <w:spacing w:after="280"/>
        <w:ind w:left="0" w:right="0"/>
        <w:rPr>
          <w:rFonts w:ascii="Arial" w:hAnsi="Arial" w:cs="Arial"/>
          <w:szCs w:val="22"/>
        </w:rPr>
      </w:pPr>
      <w:r w:rsidRPr="0043322C">
        <w:rPr>
          <w:rFonts w:ascii="Arial" w:hAnsi="Arial" w:cs="Arial"/>
          <w:szCs w:val="22"/>
        </w:rPr>
        <w:lastRenderedPageBreak/>
        <w:t>IAEA Safety Standard No. SSR-2/1 includes the following sections and requirements:</w:t>
      </w:r>
    </w:p>
    <w:p w:rsidR="00EC18CA" w:rsidRDefault="0043322C" w:rsidP="009641D2">
      <w:pPr>
        <w:pStyle w:val="PS"/>
        <w:ind w:left="720" w:right="69"/>
        <w:jc w:val="left"/>
        <w:rPr>
          <w:rFonts w:ascii="Arial" w:hAnsi="Arial" w:cs="Arial"/>
          <w:szCs w:val="22"/>
        </w:rPr>
      </w:pPr>
      <w:r w:rsidRPr="0043322C">
        <w:rPr>
          <w:rFonts w:ascii="Arial" w:hAnsi="Arial" w:cs="Arial"/>
          <w:szCs w:val="22"/>
        </w:rPr>
        <w:t>INTRODUCTION</w:t>
      </w:r>
    </w:p>
    <w:p w:rsidR="00EC18CA" w:rsidRDefault="0043322C" w:rsidP="009641D2">
      <w:pPr>
        <w:pStyle w:val="PS"/>
        <w:ind w:left="720" w:right="69"/>
        <w:jc w:val="left"/>
        <w:rPr>
          <w:rFonts w:ascii="Arial" w:hAnsi="Arial" w:cs="Arial"/>
          <w:szCs w:val="22"/>
        </w:rPr>
      </w:pPr>
      <w:r w:rsidRPr="0043322C">
        <w:rPr>
          <w:rFonts w:ascii="Arial" w:hAnsi="Arial" w:cs="Arial"/>
          <w:szCs w:val="22"/>
        </w:rPr>
        <w:t>APPLYING THE SAFETY PRINCIPLES AND CONCEPTS</w:t>
      </w:r>
    </w:p>
    <w:p w:rsidR="00EC18CA" w:rsidRDefault="0043322C" w:rsidP="009641D2">
      <w:pPr>
        <w:pStyle w:val="PS"/>
        <w:ind w:left="720" w:right="69"/>
        <w:jc w:val="left"/>
        <w:rPr>
          <w:rFonts w:ascii="Arial" w:hAnsi="Arial" w:cs="Arial"/>
          <w:szCs w:val="22"/>
        </w:rPr>
      </w:pPr>
      <w:r w:rsidRPr="0043322C">
        <w:rPr>
          <w:rFonts w:ascii="Arial" w:hAnsi="Arial" w:cs="Arial"/>
          <w:szCs w:val="22"/>
        </w:rPr>
        <w:t>MANAGEMENT OF SAFETY IN DESIGN</w:t>
      </w:r>
    </w:p>
    <w:p w:rsidR="00EC18CA" w:rsidRDefault="0043322C" w:rsidP="009641D2">
      <w:pPr>
        <w:pStyle w:val="PS"/>
        <w:ind w:left="1440" w:right="69"/>
        <w:jc w:val="left"/>
        <w:rPr>
          <w:rFonts w:ascii="Arial" w:hAnsi="Arial" w:cs="Arial"/>
          <w:szCs w:val="22"/>
        </w:rPr>
      </w:pPr>
      <w:r w:rsidRPr="0043322C">
        <w:rPr>
          <w:rFonts w:ascii="Arial" w:hAnsi="Arial" w:cs="Arial"/>
          <w:szCs w:val="22"/>
        </w:rPr>
        <w:t>Requirement 1: Responsibilities in the management of safety in plant design</w:t>
      </w:r>
    </w:p>
    <w:p w:rsidR="00EC18CA" w:rsidRDefault="0043322C" w:rsidP="009641D2">
      <w:pPr>
        <w:pStyle w:val="PS"/>
        <w:ind w:left="1440" w:right="69"/>
        <w:jc w:val="left"/>
        <w:rPr>
          <w:rFonts w:ascii="Arial" w:hAnsi="Arial" w:cs="Arial"/>
          <w:szCs w:val="22"/>
        </w:rPr>
      </w:pPr>
      <w:r w:rsidRPr="0043322C">
        <w:rPr>
          <w:rFonts w:ascii="Arial" w:hAnsi="Arial" w:cs="Arial"/>
          <w:szCs w:val="22"/>
        </w:rPr>
        <w:t>Requirement 2: Management system for plant design</w:t>
      </w:r>
    </w:p>
    <w:p w:rsidR="00EC18CA" w:rsidRDefault="0043322C" w:rsidP="009641D2">
      <w:pPr>
        <w:pStyle w:val="PS"/>
        <w:ind w:left="1440" w:right="69"/>
        <w:jc w:val="left"/>
        <w:rPr>
          <w:rFonts w:ascii="Arial" w:hAnsi="Arial" w:cs="Arial"/>
          <w:szCs w:val="22"/>
        </w:rPr>
      </w:pPr>
      <w:r w:rsidRPr="0043322C">
        <w:rPr>
          <w:rFonts w:ascii="Arial" w:hAnsi="Arial" w:cs="Arial"/>
          <w:szCs w:val="22"/>
        </w:rPr>
        <w:t xml:space="preserve">Requirement 3: Safety of the plant design throughout the lifetime of the plant </w:t>
      </w:r>
    </w:p>
    <w:p w:rsidR="00EC18CA" w:rsidRDefault="0043322C" w:rsidP="009641D2">
      <w:pPr>
        <w:pStyle w:val="PS"/>
        <w:ind w:left="720" w:right="69"/>
        <w:jc w:val="left"/>
        <w:rPr>
          <w:rFonts w:ascii="Arial" w:hAnsi="Arial" w:cs="Arial"/>
          <w:szCs w:val="22"/>
        </w:rPr>
      </w:pPr>
      <w:r w:rsidRPr="0043322C">
        <w:rPr>
          <w:rFonts w:ascii="Arial" w:hAnsi="Arial" w:cs="Arial"/>
          <w:szCs w:val="22"/>
        </w:rPr>
        <w:t>PRINCIPAL TECHNICAL REQUIREMENTS</w:t>
      </w:r>
    </w:p>
    <w:p w:rsidR="00EC18CA" w:rsidRDefault="0043322C" w:rsidP="009641D2">
      <w:pPr>
        <w:pStyle w:val="PS"/>
        <w:ind w:left="1440" w:right="69"/>
        <w:jc w:val="left"/>
        <w:rPr>
          <w:rFonts w:ascii="Arial" w:hAnsi="Arial" w:cs="Arial"/>
          <w:szCs w:val="22"/>
        </w:rPr>
      </w:pPr>
      <w:r w:rsidRPr="0043322C">
        <w:rPr>
          <w:rFonts w:ascii="Arial" w:hAnsi="Arial" w:cs="Arial"/>
          <w:szCs w:val="22"/>
        </w:rPr>
        <w:t xml:space="preserve">Requirement 4: Fundamental safety functions </w:t>
      </w:r>
    </w:p>
    <w:p w:rsidR="00EC18CA" w:rsidRDefault="0043322C" w:rsidP="009641D2">
      <w:pPr>
        <w:pStyle w:val="PS"/>
        <w:ind w:left="1440" w:right="69"/>
        <w:jc w:val="left"/>
        <w:rPr>
          <w:rFonts w:ascii="Arial" w:hAnsi="Arial" w:cs="Arial"/>
          <w:szCs w:val="22"/>
        </w:rPr>
      </w:pPr>
      <w:r w:rsidRPr="0043322C">
        <w:rPr>
          <w:rFonts w:ascii="Arial" w:hAnsi="Arial" w:cs="Arial"/>
          <w:szCs w:val="22"/>
        </w:rPr>
        <w:t xml:space="preserve">Requirement 5: Radiation protection </w:t>
      </w:r>
      <w:ins w:id="46" w:author="gorgemj" w:date="2017-11-09T15:05:00Z">
        <w:r w:rsidR="00BB05D8">
          <w:rPr>
            <w:rFonts w:ascii="Arial" w:hAnsi="Arial" w:cs="Arial"/>
            <w:szCs w:val="22"/>
          </w:rPr>
          <w:t>in design</w:t>
        </w:r>
      </w:ins>
    </w:p>
    <w:p w:rsidR="00EC18CA" w:rsidRDefault="0043322C" w:rsidP="009641D2">
      <w:pPr>
        <w:pStyle w:val="PS"/>
        <w:ind w:left="1440" w:right="69"/>
        <w:jc w:val="left"/>
        <w:rPr>
          <w:rFonts w:ascii="Arial" w:hAnsi="Arial" w:cs="Arial"/>
          <w:szCs w:val="22"/>
        </w:rPr>
      </w:pPr>
      <w:r w:rsidRPr="0043322C">
        <w:rPr>
          <w:rFonts w:ascii="Arial" w:hAnsi="Arial" w:cs="Arial"/>
          <w:szCs w:val="22"/>
        </w:rPr>
        <w:t xml:space="preserve">Requirement 6: Design for a nuclear power plant </w:t>
      </w:r>
    </w:p>
    <w:p w:rsidR="00EC18CA" w:rsidRDefault="0043322C" w:rsidP="009641D2">
      <w:pPr>
        <w:pStyle w:val="PS"/>
        <w:ind w:left="1440" w:right="69"/>
        <w:jc w:val="left"/>
        <w:rPr>
          <w:rFonts w:ascii="Arial" w:hAnsi="Arial" w:cs="Arial"/>
          <w:szCs w:val="22"/>
        </w:rPr>
      </w:pPr>
      <w:r w:rsidRPr="0043322C">
        <w:rPr>
          <w:rFonts w:ascii="Arial" w:hAnsi="Arial" w:cs="Arial"/>
          <w:szCs w:val="22"/>
        </w:rPr>
        <w:t>Requirement 7: Application of defence in depth</w:t>
      </w:r>
    </w:p>
    <w:p w:rsidR="00EC18CA" w:rsidRDefault="0043322C" w:rsidP="009641D2">
      <w:pPr>
        <w:pStyle w:val="PS"/>
        <w:ind w:left="1440" w:right="69"/>
        <w:jc w:val="left"/>
        <w:rPr>
          <w:rFonts w:ascii="Arial" w:hAnsi="Arial" w:cs="Arial"/>
          <w:szCs w:val="22"/>
        </w:rPr>
      </w:pPr>
      <w:r w:rsidRPr="0043322C">
        <w:rPr>
          <w:rFonts w:ascii="Arial" w:hAnsi="Arial" w:cs="Arial"/>
          <w:szCs w:val="22"/>
        </w:rPr>
        <w:t xml:space="preserve">Requirement 8: Interfaces of safety with security and safeguards </w:t>
      </w:r>
    </w:p>
    <w:p w:rsidR="00EC18CA" w:rsidRDefault="0043322C" w:rsidP="009641D2">
      <w:pPr>
        <w:pStyle w:val="PS"/>
        <w:ind w:left="1440" w:right="69"/>
        <w:jc w:val="left"/>
        <w:rPr>
          <w:rFonts w:ascii="Arial" w:hAnsi="Arial" w:cs="Arial"/>
          <w:szCs w:val="22"/>
        </w:rPr>
      </w:pPr>
      <w:r w:rsidRPr="0043322C">
        <w:rPr>
          <w:rFonts w:ascii="Arial" w:hAnsi="Arial" w:cs="Arial"/>
          <w:szCs w:val="22"/>
        </w:rPr>
        <w:t>Requirement 9: Proven engineering practices</w:t>
      </w:r>
    </w:p>
    <w:p w:rsidR="00EC18CA" w:rsidRDefault="0043322C" w:rsidP="009641D2">
      <w:pPr>
        <w:pStyle w:val="PS"/>
        <w:ind w:left="1440" w:right="69"/>
        <w:jc w:val="left"/>
        <w:rPr>
          <w:rFonts w:ascii="Arial" w:hAnsi="Arial" w:cs="Arial"/>
          <w:szCs w:val="22"/>
        </w:rPr>
      </w:pPr>
      <w:r w:rsidRPr="0043322C">
        <w:rPr>
          <w:rFonts w:ascii="Arial" w:hAnsi="Arial" w:cs="Arial"/>
          <w:szCs w:val="22"/>
        </w:rPr>
        <w:t xml:space="preserve">Requirement 10: Safety assessment </w:t>
      </w:r>
    </w:p>
    <w:p w:rsidR="00EC18CA" w:rsidRDefault="0043322C" w:rsidP="009641D2">
      <w:pPr>
        <w:pStyle w:val="PS"/>
        <w:ind w:left="1440" w:right="69"/>
        <w:jc w:val="left"/>
        <w:rPr>
          <w:rFonts w:ascii="Arial" w:hAnsi="Arial" w:cs="Arial"/>
          <w:szCs w:val="22"/>
        </w:rPr>
      </w:pPr>
      <w:r w:rsidRPr="0043322C">
        <w:rPr>
          <w:rFonts w:ascii="Arial" w:hAnsi="Arial" w:cs="Arial"/>
          <w:szCs w:val="22"/>
        </w:rPr>
        <w:t>Requirement 11: Provision for construction</w:t>
      </w:r>
    </w:p>
    <w:p w:rsidR="00EC18CA" w:rsidRDefault="0043322C" w:rsidP="009641D2">
      <w:pPr>
        <w:pStyle w:val="PS"/>
        <w:ind w:left="1440" w:right="69"/>
        <w:jc w:val="left"/>
        <w:rPr>
          <w:rFonts w:ascii="Arial" w:hAnsi="Arial" w:cs="Arial"/>
          <w:szCs w:val="22"/>
        </w:rPr>
      </w:pPr>
      <w:r w:rsidRPr="0043322C">
        <w:rPr>
          <w:rFonts w:ascii="Arial" w:hAnsi="Arial" w:cs="Arial"/>
          <w:szCs w:val="22"/>
        </w:rPr>
        <w:t xml:space="preserve">Requirement 12: Features to facilitate radioactive waste management and decommissioning </w:t>
      </w:r>
    </w:p>
    <w:p w:rsidR="00EC18CA" w:rsidRDefault="0043322C" w:rsidP="009641D2">
      <w:pPr>
        <w:pStyle w:val="PS"/>
        <w:ind w:left="720" w:right="69"/>
        <w:jc w:val="left"/>
        <w:rPr>
          <w:rFonts w:ascii="Arial" w:hAnsi="Arial" w:cs="Arial"/>
          <w:szCs w:val="22"/>
        </w:rPr>
      </w:pPr>
      <w:r w:rsidRPr="0043322C">
        <w:rPr>
          <w:rFonts w:ascii="Arial" w:hAnsi="Arial" w:cs="Arial"/>
          <w:szCs w:val="22"/>
        </w:rPr>
        <w:t>GENERAL PLANT DESIGN</w:t>
      </w:r>
    </w:p>
    <w:p w:rsidR="00EC18CA" w:rsidRDefault="0043322C" w:rsidP="009641D2">
      <w:pPr>
        <w:pStyle w:val="PS"/>
        <w:ind w:left="1440" w:right="69"/>
        <w:jc w:val="left"/>
        <w:rPr>
          <w:rFonts w:ascii="Arial" w:hAnsi="Arial" w:cs="Arial"/>
          <w:szCs w:val="22"/>
        </w:rPr>
      </w:pPr>
      <w:r w:rsidRPr="0043322C">
        <w:rPr>
          <w:rFonts w:ascii="Arial" w:hAnsi="Arial" w:cs="Arial"/>
          <w:szCs w:val="22"/>
        </w:rPr>
        <w:t xml:space="preserve">Requirement 13: Categories of plant states </w:t>
      </w:r>
    </w:p>
    <w:p w:rsidR="00EC18CA" w:rsidRDefault="0043322C" w:rsidP="009641D2">
      <w:pPr>
        <w:pStyle w:val="PS"/>
        <w:ind w:left="1440" w:right="69"/>
        <w:jc w:val="left"/>
        <w:rPr>
          <w:rFonts w:ascii="Arial" w:hAnsi="Arial" w:cs="Arial"/>
          <w:szCs w:val="22"/>
        </w:rPr>
      </w:pPr>
      <w:r w:rsidRPr="0043322C">
        <w:rPr>
          <w:rFonts w:ascii="Arial" w:hAnsi="Arial" w:cs="Arial"/>
          <w:szCs w:val="22"/>
        </w:rPr>
        <w:t xml:space="preserve">Requirement 14: Design basis for items important to safety </w:t>
      </w:r>
    </w:p>
    <w:p w:rsidR="00EC18CA" w:rsidRDefault="0043322C" w:rsidP="009641D2">
      <w:pPr>
        <w:pStyle w:val="PS"/>
        <w:ind w:left="1440" w:right="69"/>
        <w:jc w:val="left"/>
        <w:rPr>
          <w:rFonts w:ascii="Arial" w:hAnsi="Arial" w:cs="Arial"/>
          <w:szCs w:val="22"/>
        </w:rPr>
      </w:pPr>
      <w:r w:rsidRPr="0043322C">
        <w:rPr>
          <w:rFonts w:ascii="Arial" w:hAnsi="Arial" w:cs="Arial"/>
          <w:szCs w:val="22"/>
        </w:rPr>
        <w:t xml:space="preserve">Requirement 15: Design limits </w:t>
      </w:r>
    </w:p>
    <w:p w:rsidR="00EC18CA" w:rsidRDefault="0043322C" w:rsidP="009641D2">
      <w:pPr>
        <w:pStyle w:val="PS"/>
        <w:ind w:left="1440" w:right="69"/>
        <w:jc w:val="left"/>
        <w:rPr>
          <w:rFonts w:ascii="Arial" w:hAnsi="Arial" w:cs="Arial"/>
          <w:szCs w:val="22"/>
        </w:rPr>
      </w:pPr>
      <w:r w:rsidRPr="0043322C">
        <w:rPr>
          <w:rFonts w:ascii="Arial" w:hAnsi="Arial" w:cs="Arial"/>
          <w:szCs w:val="22"/>
        </w:rPr>
        <w:t xml:space="preserve">Requirement 16: Postulated initiating events </w:t>
      </w:r>
    </w:p>
    <w:p w:rsidR="00EC18CA" w:rsidRDefault="0043322C" w:rsidP="009641D2">
      <w:pPr>
        <w:pStyle w:val="PS"/>
        <w:ind w:left="1440" w:right="69"/>
        <w:jc w:val="left"/>
        <w:rPr>
          <w:rFonts w:ascii="Arial" w:hAnsi="Arial" w:cs="Arial"/>
          <w:szCs w:val="22"/>
        </w:rPr>
      </w:pPr>
      <w:r w:rsidRPr="0043322C">
        <w:rPr>
          <w:rFonts w:ascii="Arial" w:hAnsi="Arial" w:cs="Arial"/>
          <w:szCs w:val="22"/>
        </w:rPr>
        <w:t xml:space="preserve">Requirement 17: Internal and external hazards </w:t>
      </w:r>
    </w:p>
    <w:p w:rsidR="00EC18CA" w:rsidRDefault="0043322C" w:rsidP="009641D2">
      <w:pPr>
        <w:pStyle w:val="PS"/>
        <w:ind w:left="1440" w:right="69"/>
        <w:jc w:val="left"/>
        <w:rPr>
          <w:rFonts w:ascii="Arial" w:hAnsi="Arial" w:cs="Arial"/>
          <w:szCs w:val="22"/>
        </w:rPr>
      </w:pPr>
      <w:r w:rsidRPr="0043322C">
        <w:rPr>
          <w:rFonts w:ascii="Arial" w:hAnsi="Arial" w:cs="Arial"/>
          <w:szCs w:val="22"/>
        </w:rPr>
        <w:t xml:space="preserve">Requirement 18: Engineering design rules </w:t>
      </w:r>
    </w:p>
    <w:p w:rsidR="00EC18CA" w:rsidRDefault="0043322C" w:rsidP="009641D2">
      <w:pPr>
        <w:pStyle w:val="PS"/>
        <w:ind w:left="1440" w:right="69"/>
        <w:jc w:val="left"/>
        <w:rPr>
          <w:rFonts w:ascii="Arial" w:hAnsi="Arial" w:cs="Arial"/>
          <w:szCs w:val="22"/>
        </w:rPr>
      </w:pPr>
      <w:r w:rsidRPr="0043322C">
        <w:rPr>
          <w:rFonts w:ascii="Arial" w:hAnsi="Arial" w:cs="Arial"/>
          <w:szCs w:val="22"/>
        </w:rPr>
        <w:t xml:space="preserve">Requirement 19: Design basis accidents </w:t>
      </w:r>
    </w:p>
    <w:p w:rsidR="00EC18CA" w:rsidRDefault="0043322C" w:rsidP="009641D2">
      <w:pPr>
        <w:pStyle w:val="PS"/>
        <w:ind w:left="1440" w:right="69"/>
        <w:jc w:val="left"/>
        <w:rPr>
          <w:rFonts w:ascii="Arial" w:hAnsi="Arial" w:cs="Arial"/>
          <w:szCs w:val="22"/>
        </w:rPr>
      </w:pPr>
      <w:r w:rsidRPr="0043322C">
        <w:rPr>
          <w:rFonts w:ascii="Arial" w:hAnsi="Arial" w:cs="Arial"/>
          <w:szCs w:val="22"/>
        </w:rPr>
        <w:t xml:space="preserve">Requirement 20: Design extension conditions </w:t>
      </w:r>
    </w:p>
    <w:p w:rsidR="00EC18CA" w:rsidRDefault="0043322C" w:rsidP="009641D2">
      <w:pPr>
        <w:pStyle w:val="PS"/>
        <w:ind w:left="1440" w:right="69"/>
        <w:jc w:val="left"/>
        <w:rPr>
          <w:rFonts w:ascii="Arial" w:hAnsi="Arial" w:cs="Arial"/>
          <w:szCs w:val="22"/>
        </w:rPr>
      </w:pPr>
      <w:r w:rsidRPr="0043322C">
        <w:rPr>
          <w:rFonts w:ascii="Arial" w:hAnsi="Arial" w:cs="Arial"/>
          <w:szCs w:val="22"/>
        </w:rPr>
        <w:t>Requirement 21: Physical separation and independence of safety systems</w:t>
      </w:r>
    </w:p>
    <w:p w:rsidR="00EC18CA" w:rsidRDefault="0043322C" w:rsidP="009641D2">
      <w:pPr>
        <w:pStyle w:val="PS"/>
        <w:ind w:left="1440" w:right="69"/>
        <w:jc w:val="left"/>
        <w:rPr>
          <w:rFonts w:ascii="Arial" w:hAnsi="Arial" w:cs="Arial"/>
          <w:szCs w:val="22"/>
        </w:rPr>
      </w:pPr>
      <w:r w:rsidRPr="0043322C">
        <w:rPr>
          <w:rFonts w:ascii="Arial" w:hAnsi="Arial" w:cs="Arial"/>
          <w:szCs w:val="22"/>
        </w:rPr>
        <w:t xml:space="preserve">Requirement 22: Safety classification </w:t>
      </w:r>
    </w:p>
    <w:p w:rsidR="00EC18CA" w:rsidRDefault="0043322C" w:rsidP="009641D2">
      <w:pPr>
        <w:pStyle w:val="PS"/>
        <w:ind w:left="1440" w:right="69"/>
        <w:jc w:val="left"/>
        <w:rPr>
          <w:rFonts w:ascii="Arial" w:hAnsi="Arial" w:cs="Arial"/>
          <w:szCs w:val="22"/>
        </w:rPr>
      </w:pPr>
      <w:r w:rsidRPr="0043322C">
        <w:rPr>
          <w:rFonts w:ascii="Arial" w:hAnsi="Arial" w:cs="Arial"/>
          <w:szCs w:val="22"/>
        </w:rPr>
        <w:t xml:space="preserve">Requirement 23: Reliability of items important to safety </w:t>
      </w:r>
    </w:p>
    <w:p w:rsidR="00EC18CA" w:rsidRDefault="0043322C" w:rsidP="009641D2">
      <w:pPr>
        <w:pStyle w:val="PS"/>
        <w:ind w:left="1440" w:right="69"/>
        <w:jc w:val="left"/>
        <w:rPr>
          <w:rFonts w:ascii="Arial" w:hAnsi="Arial" w:cs="Arial"/>
          <w:szCs w:val="22"/>
        </w:rPr>
      </w:pPr>
      <w:r w:rsidRPr="0043322C">
        <w:rPr>
          <w:rFonts w:ascii="Arial" w:hAnsi="Arial" w:cs="Arial"/>
          <w:szCs w:val="22"/>
        </w:rPr>
        <w:t xml:space="preserve">Requirement 24: Common cause failures </w:t>
      </w:r>
    </w:p>
    <w:p w:rsidR="00EC18CA" w:rsidRDefault="0043322C" w:rsidP="009641D2">
      <w:pPr>
        <w:pStyle w:val="PS"/>
        <w:ind w:left="1440" w:right="69"/>
        <w:jc w:val="left"/>
        <w:rPr>
          <w:rFonts w:ascii="Arial" w:hAnsi="Arial" w:cs="Arial"/>
          <w:szCs w:val="22"/>
        </w:rPr>
      </w:pPr>
      <w:r w:rsidRPr="0043322C">
        <w:rPr>
          <w:rFonts w:ascii="Arial" w:hAnsi="Arial" w:cs="Arial"/>
          <w:szCs w:val="22"/>
        </w:rPr>
        <w:t xml:space="preserve">Requirement 25: Single failure criterion </w:t>
      </w:r>
    </w:p>
    <w:p w:rsidR="00EC18CA" w:rsidRDefault="0043322C" w:rsidP="009641D2">
      <w:pPr>
        <w:pStyle w:val="PS"/>
        <w:ind w:left="1440" w:right="69"/>
        <w:jc w:val="left"/>
        <w:rPr>
          <w:rFonts w:ascii="Arial" w:hAnsi="Arial" w:cs="Arial"/>
          <w:szCs w:val="22"/>
        </w:rPr>
      </w:pPr>
      <w:r w:rsidRPr="0043322C">
        <w:rPr>
          <w:rFonts w:ascii="Arial" w:hAnsi="Arial" w:cs="Arial"/>
          <w:szCs w:val="22"/>
        </w:rPr>
        <w:t xml:space="preserve">Requirement 26: Fail-safe design </w:t>
      </w:r>
    </w:p>
    <w:p w:rsidR="00EC18CA" w:rsidRDefault="0043322C" w:rsidP="009641D2">
      <w:pPr>
        <w:pStyle w:val="PS"/>
        <w:ind w:left="1440" w:right="69"/>
        <w:jc w:val="left"/>
        <w:rPr>
          <w:rFonts w:ascii="Arial" w:hAnsi="Arial" w:cs="Arial"/>
          <w:szCs w:val="22"/>
        </w:rPr>
      </w:pPr>
      <w:r w:rsidRPr="0043322C">
        <w:rPr>
          <w:rFonts w:ascii="Arial" w:hAnsi="Arial" w:cs="Arial"/>
          <w:szCs w:val="22"/>
        </w:rPr>
        <w:t>Requirement 27: Support service systems</w:t>
      </w:r>
    </w:p>
    <w:p w:rsidR="00EC18CA" w:rsidRDefault="0043322C" w:rsidP="009641D2">
      <w:pPr>
        <w:pStyle w:val="PS"/>
        <w:ind w:left="1440" w:right="69"/>
        <w:jc w:val="left"/>
        <w:rPr>
          <w:rFonts w:ascii="Arial" w:hAnsi="Arial" w:cs="Arial"/>
          <w:szCs w:val="22"/>
        </w:rPr>
      </w:pPr>
      <w:r w:rsidRPr="0043322C">
        <w:rPr>
          <w:rFonts w:ascii="Arial" w:hAnsi="Arial" w:cs="Arial"/>
          <w:szCs w:val="22"/>
        </w:rPr>
        <w:t xml:space="preserve">Requirement 28: Operational limits and conditions for safe operation </w:t>
      </w:r>
    </w:p>
    <w:p w:rsidR="00EC18CA" w:rsidRDefault="0043322C" w:rsidP="009641D2">
      <w:pPr>
        <w:pStyle w:val="PS"/>
        <w:ind w:left="1440" w:right="69"/>
        <w:jc w:val="left"/>
        <w:rPr>
          <w:rFonts w:ascii="Arial" w:hAnsi="Arial" w:cs="Arial"/>
          <w:szCs w:val="22"/>
        </w:rPr>
      </w:pPr>
      <w:r w:rsidRPr="0043322C">
        <w:rPr>
          <w:rFonts w:ascii="Arial" w:hAnsi="Arial" w:cs="Arial"/>
          <w:szCs w:val="22"/>
        </w:rPr>
        <w:lastRenderedPageBreak/>
        <w:t>Requirement 29: Calibration, testing, maintenance, repair, replacement, inspection and monitoring of items important</w:t>
      </w:r>
      <w:r w:rsidR="004153C2">
        <w:rPr>
          <w:rFonts w:ascii="Arial" w:hAnsi="Arial" w:cs="Arial"/>
          <w:szCs w:val="22"/>
        </w:rPr>
        <w:t xml:space="preserve"> </w:t>
      </w:r>
      <w:r w:rsidRPr="0043322C">
        <w:rPr>
          <w:rFonts w:ascii="Arial" w:hAnsi="Arial" w:cs="Arial"/>
          <w:szCs w:val="22"/>
        </w:rPr>
        <w:t>to safety</w:t>
      </w:r>
    </w:p>
    <w:p w:rsidR="00EC18CA" w:rsidRDefault="0043322C" w:rsidP="009641D2">
      <w:pPr>
        <w:pStyle w:val="PS"/>
        <w:ind w:left="1440" w:right="69"/>
        <w:jc w:val="left"/>
        <w:rPr>
          <w:rFonts w:ascii="Arial" w:hAnsi="Arial" w:cs="Arial"/>
          <w:szCs w:val="22"/>
        </w:rPr>
      </w:pPr>
      <w:r w:rsidRPr="0043322C">
        <w:rPr>
          <w:rFonts w:ascii="Arial" w:hAnsi="Arial" w:cs="Arial"/>
          <w:szCs w:val="22"/>
        </w:rPr>
        <w:t>Requirement 30: Qualification of items important to safety</w:t>
      </w:r>
    </w:p>
    <w:p w:rsidR="00EC18CA" w:rsidRDefault="0043322C" w:rsidP="009641D2">
      <w:pPr>
        <w:pStyle w:val="PS"/>
        <w:ind w:left="1440" w:right="69"/>
        <w:jc w:val="left"/>
        <w:rPr>
          <w:rFonts w:ascii="Arial" w:hAnsi="Arial" w:cs="Arial"/>
          <w:szCs w:val="22"/>
        </w:rPr>
      </w:pPr>
      <w:r w:rsidRPr="0043322C">
        <w:rPr>
          <w:rFonts w:ascii="Arial" w:hAnsi="Arial" w:cs="Arial"/>
          <w:szCs w:val="22"/>
        </w:rPr>
        <w:t xml:space="preserve">Requirement 31: Ageing management </w:t>
      </w:r>
    </w:p>
    <w:p w:rsidR="00EC18CA" w:rsidRDefault="0043322C" w:rsidP="009641D2">
      <w:pPr>
        <w:pStyle w:val="PS"/>
        <w:ind w:left="1440" w:right="69"/>
        <w:jc w:val="left"/>
        <w:rPr>
          <w:rFonts w:ascii="Arial" w:hAnsi="Arial" w:cs="Arial"/>
          <w:szCs w:val="22"/>
        </w:rPr>
      </w:pPr>
      <w:r w:rsidRPr="0043322C">
        <w:rPr>
          <w:rFonts w:ascii="Arial" w:hAnsi="Arial" w:cs="Arial"/>
          <w:szCs w:val="22"/>
        </w:rPr>
        <w:t>Requirement 32: Design for optimal operator performance</w:t>
      </w:r>
    </w:p>
    <w:p w:rsidR="00EC18CA" w:rsidRDefault="0043322C">
      <w:pPr>
        <w:pStyle w:val="PS"/>
        <w:ind w:left="1440" w:right="69"/>
        <w:rPr>
          <w:rFonts w:ascii="Arial" w:hAnsi="Arial" w:cs="Arial"/>
          <w:szCs w:val="22"/>
        </w:rPr>
        <w:pPrChange w:id="47" w:author="gorgemj" w:date="2017-11-09T15:08:00Z">
          <w:pPr>
            <w:pStyle w:val="PS"/>
            <w:ind w:left="1440" w:right="-360"/>
            <w:jc w:val="left"/>
          </w:pPr>
        </w:pPrChange>
      </w:pPr>
      <w:r w:rsidRPr="0043322C">
        <w:rPr>
          <w:rFonts w:ascii="Arial" w:hAnsi="Arial" w:cs="Arial"/>
          <w:szCs w:val="22"/>
        </w:rPr>
        <w:t xml:space="preserve">Requirement 33: </w:t>
      </w:r>
      <w:ins w:id="48" w:author="gorgemj" w:date="2017-11-09T15:07:00Z">
        <w:r w:rsidR="00BB05D8" w:rsidRPr="00BB05D8">
          <w:rPr>
            <w:rFonts w:ascii="Arial" w:hAnsi="Arial" w:cs="Arial"/>
            <w:szCs w:val="22"/>
          </w:rPr>
          <w:t>Safety systems, and safety features for</w:t>
        </w:r>
      </w:ins>
      <w:ins w:id="49" w:author="gorgemj" w:date="2017-11-09T15:08:00Z">
        <w:r w:rsidR="00BB05D8">
          <w:rPr>
            <w:rFonts w:ascii="Arial" w:hAnsi="Arial" w:cs="Arial"/>
            <w:szCs w:val="22"/>
          </w:rPr>
          <w:t xml:space="preserve"> </w:t>
        </w:r>
      </w:ins>
      <w:ins w:id="50" w:author="gorgemj" w:date="2017-11-09T15:07:00Z">
        <w:r w:rsidR="00BB05D8" w:rsidRPr="00BB05D8">
          <w:rPr>
            <w:rFonts w:ascii="Arial" w:hAnsi="Arial" w:cs="Arial"/>
            <w:szCs w:val="22"/>
          </w:rPr>
          <w:t>design extension conditions, of units of a multiple unit</w:t>
        </w:r>
      </w:ins>
      <w:ins w:id="51" w:author="gorgemj" w:date="2017-11-09T15:08:00Z">
        <w:r w:rsidR="00BB05D8">
          <w:rPr>
            <w:rFonts w:ascii="Arial" w:hAnsi="Arial" w:cs="Arial"/>
            <w:szCs w:val="22"/>
          </w:rPr>
          <w:t xml:space="preserve"> </w:t>
        </w:r>
      </w:ins>
      <w:ins w:id="52" w:author="gorgemj" w:date="2017-11-09T15:07:00Z">
        <w:r w:rsidR="00BB05D8" w:rsidRPr="00BB05D8">
          <w:rPr>
            <w:rFonts w:ascii="Arial" w:hAnsi="Arial" w:cs="Arial"/>
            <w:szCs w:val="22"/>
          </w:rPr>
          <w:t>nuclear power plant</w:t>
        </w:r>
      </w:ins>
      <w:del w:id="53" w:author="gorgemj" w:date="2017-11-09T15:07:00Z">
        <w:r w:rsidR="004153C2" w:rsidDel="00BB05D8">
          <w:rPr>
            <w:rFonts w:ascii="Arial" w:hAnsi="Arial" w:cs="Arial"/>
            <w:szCs w:val="22"/>
          </w:rPr>
          <w:delText>S</w:delText>
        </w:r>
        <w:r w:rsidRPr="0043322C" w:rsidDel="00BB05D8">
          <w:rPr>
            <w:rFonts w:ascii="Arial" w:hAnsi="Arial" w:cs="Arial"/>
            <w:szCs w:val="22"/>
          </w:rPr>
          <w:delText>haring of safety systems between multiple units of a nuclear power plant</w:delText>
        </w:r>
      </w:del>
      <w:r w:rsidRPr="0043322C">
        <w:rPr>
          <w:rFonts w:ascii="Arial" w:hAnsi="Arial" w:cs="Arial"/>
          <w:szCs w:val="22"/>
        </w:rPr>
        <w:t xml:space="preserve"> </w:t>
      </w:r>
    </w:p>
    <w:p w:rsidR="00EC18CA" w:rsidRDefault="0043322C" w:rsidP="009641D2">
      <w:pPr>
        <w:pStyle w:val="PS"/>
        <w:ind w:left="1440" w:right="69"/>
        <w:jc w:val="left"/>
        <w:rPr>
          <w:rFonts w:ascii="Arial" w:hAnsi="Arial" w:cs="Arial"/>
          <w:szCs w:val="22"/>
        </w:rPr>
      </w:pPr>
      <w:r w:rsidRPr="0043322C">
        <w:rPr>
          <w:rFonts w:ascii="Arial" w:hAnsi="Arial" w:cs="Arial"/>
          <w:szCs w:val="22"/>
        </w:rPr>
        <w:t>Requirement 34: Systems containing fissile material or radioactive material</w:t>
      </w:r>
    </w:p>
    <w:p w:rsidR="00EC18CA" w:rsidRDefault="0043322C" w:rsidP="009641D2">
      <w:pPr>
        <w:pStyle w:val="PS"/>
        <w:ind w:left="1440" w:right="69"/>
        <w:jc w:val="left"/>
        <w:rPr>
          <w:rFonts w:ascii="Arial" w:hAnsi="Arial" w:cs="Arial"/>
          <w:szCs w:val="22"/>
        </w:rPr>
      </w:pPr>
      <w:r w:rsidRPr="0043322C">
        <w:rPr>
          <w:rFonts w:ascii="Arial" w:hAnsi="Arial" w:cs="Arial"/>
          <w:szCs w:val="22"/>
        </w:rPr>
        <w:t>Requirement 35: Nuclear power plants used for cogeneration of heat and power, heat generation or desalination</w:t>
      </w:r>
    </w:p>
    <w:p w:rsidR="00EC18CA" w:rsidRDefault="0043322C" w:rsidP="009641D2">
      <w:pPr>
        <w:pStyle w:val="PS"/>
        <w:ind w:left="1440" w:right="69"/>
        <w:jc w:val="left"/>
        <w:rPr>
          <w:rFonts w:ascii="Arial" w:hAnsi="Arial" w:cs="Arial"/>
          <w:szCs w:val="22"/>
        </w:rPr>
      </w:pPr>
      <w:r w:rsidRPr="0043322C">
        <w:rPr>
          <w:rFonts w:ascii="Arial" w:hAnsi="Arial" w:cs="Arial"/>
          <w:szCs w:val="22"/>
        </w:rPr>
        <w:t>Requirement 36: Escape routes from the plant</w:t>
      </w:r>
    </w:p>
    <w:p w:rsidR="00EC18CA" w:rsidRDefault="0043322C" w:rsidP="009641D2">
      <w:pPr>
        <w:pStyle w:val="PS"/>
        <w:ind w:left="1440" w:right="69"/>
        <w:jc w:val="left"/>
        <w:rPr>
          <w:rFonts w:ascii="Arial" w:hAnsi="Arial" w:cs="Arial"/>
          <w:szCs w:val="22"/>
        </w:rPr>
      </w:pPr>
      <w:r w:rsidRPr="0043322C">
        <w:rPr>
          <w:rFonts w:ascii="Arial" w:hAnsi="Arial" w:cs="Arial"/>
          <w:szCs w:val="22"/>
        </w:rPr>
        <w:t>Requirement 37: Communication systems at the plant</w:t>
      </w:r>
    </w:p>
    <w:p w:rsidR="00EC18CA" w:rsidRDefault="0043322C" w:rsidP="009641D2">
      <w:pPr>
        <w:pStyle w:val="PS"/>
        <w:ind w:left="1440" w:right="69"/>
        <w:jc w:val="left"/>
        <w:rPr>
          <w:rFonts w:ascii="Arial" w:hAnsi="Arial" w:cs="Arial"/>
          <w:szCs w:val="22"/>
        </w:rPr>
      </w:pPr>
      <w:r w:rsidRPr="0043322C">
        <w:rPr>
          <w:rFonts w:ascii="Arial" w:hAnsi="Arial" w:cs="Arial"/>
          <w:szCs w:val="22"/>
        </w:rPr>
        <w:t>Requirement 38: Control of access to the plant</w:t>
      </w:r>
    </w:p>
    <w:p w:rsidR="00EC18CA" w:rsidRDefault="0043322C" w:rsidP="009641D2">
      <w:pPr>
        <w:pStyle w:val="PS"/>
        <w:ind w:left="1440" w:right="69"/>
        <w:jc w:val="left"/>
        <w:rPr>
          <w:rFonts w:ascii="Arial" w:hAnsi="Arial" w:cs="Arial"/>
          <w:szCs w:val="22"/>
        </w:rPr>
      </w:pPr>
      <w:r w:rsidRPr="0043322C">
        <w:rPr>
          <w:rFonts w:ascii="Arial" w:hAnsi="Arial" w:cs="Arial"/>
          <w:szCs w:val="22"/>
        </w:rPr>
        <w:t xml:space="preserve">Requirement 39: Prevention of unauthorized access to, or interference with, items important to safety </w:t>
      </w:r>
    </w:p>
    <w:p w:rsidR="00EC18CA" w:rsidRDefault="0043322C" w:rsidP="009641D2">
      <w:pPr>
        <w:pStyle w:val="PS"/>
        <w:ind w:left="1440" w:right="69"/>
        <w:jc w:val="left"/>
        <w:rPr>
          <w:rFonts w:ascii="Arial" w:hAnsi="Arial" w:cs="Arial"/>
          <w:szCs w:val="22"/>
        </w:rPr>
      </w:pPr>
      <w:r w:rsidRPr="0043322C">
        <w:rPr>
          <w:rFonts w:ascii="Arial" w:hAnsi="Arial" w:cs="Arial"/>
          <w:szCs w:val="22"/>
        </w:rPr>
        <w:t>Requirement 40: Prevention of harmful interactions of systems important to safety</w:t>
      </w:r>
    </w:p>
    <w:p w:rsidR="00EC18CA" w:rsidRDefault="0043322C" w:rsidP="009641D2">
      <w:pPr>
        <w:pStyle w:val="PS"/>
        <w:ind w:left="1440" w:right="69"/>
        <w:jc w:val="left"/>
        <w:rPr>
          <w:rFonts w:ascii="Arial" w:hAnsi="Arial" w:cs="Arial"/>
          <w:szCs w:val="22"/>
        </w:rPr>
      </w:pPr>
      <w:r w:rsidRPr="0043322C">
        <w:rPr>
          <w:rFonts w:ascii="Arial" w:hAnsi="Arial" w:cs="Arial"/>
          <w:szCs w:val="22"/>
        </w:rPr>
        <w:t xml:space="preserve">Requirement 41: Interactions between the electrical power grid and the plant </w:t>
      </w:r>
    </w:p>
    <w:p w:rsidR="00EC18CA" w:rsidRDefault="0043322C" w:rsidP="009641D2">
      <w:pPr>
        <w:pStyle w:val="PS"/>
        <w:ind w:left="1440" w:right="69"/>
        <w:jc w:val="left"/>
        <w:rPr>
          <w:rFonts w:ascii="Arial" w:hAnsi="Arial" w:cs="Arial"/>
          <w:szCs w:val="22"/>
        </w:rPr>
      </w:pPr>
      <w:r w:rsidRPr="0043322C">
        <w:rPr>
          <w:rFonts w:ascii="Arial" w:hAnsi="Arial" w:cs="Arial"/>
          <w:szCs w:val="22"/>
        </w:rPr>
        <w:t>Requirement 42: Safety analysis of the plant design</w:t>
      </w:r>
    </w:p>
    <w:p w:rsidR="00EC18CA" w:rsidRDefault="0043322C" w:rsidP="009641D2">
      <w:pPr>
        <w:pStyle w:val="PS"/>
        <w:ind w:left="720" w:right="69"/>
        <w:jc w:val="left"/>
        <w:rPr>
          <w:rFonts w:ascii="Arial" w:hAnsi="Arial" w:cs="Arial"/>
          <w:szCs w:val="22"/>
        </w:rPr>
      </w:pPr>
      <w:r w:rsidRPr="0043322C">
        <w:rPr>
          <w:rFonts w:ascii="Arial" w:hAnsi="Arial" w:cs="Arial"/>
          <w:szCs w:val="22"/>
        </w:rPr>
        <w:t>DESIGN OF SPECIFIC PLANT SYSTEMS</w:t>
      </w:r>
    </w:p>
    <w:p w:rsidR="00EC18CA" w:rsidRDefault="0043322C" w:rsidP="009641D2">
      <w:pPr>
        <w:pStyle w:val="PS"/>
        <w:ind w:left="1440" w:right="69"/>
        <w:jc w:val="left"/>
        <w:rPr>
          <w:rFonts w:ascii="Arial" w:hAnsi="Arial" w:cs="Arial"/>
          <w:szCs w:val="22"/>
        </w:rPr>
      </w:pPr>
      <w:r w:rsidRPr="0043322C">
        <w:rPr>
          <w:rFonts w:ascii="Arial" w:hAnsi="Arial" w:cs="Arial"/>
          <w:szCs w:val="22"/>
        </w:rPr>
        <w:t>Reactor core and associated features</w:t>
      </w:r>
    </w:p>
    <w:p w:rsidR="00EC18CA" w:rsidRDefault="0043322C" w:rsidP="009641D2">
      <w:pPr>
        <w:pStyle w:val="PS"/>
        <w:ind w:left="1440" w:right="69"/>
        <w:jc w:val="left"/>
        <w:rPr>
          <w:rFonts w:ascii="Arial" w:hAnsi="Arial" w:cs="Arial"/>
          <w:szCs w:val="22"/>
        </w:rPr>
      </w:pPr>
      <w:r w:rsidRPr="0043322C">
        <w:rPr>
          <w:rFonts w:ascii="Arial" w:hAnsi="Arial" w:cs="Arial"/>
          <w:szCs w:val="22"/>
        </w:rPr>
        <w:t xml:space="preserve">Requirement 43: Performance of fuel elements and assemblies </w:t>
      </w:r>
    </w:p>
    <w:p w:rsidR="00EC18CA" w:rsidRDefault="0043322C" w:rsidP="009641D2">
      <w:pPr>
        <w:pStyle w:val="PS"/>
        <w:ind w:left="1440" w:right="69"/>
        <w:jc w:val="left"/>
        <w:rPr>
          <w:rFonts w:ascii="Arial" w:hAnsi="Arial" w:cs="Arial"/>
          <w:szCs w:val="22"/>
        </w:rPr>
      </w:pPr>
      <w:r w:rsidRPr="0043322C">
        <w:rPr>
          <w:rFonts w:ascii="Arial" w:hAnsi="Arial" w:cs="Arial"/>
          <w:szCs w:val="22"/>
        </w:rPr>
        <w:t xml:space="preserve">Requirement 44: Structural capability of the reactor core </w:t>
      </w:r>
    </w:p>
    <w:p w:rsidR="00EC18CA" w:rsidRDefault="0043322C" w:rsidP="009641D2">
      <w:pPr>
        <w:pStyle w:val="PS"/>
        <w:ind w:left="1440" w:right="69"/>
        <w:jc w:val="left"/>
        <w:rPr>
          <w:rFonts w:ascii="Arial" w:hAnsi="Arial" w:cs="Arial"/>
          <w:szCs w:val="22"/>
        </w:rPr>
      </w:pPr>
      <w:r w:rsidRPr="0043322C">
        <w:rPr>
          <w:rFonts w:ascii="Arial" w:hAnsi="Arial" w:cs="Arial"/>
          <w:szCs w:val="22"/>
        </w:rPr>
        <w:t xml:space="preserve">Requirement 45: Control of the reactor core </w:t>
      </w:r>
    </w:p>
    <w:p w:rsidR="00EC18CA" w:rsidRDefault="0043322C" w:rsidP="009641D2">
      <w:pPr>
        <w:pStyle w:val="PS"/>
        <w:ind w:left="1440" w:right="69"/>
        <w:jc w:val="left"/>
        <w:rPr>
          <w:rFonts w:ascii="Arial" w:hAnsi="Arial" w:cs="Arial"/>
          <w:szCs w:val="22"/>
        </w:rPr>
      </w:pPr>
      <w:r w:rsidRPr="0043322C">
        <w:rPr>
          <w:rFonts w:ascii="Arial" w:hAnsi="Arial" w:cs="Arial"/>
          <w:szCs w:val="22"/>
        </w:rPr>
        <w:t>Requirement 46: Reactor shutdown</w:t>
      </w:r>
    </w:p>
    <w:p w:rsidR="00EC18CA" w:rsidRDefault="0043322C" w:rsidP="009641D2">
      <w:pPr>
        <w:pStyle w:val="PS"/>
        <w:ind w:left="1440" w:right="69"/>
        <w:jc w:val="left"/>
        <w:rPr>
          <w:rFonts w:ascii="Arial" w:hAnsi="Arial" w:cs="Arial"/>
          <w:szCs w:val="22"/>
        </w:rPr>
      </w:pPr>
      <w:r w:rsidRPr="0043322C">
        <w:rPr>
          <w:rFonts w:ascii="Arial" w:hAnsi="Arial" w:cs="Arial"/>
          <w:szCs w:val="22"/>
        </w:rPr>
        <w:t>Requirement 47: Design of reactor coolant systems</w:t>
      </w:r>
    </w:p>
    <w:p w:rsidR="00EC18CA" w:rsidRDefault="0043322C" w:rsidP="009641D2">
      <w:pPr>
        <w:pStyle w:val="PS"/>
        <w:ind w:left="1440" w:right="69"/>
        <w:jc w:val="left"/>
        <w:rPr>
          <w:rFonts w:ascii="Arial" w:hAnsi="Arial" w:cs="Arial"/>
          <w:szCs w:val="22"/>
        </w:rPr>
      </w:pPr>
      <w:r w:rsidRPr="0043322C">
        <w:rPr>
          <w:rFonts w:ascii="Arial" w:hAnsi="Arial" w:cs="Arial"/>
          <w:szCs w:val="22"/>
        </w:rPr>
        <w:t xml:space="preserve">Requirement 48: Overpressure protection of the reactor coolant pressure boundary </w:t>
      </w:r>
    </w:p>
    <w:p w:rsidR="00EC18CA" w:rsidRDefault="0043322C" w:rsidP="009641D2">
      <w:pPr>
        <w:pStyle w:val="PS"/>
        <w:ind w:left="1440" w:right="69"/>
        <w:jc w:val="left"/>
        <w:rPr>
          <w:rFonts w:ascii="Arial" w:hAnsi="Arial" w:cs="Arial"/>
          <w:szCs w:val="22"/>
        </w:rPr>
      </w:pPr>
      <w:r w:rsidRPr="0043322C">
        <w:rPr>
          <w:rFonts w:ascii="Arial" w:hAnsi="Arial" w:cs="Arial"/>
          <w:szCs w:val="22"/>
        </w:rPr>
        <w:t xml:space="preserve">Requirement 49: Inventory of reactor coolant </w:t>
      </w:r>
    </w:p>
    <w:p w:rsidR="00EC18CA" w:rsidRDefault="0043322C" w:rsidP="009641D2">
      <w:pPr>
        <w:pStyle w:val="PS"/>
        <w:ind w:left="1440" w:right="69"/>
        <w:jc w:val="left"/>
        <w:rPr>
          <w:rFonts w:ascii="Arial" w:hAnsi="Arial" w:cs="Arial"/>
          <w:szCs w:val="22"/>
        </w:rPr>
      </w:pPr>
      <w:r w:rsidRPr="0043322C">
        <w:rPr>
          <w:rFonts w:ascii="Arial" w:hAnsi="Arial" w:cs="Arial"/>
          <w:szCs w:val="22"/>
        </w:rPr>
        <w:t>Requirement 50: Cleanup of reactor coolant</w:t>
      </w:r>
    </w:p>
    <w:p w:rsidR="00EC18CA" w:rsidRDefault="0043322C" w:rsidP="009641D2">
      <w:pPr>
        <w:pStyle w:val="PS"/>
        <w:ind w:left="1440" w:right="69"/>
        <w:jc w:val="left"/>
        <w:rPr>
          <w:rFonts w:ascii="Arial" w:hAnsi="Arial" w:cs="Arial"/>
          <w:szCs w:val="22"/>
        </w:rPr>
      </w:pPr>
      <w:r w:rsidRPr="0043322C">
        <w:rPr>
          <w:rFonts w:ascii="Arial" w:hAnsi="Arial" w:cs="Arial"/>
          <w:szCs w:val="22"/>
        </w:rPr>
        <w:t>Requirement 51: Removal of residual heat from the reactor core</w:t>
      </w:r>
    </w:p>
    <w:p w:rsidR="00EC18CA" w:rsidRDefault="0043322C" w:rsidP="009641D2">
      <w:pPr>
        <w:pStyle w:val="PS"/>
        <w:ind w:left="1440" w:right="69"/>
        <w:jc w:val="left"/>
        <w:rPr>
          <w:rFonts w:ascii="Arial" w:hAnsi="Arial" w:cs="Arial"/>
          <w:szCs w:val="22"/>
        </w:rPr>
      </w:pPr>
      <w:r w:rsidRPr="0043322C">
        <w:rPr>
          <w:rFonts w:ascii="Arial" w:hAnsi="Arial" w:cs="Arial"/>
          <w:szCs w:val="22"/>
        </w:rPr>
        <w:t>Requirement 52: Emergency cooling of the reactor core</w:t>
      </w:r>
    </w:p>
    <w:p w:rsidR="00EC18CA" w:rsidRDefault="0043322C" w:rsidP="009641D2">
      <w:pPr>
        <w:pStyle w:val="PS"/>
        <w:ind w:left="1440" w:right="69"/>
        <w:jc w:val="left"/>
        <w:rPr>
          <w:rFonts w:ascii="Arial" w:hAnsi="Arial" w:cs="Arial"/>
          <w:szCs w:val="22"/>
        </w:rPr>
      </w:pPr>
      <w:r w:rsidRPr="0043322C">
        <w:rPr>
          <w:rFonts w:ascii="Arial" w:hAnsi="Arial" w:cs="Arial"/>
          <w:szCs w:val="22"/>
        </w:rPr>
        <w:t>Requirement 53: Heat transfer to an ultimate heat sink</w:t>
      </w:r>
    </w:p>
    <w:p w:rsidR="00EC18CA" w:rsidRDefault="0043322C" w:rsidP="009641D2">
      <w:pPr>
        <w:pStyle w:val="PS"/>
        <w:ind w:left="1440" w:right="69"/>
        <w:jc w:val="left"/>
        <w:rPr>
          <w:rFonts w:ascii="Arial" w:hAnsi="Arial" w:cs="Arial"/>
          <w:szCs w:val="22"/>
        </w:rPr>
      </w:pPr>
      <w:r w:rsidRPr="0043322C">
        <w:rPr>
          <w:rFonts w:ascii="Arial" w:hAnsi="Arial" w:cs="Arial"/>
          <w:szCs w:val="22"/>
        </w:rPr>
        <w:t xml:space="preserve">Requirement 54: Containment system for the reactor </w:t>
      </w:r>
    </w:p>
    <w:p w:rsidR="00EC18CA" w:rsidRDefault="0043322C" w:rsidP="009641D2">
      <w:pPr>
        <w:pStyle w:val="PS"/>
        <w:ind w:left="1440" w:right="69"/>
        <w:jc w:val="left"/>
        <w:rPr>
          <w:rFonts w:ascii="Arial" w:hAnsi="Arial" w:cs="Arial"/>
          <w:szCs w:val="22"/>
        </w:rPr>
      </w:pPr>
      <w:r w:rsidRPr="0043322C">
        <w:rPr>
          <w:rFonts w:ascii="Arial" w:hAnsi="Arial" w:cs="Arial"/>
          <w:szCs w:val="22"/>
        </w:rPr>
        <w:t>Requirement 55: Control of radioactive releases from the containment</w:t>
      </w:r>
    </w:p>
    <w:p w:rsidR="00EC18CA" w:rsidRDefault="0043322C" w:rsidP="009641D2">
      <w:pPr>
        <w:pStyle w:val="PS"/>
        <w:ind w:left="1440" w:right="69"/>
        <w:jc w:val="left"/>
        <w:rPr>
          <w:rFonts w:ascii="Arial" w:hAnsi="Arial" w:cs="Arial"/>
          <w:szCs w:val="22"/>
        </w:rPr>
      </w:pPr>
      <w:r w:rsidRPr="0043322C">
        <w:rPr>
          <w:rFonts w:ascii="Arial" w:hAnsi="Arial" w:cs="Arial"/>
          <w:szCs w:val="22"/>
        </w:rPr>
        <w:t>Requirement 56: Isolation of the containment</w:t>
      </w:r>
    </w:p>
    <w:p w:rsidR="00EC18CA" w:rsidRDefault="0043322C" w:rsidP="009641D2">
      <w:pPr>
        <w:pStyle w:val="PS"/>
        <w:ind w:left="1440" w:right="69"/>
        <w:jc w:val="left"/>
        <w:rPr>
          <w:rFonts w:ascii="Arial" w:hAnsi="Arial" w:cs="Arial"/>
          <w:szCs w:val="22"/>
        </w:rPr>
      </w:pPr>
      <w:r w:rsidRPr="0043322C">
        <w:rPr>
          <w:rFonts w:ascii="Arial" w:hAnsi="Arial" w:cs="Arial"/>
          <w:szCs w:val="22"/>
        </w:rPr>
        <w:t xml:space="preserve">Requirement 57: Access to the containment </w:t>
      </w:r>
    </w:p>
    <w:p w:rsidR="00EC18CA" w:rsidRDefault="0043322C" w:rsidP="009641D2">
      <w:pPr>
        <w:pStyle w:val="PS"/>
        <w:ind w:left="1440" w:right="69"/>
        <w:jc w:val="left"/>
        <w:rPr>
          <w:rFonts w:ascii="Arial" w:hAnsi="Arial" w:cs="Arial"/>
          <w:szCs w:val="22"/>
        </w:rPr>
      </w:pPr>
      <w:r w:rsidRPr="0043322C">
        <w:rPr>
          <w:rFonts w:ascii="Arial" w:hAnsi="Arial" w:cs="Arial"/>
          <w:szCs w:val="22"/>
        </w:rPr>
        <w:t>Requirement 58: Control of containment conditions</w:t>
      </w:r>
    </w:p>
    <w:p w:rsidR="00EC18CA" w:rsidRDefault="0043322C" w:rsidP="009641D2">
      <w:pPr>
        <w:pStyle w:val="PS"/>
        <w:ind w:left="1440" w:right="69"/>
        <w:jc w:val="left"/>
        <w:rPr>
          <w:rFonts w:ascii="Arial" w:hAnsi="Arial" w:cs="Arial"/>
          <w:szCs w:val="22"/>
        </w:rPr>
      </w:pPr>
      <w:r w:rsidRPr="0043322C">
        <w:rPr>
          <w:rFonts w:ascii="Arial" w:hAnsi="Arial" w:cs="Arial"/>
          <w:szCs w:val="22"/>
        </w:rPr>
        <w:lastRenderedPageBreak/>
        <w:t>Requirement 59: Provision of instrumentation</w:t>
      </w:r>
    </w:p>
    <w:p w:rsidR="00EC18CA" w:rsidRDefault="0043322C" w:rsidP="009641D2">
      <w:pPr>
        <w:pStyle w:val="PS"/>
        <w:ind w:left="1440" w:right="69"/>
        <w:jc w:val="left"/>
        <w:rPr>
          <w:rFonts w:ascii="Arial" w:hAnsi="Arial" w:cs="Arial"/>
          <w:szCs w:val="22"/>
        </w:rPr>
      </w:pPr>
      <w:r w:rsidRPr="0043322C">
        <w:rPr>
          <w:rFonts w:ascii="Arial" w:hAnsi="Arial" w:cs="Arial"/>
          <w:szCs w:val="22"/>
        </w:rPr>
        <w:t>Requirement 60: Control systems</w:t>
      </w:r>
    </w:p>
    <w:p w:rsidR="00EC18CA" w:rsidRDefault="0043322C" w:rsidP="009641D2">
      <w:pPr>
        <w:pStyle w:val="PS"/>
        <w:ind w:left="1440" w:right="69"/>
        <w:jc w:val="left"/>
        <w:rPr>
          <w:rFonts w:ascii="Arial" w:hAnsi="Arial" w:cs="Arial"/>
          <w:szCs w:val="22"/>
        </w:rPr>
      </w:pPr>
      <w:r w:rsidRPr="0043322C">
        <w:rPr>
          <w:rFonts w:ascii="Arial" w:hAnsi="Arial" w:cs="Arial"/>
          <w:szCs w:val="22"/>
        </w:rPr>
        <w:t>Requirement 61: Protection system</w:t>
      </w:r>
    </w:p>
    <w:p w:rsidR="00EC18CA" w:rsidRDefault="0043322C" w:rsidP="009641D2">
      <w:pPr>
        <w:pStyle w:val="PS"/>
        <w:ind w:left="1440" w:right="69"/>
        <w:jc w:val="left"/>
        <w:rPr>
          <w:rFonts w:ascii="Arial" w:hAnsi="Arial" w:cs="Arial"/>
          <w:szCs w:val="22"/>
        </w:rPr>
      </w:pPr>
      <w:r w:rsidRPr="0043322C">
        <w:rPr>
          <w:rFonts w:ascii="Arial" w:hAnsi="Arial" w:cs="Arial"/>
          <w:szCs w:val="22"/>
        </w:rPr>
        <w:t>Requirement 62: Reliability and testability of instrumentation and control systems</w:t>
      </w:r>
    </w:p>
    <w:p w:rsidR="00EC18CA" w:rsidRDefault="0043322C" w:rsidP="009641D2">
      <w:pPr>
        <w:pStyle w:val="PS"/>
        <w:ind w:left="1440" w:right="69"/>
        <w:jc w:val="left"/>
        <w:rPr>
          <w:rFonts w:ascii="Arial" w:hAnsi="Arial" w:cs="Arial"/>
          <w:szCs w:val="22"/>
        </w:rPr>
      </w:pPr>
      <w:r w:rsidRPr="0043322C">
        <w:rPr>
          <w:rFonts w:ascii="Arial" w:hAnsi="Arial" w:cs="Arial"/>
          <w:szCs w:val="22"/>
        </w:rPr>
        <w:t>Requirement 63: Use of computer based equipment in systems important to safety</w:t>
      </w:r>
    </w:p>
    <w:p w:rsidR="00EC18CA" w:rsidRDefault="0043322C" w:rsidP="009641D2">
      <w:pPr>
        <w:pStyle w:val="PS"/>
        <w:ind w:left="1440" w:right="69"/>
        <w:jc w:val="left"/>
        <w:rPr>
          <w:rFonts w:ascii="Arial" w:hAnsi="Arial" w:cs="Arial"/>
          <w:szCs w:val="22"/>
        </w:rPr>
      </w:pPr>
      <w:r w:rsidRPr="0043322C">
        <w:rPr>
          <w:rFonts w:ascii="Arial" w:hAnsi="Arial" w:cs="Arial"/>
          <w:szCs w:val="22"/>
        </w:rPr>
        <w:t>Requirement 64: Separation of protection systems and control systems</w:t>
      </w:r>
    </w:p>
    <w:p w:rsidR="00EC18CA" w:rsidRDefault="0043322C" w:rsidP="009641D2">
      <w:pPr>
        <w:pStyle w:val="PS"/>
        <w:ind w:left="1440" w:right="69"/>
        <w:jc w:val="left"/>
        <w:rPr>
          <w:rFonts w:ascii="Arial" w:hAnsi="Arial" w:cs="Arial"/>
          <w:szCs w:val="22"/>
        </w:rPr>
      </w:pPr>
      <w:r w:rsidRPr="0043322C">
        <w:rPr>
          <w:rFonts w:ascii="Arial" w:hAnsi="Arial" w:cs="Arial"/>
          <w:szCs w:val="22"/>
        </w:rPr>
        <w:t>Requirement 65: Control room</w:t>
      </w:r>
    </w:p>
    <w:p w:rsidR="00EC18CA" w:rsidRDefault="0043322C" w:rsidP="009641D2">
      <w:pPr>
        <w:pStyle w:val="PS"/>
        <w:ind w:left="1440" w:right="69"/>
        <w:jc w:val="left"/>
        <w:rPr>
          <w:rFonts w:ascii="Arial" w:hAnsi="Arial" w:cs="Arial"/>
          <w:szCs w:val="22"/>
        </w:rPr>
      </w:pPr>
      <w:r w:rsidRPr="0043322C">
        <w:rPr>
          <w:rFonts w:ascii="Arial" w:hAnsi="Arial" w:cs="Arial"/>
          <w:szCs w:val="22"/>
        </w:rPr>
        <w:t>Requirement 66: Supplementary control room</w:t>
      </w:r>
    </w:p>
    <w:p w:rsidR="00EC18CA" w:rsidRDefault="0043322C" w:rsidP="009641D2">
      <w:pPr>
        <w:pStyle w:val="PS"/>
        <w:ind w:left="1440" w:right="69"/>
        <w:jc w:val="left"/>
        <w:rPr>
          <w:rFonts w:ascii="Arial" w:hAnsi="Arial" w:cs="Arial"/>
          <w:szCs w:val="22"/>
        </w:rPr>
      </w:pPr>
      <w:r w:rsidRPr="0043322C">
        <w:rPr>
          <w:rFonts w:ascii="Arial" w:hAnsi="Arial" w:cs="Arial"/>
          <w:szCs w:val="22"/>
        </w:rPr>
        <w:t xml:space="preserve">Requirement 67: </w:t>
      </w:r>
      <w:ins w:id="54" w:author="gorgemj" w:date="2017-11-09T15:12:00Z">
        <w:r w:rsidR="00C10494">
          <w:rPr>
            <w:rFonts w:ascii="Arial" w:hAnsi="Arial" w:cs="Arial"/>
            <w:szCs w:val="22"/>
          </w:rPr>
          <w:t xml:space="preserve">Emergency </w:t>
        </w:r>
        <w:r w:rsidR="00C10494" w:rsidRPr="00C10494">
          <w:rPr>
            <w:rFonts w:ascii="Arial" w:hAnsi="Arial" w:cs="Arial"/>
            <w:szCs w:val="22"/>
          </w:rPr>
          <w:t>response facilities on the site</w:t>
        </w:r>
      </w:ins>
      <w:del w:id="55" w:author="gorgemj" w:date="2017-11-09T15:12:00Z">
        <w:r w:rsidRPr="0043322C" w:rsidDel="00C10494">
          <w:rPr>
            <w:rFonts w:ascii="Arial" w:hAnsi="Arial" w:cs="Arial"/>
            <w:szCs w:val="22"/>
          </w:rPr>
          <w:delText>Emergency control centre</w:delText>
        </w:r>
      </w:del>
    </w:p>
    <w:p w:rsidR="00EC18CA" w:rsidRDefault="0043322C">
      <w:pPr>
        <w:pStyle w:val="PS"/>
        <w:ind w:left="1440" w:right="69"/>
        <w:rPr>
          <w:rFonts w:ascii="Arial" w:hAnsi="Arial" w:cs="Arial"/>
          <w:szCs w:val="22"/>
        </w:rPr>
        <w:pPrChange w:id="56" w:author="gorgemj" w:date="2017-11-09T15:12:00Z">
          <w:pPr>
            <w:pStyle w:val="PS"/>
            <w:ind w:left="1440" w:right="-360"/>
            <w:jc w:val="left"/>
          </w:pPr>
        </w:pPrChange>
      </w:pPr>
      <w:r w:rsidRPr="0043322C">
        <w:rPr>
          <w:rFonts w:ascii="Arial" w:hAnsi="Arial" w:cs="Arial"/>
          <w:szCs w:val="22"/>
        </w:rPr>
        <w:t xml:space="preserve">Requirement 68: </w:t>
      </w:r>
      <w:ins w:id="57" w:author="gorgemj" w:date="2017-11-09T15:12:00Z">
        <w:r w:rsidR="00C10494" w:rsidRPr="00C10494">
          <w:rPr>
            <w:rFonts w:ascii="Arial" w:hAnsi="Arial" w:cs="Arial"/>
            <w:szCs w:val="22"/>
          </w:rPr>
          <w:t>Design for withstanding the loss of off-site</w:t>
        </w:r>
        <w:r w:rsidR="00C10494">
          <w:rPr>
            <w:rFonts w:ascii="Arial" w:hAnsi="Arial" w:cs="Arial"/>
            <w:szCs w:val="22"/>
          </w:rPr>
          <w:t xml:space="preserve"> </w:t>
        </w:r>
        <w:r w:rsidR="00C10494" w:rsidRPr="00C10494">
          <w:rPr>
            <w:rFonts w:ascii="Arial" w:hAnsi="Arial" w:cs="Arial"/>
            <w:szCs w:val="22"/>
          </w:rPr>
          <w:t>power</w:t>
        </w:r>
      </w:ins>
      <w:del w:id="58" w:author="gorgemj" w:date="2017-11-09T15:12:00Z">
        <w:r w:rsidRPr="0043322C" w:rsidDel="00C10494">
          <w:rPr>
            <w:rFonts w:ascii="Arial" w:hAnsi="Arial" w:cs="Arial"/>
            <w:szCs w:val="22"/>
          </w:rPr>
          <w:delText>Emergency power supply</w:delText>
        </w:r>
      </w:del>
    </w:p>
    <w:p w:rsidR="00EC18CA" w:rsidRDefault="0043322C" w:rsidP="009641D2">
      <w:pPr>
        <w:pStyle w:val="PS"/>
        <w:ind w:left="1440" w:right="69"/>
        <w:jc w:val="left"/>
        <w:rPr>
          <w:rFonts w:ascii="Arial" w:hAnsi="Arial" w:cs="Arial"/>
          <w:szCs w:val="22"/>
        </w:rPr>
      </w:pPr>
      <w:r w:rsidRPr="0043322C">
        <w:rPr>
          <w:rFonts w:ascii="Arial" w:hAnsi="Arial" w:cs="Arial"/>
          <w:szCs w:val="22"/>
        </w:rPr>
        <w:t xml:space="preserve">Requirement 69: Performance of supporting systems and auxiliary systems </w:t>
      </w:r>
    </w:p>
    <w:p w:rsidR="00EC18CA" w:rsidRDefault="0043322C" w:rsidP="009641D2">
      <w:pPr>
        <w:pStyle w:val="PS"/>
        <w:ind w:left="1440" w:right="69"/>
        <w:jc w:val="left"/>
        <w:rPr>
          <w:rFonts w:ascii="Arial" w:hAnsi="Arial" w:cs="Arial"/>
          <w:szCs w:val="22"/>
        </w:rPr>
      </w:pPr>
      <w:r w:rsidRPr="0043322C">
        <w:rPr>
          <w:rFonts w:ascii="Arial" w:hAnsi="Arial" w:cs="Arial"/>
          <w:szCs w:val="22"/>
        </w:rPr>
        <w:t>Requirement 70: Heat transport systems</w:t>
      </w:r>
    </w:p>
    <w:p w:rsidR="00EC18CA" w:rsidRDefault="0043322C" w:rsidP="009641D2">
      <w:pPr>
        <w:pStyle w:val="PS"/>
        <w:ind w:left="1440" w:right="69"/>
        <w:jc w:val="left"/>
        <w:rPr>
          <w:rFonts w:ascii="Arial" w:hAnsi="Arial" w:cs="Arial"/>
          <w:szCs w:val="22"/>
        </w:rPr>
      </w:pPr>
      <w:r w:rsidRPr="0043322C">
        <w:rPr>
          <w:rFonts w:ascii="Arial" w:hAnsi="Arial" w:cs="Arial"/>
          <w:szCs w:val="22"/>
        </w:rPr>
        <w:t>Requirement 71: Process sampling systems and post-accident sampling systems</w:t>
      </w:r>
    </w:p>
    <w:p w:rsidR="00EC18CA" w:rsidRDefault="0043322C" w:rsidP="009641D2">
      <w:pPr>
        <w:pStyle w:val="PS"/>
        <w:ind w:left="1440" w:right="69"/>
        <w:jc w:val="left"/>
        <w:rPr>
          <w:rFonts w:ascii="Arial" w:hAnsi="Arial" w:cs="Arial"/>
          <w:szCs w:val="22"/>
        </w:rPr>
      </w:pPr>
      <w:r w:rsidRPr="0043322C">
        <w:rPr>
          <w:rFonts w:ascii="Arial" w:hAnsi="Arial" w:cs="Arial"/>
          <w:szCs w:val="22"/>
        </w:rPr>
        <w:t>Requirement 72: Compressed air systems</w:t>
      </w:r>
    </w:p>
    <w:p w:rsidR="00EC18CA" w:rsidRDefault="0043322C" w:rsidP="009641D2">
      <w:pPr>
        <w:pStyle w:val="PS"/>
        <w:ind w:left="1440" w:right="69"/>
        <w:jc w:val="left"/>
        <w:rPr>
          <w:rFonts w:ascii="Arial" w:hAnsi="Arial" w:cs="Arial"/>
          <w:szCs w:val="22"/>
        </w:rPr>
      </w:pPr>
      <w:r w:rsidRPr="0043322C">
        <w:rPr>
          <w:rFonts w:ascii="Arial" w:hAnsi="Arial" w:cs="Arial"/>
          <w:szCs w:val="22"/>
        </w:rPr>
        <w:t>Requirement 73: Air conditioning systems and ventilation systems</w:t>
      </w:r>
    </w:p>
    <w:p w:rsidR="00EC18CA" w:rsidRDefault="0043322C" w:rsidP="009641D2">
      <w:pPr>
        <w:pStyle w:val="PS"/>
        <w:ind w:left="1440" w:right="69"/>
        <w:jc w:val="left"/>
        <w:rPr>
          <w:rFonts w:ascii="Arial" w:hAnsi="Arial" w:cs="Arial"/>
          <w:szCs w:val="22"/>
        </w:rPr>
      </w:pPr>
      <w:r w:rsidRPr="0043322C">
        <w:rPr>
          <w:rFonts w:ascii="Arial" w:hAnsi="Arial" w:cs="Arial"/>
          <w:szCs w:val="22"/>
        </w:rPr>
        <w:t>Requirement 74: Fire protection systems</w:t>
      </w:r>
    </w:p>
    <w:p w:rsidR="00EC18CA" w:rsidRDefault="0043322C" w:rsidP="009641D2">
      <w:pPr>
        <w:pStyle w:val="PS"/>
        <w:ind w:left="1440" w:right="69"/>
        <w:jc w:val="left"/>
        <w:rPr>
          <w:rFonts w:ascii="Arial" w:hAnsi="Arial" w:cs="Arial"/>
          <w:szCs w:val="22"/>
        </w:rPr>
      </w:pPr>
      <w:r w:rsidRPr="0043322C">
        <w:rPr>
          <w:rFonts w:ascii="Arial" w:hAnsi="Arial" w:cs="Arial"/>
          <w:szCs w:val="22"/>
        </w:rPr>
        <w:t xml:space="preserve">Requirement 75: Lighting systems </w:t>
      </w:r>
    </w:p>
    <w:p w:rsidR="00EC18CA" w:rsidRDefault="0043322C" w:rsidP="009641D2">
      <w:pPr>
        <w:pStyle w:val="PS"/>
        <w:ind w:left="1440" w:right="69"/>
        <w:jc w:val="left"/>
        <w:rPr>
          <w:rFonts w:ascii="Arial" w:hAnsi="Arial" w:cs="Arial"/>
          <w:szCs w:val="22"/>
        </w:rPr>
      </w:pPr>
      <w:r w:rsidRPr="0043322C">
        <w:rPr>
          <w:rFonts w:ascii="Arial" w:hAnsi="Arial" w:cs="Arial"/>
          <w:szCs w:val="22"/>
        </w:rPr>
        <w:t>Requirement 76: Overhead lifting equipment</w:t>
      </w:r>
    </w:p>
    <w:p w:rsidR="00EC18CA" w:rsidRDefault="0043322C" w:rsidP="009641D2">
      <w:pPr>
        <w:pStyle w:val="PS"/>
        <w:ind w:left="1440" w:right="69"/>
        <w:jc w:val="left"/>
        <w:rPr>
          <w:rFonts w:ascii="Arial" w:hAnsi="Arial" w:cs="Arial"/>
          <w:szCs w:val="22"/>
        </w:rPr>
      </w:pPr>
      <w:r w:rsidRPr="0043322C">
        <w:rPr>
          <w:rFonts w:ascii="Arial" w:hAnsi="Arial" w:cs="Arial"/>
          <w:szCs w:val="22"/>
        </w:rPr>
        <w:t>Requirement 77: Steam supply system, feedwater system and turbine generators</w:t>
      </w:r>
    </w:p>
    <w:p w:rsidR="00EC18CA" w:rsidRDefault="0043322C" w:rsidP="009641D2">
      <w:pPr>
        <w:pStyle w:val="PS"/>
        <w:ind w:left="1440" w:right="69"/>
        <w:jc w:val="left"/>
        <w:rPr>
          <w:rFonts w:ascii="Arial" w:hAnsi="Arial" w:cs="Arial"/>
          <w:szCs w:val="22"/>
        </w:rPr>
      </w:pPr>
      <w:r w:rsidRPr="0043322C">
        <w:rPr>
          <w:rFonts w:ascii="Arial" w:hAnsi="Arial" w:cs="Arial"/>
          <w:szCs w:val="22"/>
        </w:rPr>
        <w:t>Requirement 78: Systems for treatment and control of waste</w:t>
      </w:r>
    </w:p>
    <w:p w:rsidR="00EC18CA" w:rsidRDefault="0043322C" w:rsidP="009641D2">
      <w:pPr>
        <w:pStyle w:val="PS"/>
        <w:ind w:left="1440" w:right="69"/>
        <w:jc w:val="left"/>
        <w:rPr>
          <w:rFonts w:ascii="Arial" w:hAnsi="Arial" w:cs="Arial"/>
          <w:szCs w:val="22"/>
        </w:rPr>
      </w:pPr>
      <w:r w:rsidRPr="0043322C">
        <w:rPr>
          <w:rFonts w:ascii="Arial" w:hAnsi="Arial" w:cs="Arial"/>
          <w:szCs w:val="22"/>
        </w:rPr>
        <w:t>Requirement 79: Systems for treatment and control of effluents</w:t>
      </w:r>
    </w:p>
    <w:p w:rsidR="00EC18CA" w:rsidRDefault="0043322C" w:rsidP="009641D2">
      <w:pPr>
        <w:pStyle w:val="PS"/>
        <w:ind w:left="1440" w:right="69"/>
        <w:jc w:val="left"/>
        <w:rPr>
          <w:rFonts w:ascii="Arial" w:hAnsi="Arial" w:cs="Arial"/>
          <w:szCs w:val="22"/>
        </w:rPr>
      </w:pPr>
      <w:r w:rsidRPr="0043322C">
        <w:rPr>
          <w:rFonts w:ascii="Arial" w:hAnsi="Arial" w:cs="Arial"/>
          <w:szCs w:val="22"/>
        </w:rPr>
        <w:t>Requirement 80: Fuel handling and storage systems</w:t>
      </w:r>
    </w:p>
    <w:p w:rsidR="00EC18CA" w:rsidRDefault="0043322C" w:rsidP="009641D2">
      <w:pPr>
        <w:pStyle w:val="PS"/>
        <w:ind w:left="1440" w:right="69"/>
        <w:jc w:val="left"/>
        <w:rPr>
          <w:rFonts w:ascii="Arial" w:hAnsi="Arial" w:cs="Arial"/>
          <w:szCs w:val="22"/>
        </w:rPr>
      </w:pPr>
      <w:r w:rsidRPr="0043322C">
        <w:rPr>
          <w:rFonts w:ascii="Arial" w:hAnsi="Arial" w:cs="Arial"/>
          <w:szCs w:val="22"/>
        </w:rPr>
        <w:t>Requirement 81: Design for radiation protection</w:t>
      </w:r>
    </w:p>
    <w:p w:rsidR="00EC18CA" w:rsidRDefault="0043322C" w:rsidP="009641D2">
      <w:pPr>
        <w:pStyle w:val="PS"/>
        <w:spacing w:after="280"/>
        <w:ind w:left="1440" w:right="69"/>
        <w:jc w:val="left"/>
        <w:rPr>
          <w:rFonts w:ascii="Arial" w:hAnsi="Arial" w:cs="Arial"/>
          <w:szCs w:val="22"/>
        </w:rPr>
      </w:pPr>
      <w:r w:rsidRPr="0043322C">
        <w:rPr>
          <w:rFonts w:ascii="Arial" w:hAnsi="Arial" w:cs="Arial"/>
          <w:szCs w:val="22"/>
        </w:rPr>
        <w:t>Requirement 82: Means of radiation monitoring</w:t>
      </w:r>
    </w:p>
    <w:p w:rsidR="004E582F" w:rsidRPr="00897E9C" w:rsidRDefault="0043322C" w:rsidP="00785B26">
      <w:pPr>
        <w:pStyle w:val="PS"/>
        <w:spacing w:before="0" w:after="280" w:line="360" w:lineRule="auto"/>
        <w:ind w:left="0" w:right="0"/>
        <w:rPr>
          <w:rFonts w:ascii="Arial" w:hAnsi="Arial" w:cs="Arial"/>
          <w:szCs w:val="22"/>
        </w:rPr>
      </w:pPr>
      <w:r w:rsidRPr="0043322C">
        <w:rPr>
          <w:rFonts w:ascii="Arial" w:hAnsi="Arial" w:cs="Arial"/>
          <w:szCs w:val="22"/>
        </w:rPr>
        <w:t xml:space="preserve">The purpose of this report is to asssess the </w:t>
      </w:r>
      <w:r w:rsidR="00FC7BE9" w:rsidRPr="00BB05D8">
        <w:rPr>
          <w:rFonts w:ascii="Arial" w:hAnsi="Arial" w:cs="Arial"/>
          <w:b/>
          <w:szCs w:val="22"/>
        </w:rPr>
        <w:t>AP100</w:t>
      </w:r>
      <w:r w:rsidR="00FC7BE9" w:rsidRPr="00FC7BE9">
        <w:rPr>
          <w:rFonts w:ascii="Arial" w:hAnsi="Arial" w:cs="Arial"/>
          <w:b/>
          <w:szCs w:val="22"/>
        </w:rPr>
        <w:t>0</w:t>
      </w:r>
      <w:r w:rsidRPr="0043322C">
        <w:rPr>
          <w:rFonts w:ascii="Arial" w:hAnsi="Arial" w:cs="Arial"/>
          <w:b/>
          <w:szCs w:val="22"/>
          <w:vertAlign w:val="superscript"/>
        </w:rPr>
        <w:t>®</w:t>
      </w:r>
      <w:r w:rsidRPr="0043322C">
        <w:rPr>
          <w:rFonts w:ascii="Arial" w:hAnsi="Arial" w:cs="Arial"/>
          <w:szCs w:val="22"/>
        </w:rPr>
        <w:t xml:space="preserve"> </w:t>
      </w:r>
      <w:del w:id="59" w:author="gorgemj" w:date="2017-11-09T15:13:00Z">
        <w:r w:rsidRPr="0043322C" w:rsidDel="00C10494">
          <w:rPr>
            <w:rFonts w:ascii="Arial" w:hAnsi="Arial" w:cs="Arial"/>
            <w:szCs w:val="22"/>
          </w:rPr>
          <w:delText xml:space="preserve">60 Hz Standard </w:delText>
        </w:r>
      </w:del>
      <w:r w:rsidR="00C10494" w:rsidRPr="0043322C">
        <w:rPr>
          <w:rFonts w:ascii="Arial" w:hAnsi="Arial" w:cs="Arial"/>
          <w:szCs w:val="22"/>
        </w:rPr>
        <w:t xml:space="preserve">plant design </w:t>
      </w:r>
      <w:del w:id="60" w:author="gorgemj" w:date="2017-11-09T15:14:00Z">
        <w:r w:rsidRPr="0043322C" w:rsidDel="00C10494">
          <w:rPr>
            <w:rFonts w:ascii="Arial" w:hAnsi="Arial" w:cs="Arial"/>
            <w:szCs w:val="22"/>
          </w:rPr>
          <w:delText>(</w:delText>
        </w:r>
      </w:del>
      <w:del w:id="61" w:author="gorgemj" w:date="2017-11-09T15:13:00Z">
        <w:r w:rsidRPr="0043322C" w:rsidDel="00C10494">
          <w:rPr>
            <w:rFonts w:ascii="Arial" w:hAnsi="Arial" w:cs="Arial"/>
            <w:szCs w:val="22"/>
          </w:rPr>
          <w:delText xml:space="preserve">also referred to as the US Standard Design) and the </w:delText>
        </w:r>
        <w:r w:rsidR="00FC7BE9" w:rsidRPr="00BB05D8" w:rsidDel="00C10494">
          <w:rPr>
            <w:rFonts w:ascii="Arial" w:hAnsi="Arial" w:cs="Arial"/>
            <w:b/>
            <w:szCs w:val="22"/>
          </w:rPr>
          <w:delText>AP1000</w:delText>
        </w:r>
        <w:r w:rsidR="00E806E0" w:rsidRPr="00E806E0" w:rsidDel="00C10494">
          <w:rPr>
            <w:rFonts w:ascii="Arial" w:hAnsi="Arial" w:cs="Arial"/>
            <w:b/>
            <w:szCs w:val="22"/>
            <w:vertAlign w:val="superscript"/>
          </w:rPr>
          <w:delText>®</w:delText>
        </w:r>
        <w:r w:rsidRPr="0043322C" w:rsidDel="00C10494">
          <w:rPr>
            <w:rFonts w:ascii="Arial" w:hAnsi="Arial" w:cs="Arial"/>
            <w:szCs w:val="22"/>
            <w:vertAlign w:val="superscript"/>
          </w:rPr>
          <w:delText xml:space="preserve"> </w:delText>
        </w:r>
        <w:r w:rsidRPr="0043322C" w:rsidDel="00C10494">
          <w:rPr>
            <w:rFonts w:ascii="Arial" w:hAnsi="Arial" w:cs="Arial"/>
            <w:szCs w:val="22"/>
          </w:rPr>
          <w:delText xml:space="preserve">50 Hz European Standard Plant Design (also referred to as the European Passive Standard or EPS) </w:delText>
        </w:r>
      </w:del>
      <w:r w:rsidRPr="0043322C">
        <w:rPr>
          <w:rFonts w:ascii="Arial" w:hAnsi="Arial" w:cs="Arial"/>
          <w:szCs w:val="22"/>
        </w:rPr>
        <w:t>against the IAEA Safety Standard No. SSR-2/1</w:t>
      </w:r>
      <w:ins w:id="62" w:author="gorgemj" w:date="2017-11-09T15:32:00Z">
        <w:r w:rsidR="00634A46">
          <w:rPr>
            <w:rFonts w:ascii="Arial" w:hAnsi="Arial" w:cs="Arial"/>
            <w:szCs w:val="22"/>
          </w:rPr>
          <w:t xml:space="preserve"> Rev. 1</w:t>
        </w:r>
      </w:ins>
      <w:r w:rsidRPr="0043322C">
        <w:rPr>
          <w:rFonts w:ascii="Arial" w:hAnsi="Arial" w:cs="Arial"/>
          <w:szCs w:val="22"/>
        </w:rPr>
        <w:t xml:space="preserve"> [1]</w:t>
      </w:r>
      <w:ins w:id="63" w:author="gorgemj" w:date="2017-11-09T15:32:00Z">
        <w:r w:rsidR="00634A46">
          <w:rPr>
            <w:rFonts w:ascii="Arial" w:hAnsi="Arial" w:cs="Arial"/>
            <w:szCs w:val="22"/>
          </w:rPr>
          <w:t xml:space="preserve">, which was published </w:t>
        </w:r>
      </w:ins>
      <w:del w:id="64" w:author="gorgemj" w:date="2017-11-09T15:32:00Z">
        <w:r w:rsidRPr="0043322C" w:rsidDel="00634A46">
          <w:rPr>
            <w:rFonts w:ascii="Arial" w:hAnsi="Arial" w:cs="Arial"/>
            <w:szCs w:val="22"/>
          </w:rPr>
          <w:delText xml:space="preserve">. </w:delText>
        </w:r>
      </w:del>
      <w:ins w:id="65" w:author="gorgemj" w:date="2017-11-09T15:31:00Z">
        <w:r w:rsidR="00634A46">
          <w:rPr>
            <w:rFonts w:ascii="Arial" w:hAnsi="Arial" w:cs="Arial"/>
            <w:szCs w:val="22"/>
          </w:rPr>
          <w:t xml:space="preserve"> in 2016 </w:t>
        </w:r>
      </w:ins>
      <w:ins w:id="66" w:author="gorgemj" w:date="2017-11-09T15:32:00Z">
        <w:r w:rsidR="00634A46">
          <w:rPr>
            <w:rFonts w:ascii="Arial" w:hAnsi="Arial" w:cs="Arial"/>
            <w:szCs w:val="22"/>
          </w:rPr>
          <w:t>and</w:t>
        </w:r>
      </w:ins>
      <w:ins w:id="67" w:author="gorgemj" w:date="2017-11-09T15:31:00Z">
        <w:r w:rsidR="00634A46">
          <w:rPr>
            <w:rFonts w:ascii="Arial" w:hAnsi="Arial" w:cs="Arial"/>
            <w:szCs w:val="22"/>
          </w:rPr>
          <w:t xml:space="preserve"> incorporate</w:t>
        </w:r>
      </w:ins>
      <w:ins w:id="68" w:author="gorgemj" w:date="2017-11-09T15:32:00Z">
        <w:r w:rsidR="00634A46">
          <w:rPr>
            <w:rFonts w:ascii="Arial" w:hAnsi="Arial" w:cs="Arial"/>
            <w:szCs w:val="22"/>
          </w:rPr>
          <w:t>s</w:t>
        </w:r>
      </w:ins>
      <w:ins w:id="69" w:author="gorgemj" w:date="2017-11-09T15:31:00Z">
        <w:r w:rsidR="00634A46">
          <w:rPr>
            <w:rFonts w:ascii="Arial" w:hAnsi="Arial" w:cs="Arial"/>
            <w:szCs w:val="22"/>
          </w:rPr>
          <w:t xml:space="preserve"> the lessons learned from the Fukushima event</w:t>
        </w:r>
      </w:ins>
      <w:ins w:id="70" w:author="gorgemj" w:date="2017-11-09T15:32:00Z">
        <w:r w:rsidR="00634A46">
          <w:rPr>
            <w:rFonts w:ascii="Arial" w:hAnsi="Arial" w:cs="Arial"/>
            <w:szCs w:val="22"/>
          </w:rPr>
          <w:t>.</w:t>
        </w:r>
      </w:ins>
    </w:p>
    <w:p w:rsidR="00B96988" w:rsidRDefault="0043322C" w:rsidP="00785B26">
      <w:pPr>
        <w:pStyle w:val="PS"/>
        <w:spacing w:before="0" w:after="280" w:line="360" w:lineRule="auto"/>
        <w:ind w:left="0" w:right="0"/>
        <w:rPr>
          <w:ins w:id="71" w:author="gorgemj" w:date="2017-11-09T15:43:00Z"/>
          <w:rFonts w:ascii="Arial" w:hAnsi="Arial" w:cs="Arial"/>
          <w:szCs w:val="22"/>
        </w:rPr>
      </w:pPr>
      <w:r w:rsidRPr="0043322C">
        <w:rPr>
          <w:rFonts w:ascii="Arial" w:hAnsi="Arial" w:cs="Arial"/>
          <w:szCs w:val="22"/>
        </w:rPr>
        <w:t xml:space="preserve">The </w:t>
      </w:r>
      <w:r w:rsidR="00FC7BE9" w:rsidRPr="00BB05D8">
        <w:rPr>
          <w:rFonts w:ascii="Arial" w:hAnsi="Arial" w:cs="Arial"/>
          <w:b/>
          <w:szCs w:val="22"/>
        </w:rPr>
        <w:t>AP1000</w:t>
      </w:r>
      <w:r w:rsidR="004153C2">
        <w:rPr>
          <w:rFonts w:ascii="Arial" w:hAnsi="Arial" w:cs="Arial"/>
          <w:szCs w:val="22"/>
        </w:rPr>
        <w:t xml:space="preserve"> </w:t>
      </w:r>
      <w:r w:rsidR="00FA5672">
        <w:rPr>
          <w:rFonts w:ascii="Arial" w:hAnsi="Arial" w:cs="Arial"/>
          <w:szCs w:val="22"/>
        </w:rPr>
        <w:t>p</w:t>
      </w:r>
      <w:r w:rsidR="004375E6">
        <w:rPr>
          <w:rFonts w:ascii="Arial" w:hAnsi="Arial" w:cs="Arial"/>
          <w:szCs w:val="22"/>
        </w:rPr>
        <w:t xml:space="preserve">lant </w:t>
      </w:r>
      <w:r w:rsidRPr="0043322C">
        <w:rPr>
          <w:rFonts w:ascii="Arial" w:hAnsi="Arial" w:cs="Arial"/>
          <w:szCs w:val="22"/>
        </w:rPr>
        <w:t xml:space="preserve">is an 1100-MWe pressurized water reactor (PWR) with passive safety features and extensive plant simplifications that enhance construction, operation, maintenance and safety. One of the key design approaches in the </w:t>
      </w:r>
      <w:r w:rsidR="00FC7BE9" w:rsidRPr="00BB05D8">
        <w:rPr>
          <w:rFonts w:ascii="Arial" w:hAnsi="Arial" w:cs="Arial"/>
          <w:b/>
          <w:szCs w:val="22"/>
        </w:rPr>
        <w:t>AP1000</w:t>
      </w:r>
      <w:r w:rsidRPr="0043322C">
        <w:rPr>
          <w:rFonts w:ascii="Arial" w:hAnsi="Arial" w:cs="Arial"/>
          <w:szCs w:val="22"/>
        </w:rPr>
        <w:t xml:space="preserve"> </w:t>
      </w:r>
      <w:r w:rsidR="00FA5672">
        <w:rPr>
          <w:rFonts w:ascii="Arial" w:hAnsi="Arial" w:cs="Arial"/>
          <w:szCs w:val="22"/>
        </w:rPr>
        <w:t>p</w:t>
      </w:r>
      <w:r w:rsidR="004375E6">
        <w:rPr>
          <w:rFonts w:ascii="Arial" w:hAnsi="Arial" w:cs="Arial"/>
          <w:szCs w:val="22"/>
        </w:rPr>
        <w:t>lant</w:t>
      </w:r>
      <w:r w:rsidR="004153C2">
        <w:rPr>
          <w:rFonts w:ascii="Arial" w:hAnsi="Arial" w:cs="Arial"/>
          <w:szCs w:val="22"/>
        </w:rPr>
        <w:t xml:space="preserve"> </w:t>
      </w:r>
      <w:r w:rsidRPr="0043322C">
        <w:rPr>
          <w:rFonts w:ascii="Arial" w:hAnsi="Arial" w:cs="Arial"/>
          <w:szCs w:val="22"/>
        </w:rPr>
        <w:t>is to use passive features to mitigate design basis accidents</w:t>
      </w:r>
      <w:ins w:id="72" w:author="gorgemj" w:date="2017-11-24T15:44:00Z">
        <w:r w:rsidR="00D370A5">
          <w:rPr>
            <w:rFonts w:ascii="Arial" w:hAnsi="Arial" w:cs="Arial"/>
            <w:szCs w:val="22"/>
          </w:rPr>
          <w:t xml:space="preserve"> (DBAs)</w:t>
        </w:r>
      </w:ins>
      <w:r w:rsidRPr="0043322C">
        <w:rPr>
          <w:rFonts w:ascii="Arial" w:hAnsi="Arial" w:cs="Arial"/>
          <w:szCs w:val="22"/>
        </w:rPr>
        <w:t xml:space="preserve">. In addition to redundancy, these </w:t>
      </w:r>
      <w:r w:rsidRPr="0043322C">
        <w:rPr>
          <w:rFonts w:ascii="Arial" w:hAnsi="Arial" w:cs="Arial"/>
          <w:szCs w:val="22"/>
        </w:rPr>
        <w:lastRenderedPageBreak/>
        <w:t xml:space="preserve">features incorporate diversity based on </w:t>
      </w:r>
      <w:r w:rsidR="007E2AD6" w:rsidRPr="0043322C">
        <w:rPr>
          <w:rFonts w:ascii="Arial" w:hAnsi="Arial" w:cs="Arial"/>
          <w:szCs w:val="22"/>
        </w:rPr>
        <w:t xml:space="preserve">probabilistic </w:t>
      </w:r>
      <w:del w:id="73" w:author="gorgemj" w:date="2017-11-24T13:28:00Z">
        <w:r w:rsidR="004A3B8F" w:rsidDel="007E2AD6">
          <w:rPr>
            <w:rFonts w:ascii="Arial" w:hAnsi="Arial" w:cs="Arial"/>
            <w:szCs w:val="22"/>
          </w:rPr>
          <w:delText>Safety</w:delText>
        </w:r>
        <w:r w:rsidR="004A3B8F" w:rsidRPr="0043322C" w:rsidDel="007E2AD6">
          <w:rPr>
            <w:rFonts w:ascii="Arial" w:hAnsi="Arial" w:cs="Arial"/>
            <w:szCs w:val="22"/>
          </w:rPr>
          <w:delText xml:space="preserve"> </w:delText>
        </w:r>
      </w:del>
      <w:ins w:id="74" w:author="gorgemj" w:date="2017-11-24T13:28:00Z">
        <w:r w:rsidR="007E2AD6">
          <w:rPr>
            <w:rFonts w:ascii="Arial" w:hAnsi="Arial" w:cs="Arial"/>
            <w:szCs w:val="22"/>
          </w:rPr>
          <w:t>risk</w:t>
        </w:r>
        <w:r w:rsidR="007E2AD6" w:rsidRPr="0043322C">
          <w:rPr>
            <w:rFonts w:ascii="Arial" w:hAnsi="Arial" w:cs="Arial"/>
            <w:szCs w:val="22"/>
          </w:rPr>
          <w:t xml:space="preserve"> </w:t>
        </w:r>
      </w:ins>
      <w:r w:rsidR="007E2AD6" w:rsidRPr="0043322C">
        <w:rPr>
          <w:rFonts w:ascii="Arial" w:hAnsi="Arial" w:cs="Arial"/>
          <w:szCs w:val="22"/>
        </w:rPr>
        <w:t xml:space="preserve">assessment </w:t>
      </w:r>
      <w:r w:rsidRPr="0043322C">
        <w:rPr>
          <w:rFonts w:ascii="Arial" w:hAnsi="Arial" w:cs="Arial"/>
          <w:szCs w:val="22"/>
        </w:rPr>
        <w:t>(</w:t>
      </w:r>
      <w:del w:id="75" w:author="gorgemj" w:date="2017-11-24T13:28:00Z">
        <w:r w:rsidRPr="0043322C" w:rsidDel="007E2AD6">
          <w:rPr>
            <w:rFonts w:ascii="Arial" w:hAnsi="Arial" w:cs="Arial"/>
            <w:szCs w:val="22"/>
          </w:rPr>
          <w:delText>PSA</w:delText>
        </w:r>
      </w:del>
      <w:ins w:id="76" w:author="gorgemj" w:date="2017-11-24T13:28:00Z">
        <w:r w:rsidR="007E2AD6" w:rsidRPr="0043322C">
          <w:rPr>
            <w:rFonts w:ascii="Arial" w:hAnsi="Arial" w:cs="Arial"/>
            <w:szCs w:val="22"/>
          </w:rPr>
          <w:t>P</w:t>
        </w:r>
        <w:r w:rsidR="007E2AD6">
          <w:rPr>
            <w:rFonts w:ascii="Arial" w:hAnsi="Arial" w:cs="Arial"/>
            <w:szCs w:val="22"/>
          </w:rPr>
          <w:t>R</w:t>
        </w:r>
        <w:r w:rsidR="007E2AD6" w:rsidRPr="0043322C">
          <w:rPr>
            <w:rFonts w:ascii="Arial" w:hAnsi="Arial" w:cs="Arial"/>
            <w:szCs w:val="22"/>
          </w:rPr>
          <w:t>A</w:t>
        </w:r>
        <w:r w:rsidR="007E2AD6">
          <w:rPr>
            <w:rFonts w:ascii="Arial" w:hAnsi="Arial" w:cs="Arial"/>
            <w:szCs w:val="22"/>
          </w:rPr>
          <w:t>, also called Probabilistic Safety Assessment or PSA</w:t>
        </w:r>
      </w:ins>
      <w:r w:rsidRPr="0043322C">
        <w:rPr>
          <w:rFonts w:ascii="Arial" w:hAnsi="Arial" w:cs="Arial"/>
          <w:szCs w:val="22"/>
        </w:rPr>
        <w:t>) insights. Active defense-in-depth</w:t>
      </w:r>
      <w:r w:rsidR="00FA5672">
        <w:rPr>
          <w:rFonts w:ascii="Arial" w:hAnsi="Arial" w:cs="Arial"/>
          <w:szCs w:val="22"/>
        </w:rPr>
        <w:t xml:space="preserve"> (DiD)</w:t>
      </w:r>
      <w:r w:rsidRPr="0043322C">
        <w:rPr>
          <w:rFonts w:ascii="Arial" w:hAnsi="Arial" w:cs="Arial"/>
          <w:szCs w:val="22"/>
        </w:rPr>
        <w:t xml:space="preserve"> features provide investment protection, reduce the demands on the passive features and support the </w:t>
      </w:r>
      <w:ins w:id="77" w:author="gorgemj" w:date="2017-11-09T15:37:00Z">
        <w:r w:rsidR="00634A46">
          <w:rPr>
            <w:rFonts w:ascii="Arial" w:hAnsi="Arial" w:cs="Arial"/>
            <w:szCs w:val="22"/>
          </w:rPr>
          <w:t xml:space="preserve">aggressive </w:t>
        </w:r>
      </w:ins>
      <w:r w:rsidRPr="0043322C">
        <w:rPr>
          <w:rFonts w:ascii="Arial" w:hAnsi="Arial" w:cs="Arial"/>
          <w:szCs w:val="22"/>
        </w:rPr>
        <w:t>PSA</w:t>
      </w:r>
      <w:ins w:id="78" w:author="gorgemj" w:date="2017-11-09T15:37:00Z">
        <w:r w:rsidR="00634A46">
          <w:rPr>
            <w:rFonts w:ascii="Arial" w:hAnsi="Arial" w:cs="Arial"/>
            <w:szCs w:val="22"/>
          </w:rPr>
          <w:t xml:space="preserve"> targets</w:t>
        </w:r>
      </w:ins>
      <w:r w:rsidRPr="0043322C">
        <w:rPr>
          <w:rFonts w:ascii="Arial" w:hAnsi="Arial" w:cs="Arial"/>
          <w:szCs w:val="22"/>
        </w:rPr>
        <w:t xml:space="preserve">. The passive features are classified as safety in the United States (US). The active </w:t>
      </w:r>
      <w:r w:rsidR="00FA5672">
        <w:rPr>
          <w:rFonts w:ascii="Arial" w:hAnsi="Arial" w:cs="Arial"/>
          <w:szCs w:val="22"/>
        </w:rPr>
        <w:t>DiD</w:t>
      </w:r>
      <w:r w:rsidRPr="0043322C">
        <w:rPr>
          <w:rFonts w:ascii="Arial" w:hAnsi="Arial" w:cs="Arial"/>
          <w:szCs w:val="22"/>
        </w:rPr>
        <w:t xml:space="preserve"> features are classified </w:t>
      </w:r>
      <w:ins w:id="79" w:author="gorgemj" w:date="2017-11-09T15:38:00Z">
        <w:r w:rsidR="00634A46">
          <w:rPr>
            <w:rFonts w:ascii="Arial" w:hAnsi="Arial" w:cs="Arial"/>
            <w:szCs w:val="22"/>
          </w:rPr>
          <w:t xml:space="preserve">as </w:t>
        </w:r>
        <w:r w:rsidR="00634A46" w:rsidRPr="00DD51DE">
          <w:rPr>
            <w:rFonts w:ascii="Arial" w:hAnsi="Arial" w:cs="Arial"/>
            <w:b/>
            <w:szCs w:val="22"/>
            <w:rPrChange w:id="80" w:author="gorgemj" w:date="2017-11-09T15:40:00Z">
              <w:rPr>
                <w:rFonts w:ascii="Arial" w:hAnsi="Arial" w:cs="Arial"/>
                <w:szCs w:val="22"/>
              </w:rPr>
            </w:rPrChange>
          </w:rPr>
          <w:t>AP1000</w:t>
        </w:r>
        <w:r w:rsidR="00634A46">
          <w:rPr>
            <w:rFonts w:ascii="Arial" w:hAnsi="Arial" w:cs="Arial"/>
            <w:szCs w:val="22"/>
          </w:rPr>
          <w:t xml:space="preserve"> Plant Class D, e.g. </w:t>
        </w:r>
      </w:ins>
      <w:r w:rsidRPr="0043322C">
        <w:rPr>
          <w:rFonts w:ascii="Arial" w:hAnsi="Arial" w:cs="Arial"/>
          <w:szCs w:val="22"/>
        </w:rPr>
        <w:t xml:space="preserve">as non-safety (with supplemental requirements) in the US. </w:t>
      </w:r>
      <w:ins w:id="81" w:author="gorgemj" w:date="2017-11-09T15:40:00Z">
        <w:r w:rsidR="00DD51DE">
          <w:rPr>
            <w:rFonts w:ascii="Arial" w:hAnsi="Arial" w:cs="Arial"/>
            <w:szCs w:val="22"/>
          </w:rPr>
          <w:t>T</w:t>
        </w:r>
        <w:r w:rsidR="00DD51DE" w:rsidRPr="00DD51DE">
          <w:rPr>
            <w:rFonts w:ascii="Arial" w:hAnsi="Arial" w:cs="Arial"/>
            <w:szCs w:val="22"/>
          </w:rPr>
          <w:t xml:space="preserve">he </w:t>
        </w:r>
        <w:r w:rsidR="00DD51DE" w:rsidRPr="00DD51DE">
          <w:rPr>
            <w:rFonts w:ascii="Arial" w:hAnsi="Arial" w:cs="Arial"/>
            <w:b/>
            <w:szCs w:val="22"/>
            <w:rPrChange w:id="82" w:author="gorgemj" w:date="2017-11-09T15:40:00Z">
              <w:rPr>
                <w:rFonts w:ascii="Arial" w:hAnsi="Arial" w:cs="Arial"/>
                <w:szCs w:val="22"/>
              </w:rPr>
            </w:rPrChange>
          </w:rPr>
          <w:t>AP1000</w:t>
        </w:r>
        <w:r w:rsidR="00DD51DE" w:rsidRPr="00DD51DE">
          <w:rPr>
            <w:rFonts w:ascii="Arial" w:hAnsi="Arial" w:cs="Arial"/>
            <w:szCs w:val="22"/>
          </w:rPr>
          <w:t xml:space="preserve"> plant Class D corresponds to lower tier safety classes in European classification scheme (UK safety class 2, </w:t>
        </w:r>
      </w:ins>
      <w:ins w:id="83" w:author="gorgemj" w:date="2017-11-24T13:34:00Z">
        <w:r w:rsidR="007E2AD6" w:rsidRPr="003D3D38">
          <w:rPr>
            <w:rFonts w:ascii="Arial" w:hAnsi="Arial" w:cs="Arial"/>
            <w:szCs w:val="22"/>
          </w:rPr>
          <w:t xml:space="preserve">European Utility Requirements </w:t>
        </w:r>
        <w:r w:rsidR="007E2AD6">
          <w:rPr>
            <w:rFonts w:ascii="Arial" w:hAnsi="Arial" w:cs="Arial"/>
            <w:szCs w:val="22"/>
          </w:rPr>
          <w:t>[</w:t>
        </w:r>
        <w:r w:rsidR="007E2AD6" w:rsidRPr="0043322C">
          <w:rPr>
            <w:rFonts w:ascii="Arial" w:hAnsi="Arial" w:cs="Arial"/>
            <w:szCs w:val="22"/>
          </w:rPr>
          <w:t>EUR</w:t>
        </w:r>
        <w:r w:rsidR="007E2AD6">
          <w:rPr>
            <w:rFonts w:ascii="Arial" w:hAnsi="Arial" w:cs="Arial"/>
            <w:szCs w:val="22"/>
          </w:rPr>
          <w:t>]</w:t>
        </w:r>
      </w:ins>
      <w:ins w:id="84" w:author="gorgemj" w:date="2017-11-09T15:40:00Z">
        <w:r w:rsidR="00DD51DE" w:rsidRPr="00DD51DE">
          <w:rPr>
            <w:rFonts w:ascii="Arial" w:hAnsi="Arial" w:cs="Arial"/>
            <w:szCs w:val="22"/>
          </w:rPr>
          <w:t xml:space="preserve"> F2 functions) and meets the relevant design and quality assurance requirements. </w:t>
        </w:r>
      </w:ins>
      <w:ins w:id="85" w:author="gorgemj" w:date="2017-11-24T13:33:00Z">
        <w:r w:rsidR="007E2AD6">
          <w:rPr>
            <w:rFonts w:ascii="Arial" w:hAnsi="Arial" w:cs="Arial"/>
            <w:szCs w:val="22"/>
          </w:rPr>
          <w:t>See also Section 5.0 for a more detailed discussion of safety classification.</w:t>
        </w:r>
      </w:ins>
    </w:p>
    <w:p w:rsidR="004E582F" w:rsidRPr="00897E9C" w:rsidRDefault="0043322C">
      <w:pPr>
        <w:pStyle w:val="normalJulie"/>
        <w:pPrChange w:id="86" w:author="gorgemj" w:date="2017-11-23T16:17:00Z">
          <w:pPr>
            <w:pStyle w:val="PS"/>
            <w:spacing w:before="0" w:after="280" w:line="360" w:lineRule="auto"/>
            <w:ind w:left="0" w:right="0"/>
          </w:pPr>
        </w:pPrChange>
      </w:pPr>
      <w:r w:rsidRPr="0043322C">
        <w:t xml:space="preserve">The </w:t>
      </w:r>
      <w:r w:rsidR="00FC7BE9" w:rsidRPr="00BB05D8">
        <w:rPr>
          <w:b/>
        </w:rPr>
        <w:t>AP1000</w:t>
      </w:r>
      <w:r w:rsidRPr="0043322C">
        <w:t xml:space="preserve"> </w:t>
      </w:r>
      <w:r w:rsidR="00FA5672">
        <w:t>p</w:t>
      </w:r>
      <w:r w:rsidR="004375E6">
        <w:t>lant</w:t>
      </w:r>
      <w:r w:rsidR="004153C2">
        <w:t xml:space="preserve"> </w:t>
      </w:r>
      <w:r w:rsidRPr="0043322C">
        <w:t>has incorporated a standardization approach, which together with the level of safety achieved by the passive safety features, results in a plant design that can be applied to different geographical regions with varying regulatory standards and utility expectations without major changes.</w:t>
      </w:r>
    </w:p>
    <w:p w:rsidR="004E582F" w:rsidRPr="00897E9C" w:rsidRDefault="0043322C" w:rsidP="00785B26">
      <w:pPr>
        <w:pStyle w:val="PS"/>
        <w:spacing w:before="0" w:after="280" w:line="360" w:lineRule="auto"/>
        <w:ind w:left="0" w:right="0"/>
        <w:rPr>
          <w:rFonts w:ascii="Arial" w:hAnsi="Arial" w:cs="Arial"/>
          <w:szCs w:val="22"/>
        </w:rPr>
      </w:pPr>
      <w:r w:rsidRPr="0043322C">
        <w:rPr>
          <w:rFonts w:ascii="Arial" w:hAnsi="Arial" w:cs="Arial"/>
          <w:szCs w:val="22"/>
        </w:rPr>
        <w:t xml:space="preserve">The </w:t>
      </w:r>
      <w:r w:rsidR="00FC7BE9" w:rsidRPr="00FC7BE9">
        <w:rPr>
          <w:rFonts w:ascii="Arial" w:hAnsi="Arial" w:cs="Arial"/>
          <w:b/>
          <w:szCs w:val="22"/>
        </w:rPr>
        <w:t>AP1000</w:t>
      </w:r>
      <w:r w:rsidRPr="0043322C">
        <w:rPr>
          <w:rFonts w:ascii="Arial" w:hAnsi="Arial" w:cs="Arial"/>
          <w:szCs w:val="22"/>
        </w:rPr>
        <w:t xml:space="preserve"> </w:t>
      </w:r>
      <w:r w:rsidR="00FA5672">
        <w:rPr>
          <w:rFonts w:ascii="Arial" w:hAnsi="Arial" w:cs="Arial"/>
          <w:szCs w:val="22"/>
        </w:rPr>
        <w:t>p</w:t>
      </w:r>
      <w:r w:rsidR="004375E6">
        <w:rPr>
          <w:rFonts w:ascii="Arial" w:hAnsi="Arial" w:cs="Arial"/>
          <w:szCs w:val="22"/>
        </w:rPr>
        <w:t xml:space="preserve">lant </w:t>
      </w:r>
      <w:r w:rsidRPr="0043322C">
        <w:rPr>
          <w:rFonts w:ascii="Arial" w:hAnsi="Arial" w:cs="Arial"/>
          <w:szCs w:val="22"/>
        </w:rPr>
        <w:t xml:space="preserve">is designed to achieve a high safety and performance record. It is conservatively based on proven </w:t>
      </w:r>
      <w:del w:id="87" w:author="gorgemj" w:date="2017-11-09T15:45:00Z">
        <w:r w:rsidRPr="0043322C" w:rsidDel="00B96988">
          <w:rPr>
            <w:rFonts w:ascii="Arial" w:hAnsi="Arial" w:cs="Arial"/>
            <w:szCs w:val="22"/>
          </w:rPr>
          <w:delText>pressurized water reactor (</w:delText>
        </w:r>
      </w:del>
      <w:r w:rsidRPr="0043322C">
        <w:rPr>
          <w:rFonts w:ascii="Arial" w:hAnsi="Arial" w:cs="Arial"/>
          <w:szCs w:val="22"/>
        </w:rPr>
        <w:t>PWR</w:t>
      </w:r>
      <w:del w:id="88" w:author="gorgemj" w:date="2017-11-09T15:45:00Z">
        <w:r w:rsidRPr="0043322C" w:rsidDel="00B96988">
          <w:rPr>
            <w:rFonts w:ascii="Arial" w:hAnsi="Arial" w:cs="Arial"/>
            <w:szCs w:val="22"/>
          </w:rPr>
          <w:delText>)</w:delText>
        </w:r>
      </w:del>
      <w:r w:rsidRPr="0043322C">
        <w:rPr>
          <w:rFonts w:ascii="Arial" w:hAnsi="Arial" w:cs="Arial"/>
          <w:szCs w:val="22"/>
        </w:rPr>
        <w:t xml:space="preserve"> technology, but with an emphasis on safety features that rely on natural forces. Consistent with current practice, </w:t>
      </w:r>
      <w:del w:id="89" w:author="gorgemj" w:date="2017-11-09T15:45:00Z">
        <w:r w:rsidRPr="0043322C" w:rsidDel="00B96988">
          <w:rPr>
            <w:rFonts w:ascii="Arial" w:hAnsi="Arial" w:cs="Arial"/>
            <w:szCs w:val="22"/>
          </w:rPr>
          <w:delText>non-safety</w:delText>
        </w:r>
      </w:del>
      <w:ins w:id="90" w:author="gorgemj" w:date="2017-11-09T15:45:00Z">
        <w:r w:rsidR="00B96988">
          <w:rPr>
            <w:rFonts w:ascii="Arial" w:hAnsi="Arial" w:cs="Arial"/>
            <w:szCs w:val="22"/>
          </w:rPr>
          <w:t>DiD</w:t>
        </w:r>
      </w:ins>
      <w:r w:rsidRPr="0043322C">
        <w:rPr>
          <w:rFonts w:ascii="Arial" w:hAnsi="Arial" w:cs="Arial"/>
          <w:szCs w:val="22"/>
        </w:rPr>
        <w:t xml:space="preserve"> systems are used as the first level of defense against more probable events</w:t>
      </w:r>
      <w:r w:rsidR="00B51A09">
        <w:rPr>
          <w:rFonts w:ascii="Arial" w:hAnsi="Arial" w:cs="Arial"/>
          <w:szCs w:val="22"/>
        </w:rPr>
        <w:t xml:space="preserve">. </w:t>
      </w:r>
      <w:r w:rsidRPr="0043322C">
        <w:rPr>
          <w:rFonts w:ascii="Arial" w:hAnsi="Arial" w:cs="Arial"/>
          <w:szCs w:val="22"/>
        </w:rPr>
        <w:t xml:space="preserve">As the second level of defense, the </w:t>
      </w:r>
      <w:r w:rsidR="00FC7BE9" w:rsidRPr="00FC7BE9">
        <w:rPr>
          <w:rFonts w:ascii="Arial" w:hAnsi="Arial" w:cs="Arial"/>
          <w:b/>
          <w:szCs w:val="22"/>
        </w:rPr>
        <w:t>AP1000</w:t>
      </w:r>
      <w:r w:rsidRPr="0043322C">
        <w:rPr>
          <w:rFonts w:ascii="Arial" w:hAnsi="Arial" w:cs="Arial"/>
          <w:szCs w:val="22"/>
        </w:rPr>
        <w:t xml:space="preserve"> </w:t>
      </w:r>
      <w:r w:rsidR="00FA5672">
        <w:rPr>
          <w:rFonts w:ascii="Arial" w:hAnsi="Arial" w:cs="Arial"/>
          <w:szCs w:val="22"/>
        </w:rPr>
        <w:t>p</w:t>
      </w:r>
      <w:r w:rsidR="004375E6">
        <w:rPr>
          <w:rFonts w:ascii="Arial" w:hAnsi="Arial" w:cs="Arial"/>
          <w:szCs w:val="22"/>
        </w:rPr>
        <w:t xml:space="preserve">lant </w:t>
      </w:r>
      <w:r w:rsidRPr="0043322C">
        <w:rPr>
          <w:rFonts w:ascii="Arial" w:hAnsi="Arial" w:cs="Arial"/>
          <w:szCs w:val="22"/>
        </w:rPr>
        <w:t xml:space="preserve">uses passive safety systems to further enhance plant safety and to satisfy utility requirements (e.g., </w:t>
      </w:r>
      <w:del w:id="91" w:author="gorgemj" w:date="2017-11-24T13:34:00Z">
        <w:r w:rsidR="003D3D38" w:rsidRPr="003D3D38" w:rsidDel="007E2AD6">
          <w:rPr>
            <w:rFonts w:ascii="Arial" w:hAnsi="Arial" w:cs="Arial"/>
            <w:szCs w:val="22"/>
          </w:rPr>
          <w:delText xml:space="preserve">European Utility Requirements </w:delText>
        </w:r>
        <w:r w:rsidR="003D3D38" w:rsidDel="007E2AD6">
          <w:rPr>
            <w:rFonts w:ascii="Arial" w:hAnsi="Arial" w:cs="Arial"/>
            <w:szCs w:val="22"/>
          </w:rPr>
          <w:delText>[</w:delText>
        </w:r>
      </w:del>
      <w:r w:rsidRPr="0043322C">
        <w:rPr>
          <w:rFonts w:ascii="Arial" w:hAnsi="Arial" w:cs="Arial"/>
          <w:szCs w:val="22"/>
        </w:rPr>
        <w:t>EUR</w:t>
      </w:r>
      <w:del w:id="92" w:author="gorgemj" w:date="2017-11-24T13:34:00Z">
        <w:r w:rsidR="003D3D38" w:rsidDel="007E2AD6">
          <w:rPr>
            <w:rFonts w:ascii="Arial" w:hAnsi="Arial" w:cs="Arial"/>
            <w:szCs w:val="22"/>
          </w:rPr>
          <w:delText>]</w:delText>
        </w:r>
      </w:del>
      <w:r w:rsidRPr="0043322C">
        <w:rPr>
          <w:rFonts w:ascii="Arial" w:hAnsi="Arial" w:cs="Arial"/>
          <w:szCs w:val="22"/>
        </w:rPr>
        <w:t xml:space="preserve">, </w:t>
      </w:r>
      <w:r w:rsidR="003D3D38" w:rsidRPr="003D3D38">
        <w:rPr>
          <w:rFonts w:ascii="Arial" w:hAnsi="Arial" w:cs="Arial"/>
          <w:szCs w:val="22"/>
        </w:rPr>
        <w:t xml:space="preserve">Electric Power Research Institute </w:t>
      </w:r>
      <w:r w:rsidR="003D3D38">
        <w:rPr>
          <w:rFonts w:ascii="Arial" w:hAnsi="Arial" w:cs="Arial"/>
          <w:szCs w:val="22"/>
        </w:rPr>
        <w:t>[</w:t>
      </w:r>
      <w:r w:rsidRPr="0043322C">
        <w:rPr>
          <w:rFonts w:ascii="Arial" w:hAnsi="Arial" w:cs="Arial"/>
          <w:szCs w:val="22"/>
        </w:rPr>
        <w:t>EPRI</w:t>
      </w:r>
      <w:r w:rsidR="003D3D38">
        <w:rPr>
          <w:rFonts w:ascii="Arial" w:hAnsi="Arial" w:cs="Arial"/>
          <w:szCs w:val="22"/>
        </w:rPr>
        <w:t>]</w:t>
      </w:r>
      <w:r w:rsidRPr="0043322C">
        <w:rPr>
          <w:rFonts w:ascii="Arial" w:hAnsi="Arial" w:cs="Arial"/>
          <w:szCs w:val="22"/>
        </w:rPr>
        <w:t xml:space="preserve"> </w:t>
      </w:r>
      <w:r w:rsidR="003D3D38" w:rsidRPr="003D3D38">
        <w:rPr>
          <w:rFonts w:ascii="Arial" w:hAnsi="Arial" w:cs="Arial"/>
          <w:szCs w:val="22"/>
        </w:rPr>
        <w:t xml:space="preserve">Utility Requirements Document </w:t>
      </w:r>
      <w:r w:rsidR="003D3D38">
        <w:rPr>
          <w:rFonts w:ascii="Arial" w:hAnsi="Arial" w:cs="Arial"/>
          <w:szCs w:val="22"/>
        </w:rPr>
        <w:t>[</w:t>
      </w:r>
      <w:r w:rsidRPr="0043322C">
        <w:rPr>
          <w:rFonts w:ascii="Arial" w:hAnsi="Arial" w:cs="Arial"/>
          <w:szCs w:val="22"/>
        </w:rPr>
        <w:t>URD</w:t>
      </w:r>
      <w:r w:rsidR="003D3D38">
        <w:rPr>
          <w:rFonts w:ascii="Arial" w:hAnsi="Arial" w:cs="Arial"/>
          <w:szCs w:val="22"/>
        </w:rPr>
        <w:t>]</w:t>
      </w:r>
      <w:r w:rsidRPr="0043322C">
        <w:rPr>
          <w:rFonts w:ascii="Arial" w:hAnsi="Arial" w:cs="Arial"/>
          <w:szCs w:val="22"/>
        </w:rPr>
        <w:t xml:space="preserve">). Safety systems use natural driving forces such as pressurized gas, gravity flow, natural circulation flow, and convection. Safety systems do not use active components (such as pumps, fans or diesel generators) and are designed to function without safety-grade support systems (such as </w:t>
      </w:r>
      <w:r w:rsidR="003D3D38" w:rsidRPr="003D3D38">
        <w:rPr>
          <w:rFonts w:ascii="Arial" w:hAnsi="Arial" w:cs="Arial"/>
          <w:szCs w:val="22"/>
        </w:rPr>
        <w:t xml:space="preserve">alternating current </w:t>
      </w:r>
      <w:r w:rsidR="003D3D38">
        <w:rPr>
          <w:rFonts w:ascii="Arial" w:hAnsi="Arial" w:cs="Arial"/>
          <w:szCs w:val="22"/>
        </w:rPr>
        <w:t>[</w:t>
      </w:r>
      <w:ins w:id="93" w:author="gorgemj" w:date="2017-11-24T14:49:00Z">
        <w:r w:rsidR="00D74331">
          <w:rPr>
            <w:rFonts w:ascii="Arial" w:hAnsi="Arial" w:cs="Arial"/>
            <w:szCs w:val="22"/>
          </w:rPr>
          <w:t>ac</w:t>
        </w:r>
      </w:ins>
      <w:del w:id="94" w:author="gorgemj" w:date="2017-11-24T14:49:00Z">
        <w:r w:rsidRPr="0043322C" w:rsidDel="00D74331">
          <w:rPr>
            <w:rFonts w:ascii="Arial" w:hAnsi="Arial" w:cs="Arial"/>
            <w:szCs w:val="22"/>
          </w:rPr>
          <w:delText>AC</w:delText>
        </w:r>
      </w:del>
      <w:r w:rsidR="003D3D38">
        <w:rPr>
          <w:rFonts w:ascii="Arial" w:hAnsi="Arial" w:cs="Arial"/>
          <w:szCs w:val="22"/>
        </w:rPr>
        <w:t>]</w:t>
      </w:r>
      <w:r w:rsidRPr="0043322C">
        <w:rPr>
          <w:rFonts w:ascii="Arial" w:hAnsi="Arial" w:cs="Arial"/>
          <w:szCs w:val="22"/>
        </w:rPr>
        <w:t xml:space="preserve"> power</w:t>
      </w:r>
      <w:r w:rsidR="003D3D38">
        <w:rPr>
          <w:rFonts w:ascii="Arial" w:hAnsi="Arial" w:cs="Arial"/>
          <w:szCs w:val="22"/>
        </w:rPr>
        <w:t>;</w:t>
      </w:r>
      <w:r w:rsidRPr="0043322C">
        <w:rPr>
          <w:rFonts w:ascii="Arial" w:hAnsi="Arial" w:cs="Arial"/>
          <w:szCs w:val="22"/>
        </w:rPr>
        <w:t xml:space="preserve"> component cooling water</w:t>
      </w:r>
      <w:r w:rsidR="003D3D38">
        <w:rPr>
          <w:rFonts w:ascii="Arial" w:hAnsi="Arial" w:cs="Arial"/>
          <w:szCs w:val="22"/>
        </w:rPr>
        <w:t>;</w:t>
      </w:r>
      <w:r w:rsidRPr="0043322C">
        <w:rPr>
          <w:rFonts w:ascii="Arial" w:hAnsi="Arial" w:cs="Arial"/>
          <w:szCs w:val="22"/>
        </w:rPr>
        <w:t xml:space="preserve"> service water</w:t>
      </w:r>
      <w:r w:rsidR="003D3D38">
        <w:rPr>
          <w:rFonts w:ascii="Arial" w:hAnsi="Arial" w:cs="Arial"/>
          <w:szCs w:val="22"/>
        </w:rPr>
        <w:t>;</w:t>
      </w:r>
      <w:r w:rsidRPr="0043322C">
        <w:rPr>
          <w:rFonts w:ascii="Arial" w:hAnsi="Arial" w:cs="Arial"/>
          <w:szCs w:val="22"/>
        </w:rPr>
        <w:t xml:space="preserve"> </w:t>
      </w:r>
      <w:r w:rsidR="003D3D38" w:rsidRPr="003D3D38">
        <w:rPr>
          <w:rFonts w:ascii="Arial" w:hAnsi="Arial" w:cs="Arial"/>
          <w:szCs w:val="22"/>
        </w:rPr>
        <w:t xml:space="preserve">heating, ventilating and air conditioning </w:t>
      </w:r>
      <w:r w:rsidR="003D3D38">
        <w:rPr>
          <w:rFonts w:ascii="Arial" w:hAnsi="Arial" w:cs="Arial"/>
          <w:szCs w:val="22"/>
        </w:rPr>
        <w:t>[</w:t>
      </w:r>
      <w:r w:rsidRPr="0043322C">
        <w:rPr>
          <w:rFonts w:ascii="Arial" w:hAnsi="Arial" w:cs="Arial"/>
          <w:szCs w:val="22"/>
        </w:rPr>
        <w:t>HVAC</w:t>
      </w:r>
      <w:r w:rsidR="003D3D38">
        <w:rPr>
          <w:rFonts w:ascii="Arial" w:hAnsi="Arial" w:cs="Arial"/>
          <w:szCs w:val="22"/>
        </w:rPr>
        <w:t>]</w:t>
      </w:r>
      <w:r w:rsidRPr="0043322C">
        <w:rPr>
          <w:rFonts w:ascii="Arial" w:hAnsi="Arial" w:cs="Arial"/>
          <w:szCs w:val="22"/>
        </w:rPr>
        <w:t xml:space="preserve">). The number and complexity of operator actions required to control the safety systems are minimized; the approach is to eliminate operator action rather than automate it. </w:t>
      </w:r>
    </w:p>
    <w:p w:rsidR="004E582F" w:rsidRPr="00897E9C" w:rsidRDefault="0043322C" w:rsidP="00785B26">
      <w:pPr>
        <w:pStyle w:val="PS"/>
        <w:spacing w:before="0" w:after="280" w:line="360" w:lineRule="auto"/>
        <w:ind w:left="0" w:right="0"/>
        <w:rPr>
          <w:rFonts w:ascii="Arial" w:hAnsi="Arial" w:cs="Arial"/>
          <w:szCs w:val="22"/>
        </w:rPr>
      </w:pPr>
      <w:r w:rsidRPr="0043322C">
        <w:rPr>
          <w:rFonts w:ascii="Arial" w:hAnsi="Arial" w:cs="Arial"/>
          <w:szCs w:val="22"/>
        </w:rPr>
        <w:t xml:space="preserve">The </w:t>
      </w:r>
      <w:r w:rsidR="00FC7BE9" w:rsidRPr="00FC7BE9">
        <w:rPr>
          <w:rFonts w:ascii="Arial" w:hAnsi="Arial" w:cs="Arial"/>
          <w:b/>
          <w:szCs w:val="22"/>
        </w:rPr>
        <w:t>AP1000</w:t>
      </w:r>
      <w:r w:rsidRPr="0043322C">
        <w:rPr>
          <w:rFonts w:ascii="Arial" w:hAnsi="Arial" w:cs="Arial"/>
          <w:szCs w:val="22"/>
        </w:rPr>
        <w:t xml:space="preserve"> </w:t>
      </w:r>
      <w:r w:rsidR="00FA5672">
        <w:rPr>
          <w:rFonts w:ascii="Arial" w:hAnsi="Arial" w:cs="Arial"/>
          <w:szCs w:val="22"/>
        </w:rPr>
        <w:t>p</w:t>
      </w:r>
      <w:r w:rsidR="004375E6">
        <w:rPr>
          <w:rFonts w:ascii="Arial" w:hAnsi="Arial" w:cs="Arial"/>
          <w:szCs w:val="22"/>
        </w:rPr>
        <w:t xml:space="preserve">lant </w:t>
      </w:r>
      <w:r w:rsidRPr="0043322C">
        <w:rPr>
          <w:rFonts w:ascii="Arial" w:hAnsi="Arial" w:cs="Arial"/>
          <w:szCs w:val="22"/>
        </w:rPr>
        <w:t xml:space="preserve">is designed to meet </w:t>
      </w:r>
      <w:r w:rsidR="003D3D38" w:rsidRPr="003D3D38">
        <w:rPr>
          <w:rFonts w:ascii="Arial" w:hAnsi="Arial" w:cs="Arial"/>
          <w:szCs w:val="22"/>
        </w:rPr>
        <w:t>United States Nuclear Regulatory Commission</w:t>
      </w:r>
      <w:r w:rsidR="003D3D38">
        <w:rPr>
          <w:rFonts w:ascii="Arial" w:hAnsi="Arial" w:cs="Arial"/>
          <w:szCs w:val="22"/>
        </w:rPr>
        <w:t xml:space="preserve"> (</w:t>
      </w:r>
      <w:r w:rsidRPr="0043322C">
        <w:rPr>
          <w:rFonts w:ascii="Arial" w:hAnsi="Arial" w:cs="Arial"/>
          <w:szCs w:val="22"/>
        </w:rPr>
        <w:t>US</w:t>
      </w:r>
      <w:r w:rsidR="003D3D38">
        <w:rPr>
          <w:rFonts w:ascii="Arial" w:hAnsi="Arial" w:cs="Arial"/>
          <w:szCs w:val="22"/>
        </w:rPr>
        <w:t> </w:t>
      </w:r>
      <w:r w:rsidRPr="0043322C">
        <w:rPr>
          <w:rFonts w:ascii="Arial" w:hAnsi="Arial" w:cs="Arial"/>
          <w:szCs w:val="22"/>
        </w:rPr>
        <w:t>NRC</w:t>
      </w:r>
      <w:r w:rsidR="003D3D38">
        <w:rPr>
          <w:rFonts w:ascii="Arial" w:hAnsi="Arial" w:cs="Arial"/>
          <w:szCs w:val="22"/>
        </w:rPr>
        <w:t>)</w:t>
      </w:r>
      <w:r w:rsidRPr="0043322C">
        <w:rPr>
          <w:rFonts w:ascii="Arial" w:hAnsi="Arial" w:cs="Arial"/>
          <w:szCs w:val="22"/>
        </w:rPr>
        <w:t xml:space="preserve"> deterministic safety criteria and probabilistic </w:t>
      </w:r>
      <w:del w:id="95" w:author="gorgemj" w:date="2017-11-09T15:46:00Z">
        <w:r w:rsidRPr="0043322C" w:rsidDel="00B96988">
          <w:rPr>
            <w:rFonts w:ascii="Arial" w:hAnsi="Arial" w:cs="Arial"/>
            <w:szCs w:val="22"/>
          </w:rPr>
          <w:delText xml:space="preserve">risk </w:delText>
        </w:r>
      </w:del>
      <w:ins w:id="96" w:author="gorgemj" w:date="2017-11-09T15:46:00Z">
        <w:r w:rsidR="00B96988">
          <w:rPr>
            <w:rFonts w:ascii="Arial" w:hAnsi="Arial" w:cs="Arial"/>
            <w:szCs w:val="22"/>
          </w:rPr>
          <w:t>safety</w:t>
        </w:r>
        <w:r w:rsidR="00B96988" w:rsidRPr="0043322C">
          <w:rPr>
            <w:rFonts w:ascii="Arial" w:hAnsi="Arial" w:cs="Arial"/>
            <w:szCs w:val="22"/>
          </w:rPr>
          <w:t xml:space="preserve"> </w:t>
        </w:r>
      </w:ins>
      <w:r w:rsidRPr="0043322C">
        <w:rPr>
          <w:rFonts w:ascii="Arial" w:hAnsi="Arial" w:cs="Arial"/>
          <w:szCs w:val="22"/>
        </w:rPr>
        <w:t>criteria with large margins</w:t>
      </w:r>
      <w:r w:rsidR="00B51A09">
        <w:rPr>
          <w:rFonts w:ascii="Arial" w:hAnsi="Arial" w:cs="Arial"/>
          <w:szCs w:val="22"/>
        </w:rPr>
        <w:t xml:space="preserve">. </w:t>
      </w:r>
      <w:r w:rsidRPr="0043322C">
        <w:rPr>
          <w:rFonts w:ascii="Arial" w:hAnsi="Arial" w:cs="Arial"/>
          <w:szCs w:val="22"/>
        </w:rPr>
        <w:t>Safety analyses ha</w:t>
      </w:r>
      <w:r w:rsidR="00FA5672">
        <w:rPr>
          <w:rFonts w:ascii="Arial" w:hAnsi="Arial" w:cs="Arial"/>
          <w:szCs w:val="22"/>
        </w:rPr>
        <w:t>ve</w:t>
      </w:r>
      <w:r w:rsidRPr="0043322C">
        <w:rPr>
          <w:rFonts w:ascii="Arial" w:hAnsi="Arial" w:cs="Arial"/>
          <w:szCs w:val="22"/>
        </w:rPr>
        <w:t xml:space="preserve"> been completed and documented in the US licensing documents reviewed by the US NRC (</w:t>
      </w:r>
      <w:ins w:id="97" w:author="gorgemj" w:date="2017-11-24T16:04:00Z">
        <w:r w:rsidR="00A3785A">
          <w:rPr>
            <w:rFonts w:ascii="Arial" w:hAnsi="Arial" w:cs="Arial"/>
            <w:szCs w:val="22"/>
          </w:rPr>
          <w:t xml:space="preserve">the </w:t>
        </w:r>
        <w:r w:rsidR="00A3785A" w:rsidRPr="00A3785A">
          <w:rPr>
            <w:rFonts w:ascii="Arial" w:hAnsi="Arial" w:cs="Arial"/>
            <w:b/>
            <w:szCs w:val="22"/>
            <w:rPrChange w:id="98" w:author="gorgemj" w:date="2017-11-24T16:04:00Z">
              <w:rPr>
                <w:rFonts w:ascii="Arial" w:hAnsi="Arial" w:cs="Arial"/>
                <w:szCs w:val="22"/>
              </w:rPr>
            </w:rPrChange>
          </w:rPr>
          <w:t>AP1000</w:t>
        </w:r>
        <w:r w:rsidR="00A3785A">
          <w:rPr>
            <w:rFonts w:ascii="Arial" w:hAnsi="Arial" w:cs="Arial"/>
            <w:szCs w:val="22"/>
          </w:rPr>
          <w:t xml:space="preserve"> plant </w:t>
        </w:r>
      </w:ins>
      <w:r w:rsidRPr="0043322C">
        <w:rPr>
          <w:rFonts w:ascii="Arial" w:hAnsi="Arial" w:cs="Arial"/>
          <w:szCs w:val="22"/>
        </w:rPr>
        <w:t xml:space="preserve">Design Control Document </w:t>
      </w:r>
      <w:del w:id="99" w:author="gorgemj" w:date="2017-11-24T16:04:00Z">
        <w:r w:rsidRPr="0043322C" w:rsidDel="00A3785A">
          <w:rPr>
            <w:rFonts w:ascii="Arial" w:hAnsi="Arial" w:cs="Arial"/>
            <w:szCs w:val="22"/>
          </w:rPr>
          <w:delText>(</w:delText>
        </w:r>
      </w:del>
      <w:ins w:id="100" w:author="gorgemj" w:date="2017-11-24T16:04:00Z">
        <w:r w:rsidR="00A3785A">
          <w:rPr>
            <w:rFonts w:ascii="Arial" w:hAnsi="Arial" w:cs="Arial"/>
            <w:szCs w:val="22"/>
          </w:rPr>
          <w:t>[</w:t>
        </w:r>
      </w:ins>
      <w:r w:rsidRPr="0043322C">
        <w:rPr>
          <w:rFonts w:ascii="Arial" w:hAnsi="Arial" w:cs="Arial"/>
          <w:szCs w:val="22"/>
        </w:rPr>
        <w:t>DCD</w:t>
      </w:r>
      <w:del w:id="101" w:author="gorgemj" w:date="2017-11-24T16:04:00Z">
        <w:r w:rsidRPr="0043322C" w:rsidDel="00A3785A">
          <w:rPr>
            <w:rFonts w:ascii="Arial" w:hAnsi="Arial" w:cs="Arial"/>
            <w:szCs w:val="22"/>
          </w:rPr>
          <w:delText>)</w:delText>
        </w:r>
      </w:del>
      <w:ins w:id="102" w:author="gorgemj" w:date="2017-11-24T16:04:00Z">
        <w:r w:rsidR="00A3785A">
          <w:rPr>
            <w:rFonts w:ascii="Arial" w:hAnsi="Arial" w:cs="Arial"/>
            <w:szCs w:val="22"/>
          </w:rPr>
          <w:t>]</w:t>
        </w:r>
      </w:ins>
      <w:r w:rsidRPr="0043322C">
        <w:rPr>
          <w:rFonts w:ascii="Arial" w:hAnsi="Arial" w:cs="Arial"/>
          <w:szCs w:val="22"/>
        </w:rPr>
        <w:t xml:space="preserve"> [2] and </w:t>
      </w:r>
      <w:del w:id="103" w:author="gorgemj" w:date="2017-11-24T13:29:00Z">
        <w:r w:rsidRPr="0043322C" w:rsidDel="007E2AD6">
          <w:rPr>
            <w:rFonts w:ascii="Arial" w:hAnsi="Arial" w:cs="Arial"/>
            <w:szCs w:val="22"/>
          </w:rPr>
          <w:delText xml:space="preserve">Probabilistic Risk </w:delText>
        </w:r>
        <w:r w:rsidR="004A3B8F" w:rsidRPr="0043322C" w:rsidDel="007E2AD6">
          <w:rPr>
            <w:rFonts w:ascii="Arial" w:hAnsi="Arial" w:cs="Arial"/>
            <w:szCs w:val="22"/>
          </w:rPr>
          <w:delText>A</w:delText>
        </w:r>
        <w:r w:rsidR="004A3B8F" w:rsidDel="007E2AD6">
          <w:rPr>
            <w:rFonts w:ascii="Arial" w:hAnsi="Arial" w:cs="Arial"/>
            <w:szCs w:val="22"/>
          </w:rPr>
          <w:delText>ssessment</w:delText>
        </w:r>
        <w:r w:rsidR="004A3B8F" w:rsidRPr="0043322C" w:rsidDel="007E2AD6">
          <w:rPr>
            <w:rFonts w:ascii="Arial" w:hAnsi="Arial" w:cs="Arial"/>
            <w:szCs w:val="22"/>
          </w:rPr>
          <w:delText xml:space="preserve"> </w:delText>
        </w:r>
        <w:r w:rsidRPr="0043322C" w:rsidDel="007E2AD6">
          <w:rPr>
            <w:rFonts w:ascii="Arial" w:hAnsi="Arial" w:cs="Arial"/>
            <w:szCs w:val="22"/>
          </w:rPr>
          <w:delText>(</w:delText>
        </w:r>
      </w:del>
      <w:r w:rsidRPr="0043322C">
        <w:rPr>
          <w:rFonts w:ascii="Arial" w:hAnsi="Arial" w:cs="Arial"/>
          <w:szCs w:val="22"/>
        </w:rPr>
        <w:t>PRA</w:t>
      </w:r>
      <w:del w:id="104" w:author="gorgemj" w:date="2017-11-24T13:29:00Z">
        <w:r w:rsidRPr="0043322C" w:rsidDel="007E2AD6">
          <w:rPr>
            <w:rFonts w:ascii="Arial" w:hAnsi="Arial" w:cs="Arial"/>
            <w:szCs w:val="22"/>
          </w:rPr>
          <w:delText>)</w:delText>
        </w:r>
      </w:del>
      <w:r w:rsidRPr="0043322C">
        <w:rPr>
          <w:rFonts w:ascii="Arial" w:hAnsi="Arial" w:cs="Arial"/>
          <w:szCs w:val="22"/>
        </w:rPr>
        <w:t xml:space="preserve"> </w:t>
      </w:r>
      <w:r w:rsidRPr="0043322C">
        <w:rPr>
          <w:rFonts w:ascii="Arial" w:hAnsi="Arial" w:cs="Arial"/>
          <w:szCs w:val="22"/>
        </w:rPr>
        <w:lastRenderedPageBreak/>
        <w:t xml:space="preserve">[4]). The extensive </w:t>
      </w:r>
      <w:r w:rsidRPr="0043322C">
        <w:rPr>
          <w:rFonts w:ascii="Arial" w:hAnsi="Arial" w:cs="Arial"/>
          <w:b/>
          <w:szCs w:val="22"/>
        </w:rPr>
        <w:t xml:space="preserve">AP600 </w:t>
      </w:r>
      <w:r w:rsidR="00FA5672">
        <w:rPr>
          <w:rFonts w:ascii="Arial" w:hAnsi="Arial" w:cs="Arial"/>
          <w:szCs w:val="22"/>
        </w:rPr>
        <w:t>p</w:t>
      </w:r>
      <w:r w:rsidRPr="0043322C">
        <w:rPr>
          <w:rFonts w:ascii="Arial" w:hAnsi="Arial" w:cs="Arial"/>
          <w:szCs w:val="22"/>
        </w:rPr>
        <w:t xml:space="preserve">lant testing program, which is applicable to the </w:t>
      </w:r>
      <w:r w:rsidR="00FC7BE9" w:rsidRPr="00FC7BE9">
        <w:rPr>
          <w:rFonts w:ascii="Arial" w:hAnsi="Arial" w:cs="Arial"/>
          <w:b/>
          <w:szCs w:val="22"/>
        </w:rPr>
        <w:t>AP1000</w:t>
      </w:r>
      <w:r w:rsidR="004375E6">
        <w:rPr>
          <w:rFonts w:ascii="Arial" w:hAnsi="Arial" w:cs="Arial"/>
          <w:b/>
          <w:szCs w:val="22"/>
        </w:rPr>
        <w:t xml:space="preserve"> </w:t>
      </w:r>
      <w:ins w:id="105" w:author="gorgemj" w:date="2017-11-20T10:34:00Z">
        <w:r w:rsidR="00D039AD" w:rsidRPr="00D039AD">
          <w:rPr>
            <w:rFonts w:ascii="Arial" w:hAnsi="Arial" w:cs="Arial"/>
            <w:szCs w:val="22"/>
            <w:rPrChange w:id="106" w:author="gorgemj" w:date="2017-11-20T10:34:00Z">
              <w:rPr>
                <w:rFonts w:ascii="Arial" w:hAnsi="Arial" w:cs="Arial"/>
                <w:b/>
                <w:szCs w:val="22"/>
              </w:rPr>
            </w:rPrChange>
          </w:rPr>
          <w:t xml:space="preserve">plant </w:t>
        </w:r>
      </w:ins>
      <w:r w:rsidR="00FA5672">
        <w:rPr>
          <w:rFonts w:ascii="Arial" w:hAnsi="Arial" w:cs="Arial"/>
          <w:szCs w:val="22"/>
        </w:rPr>
        <w:t>d</w:t>
      </w:r>
      <w:r w:rsidRPr="0043322C">
        <w:rPr>
          <w:rFonts w:ascii="Arial" w:hAnsi="Arial" w:cs="Arial"/>
          <w:szCs w:val="22"/>
        </w:rPr>
        <w:t>esign, verifies that the innovative plant features will perform as designed and analyzed</w:t>
      </w:r>
      <w:r w:rsidR="00B51A09">
        <w:rPr>
          <w:rFonts w:ascii="Arial" w:hAnsi="Arial" w:cs="Arial"/>
          <w:szCs w:val="22"/>
        </w:rPr>
        <w:t xml:space="preserve">. </w:t>
      </w:r>
      <w:r w:rsidRPr="0043322C">
        <w:rPr>
          <w:rFonts w:ascii="Arial" w:hAnsi="Arial" w:cs="Arial"/>
          <w:szCs w:val="22"/>
        </w:rPr>
        <w:t>PRA results show a very low core damage and large release frequency, which meet the goals established for advanced reactor designs</w:t>
      </w:r>
      <w:r w:rsidR="00B51A09">
        <w:rPr>
          <w:rFonts w:ascii="Arial" w:hAnsi="Arial" w:cs="Arial"/>
          <w:szCs w:val="22"/>
        </w:rPr>
        <w:t xml:space="preserve">. </w:t>
      </w:r>
      <w:r w:rsidRPr="0043322C">
        <w:rPr>
          <w:rFonts w:ascii="Arial" w:hAnsi="Arial" w:cs="Arial"/>
          <w:szCs w:val="22"/>
        </w:rPr>
        <w:t xml:space="preserve">The core </w:t>
      </w:r>
      <w:r w:rsidR="00FA5672">
        <w:rPr>
          <w:rFonts w:ascii="Arial" w:hAnsi="Arial" w:cs="Arial"/>
          <w:szCs w:val="22"/>
        </w:rPr>
        <w:t>damage</w:t>
      </w:r>
      <w:r w:rsidR="00FA5672" w:rsidRPr="0043322C">
        <w:rPr>
          <w:rFonts w:ascii="Arial" w:hAnsi="Arial" w:cs="Arial"/>
          <w:szCs w:val="22"/>
        </w:rPr>
        <w:t xml:space="preserve"> </w:t>
      </w:r>
      <w:r w:rsidRPr="0043322C">
        <w:rPr>
          <w:rFonts w:ascii="Arial" w:hAnsi="Arial" w:cs="Arial"/>
          <w:szCs w:val="22"/>
        </w:rPr>
        <w:t xml:space="preserve">frequency, considering </w:t>
      </w:r>
      <w:del w:id="107" w:author="gorgemj" w:date="2017-11-09T15:47:00Z">
        <w:r w:rsidRPr="0043322C" w:rsidDel="00B96988">
          <w:rPr>
            <w:rFonts w:ascii="Arial" w:hAnsi="Arial" w:cs="Arial"/>
            <w:szCs w:val="22"/>
          </w:rPr>
          <w:delText>random</w:delText>
        </w:r>
      </w:del>
      <w:ins w:id="108" w:author="gorgemj" w:date="2017-11-09T15:47:00Z">
        <w:r w:rsidR="00B96988">
          <w:rPr>
            <w:rFonts w:ascii="Arial" w:hAnsi="Arial" w:cs="Arial"/>
            <w:szCs w:val="22"/>
          </w:rPr>
          <w:t>internal</w:t>
        </w:r>
      </w:ins>
      <w:r w:rsidRPr="0043322C">
        <w:rPr>
          <w:rFonts w:ascii="Arial" w:hAnsi="Arial" w:cs="Arial"/>
          <w:szCs w:val="22"/>
        </w:rPr>
        <w:t>, fire</w:t>
      </w:r>
      <w:del w:id="109" w:author="gorgemj" w:date="2017-11-09T15:47:00Z">
        <w:r w:rsidRPr="0043322C" w:rsidDel="00B96988">
          <w:rPr>
            <w:rFonts w:ascii="Arial" w:hAnsi="Arial" w:cs="Arial"/>
            <w:szCs w:val="22"/>
          </w:rPr>
          <w:delText>,</w:delText>
        </w:r>
      </w:del>
      <w:r w:rsidRPr="0043322C">
        <w:rPr>
          <w:rFonts w:ascii="Arial" w:hAnsi="Arial" w:cs="Arial"/>
          <w:szCs w:val="22"/>
        </w:rPr>
        <w:t xml:space="preserve"> </w:t>
      </w:r>
      <w:ins w:id="110" w:author="gorgemj" w:date="2017-11-09T15:47:00Z">
        <w:r w:rsidR="00B96988">
          <w:rPr>
            <w:rFonts w:ascii="Arial" w:hAnsi="Arial" w:cs="Arial"/>
            <w:szCs w:val="22"/>
          </w:rPr>
          <w:t xml:space="preserve">and </w:t>
        </w:r>
      </w:ins>
      <w:r w:rsidRPr="0043322C">
        <w:rPr>
          <w:rFonts w:ascii="Arial" w:hAnsi="Arial" w:cs="Arial"/>
          <w:szCs w:val="22"/>
        </w:rPr>
        <w:t>flood events during at-power and shutdown operation is about 5E</w:t>
      </w:r>
      <w:r w:rsidRPr="0043322C">
        <w:rPr>
          <w:rFonts w:ascii="Arial" w:hAnsi="Arial" w:cs="Arial"/>
          <w:szCs w:val="22"/>
        </w:rPr>
        <w:noBreakHyphen/>
        <w:t xml:space="preserve">7/yr. The large release frequency for these same events is about 6E-8/yr. This very low risk was a result of the </w:t>
      </w:r>
      <w:r w:rsidR="00FC7BE9" w:rsidRPr="00FC7BE9">
        <w:rPr>
          <w:rFonts w:ascii="Arial" w:hAnsi="Arial" w:cs="Arial"/>
          <w:b/>
          <w:szCs w:val="22"/>
        </w:rPr>
        <w:t>AP1000</w:t>
      </w:r>
      <w:r w:rsidRPr="0043322C">
        <w:rPr>
          <w:rFonts w:ascii="Arial" w:hAnsi="Arial" w:cs="Arial"/>
          <w:b/>
          <w:szCs w:val="22"/>
        </w:rPr>
        <w:t xml:space="preserve"> </w:t>
      </w:r>
      <w:r w:rsidR="00FA5672">
        <w:rPr>
          <w:rFonts w:ascii="Arial" w:hAnsi="Arial" w:cs="Arial"/>
          <w:szCs w:val="22"/>
        </w:rPr>
        <w:t>p</w:t>
      </w:r>
      <w:r w:rsidRPr="0043322C">
        <w:rPr>
          <w:rFonts w:ascii="Arial" w:hAnsi="Arial" w:cs="Arial"/>
          <w:szCs w:val="22"/>
        </w:rPr>
        <w:t>lant safety design features (simple passive safety features and active DiD features) as well as the use of PRA throughout the design process starting with the initial design phase</w:t>
      </w:r>
      <w:r w:rsidR="00B51A09">
        <w:rPr>
          <w:rFonts w:ascii="Arial" w:hAnsi="Arial" w:cs="Arial"/>
          <w:szCs w:val="22"/>
        </w:rPr>
        <w:t xml:space="preserve">. </w:t>
      </w:r>
      <w:r w:rsidRPr="0043322C">
        <w:rPr>
          <w:rFonts w:ascii="Arial" w:hAnsi="Arial" w:cs="Arial"/>
          <w:szCs w:val="22"/>
        </w:rPr>
        <w:t xml:space="preserve">In addition, the </w:t>
      </w:r>
      <w:r w:rsidR="00FC7BE9" w:rsidRPr="00FC7BE9">
        <w:rPr>
          <w:rFonts w:ascii="Arial" w:hAnsi="Arial" w:cs="Arial"/>
          <w:b/>
          <w:szCs w:val="22"/>
        </w:rPr>
        <w:t>AP1000</w:t>
      </w:r>
      <w:r w:rsidRPr="0043322C">
        <w:rPr>
          <w:rFonts w:ascii="Arial" w:hAnsi="Arial" w:cs="Arial"/>
          <w:szCs w:val="22"/>
        </w:rPr>
        <w:t xml:space="preserve"> </w:t>
      </w:r>
      <w:r w:rsidR="00FA5672">
        <w:rPr>
          <w:rFonts w:ascii="Arial" w:hAnsi="Arial" w:cs="Arial"/>
          <w:szCs w:val="22"/>
        </w:rPr>
        <w:t>p</w:t>
      </w:r>
      <w:r w:rsidR="0046463B">
        <w:rPr>
          <w:rFonts w:ascii="Arial" w:hAnsi="Arial" w:cs="Arial"/>
          <w:szCs w:val="22"/>
        </w:rPr>
        <w:t xml:space="preserve">lant </w:t>
      </w:r>
      <w:r w:rsidRPr="0043322C">
        <w:rPr>
          <w:rFonts w:ascii="Arial" w:hAnsi="Arial" w:cs="Arial"/>
          <w:szCs w:val="22"/>
        </w:rPr>
        <w:t xml:space="preserve">has carefully evaluated and addressed severe accident phenomenon; a key </w:t>
      </w:r>
      <w:r w:rsidR="00FC7BE9" w:rsidRPr="00FC7BE9">
        <w:rPr>
          <w:rFonts w:ascii="Arial" w:hAnsi="Arial" w:cs="Arial"/>
          <w:b/>
          <w:szCs w:val="22"/>
        </w:rPr>
        <w:t>AP1000</w:t>
      </w:r>
      <w:r w:rsidRPr="0043322C">
        <w:rPr>
          <w:rFonts w:ascii="Arial" w:hAnsi="Arial" w:cs="Arial"/>
          <w:b/>
          <w:szCs w:val="22"/>
        </w:rPr>
        <w:t xml:space="preserve"> </w:t>
      </w:r>
      <w:ins w:id="111" w:author="gorgemj" w:date="2017-11-20T10:34:00Z">
        <w:r w:rsidR="00D039AD" w:rsidRPr="00D039AD">
          <w:rPr>
            <w:rFonts w:ascii="Arial" w:hAnsi="Arial" w:cs="Arial"/>
            <w:szCs w:val="22"/>
            <w:rPrChange w:id="112" w:author="gorgemj" w:date="2017-11-20T10:34:00Z">
              <w:rPr>
                <w:rFonts w:ascii="Arial" w:hAnsi="Arial" w:cs="Arial"/>
                <w:b/>
                <w:szCs w:val="22"/>
              </w:rPr>
            </w:rPrChange>
          </w:rPr>
          <w:t xml:space="preserve">plant </w:t>
        </w:r>
      </w:ins>
      <w:r w:rsidR="00FA5672">
        <w:rPr>
          <w:rFonts w:ascii="Arial" w:hAnsi="Arial" w:cs="Arial"/>
          <w:szCs w:val="22"/>
        </w:rPr>
        <w:t>d</w:t>
      </w:r>
      <w:r w:rsidRPr="0043322C">
        <w:rPr>
          <w:rFonts w:ascii="Arial" w:hAnsi="Arial" w:cs="Arial"/>
          <w:szCs w:val="22"/>
        </w:rPr>
        <w:t>esign</w:t>
      </w:r>
      <w:r w:rsidR="0046463B">
        <w:rPr>
          <w:rFonts w:ascii="Arial" w:hAnsi="Arial" w:cs="Arial"/>
          <w:b/>
          <w:szCs w:val="22"/>
        </w:rPr>
        <w:t xml:space="preserve"> </w:t>
      </w:r>
      <w:r w:rsidRPr="0043322C">
        <w:rPr>
          <w:rFonts w:ascii="Arial" w:hAnsi="Arial" w:cs="Arial"/>
          <w:szCs w:val="22"/>
        </w:rPr>
        <w:t>feature in dealing with a severe accident is the in</w:t>
      </w:r>
      <w:ins w:id="113" w:author="gorgemj" w:date="2017-11-24T14:56:00Z">
        <w:r w:rsidR="00846003">
          <w:rPr>
            <w:rFonts w:ascii="Arial" w:hAnsi="Arial" w:cs="Arial"/>
            <w:szCs w:val="22"/>
          </w:rPr>
          <w:t>-</w:t>
        </w:r>
      </w:ins>
      <w:r w:rsidRPr="0043322C">
        <w:rPr>
          <w:rFonts w:ascii="Arial" w:hAnsi="Arial" w:cs="Arial"/>
          <w:szCs w:val="22"/>
        </w:rPr>
        <w:t xml:space="preserve">vessel retention of a molten core. This feature provides a robust, reliable, </w:t>
      </w:r>
      <w:r w:rsidR="00FA5672">
        <w:rPr>
          <w:rFonts w:ascii="Arial" w:hAnsi="Arial" w:cs="Arial"/>
          <w:szCs w:val="22"/>
        </w:rPr>
        <w:t xml:space="preserve">and </w:t>
      </w:r>
      <w:r w:rsidRPr="0043322C">
        <w:rPr>
          <w:rFonts w:ascii="Arial" w:hAnsi="Arial" w:cs="Arial"/>
          <w:szCs w:val="22"/>
        </w:rPr>
        <w:t xml:space="preserve">simple means of preventing a molten core from causing containment failure. </w:t>
      </w:r>
    </w:p>
    <w:p w:rsidR="004E582F" w:rsidRDefault="0043322C" w:rsidP="00785B26">
      <w:pPr>
        <w:pStyle w:val="PS"/>
        <w:spacing w:before="0" w:after="280" w:line="360" w:lineRule="auto"/>
        <w:ind w:left="0" w:right="0"/>
        <w:rPr>
          <w:rFonts w:ascii="Arial" w:hAnsi="Arial" w:cs="Arial"/>
          <w:szCs w:val="22"/>
        </w:rPr>
      </w:pPr>
      <w:r w:rsidRPr="0043322C">
        <w:rPr>
          <w:rFonts w:ascii="Arial" w:hAnsi="Arial" w:cs="Arial"/>
          <w:szCs w:val="22"/>
        </w:rPr>
        <w:t xml:space="preserve">The </w:t>
      </w:r>
      <w:r w:rsidR="00FC7BE9" w:rsidRPr="00FC7BE9">
        <w:rPr>
          <w:rFonts w:ascii="Arial" w:hAnsi="Arial" w:cs="Arial"/>
          <w:b/>
          <w:szCs w:val="22"/>
        </w:rPr>
        <w:t>AP1000</w:t>
      </w:r>
      <w:r w:rsidRPr="0043322C">
        <w:rPr>
          <w:rFonts w:ascii="Arial" w:hAnsi="Arial" w:cs="Arial"/>
          <w:szCs w:val="22"/>
        </w:rPr>
        <w:t xml:space="preserve"> </w:t>
      </w:r>
      <w:r w:rsidR="00FA5672">
        <w:rPr>
          <w:rFonts w:ascii="Arial" w:hAnsi="Arial" w:cs="Arial"/>
          <w:szCs w:val="22"/>
        </w:rPr>
        <w:t>p</w:t>
      </w:r>
      <w:r w:rsidR="0046463B">
        <w:rPr>
          <w:rFonts w:ascii="Arial" w:hAnsi="Arial" w:cs="Arial"/>
          <w:szCs w:val="22"/>
        </w:rPr>
        <w:t xml:space="preserve">lant </w:t>
      </w:r>
      <w:r w:rsidRPr="0043322C">
        <w:rPr>
          <w:rFonts w:ascii="Arial" w:hAnsi="Arial" w:cs="Arial"/>
          <w:szCs w:val="22"/>
        </w:rPr>
        <w:t>is a standardized plant design that uses conservative, bounding site parameters (temperatures, wind velocities and seismic levels), achieves a very high level of safety and incorporates utility operational desires. As a result, it is a plant design that can be applied to different geographical regions around the world with varying regulatory standards and utility expectations without major changes.</w:t>
      </w:r>
    </w:p>
    <w:p w:rsidR="00B96988" w:rsidRDefault="00E565BC" w:rsidP="00785B26">
      <w:pPr>
        <w:pStyle w:val="PS"/>
        <w:spacing w:before="0" w:after="280" w:line="360" w:lineRule="auto"/>
        <w:ind w:left="0" w:right="0"/>
        <w:rPr>
          <w:rFonts w:ascii="Arial" w:hAnsi="Arial" w:cs="Arial"/>
          <w:szCs w:val="22"/>
        </w:rPr>
      </w:pPr>
      <w:r w:rsidRPr="00E565BC">
        <w:rPr>
          <w:rFonts w:ascii="Arial" w:hAnsi="Arial" w:cs="Arial"/>
          <w:szCs w:val="22"/>
        </w:rPr>
        <w:t>The</w:t>
      </w:r>
      <w:r w:rsidR="004A3B8F">
        <w:rPr>
          <w:rFonts w:ascii="Arial" w:hAnsi="Arial" w:cs="Arial"/>
          <w:b/>
          <w:szCs w:val="22"/>
        </w:rPr>
        <w:t xml:space="preserve"> </w:t>
      </w:r>
      <w:r w:rsidR="004A3B8F" w:rsidRPr="007866E1">
        <w:rPr>
          <w:rFonts w:ascii="Arial" w:hAnsi="Arial" w:cs="Arial"/>
          <w:b/>
          <w:szCs w:val="22"/>
        </w:rPr>
        <w:t>AP1000</w:t>
      </w:r>
      <w:r w:rsidR="004A3B8F" w:rsidRPr="007866E1">
        <w:rPr>
          <w:rFonts w:ascii="Arial" w:hAnsi="Arial" w:cs="Arial"/>
          <w:szCs w:val="22"/>
        </w:rPr>
        <w:t xml:space="preserve"> </w:t>
      </w:r>
      <w:ins w:id="114" w:author="gorgemj" w:date="2017-11-20T10:34:00Z">
        <w:r w:rsidR="00D039AD">
          <w:rPr>
            <w:rFonts w:ascii="Arial" w:hAnsi="Arial" w:cs="Arial"/>
            <w:szCs w:val="22"/>
          </w:rPr>
          <w:t xml:space="preserve">plant </w:t>
        </w:r>
      </w:ins>
      <w:r w:rsidR="004A3B8F">
        <w:rPr>
          <w:rFonts w:ascii="Arial" w:hAnsi="Arial" w:cs="Arial"/>
          <w:szCs w:val="22"/>
        </w:rPr>
        <w:t>design</w:t>
      </w:r>
      <w:r w:rsidR="004A3B8F" w:rsidRPr="007866E1">
        <w:rPr>
          <w:rFonts w:ascii="Arial" w:hAnsi="Arial" w:cs="Arial"/>
          <w:szCs w:val="22"/>
        </w:rPr>
        <w:t xml:space="preserve"> provide</w:t>
      </w:r>
      <w:r w:rsidR="004A3B8F">
        <w:rPr>
          <w:rFonts w:ascii="Arial" w:hAnsi="Arial" w:cs="Arial"/>
          <w:szCs w:val="22"/>
        </w:rPr>
        <w:t>s</w:t>
      </w:r>
      <w:r w:rsidR="004A3B8F" w:rsidRPr="007866E1">
        <w:rPr>
          <w:rFonts w:ascii="Arial" w:hAnsi="Arial" w:cs="Arial"/>
          <w:szCs w:val="22"/>
        </w:rPr>
        <w:t xml:space="preserve"> adequate protection of the public health and safety with respect to aircraft impact</w:t>
      </w:r>
      <w:r w:rsidR="00B51A09">
        <w:rPr>
          <w:rFonts w:ascii="Arial" w:hAnsi="Arial" w:cs="Arial"/>
          <w:szCs w:val="22"/>
        </w:rPr>
        <w:t xml:space="preserve">. </w:t>
      </w:r>
      <w:r w:rsidR="004A3B8F">
        <w:rPr>
          <w:rFonts w:ascii="Arial" w:hAnsi="Arial" w:cs="Arial"/>
          <w:szCs w:val="22"/>
        </w:rPr>
        <w:t>Following an aircraft impact</w:t>
      </w:r>
      <w:r w:rsidR="00FA5672">
        <w:rPr>
          <w:rFonts w:ascii="Arial" w:hAnsi="Arial" w:cs="Arial"/>
          <w:szCs w:val="22"/>
        </w:rPr>
        <w:t>,</w:t>
      </w:r>
      <w:r w:rsidR="004A3B8F" w:rsidRPr="007866E1">
        <w:rPr>
          <w:rFonts w:ascii="Arial" w:hAnsi="Arial" w:cs="Arial"/>
          <w:szCs w:val="22"/>
        </w:rPr>
        <w:t xml:space="preserve"> the </w:t>
      </w:r>
      <w:r w:rsidR="004A3B8F" w:rsidRPr="007866E1">
        <w:rPr>
          <w:rFonts w:ascii="Arial" w:hAnsi="Arial" w:cs="Arial"/>
          <w:b/>
          <w:szCs w:val="22"/>
        </w:rPr>
        <w:t xml:space="preserve">AP1000 </w:t>
      </w:r>
      <w:r w:rsidR="00FA5672">
        <w:rPr>
          <w:rFonts w:ascii="Arial" w:hAnsi="Arial" w:cs="Arial"/>
          <w:szCs w:val="22"/>
        </w:rPr>
        <w:t>p</w:t>
      </w:r>
      <w:r w:rsidR="004A3B8F" w:rsidRPr="007866E1">
        <w:rPr>
          <w:rFonts w:ascii="Arial" w:hAnsi="Arial" w:cs="Arial"/>
          <w:szCs w:val="22"/>
        </w:rPr>
        <w:t>lant</w:t>
      </w:r>
      <w:r w:rsidR="004A3B8F">
        <w:rPr>
          <w:rFonts w:ascii="Arial" w:hAnsi="Arial" w:cs="Arial"/>
          <w:szCs w:val="22"/>
        </w:rPr>
        <w:t xml:space="preserve"> is capable of maintaining adequate</w:t>
      </w:r>
      <w:r w:rsidR="004A3B8F" w:rsidRPr="007866E1">
        <w:rPr>
          <w:rFonts w:ascii="Arial" w:hAnsi="Arial" w:cs="Arial"/>
          <w:szCs w:val="22"/>
        </w:rPr>
        <w:t xml:space="preserve"> core cooling, containment integrity, spent fuel pool integrity, </w:t>
      </w:r>
      <w:r w:rsidR="004A3B8F">
        <w:rPr>
          <w:rFonts w:ascii="Arial" w:hAnsi="Arial" w:cs="Arial"/>
          <w:szCs w:val="22"/>
        </w:rPr>
        <w:t>and</w:t>
      </w:r>
      <w:r w:rsidR="004A3B8F" w:rsidRPr="007866E1">
        <w:rPr>
          <w:rFonts w:ascii="Arial" w:hAnsi="Arial" w:cs="Arial"/>
          <w:szCs w:val="22"/>
        </w:rPr>
        <w:t xml:space="preserve"> spent fuel cooling.</w:t>
      </w:r>
    </w:p>
    <w:p w:rsidR="004E582F" w:rsidRDefault="0043322C" w:rsidP="00785B26">
      <w:pPr>
        <w:pStyle w:val="PS"/>
        <w:spacing w:before="0" w:after="280" w:line="360" w:lineRule="auto"/>
        <w:ind w:left="0" w:right="0"/>
        <w:rPr>
          <w:rFonts w:ascii="Arial" w:hAnsi="Arial" w:cs="Arial"/>
          <w:szCs w:val="22"/>
        </w:rPr>
      </w:pPr>
      <w:del w:id="115" w:author="gorgemj" w:date="2017-11-09T15:48:00Z">
        <w:r w:rsidRPr="0043322C" w:rsidDel="00B96988">
          <w:rPr>
            <w:rFonts w:ascii="Arial" w:hAnsi="Arial" w:cs="Arial"/>
            <w:szCs w:val="22"/>
          </w:rPr>
          <w:delText xml:space="preserve">This </w:delText>
        </w:r>
        <w:r w:rsidRPr="0043322C" w:rsidDel="00B96988">
          <w:rPr>
            <w:rFonts w:ascii="Arial" w:hAnsi="Arial" w:cs="Arial"/>
            <w:noProof w:val="0"/>
            <w:szCs w:val="22"/>
          </w:rPr>
          <w:delText>document</w:delText>
        </w:r>
        <w:r w:rsidRPr="0043322C" w:rsidDel="00B96988">
          <w:rPr>
            <w:rFonts w:ascii="Arial" w:hAnsi="Arial" w:cs="Arial"/>
            <w:szCs w:val="22"/>
          </w:rPr>
          <w:delText xml:space="preserve"> provides the Westinghouse self assessment of the </w:delText>
        </w:r>
        <w:r w:rsidR="00FC7BE9" w:rsidRPr="00FC7BE9" w:rsidDel="00B96988">
          <w:rPr>
            <w:rFonts w:ascii="Arial" w:hAnsi="Arial" w:cs="Arial"/>
            <w:b/>
            <w:szCs w:val="22"/>
          </w:rPr>
          <w:delText>AP1000</w:delText>
        </w:r>
        <w:r w:rsidRPr="0043322C" w:rsidDel="00B96988">
          <w:rPr>
            <w:rFonts w:ascii="Arial" w:hAnsi="Arial" w:cs="Arial"/>
            <w:szCs w:val="22"/>
          </w:rPr>
          <w:delText xml:space="preserve"> 60 Hz Standard Plant Design </w:delText>
        </w:r>
        <w:r w:rsidR="00BA46A4" w:rsidDel="00B96988">
          <w:rPr>
            <w:rFonts w:ascii="Arial" w:hAnsi="Arial" w:cs="Arial"/>
            <w:szCs w:val="22"/>
          </w:rPr>
          <w:delText xml:space="preserve">(APP) </w:delText>
        </w:r>
        <w:r w:rsidRPr="0043322C" w:rsidDel="00B96988">
          <w:rPr>
            <w:rFonts w:ascii="Arial" w:hAnsi="Arial" w:cs="Arial"/>
            <w:szCs w:val="22"/>
          </w:rPr>
          <w:delText xml:space="preserve">and the </w:delText>
        </w:r>
        <w:r w:rsidR="00FC7BE9" w:rsidRPr="00FC7BE9" w:rsidDel="00B96988">
          <w:rPr>
            <w:rFonts w:ascii="Arial" w:hAnsi="Arial" w:cs="Arial"/>
            <w:b/>
            <w:szCs w:val="22"/>
          </w:rPr>
          <w:delText>AP1000</w:delText>
        </w:r>
        <w:r w:rsidRPr="0043322C" w:rsidDel="00B96988">
          <w:rPr>
            <w:rFonts w:ascii="Arial" w:hAnsi="Arial" w:cs="Arial"/>
            <w:szCs w:val="22"/>
            <w:vertAlign w:val="superscript"/>
          </w:rPr>
          <w:delText xml:space="preserve"> </w:delText>
        </w:r>
        <w:r w:rsidRPr="0043322C" w:rsidDel="00B96988">
          <w:rPr>
            <w:rFonts w:ascii="Arial" w:hAnsi="Arial" w:cs="Arial"/>
            <w:szCs w:val="22"/>
          </w:rPr>
          <w:delText>50 Hz European Standard Plant</w:delText>
        </w:r>
        <w:r w:rsidR="00FA5672" w:rsidDel="00B96988">
          <w:rPr>
            <w:rFonts w:ascii="Arial" w:hAnsi="Arial" w:cs="Arial"/>
            <w:szCs w:val="22"/>
          </w:rPr>
          <w:delText xml:space="preserve"> </w:delText>
        </w:r>
        <w:r w:rsidR="00FA5672" w:rsidRPr="0043322C" w:rsidDel="00B96988">
          <w:rPr>
            <w:rFonts w:ascii="Arial" w:hAnsi="Arial" w:cs="Arial"/>
            <w:szCs w:val="22"/>
          </w:rPr>
          <w:delText xml:space="preserve">(EPS) </w:delText>
        </w:r>
        <w:r w:rsidR="00FA5672" w:rsidDel="00B96988">
          <w:rPr>
            <w:rFonts w:ascii="Arial" w:hAnsi="Arial" w:cs="Arial"/>
            <w:szCs w:val="22"/>
          </w:rPr>
          <w:delText>d</w:delText>
        </w:r>
        <w:r w:rsidRPr="0043322C" w:rsidDel="00B96988">
          <w:rPr>
            <w:rFonts w:ascii="Arial" w:hAnsi="Arial" w:cs="Arial"/>
            <w:szCs w:val="22"/>
          </w:rPr>
          <w:delText xml:space="preserve">esign against the IAEA Safety Standard </w:delText>
        </w:r>
        <w:r w:rsidR="003F14F4" w:rsidRPr="003F14F4" w:rsidDel="00B96988">
          <w:rPr>
            <w:rFonts w:ascii="Arial" w:hAnsi="Arial" w:cs="Arial"/>
            <w:szCs w:val="22"/>
          </w:rPr>
          <w:delText xml:space="preserve">No. SSR-2/1 </w:delText>
        </w:r>
        <w:r w:rsidRPr="0043322C" w:rsidDel="00B96988">
          <w:rPr>
            <w:rFonts w:ascii="Arial" w:hAnsi="Arial" w:cs="Arial"/>
            <w:szCs w:val="22"/>
          </w:rPr>
          <w:delText>[1]</w:delText>
        </w:r>
        <w:r w:rsidR="00B51A09" w:rsidDel="00B96988">
          <w:rPr>
            <w:rFonts w:ascii="Arial" w:hAnsi="Arial" w:cs="Arial"/>
            <w:szCs w:val="22"/>
          </w:rPr>
          <w:delText xml:space="preserve">. </w:delText>
        </w:r>
      </w:del>
      <w:r w:rsidRPr="0043322C">
        <w:rPr>
          <w:rFonts w:ascii="Arial" w:hAnsi="Arial" w:cs="Arial"/>
          <w:szCs w:val="22"/>
        </w:rPr>
        <w:t>A complete list of references utilized to perform the assessment are provided in Section 3.0 of this report</w:t>
      </w:r>
      <w:ins w:id="116" w:author="gorgemj" w:date="2017-11-23T17:50:00Z">
        <w:r w:rsidR="00D54D09">
          <w:rPr>
            <w:rFonts w:ascii="Arial" w:hAnsi="Arial" w:cs="Arial"/>
            <w:szCs w:val="22"/>
          </w:rPr>
          <w:t>, while Section 4.0 provides a complete list of the acronyms and trademarks used throughout the document</w:t>
        </w:r>
      </w:ins>
      <w:r w:rsidRPr="0043322C">
        <w:rPr>
          <w:rFonts w:ascii="Arial" w:hAnsi="Arial" w:cs="Arial"/>
          <w:szCs w:val="22"/>
        </w:rPr>
        <w:t>.</w:t>
      </w:r>
      <w:r w:rsidRPr="0043322C">
        <w:rPr>
          <w:rFonts w:ascii="Arial" w:hAnsi="Arial" w:cs="Arial"/>
          <w:bCs/>
          <w:noProof w:val="0"/>
          <w:szCs w:val="22"/>
        </w:rPr>
        <w:t xml:space="preserve"> </w:t>
      </w:r>
      <w:ins w:id="117" w:author="gorgemj" w:date="2017-11-23T17:49:00Z">
        <w:r w:rsidR="00D54D09">
          <w:rPr>
            <w:rFonts w:ascii="Arial" w:hAnsi="Arial" w:cs="Arial"/>
            <w:bCs/>
            <w:noProof w:val="0"/>
            <w:szCs w:val="22"/>
          </w:rPr>
          <w:t>Key IA</w:t>
        </w:r>
      </w:ins>
      <w:ins w:id="118" w:author="gorgemj" w:date="2017-11-23T17:50:00Z">
        <w:r w:rsidR="00D54D09">
          <w:rPr>
            <w:rFonts w:ascii="Arial" w:hAnsi="Arial" w:cs="Arial"/>
            <w:bCs/>
            <w:noProof w:val="0"/>
            <w:szCs w:val="22"/>
          </w:rPr>
          <w:t>EA definitions are applied to the AP1000 design plant in Section 5.0 in support of the paragraph by paragraph compliance assessment presented in Section 6.0.</w:t>
        </w:r>
      </w:ins>
      <w:del w:id="119" w:author="gorgemj" w:date="2017-11-09T15:48:00Z">
        <w:r w:rsidRPr="0043322C" w:rsidDel="00B96988">
          <w:rPr>
            <w:rFonts w:ascii="Arial" w:hAnsi="Arial" w:cs="Arial"/>
            <w:szCs w:val="22"/>
          </w:rPr>
          <w:delText xml:space="preserve">The assesment performed in this document </w:delText>
        </w:r>
        <w:r w:rsidR="00FA5672" w:rsidDel="00B96988">
          <w:rPr>
            <w:rFonts w:ascii="Arial" w:hAnsi="Arial" w:cs="Arial"/>
            <w:szCs w:val="22"/>
          </w:rPr>
          <w:delText>is</w:delText>
        </w:r>
        <w:r w:rsidR="00FA5672" w:rsidRPr="0043322C" w:rsidDel="00B96988">
          <w:rPr>
            <w:rFonts w:ascii="Arial" w:hAnsi="Arial" w:cs="Arial"/>
            <w:szCs w:val="22"/>
          </w:rPr>
          <w:delText xml:space="preserve"> </w:delText>
        </w:r>
        <w:r w:rsidRPr="0043322C" w:rsidDel="00B96988">
          <w:rPr>
            <w:rFonts w:ascii="Arial" w:hAnsi="Arial" w:cs="Arial"/>
            <w:szCs w:val="22"/>
          </w:rPr>
          <w:delText xml:space="preserve">applicable to both the </w:delText>
        </w:r>
        <w:r w:rsidR="00BA46A4" w:rsidDel="00B96988">
          <w:rPr>
            <w:rFonts w:ascii="Arial" w:hAnsi="Arial" w:cs="Arial"/>
            <w:szCs w:val="22"/>
          </w:rPr>
          <w:delText>APP</w:delText>
        </w:r>
        <w:r w:rsidRPr="0043322C" w:rsidDel="00B96988">
          <w:rPr>
            <w:rFonts w:ascii="Arial" w:hAnsi="Arial" w:cs="Arial"/>
            <w:szCs w:val="22"/>
          </w:rPr>
          <w:delText xml:space="preserve"> </w:delText>
        </w:r>
        <w:r w:rsidR="00BA46A4" w:rsidDel="00B96988">
          <w:rPr>
            <w:rFonts w:ascii="Arial" w:hAnsi="Arial" w:cs="Arial"/>
            <w:szCs w:val="22"/>
          </w:rPr>
          <w:delText>design</w:delText>
        </w:r>
        <w:r w:rsidRPr="0043322C" w:rsidDel="00B96988">
          <w:rPr>
            <w:rFonts w:ascii="Arial" w:hAnsi="Arial" w:cs="Arial"/>
            <w:szCs w:val="22"/>
          </w:rPr>
          <w:delText xml:space="preserve"> and the EPS </w:delText>
        </w:r>
        <w:r w:rsidR="00BA46A4" w:rsidDel="00B96988">
          <w:rPr>
            <w:rFonts w:ascii="Arial" w:hAnsi="Arial" w:cs="Arial"/>
            <w:szCs w:val="22"/>
          </w:rPr>
          <w:delText>d</w:delText>
        </w:r>
        <w:r w:rsidRPr="0043322C" w:rsidDel="00B96988">
          <w:rPr>
            <w:rFonts w:ascii="Arial" w:hAnsi="Arial" w:cs="Arial"/>
            <w:szCs w:val="22"/>
          </w:rPr>
          <w:delText>esign</w:delText>
        </w:r>
        <w:r w:rsidR="00BA46A4" w:rsidDel="00B96988">
          <w:rPr>
            <w:rFonts w:ascii="Arial" w:hAnsi="Arial" w:cs="Arial"/>
            <w:szCs w:val="22"/>
          </w:rPr>
          <w:delText xml:space="preserve"> of the </w:delText>
        </w:r>
        <w:r w:rsidR="00BA46A4" w:rsidRPr="00622F2F" w:rsidDel="00B96988">
          <w:rPr>
            <w:rFonts w:ascii="Arial" w:hAnsi="Arial" w:cs="Arial"/>
            <w:b/>
            <w:szCs w:val="22"/>
          </w:rPr>
          <w:delText>AP1000</w:delText>
        </w:r>
        <w:r w:rsidR="00BA46A4" w:rsidDel="00B96988">
          <w:rPr>
            <w:rFonts w:ascii="Arial" w:hAnsi="Arial" w:cs="Arial"/>
            <w:szCs w:val="22"/>
          </w:rPr>
          <w:delText xml:space="preserve"> plant</w:delText>
        </w:r>
        <w:r w:rsidR="00785B26" w:rsidDel="00B96988">
          <w:rPr>
            <w:rFonts w:ascii="Arial" w:hAnsi="Arial" w:cs="Arial"/>
            <w:szCs w:val="22"/>
          </w:rPr>
          <w:delText>.</w:delText>
        </w:r>
      </w:del>
    </w:p>
    <w:p w:rsidR="00785B26" w:rsidRDefault="00785B26">
      <w:pPr>
        <w:widowControl/>
        <w:rPr>
          <w:rFonts w:cs="Arial"/>
          <w:noProof/>
          <w:sz w:val="22"/>
          <w:szCs w:val="22"/>
          <w:lang w:eastAsia="fr-FR"/>
        </w:rPr>
      </w:pPr>
      <w:r>
        <w:rPr>
          <w:rFonts w:cs="Arial"/>
          <w:szCs w:val="22"/>
        </w:rPr>
        <w:br w:type="page"/>
      </w:r>
    </w:p>
    <w:p w:rsidR="004E582F" w:rsidRPr="00897E9C" w:rsidRDefault="00785B26" w:rsidP="00785B26">
      <w:pPr>
        <w:pStyle w:val="StyleHeading112ptBold"/>
        <w:tabs>
          <w:tab w:val="clear" w:pos="-720"/>
          <w:tab w:val="left" w:pos="450"/>
        </w:tabs>
      </w:pPr>
      <w:bookmarkStart w:id="120" w:name="_Toc375223155"/>
      <w:bookmarkStart w:id="121" w:name="_Toc499293293"/>
      <w:r>
        <w:lastRenderedPageBreak/>
        <w:t>2.0</w:t>
      </w:r>
      <w:r>
        <w:tab/>
      </w:r>
      <w:r w:rsidR="004E582F" w:rsidRPr="00897E9C">
        <w:t>Highlights of the Results and Conclusions</w:t>
      </w:r>
      <w:bookmarkEnd w:id="120"/>
      <w:bookmarkEnd w:id="121"/>
    </w:p>
    <w:p w:rsidR="004E582F" w:rsidRPr="00897E9C" w:rsidRDefault="0043322C" w:rsidP="009641D2">
      <w:pPr>
        <w:pStyle w:val="PS"/>
        <w:spacing w:after="280" w:line="360" w:lineRule="auto"/>
        <w:ind w:left="0" w:right="69"/>
        <w:rPr>
          <w:rFonts w:ascii="Arial" w:hAnsi="Arial" w:cs="Arial"/>
          <w:szCs w:val="22"/>
        </w:rPr>
      </w:pPr>
      <w:r w:rsidRPr="0043322C">
        <w:rPr>
          <w:rFonts w:ascii="Arial" w:hAnsi="Arial" w:cs="Arial"/>
          <w:szCs w:val="22"/>
        </w:rPr>
        <w:t>The</w:t>
      </w:r>
      <w:r w:rsidRPr="0043322C">
        <w:rPr>
          <w:rFonts w:ascii="Arial" w:hAnsi="Arial" w:cs="Arial"/>
          <w:b/>
          <w:szCs w:val="22"/>
        </w:rPr>
        <w:t xml:space="preserve"> </w:t>
      </w:r>
      <w:r w:rsidR="00FC7BE9" w:rsidRPr="00FC7BE9">
        <w:rPr>
          <w:rFonts w:ascii="Arial" w:hAnsi="Arial" w:cs="Arial"/>
          <w:b/>
          <w:szCs w:val="22"/>
        </w:rPr>
        <w:t>AP1000</w:t>
      </w:r>
      <w:r w:rsidRPr="0043322C">
        <w:rPr>
          <w:rFonts w:ascii="Arial" w:hAnsi="Arial" w:cs="Arial"/>
          <w:szCs w:val="22"/>
        </w:rPr>
        <w:t xml:space="preserve"> </w:t>
      </w:r>
      <w:r w:rsidR="00BA46A4">
        <w:rPr>
          <w:rFonts w:ascii="Arial" w:hAnsi="Arial" w:cs="Arial"/>
          <w:szCs w:val="22"/>
        </w:rPr>
        <w:t>p</w:t>
      </w:r>
      <w:r w:rsidR="0046463B">
        <w:rPr>
          <w:rFonts w:ascii="Arial" w:hAnsi="Arial" w:cs="Arial"/>
          <w:szCs w:val="22"/>
        </w:rPr>
        <w:t xml:space="preserve">lant </w:t>
      </w:r>
      <w:r w:rsidRPr="0043322C">
        <w:rPr>
          <w:rFonts w:ascii="Arial" w:hAnsi="Arial" w:cs="Arial"/>
          <w:szCs w:val="22"/>
        </w:rPr>
        <w:t xml:space="preserve">passive design represents a significant improvement over conventional PWRs and is developed around the fundamental design principles of safety, simplification and standardization. The development of the </w:t>
      </w:r>
      <w:r w:rsidR="00FC7BE9" w:rsidRPr="00FC7BE9">
        <w:rPr>
          <w:rFonts w:ascii="Arial" w:hAnsi="Arial" w:cs="Arial"/>
          <w:b/>
          <w:szCs w:val="22"/>
        </w:rPr>
        <w:t>AP1000</w:t>
      </w:r>
      <w:r w:rsidRPr="0043322C">
        <w:rPr>
          <w:rFonts w:ascii="Arial" w:hAnsi="Arial" w:cs="Arial"/>
          <w:b/>
          <w:szCs w:val="22"/>
        </w:rPr>
        <w:t xml:space="preserve"> </w:t>
      </w:r>
      <w:r w:rsidR="00BA46A4">
        <w:rPr>
          <w:rFonts w:ascii="Arial" w:hAnsi="Arial" w:cs="Arial"/>
          <w:szCs w:val="22"/>
        </w:rPr>
        <w:t>p</w:t>
      </w:r>
      <w:r w:rsidRPr="0043322C">
        <w:rPr>
          <w:rFonts w:ascii="Arial" w:hAnsi="Arial" w:cs="Arial"/>
          <w:szCs w:val="22"/>
        </w:rPr>
        <w:t>lant safety concept based on passive systems allows full realization of the benefits of these fundamental design principles. The adoption of passive systems as the primary means to deliver safety functions, combined with reliable DiD active systems</w:t>
      </w:r>
      <w:r w:rsidR="00BA46A4">
        <w:rPr>
          <w:rFonts w:ascii="Arial" w:hAnsi="Arial" w:cs="Arial"/>
          <w:szCs w:val="22"/>
        </w:rPr>
        <w:t>,</w:t>
      </w:r>
      <w:r w:rsidRPr="0043322C">
        <w:rPr>
          <w:rFonts w:ascii="Arial" w:hAnsi="Arial" w:cs="Arial"/>
          <w:szCs w:val="22"/>
        </w:rPr>
        <w:t xml:space="preserve"> </w:t>
      </w:r>
      <w:r w:rsidR="00BA46A4">
        <w:rPr>
          <w:rFonts w:ascii="Arial" w:hAnsi="Arial" w:cs="Arial"/>
          <w:szCs w:val="22"/>
        </w:rPr>
        <w:t>achieves</w:t>
      </w:r>
      <w:r w:rsidRPr="0043322C">
        <w:rPr>
          <w:rFonts w:ascii="Arial" w:hAnsi="Arial" w:cs="Arial"/>
          <w:szCs w:val="22"/>
        </w:rPr>
        <w:t xml:space="preserve"> both an un-paralleled level of safety and optimized support for investment protection. The active DiD systems are effective in minimizing the demand on the passive systems for more frequent postulated faults, thus ensuring stable and continued production of electricity. </w:t>
      </w:r>
    </w:p>
    <w:p w:rsidR="004E582F" w:rsidRPr="00897E9C" w:rsidRDefault="0043322C" w:rsidP="009641D2">
      <w:pPr>
        <w:pStyle w:val="PS"/>
        <w:spacing w:after="280" w:line="360" w:lineRule="auto"/>
        <w:ind w:left="0" w:right="69"/>
        <w:rPr>
          <w:rFonts w:ascii="Arial" w:hAnsi="Arial" w:cs="Arial"/>
          <w:szCs w:val="22"/>
        </w:rPr>
      </w:pPr>
      <w:r w:rsidRPr="0043322C">
        <w:rPr>
          <w:rFonts w:ascii="Arial" w:hAnsi="Arial" w:cs="Arial"/>
          <w:szCs w:val="22"/>
        </w:rPr>
        <w:t>The results of assess</w:t>
      </w:r>
      <w:del w:id="122" w:author="gorgemj" w:date="2017-11-09T15:51:00Z">
        <w:r w:rsidRPr="0043322C" w:rsidDel="009641D2">
          <w:rPr>
            <w:rFonts w:ascii="Arial" w:hAnsi="Arial" w:cs="Arial"/>
            <w:szCs w:val="22"/>
          </w:rPr>
          <w:delText>a</w:delText>
        </w:r>
      </w:del>
      <w:r w:rsidRPr="0043322C">
        <w:rPr>
          <w:rFonts w:ascii="Arial" w:hAnsi="Arial" w:cs="Arial"/>
          <w:szCs w:val="22"/>
        </w:rPr>
        <w:t xml:space="preserve">ment show that the </w:t>
      </w:r>
      <w:r w:rsidR="00FC7BE9" w:rsidRPr="00FC7BE9">
        <w:rPr>
          <w:rFonts w:ascii="Arial" w:hAnsi="Arial" w:cs="Arial"/>
          <w:b/>
          <w:szCs w:val="22"/>
        </w:rPr>
        <w:t>AP1000</w:t>
      </w:r>
      <w:r w:rsidR="00217FD4">
        <w:rPr>
          <w:rFonts w:ascii="Arial" w:hAnsi="Arial" w:cs="Arial"/>
          <w:szCs w:val="22"/>
        </w:rPr>
        <w:t xml:space="preserve"> </w:t>
      </w:r>
      <w:ins w:id="123" w:author="gorgemj" w:date="2017-11-20T10:34:00Z">
        <w:r w:rsidR="00D039AD">
          <w:rPr>
            <w:rFonts w:ascii="Arial" w:hAnsi="Arial" w:cs="Arial"/>
            <w:szCs w:val="22"/>
          </w:rPr>
          <w:t xml:space="preserve">plant </w:t>
        </w:r>
      </w:ins>
      <w:r w:rsidRPr="0043322C">
        <w:rPr>
          <w:rFonts w:ascii="Arial" w:hAnsi="Arial" w:cs="Arial"/>
          <w:szCs w:val="22"/>
        </w:rPr>
        <w:t xml:space="preserve">design fully meets the intent of </w:t>
      </w:r>
      <w:r w:rsidR="004A3B8F" w:rsidRPr="0043322C">
        <w:rPr>
          <w:rFonts w:ascii="Arial" w:hAnsi="Arial" w:cs="Arial"/>
          <w:szCs w:val="22"/>
        </w:rPr>
        <w:t xml:space="preserve"> </w:t>
      </w:r>
      <w:r w:rsidRPr="0043322C">
        <w:rPr>
          <w:rFonts w:ascii="Arial" w:hAnsi="Arial" w:cs="Arial"/>
          <w:szCs w:val="22"/>
        </w:rPr>
        <w:t xml:space="preserve">IAEA Standard </w:t>
      </w:r>
      <w:r w:rsidR="00026A10">
        <w:rPr>
          <w:rFonts w:ascii="Arial" w:hAnsi="Arial" w:cs="Arial"/>
          <w:szCs w:val="22"/>
        </w:rPr>
        <w:t>No. SSR-2/1</w:t>
      </w:r>
      <w:ins w:id="124" w:author="gorgemj" w:date="2017-11-09T15:51:00Z">
        <w:r w:rsidR="009641D2">
          <w:rPr>
            <w:rFonts w:ascii="Arial" w:hAnsi="Arial" w:cs="Arial"/>
            <w:szCs w:val="22"/>
          </w:rPr>
          <w:t xml:space="preserve"> Rev. 1</w:t>
        </w:r>
      </w:ins>
      <w:r w:rsidR="00026A10">
        <w:rPr>
          <w:rFonts w:ascii="Arial" w:hAnsi="Arial" w:cs="Arial"/>
          <w:szCs w:val="22"/>
        </w:rPr>
        <w:t xml:space="preserve"> in regards to safety of nuclear power plants.</w:t>
      </w:r>
    </w:p>
    <w:p w:rsidR="009641D2" w:rsidRDefault="009641D2" w:rsidP="009641D2">
      <w:pPr>
        <w:pStyle w:val="PS"/>
        <w:spacing w:before="0" w:after="280" w:line="360" w:lineRule="auto"/>
        <w:ind w:left="0" w:right="69"/>
        <w:rPr>
          <w:ins w:id="125" w:author="gorgemj" w:date="2017-11-09T15:52:00Z"/>
          <w:rFonts w:ascii="Arial" w:hAnsi="Arial" w:cs="Arial"/>
          <w:szCs w:val="22"/>
        </w:rPr>
      </w:pPr>
      <w:ins w:id="126" w:author="gorgemj" w:date="2017-11-09T15:52:00Z">
        <w:r>
          <w:rPr>
            <w:rFonts w:ascii="Arial" w:hAnsi="Arial" w:cs="Arial"/>
            <w:szCs w:val="22"/>
          </w:rPr>
          <w:t xml:space="preserve">The </w:t>
        </w:r>
        <w:r w:rsidRPr="009641D2">
          <w:rPr>
            <w:rFonts w:ascii="Arial" w:hAnsi="Arial" w:cs="Arial"/>
            <w:b/>
            <w:szCs w:val="22"/>
            <w:rPrChange w:id="127" w:author="gorgemj" w:date="2017-11-09T15:53:00Z">
              <w:rPr>
                <w:rFonts w:ascii="Arial" w:hAnsi="Arial" w:cs="Arial"/>
                <w:szCs w:val="22"/>
              </w:rPr>
            </w:rPrChange>
          </w:rPr>
          <w:t>AP1000</w:t>
        </w:r>
        <w:r>
          <w:rPr>
            <w:rFonts w:ascii="Arial" w:hAnsi="Arial" w:cs="Arial"/>
            <w:szCs w:val="22"/>
          </w:rPr>
          <w:t xml:space="preserve"> plant design has also been extensively reviewed:</w:t>
        </w:r>
      </w:ins>
    </w:p>
    <w:p w:rsidR="009641D2" w:rsidRDefault="0043322C">
      <w:pPr>
        <w:pStyle w:val="PS"/>
        <w:numPr>
          <w:ilvl w:val="0"/>
          <w:numId w:val="35"/>
        </w:numPr>
        <w:spacing w:before="0" w:after="280" w:line="360" w:lineRule="auto"/>
        <w:ind w:right="0"/>
        <w:rPr>
          <w:ins w:id="128" w:author="gorgemj" w:date="2017-11-09T15:56:00Z"/>
          <w:rFonts w:ascii="Arial" w:hAnsi="Arial" w:cs="Arial"/>
          <w:szCs w:val="22"/>
        </w:rPr>
        <w:pPrChange w:id="129" w:author="gorgemj" w:date="2017-11-09T15:56:00Z">
          <w:pPr>
            <w:pStyle w:val="PS"/>
            <w:numPr>
              <w:numId w:val="35"/>
            </w:numPr>
            <w:spacing w:after="280" w:line="360" w:lineRule="auto"/>
            <w:ind w:left="720" w:hanging="360"/>
          </w:pPr>
        </w:pPrChange>
      </w:pPr>
      <w:del w:id="130" w:author="gorgemj" w:date="2017-11-09T15:52:00Z">
        <w:r w:rsidRPr="0043322C" w:rsidDel="009641D2">
          <w:rPr>
            <w:rFonts w:ascii="Arial" w:hAnsi="Arial" w:cs="Arial"/>
            <w:szCs w:val="22"/>
          </w:rPr>
          <w:delText>In addition, t</w:delText>
        </w:r>
      </w:del>
      <w:ins w:id="131" w:author="gorgemj" w:date="2017-11-09T15:52:00Z">
        <w:r w:rsidR="009641D2">
          <w:rPr>
            <w:rFonts w:ascii="Arial" w:hAnsi="Arial" w:cs="Arial"/>
            <w:szCs w:val="22"/>
          </w:rPr>
          <w:t>T</w:t>
        </w:r>
      </w:ins>
      <w:r w:rsidRPr="0043322C">
        <w:rPr>
          <w:rFonts w:ascii="Arial" w:hAnsi="Arial" w:cs="Arial"/>
          <w:szCs w:val="22"/>
        </w:rPr>
        <w:t xml:space="preserve">he </w:t>
      </w:r>
      <w:del w:id="132" w:author="gorgemj" w:date="2017-11-24T13:37:00Z">
        <w:r w:rsidRPr="0043322C" w:rsidDel="00174EDD">
          <w:rPr>
            <w:rFonts w:ascii="Arial" w:hAnsi="Arial" w:cs="Arial"/>
            <w:szCs w:val="22"/>
          </w:rPr>
          <w:delText>European Utility Requirements</w:delText>
        </w:r>
      </w:del>
      <w:ins w:id="133" w:author="gorgemj" w:date="2017-11-24T13:37:00Z">
        <w:r w:rsidR="00174EDD">
          <w:rPr>
            <w:rFonts w:ascii="Arial" w:hAnsi="Arial" w:cs="Arial"/>
            <w:szCs w:val="22"/>
          </w:rPr>
          <w:t>EUR</w:t>
        </w:r>
      </w:ins>
      <w:r w:rsidRPr="0043322C">
        <w:rPr>
          <w:rFonts w:ascii="Arial" w:hAnsi="Arial" w:cs="Arial"/>
          <w:szCs w:val="22"/>
        </w:rPr>
        <w:t xml:space="preserve"> compliance </w:t>
      </w:r>
      <w:ins w:id="134" w:author="gorgemj" w:date="2017-11-09T15:51:00Z">
        <w:r w:rsidR="009641D2">
          <w:rPr>
            <w:rFonts w:ascii="Arial" w:hAnsi="Arial" w:cs="Arial"/>
            <w:szCs w:val="22"/>
          </w:rPr>
          <w:t xml:space="preserve">was </w:t>
        </w:r>
      </w:ins>
      <w:r w:rsidRPr="0043322C">
        <w:rPr>
          <w:rFonts w:ascii="Arial" w:hAnsi="Arial" w:cs="Arial"/>
          <w:szCs w:val="22"/>
        </w:rPr>
        <w:t xml:space="preserve">awarded to the </w:t>
      </w:r>
      <w:r w:rsidR="00FC7BE9" w:rsidRPr="00FC7BE9">
        <w:rPr>
          <w:rFonts w:ascii="Arial" w:hAnsi="Arial" w:cs="Arial"/>
          <w:b/>
          <w:szCs w:val="22"/>
        </w:rPr>
        <w:t>AP1000</w:t>
      </w:r>
      <w:r w:rsidRPr="0043322C">
        <w:rPr>
          <w:rFonts w:ascii="Arial" w:hAnsi="Arial" w:cs="Arial"/>
          <w:szCs w:val="22"/>
        </w:rPr>
        <w:t xml:space="preserve"> </w:t>
      </w:r>
      <w:r w:rsidR="00BA46A4">
        <w:rPr>
          <w:rFonts w:ascii="Arial" w:hAnsi="Arial" w:cs="Arial"/>
          <w:szCs w:val="22"/>
        </w:rPr>
        <w:t xml:space="preserve">plant </w:t>
      </w:r>
      <w:r w:rsidRPr="0043322C">
        <w:rPr>
          <w:rFonts w:ascii="Arial" w:hAnsi="Arial" w:cs="Arial"/>
          <w:szCs w:val="22"/>
        </w:rPr>
        <w:t>design in May 2007</w:t>
      </w:r>
      <w:del w:id="135" w:author="gorgemj" w:date="2017-11-09T15:51:00Z">
        <w:r w:rsidRPr="0043322C" w:rsidDel="009641D2">
          <w:rPr>
            <w:rFonts w:ascii="Arial" w:hAnsi="Arial" w:cs="Arial"/>
            <w:szCs w:val="22"/>
          </w:rPr>
          <w:delText>,</w:delText>
        </w:r>
      </w:del>
      <w:ins w:id="136" w:author="gorgemj" w:date="2017-11-09T15:51:00Z">
        <w:r w:rsidR="009641D2">
          <w:rPr>
            <w:rFonts w:ascii="Arial" w:hAnsi="Arial" w:cs="Arial"/>
            <w:szCs w:val="22"/>
          </w:rPr>
          <w:t xml:space="preserve">. </w:t>
        </w:r>
      </w:ins>
    </w:p>
    <w:p w:rsidR="009641D2" w:rsidRPr="00B15924" w:rsidRDefault="0043322C">
      <w:pPr>
        <w:pStyle w:val="PS"/>
        <w:numPr>
          <w:ilvl w:val="0"/>
          <w:numId w:val="35"/>
        </w:numPr>
        <w:spacing w:before="0" w:after="280" w:line="360" w:lineRule="auto"/>
        <w:ind w:right="0"/>
        <w:rPr>
          <w:ins w:id="137" w:author="gorgemj" w:date="2017-11-09T15:53:00Z"/>
          <w:rFonts w:ascii="Arial" w:hAnsi="Arial" w:cs="Arial"/>
          <w:szCs w:val="22"/>
        </w:rPr>
        <w:pPrChange w:id="138" w:author="gorgemj" w:date="2017-11-09T15:56:00Z">
          <w:pPr>
            <w:pStyle w:val="PS"/>
            <w:numPr>
              <w:numId w:val="35"/>
            </w:numPr>
            <w:spacing w:after="280" w:line="360" w:lineRule="auto"/>
            <w:ind w:left="720" w:hanging="360"/>
          </w:pPr>
        </w:pPrChange>
      </w:pPr>
      <w:del w:id="139" w:author="gorgemj" w:date="2017-11-09T15:52:00Z">
        <w:r w:rsidRPr="00B15924" w:rsidDel="009641D2">
          <w:rPr>
            <w:rFonts w:ascii="Arial" w:hAnsi="Arial" w:cs="Arial"/>
            <w:szCs w:val="22"/>
          </w:rPr>
          <w:delText xml:space="preserve"> </w:delText>
        </w:r>
      </w:del>
      <w:ins w:id="140" w:author="gorgemj" w:date="2017-11-09T15:53:00Z">
        <w:r w:rsidR="009641D2" w:rsidRPr="00B15924">
          <w:rPr>
            <w:rFonts w:ascii="Arial" w:hAnsi="Arial" w:cs="Arial"/>
            <w:szCs w:val="22"/>
          </w:rPr>
          <w:t xml:space="preserve">Under the new </w:t>
        </w:r>
      </w:ins>
      <w:ins w:id="141" w:author="gorgemj" w:date="2017-11-09T15:54:00Z">
        <w:r w:rsidR="009641D2" w:rsidRPr="00B15924">
          <w:rPr>
            <w:rFonts w:ascii="Arial" w:hAnsi="Arial" w:cs="Arial"/>
            <w:szCs w:val="22"/>
          </w:rPr>
          <w:t>US</w:t>
        </w:r>
      </w:ins>
      <w:ins w:id="142" w:author="gorgemj" w:date="2017-11-09T15:53:00Z">
        <w:r w:rsidR="009641D2" w:rsidRPr="00B15924">
          <w:rPr>
            <w:rFonts w:ascii="Arial" w:hAnsi="Arial" w:cs="Arial"/>
            <w:szCs w:val="22"/>
          </w:rPr>
          <w:t xml:space="preserve"> licensing approach, Westinghouse has first submitted the AP600 design in 1992 for certification to the </w:t>
        </w:r>
      </w:ins>
      <w:ins w:id="143" w:author="gorgemj" w:date="2017-11-09T15:54:00Z">
        <w:r w:rsidR="009641D2" w:rsidRPr="00B15924">
          <w:rPr>
            <w:rFonts w:ascii="Arial" w:hAnsi="Arial" w:cs="Arial"/>
            <w:szCs w:val="22"/>
          </w:rPr>
          <w:t>US</w:t>
        </w:r>
      </w:ins>
      <w:ins w:id="144" w:author="gorgemj" w:date="2017-11-09T15:53:00Z">
        <w:r w:rsidR="009641D2" w:rsidRPr="00B15924">
          <w:rPr>
            <w:rFonts w:ascii="Arial" w:hAnsi="Arial" w:cs="Arial"/>
            <w:szCs w:val="22"/>
          </w:rPr>
          <w:t xml:space="preserve"> NRC which granted Final Design Approval in 1999. The </w:t>
        </w:r>
        <w:r w:rsidR="009641D2" w:rsidRPr="00202465">
          <w:rPr>
            <w:rFonts w:ascii="Arial" w:hAnsi="Arial" w:cs="Arial"/>
            <w:b/>
            <w:szCs w:val="22"/>
            <w:rPrChange w:id="145" w:author="gorgemj" w:date="2017-11-09T15:59:00Z">
              <w:rPr>
                <w:rFonts w:ascii="Arial" w:hAnsi="Arial" w:cs="Arial"/>
                <w:szCs w:val="22"/>
              </w:rPr>
            </w:rPrChange>
          </w:rPr>
          <w:t>AP1000</w:t>
        </w:r>
        <w:r w:rsidR="009641D2" w:rsidRPr="00B15924">
          <w:rPr>
            <w:rFonts w:ascii="Arial" w:hAnsi="Arial" w:cs="Arial"/>
            <w:szCs w:val="22"/>
          </w:rPr>
          <w:t xml:space="preserve"> plant design was submitted in 2002 and certified by the </w:t>
        </w:r>
      </w:ins>
      <w:ins w:id="146" w:author="gorgemj" w:date="2017-11-24T14:53:00Z">
        <w:r w:rsidR="00D74331">
          <w:rPr>
            <w:rFonts w:ascii="Arial" w:hAnsi="Arial" w:cs="Arial"/>
            <w:szCs w:val="22"/>
          </w:rPr>
          <w:t xml:space="preserve">US </w:t>
        </w:r>
      </w:ins>
      <w:ins w:id="147" w:author="gorgemj" w:date="2017-11-09T15:53:00Z">
        <w:r w:rsidR="009641D2" w:rsidRPr="00B15924">
          <w:rPr>
            <w:rFonts w:ascii="Arial" w:hAnsi="Arial" w:cs="Arial"/>
            <w:szCs w:val="22"/>
          </w:rPr>
          <w:t xml:space="preserve">NRC in January 2006. In May 2007, Westinghouse submitted an application to amend the </w:t>
        </w:r>
        <w:r w:rsidR="009641D2" w:rsidRPr="00202465">
          <w:rPr>
            <w:rFonts w:ascii="Arial" w:hAnsi="Arial" w:cs="Arial"/>
            <w:b/>
            <w:szCs w:val="22"/>
            <w:rPrChange w:id="148" w:author="gorgemj" w:date="2017-11-09T15:59:00Z">
              <w:rPr>
                <w:rFonts w:ascii="Arial" w:hAnsi="Arial" w:cs="Arial"/>
                <w:szCs w:val="22"/>
              </w:rPr>
            </w:rPrChange>
          </w:rPr>
          <w:t>AP1000</w:t>
        </w:r>
        <w:r w:rsidR="009641D2" w:rsidRPr="00B15924">
          <w:rPr>
            <w:rFonts w:ascii="Arial" w:hAnsi="Arial" w:cs="Arial"/>
            <w:szCs w:val="22"/>
          </w:rPr>
          <w:t xml:space="preserve"> certified plant design to resolve several issues that would otherwise be left to </w:t>
        </w:r>
      </w:ins>
      <w:ins w:id="149" w:author="gorgemj" w:date="2017-11-09T15:55:00Z">
        <w:r w:rsidR="009641D2" w:rsidRPr="00B15924">
          <w:rPr>
            <w:rFonts w:ascii="Arial" w:hAnsi="Arial" w:cs="Arial"/>
            <w:szCs w:val="22"/>
          </w:rPr>
          <w:t xml:space="preserve">combined operating license </w:t>
        </w:r>
      </w:ins>
      <w:ins w:id="150" w:author="gorgemj" w:date="2017-11-09T15:53:00Z">
        <w:r w:rsidR="009641D2" w:rsidRPr="00B15924">
          <w:rPr>
            <w:rFonts w:ascii="Arial" w:hAnsi="Arial" w:cs="Arial"/>
            <w:szCs w:val="22"/>
          </w:rPr>
          <w:t xml:space="preserve">applicants and to enhance security and aircraft crash resistance. The </w:t>
        </w:r>
        <w:r w:rsidR="009641D2" w:rsidRPr="00202465">
          <w:rPr>
            <w:rFonts w:ascii="Arial" w:hAnsi="Arial" w:cs="Arial"/>
            <w:b/>
            <w:szCs w:val="22"/>
            <w:rPrChange w:id="151" w:author="gorgemj" w:date="2017-11-09T15:59:00Z">
              <w:rPr>
                <w:rFonts w:ascii="Arial" w:hAnsi="Arial" w:cs="Arial"/>
                <w:szCs w:val="22"/>
              </w:rPr>
            </w:rPrChange>
          </w:rPr>
          <w:t>AP1000</w:t>
        </w:r>
        <w:r w:rsidR="009641D2" w:rsidRPr="00B15924">
          <w:rPr>
            <w:rFonts w:ascii="Arial" w:hAnsi="Arial" w:cs="Arial"/>
            <w:szCs w:val="22"/>
          </w:rPr>
          <w:t xml:space="preserve"> plant final design certification was granted by the </w:t>
        </w:r>
      </w:ins>
      <w:ins w:id="152" w:author="gorgemj" w:date="2017-11-24T14:53:00Z">
        <w:r w:rsidR="00D74331">
          <w:rPr>
            <w:rFonts w:ascii="Arial" w:hAnsi="Arial" w:cs="Arial"/>
            <w:szCs w:val="22"/>
          </w:rPr>
          <w:t xml:space="preserve">US </w:t>
        </w:r>
      </w:ins>
      <w:ins w:id="153" w:author="gorgemj" w:date="2017-11-09T15:53:00Z">
        <w:r w:rsidR="009641D2" w:rsidRPr="00B15924">
          <w:rPr>
            <w:rFonts w:ascii="Arial" w:hAnsi="Arial" w:cs="Arial"/>
            <w:szCs w:val="22"/>
          </w:rPr>
          <w:t xml:space="preserve">NRC in December 2011. </w:t>
        </w:r>
      </w:ins>
      <w:ins w:id="154" w:author="gorgemj" w:date="2017-11-09T15:58:00Z">
        <w:r w:rsidR="00202465" w:rsidRPr="00B15924">
          <w:rPr>
            <w:rFonts w:ascii="Arial" w:hAnsi="Arial" w:cs="Arial"/>
            <w:szCs w:val="22"/>
          </w:rPr>
          <w:t xml:space="preserve">In total the combined US NRC review </w:t>
        </w:r>
      </w:ins>
      <w:ins w:id="155" w:author="gorgemj" w:date="2017-11-09T15:59:00Z">
        <w:r w:rsidR="00202465" w:rsidRPr="00B15924">
          <w:rPr>
            <w:rFonts w:ascii="Arial" w:hAnsi="Arial" w:cs="Arial"/>
            <w:szCs w:val="22"/>
          </w:rPr>
          <w:t xml:space="preserve">of the Westinghouse advance passive technology represents an </w:t>
        </w:r>
      </w:ins>
      <w:ins w:id="156" w:author="gorgemj" w:date="2017-11-09T15:58:00Z">
        <w:r w:rsidR="00202465" w:rsidRPr="00B15924">
          <w:rPr>
            <w:rFonts w:ascii="Arial" w:hAnsi="Arial" w:cs="Arial"/>
            <w:szCs w:val="22"/>
          </w:rPr>
          <w:t xml:space="preserve">effort of </w:t>
        </w:r>
      </w:ins>
      <w:ins w:id="157" w:author="gorgemj" w:date="2017-11-09T15:59:00Z">
        <w:r w:rsidR="00202465">
          <w:rPr>
            <w:rFonts w:ascii="Arial" w:hAnsi="Arial" w:cs="Arial"/>
            <w:szCs w:val="22"/>
          </w:rPr>
          <w:t>206</w:t>
        </w:r>
      </w:ins>
      <w:ins w:id="158" w:author="gorgemj" w:date="2017-11-09T15:58:00Z">
        <w:r w:rsidR="00202465" w:rsidRPr="00B15924">
          <w:rPr>
            <w:rFonts w:ascii="Arial" w:hAnsi="Arial" w:cs="Arial"/>
            <w:szCs w:val="22"/>
          </w:rPr>
          <w:t xml:space="preserve"> man-years</w:t>
        </w:r>
      </w:ins>
      <w:ins w:id="159" w:author="gorgemj" w:date="2017-11-09T16:00:00Z">
        <w:r w:rsidR="00202465">
          <w:rPr>
            <w:rFonts w:ascii="Arial" w:hAnsi="Arial" w:cs="Arial"/>
            <w:szCs w:val="22"/>
          </w:rPr>
          <w:t xml:space="preserve"> [3]</w:t>
        </w:r>
      </w:ins>
      <w:ins w:id="160" w:author="gorgemj" w:date="2017-11-09T15:59:00Z">
        <w:r w:rsidR="00202465">
          <w:rPr>
            <w:rFonts w:ascii="Arial" w:hAnsi="Arial" w:cs="Arial"/>
            <w:szCs w:val="22"/>
          </w:rPr>
          <w:t>.</w:t>
        </w:r>
      </w:ins>
    </w:p>
    <w:p w:rsidR="00202465" w:rsidRDefault="009641D2">
      <w:pPr>
        <w:pStyle w:val="PS"/>
        <w:numPr>
          <w:ilvl w:val="0"/>
          <w:numId w:val="35"/>
        </w:numPr>
        <w:spacing w:before="0" w:after="280" w:line="360" w:lineRule="auto"/>
        <w:ind w:right="0"/>
        <w:rPr>
          <w:ins w:id="161" w:author="gorgemj" w:date="2017-11-09T15:57:00Z"/>
          <w:rFonts w:ascii="Arial" w:hAnsi="Arial" w:cs="Arial"/>
          <w:szCs w:val="22"/>
        </w:rPr>
        <w:pPrChange w:id="162" w:author="gorgemj" w:date="2017-11-09T15:52:00Z">
          <w:pPr>
            <w:pStyle w:val="PS"/>
            <w:spacing w:before="0" w:after="280" w:line="360" w:lineRule="auto"/>
            <w:ind w:left="0" w:right="0"/>
          </w:pPr>
        </w:pPrChange>
      </w:pPr>
      <w:ins w:id="163" w:author="gorgemj" w:date="2017-11-09T15:55:00Z">
        <w:r>
          <w:rPr>
            <w:rFonts w:ascii="Arial" w:hAnsi="Arial" w:cs="Arial"/>
            <w:szCs w:val="22"/>
          </w:rPr>
          <w:t>The US NRC</w:t>
        </w:r>
      </w:ins>
      <w:ins w:id="164" w:author="gorgemj" w:date="2017-11-09T15:53:00Z">
        <w:r w:rsidRPr="009641D2">
          <w:rPr>
            <w:rFonts w:ascii="Arial" w:hAnsi="Arial" w:cs="Arial"/>
            <w:szCs w:val="22"/>
          </w:rPr>
          <w:t xml:space="preserve"> issued </w:t>
        </w:r>
      </w:ins>
      <w:ins w:id="165" w:author="gorgemj" w:date="2017-11-24T14:58:00Z">
        <w:r w:rsidR="00846003" w:rsidRPr="00B15924">
          <w:rPr>
            <w:rFonts w:ascii="Arial" w:hAnsi="Arial" w:cs="Arial"/>
            <w:szCs w:val="22"/>
          </w:rPr>
          <w:t>combined operating license</w:t>
        </w:r>
      </w:ins>
      <w:ins w:id="166" w:author="gorgemj" w:date="2017-11-09T15:53:00Z">
        <w:r w:rsidRPr="009641D2">
          <w:rPr>
            <w:rFonts w:ascii="Arial" w:hAnsi="Arial" w:cs="Arial"/>
            <w:szCs w:val="22"/>
          </w:rPr>
          <w:t xml:space="preserve"> to allow Southern Nuclear Operating Company and South Carolina Electric &amp; Gas Company to construct and operate </w:t>
        </w:r>
        <w:r w:rsidRPr="00281932">
          <w:rPr>
            <w:rFonts w:ascii="Arial" w:hAnsi="Arial" w:cs="Arial"/>
            <w:b/>
            <w:szCs w:val="22"/>
            <w:rPrChange w:id="167" w:author="gorgemj" w:date="2017-11-09T16:01:00Z">
              <w:rPr>
                <w:rFonts w:ascii="Arial" w:hAnsi="Arial" w:cs="Arial"/>
                <w:szCs w:val="22"/>
              </w:rPr>
            </w:rPrChange>
          </w:rPr>
          <w:t>AP1000</w:t>
        </w:r>
        <w:r w:rsidRPr="009641D2">
          <w:rPr>
            <w:rFonts w:ascii="Arial" w:hAnsi="Arial" w:cs="Arial"/>
            <w:szCs w:val="22"/>
          </w:rPr>
          <w:t xml:space="preserve"> plants at the existing Vogtle and VC Summer sites in Georgia and South Carolina, respectively. </w:t>
        </w:r>
      </w:ins>
    </w:p>
    <w:p w:rsidR="00281932" w:rsidRPr="00281932" w:rsidRDefault="00281932">
      <w:pPr>
        <w:pStyle w:val="PS"/>
        <w:numPr>
          <w:ilvl w:val="0"/>
          <w:numId w:val="35"/>
        </w:numPr>
        <w:tabs>
          <w:tab w:val="left" w:pos="8931"/>
        </w:tabs>
        <w:spacing w:after="280" w:line="360" w:lineRule="auto"/>
        <w:ind w:right="69"/>
        <w:rPr>
          <w:ins w:id="168" w:author="gorgemj" w:date="2017-11-09T16:07:00Z"/>
          <w:rFonts w:ascii="Arial" w:hAnsi="Arial" w:cs="Arial"/>
          <w:szCs w:val="22"/>
        </w:rPr>
        <w:pPrChange w:id="169" w:author="gorgemj" w:date="2017-11-09T16:08:00Z">
          <w:pPr>
            <w:pStyle w:val="PS"/>
            <w:numPr>
              <w:numId w:val="35"/>
            </w:numPr>
            <w:spacing w:after="280" w:line="360" w:lineRule="auto"/>
            <w:ind w:left="720" w:hanging="360"/>
          </w:pPr>
        </w:pPrChange>
      </w:pPr>
      <w:ins w:id="170" w:author="gorgemj" w:date="2017-11-09T16:01:00Z">
        <w:r>
          <w:rPr>
            <w:rFonts w:ascii="Arial" w:hAnsi="Arial" w:cs="Arial"/>
            <w:szCs w:val="22"/>
          </w:rPr>
          <w:lastRenderedPageBreak/>
          <w:t>In China p</w:t>
        </w:r>
      </w:ins>
      <w:ins w:id="171" w:author="gorgemj" w:date="2017-11-09T16:00:00Z">
        <w:r w:rsidRPr="00281932">
          <w:rPr>
            <w:rFonts w:ascii="Arial" w:hAnsi="Arial" w:cs="Arial"/>
            <w:szCs w:val="22"/>
          </w:rPr>
          <w:t xml:space="preserve">reliminary safety analysis reports were submitted for the Sanmen and Haiyang </w:t>
        </w:r>
      </w:ins>
      <w:ins w:id="172" w:author="gorgemj" w:date="2017-11-09T16:13:00Z">
        <w:r w:rsidR="001E3E4E" w:rsidRPr="001E3E4E">
          <w:rPr>
            <w:rFonts w:ascii="Arial" w:hAnsi="Arial" w:cs="Arial"/>
            <w:b/>
            <w:szCs w:val="22"/>
            <w:rPrChange w:id="173" w:author="gorgemj" w:date="2017-11-09T16:13:00Z">
              <w:rPr>
                <w:rFonts w:ascii="Arial" w:hAnsi="Arial" w:cs="Arial"/>
                <w:szCs w:val="22"/>
              </w:rPr>
            </w:rPrChange>
          </w:rPr>
          <w:t>AP1000</w:t>
        </w:r>
        <w:r w:rsidR="001E3E4E">
          <w:rPr>
            <w:rFonts w:ascii="Arial" w:hAnsi="Arial" w:cs="Arial"/>
            <w:szCs w:val="22"/>
          </w:rPr>
          <w:t xml:space="preserve"> </w:t>
        </w:r>
      </w:ins>
      <w:ins w:id="174" w:author="friedmbn" w:date="2017-11-27T14:24:00Z">
        <w:r w:rsidR="00151215">
          <w:rPr>
            <w:rFonts w:ascii="Arial" w:hAnsi="Arial" w:cs="Arial"/>
            <w:szCs w:val="22"/>
          </w:rPr>
          <w:t xml:space="preserve">plant </w:t>
        </w:r>
      </w:ins>
      <w:ins w:id="175" w:author="gorgemj" w:date="2017-11-09T16:00:00Z">
        <w:r w:rsidRPr="00281932">
          <w:rPr>
            <w:rFonts w:ascii="Arial" w:hAnsi="Arial" w:cs="Arial"/>
            <w:szCs w:val="22"/>
          </w:rPr>
          <w:t>projects to the National Nuclear Safety Administration (NNSA) in 2008. Following its review, NNSA has issue all construction</w:t>
        </w:r>
        <w:r>
          <w:rPr>
            <w:rFonts w:ascii="Arial" w:hAnsi="Arial" w:cs="Arial"/>
            <w:szCs w:val="22"/>
          </w:rPr>
          <w:t xml:space="preserve"> permits in 2009 for both sites</w:t>
        </w:r>
        <w:r w:rsidRPr="00281932">
          <w:rPr>
            <w:rFonts w:ascii="Arial" w:hAnsi="Arial" w:cs="Arial"/>
            <w:szCs w:val="22"/>
          </w:rPr>
          <w:t>.</w:t>
        </w:r>
      </w:ins>
      <w:ins w:id="176" w:author="gorgemj" w:date="2017-11-09T16:07:00Z">
        <w:r w:rsidRPr="00281932">
          <w:t xml:space="preserve"> </w:t>
        </w:r>
        <w:r w:rsidRPr="00281932">
          <w:rPr>
            <w:rFonts w:ascii="Arial" w:hAnsi="Arial" w:cs="Arial"/>
            <w:szCs w:val="22"/>
          </w:rPr>
          <w:t xml:space="preserve">The </w:t>
        </w:r>
      </w:ins>
      <w:ins w:id="177" w:author="gorgemj" w:date="2017-11-24T15:00:00Z">
        <w:r w:rsidR="009B4B70">
          <w:rPr>
            <w:rFonts w:ascii="Arial" w:hAnsi="Arial" w:cs="Arial"/>
            <w:szCs w:val="22"/>
          </w:rPr>
          <w:t xml:space="preserve">final </w:t>
        </w:r>
        <w:r w:rsidR="009B4B70" w:rsidRPr="00281932">
          <w:rPr>
            <w:rFonts w:ascii="Arial" w:hAnsi="Arial" w:cs="Arial"/>
            <w:szCs w:val="22"/>
          </w:rPr>
          <w:t>safety analysis reports</w:t>
        </w:r>
      </w:ins>
      <w:ins w:id="178" w:author="gorgemj" w:date="2017-11-09T16:07:00Z">
        <w:r w:rsidRPr="00281932">
          <w:rPr>
            <w:rFonts w:ascii="Arial" w:hAnsi="Arial" w:cs="Arial"/>
            <w:szCs w:val="22"/>
          </w:rPr>
          <w:t xml:space="preserve"> for both sites were submitted to NNSA in 2012</w:t>
        </w:r>
        <w:r>
          <w:rPr>
            <w:rFonts w:ascii="Arial" w:hAnsi="Arial" w:cs="Arial"/>
            <w:szCs w:val="22"/>
          </w:rPr>
          <w:t>.</w:t>
        </w:r>
      </w:ins>
    </w:p>
    <w:p w:rsidR="00281932" w:rsidRDefault="00281932">
      <w:pPr>
        <w:pStyle w:val="PS"/>
        <w:numPr>
          <w:ilvl w:val="0"/>
          <w:numId w:val="35"/>
        </w:numPr>
        <w:spacing w:before="0" w:after="280" w:line="360" w:lineRule="auto"/>
        <w:ind w:right="0"/>
        <w:rPr>
          <w:ins w:id="179" w:author="gorgemj" w:date="2017-11-09T16:08:00Z"/>
          <w:rFonts w:ascii="Arial" w:hAnsi="Arial" w:cs="Arial"/>
          <w:szCs w:val="22"/>
        </w:rPr>
        <w:pPrChange w:id="180" w:author="gorgemj" w:date="2017-11-09T15:52:00Z">
          <w:pPr>
            <w:pStyle w:val="PS"/>
            <w:spacing w:before="0" w:after="280" w:line="360" w:lineRule="auto"/>
            <w:ind w:left="0" w:right="0"/>
          </w:pPr>
        </w:pPrChange>
      </w:pPr>
      <w:ins w:id="181" w:author="gorgemj" w:date="2017-11-09T16:07:00Z">
        <w:r w:rsidRPr="00B15924">
          <w:rPr>
            <w:rFonts w:ascii="Arial" w:hAnsi="Arial" w:cs="Arial"/>
            <w:szCs w:val="22"/>
          </w:rPr>
          <w:t xml:space="preserve">In support to commercial activities in Canada, Westinghouse requested </w:t>
        </w:r>
        <w:r w:rsidR="001E3E4E" w:rsidRPr="00B15924">
          <w:rPr>
            <w:rFonts w:ascii="Arial" w:hAnsi="Arial" w:cs="Arial"/>
            <w:szCs w:val="22"/>
          </w:rPr>
          <w:t xml:space="preserve">that </w:t>
        </w:r>
        <w:r w:rsidRPr="00B15924">
          <w:rPr>
            <w:rFonts w:ascii="Arial" w:hAnsi="Arial" w:cs="Arial"/>
            <w:szCs w:val="22"/>
          </w:rPr>
          <w:t xml:space="preserve">Phase 1 </w:t>
        </w:r>
      </w:ins>
      <w:ins w:id="182" w:author="gorgemj" w:date="2017-11-09T16:10:00Z">
        <w:r w:rsidR="001E3E4E">
          <w:rPr>
            <w:rFonts w:ascii="Arial" w:hAnsi="Arial" w:cs="Arial"/>
            <w:szCs w:val="22"/>
          </w:rPr>
          <w:t xml:space="preserve">and Phase 2 </w:t>
        </w:r>
      </w:ins>
      <w:ins w:id="183" w:author="gorgemj" w:date="2017-11-09T16:11:00Z">
        <w:r w:rsidR="001E3E4E">
          <w:rPr>
            <w:rFonts w:ascii="Arial" w:hAnsi="Arial" w:cs="Arial"/>
            <w:szCs w:val="22"/>
          </w:rPr>
          <w:t xml:space="preserve">pre-licensing </w:t>
        </w:r>
      </w:ins>
      <w:ins w:id="184" w:author="gorgemj" w:date="2017-11-09T16:07:00Z">
        <w:r w:rsidRPr="00B15924">
          <w:rPr>
            <w:rFonts w:ascii="Arial" w:hAnsi="Arial" w:cs="Arial"/>
            <w:szCs w:val="22"/>
          </w:rPr>
          <w:t>review</w:t>
        </w:r>
      </w:ins>
      <w:ins w:id="185" w:author="gorgemj" w:date="2017-11-09T16:11:00Z">
        <w:r w:rsidR="001E3E4E">
          <w:rPr>
            <w:rFonts w:ascii="Arial" w:hAnsi="Arial" w:cs="Arial"/>
            <w:szCs w:val="22"/>
          </w:rPr>
          <w:t>s</w:t>
        </w:r>
      </w:ins>
      <w:ins w:id="186" w:author="gorgemj" w:date="2017-11-09T16:07:00Z">
        <w:r w:rsidRPr="00B15924">
          <w:rPr>
            <w:rFonts w:ascii="Arial" w:hAnsi="Arial" w:cs="Arial"/>
            <w:szCs w:val="22"/>
          </w:rPr>
          <w:t xml:space="preserve"> of the </w:t>
        </w:r>
        <w:r w:rsidRPr="00186DCD">
          <w:rPr>
            <w:rFonts w:ascii="Arial" w:hAnsi="Arial" w:cs="Arial"/>
            <w:b/>
            <w:szCs w:val="22"/>
            <w:rPrChange w:id="187" w:author="gorgemj" w:date="2017-11-09T16:10:00Z">
              <w:rPr>
                <w:rFonts w:ascii="Arial" w:hAnsi="Arial" w:cs="Arial"/>
                <w:szCs w:val="22"/>
              </w:rPr>
            </w:rPrChange>
          </w:rPr>
          <w:t>AP10</w:t>
        </w:r>
        <w:r w:rsidRPr="001E3E4E">
          <w:rPr>
            <w:rFonts w:ascii="Arial" w:hAnsi="Arial" w:cs="Arial"/>
            <w:b/>
            <w:szCs w:val="22"/>
            <w:rPrChange w:id="188" w:author="gorgemj" w:date="2017-11-09T16:11:00Z">
              <w:rPr>
                <w:rFonts w:ascii="Arial" w:hAnsi="Arial" w:cs="Arial"/>
                <w:szCs w:val="22"/>
              </w:rPr>
            </w:rPrChange>
          </w:rPr>
          <w:t>00</w:t>
        </w:r>
        <w:r w:rsidRPr="00B15924">
          <w:rPr>
            <w:rFonts w:ascii="Arial" w:hAnsi="Arial" w:cs="Arial"/>
            <w:szCs w:val="22"/>
          </w:rPr>
          <w:t xml:space="preserve"> plant design be carried out by the Canadian Nuclear Safety Commission. The review was completed in June 2013. The </w:t>
        </w:r>
      </w:ins>
      <w:ins w:id="189" w:author="gorgemj" w:date="2017-11-24T15:00:00Z">
        <w:r w:rsidR="00F72225" w:rsidRPr="00B15924">
          <w:rPr>
            <w:rFonts w:ascii="Arial" w:hAnsi="Arial" w:cs="Arial"/>
            <w:szCs w:val="22"/>
          </w:rPr>
          <w:t>Canadian Nuclear Safety Commission</w:t>
        </w:r>
      </w:ins>
      <w:ins w:id="190" w:author="gorgemj" w:date="2017-11-09T16:07:00Z">
        <w:r w:rsidRPr="00B15924">
          <w:rPr>
            <w:rFonts w:ascii="Arial" w:hAnsi="Arial" w:cs="Arial"/>
            <w:szCs w:val="22"/>
          </w:rPr>
          <w:t xml:space="preserve"> concluded that</w:t>
        </w:r>
      </w:ins>
      <w:ins w:id="191" w:author="gorgemj" w:date="2017-11-09T16:08:00Z">
        <w:r w:rsidRPr="00B15924">
          <w:rPr>
            <w:rFonts w:ascii="Arial" w:hAnsi="Arial" w:cs="Arial"/>
            <w:szCs w:val="22"/>
          </w:rPr>
          <w:t xml:space="preserve"> </w:t>
        </w:r>
      </w:ins>
      <w:ins w:id="192" w:author="gorgemj" w:date="2017-11-09T16:07:00Z">
        <w:r w:rsidRPr="00B15924">
          <w:rPr>
            <w:rFonts w:ascii="Arial" w:hAnsi="Arial" w:cs="Arial"/>
            <w:szCs w:val="22"/>
          </w:rPr>
          <w:t xml:space="preserve">there are no fundamental barriers to licensing the </w:t>
        </w:r>
        <w:r w:rsidRPr="001E3E4E">
          <w:rPr>
            <w:rFonts w:ascii="Arial" w:hAnsi="Arial" w:cs="Arial"/>
            <w:b/>
            <w:szCs w:val="22"/>
            <w:rPrChange w:id="193" w:author="gorgemj" w:date="2017-11-09T16:11:00Z">
              <w:rPr>
                <w:rFonts w:ascii="Arial" w:hAnsi="Arial" w:cs="Arial"/>
                <w:szCs w:val="22"/>
              </w:rPr>
            </w:rPrChange>
          </w:rPr>
          <w:t>AP1000</w:t>
        </w:r>
        <w:r w:rsidRPr="00B15924">
          <w:rPr>
            <w:rFonts w:ascii="Arial" w:hAnsi="Arial" w:cs="Arial"/>
            <w:szCs w:val="22"/>
          </w:rPr>
          <w:t xml:space="preserve"> plant design in Canada. </w:t>
        </w:r>
      </w:ins>
    </w:p>
    <w:p w:rsidR="00186DCD" w:rsidRPr="00B15924" w:rsidRDefault="00186DCD">
      <w:pPr>
        <w:pStyle w:val="PS"/>
        <w:numPr>
          <w:ilvl w:val="0"/>
          <w:numId w:val="35"/>
        </w:numPr>
        <w:spacing w:after="280" w:line="360" w:lineRule="auto"/>
        <w:ind w:right="69"/>
        <w:rPr>
          <w:ins w:id="194" w:author="gorgemj" w:date="2017-11-09T16:09:00Z"/>
          <w:rFonts w:ascii="Arial" w:hAnsi="Arial" w:cs="Arial"/>
          <w:szCs w:val="22"/>
        </w:rPr>
        <w:pPrChange w:id="195" w:author="gorgemj" w:date="2017-11-09T16:42:00Z">
          <w:pPr>
            <w:pStyle w:val="PS"/>
            <w:numPr>
              <w:numId w:val="35"/>
            </w:numPr>
            <w:spacing w:after="280" w:line="360" w:lineRule="auto"/>
            <w:ind w:left="720" w:hanging="360"/>
          </w:pPr>
        </w:pPrChange>
      </w:pPr>
      <w:ins w:id="196" w:author="gorgemj" w:date="2017-11-09T16:09:00Z">
        <w:r w:rsidRPr="00B15924">
          <w:rPr>
            <w:rFonts w:ascii="Arial" w:hAnsi="Arial" w:cs="Arial"/>
            <w:szCs w:val="22"/>
          </w:rPr>
          <w:t xml:space="preserve">In December 2011 the </w:t>
        </w:r>
      </w:ins>
      <w:ins w:id="197" w:author="gorgemj" w:date="2017-11-09T16:12:00Z">
        <w:r w:rsidR="001E3E4E">
          <w:rPr>
            <w:rFonts w:ascii="Arial" w:hAnsi="Arial" w:cs="Arial"/>
            <w:szCs w:val="22"/>
          </w:rPr>
          <w:t>United King</w:t>
        </w:r>
      </w:ins>
      <w:ins w:id="198" w:author="gorgemj" w:date="2017-11-24T15:01:00Z">
        <w:r w:rsidR="00F72225">
          <w:rPr>
            <w:rFonts w:ascii="Arial" w:hAnsi="Arial" w:cs="Arial"/>
            <w:szCs w:val="22"/>
          </w:rPr>
          <w:t>d</w:t>
        </w:r>
      </w:ins>
      <w:ins w:id="199" w:author="gorgemj" w:date="2017-11-09T16:12:00Z">
        <w:r w:rsidR="001E3E4E">
          <w:rPr>
            <w:rFonts w:ascii="Arial" w:hAnsi="Arial" w:cs="Arial"/>
            <w:szCs w:val="22"/>
          </w:rPr>
          <w:t xml:space="preserve">om (UK) </w:t>
        </w:r>
      </w:ins>
      <w:ins w:id="200" w:author="gorgemj" w:date="2017-11-09T16:09:00Z">
        <w:r w:rsidRPr="00B15924">
          <w:rPr>
            <w:rFonts w:ascii="Arial" w:hAnsi="Arial" w:cs="Arial"/>
            <w:szCs w:val="22"/>
          </w:rPr>
          <w:t>regulators granted Interim Design Acceptance Confirmation and Interim Statement of Design Acceptability</w:t>
        </w:r>
        <w:del w:id="201" w:author="friedmbn" w:date="2017-11-27T14:24:00Z">
          <w:r w:rsidRPr="00B15924" w:rsidDel="00151215">
            <w:rPr>
              <w:rFonts w:ascii="Arial" w:hAnsi="Arial" w:cs="Arial"/>
              <w:szCs w:val="22"/>
            </w:rPr>
            <w:delText xml:space="preserve"> </w:delText>
          </w:r>
        </w:del>
        <w:r w:rsidRPr="00B15924">
          <w:rPr>
            <w:rFonts w:ascii="Arial" w:hAnsi="Arial" w:cs="Arial"/>
            <w:szCs w:val="22"/>
          </w:rPr>
          <w:t xml:space="preserve"> to the AP1000 plant design following four and a half years</w:t>
        </w:r>
      </w:ins>
      <w:ins w:id="202" w:author="gorgemj" w:date="2017-11-09T16:10:00Z">
        <w:r w:rsidRPr="00B15924">
          <w:rPr>
            <w:rFonts w:ascii="Arial" w:hAnsi="Arial" w:cs="Arial"/>
            <w:szCs w:val="22"/>
          </w:rPr>
          <w:t xml:space="preserve"> </w:t>
        </w:r>
      </w:ins>
      <w:ins w:id="203" w:author="gorgemj" w:date="2017-11-09T16:09:00Z">
        <w:r w:rsidRPr="00B15924">
          <w:rPr>
            <w:rFonts w:ascii="Arial" w:hAnsi="Arial" w:cs="Arial"/>
            <w:szCs w:val="22"/>
          </w:rPr>
          <w:t xml:space="preserve">of work as part of the </w:t>
        </w:r>
      </w:ins>
      <w:ins w:id="204" w:author="gorgemj" w:date="2017-11-09T16:10:00Z">
        <w:r>
          <w:rPr>
            <w:rFonts w:ascii="Arial" w:hAnsi="Arial" w:cs="Arial"/>
            <w:szCs w:val="22"/>
          </w:rPr>
          <w:t xml:space="preserve">Generic Design Assessment (GDA) of the </w:t>
        </w:r>
        <w:r w:rsidRPr="001E3E4E">
          <w:rPr>
            <w:rFonts w:ascii="Arial" w:hAnsi="Arial" w:cs="Arial"/>
            <w:b/>
            <w:szCs w:val="22"/>
            <w:rPrChange w:id="205" w:author="gorgemj" w:date="2017-11-09T16:13:00Z">
              <w:rPr>
                <w:rFonts w:ascii="Arial" w:hAnsi="Arial" w:cs="Arial"/>
                <w:szCs w:val="22"/>
              </w:rPr>
            </w:rPrChange>
          </w:rPr>
          <w:t>AP1000</w:t>
        </w:r>
        <w:r>
          <w:rPr>
            <w:rFonts w:ascii="Arial" w:hAnsi="Arial" w:cs="Arial"/>
            <w:szCs w:val="22"/>
          </w:rPr>
          <w:t xml:space="preserve"> plant</w:t>
        </w:r>
      </w:ins>
      <w:ins w:id="206" w:author="gorgemj" w:date="2017-11-09T16:09:00Z">
        <w:r w:rsidRPr="00B15924">
          <w:rPr>
            <w:rFonts w:ascii="Arial" w:hAnsi="Arial" w:cs="Arial"/>
            <w:szCs w:val="22"/>
          </w:rPr>
          <w:t>.</w:t>
        </w:r>
      </w:ins>
      <w:ins w:id="207" w:author="gorgemj" w:date="2017-11-09T16:12:00Z">
        <w:r w:rsidR="001E3E4E">
          <w:rPr>
            <w:rFonts w:ascii="Arial" w:hAnsi="Arial" w:cs="Arial"/>
            <w:szCs w:val="22"/>
          </w:rPr>
          <w:t xml:space="preserve"> The </w:t>
        </w:r>
        <w:r w:rsidR="001E3E4E" w:rsidRPr="001E3E4E">
          <w:rPr>
            <w:rFonts w:ascii="Arial" w:hAnsi="Arial" w:cs="Arial"/>
            <w:b/>
            <w:szCs w:val="22"/>
            <w:rPrChange w:id="208" w:author="gorgemj" w:date="2017-11-09T16:13:00Z">
              <w:rPr>
                <w:rFonts w:ascii="Arial" w:hAnsi="Arial" w:cs="Arial"/>
                <w:szCs w:val="22"/>
              </w:rPr>
            </w:rPrChange>
          </w:rPr>
          <w:t>AP1000</w:t>
        </w:r>
        <w:r w:rsidR="001E3E4E">
          <w:rPr>
            <w:rFonts w:ascii="Arial" w:hAnsi="Arial" w:cs="Arial"/>
            <w:szCs w:val="22"/>
          </w:rPr>
          <w:t xml:space="preserve"> plant GDA restarted in 2015 and concluded in </w:t>
        </w:r>
        <w:del w:id="209" w:author="friedmbn" w:date="2017-11-27T14:24:00Z">
          <w:r w:rsidR="001E3E4E" w:rsidDel="00151215">
            <w:rPr>
              <w:rFonts w:ascii="Arial" w:hAnsi="Arial" w:cs="Arial"/>
              <w:szCs w:val="22"/>
            </w:rPr>
            <w:delText>April</w:delText>
          </w:r>
        </w:del>
      </w:ins>
      <w:ins w:id="210" w:author="friedmbn" w:date="2017-11-27T14:24:00Z">
        <w:r w:rsidR="00151215">
          <w:rPr>
            <w:rFonts w:ascii="Arial" w:hAnsi="Arial" w:cs="Arial"/>
            <w:szCs w:val="22"/>
          </w:rPr>
          <w:t>March</w:t>
        </w:r>
      </w:ins>
      <w:ins w:id="211" w:author="gorgemj" w:date="2017-11-09T16:12:00Z">
        <w:r w:rsidR="001E3E4E">
          <w:rPr>
            <w:rFonts w:ascii="Arial" w:hAnsi="Arial" w:cs="Arial"/>
            <w:szCs w:val="22"/>
          </w:rPr>
          <w:t xml:space="preserve"> 2017 with the issuance of a </w:t>
        </w:r>
      </w:ins>
      <w:ins w:id="212" w:author="gorgemj" w:date="2017-11-09T16:13:00Z">
        <w:r w:rsidR="001E3E4E" w:rsidRPr="001E3E4E">
          <w:rPr>
            <w:rFonts w:ascii="Arial" w:hAnsi="Arial" w:cs="Arial"/>
            <w:szCs w:val="22"/>
          </w:rPr>
          <w:t>Design Acceptance Confirmation and Statement of Design Acceptability</w:t>
        </w:r>
        <w:r w:rsidR="001E3E4E">
          <w:rPr>
            <w:rFonts w:ascii="Arial" w:hAnsi="Arial" w:cs="Arial"/>
            <w:szCs w:val="22"/>
          </w:rPr>
          <w:t>.</w:t>
        </w:r>
      </w:ins>
    </w:p>
    <w:p w:rsidR="004E582F" w:rsidRPr="00B15924" w:rsidDel="001E3E4E" w:rsidRDefault="00BA46A4">
      <w:pPr>
        <w:pStyle w:val="PS"/>
        <w:numPr>
          <w:ilvl w:val="0"/>
          <w:numId w:val="35"/>
        </w:numPr>
        <w:spacing w:before="0" w:after="280" w:line="360" w:lineRule="auto"/>
        <w:ind w:right="0"/>
        <w:rPr>
          <w:del w:id="213" w:author="gorgemj" w:date="2017-11-09T16:13:00Z"/>
          <w:rFonts w:ascii="Arial" w:hAnsi="Arial" w:cs="Arial"/>
          <w:szCs w:val="22"/>
        </w:rPr>
        <w:pPrChange w:id="214" w:author="gorgemj" w:date="2017-11-09T15:52:00Z">
          <w:pPr>
            <w:pStyle w:val="PS"/>
            <w:spacing w:before="0" w:after="280" w:line="360" w:lineRule="auto"/>
            <w:ind w:left="0" w:right="0"/>
          </w:pPr>
        </w:pPrChange>
      </w:pPr>
      <w:del w:id="215" w:author="gorgemj" w:date="2017-11-09T15:52:00Z">
        <w:r w:rsidRPr="00B15924" w:rsidDel="009641D2">
          <w:rPr>
            <w:rFonts w:ascii="Arial" w:hAnsi="Arial" w:cs="Arial"/>
            <w:szCs w:val="22"/>
          </w:rPr>
          <w:delText>t</w:delText>
        </w:r>
      </w:del>
      <w:del w:id="216" w:author="gorgemj" w:date="2017-11-09T15:53:00Z">
        <w:r w:rsidRPr="00B15924" w:rsidDel="009641D2">
          <w:rPr>
            <w:rFonts w:ascii="Arial" w:hAnsi="Arial" w:cs="Arial"/>
            <w:szCs w:val="22"/>
          </w:rPr>
          <w:delText xml:space="preserve">he US NRC </w:delText>
        </w:r>
      </w:del>
      <w:del w:id="217" w:author="gorgemj" w:date="2017-11-09T15:52:00Z">
        <w:r w:rsidRPr="00B15924" w:rsidDel="009641D2">
          <w:rPr>
            <w:rFonts w:ascii="Arial" w:hAnsi="Arial" w:cs="Arial"/>
            <w:szCs w:val="22"/>
          </w:rPr>
          <w:delText xml:space="preserve">design certification </w:delText>
        </w:r>
      </w:del>
      <w:del w:id="218" w:author="gorgemj" w:date="2017-11-09T15:53:00Z">
        <w:r w:rsidRPr="00B15924" w:rsidDel="009641D2">
          <w:rPr>
            <w:rFonts w:ascii="Arial" w:hAnsi="Arial" w:cs="Arial"/>
            <w:szCs w:val="22"/>
          </w:rPr>
          <w:delText xml:space="preserve">of the </w:delText>
        </w:r>
        <w:r w:rsidRPr="00B15924" w:rsidDel="009641D2">
          <w:rPr>
            <w:rFonts w:ascii="Arial" w:hAnsi="Arial" w:cs="Arial"/>
            <w:b/>
            <w:szCs w:val="22"/>
          </w:rPr>
          <w:delText>AP1000</w:delText>
        </w:r>
        <w:r w:rsidRPr="00B15924" w:rsidDel="009641D2">
          <w:rPr>
            <w:rFonts w:ascii="Arial" w:hAnsi="Arial" w:cs="Arial"/>
            <w:szCs w:val="22"/>
          </w:rPr>
          <w:delText xml:space="preserve"> plant in 2010, and the</w:delText>
        </w:r>
        <w:r w:rsidR="0043322C" w:rsidRPr="00B15924" w:rsidDel="009641D2">
          <w:rPr>
            <w:rFonts w:ascii="Arial" w:hAnsi="Arial" w:cs="Arial"/>
            <w:szCs w:val="22"/>
          </w:rPr>
          <w:delText xml:space="preserve"> ongoing licensing efforts around the world (e.g., Asia, Europe) provide confidence that the standardized </w:delText>
        </w:r>
        <w:r w:rsidR="00FC7BE9" w:rsidRPr="00B15924" w:rsidDel="009641D2">
          <w:rPr>
            <w:rFonts w:ascii="Arial" w:hAnsi="Arial" w:cs="Arial"/>
            <w:b/>
            <w:szCs w:val="22"/>
          </w:rPr>
          <w:delText>AP1000</w:delText>
        </w:r>
        <w:r w:rsidR="0043322C" w:rsidRPr="00B15924" w:rsidDel="009641D2">
          <w:rPr>
            <w:rFonts w:ascii="Arial" w:hAnsi="Arial" w:cs="Arial"/>
            <w:szCs w:val="22"/>
          </w:rPr>
          <w:delText xml:space="preserve"> </w:delText>
        </w:r>
        <w:r w:rsidRPr="00B15924" w:rsidDel="009641D2">
          <w:rPr>
            <w:rFonts w:ascii="Arial" w:hAnsi="Arial" w:cs="Arial"/>
            <w:szCs w:val="22"/>
          </w:rPr>
          <w:delText>p</w:delText>
        </w:r>
        <w:r w:rsidR="00217FD4" w:rsidRPr="00B15924" w:rsidDel="009641D2">
          <w:rPr>
            <w:rFonts w:ascii="Arial" w:hAnsi="Arial" w:cs="Arial"/>
            <w:szCs w:val="22"/>
          </w:rPr>
          <w:delText xml:space="preserve">lant </w:delText>
        </w:r>
        <w:r w:rsidR="0043322C" w:rsidRPr="00B15924" w:rsidDel="009641D2">
          <w:rPr>
            <w:rFonts w:ascii="Arial" w:hAnsi="Arial" w:cs="Arial"/>
            <w:szCs w:val="22"/>
          </w:rPr>
          <w:delText>design can meet international regulatory requirements and is ready for worldwide deployment.</w:delText>
        </w:r>
      </w:del>
    </w:p>
    <w:p w:rsidR="00785B26" w:rsidRDefault="00785B26">
      <w:pPr>
        <w:widowControl/>
        <w:rPr>
          <w:rFonts w:cs="Arial"/>
          <w:noProof/>
          <w:sz w:val="22"/>
          <w:szCs w:val="22"/>
          <w:lang w:eastAsia="fr-FR"/>
        </w:rPr>
      </w:pPr>
      <w:r>
        <w:rPr>
          <w:rFonts w:cs="Arial"/>
          <w:szCs w:val="22"/>
        </w:rPr>
        <w:br w:type="page"/>
      </w:r>
    </w:p>
    <w:p w:rsidR="004E582F" w:rsidRPr="00897E9C" w:rsidRDefault="00785B26" w:rsidP="00785B26">
      <w:pPr>
        <w:pStyle w:val="StyleHeading112ptBold"/>
        <w:tabs>
          <w:tab w:val="clear" w:pos="-720"/>
          <w:tab w:val="left" w:pos="450"/>
        </w:tabs>
      </w:pPr>
      <w:bookmarkStart w:id="219" w:name="_Toc375223156"/>
      <w:bookmarkStart w:id="220" w:name="_Toc499293294"/>
      <w:r>
        <w:lastRenderedPageBreak/>
        <w:t>3.0</w:t>
      </w:r>
      <w:r>
        <w:tab/>
      </w:r>
      <w:r w:rsidR="004E582F" w:rsidRPr="00897E9C">
        <w:t>References</w:t>
      </w:r>
      <w:bookmarkEnd w:id="219"/>
      <w:bookmarkEnd w:id="220"/>
    </w:p>
    <w:p w:rsidR="004E582F" w:rsidRPr="00897E9C" w:rsidRDefault="004E582F" w:rsidP="00785B26">
      <w:pPr>
        <w:tabs>
          <w:tab w:val="left" w:pos="450"/>
          <w:tab w:val="left" w:pos="540"/>
          <w:tab w:val="left" w:pos="9639"/>
        </w:tabs>
        <w:spacing w:after="260" w:line="240" w:lineRule="atLeast"/>
        <w:ind w:left="446" w:hanging="446"/>
        <w:jc w:val="both"/>
        <w:rPr>
          <w:rFonts w:cs="Arial"/>
          <w:sz w:val="22"/>
          <w:szCs w:val="22"/>
        </w:rPr>
      </w:pPr>
      <w:r w:rsidRPr="00897E9C">
        <w:rPr>
          <w:rFonts w:cs="Arial"/>
          <w:sz w:val="22"/>
          <w:szCs w:val="22"/>
        </w:rPr>
        <w:t>[1]</w:t>
      </w:r>
      <w:r w:rsidRPr="00897E9C">
        <w:rPr>
          <w:rFonts w:cs="Arial"/>
          <w:sz w:val="22"/>
          <w:szCs w:val="22"/>
        </w:rPr>
        <w:tab/>
      </w:r>
      <w:r w:rsidR="00B80E95" w:rsidRPr="00897E9C">
        <w:rPr>
          <w:rFonts w:cs="Arial"/>
          <w:sz w:val="22"/>
          <w:szCs w:val="22"/>
        </w:rPr>
        <w:t>IAEA Safety Standards Series No. SSR-2/1</w:t>
      </w:r>
      <w:ins w:id="221" w:author="gorgemj" w:date="2017-11-09T15:14:00Z">
        <w:r w:rsidR="00C10494">
          <w:rPr>
            <w:rFonts w:cs="Arial"/>
            <w:sz w:val="22"/>
            <w:szCs w:val="22"/>
          </w:rPr>
          <w:t xml:space="preserve"> (Rev. 1)</w:t>
        </w:r>
      </w:ins>
      <w:r w:rsidR="00B80E95" w:rsidRPr="00897E9C">
        <w:rPr>
          <w:rFonts w:cs="Arial"/>
          <w:sz w:val="22"/>
          <w:szCs w:val="22"/>
        </w:rPr>
        <w:t>. Safety of Nuclear Power Plants: Design. International Atomic Energy Agency</w:t>
      </w:r>
      <w:r w:rsidR="002E0A97">
        <w:rPr>
          <w:rFonts w:cs="Arial"/>
          <w:sz w:val="22"/>
          <w:szCs w:val="22"/>
        </w:rPr>
        <w:t>,</w:t>
      </w:r>
      <w:r w:rsidR="00B80E95" w:rsidRPr="00897E9C">
        <w:rPr>
          <w:rFonts w:cs="Arial"/>
          <w:sz w:val="22"/>
          <w:szCs w:val="22"/>
        </w:rPr>
        <w:t xml:space="preserve"> Vienna, </w:t>
      </w:r>
      <w:del w:id="222" w:author="gorgemj" w:date="2017-11-09T15:14:00Z">
        <w:r w:rsidR="00B80E95" w:rsidRPr="00897E9C" w:rsidDel="00C10494">
          <w:rPr>
            <w:rFonts w:cs="Arial"/>
            <w:sz w:val="22"/>
            <w:szCs w:val="22"/>
          </w:rPr>
          <w:delText>2012</w:delText>
        </w:r>
      </w:del>
      <w:ins w:id="223" w:author="gorgemj" w:date="2017-11-09T15:14:00Z">
        <w:r w:rsidR="00C10494" w:rsidRPr="00897E9C">
          <w:rPr>
            <w:rFonts w:cs="Arial"/>
            <w:sz w:val="22"/>
            <w:szCs w:val="22"/>
          </w:rPr>
          <w:t>201</w:t>
        </w:r>
        <w:r w:rsidR="00C10494">
          <w:rPr>
            <w:rFonts w:cs="Arial"/>
            <w:sz w:val="22"/>
            <w:szCs w:val="22"/>
          </w:rPr>
          <w:t>6</w:t>
        </w:r>
      </w:ins>
      <w:ins w:id="224" w:author="gorgemj" w:date="2017-11-20T15:47:00Z">
        <w:r w:rsidR="00CF08FF">
          <w:rPr>
            <w:rFonts w:cs="Arial"/>
            <w:sz w:val="22"/>
            <w:szCs w:val="22"/>
          </w:rPr>
          <w:t>.</w:t>
        </w:r>
      </w:ins>
    </w:p>
    <w:p w:rsidR="004E582F" w:rsidRPr="00897E9C" w:rsidRDefault="0043322C" w:rsidP="00785B26">
      <w:pPr>
        <w:tabs>
          <w:tab w:val="left" w:pos="450"/>
          <w:tab w:val="left" w:pos="540"/>
          <w:tab w:val="left" w:pos="9639"/>
        </w:tabs>
        <w:spacing w:after="260" w:line="240" w:lineRule="atLeast"/>
        <w:ind w:left="446" w:hanging="446"/>
        <w:jc w:val="both"/>
        <w:rPr>
          <w:rFonts w:cs="Arial"/>
          <w:sz w:val="22"/>
          <w:szCs w:val="22"/>
        </w:rPr>
      </w:pPr>
      <w:r w:rsidRPr="0043322C">
        <w:rPr>
          <w:rFonts w:cs="Arial"/>
          <w:sz w:val="22"/>
          <w:szCs w:val="22"/>
        </w:rPr>
        <w:t>[2]</w:t>
      </w:r>
      <w:r w:rsidRPr="0043322C">
        <w:rPr>
          <w:rFonts w:cs="Arial"/>
          <w:sz w:val="22"/>
          <w:szCs w:val="22"/>
        </w:rPr>
        <w:tab/>
        <w:t>APP-GW-GL-700, Rev.19</w:t>
      </w:r>
      <w:del w:id="225" w:author="gorgemj" w:date="2017-11-20T15:47:00Z">
        <w:r w:rsidRPr="0043322C" w:rsidDel="00CF08FF">
          <w:rPr>
            <w:rFonts w:cs="Arial"/>
            <w:sz w:val="22"/>
            <w:szCs w:val="22"/>
          </w:rPr>
          <w:delText>,</w:delText>
        </w:r>
      </w:del>
      <w:ins w:id="226" w:author="gorgemj" w:date="2017-11-20T15:47:00Z">
        <w:r w:rsidR="00CF08FF">
          <w:rPr>
            <w:rFonts w:cs="Arial"/>
            <w:sz w:val="22"/>
            <w:szCs w:val="22"/>
          </w:rPr>
          <w:t>.</w:t>
        </w:r>
      </w:ins>
      <w:r w:rsidRPr="0043322C">
        <w:rPr>
          <w:rFonts w:cs="Arial"/>
          <w:sz w:val="22"/>
          <w:szCs w:val="22"/>
        </w:rPr>
        <w:t xml:space="preserve"> </w:t>
      </w:r>
      <w:proofErr w:type="gramStart"/>
      <w:r w:rsidR="00FC7BE9" w:rsidRPr="00CF08FF">
        <w:rPr>
          <w:rFonts w:cs="Arial"/>
          <w:sz w:val="22"/>
          <w:szCs w:val="22"/>
          <w:rPrChange w:id="227" w:author="gorgemj" w:date="2017-11-20T15:47:00Z">
            <w:rPr>
              <w:rFonts w:cs="Arial"/>
              <w:b/>
              <w:sz w:val="22"/>
              <w:szCs w:val="22"/>
            </w:rPr>
          </w:rPrChange>
        </w:rPr>
        <w:t>AP1000</w:t>
      </w:r>
      <w:r w:rsidRPr="0043322C">
        <w:rPr>
          <w:rFonts w:cs="Arial"/>
          <w:sz w:val="22"/>
          <w:szCs w:val="22"/>
        </w:rPr>
        <w:t xml:space="preserve"> Design Control Document</w:t>
      </w:r>
      <w:ins w:id="228" w:author="gorgemj" w:date="2017-11-20T15:47:00Z">
        <w:r w:rsidR="00CF08FF">
          <w:rPr>
            <w:rFonts w:cs="Arial"/>
            <w:sz w:val="22"/>
            <w:szCs w:val="22"/>
          </w:rPr>
          <w:t>.</w:t>
        </w:r>
      </w:ins>
      <w:proofErr w:type="gramEnd"/>
    </w:p>
    <w:p w:rsidR="004E582F" w:rsidRPr="00897E9C" w:rsidRDefault="0043322C" w:rsidP="00B15924">
      <w:pPr>
        <w:tabs>
          <w:tab w:val="left" w:pos="450"/>
          <w:tab w:val="left" w:pos="540"/>
          <w:tab w:val="left" w:pos="9639"/>
        </w:tabs>
        <w:spacing w:after="260" w:line="240" w:lineRule="atLeast"/>
        <w:ind w:left="446" w:hanging="446"/>
        <w:jc w:val="both"/>
        <w:rPr>
          <w:rFonts w:cs="Arial"/>
          <w:sz w:val="22"/>
          <w:szCs w:val="22"/>
        </w:rPr>
      </w:pPr>
      <w:r w:rsidRPr="0043322C">
        <w:rPr>
          <w:rFonts w:cs="Arial"/>
          <w:sz w:val="22"/>
          <w:szCs w:val="22"/>
        </w:rPr>
        <w:t>[3]</w:t>
      </w:r>
      <w:r w:rsidRPr="0043322C">
        <w:rPr>
          <w:rFonts w:cs="Arial"/>
          <w:sz w:val="22"/>
          <w:szCs w:val="22"/>
        </w:rPr>
        <w:tab/>
      </w:r>
      <w:ins w:id="229" w:author="gorgemj" w:date="2017-11-09T16:14:00Z">
        <w:r w:rsidR="00B15924">
          <w:rPr>
            <w:rFonts w:cs="Arial"/>
            <w:sz w:val="22"/>
            <w:szCs w:val="22"/>
          </w:rPr>
          <w:t>Gorgemans, J., Corletti, M.M., Delong, R.A. and Schulz, T.</w:t>
        </w:r>
      </w:ins>
      <w:ins w:id="230" w:author="gorgemj" w:date="2017-11-09T16:15:00Z">
        <w:r w:rsidR="00B15924">
          <w:rPr>
            <w:rFonts w:cs="Arial"/>
            <w:sz w:val="22"/>
            <w:szCs w:val="22"/>
          </w:rPr>
          <w:t>L</w:t>
        </w:r>
      </w:ins>
      <w:ins w:id="231" w:author="gorgemj" w:date="2017-11-09T16:14:00Z">
        <w:r w:rsidR="00B15924">
          <w:rPr>
            <w:rFonts w:cs="Arial"/>
            <w:sz w:val="22"/>
            <w:szCs w:val="22"/>
          </w:rPr>
          <w:t>.</w:t>
        </w:r>
      </w:ins>
      <w:ins w:id="232" w:author="gorgemj" w:date="2017-11-09T16:15:00Z">
        <w:r w:rsidR="00B15924">
          <w:rPr>
            <w:rFonts w:cs="Arial"/>
            <w:sz w:val="22"/>
            <w:szCs w:val="22"/>
          </w:rPr>
          <w:t xml:space="preserve"> (2014). Learning t</w:t>
        </w:r>
        <w:r w:rsidR="00B15924" w:rsidRPr="00B15924">
          <w:rPr>
            <w:rFonts w:cs="Arial"/>
            <w:sz w:val="22"/>
            <w:szCs w:val="22"/>
          </w:rPr>
          <w:t>hrough Delivery, Westinghouse A</w:t>
        </w:r>
        <w:r w:rsidR="00B15924">
          <w:rPr>
            <w:rFonts w:cs="Arial"/>
            <w:sz w:val="22"/>
            <w:szCs w:val="22"/>
          </w:rPr>
          <w:t>P</w:t>
        </w:r>
        <w:r w:rsidR="00B15924" w:rsidRPr="00B15924">
          <w:rPr>
            <w:rFonts w:cs="Arial"/>
            <w:sz w:val="22"/>
            <w:szCs w:val="22"/>
          </w:rPr>
          <w:t>1000</w:t>
        </w:r>
        <w:r w:rsidR="00B15924" w:rsidRPr="00151215">
          <w:rPr>
            <w:rFonts w:cs="Arial"/>
            <w:sz w:val="22"/>
            <w:szCs w:val="22"/>
            <w:vertAlign w:val="superscript"/>
            <w:rPrChange w:id="233" w:author="friedmbn" w:date="2017-11-27T14:25:00Z">
              <w:rPr>
                <w:rFonts w:cs="Arial"/>
                <w:sz w:val="22"/>
                <w:szCs w:val="22"/>
              </w:rPr>
            </w:rPrChange>
          </w:rPr>
          <w:t>®</w:t>
        </w:r>
        <w:r w:rsidR="00B15924" w:rsidRPr="00B15924">
          <w:rPr>
            <w:rFonts w:cs="Arial"/>
            <w:sz w:val="22"/>
            <w:szCs w:val="22"/>
          </w:rPr>
          <w:t xml:space="preserve"> Plant Licensing</w:t>
        </w:r>
        <w:r w:rsidR="00B15924">
          <w:rPr>
            <w:rFonts w:cs="Arial"/>
            <w:sz w:val="22"/>
            <w:szCs w:val="22"/>
          </w:rPr>
          <w:t>.</w:t>
        </w:r>
        <w:r w:rsidR="00B15924" w:rsidRPr="00B15924">
          <w:t xml:space="preserve"> </w:t>
        </w:r>
        <w:proofErr w:type="gramStart"/>
        <w:r w:rsidR="00B15924" w:rsidRPr="00B15924">
          <w:rPr>
            <w:rFonts w:cs="Arial"/>
            <w:sz w:val="22"/>
            <w:szCs w:val="22"/>
          </w:rPr>
          <w:t>Proceedings of the 22th International Conference on Nuclear Engineering</w:t>
        </w:r>
        <w:r w:rsidR="00B15924">
          <w:rPr>
            <w:rFonts w:cs="Arial"/>
            <w:sz w:val="22"/>
            <w:szCs w:val="22"/>
          </w:rPr>
          <w:t xml:space="preserve"> </w:t>
        </w:r>
        <w:r w:rsidR="00B15924" w:rsidRPr="00B15924">
          <w:rPr>
            <w:rFonts w:cs="Arial"/>
            <w:sz w:val="22"/>
            <w:szCs w:val="22"/>
          </w:rPr>
          <w:t>ICONE22</w:t>
        </w:r>
        <w:r w:rsidR="00B15924">
          <w:rPr>
            <w:rFonts w:cs="Arial"/>
            <w:sz w:val="22"/>
            <w:szCs w:val="22"/>
          </w:rPr>
          <w:t xml:space="preserve">, </w:t>
        </w:r>
        <w:r w:rsidR="00B15924" w:rsidRPr="00B15924">
          <w:rPr>
            <w:rFonts w:cs="Arial"/>
            <w:sz w:val="22"/>
            <w:szCs w:val="22"/>
          </w:rPr>
          <w:t>July 7-11, 2014, Prague, Czech Republic</w:t>
        </w:r>
      </w:ins>
      <w:ins w:id="234" w:author="gorgemj" w:date="2017-11-09T16:16:00Z">
        <w:r w:rsidR="00B15924">
          <w:rPr>
            <w:rFonts w:cs="Arial"/>
            <w:sz w:val="22"/>
            <w:szCs w:val="22"/>
          </w:rPr>
          <w:t>.</w:t>
        </w:r>
      </w:ins>
      <w:proofErr w:type="gramEnd"/>
      <w:ins w:id="235" w:author="gorgemj" w:date="2017-11-20T16:02:00Z">
        <w:r w:rsidR="005B54DE">
          <w:rPr>
            <w:rFonts w:cs="Arial"/>
            <w:sz w:val="22"/>
            <w:szCs w:val="22"/>
          </w:rPr>
          <w:t xml:space="preserve"> (Archived in </w:t>
        </w:r>
        <w:del w:id="236" w:author="friedmbn" w:date="2017-11-27T14:25:00Z">
          <w:r w:rsidR="005B54DE" w:rsidDel="00151215">
            <w:rPr>
              <w:rFonts w:cs="Arial"/>
              <w:sz w:val="22"/>
              <w:szCs w:val="22"/>
            </w:rPr>
            <w:delText>Prime</w:delText>
          </w:r>
        </w:del>
      </w:ins>
      <w:ins w:id="237" w:author="friedmbn" w:date="2017-11-27T14:25:00Z">
        <w:r w:rsidR="00151215">
          <w:rPr>
            <w:rFonts w:cs="Arial"/>
            <w:sz w:val="22"/>
            <w:szCs w:val="22"/>
          </w:rPr>
          <w:t>PRIME</w:t>
        </w:r>
      </w:ins>
      <w:ins w:id="238" w:author="gorgemj" w:date="2017-11-20T16:02:00Z">
        <w:r w:rsidR="005B54DE">
          <w:rPr>
            <w:rFonts w:cs="Arial"/>
            <w:sz w:val="22"/>
            <w:szCs w:val="22"/>
          </w:rPr>
          <w:t xml:space="preserve"> as WAAP-8786, Rev. 1)</w:t>
        </w:r>
      </w:ins>
      <w:del w:id="239" w:author="gorgemj" w:date="2017-11-09T15:14:00Z">
        <w:r w:rsidRPr="0043322C" w:rsidDel="00C10494">
          <w:rPr>
            <w:rFonts w:cs="Arial"/>
            <w:sz w:val="22"/>
            <w:szCs w:val="22"/>
          </w:rPr>
          <w:delText xml:space="preserve">EPS-GW-GL-700, Rev.1, </w:delText>
        </w:r>
        <w:r w:rsidR="00FC7BE9" w:rsidRPr="00FC7BE9" w:rsidDel="00C10494">
          <w:rPr>
            <w:rFonts w:cs="Arial"/>
            <w:b/>
            <w:sz w:val="22"/>
            <w:szCs w:val="22"/>
          </w:rPr>
          <w:delText>AP1000</w:delText>
        </w:r>
        <w:r w:rsidRPr="0043322C" w:rsidDel="00C10494">
          <w:rPr>
            <w:rFonts w:cs="Arial"/>
            <w:sz w:val="22"/>
            <w:szCs w:val="22"/>
          </w:rPr>
          <w:delText xml:space="preserve"> European Design Control Document</w:delText>
        </w:r>
      </w:del>
    </w:p>
    <w:p w:rsidR="004E582F" w:rsidRDefault="0043322C" w:rsidP="00785B26">
      <w:pPr>
        <w:tabs>
          <w:tab w:val="left" w:pos="450"/>
          <w:tab w:val="left" w:pos="540"/>
          <w:tab w:val="left" w:pos="9639"/>
        </w:tabs>
        <w:spacing w:after="260" w:line="240" w:lineRule="atLeast"/>
        <w:ind w:left="446" w:hanging="446"/>
        <w:jc w:val="both"/>
        <w:rPr>
          <w:rFonts w:cs="Arial"/>
          <w:sz w:val="22"/>
          <w:szCs w:val="22"/>
        </w:rPr>
      </w:pPr>
      <w:r w:rsidRPr="0043322C">
        <w:rPr>
          <w:rFonts w:cs="Arial"/>
          <w:sz w:val="22"/>
          <w:szCs w:val="22"/>
        </w:rPr>
        <w:t>[4]</w:t>
      </w:r>
      <w:r w:rsidRPr="0043322C">
        <w:rPr>
          <w:rFonts w:cs="Arial"/>
          <w:sz w:val="22"/>
          <w:szCs w:val="22"/>
        </w:rPr>
        <w:tab/>
        <w:t>APP-GW-GL-022, Rev. 8</w:t>
      </w:r>
      <w:del w:id="240" w:author="gorgemj" w:date="2017-11-20T15:47:00Z">
        <w:r w:rsidRPr="0043322C" w:rsidDel="00CF08FF">
          <w:rPr>
            <w:rFonts w:cs="Arial"/>
            <w:sz w:val="22"/>
            <w:szCs w:val="22"/>
          </w:rPr>
          <w:delText xml:space="preserve">, </w:delText>
        </w:r>
      </w:del>
      <w:ins w:id="241" w:author="gorgemj" w:date="2017-11-20T15:47:00Z">
        <w:r w:rsidR="00CF08FF">
          <w:rPr>
            <w:rFonts w:cs="Arial"/>
            <w:sz w:val="22"/>
            <w:szCs w:val="22"/>
          </w:rPr>
          <w:t>.</w:t>
        </w:r>
        <w:r w:rsidR="00CF08FF" w:rsidRPr="0043322C">
          <w:rPr>
            <w:rFonts w:cs="Arial"/>
            <w:sz w:val="22"/>
            <w:szCs w:val="22"/>
          </w:rPr>
          <w:t xml:space="preserve"> </w:t>
        </w:r>
      </w:ins>
      <w:proofErr w:type="gramStart"/>
      <w:r w:rsidR="00FC7BE9" w:rsidRPr="00CF08FF">
        <w:rPr>
          <w:rFonts w:cs="Arial"/>
          <w:sz w:val="22"/>
          <w:szCs w:val="22"/>
          <w:rPrChange w:id="242" w:author="gorgemj" w:date="2017-11-20T15:47:00Z">
            <w:rPr>
              <w:rFonts w:cs="Arial"/>
              <w:b/>
              <w:sz w:val="22"/>
              <w:szCs w:val="22"/>
            </w:rPr>
          </w:rPrChange>
        </w:rPr>
        <w:t>AP1000</w:t>
      </w:r>
      <w:r w:rsidRPr="0043322C">
        <w:rPr>
          <w:rFonts w:cs="Arial"/>
          <w:sz w:val="22"/>
          <w:szCs w:val="22"/>
        </w:rPr>
        <w:t xml:space="preserve"> Probabilistic Risk Assessment</w:t>
      </w:r>
      <w:ins w:id="243" w:author="gorgemj" w:date="2017-11-20T15:47:00Z">
        <w:r w:rsidR="00CF08FF">
          <w:rPr>
            <w:rFonts w:cs="Arial"/>
            <w:sz w:val="22"/>
            <w:szCs w:val="22"/>
          </w:rPr>
          <w:t>.</w:t>
        </w:r>
      </w:ins>
      <w:proofErr w:type="gramEnd"/>
    </w:p>
    <w:p w:rsidR="002D0A0E" w:rsidRPr="00183CA9" w:rsidRDefault="00E565BC" w:rsidP="00785B26">
      <w:pPr>
        <w:pStyle w:val="Default"/>
        <w:widowControl w:val="0"/>
        <w:tabs>
          <w:tab w:val="left" w:pos="540"/>
        </w:tabs>
        <w:autoSpaceDE/>
        <w:autoSpaceDN/>
        <w:adjustRightInd/>
        <w:spacing w:after="260" w:line="240" w:lineRule="atLeast"/>
        <w:ind w:left="446" w:hanging="446"/>
        <w:jc w:val="both"/>
        <w:rPr>
          <w:rFonts w:ascii="Arial" w:hAnsi="Arial" w:cs="Arial"/>
          <w:sz w:val="22"/>
          <w:szCs w:val="22"/>
        </w:rPr>
      </w:pPr>
      <w:r w:rsidRPr="00E565BC">
        <w:rPr>
          <w:rFonts w:ascii="Arial" w:hAnsi="Arial" w:cs="Arial"/>
          <w:sz w:val="22"/>
          <w:szCs w:val="22"/>
        </w:rPr>
        <w:t>[5]</w:t>
      </w:r>
      <w:r w:rsidR="002E0A97">
        <w:rPr>
          <w:rFonts w:ascii="Arial" w:hAnsi="Arial" w:cs="Arial"/>
          <w:sz w:val="22"/>
          <w:szCs w:val="22"/>
        </w:rPr>
        <w:tab/>
      </w:r>
      <w:r w:rsidRPr="00E565BC">
        <w:rPr>
          <w:rFonts w:ascii="Arial" w:hAnsi="Arial" w:cs="Arial"/>
          <w:sz w:val="22"/>
          <w:szCs w:val="22"/>
        </w:rPr>
        <w:t>WCAP-16675-P (Proprietary) and WCAP-16675-NP (Non-Proprietary),</w:t>
      </w:r>
      <w:r w:rsidR="002E0A97">
        <w:rPr>
          <w:rFonts w:ascii="Arial" w:hAnsi="Arial" w:cs="Arial"/>
          <w:sz w:val="22"/>
          <w:szCs w:val="22"/>
        </w:rPr>
        <w:t xml:space="preserve"> Rev. </w:t>
      </w:r>
      <w:del w:id="244" w:author="gorgemj" w:date="2017-11-20T15:48:00Z">
        <w:r w:rsidR="00BA46A4" w:rsidDel="00CF08FF">
          <w:rPr>
            <w:rFonts w:ascii="Arial" w:hAnsi="Arial" w:cs="Arial"/>
            <w:sz w:val="22"/>
            <w:szCs w:val="22"/>
          </w:rPr>
          <w:delText>6</w:delText>
        </w:r>
      </w:del>
      <w:ins w:id="245" w:author="gorgemj" w:date="2017-11-20T15:48:00Z">
        <w:r w:rsidR="00CF08FF">
          <w:rPr>
            <w:rFonts w:ascii="Arial" w:hAnsi="Arial" w:cs="Arial"/>
            <w:sz w:val="22"/>
            <w:szCs w:val="22"/>
          </w:rPr>
          <w:t>8</w:t>
        </w:r>
      </w:ins>
      <w:del w:id="246" w:author="gorgemj" w:date="2017-11-20T15:53:00Z">
        <w:r w:rsidR="002E0A97" w:rsidDel="00CF08FF">
          <w:rPr>
            <w:rFonts w:ascii="Arial" w:hAnsi="Arial" w:cs="Arial"/>
            <w:sz w:val="22"/>
            <w:szCs w:val="22"/>
          </w:rPr>
          <w:delText>,</w:delText>
        </w:r>
        <w:r w:rsidRPr="00E565BC" w:rsidDel="00CF08FF">
          <w:rPr>
            <w:rFonts w:ascii="Arial" w:hAnsi="Arial" w:cs="Arial"/>
            <w:sz w:val="22"/>
            <w:szCs w:val="22"/>
          </w:rPr>
          <w:delText xml:space="preserve"> </w:delText>
        </w:r>
      </w:del>
      <w:ins w:id="247" w:author="gorgemj" w:date="2017-11-20T15:53:00Z">
        <w:r w:rsidR="00CF08FF">
          <w:rPr>
            <w:rFonts w:ascii="Arial" w:hAnsi="Arial" w:cs="Arial"/>
            <w:sz w:val="22"/>
            <w:szCs w:val="22"/>
          </w:rPr>
          <w:t>.</w:t>
        </w:r>
        <w:r w:rsidR="00CF08FF" w:rsidRPr="00E565BC">
          <w:rPr>
            <w:rFonts w:ascii="Arial" w:hAnsi="Arial" w:cs="Arial"/>
            <w:sz w:val="22"/>
            <w:szCs w:val="22"/>
          </w:rPr>
          <w:t xml:space="preserve"> </w:t>
        </w:r>
      </w:ins>
      <w:r w:rsidRPr="00CF08FF">
        <w:rPr>
          <w:rFonts w:ascii="Arial" w:hAnsi="Arial" w:cs="Arial"/>
          <w:sz w:val="22"/>
          <w:szCs w:val="22"/>
          <w:rPrChange w:id="248" w:author="gorgemj" w:date="2017-11-20T15:48:00Z">
            <w:rPr>
              <w:rFonts w:ascii="Arial" w:hAnsi="Arial" w:cs="Arial"/>
              <w:b/>
              <w:sz w:val="22"/>
              <w:szCs w:val="22"/>
            </w:rPr>
          </w:rPrChange>
        </w:rPr>
        <w:t>AP1000</w:t>
      </w:r>
      <w:r w:rsidRPr="00E565BC">
        <w:rPr>
          <w:rFonts w:ascii="Arial" w:hAnsi="Arial" w:cs="Arial"/>
          <w:sz w:val="22"/>
          <w:szCs w:val="22"/>
        </w:rPr>
        <w:t xml:space="preserve"> Protection and Safety Monitoring System Architecture Technical Report</w:t>
      </w:r>
      <w:ins w:id="249" w:author="gorgemj" w:date="2017-11-20T15:53:00Z">
        <w:r w:rsidR="00CF08FF">
          <w:rPr>
            <w:rFonts w:ascii="Arial" w:hAnsi="Arial" w:cs="Arial"/>
            <w:sz w:val="22"/>
            <w:szCs w:val="22"/>
          </w:rPr>
          <w:t>.</w:t>
        </w:r>
      </w:ins>
    </w:p>
    <w:p w:rsidR="00183CA9" w:rsidRDefault="00183CA9" w:rsidP="00785B26">
      <w:pPr>
        <w:tabs>
          <w:tab w:val="left" w:pos="450"/>
          <w:tab w:val="left" w:pos="540"/>
          <w:tab w:val="left" w:pos="9639"/>
        </w:tabs>
        <w:spacing w:after="260" w:line="240" w:lineRule="atLeast"/>
        <w:ind w:left="446" w:hanging="446"/>
        <w:jc w:val="both"/>
        <w:rPr>
          <w:rFonts w:cs="Arial"/>
          <w:sz w:val="22"/>
          <w:szCs w:val="22"/>
        </w:rPr>
      </w:pPr>
      <w:r w:rsidRPr="00183CA9">
        <w:rPr>
          <w:rFonts w:cs="Arial"/>
          <w:sz w:val="22"/>
          <w:szCs w:val="22"/>
        </w:rPr>
        <w:t>[</w:t>
      </w:r>
      <w:r w:rsidRPr="00567F41">
        <w:rPr>
          <w:rFonts w:cs="Arial"/>
          <w:sz w:val="22"/>
          <w:szCs w:val="22"/>
        </w:rPr>
        <w:t>6</w:t>
      </w:r>
      <w:r w:rsidRPr="00F25C92">
        <w:rPr>
          <w:rFonts w:cs="Arial"/>
          <w:sz w:val="22"/>
          <w:szCs w:val="22"/>
        </w:rPr>
        <w:t xml:space="preserve">] </w:t>
      </w:r>
      <w:r w:rsidR="002E0A97">
        <w:rPr>
          <w:rFonts w:cs="Arial"/>
          <w:sz w:val="22"/>
          <w:szCs w:val="22"/>
        </w:rPr>
        <w:tab/>
      </w:r>
      <w:r w:rsidRPr="0006316C">
        <w:rPr>
          <w:rFonts w:cs="Arial"/>
          <w:sz w:val="22"/>
          <w:szCs w:val="22"/>
        </w:rPr>
        <w:t>UKP-GW-GL-790</w:t>
      </w:r>
      <w:r w:rsidRPr="00EC7BEA">
        <w:rPr>
          <w:rFonts w:cs="Arial"/>
          <w:sz w:val="22"/>
          <w:szCs w:val="22"/>
        </w:rPr>
        <w:t xml:space="preserve">, Rev. </w:t>
      </w:r>
      <w:del w:id="250" w:author="gorgemj" w:date="2017-11-20T15:57:00Z">
        <w:r w:rsidRPr="00EC7BEA" w:rsidDel="005B54DE">
          <w:rPr>
            <w:rFonts w:cs="Arial"/>
            <w:sz w:val="22"/>
            <w:szCs w:val="22"/>
          </w:rPr>
          <w:delText>4</w:delText>
        </w:r>
      </w:del>
      <w:ins w:id="251" w:author="gorgemj" w:date="2017-11-20T15:57:00Z">
        <w:r w:rsidR="005B54DE">
          <w:rPr>
            <w:rFonts w:cs="Arial"/>
            <w:sz w:val="22"/>
            <w:szCs w:val="22"/>
          </w:rPr>
          <w:t>7</w:t>
        </w:r>
      </w:ins>
      <w:del w:id="252" w:author="gorgemj" w:date="2017-11-20T15:53:00Z">
        <w:r w:rsidRPr="00EC7BEA" w:rsidDel="00CF08FF">
          <w:rPr>
            <w:rFonts w:cs="Arial"/>
            <w:sz w:val="22"/>
            <w:szCs w:val="22"/>
          </w:rPr>
          <w:delText xml:space="preserve">, </w:delText>
        </w:r>
      </w:del>
      <w:ins w:id="253" w:author="gorgemj" w:date="2017-11-20T15:57:00Z">
        <w:r w:rsidR="005B54DE">
          <w:rPr>
            <w:rFonts w:cs="Arial"/>
            <w:sz w:val="22"/>
            <w:szCs w:val="22"/>
          </w:rPr>
          <w:t>.</w:t>
        </w:r>
      </w:ins>
      <w:ins w:id="254" w:author="gorgemj" w:date="2017-11-20T15:53:00Z">
        <w:r w:rsidR="00CF08FF" w:rsidRPr="00EC7BEA">
          <w:rPr>
            <w:rFonts w:cs="Arial"/>
            <w:sz w:val="22"/>
            <w:szCs w:val="22"/>
          </w:rPr>
          <w:t xml:space="preserve"> </w:t>
        </w:r>
      </w:ins>
      <w:proofErr w:type="gramStart"/>
      <w:r w:rsidRPr="00CD37FB">
        <w:rPr>
          <w:rFonts w:cs="Arial"/>
          <w:sz w:val="22"/>
          <w:szCs w:val="22"/>
        </w:rPr>
        <w:t xml:space="preserve">UK </w:t>
      </w:r>
      <w:r w:rsidR="00E565BC" w:rsidRPr="00CF08FF">
        <w:rPr>
          <w:rFonts w:cs="Arial"/>
          <w:sz w:val="22"/>
          <w:szCs w:val="22"/>
          <w:rPrChange w:id="255" w:author="gorgemj" w:date="2017-11-20T15:53:00Z">
            <w:rPr>
              <w:rFonts w:cs="Arial"/>
              <w:b/>
              <w:sz w:val="22"/>
              <w:szCs w:val="22"/>
            </w:rPr>
          </w:rPrChange>
        </w:rPr>
        <w:t>AP1000</w:t>
      </w:r>
      <w:r w:rsidRPr="00CD37FB">
        <w:rPr>
          <w:rFonts w:cs="Arial"/>
          <w:sz w:val="22"/>
          <w:szCs w:val="22"/>
        </w:rPr>
        <w:t xml:space="preserve"> Environment Report</w:t>
      </w:r>
      <w:ins w:id="256" w:author="gorgemj" w:date="2017-11-20T15:53:00Z">
        <w:r w:rsidR="00CF08FF">
          <w:rPr>
            <w:rFonts w:cs="Arial"/>
            <w:sz w:val="22"/>
            <w:szCs w:val="22"/>
          </w:rPr>
          <w:t>.</w:t>
        </w:r>
      </w:ins>
      <w:proofErr w:type="gramEnd"/>
      <w:del w:id="257" w:author="gorgemj" w:date="2017-11-20T15:53:00Z">
        <w:r w:rsidRPr="00CD37FB" w:rsidDel="00CF08FF">
          <w:rPr>
            <w:rFonts w:cs="Arial"/>
            <w:sz w:val="22"/>
            <w:szCs w:val="22"/>
          </w:rPr>
          <w:delText xml:space="preserve"> </w:delText>
        </w:r>
      </w:del>
    </w:p>
    <w:p w:rsidR="00F86118" w:rsidRDefault="00E70EF0">
      <w:pPr>
        <w:tabs>
          <w:tab w:val="left" w:pos="450"/>
          <w:tab w:val="left" w:pos="540"/>
          <w:tab w:val="left" w:pos="9639"/>
        </w:tabs>
        <w:spacing w:line="240" w:lineRule="atLeast"/>
        <w:ind w:left="448" w:hanging="448"/>
        <w:jc w:val="both"/>
        <w:rPr>
          <w:ins w:id="258" w:author="gorgemj" w:date="2017-11-20T16:06:00Z"/>
          <w:rFonts w:cs="Arial"/>
          <w:sz w:val="22"/>
          <w:szCs w:val="22"/>
        </w:rPr>
        <w:pPrChange w:id="259" w:author="gorgemj" w:date="2017-11-20T16:06:00Z">
          <w:pPr>
            <w:tabs>
              <w:tab w:val="left" w:pos="450"/>
              <w:tab w:val="left" w:pos="540"/>
              <w:tab w:val="left" w:pos="9639"/>
            </w:tabs>
            <w:spacing w:after="260" w:line="240" w:lineRule="atLeast"/>
            <w:ind w:left="446" w:hanging="446"/>
            <w:jc w:val="both"/>
          </w:pPr>
        </w:pPrChange>
      </w:pPr>
      <w:r>
        <w:rPr>
          <w:rFonts w:cs="Arial"/>
          <w:sz w:val="22"/>
          <w:szCs w:val="22"/>
        </w:rPr>
        <w:t xml:space="preserve">[7] </w:t>
      </w:r>
      <w:r w:rsidR="002E0A97">
        <w:rPr>
          <w:rFonts w:cs="Arial"/>
          <w:sz w:val="22"/>
          <w:szCs w:val="22"/>
        </w:rPr>
        <w:tab/>
      </w:r>
      <w:r w:rsidR="00E565BC" w:rsidRPr="00E565BC">
        <w:rPr>
          <w:rFonts w:cs="Arial"/>
          <w:sz w:val="22"/>
          <w:szCs w:val="22"/>
        </w:rPr>
        <w:t>NDA Technical Note no. 11339711</w:t>
      </w:r>
      <w:r w:rsidR="002E0A97">
        <w:rPr>
          <w:rFonts w:cs="Arial"/>
          <w:sz w:val="22"/>
          <w:szCs w:val="22"/>
        </w:rPr>
        <w:t xml:space="preserve">, </w:t>
      </w:r>
      <w:r w:rsidR="00E565BC" w:rsidRPr="00E565BC">
        <w:rPr>
          <w:rFonts w:cs="Arial"/>
          <w:sz w:val="22"/>
          <w:szCs w:val="22"/>
        </w:rPr>
        <w:t>Geological Disposal</w:t>
      </w:r>
      <w:r>
        <w:rPr>
          <w:rFonts w:cs="Arial"/>
          <w:sz w:val="22"/>
          <w:szCs w:val="22"/>
        </w:rPr>
        <w:t xml:space="preserve"> </w:t>
      </w:r>
      <w:r w:rsidR="00E565BC" w:rsidRPr="00E565BC">
        <w:rPr>
          <w:rFonts w:cs="Arial"/>
          <w:sz w:val="22"/>
          <w:szCs w:val="22"/>
        </w:rPr>
        <w:t>Generic Design Assessment: Summary</w:t>
      </w:r>
      <w:r>
        <w:rPr>
          <w:rFonts w:cs="Arial"/>
          <w:sz w:val="22"/>
          <w:szCs w:val="22"/>
        </w:rPr>
        <w:t xml:space="preserve"> </w:t>
      </w:r>
      <w:r w:rsidR="00E565BC" w:rsidRPr="00E565BC">
        <w:rPr>
          <w:rFonts w:cs="Arial"/>
          <w:sz w:val="22"/>
          <w:szCs w:val="22"/>
        </w:rPr>
        <w:t>of Disposability Assessment for Wastes</w:t>
      </w:r>
      <w:r>
        <w:rPr>
          <w:rFonts w:cs="Arial"/>
          <w:sz w:val="22"/>
          <w:szCs w:val="22"/>
        </w:rPr>
        <w:t xml:space="preserve"> </w:t>
      </w:r>
      <w:r w:rsidR="00E565BC" w:rsidRPr="00E565BC">
        <w:rPr>
          <w:rFonts w:cs="Arial"/>
          <w:sz w:val="22"/>
          <w:szCs w:val="22"/>
        </w:rPr>
        <w:t>and Spent Fuel arising from Operation</w:t>
      </w:r>
      <w:r>
        <w:rPr>
          <w:rFonts w:cs="Arial"/>
          <w:sz w:val="22"/>
          <w:szCs w:val="22"/>
        </w:rPr>
        <w:t xml:space="preserve"> </w:t>
      </w:r>
      <w:r w:rsidR="00E565BC" w:rsidRPr="00E565BC">
        <w:rPr>
          <w:rFonts w:cs="Arial"/>
          <w:sz w:val="22"/>
          <w:szCs w:val="22"/>
        </w:rPr>
        <w:t xml:space="preserve">of the Westinghouse </w:t>
      </w:r>
      <w:r w:rsidR="00E565BC" w:rsidRPr="00F86118">
        <w:rPr>
          <w:rFonts w:cs="Arial"/>
          <w:sz w:val="22"/>
          <w:szCs w:val="22"/>
          <w:rPrChange w:id="260" w:author="gorgemj" w:date="2017-11-20T16:05:00Z">
            <w:rPr>
              <w:rFonts w:cs="Arial"/>
              <w:b/>
              <w:sz w:val="22"/>
              <w:szCs w:val="22"/>
            </w:rPr>
          </w:rPrChange>
        </w:rPr>
        <w:t>AP1000</w:t>
      </w:r>
      <w:ins w:id="261" w:author="gorgemj" w:date="2017-11-20T16:05:00Z">
        <w:r w:rsidR="00F86118">
          <w:rPr>
            <w:rFonts w:cs="Arial"/>
            <w:sz w:val="22"/>
            <w:szCs w:val="22"/>
          </w:rPr>
          <w:t>.</w:t>
        </w:r>
      </w:ins>
    </w:p>
    <w:p w:rsidR="00E565BC" w:rsidRPr="00C10494" w:rsidRDefault="00F86118">
      <w:pPr>
        <w:tabs>
          <w:tab w:val="left" w:pos="450"/>
          <w:tab w:val="left" w:pos="540"/>
          <w:tab w:val="left" w:pos="9639"/>
        </w:tabs>
        <w:spacing w:before="120" w:after="260" w:line="240" w:lineRule="atLeast"/>
        <w:ind w:left="425" w:firstLine="23"/>
        <w:rPr>
          <w:rFonts w:cs="Arial"/>
          <w:sz w:val="22"/>
          <w:szCs w:val="22"/>
          <w:rPrChange w:id="262" w:author="gorgemj" w:date="2017-11-09T15:15:00Z">
            <w:rPr>
              <w:rFonts w:cs="Arial"/>
              <w:b/>
              <w:sz w:val="22"/>
              <w:szCs w:val="22"/>
            </w:rPr>
          </w:rPrChange>
        </w:rPr>
        <w:pPrChange w:id="263" w:author="gorgemj" w:date="2017-11-20T16:06:00Z">
          <w:pPr>
            <w:tabs>
              <w:tab w:val="left" w:pos="450"/>
              <w:tab w:val="left" w:pos="540"/>
              <w:tab w:val="left" w:pos="9639"/>
            </w:tabs>
            <w:spacing w:after="260" w:line="240" w:lineRule="atLeast"/>
            <w:ind w:left="446" w:hanging="446"/>
            <w:jc w:val="both"/>
          </w:pPr>
        </w:pPrChange>
      </w:pPr>
      <w:ins w:id="264" w:author="gorgemj" w:date="2017-11-20T16:05:00Z">
        <w:r w:rsidRPr="00F86118">
          <w:rPr>
            <w:rFonts w:cs="Arial"/>
            <w:i/>
            <w:sz w:val="22"/>
            <w:szCs w:val="22"/>
            <w:rPrChange w:id="265" w:author="gorgemj" w:date="2017-11-20T16:06:00Z">
              <w:rPr>
                <w:rFonts w:cs="Arial"/>
                <w:sz w:val="22"/>
                <w:szCs w:val="22"/>
              </w:rPr>
            </w:rPrChange>
          </w:rPr>
          <w:t>Available online:</w:t>
        </w:r>
        <w:r>
          <w:rPr>
            <w:rFonts w:cs="Arial"/>
            <w:sz w:val="22"/>
            <w:szCs w:val="22"/>
          </w:rPr>
          <w:t xml:space="preserve"> </w:t>
        </w:r>
        <w:r>
          <w:rPr>
            <w:rFonts w:cs="Arial"/>
            <w:sz w:val="22"/>
            <w:szCs w:val="22"/>
          </w:rPr>
          <w:fldChar w:fldCharType="begin"/>
        </w:r>
        <w:r>
          <w:rPr>
            <w:rFonts w:cs="Arial"/>
            <w:sz w:val="22"/>
            <w:szCs w:val="22"/>
          </w:rPr>
          <w:instrText xml:space="preserve"> HYPERLINK "</w:instrText>
        </w:r>
        <w:r w:rsidRPr="00F86118">
          <w:rPr>
            <w:rPrChange w:id="266" w:author="gorgemj" w:date="2017-11-20T16:05:00Z">
              <w:rPr>
                <w:rStyle w:val="Hyperlink"/>
                <w:rFonts w:cs="Arial"/>
                <w:sz w:val="22"/>
                <w:szCs w:val="22"/>
              </w:rPr>
            </w:rPrChange>
          </w:rPr>
          <w:instrText>http://www.westinghousenuclear.com/Portals/5/Documents/documentation%20pdfs/Generic%20Design%20Assessment%20-%20Summary%20of%20Disposability%20Assessment%20for%20Wastes%20and%20Spent%20Fuel%20arising%20from%20Operation%20of%20the%20Westinghouse%20AP1000.pdf</w:instrText>
        </w:r>
        <w:r>
          <w:rPr>
            <w:rFonts w:cs="Arial"/>
            <w:sz w:val="22"/>
            <w:szCs w:val="22"/>
          </w:rPr>
          <w:instrText xml:space="preserve">" </w:instrText>
        </w:r>
        <w:r>
          <w:rPr>
            <w:rFonts w:cs="Arial"/>
            <w:sz w:val="22"/>
            <w:szCs w:val="22"/>
          </w:rPr>
          <w:fldChar w:fldCharType="separate"/>
        </w:r>
        <w:r w:rsidRPr="00662CF2">
          <w:rPr>
            <w:rStyle w:val="Hyperlink"/>
            <w:rFonts w:cs="Arial"/>
            <w:sz w:val="22"/>
            <w:szCs w:val="22"/>
          </w:rPr>
          <w:t>http://www.westinghousenuclear.com/Portals/5/Documents/documentation%20pdfs/Generic%20Design%20Assessment%20-%20Summary%20of%20Disposability%20Assessment%20for%20Wastes%20and%20Spent%20Fuel%20arising%20from%20Operation%20of%20the%20Westinghouse%20AP1000.pdf</w:t>
        </w:r>
        <w:r>
          <w:rPr>
            <w:rFonts w:cs="Arial"/>
            <w:sz w:val="22"/>
            <w:szCs w:val="22"/>
          </w:rPr>
          <w:fldChar w:fldCharType="end"/>
        </w:r>
        <w:r>
          <w:rPr>
            <w:rFonts w:cs="Arial"/>
            <w:sz w:val="22"/>
            <w:szCs w:val="22"/>
          </w:rPr>
          <w:t xml:space="preserve"> </w:t>
        </w:r>
      </w:ins>
    </w:p>
    <w:p w:rsidR="00E565BC" w:rsidRDefault="00302FD2" w:rsidP="00785B26">
      <w:pPr>
        <w:tabs>
          <w:tab w:val="left" w:pos="450"/>
          <w:tab w:val="left" w:pos="540"/>
          <w:tab w:val="left" w:pos="9639"/>
        </w:tabs>
        <w:spacing w:after="260" w:line="240" w:lineRule="atLeast"/>
        <w:ind w:left="446" w:hanging="446"/>
        <w:jc w:val="both"/>
        <w:rPr>
          <w:rFonts w:cs="Arial"/>
          <w:sz w:val="22"/>
          <w:szCs w:val="22"/>
        </w:rPr>
      </w:pPr>
      <w:r w:rsidRPr="00016E9D">
        <w:rPr>
          <w:rFonts w:cs="Arial"/>
          <w:sz w:val="22"/>
          <w:szCs w:val="22"/>
          <w:rPrChange w:id="267" w:author="gorgemj" w:date="2017-11-20T16:06:00Z">
            <w:rPr>
              <w:rFonts w:cs="Arial"/>
              <w:b/>
              <w:sz w:val="22"/>
              <w:szCs w:val="22"/>
            </w:rPr>
          </w:rPrChange>
        </w:rPr>
        <w:t>[</w:t>
      </w:r>
      <w:r w:rsidR="00E565BC" w:rsidRPr="00E565BC">
        <w:rPr>
          <w:rFonts w:cs="Arial"/>
          <w:sz w:val="22"/>
          <w:szCs w:val="22"/>
        </w:rPr>
        <w:t>8]</w:t>
      </w:r>
      <w:r>
        <w:rPr>
          <w:rFonts w:cs="Arial"/>
          <w:sz w:val="22"/>
          <w:szCs w:val="22"/>
        </w:rPr>
        <w:tab/>
        <w:t>APP-GW-GL-058, Rev. 0</w:t>
      </w:r>
      <w:del w:id="268" w:author="gorgemj" w:date="2017-11-20T16:08:00Z">
        <w:r w:rsidDel="00016E9D">
          <w:rPr>
            <w:rFonts w:cs="Arial"/>
            <w:sz w:val="22"/>
            <w:szCs w:val="22"/>
          </w:rPr>
          <w:delText xml:space="preserve">, </w:delText>
        </w:r>
      </w:del>
      <w:ins w:id="269" w:author="gorgemj" w:date="2017-11-20T16:08:00Z">
        <w:r w:rsidR="00016E9D">
          <w:rPr>
            <w:rFonts w:cs="Arial"/>
            <w:sz w:val="22"/>
            <w:szCs w:val="22"/>
          </w:rPr>
          <w:t xml:space="preserve">. </w:t>
        </w:r>
      </w:ins>
      <w:proofErr w:type="gramStart"/>
      <w:r w:rsidR="00E565BC" w:rsidRPr="00E565BC">
        <w:rPr>
          <w:rFonts w:cs="Arial"/>
          <w:sz w:val="22"/>
          <w:szCs w:val="22"/>
        </w:rPr>
        <w:t xml:space="preserve">Assessment of </w:t>
      </w:r>
      <w:r w:rsidR="00E565BC" w:rsidRPr="00016E9D">
        <w:rPr>
          <w:rFonts w:cs="Arial"/>
          <w:sz w:val="22"/>
          <w:szCs w:val="22"/>
          <w:rPrChange w:id="270" w:author="gorgemj" w:date="2017-11-20T16:08:00Z">
            <w:rPr>
              <w:rFonts w:cs="Arial"/>
              <w:b/>
              <w:sz w:val="22"/>
              <w:szCs w:val="22"/>
            </w:rPr>
          </w:rPrChange>
        </w:rPr>
        <w:t>AP1000</w:t>
      </w:r>
      <w:r w:rsidR="00E565BC" w:rsidRPr="00E565BC">
        <w:rPr>
          <w:rFonts w:cs="Arial"/>
          <w:sz w:val="22"/>
          <w:szCs w:val="22"/>
        </w:rPr>
        <w:t xml:space="preserve"> Compliance with IAEA Safety Standards, Safety</w:t>
      </w:r>
      <w:r>
        <w:rPr>
          <w:rFonts w:cs="Arial"/>
          <w:sz w:val="22"/>
          <w:szCs w:val="22"/>
        </w:rPr>
        <w:t xml:space="preserve"> </w:t>
      </w:r>
      <w:r w:rsidR="00E565BC" w:rsidRPr="00E565BC">
        <w:rPr>
          <w:rFonts w:cs="Arial"/>
          <w:sz w:val="22"/>
          <w:szCs w:val="22"/>
        </w:rPr>
        <w:t>Fundamentals No.</w:t>
      </w:r>
      <w:proofErr w:type="gramEnd"/>
      <w:r w:rsidR="00E565BC" w:rsidRPr="00E565BC">
        <w:rPr>
          <w:rFonts w:cs="Arial"/>
          <w:sz w:val="22"/>
          <w:szCs w:val="22"/>
        </w:rPr>
        <w:t xml:space="preserve"> </w:t>
      </w:r>
      <w:proofErr w:type="gramStart"/>
      <w:r w:rsidR="00E565BC" w:rsidRPr="00E565BC">
        <w:rPr>
          <w:rFonts w:cs="Arial"/>
          <w:sz w:val="22"/>
          <w:szCs w:val="22"/>
        </w:rPr>
        <w:t>SF-1, Vienna 2006</w:t>
      </w:r>
      <w:ins w:id="271" w:author="gorgemj" w:date="2017-11-20T16:08:00Z">
        <w:r w:rsidR="00016E9D">
          <w:rPr>
            <w:rFonts w:cs="Arial"/>
            <w:sz w:val="22"/>
            <w:szCs w:val="22"/>
          </w:rPr>
          <w:t>.</w:t>
        </w:r>
      </w:ins>
      <w:proofErr w:type="gramEnd"/>
    </w:p>
    <w:p w:rsidR="00E565BC" w:rsidRPr="00E565BC" w:rsidRDefault="00764512" w:rsidP="00785B26">
      <w:pPr>
        <w:tabs>
          <w:tab w:val="left" w:pos="450"/>
          <w:tab w:val="left" w:pos="540"/>
          <w:tab w:val="left" w:pos="9639"/>
        </w:tabs>
        <w:spacing w:after="260" w:line="240" w:lineRule="atLeast"/>
        <w:ind w:left="446" w:hanging="446"/>
        <w:jc w:val="both"/>
        <w:rPr>
          <w:rFonts w:cs="Arial"/>
          <w:sz w:val="22"/>
          <w:szCs w:val="22"/>
        </w:rPr>
      </w:pPr>
      <w:r>
        <w:rPr>
          <w:rFonts w:cs="Arial"/>
          <w:sz w:val="22"/>
          <w:szCs w:val="22"/>
        </w:rPr>
        <w:t>[</w:t>
      </w:r>
      <w:r w:rsidR="00F4170F">
        <w:rPr>
          <w:rFonts w:cs="Arial"/>
          <w:sz w:val="22"/>
          <w:szCs w:val="22"/>
        </w:rPr>
        <w:t>9</w:t>
      </w:r>
      <w:r>
        <w:rPr>
          <w:rFonts w:cs="Arial"/>
          <w:sz w:val="22"/>
          <w:szCs w:val="22"/>
        </w:rPr>
        <w:t>]</w:t>
      </w:r>
      <w:r>
        <w:rPr>
          <w:rFonts w:cs="Arial"/>
          <w:sz w:val="22"/>
          <w:szCs w:val="22"/>
        </w:rPr>
        <w:tab/>
        <w:t>EPS</w:t>
      </w:r>
      <w:r w:rsidR="00E565BC" w:rsidRPr="00E565BC">
        <w:rPr>
          <w:rFonts w:cs="Arial"/>
          <w:sz w:val="22"/>
          <w:szCs w:val="22"/>
        </w:rPr>
        <w:t>-GW-GSR-001, Rev. 0</w:t>
      </w:r>
      <w:del w:id="272" w:author="gorgemj" w:date="2017-11-20T16:08:00Z">
        <w:r w:rsidR="00E565BC" w:rsidRPr="00E565BC" w:rsidDel="00016E9D">
          <w:rPr>
            <w:rFonts w:cs="Arial"/>
            <w:sz w:val="22"/>
            <w:szCs w:val="22"/>
          </w:rPr>
          <w:delText xml:space="preserve">, </w:delText>
        </w:r>
      </w:del>
      <w:ins w:id="273" w:author="gorgemj" w:date="2017-11-20T16:08:00Z">
        <w:r w:rsidR="00016E9D">
          <w:rPr>
            <w:rFonts w:cs="Arial"/>
            <w:sz w:val="22"/>
            <w:szCs w:val="22"/>
          </w:rPr>
          <w:t>.</w:t>
        </w:r>
        <w:r w:rsidR="00016E9D" w:rsidRPr="00E565BC">
          <w:rPr>
            <w:rFonts w:cs="Arial"/>
            <w:sz w:val="22"/>
            <w:szCs w:val="22"/>
          </w:rPr>
          <w:t xml:space="preserve"> </w:t>
        </w:r>
      </w:ins>
      <w:proofErr w:type="gramStart"/>
      <w:r w:rsidR="00E565BC" w:rsidRPr="00016E9D">
        <w:rPr>
          <w:rFonts w:cs="Arial"/>
          <w:sz w:val="22"/>
          <w:szCs w:val="22"/>
          <w:rPrChange w:id="274" w:author="gorgemj" w:date="2017-11-20T16:08:00Z">
            <w:rPr>
              <w:rFonts w:cs="Arial"/>
              <w:b/>
              <w:sz w:val="22"/>
              <w:szCs w:val="22"/>
            </w:rPr>
          </w:rPrChange>
        </w:rPr>
        <w:t>AP1000</w:t>
      </w:r>
      <w:r w:rsidR="00E565BC" w:rsidRPr="00E565BC">
        <w:rPr>
          <w:rFonts w:cs="Arial"/>
          <w:sz w:val="22"/>
          <w:szCs w:val="22"/>
        </w:rPr>
        <w:t xml:space="preserve"> Compliance Analysis with EUR Target for Plant Condition 4 – DBA</w:t>
      </w:r>
      <w:ins w:id="275" w:author="gorgemj" w:date="2017-11-20T16:08:00Z">
        <w:r w:rsidR="00016E9D">
          <w:rPr>
            <w:rFonts w:cs="Arial"/>
            <w:sz w:val="22"/>
            <w:szCs w:val="22"/>
          </w:rPr>
          <w:t>.</w:t>
        </w:r>
      </w:ins>
      <w:proofErr w:type="gramEnd"/>
    </w:p>
    <w:p w:rsidR="00E565BC" w:rsidRPr="00E565BC" w:rsidRDefault="00F97A54" w:rsidP="00785B26">
      <w:pPr>
        <w:tabs>
          <w:tab w:val="left" w:pos="450"/>
          <w:tab w:val="left" w:pos="540"/>
          <w:tab w:val="left" w:pos="9639"/>
        </w:tabs>
        <w:spacing w:after="260" w:line="240" w:lineRule="atLeast"/>
        <w:ind w:left="446" w:hanging="446"/>
        <w:jc w:val="both"/>
        <w:rPr>
          <w:rFonts w:cs="Arial"/>
          <w:sz w:val="22"/>
          <w:szCs w:val="22"/>
        </w:rPr>
      </w:pPr>
      <w:r>
        <w:rPr>
          <w:rFonts w:cs="Arial"/>
          <w:sz w:val="22"/>
          <w:szCs w:val="22"/>
        </w:rPr>
        <w:t>[</w:t>
      </w:r>
      <w:r w:rsidR="00F4170F">
        <w:rPr>
          <w:rFonts w:cs="Arial"/>
          <w:sz w:val="22"/>
          <w:szCs w:val="22"/>
        </w:rPr>
        <w:t>10</w:t>
      </w:r>
      <w:r w:rsidR="00E565BC" w:rsidRPr="00E565BC">
        <w:rPr>
          <w:rFonts w:cs="Arial"/>
          <w:sz w:val="22"/>
          <w:szCs w:val="22"/>
        </w:rPr>
        <w:t>]</w:t>
      </w:r>
      <w:r w:rsidR="00E565BC" w:rsidRPr="00E565BC">
        <w:rPr>
          <w:rFonts w:cs="Arial"/>
          <w:sz w:val="22"/>
          <w:szCs w:val="22"/>
        </w:rPr>
        <w:tab/>
        <w:t>EPS-GW-GSR-002, Rev. 0</w:t>
      </w:r>
      <w:del w:id="276" w:author="gorgemj" w:date="2017-11-20T16:10:00Z">
        <w:r w:rsidR="00E565BC" w:rsidRPr="00E565BC" w:rsidDel="00016E9D">
          <w:rPr>
            <w:rFonts w:cs="Arial"/>
            <w:sz w:val="22"/>
            <w:szCs w:val="22"/>
          </w:rPr>
          <w:delText xml:space="preserve">, </w:delText>
        </w:r>
      </w:del>
      <w:ins w:id="277" w:author="gorgemj" w:date="2017-11-20T16:10:00Z">
        <w:r w:rsidR="00016E9D">
          <w:rPr>
            <w:rFonts w:cs="Arial"/>
            <w:sz w:val="22"/>
            <w:szCs w:val="22"/>
          </w:rPr>
          <w:t>.</w:t>
        </w:r>
        <w:r w:rsidR="00016E9D" w:rsidRPr="00E565BC">
          <w:rPr>
            <w:rFonts w:cs="Arial"/>
            <w:sz w:val="22"/>
            <w:szCs w:val="22"/>
          </w:rPr>
          <w:t xml:space="preserve"> </w:t>
        </w:r>
      </w:ins>
      <w:proofErr w:type="gramStart"/>
      <w:r w:rsidR="00E565BC" w:rsidRPr="00016E9D">
        <w:rPr>
          <w:rFonts w:cs="Arial"/>
          <w:sz w:val="22"/>
          <w:szCs w:val="22"/>
          <w:rPrChange w:id="278" w:author="gorgemj" w:date="2017-11-20T16:10:00Z">
            <w:rPr>
              <w:rFonts w:cs="Arial"/>
              <w:b/>
              <w:sz w:val="22"/>
              <w:szCs w:val="22"/>
            </w:rPr>
          </w:rPrChange>
        </w:rPr>
        <w:t>AP1000</w:t>
      </w:r>
      <w:r w:rsidR="00E565BC" w:rsidRPr="00E565BC">
        <w:rPr>
          <w:rFonts w:cs="Arial"/>
          <w:sz w:val="22"/>
          <w:szCs w:val="22"/>
        </w:rPr>
        <w:t xml:space="preserve"> Compliance Analysis with EUR Target for DEC</w:t>
      </w:r>
      <w:ins w:id="279" w:author="gorgemj" w:date="2017-11-20T16:10:00Z">
        <w:r w:rsidR="00016E9D">
          <w:rPr>
            <w:rFonts w:cs="Arial"/>
            <w:sz w:val="22"/>
            <w:szCs w:val="22"/>
          </w:rPr>
          <w:t>.</w:t>
        </w:r>
      </w:ins>
      <w:proofErr w:type="gramEnd"/>
    </w:p>
    <w:p w:rsidR="00E565BC" w:rsidRDefault="00F97A54" w:rsidP="00785B26">
      <w:pPr>
        <w:tabs>
          <w:tab w:val="left" w:pos="540"/>
        </w:tabs>
        <w:spacing w:after="260" w:line="240" w:lineRule="atLeast"/>
        <w:ind w:left="446" w:hanging="446"/>
        <w:jc w:val="both"/>
        <w:rPr>
          <w:rFonts w:cs="Arial"/>
          <w:b/>
          <w:sz w:val="22"/>
          <w:szCs w:val="22"/>
        </w:rPr>
      </w:pPr>
      <w:r>
        <w:rPr>
          <w:rFonts w:cs="Arial"/>
          <w:sz w:val="22"/>
          <w:szCs w:val="22"/>
        </w:rPr>
        <w:t>[</w:t>
      </w:r>
      <w:r w:rsidR="00F4170F">
        <w:rPr>
          <w:rFonts w:cs="Arial"/>
          <w:sz w:val="22"/>
          <w:szCs w:val="22"/>
        </w:rPr>
        <w:t>11</w:t>
      </w:r>
      <w:r w:rsidR="00E565BC" w:rsidRPr="00E565BC">
        <w:rPr>
          <w:rFonts w:cs="Arial"/>
          <w:sz w:val="22"/>
          <w:szCs w:val="22"/>
        </w:rPr>
        <w:t>]</w:t>
      </w:r>
      <w:r w:rsidR="00E565BC" w:rsidRPr="00E565BC">
        <w:rPr>
          <w:rFonts w:cs="Arial"/>
          <w:sz w:val="22"/>
          <w:szCs w:val="22"/>
        </w:rPr>
        <w:tab/>
      </w:r>
      <w:r w:rsidR="00764512" w:rsidRPr="0051652D">
        <w:rPr>
          <w:rFonts w:cs="Arial"/>
          <w:sz w:val="22"/>
          <w:szCs w:val="22"/>
        </w:rPr>
        <w:t>WCAP-15800</w:t>
      </w:r>
      <w:r w:rsidR="00764512">
        <w:rPr>
          <w:rFonts w:cs="Arial"/>
          <w:sz w:val="22"/>
          <w:szCs w:val="22"/>
        </w:rPr>
        <w:t xml:space="preserve">, </w:t>
      </w:r>
      <w:r w:rsidR="009A1292">
        <w:rPr>
          <w:rFonts w:cs="Arial"/>
          <w:sz w:val="22"/>
          <w:szCs w:val="22"/>
        </w:rPr>
        <w:t>Rev. 3</w:t>
      </w:r>
      <w:del w:id="280" w:author="gorgemj" w:date="2017-11-20T16:17:00Z">
        <w:r w:rsidR="009A1292" w:rsidDel="00016E9D">
          <w:rPr>
            <w:rFonts w:cs="Arial"/>
            <w:sz w:val="22"/>
            <w:szCs w:val="22"/>
          </w:rPr>
          <w:delText xml:space="preserve">, </w:delText>
        </w:r>
      </w:del>
      <w:ins w:id="281" w:author="gorgemj" w:date="2017-11-20T16:17:00Z">
        <w:r w:rsidR="00016E9D">
          <w:rPr>
            <w:rFonts w:cs="Arial"/>
            <w:sz w:val="22"/>
            <w:szCs w:val="22"/>
          </w:rPr>
          <w:t xml:space="preserve">. </w:t>
        </w:r>
      </w:ins>
      <w:proofErr w:type="gramStart"/>
      <w:r w:rsidR="00764512" w:rsidRPr="0051652D">
        <w:rPr>
          <w:rFonts w:cs="Arial"/>
          <w:sz w:val="22"/>
          <w:szCs w:val="22"/>
        </w:rPr>
        <w:t xml:space="preserve">Operational Assessment for </w:t>
      </w:r>
      <w:r w:rsidRPr="00016E9D">
        <w:rPr>
          <w:rFonts w:cs="Arial"/>
          <w:sz w:val="22"/>
          <w:szCs w:val="22"/>
          <w:rPrChange w:id="282" w:author="gorgemj" w:date="2017-11-20T16:10:00Z">
            <w:rPr>
              <w:rFonts w:cs="Arial"/>
              <w:b/>
              <w:sz w:val="22"/>
              <w:szCs w:val="22"/>
            </w:rPr>
          </w:rPrChange>
        </w:rPr>
        <w:t>AP1000</w:t>
      </w:r>
      <w:ins w:id="283" w:author="gorgemj" w:date="2017-11-20T16:10:00Z">
        <w:r w:rsidR="00016E9D">
          <w:rPr>
            <w:rFonts w:cs="Arial"/>
            <w:sz w:val="22"/>
            <w:szCs w:val="22"/>
          </w:rPr>
          <w:t>.</w:t>
        </w:r>
      </w:ins>
      <w:proofErr w:type="gramEnd"/>
    </w:p>
    <w:p w:rsidR="00E565BC" w:rsidRDefault="00E565BC" w:rsidP="00785B26">
      <w:pPr>
        <w:tabs>
          <w:tab w:val="left" w:pos="450"/>
          <w:tab w:val="left" w:pos="540"/>
          <w:tab w:val="left" w:pos="9639"/>
        </w:tabs>
        <w:spacing w:after="260" w:line="240" w:lineRule="atLeast"/>
        <w:ind w:left="446" w:hanging="446"/>
        <w:jc w:val="both"/>
        <w:rPr>
          <w:rFonts w:cs="Arial"/>
          <w:sz w:val="22"/>
          <w:szCs w:val="22"/>
        </w:rPr>
      </w:pPr>
      <w:r w:rsidRPr="00E565BC">
        <w:rPr>
          <w:rFonts w:cs="Arial"/>
          <w:sz w:val="22"/>
          <w:szCs w:val="22"/>
        </w:rPr>
        <w:t>[12]</w:t>
      </w:r>
      <w:r w:rsidRPr="00E565BC">
        <w:rPr>
          <w:rFonts w:cs="Arial"/>
          <w:sz w:val="22"/>
          <w:szCs w:val="22"/>
        </w:rPr>
        <w:tab/>
        <w:t xml:space="preserve">APP-GW-GL-100, </w:t>
      </w:r>
      <w:r w:rsidR="00EC5E8C">
        <w:rPr>
          <w:rFonts w:cs="Arial"/>
          <w:sz w:val="22"/>
          <w:szCs w:val="22"/>
        </w:rPr>
        <w:t>Rev. 0</w:t>
      </w:r>
      <w:ins w:id="284" w:author="gorgemj" w:date="2017-11-20T16:17:00Z">
        <w:r w:rsidR="00B903E4">
          <w:rPr>
            <w:rFonts w:cs="Arial"/>
            <w:sz w:val="22"/>
            <w:szCs w:val="22"/>
          </w:rPr>
          <w:t>.</w:t>
        </w:r>
      </w:ins>
      <w:del w:id="285" w:author="gorgemj" w:date="2017-11-20T16:17:00Z">
        <w:r w:rsidR="00EC5E8C" w:rsidDel="00B903E4">
          <w:rPr>
            <w:rFonts w:cs="Arial"/>
            <w:sz w:val="22"/>
            <w:szCs w:val="22"/>
          </w:rPr>
          <w:delText>,</w:delText>
        </w:r>
      </w:del>
      <w:r w:rsidR="00EC5E8C">
        <w:rPr>
          <w:rFonts w:cs="Arial"/>
          <w:sz w:val="22"/>
          <w:szCs w:val="22"/>
        </w:rPr>
        <w:t xml:space="preserve"> </w:t>
      </w:r>
      <w:proofErr w:type="gramStart"/>
      <w:r w:rsidRPr="00B903E4">
        <w:rPr>
          <w:rFonts w:cs="Arial"/>
          <w:sz w:val="22"/>
          <w:szCs w:val="22"/>
          <w:rPrChange w:id="286" w:author="gorgemj" w:date="2017-11-20T16:17:00Z">
            <w:rPr>
              <w:rFonts w:cs="Arial"/>
              <w:b/>
              <w:sz w:val="22"/>
              <w:szCs w:val="22"/>
            </w:rPr>
          </w:rPrChange>
        </w:rPr>
        <w:t>AP</w:t>
      </w:r>
      <w:del w:id="287" w:author="gorgemj" w:date="2017-11-20T16:17:00Z">
        <w:r w:rsidRPr="00B903E4" w:rsidDel="00B903E4">
          <w:rPr>
            <w:rFonts w:cs="Arial"/>
            <w:sz w:val="22"/>
            <w:szCs w:val="22"/>
            <w:rPrChange w:id="288" w:author="gorgemj" w:date="2017-11-20T16:17:00Z">
              <w:rPr>
                <w:rFonts w:cs="Arial"/>
                <w:b/>
                <w:sz w:val="22"/>
                <w:szCs w:val="22"/>
              </w:rPr>
            </w:rPrChange>
          </w:rPr>
          <w:delText>I</w:delText>
        </w:r>
      </w:del>
      <w:ins w:id="289" w:author="gorgemj" w:date="2017-11-20T16:17:00Z">
        <w:r w:rsidR="00B903E4">
          <w:rPr>
            <w:rFonts w:cs="Arial"/>
            <w:sz w:val="22"/>
            <w:szCs w:val="22"/>
          </w:rPr>
          <w:t>1</w:t>
        </w:r>
      </w:ins>
      <w:r w:rsidRPr="00B903E4">
        <w:rPr>
          <w:rFonts w:cs="Arial"/>
          <w:sz w:val="22"/>
          <w:szCs w:val="22"/>
          <w:rPrChange w:id="290" w:author="gorgemj" w:date="2017-11-20T16:17:00Z">
            <w:rPr>
              <w:rFonts w:cs="Arial"/>
              <w:b/>
              <w:sz w:val="22"/>
              <w:szCs w:val="22"/>
            </w:rPr>
          </w:rPrChange>
        </w:rPr>
        <w:t>000</w:t>
      </w:r>
      <w:r w:rsidRPr="00E565BC">
        <w:rPr>
          <w:rFonts w:cs="Arial"/>
          <w:sz w:val="22"/>
          <w:szCs w:val="22"/>
        </w:rPr>
        <w:t xml:space="preserve"> Conformance with Nuclear Regulatory Commission General Design Criteria</w:t>
      </w:r>
      <w:ins w:id="291" w:author="gorgemj" w:date="2017-11-20T16:17:00Z">
        <w:r w:rsidR="00B903E4">
          <w:rPr>
            <w:rFonts w:cs="Arial"/>
            <w:sz w:val="22"/>
            <w:szCs w:val="22"/>
          </w:rPr>
          <w:t>.</w:t>
        </w:r>
      </w:ins>
      <w:proofErr w:type="gramEnd"/>
    </w:p>
    <w:p w:rsidR="00E565BC" w:rsidRDefault="00EC4A6E" w:rsidP="00785B26">
      <w:pPr>
        <w:tabs>
          <w:tab w:val="left" w:pos="540"/>
        </w:tabs>
        <w:spacing w:after="260" w:line="240" w:lineRule="atLeast"/>
        <w:ind w:left="446" w:hanging="446"/>
        <w:jc w:val="both"/>
        <w:rPr>
          <w:rFonts w:cs="Arial"/>
          <w:sz w:val="22"/>
          <w:szCs w:val="22"/>
        </w:rPr>
      </w:pPr>
      <w:r>
        <w:rPr>
          <w:rFonts w:cs="Arial"/>
          <w:sz w:val="22"/>
          <w:szCs w:val="22"/>
        </w:rPr>
        <w:t>[13]</w:t>
      </w:r>
      <w:r>
        <w:rPr>
          <w:rFonts w:cs="Arial"/>
          <w:sz w:val="22"/>
          <w:szCs w:val="22"/>
        </w:rPr>
        <w:tab/>
      </w:r>
      <w:del w:id="292" w:author="gorgemj" w:date="2017-11-20T16:25:00Z">
        <w:r w:rsidRPr="00C62751" w:rsidDel="0037311F">
          <w:rPr>
            <w:rFonts w:cs="Arial"/>
            <w:sz w:val="22"/>
            <w:szCs w:val="22"/>
          </w:rPr>
          <w:delText>EPS-GW</w:delText>
        </w:r>
        <w:r w:rsidR="004549DC" w:rsidRPr="004549DC" w:rsidDel="0037311F">
          <w:rPr>
            <w:rFonts w:cs="Arial"/>
            <w:sz w:val="22"/>
            <w:szCs w:val="22"/>
          </w:rPr>
          <w:delText xml:space="preserve">-GER-001, Rev. 2, </w:delText>
        </w:r>
        <w:r w:rsidR="00E565BC" w:rsidRPr="0037311F" w:rsidDel="0037311F">
          <w:rPr>
            <w:rFonts w:cs="Arial"/>
            <w:sz w:val="22"/>
            <w:szCs w:val="22"/>
            <w:rPrChange w:id="293" w:author="gorgemj" w:date="2017-11-20T16:24:00Z">
              <w:rPr>
                <w:rFonts w:cs="Arial"/>
                <w:b/>
                <w:sz w:val="22"/>
                <w:szCs w:val="22"/>
              </w:rPr>
            </w:rPrChange>
          </w:rPr>
          <w:delText>AP1000</w:delText>
        </w:r>
        <w:r w:rsidR="004549DC" w:rsidRPr="004549DC" w:rsidDel="0037311F">
          <w:rPr>
            <w:rFonts w:cs="Arial"/>
            <w:sz w:val="22"/>
            <w:szCs w:val="22"/>
          </w:rPr>
          <w:delText xml:space="preserve"> European Strategies and Policies for Decommissioning of Nuclear Installations</w:delText>
        </w:r>
      </w:del>
      <w:ins w:id="294" w:author="gorgemj" w:date="2017-11-20T16:25:00Z">
        <w:r w:rsidR="0037311F">
          <w:rPr>
            <w:rFonts w:cs="Arial"/>
            <w:sz w:val="22"/>
            <w:szCs w:val="22"/>
          </w:rPr>
          <w:t>Not used</w:t>
        </w:r>
      </w:ins>
      <w:ins w:id="295" w:author="gorgemj" w:date="2017-11-20T16:19:00Z">
        <w:r w:rsidR="00B903E4">
          <w:rPr>
            <w:rFonts w:cs="Arial"/>
            <w:sz w:val="22"/>
            <w:szCs w:val="22"/>
          </w:rPr>
          <w:t>.</w:t>
        </w:r>
      </w:ins>
    </w:p>
    <w:p w:rsidR="00E565BC" w:rsidRDefault="0077687D" w:rsidP="00785B26">
      <w:pPr>
        <w:tabs>
          <w:tab w:val="left" w:pos="450"/>
          <w:tab w:val="left" w:pos="540"/>
          <w:tab w:val="left" w:pos="9639"/>
        </w:tabs>
        <w:spacing w:after="260" w:line="240" w:lineRule="atLeast"/>
        <w:ind w:left="446" w:hanging="446"/>
        <w:jc w:val="both"/>
        <w:rPr>
          <w:rFonts w:cs="Arial"/>
          <w:sz w:val="22"/>
          <w:szCs w:val="22"/>
        </w:rPr>
      </w:pPr>
      <w:r w:rsidRPr="00C62751">
        <w:rPr>
          <w:rFonts w:cs="Arial"/>
          <w:sz w:val="22"/>
          <w:szCs w:val="22"/>
        </w:rPr>
        <w:t>[1</w:t>
      </w:r>
      <w:r>
        <w:rPr>
          <w:rFonts w:cs="Arial"/>
          <w:sz w:val="22"/>
          <w:szCs w:val="22"/>
        </w:rPr>
        <w:t>4</w:t>
      </w:r>
      <w:r w:rsidRPr="00C62751">
        <w:rPr>
          <w:rFonts w:cs="Arial"/>
          <w:sz w:val="22"/>
          <w:szCs w:val="22"/>
        </w:rPr>
        <w:t>]</w:t>
      </w:r>
      <w:r>
        <w:rPr>
          <w:rFonts w:cs="Arial"/>
          <w:sz w:val="22"/>
          <w:szCs w:val="22"/>
        </w:rPr>
        <w:tab/>
      </w:r>
      <w:del w:id="296" w:author="gorgemj" w:date="2017-11-20T16:09:00Z">
        <w:r w:rsidDel="00016E9D">
          <w:rPr>
            <w:rFonts w:cs="Arial"/>
            <w:sz w:val="22"/>
            <w:szCs w:val="22"/>
          </w:rPr>
          <w:delText xml:space="preserve">Letter </w:delText>
        </w:r>
      </w:del>
      <w:r w:rsidRPr="00C62751">
        <w:rPr>
          <w:rFonts w:cs="Arial"/>
          <w:sz w:val="22"/>
          <w:szCs w:val="22"/>
        </w:rPr>
        <w:t>NPP_NPP_000065</w:t>
      </w:r>
      <w:r>
        <w:rPr>
          <w:rFonts w:cs="Arial"/>
          <w:sz w:val="22"/>
          <w:szCs w:val="22"/>
        </w:rPr>
        <w:t>,</w:t>
      </w:r>
      <w:r w:rsidRPr="00C62751">
        <w:rPr>
          <w:rFonts w:cs="Arial"/>
          <w:sz w:val="22"/>
          <w:szCs w:val="22"/>
        </w:rPr>
        <w:t xml:space="preserve"> </w:t>
      </w:r>
      <w:ins w:id="297" w:author="gorgemj" w:date="2017-11-20T16:19:00Z">
        <w:r w:rsidR="00B903E4">
          <w:rPr>
            <w:rFonts w:cs="Arial"/>
            <w:sz w:val="22"/>
            <w:szCs w:val="22"/>
          </w:rPr>
          <w:t xml:space="preserve">Rev. 0. </w:t>
        </w:r>
      </w:ins>
      <w:proofErr w:type="gramStart"/>
      <w:r>
        <w:rPr>
          <w:rFonts w:cs="Arial"/>
          <w:sz w:val="22"/>
          <w:szCs w:val="22"/>
        </w:rPr>
        <w:t xml:space="preserve">Westinghouse </w:t>
      </w:r>
      <w:r w:rsidR="00E565BC" w:rsidRPr="00E565BC">
        <w:rPr>
          <w:rFonts w:cs="Arial"/>
          <w:b/>
          <w:sz w:val="22"/>
          <w:szCs w:val="22"/>
        </w:rPr>
        <w:t>AP1000</w:t>
      </w:r>
      <w:r>
        <w:rPr>
          <w:rFonts w:cs="Arial"/>
          <w:sz w:val="22"/>
          <w:szCs w:val="22"/>
        </w:rPr>
        <w:t xml:space="preserve"> Nuclear Power Plant – Coping with Station Blackout</w:t>
      </w:r>
      <w:ins w:id="298" w:author="gorgemj" w:date="2017-11-20T16:09:00Z">
        <w:r w:rsidR="00016E9D">
          <w:rPr>
            <w:rFonts w:cs="Arial"/>
            <w:sz w:val="22"/>
            <w:szCs w:val="22"/>
          </w:rPr>
          <w:t>.</w:t>
        </w:r>
      </w:ins>
      <w:proofErr w:type="gramEnd"/>
    </w:p>
    <w:p w:rsidR="00E565BC" w:rsidRDefault="0077687D" w:rsidP="00785B26">
      <w:pPr>
        <w:tabs>
          <w:tab w:val="left" w:pos="450"/>
          <w:tab w:val="left" w:pos="540"/>
          <w:tab w:val="left" w:pos="9639"/>
        </w:tabs>
        <w:spacing w:after="260" w:line="240" w:lineRule="atLeast"/>
        <w:ind w:left="446" w:hanging="446"/>
        <w:jc w:val="both"/>
        <w:rPr>
          <w:rFonts w:cs="Arial"/>
          <w:sz w:val="22"/>
          <w:szCs w:val="22"/>
        </w:rPr>
      </w:pPr>
      <w:r w:rsidRPr="00C62751">
        <w:rPr>
          <w:rFonts w:cs="Arial"/>
          <w:sz w:val="22"/>
          <w:szCs w:val="22"/>
        </w:rPr>
        <w:t>[1</w:t>
      </w:r>
      <w:r>
        <w:rPr>
          <w:rFonts w:cs="Arial"/>
          <w:sz w:val="22"/>
          <w:szCs w:val="22"/>
        </w:rPr>
        <w:t>5</w:t>
      </w:r>
      <w:r w:rsidRPr="00C62751">
        <w:rPr>
          <w:rFonts w:cs="Arial"/>
          <w:sz w:val="22"/>
          <w:szCs w:val="22"/>
        </w:rPr>
        <w:t>]</w:t>
      </w:r>
      <w:r>
        <w:rPr>
          <w:rFonts w:cs="Arial"/>
          <w:sz w:val="22"/>
          <w:szCs w:val="22"/>
        </w:rPr>
        <w:tab/>
      </w:r>
      <w:r w:rsidRPr="00C62751">
        <w:rPr>
          <w:rFonts w:cs="Arial"/>
          <w:sz w:val="22"/>
          <w:szCs w:val="22"/>
        </w:rPr>
        <w:t>NPP_NPP_000067</w:t>
      </w:r>
      <w:r>
        <w:rPr>
          <w:rFonts w:cs="Arial"/>
          <w:sz w:val="22"/>
          <w:szCs w:val="22"/>
        </w:rPr>
        <w:t xml:space="preserve">, </w:t>
      </w:r>
      <w:ins w:id="299" w:author="gorgemj" w:date="2017-11-20T16:19:00Z">
        <w:r w:rsidR="00B903E4">
          <w:rPr>
            <w:rFonts w:cs="Arial"/>
            <w:sz w:val="22"/>
            <w:szCs w:val="22"/>
          </w:rPr>
          <w:t xml:space="preserve">Rev. 0. </w:t>
        </w:r>
      </w:ins>
      <w:r>
        <w:rPr>
          <w:rFonts w:cs="Arial"/>
          <w:sz w:val="22"/>
          <w:szCs w:val="22"/>
        </w:rPr>
        <w:t xml:space="preserve">Westinghouse </w:t>
      </w:r>
      <w:r w:rsidR="00E565BC" w:rsidRPr="00E565BC">
        <w:rPr>
          <w:rFonts w:cs="Arial"/>
          <w:b/>
          <w:sz w:val="22"/>
          <w:szCs w:val="22"/>
        </w:rPr>
        <w:t>AP1000</w:t>
      </w:r>
      <w:r>
        <w:rPr>
          <w:rFonts w:cs="Arial"/>
          <w:sz w:val="22"/>
          <w:szCs w:val="22"/>
        </w:rPr>
        <w:t xml:space="preserve"> Nuclear Power Plant – Spent Fuel Pool Cooling</w:t>
      </w:r>
      <w:r w:rsidRPr="00C62751">
        <w:rPr>
          <w:rFonts w:cs="Arial"/>
          <w:sz w:val="22"/>
          <w:szCs w:val="22"/>
        </w:rPr>
        <w:t>)</w:t>
      </w:r>
      <w:ins w:id="300" w:author="gorgemj" w:date="2017-11-20T16:19:00Z">
        <w:r w:rsidR="00B903E4">
          <w:rPr>
            <w:rFonts w:cs="Arial"/>
            <w:sz w:val="22"/>
            <w:szCs w:val="22"/>
          </w:rPr>
          <w:t>.</w:t>
        </w:r>
      </w:ins>
    </w:p>
    <w:p w:rsidR="00E565BC" w:rsidRDefault="0077687D" w:rsidP="00785B26">
      <w:pPr>
        <w:tabs>
          <w:tab w:val="left" w:pos="450"/>
          <w:tab w:val="left" w:pos="540"/>
          <w:tab w:val="left" w:pos="9639"/>
        </w:tabs>
        <w:spacing w:after="260" w:line="240" w:lineRule="atLeast"/>
        <w:ind w:left="446" w:hanging="446"/>
        <w:jc w:val="both"/>
        <w:rPr>
          <w:rFonts w:cs="Arial"/>
          <w:sz w:val="22"/>
          <w:szCs w:val="22"/>
        </w:rPr>
      </w:pPr>
      <w:r w:rsidRPr="00C62751">
        <w:rPr>
          <w:rFonts w:cs="Arial"/>
          <w:sz w:val="22"/>
          <w:szCs w:val="22"/>
        </w:rPr>
        <w:lastRenderedPageBreak/>
        <w:t>[1</w:t>
      </w:r>
      <w:r>
        <w:rPr>
          <w:rFonts w:cs="Arial"/>
          <w:sz w:val="22"/>
          <w:szCs w:val="22"/>
        </w:rPr>
        <w:t>6</w:t>
      </w:r>
      <w:r w:rsidRPr="00C62751">
        <w:rPr>
          <w:rFonts w:cs="Arial"/>
          <w:sz w:val="22"/>
          <w:szCs w:val="22"/>
        </w:rPr>
        <w:t>]</w:t>
      </w:r>
      <w:r>
        <w:rPr>
          <w:rFonts w:cs="Arial"/>
          <w:sz w:val="22"/>
          <w:szCs w:val="22"/>
        </w:rPr>
        <w:tab/>
      </w:r>
      <w:r w:rsidRPr="00C62751">
        <w:rPr>
          <w:rFonts w:cs="Arial"/>
          <w:sz w:val="22"/>
          <w:szCs w:val="22"/>
        </w:rPr>
        <w:t>NPP_NPP_000072</w:t>
      </w:r>
      <w:r>
        <w:rPr>
          <w:rFonts w:cs="Arial"/>
          <w:sz w:val="22"/>
          <w:szCs w:val="22"/>
        </w:rPr>
        <w:t xml:space="preserve">, </w:t>
      </w:r>
      <w:ins w:id="301" w:author="gorgemj" w:date="2017-11-20T16:19:00Z">
        <w:r w:rsidR="00B903E4">
          <w:rPr>
            <w:rFonts w:cs="Arial"/>
            <w:sz w:val="22"/>
            <w:szCs w:val="22"/>
          </w:rPr>
          <w:t xml:space="preserve">Rev. 0. </w:t>
        </w:r>
      </w:ins>
      <w:proofErr w:type="gramStart"/>
      <w:r>
        <w:rPr>
          <w:rFonts w:cs="Arial"/>
          <w:sz w:val="22"/>
          <w:szCs w:val="22"/>
        </w:rPr>
        <w:t xml:space="preserve">Westinghouse </w:t>
      </w:r>
      <w:r w:rsidR="00E565BC" w:rsidRPr="00E565BC">
        <w:rPr>
          <w:rFonts w:cs="Arial"/>
          <w:b/>
          <w:sz w:val="22"/>
          <w:szCs w:val="22"/>
        </w:rPr>
        <w:t>AP1000</w:t>
      </w:r>
      <w:r>
        <w:rPr>
          <w:rFonts w:cs="Arial"/>
          <w:sz w:val="22"/>
          <w:szCs w:val="22"/>
        </w:rPr>
        <w:t xml:space="preserve"> Nuclear Power Plant –</w:t>
      </w:r>
      <w:r w:rsidRPr="00C62751">
        <w:rPr>
          <w:rFonts w:cs="Arial"/>
          <w:sz w:val="22"/>
          <w:szCs w:val="22"/>
        </w:rPr>
        <w:t xml:space="preserve"> </w:t>
      </w:r>
      <w:r>
        <w:rPr>
          <w:rFonts w:cs="Arial"/>
          <w:sz w:val="22"/>
          <w:szCs w:val="22"/>
        </w:rPr>
        <w:t>Response to External Hazards</w:t>
      </w:r>
      <w:ins w:id="302" w:author="gorgemj" w:date="2017-11-20T16:19:00Z">
        <w:r w:rsidR="00B903E4">
          <w:rPr>
            <w:rFonts w:cs="Arial"/>
            <w:sz w:val="22"/>
            <w:szCs w:val="22"/>
          </w:rPr>
          <w:t>.</w:t>
        </w:r>
      </w:ins>
      <w:proofErr w:type="gramEnd"/>
    </w:p>
    <w:p w:rsidR="00E565BC" w:rsidRDefault="0053202A" w:rsidP="00785B26">
      <w:pPr>
        <w:tabs>
          <w:tab w:val="left" w:pos="450"/>
          <w:tab w:val="left" w:pos="540"/>
          <w:tab w:val="left" w:pos="9639"/>
        </w:tabs>
        <w:spacing w:after="260" w:line="240" w:lineRule="atLeast"/>
        <w:ind w:left="446" w:hanging="446"/>
        <w:jc w:val="both"/>
        <w:rPr>
          <w:rFonts w:cs="Arial"/>
          <w:sz w:val="22"/>
          <w:szCs w:val="22"/>
        </w:rPr>
      </w:pPr>
      <w:r>
        <w:rPr>
          <w:rFonts w:cs="Arial"/>
          <w:sz w:val="22"/>
          <w:szCs w:val="22"/>
        </w:rPr>
        <w:t>[17]</w:t>
      </w:r>
      <w:r>
        <w:rPr>
          <w:rFonts w:cs="Arial"/>
          <w:sz w:val="22"/>
          <w:szCs w:val="22"/>
        </w:rPr>
        <w:tab/>
        <w:t xml:space="preserve">EPS-GW-GL-701, Rev. </w:t>
      </w:r>
      <w:del w:id="303" w:author="gorgemj" w:date="2017-11-09T17:25:00Z">
        <w:r w:rsidDel="009B072B">
          <w:rPr>
            <w:rFonts w:cs="Arial"/>
            <w:sz w:val="22"/>
            <w:szCs w:val="22"/>
          </w:rPr>
          <w:delText>B</w:delText>
        </w:r>
      </w:del>
      <w:ins w:id="304" w:author="gorgemj" w:date="2017-11-09T17:25:00Z">
        <w:r w:rsidR="009B072B">
          <w:rPr>
            <w:rFonts w:cs="Arial"/>
            <w:sz w:val="22"/>
            <w:szCs w:val="22"/>
          </w:rPr>
          <w:t>C</w:t>
        </w:r>
      </w:ins>
      <w:del w:id="305" w:author="gorgemj" w:date="2017-11-20T16:19:00Z">
        <w:r w:rsidDel="00B903E4">
          <w:rPr>
            <w:rFonts w:cs="Arial"/>
            <w:sz w:val="22"/>
            <w:szCs w:val="22"/>
          </w:rPr>
          <w:delText xml:space="preserve">, </w:delText>
        </w:r>
      </w:del>
      <w:ins w:id="306" w:author="gorgemj" w:date="2017-11-20T16:19:00Z">
        <w:r w:rsidR="00B903E4">
          <w:rPr>
            <w:rFonts w:cs="Arial"/>
            <w:sz w:val="22"/>
            <w:szCs w:val="22"/>
          </w:rPr>
          <w:t xml:space="preserve">. </w:t>
        </w:r>
      </w:ins>
      <w:proofErr w:type="gramStart"/>
      <w:r w:rsidR="00E565BC" w:rsidRPr="00E565BC">
        <w:rPr>
          <w:rFonts w:cs="Arial"/>
          <w:b/>
          <w:sz w:val="22"/>
          <w:szCs w:val="22"/>
        </w:rPr>
        <w:t xml:space="preserve">AP1000 </w:t>
      </w:r>
      <w:ins w:id="307" w:author="gorgemj" w:date="2017-11-20T16:19:00Z">
        <w:r w:rsidR="00B903E4" w:rsidRPr="00B903E4">
          <w:rPr>
            <w:rFonts w:cs="Arial"/>
            <w:sz w:val="22"/>
            <w:szCs w:val="22"/>
            <w:rPrChange w:id="308" w:author="gorgemj" w:date="2017-11-20T16:19:00Z">
              <w:rPr>
                <w:rFonts w:cs="Arial"/>
                <w:b/>
                <w:sz w:val="22"/>
                <w:szCs w:val="22"/>
              </w:rPr>
            </w:rPrChange>
          </w:rPr>
          <w:t xml:space="preserve">Plant </w:t>
        </w:r>
      </w:ins>
      <w:r w:rsidR="00E565BC" w:rsidRPr="00E565BC">
        <w:rPr>
          <w:rFonts w:cs="Arial"/>
          <w:sz w:val="22"/>
          <w:szCs w:val="22"/>
        </w:rPr>
        <w:t>Evaluation of Western European Nuclear Regulators’ Association Safety Objectives for New Power Reactors</w:t>
      </w:r>
      <w:ins w:id="309" w:author="gorgemj" w:date="2017-11-20T16:19:00Z">
        <w:r w:rsidR="00B903E4">
          <w:rPr>
            <w:rFonts w:cs="Arial"/>
            <w:sz w:val="22"/>
            <w:szCs w:val="22"/>
          </w:rPr>
          <w:t>.</w:t>
        </w:r>
      </w:ins>
      <w:proofErr w:type="gramEnd"/>
    </w:p>
    <w:p w:rsidR="00E565BC" w:rsidRDefault="009C34F2" w:rsidP="00785B26">
      <w:pPr>
        <w:tabs>
          <w:tab w:val="left" w:pos="450"/>
          <w:tab w:val="left" w:pos="540"/>
          <w:tab w:val="left" w:pos="9639"/>
        </w:tabs>
        <w:spacing w:after="260" w:line="240" w:lineRule="atLeast"/>
        <w:ind w:left="446" w:hanging="446"/>
        <w:jc w:val="both"/>
        <w:rPr>
          <w:ins w:id="310" w:author="gorgemj" w:date="2017-11-20T16:18:00Z"/>
          <w:rFonts w:cs="Arial"/>
          <w:sz w:val="22"/>
          <w:szCs w:val="22"/>
        </w:rPr>
      </w:pPr>
      <w:r>
        <w:rPr>
          <w:rFonts w:cs="Arial"/>
          <w:sz w:val="22"/>
          <w:szCs w:val="22"/>
        </w:rPr>
        <w:t>[18]</w:t>
      </w:r>
      <w:r>
        <w:rPr>
          <w:rFonts w:cs="Arial"/>
          <w:sz w:val="22"/>
          <w:szCs w:val="22"/>
        </w:rPr>
        <w:tab/>
      </w:r>
      <w:r w:rsidR="00E565BC" w:rsidRPr="00E565BC">
        <w:rPr>
          <w:rFonts w:cs="Arial"/>
          <w:sz w:val="22"/>
          <w:szCs w:val="22"/>
        </w:rPr>
        <w:t>WCAP-15992</w:t>
      </w:r>
      <w:r>
        <w:rPr>
          <w:rFonts w:cs="Arial"/>
          <w:sz w:val="22"/>
          <w:szCs w:val="22"/>
        </w:rPr>
        <w:t xml:space="preserve">, </w:t>
      </w:r>
      <w:r w:rsidR="00E047A4">
        <w:rPr>
          <w:rFonts w:cs="Arial"/>
          <w:sz w:val="22"/>
          <w:szCs w:val="22"/>
        </w:rPr>
        <w:t xml:space="preserve">Rev. 1, </w:t>
      </w:r>
      <w:r w:rsidR="00E565BC" w:rsidRPr="001A44DB">
        <w:rPr>
          <w:rFonts w:cs="Arial"/>
          <w:sz w:val="22"/>
          <w:szCs w:val="22"/>
          <w:rPrChange w:id="311" w:author="gorgemj" w:date="2017-11-20T16:29:00Z">
            <w:rPr>
              <w:rFonts w:cs="Arial"/>
              <w:b/>
              <w:sz w:val="22"/>
              <w:szCs w:val="22"/>
            </w:rPr>
          </w:rPrChange>
        </w:rPr>
        <w:t xml:space="preserve">AP1000 </w:t>
      </w:r>
      <w:r w:rsidR="00E565BC" w:rsidRPr="00E565BC">
        <w:rPr>
          <w:rFonts w:cs="Arial"/>
          <w:sz w:val="22"/>
          <w:szCs w:val="22"/>
        </w:rPr>
        <w:t>Adverse Systems Interactions Evaluation Report</w:t>
      </w:r>
      <w:ins w:id="312" w:author="gorgemj" w:date="2017-11-20T16:18:00Z">
        <w:r w:rsidR="00B903E4">
          <w:rPr>
            <w:rFonts w:cs="Arial"/>
            <w:sz w:val="22"/>
            <w:szCs w:val="22"/>
          </w:rPr>
          <w:t>.</w:t>
        </w:r>
      </w:ins>
    </w:p>
    <w:p w:rsidR="00B903E4" w:rsidRDefault="00B903E4" w:rsidP="00785B26">
      <w:pPr>
        <w:tabs>
          <w:tab w:val="left" w:pos="450"/>
          <w:tab w:val="left" w:pos="540"/>
          <w:tab w:val="left" w:pos="9639"/>
        </w:tabs>
        <w:spacing w:after="260" w:line="240" w:lineRule="atLeast"/>
        <w:ind w:left="446" w:hanging="446"/>
        <w:jc w:val="both"/>
        <w:rPr>
          <w:ins w:id="313" w:author="gorgemj" w:date="2017-11-23T19:26:00Z"/>
          <w:rFonts w:cs="Arial"/>
          <w:sz w:val="22"/>
          <w:szCs w:val="22"/>
        </w:rPr>
      </w:pPr>
      <w:ins w:id="314" w:author="gorgemj" w:date="2017-11-20T16:18:00Z">
        <w:r>
          <w:rPr>
            <w:rFonts w:cs="Arial"/>
            <w:sz w:val="22"/>
            <w:szCs w:val="22"/>
          </w:rPr>
          <w:t>[19]</w:t>
        </w:r>
        <w:r>
          <w:rPr>
            <w:rFonts w:cs="Arial"/>
            <w:sz w:val="22"/>
            <w:szCs w:val="22"/>
          </w:rPr>
          <w:tab/>
          <w:t xml:space="preserve">UKP-GW-GL-793, Rev. 1. </w:t>
        </w:r>
      </w:ins>
      <w:proofErr w:type="gramStart"/>
      <w:ins w:id="315" w:author="gorgemj" w:date="2017-11-20T16:27:00Z">
        <w:r w:rsidR="005F15CA" w:rsidRPr="005F15CA">
          <w:rPr>
            <w:rFonts w:cs="Arial"/>
            <w:sz w:val="22"/>
            <w:szCs w:val="22"/>
          </w:rPr>
          <w:t>AP1000 Pre-Construction Safety Report</w:t>
        </w:r>
        <w:r w:rsidR="005F15CA">
          <w:rPr>
            <w:rFonts w:cs="Arial"/>
            <w:sz w:val="22"/>
            <w:szCs w:val="22"/>
          </w:rPr>
          <w:t>.</w:t>
        </w:r>
      </w:ins>
      <w:proofErr w:type="gramEnd"/>
    </w:p>
    <w:p w:rsidR="00B10874" w:rsidRDefault="00B10874" w:rsidP="00B10874">
      <w:pPr>
        <w:tabs>
          <w:tab w:val="left" w:pos="450"/>
          <w:tab w:val="left" w:pos="540"/>
          <w:tab w:val="left" w:pos="9639"/>
        </w:tabs>
        <w:spacing w:after="260" w:line="240" w:lineRule="atLeast"/>
        <w:ind w:left="446" w:hanging="446"/>
        <w:jc w:val="both"/>
        <w:rPr>
          <w:ins w:id="316" w:author="gorgemj" w:date="2017-11-23T19:28:00Z"/>
          <w:rFonts w:cs="Arial"/>
          <w:sz w:val="22"/>
          <w:szCs w:val="22"/>
        </w:rPr>
      </w:pPr>
      <w:ins w:id="317" w:author="gorgemj" w:date="2017-11-23T19:26:00Z">
        <w:r>
          <w:rPr>
            <w:rFonts w:cs="Arial"/>
            <w:sz w:val="22"/>
            <w:szCs w:val="22"/>
          </w:rPr>
          <w:t>[20]</w:t>
        </w:r>
        <w:r>
          <w:rPr>
            <w:rFonts w:cs="Arial"/>
            <w:sz w:val="22"/>
            <w:szCs w:val="22"/>
          </w:rPr>
          <w:tab/>
          <w:t xml:space="preserve">IAEA Safety </w:t>
        </w:r>
      </w:ins>
      <w:ins w:id="318" w:author="gorgemj" w:date="2017-11-23T19:27:00Z">
        <w:r w:rsidRPr="00B10874">
          <w:rPr>
            <w:rFonts w:cs="Arial"/>
            <w:sz w:val="22"/>
            <w:szCs w:val="22"/>
          </w:rPr>
          <w:t>Glossary</w:t>
        </w:r>
        <w:r>
          <w:rPr>
            <w:rFonts w:cs="Arial"/>
            <w:sz w:val="22"/>
            <w:szCs w:val="22"/>
          </w:rPr>
          <w:t xml:space="preserve">, </w:t>
        </w:r>
        <w:r w:rsidRPr="00B10874">
          <w:rPr>
            <w:rFonts w:cs="Arial"/>
            <w:sz w:val="22"/>
            <w:szCs w:val="22"/>
          </w:rPr>
          <w:t>Terminology Used In Nuclear Safety</w:t>
        </w:r>
        <w:r>
          <w:rPr>
            <w:rFonts w:cs="Arial"/>
            <w:sz w:val="22"/>
            <w:szCs w:val="22"/>
          </w:rPr>
          <w:t xml:space="preserve"> </w:t>
        </w:r>
        <w:proofErr w:type="gramStart"/>
        <w:r w:rsidRPr="00B10874">
          <w:rPr>
            <w:rFonts w:cs="Arial"/>
            <w:sz w:val="22"/>
            <w:szCs w:val="22"/>
          </w:rPr>
          <w:t>And</w:t>
        </w:r>
        <w:proofErr w:type="gramEnd"/>
        <w:r w:rsidRPr="00B10874">
          <w:rPr>
            <w:rFonts w:cs="Arial"/>
            <w:sz w:val="22"/>
            <w:szCs w:val="22"/>
          </w:rPr>
          <w:t xml:space="preserve"> Radiation Protection</w:t>
        </w:r>
        <w:r>
          <w:rPr>
            <w:rFonts w:cs="Arial"/>
            <w:sz w:val="22"/>
            <w:szCs w:val="22"/>
          </w:rPr>
          <w:t xml:space="preserve">, </w:t>
        </w:r>
        <w:r w:rsidRPr="00B10874">
          <w:rPr>
            <w:rFonts w:cs="Arial"/>
            <w:sz w:val="22"/>
            <w:szCs w:val="22"/>
          </w:rPr>
          <w:t>2016 Revision</w:t>
        </w:r>
        <w:r>
          <w:rPr>
            <w:rFonts w:cs="Arial"/>
            <w:sz w:val="22"/>
            <w:szCs w:val="22"/>
          </w:rPr>
          <w:t xml:space="preserve">. </w:t>
        </w:r>
      </w:ins>
    </w:p>
    <w:p w:rsidR="00B10874" w:rsidRDefault="00B10874">
      <w:pPr>
        <w:tabs>
          <w:tab w:val="left" w:pos="450"/>
          <w:tab w:val="left" w:pos="540"/>
          <w:tab w:val="left" w:pos="9639"/>
        </w:tabs>
        <w:spacing w:after="260" w:line="240" w:lineRule="atLeast"/>
        <w:ind w:left="426" w:firstLine="20"/>
        <w:rPr>
          <w:ins w:id="319" w:author="gorgemj" w:date="2017-11-23T19:27:00Z"/>
          <w:rFonts w:cs="Arial"/>
          <w:sz w:val="22"/>
          <w:szCs w:val="22"/>
        </w:rPr>
        <w:pPrChange w:id="320" w:author="gorgemj" w:date="2017-11-23T19:28:00Z">
          <w:pPr>
            <w:tabs>
              <w:tab w:val="left" w:pos="450"/>
              <w:tab w:val="left" w:pos="540"/>
              <w:tab w:val="left" w:pos="9639"/>
            </w:tabs>
            <w:spacing w:after="260" w:line="240" w:lineRule="atLeast"/>
            <w:ind w:left="446" w:hanging="446"/>
            <w:jc w:val="both"/>
          </w:pPr>
        </w:pPrChange>
      </w:pPr>
      <w:ins w:id="321" w:author="gorgemj" w:date="2017-11-23T19:28:00Z">
        <w:r w:rsidRPr="00890839">
          <w:rPr>
            <w:rFonts w:cs="Arial"/>
            <w:i/>
            <w:sz w:val="22"/>
            <w:szCs w:val="22"/>
          </w:rPr>
          <w:t>Available online:</w:t>
        </w:r>
        <w:r>
          <w:rPr>
            <w:rFonts w:cs="Arial"/>
            <w:i/>
            <w:sz w:val="22"/>
            <w:szCs w:val="22"/>
          </w:rPr>
          <w:t xml:space="preserve"> </w:t>
        </w:r>
        <w:r>
          <w:rPr>
            <w:rFonts w:cs="Arial"/>
            <w:i/>
            <w:sz w:val="22"/>
            <w:szCs w:val="22"/>
          </w:rPr>
          <w:fldChar w:fldCharType="begin"/>
        </w:r>
        <w:r>
          <w:rPr>
            <w:rFonts w:cs="Arial"/>
            <w:i/>
            <w:sz w:val="22"/>
            <w:szCs w:val="22"/>
          </w:rPr>
          <w:instrText xml:space="preserve"> HYPERLINK "</w:instrText>
        </w:r>
        <w:r w:rsidRPr="00B10874">
          <w:rPr>
            <w:rFonts w:cs="Arial"/>
            <w:i/>
            <w:sz w:val="22"/>
            <w:szCs w:val="22"/>
          </w:rPr>
          <w:instrText>http://www-ns.iaea.org/downloads/standards/glossary/iaea-safety-glossary-rev2016.pdf</w:instrText>
        </w:r>
        <w:r>
          <w:rPr>
            <w:rFonts w:cs="Arial"/>
            <w:i/>
            <w:sz w:val="22"/>
            <w:szCs w:val="22"/>
          </w:rPr>
          <w:instrText xml:space="preserve">" </w:instrText>
        </w:r>
        <w:r>
          <w:rPr>
            <w:rFonts w:cs="Arial"/>
            <w:i/>
            <w:sz w:val="22"/>
            <w:szCs w:val="22"/>
          </w:rPr>
          <w:fldChar w:fldCharType="separate"/>
        </w:r>
        <w:r w:rsidRPr="00CB1068">
          <w:rPr>
            <w:rStyle w:val="Hyperlink"/>
            <w:rFonts w:cs="Arial"/>
            <w:i/>
            <w:sz w:val="22"/>
            <w:szCs w:val="22"/>
          </w:rPr>
          <w:t>http://www-ns.iaea.org/downloads/standards/glossary/iaea-safety-glossary-rev2016.pdf</w:t>
        </w:r>
        <w:r>
          <w:rPr>
            <w:rFonts w:cs="Arial"/>
            <w:i/>
            <w:sz w:val="22"/>
            <w:szCs w:val="22"/>
          </w:rPr>
          <w:fldChar w:fldCharType="end"/>
        </w:r>
        <w:r>
          <w:rPr>
            <w:rFonts w:cs="Arial"/>
            <w:i/>
            <w:sz w:val="22"/>
            <w:szCs w:val="22"/>
          </w:rPr>
          <w:t xml:space="preserve"> </w:t>
        </w:r>
      </w:ins>
    </w:p>
    <w:p w:rsidR="00B10874" w:rsidRDefault="009A1004" w:rsidP="009A1004">
      <w:pPr>
        <w:tabs>
          <w:tab w:val="left" w:pos="450"/>
          <w:tab w:val="left" w:pos="540"/>
          <w:tab w:val="left" w:pos="9639"/>
        </w:tabs>
        <w:spacing w:after="260" w:line="240" w:lineRule="atLeast"/>
        <w:ind w:left="446" w:hanging="446"/>
        <w:jc w:val="both"/>
        <w:rPr>
          <w:ins w:id="322" w:author="gorgemj" w:date="2017-11-26T18:41:00Z"/>
          <w:rFonts w:cs="Arial"/>
          <w:sz w:val="22"/>
          <w:szCs w:val="22"/>
        </w:rPr>
      </w:pPr>
      <w:ins w:id="323" w:author="gorgemj" w:date="2017-11-23T19:51:00Z">
        <w:r>
          <w:rPr>
            <w:rFonts w:cs="Arial"/>
            <w:sz w:val="22"/>
            <w:szCs w:val="22"/>
          </w:rPr>
          <w:t>[21]</w:t>
        </w:r>
        <w:r>
          <w:rPr>
            <w:rFonts w:cs="Arial"/>
            <w:sz w:val="22"/>
            <w:szCs w:val="22"/>
          </w:rPr>
          <w:tab/>
        </w:r>
        <w:r w:rsidRPr="009A1004">
          <w:rPr>
            <w:rFonts w:cs="Arial"/>
            <w:sz w:val="22"/>
            <w:szCs w:val="22"/>
          </w:rPr>
          <w:t xml:space="preserve">American National Standards Institute N18.2, </w:t>
        </w:r>
        <w:del w:id="324" w:author="friedmbn" w:date="2017-11-27T14:26:00Z">
          <w:r w:rsidRPr="009A1004" w:rsidDel="00151215">
            <w:rPr>
              <w:rFonts w:cs="Arial"/>
              <w:sz w:val="22"/>
              <w:szCs w:val="22"/>
            </w:rPr>
            <w:delText>“</w:delText>
          </w:r>
        </w:del>
        <w:r w:rsidRPr="009A1004">
          <w:rPr>
            <w:rFonts w:cs="Arial"/>
            <w:sz w:val="22"/>
            <w:szCs w:val="22"/>
          </w:rPr>
          <w:t>Nuclear Safety Criteria for the Design of</w:t>
        </w:r>
        <w:r>
          <w:rPr>
            <w:rFonts w:cs="Arial"/>
            <w:sz w:val="22"/>
            <w:szCs w:val="22"/>
          </w:rPr>
          <w:t xml:space="preserve"> </w:t>
        </w:r>
        <w:r w:rsidRPr="009A1004">
          <w:rPr>
            <w:rFonts w:cs="Arial"/>
            <w:sz w:val="22"/>
            <w:szCs w:val="22"/>
          </w:rPr>
          <w:t>Stationary PWR Plants,</w:t>
        </w:r>
        <w:del w:id="325" w:author="friedmbn" w:date="2017-11-27T14:26:00Z">
          <w:r w:rsidRPr="009A1004" w:rsidDel="00151215">
            <w:rPr>
              <w:rFonts w:cs="Arial"/>
              <w:sz w:val="22"/>
              <w:szCs w:val="22"/>
            </w:rPr>
            <w:delText>”</w:delText>
          </w:r>
        </w:del>
        <w:r w:rsidRPr="009A1004">
          <w:rPr>
            <w:rFonts w:cs="Arial"/>
            <w:sz w:val="22"/>
            <w:szCs w:val="22"/>
          </w:rPr>
          <w:t xml:space="preserve"> 1973.</w:t>
        </w:r>
      </w:ins>
    </w:p>
    <w:p w:rsidR="00B437DB" w:rsidRDefault="00B437DB" w:rsidP="00B437DB">
      <w:pPr>
        <w:tabs>
          <w:tab w:val="left" w:pos="450"/>
          <w:tab w:val="left" w:pos="540"/>
          <w:tab w:val="left" w:pos="9639"/>
        </w:tabs>
        <w:spacing w:after="260" w:line="240" w:lineRule="atLeast"/>
        <w:ind w:left="446" w:hanging="446"/>
        <w:jc w:val="both"/>
        <w:rPr>
          <w:rFonts w:cs="Arial"/>
          <w:sz w:val="22"/>
          <w:szCs w:val="22"/>
        </w:rPr>
      </w:pPr>
      <w:ins w:id="326" w:author="gorgemj" w:date="2017-11-26T18:41:00Z">
        <w:r>
          <w:rPr>
            <w:rFonts w:cs="Arial"/>
            <w:sz w:val="22"/>
            <w:szCs w:val="22"/>
          </w:rPr>
          <w:t>[22]</w:t>
        </w:r>
        <w:r>
          <w:rPr>
            <w:rFonts w:cs="Arial"/>
            <w:sz w:val="22"/>
            <w:szCs w:val="22"/>
          </w:rPr>
          <w:tab/>
          <w:t>WCAP-1599</w:t>
        </w:r>
        <w:del w:id="327" w:author="friedmbn" w:date="2017-11-27T14:26:00Z">
          <w:r w:rsidDel="00151215">
            <w:rPr>
              <w:rFonts w:cs="Arial"/>
              <w:sz w:val="22"/>
              <w:szCs w:val="22"/>
            </w:rPr>
            <w:delText>”</w:delText>
          </w:r>
        </w:del>
        <w:r>
          <w:rPr>
            <w:rFonts w:cs="Arial"/>
            <w:sz w:val="22"/>
            <w:szCs w:val="22"/>
          </w:rPr>
          <w:t xml:space="preserve">, Rev. 2, </w:t>
        </w:r>
        <w:r w:rsidRPr="00B437DB">
          <w:rPr>
            <w:rFonts w:cs="Arial"/>
            <w:sz w:val="22"/>
            <w:szCs w:val="22"/>
          </w:rPr>
          <w:t>Evaluation of the AP1000 Conformance</w:t>
        </w:r>
        <w:r>
          <w:rPr>
            <w:rFonts w:cs="Arial"/>
            <w:sz w:val="22"/>
            <w:szCs w:val="22"/>
          </w:rPr>
          <w:t xml:space="preserve"> </w:t>
        </w:r>
        <w:r w:rsidRPr="00B437DB">
          <w:rPr>
            <w:rFonts w:cs="Arial"/>
            <w:sz w:val="22"/>
            <w:szCs w:val="22"/>
          </w:rPr>
          <w:t>to Inter-System Loss-of-Coolant</w:t>
        </w:r>
        <w:r>
          <w:rPr>
            <w:rFonts w:cs="Arial"/>
            <w:sz w:val="22"/>
            <w:szCs w:val="22"/>
          </w:rPr>
          <w:t xml:space="preserve"> </w:t>
        </w:r>
        <w:r w:rsidRPr="00B437DB">
          <w:rPr>
            <w:rFonts w:cs="Arial"/>
            <w:sz w:val="22"/>
            <w:szCs w:val="22"/>
          </w:rPr>
          <w:t>Accident Acceptance Criteria</w:t>
        </w:r>
        <w:r>
          <w:rPr>
            <w:rFonts w:cs="Arial"/>
            <w:sz w:val="22"/>
            <w:szCs w:val="22"/>
          </w:rPr>
          <w:t>.</w:t>
        </w:r>
      </w:ins>
    </w:p>
    <w:p w:rsidR="00793E5B" w:rsidRPr="00542606" w:rsidRDefault="00785B26" w:rsidP="00785B26">
      <w:pPr>
        <w:pStyle w:val="StyleHeading112ptBold"/>
        <w:tabs>
          <w:tab w:val="clear" w:pos="-720"/>
          <w:tab w:val="left" w:pos="450"/>
        </w:tabs>
      </w:pPr>
      <w:bookmarkStart w:id="328" w:name="_Toc375223157"/>
      <w:bookmarkStart w:id="329" w:name="_Toc499293295"/>
      <w:r>
        <w:lastRenderedPageBreak/>
        <w:t>4.0</w:t>
      </w:r>
      <w:r>
        <w:tab/>
      </w:r>
      <w:r w:rsidR="00793E5B" w:rsidRPr="007C199E">
        <w:t>Acronyms</w:t>
      </w:r>
      <w:bookmarkEnd w:id="328"/>
      <w:bookmarkEnd w:id="329"/>
    </w:p>
    <w:tbl>
      <w:tblPr>
        <w:tblW w:w="11612" w:type="dxa"/>
        <w:tblLook w:val="04A0" w:firstRow="1" w:lastRow="0" w:firstColumn="1" w:lastColumn="0" w:noHBand="0" w:noVBand="1"/>
      </w:tblPr>
      <w:tblGrid>
        <w:gridCol w:w="7308"/>
        <w:gridCol w:w="4304"/>
      </w:tblGrid>
      <w:tr w:rsidR="00793E5B" w:rsidRPr="00217FD4" w:rsidTr="0098154C">
        <w:tc>
          <w:tcPr>
            <w:tcW w:w="7308" w:type="dxa"/>
          </w:tcPr>
          <w:p w:rsidR="00E54F18" w:rsidDel="003D2552" w:rsidRDefault="00E54F18" w:rsidP="0098154C">
            <w:pPr>
              <w:pStyle w:val="PS"/>
              <w:keepNext/>
              <w:keepLines/>
              <w:tabs>
                <w:tab w:val="left" w:pos="0"/>
                <w:tab w:val="left" w:pos="1080"/>
              </w:tabs>
              <w:spacing w:before="0" w:after="0" w:line="360" w:lineRule="auto"/>
              <w:ind w:left="1080" w:right="252" w:hanging="1080"/>
              <w:jc w:val="left"/>
              <w:rPr>
                <w:del w:id="330" w:author="gorgemj" w:date="2017-11-26T19:56:00Z"/>
                <w:rFonts w:ascii="Arial" w:hAnsi="Arial" w:cs="Arial"/>
                <w:bCs/>
                <w:noProof w:val="0"/>
                <w:szCs w:val="22"/>
              </w:rPr>
            </w:pPr>
            <w:del w:id="331" w:author="gorgemj" w:date="2017-11-26T19:56:00Z">
              <w:r w:rsidDel="003D2552">
                <w:rPr>
                  <w:rFonts w:ascii="Arial" w:hAnsi="Arial" w:cs="Arial"/>
                  <w:bCs/>
                  <w:noProof w:val="0"/>
                  <w:szCs w:val="22"/>
                </w:rPr>
                <w:delText>2oo3</w:delText>
              </w:r>
              <w:r w:rsidDel="003D2552">
                <w:rPr>
                  <w:rFonts w:ascii="Arial" w:hAnsi="Arial" w:cs="Arial"/>
                  <w:bCs/>
                  <w:noProof w:val="0"/>
                  <w:szCs w:val="22"/>
                </w:rPr>
                <w:tab/>
              </w:r>
              <w:r w:rsidRPr="00E54F18" w:rsidDel="003D2552">
                <w:rPr>
                  <w:rFonts w:ascii="Arial" w:hAnsi="Arial" w:cs="Arial"/>
                  <w:bCs/>
                  <w:noProof w:val="0"/>
                  <w:szCs w:val="22"/>
                </w:rPr>
                <w:delText>two-o</w:delText>
              </w:r>
              <w:r w:rsidDel="003D2552">
                <w:rPr>
                  <w:rFonts w:ascii="Arial" w:hAnsi="Arial" w:cs="Arial"/>
                  <w:bCs/>
                  <w:noProof w:val="0"/>
                  <w:szCs w:val="22"/>
                </w:rPr>
                <w:delText>ut-of-three</w:delText>
              </w:r>
            </w:del>
          </w:p>
          <w:p w:rsidR="00E54F18" w:rsidDel="003D2552" w:rsidRDefault="00E54F18" w:rsidP="0098154C">
            <w:pPr>
              <w:pStyle w:val="PS"/>
              <w:keepNext/>
              <w:keepLines/>
              <w:tabs>
                <w:tab w:val="left" w:pos="0"/>
                <w:tab w:val="left" w:pos="1080"/>
              </w:tabs>
              <w:spacing w:before="0" w:after="0" w:line="360" w:lineRule="auto"/>
              <w:ind w:left="1080" w:right="252" w:hanging="1080"/>
              <w:jc w:val="left"/>
              <w:rPr>
                <w:del w:id="332" w:author="gorgemj" w:date="2017-11-26T19:57:00Z"/>
                <w:rFonts w:ascii="Arial" w:hAnsi="Arial" w:cs="Arial"/>
                <w:bCs/>
                <w:noProof w:val="0"/>
                <w:szCs w:val="22"/>
              </w:rPr>
            </w:pPr>
            <w:del w:id="333" w:author="gorgemj" w:date="2017-11-26T19:57:00Z">
              <w:r w:rsidDel="003D2552">
                <w:rPr>
                  <w:rFonts w:ascii="Arial" w:hAnsi="Arial" w:cs="Arial"/>
                  <w:bCs/>
                  <w:noProof w:val="0"/>
                  <w:szCs w:val="22"/>
                </w:rPr>
                <w:delText>2oo4</w:delText>
              </w:r>
              <w:r w:rsidDel="003D2552">
                <w:rPr>
                  <w:rFonts w:ascii="Arial" w:hAnsi="Arial" w:cs="Arial"/>
                  <w:bCs/>
                  <w:noProof w:val="0"/>
                  <w:szCs w:val="22"/>
                </w:rPr>
                <w:tab/>
              </w:r>
              <w:r w:rsidRPr="00E54F18" w:rsidDel="003D2552">
                <w:rPr>
                  <w:rFonts w:ascii="Arial" w:hAnsi="Arial" w:cs="Arial"/>
                  <w:bCs/>
                  <w:noProof w:val="0"/>
                  <w:szCs w:val="22"/>
                </w:rPr>
                <w:delText>two-out-of-four</w:delText>
              </w:r>
            </w:del>
          </w:p>
          <w:p w:rsidR="00793E5B" w:rsidRDefault="00B04543" w:rsidP="0098154C">
            <w:pPr>
              <w:pStyle w:val="PS"/>
              <w:keepNext/>
              <w:keepLines/>
              <w:tabs>
                <w:tab w:val="left" w:pos="0"/>
                <w:tab w:val="left" w:pos="1080"/>
              </w:tabs>
              <w:spacing w:before="0" w:after="0" w:line="360" w:lineRule="auto"/>
              <w:ind w:left="1080" w:right="252" w:hanging="1080"/>
              <w:jc w:val="left"/>
              <w:rPr>
                <w:rFonts w:ascii="Arial" w:hAnsi="Arial" w:cs="Arial"/>
                <w:bCs/>
                <w:noProof w:val="0"/>
                <w:szCs w:val="22"/>
              </w:rPr>
            </w:pPr>
            <w:r>
              <w:rPr>
                <w:rFonts w:ascii="Arial" w:hAnsi="Arial" w:cs="Arial"/>
                <w:bCs/>
                <w:noProof w:val="0"/>
                <w:szCs w:val="22"/>
              </w:rPr>
              <w:t>a</w:t>
            </w:r>
            <w:r w:rsidR="001C641A">
              <w:rPr>
                <w:rFonts w:ascii="Arial" w:hAnsi="Arial" w:cs="Arial"/>
                <w:bCs/>
                <w:noProof w:val="0"/>
                <w:szCs w:val="22"/>
              </w:rPr>
              <w:t>c</w:t>
            </w:r>
            <w:r w:rsidR="00793E5B" w:rsidRPr="007C199E">
              <w:rPr>
                <w:rFonts w:ascii="Arial" w:hAnsi="Arial" w:cs="Arial"/>
                <w:bCs/>
                <w:noProof w:val="0"/>
                <w:szCs w:val="22"/>
              </w:rPr>
              <w:tab/>
              <w:t>Alternating Current</w:t>
            </w:r>
          </w:p>
          <w:p w:rsidR="005422F6" w:rsidDel="003D2552" w:rsidRDefault="005422F6" w:rsidP="0098154C">
            <w:pPr>
              <w:pStyle w:val="PS"/>
              <w:keepNext/>
              <w:keepLines/>
              <w:tabs>
                <w:tab w:val="left" w:pos="0"/>
                <w:tab w:val="left" w:pos="1080"/>
              </w:tabs>
              <w:spacing w:before="0" w:after="0" w:line="360" w:lineRule="auto"/>
              <w:ind w:left="1080" w:right="252" w:hanging="1080"/>
              <w:jc w:val="left"/>
              <w:rPr>
                <w:del w:id="334" w:author="gorgemj" w:date="2017-11-26T19:57:00Z"/>
                <w:rFonts w:ascii="Arial" w:hAnsi="Arial" w:cs="Arial"/>
                <w:bCs/>
                <w:noProof w:val="0"/>
                <w:szCs w:val="22"/>
              </w:rPr>
            </w:pPr>
            <w:del w:id="335" w:author="gorgemj" w:date="2017-11-26T19:57:00Z">
              <w:r w:rsidDel="003D2552">
                <w:rPr>
                  <w:rFonts w:ascii="Arial" w:hAnsi="Arial" w:cs="Arial"/>
                  <w:bCs/>
                  <w:noProof w:val="0"/>
                  <w:szCs w:val="22"/>
                </w:rPr>
                <w:delText>ACC</w:delText>
              </w:r>
              <w:r w:rsidDel="003D2552">
                <w:rPr>
                  <w:rFonts w:ascii="Arial" w:hAnsi="Arial" w:cs="Arial"/>
                  <w:bCs/>
                  <w:noProof w:val="0"/>
                  <w:szCs w:val="22"/>
                </w:rPr>
                <w:tab/>
                <w:delText>Aircraft Crash</w:delText>
              </w:r>
            </w:del>
          </w:p>
          <w:p w:rsidR="00953522" w:rsidRPr="00897E9C" w:rsidRDefault="00953522" w:rsidP="0098154C">
            <w:pPr>
              <w:pStyle w:val="PS"/>
              <w:keepNext/>
              <w:keepLines/>
              <w:tabs>
                <w:tab w:val="left" w:pos="0"/>
                <w:tab w:val="left" w:pos="1080"/>
              </w:tabs>
              <w:spacing w:before="0" w:after="0" w:line="360" w:lineRule="auto"/>
              <w:ind w:left="1080" w:right="252" w:hanging="1080"/>
              <w:jc w:val="left"/>
              <w:rPr>
                <w:rFonts w:ascii="Arial" w:hAnsi="Arial" w:cs="Arial"/>
                <w:bCs/>
                <w:noProof w:val="0"/>
                <w:szCs w:val="22"/>
              </w:rPr>
            </w:pPr>
            <w:r>
              <w:rPr>
                <w:rFonts w:ascii="Arial" w:hAnsi="Arial" w:cs="Arial"/>
                <w:bCs/>
                <w:noProof w:val="0"/>
                <w:szCs w:val="22"/>
              </w:rPr>
              <w:t>ALARA</w:t>
            </w:r>
            <w:r>
              <w:rPr>
                <w:rFonts w:ascii="Arial" w:hAnsi="Arial" w:cs="Arial"/>
                <w:bCs/>
                <w:noProof w:val="0"/>
                <w:szCs w:val="22"/>
              </w:rPr>
              <w:tab/>
              <w:t>As Low As Reasonably Achievable</w:t>
            </w:r>
          </w:p>
          <w:p w:rsidR="00793E5B" w:rsidDel="00106518" w:rsidRDefault="00793E5B" w:rsidP="0098154C">
            <w:pPr>
              <w:pStyle w:val="PS"/>
              <w:keepNext/>
              <w:keepLines/>
              <w:tabs>
                <w:tab w:val="left" w:pos="0"/>
                <w:tab w:val="left" w:pos="1080"/>
              </w:tabs>
              <w:spacing w:before="0" w:after="0" w:line="360" w:lineRule="auto"/>
              <w:ind w:left="1080" w:right="252" w:hanging="1080"/>
              <w:jc w:val="left"/>
              <w:rPr>
                <w:del w:id="336" w:author="gorgemj" w:date="2017-11-26T18:08:00Z"/>
                <w:rFonts w:ascii="Arial" w:hAnsi="Arial" w:cs="Arial"/>
                <w:bCs/>
                <w:noProof w:val="0"/>
                <w:szCs w:val="22"/>
              </w:rPr>
            </w:pPr>
            <w:del w:id="337" w:author="gorgemj" w:date="2017-11-26T18:08:00Z">
              <w:r w:rsidDel="00106518">
                <w:rPr>
                  <w:rFonts w:ascii="Arial" w:hAnsi="Arial" w:cs="Arial"/>
                  <w:bCs/>
                  <w:noProof w:val="0"/>
                  <w:szCs w:val="22"/>
                </w:rPr>
                <w:delText>ALWR</w:delText>
              </w:r>
              <w:r w:rsidDel="00106518">
                <w:rPr>
                  <w:rFonts w:ascii="Arial" w:hAnsi="Arial" w:cs="Arial"/>
                  <w:bCs/>
                  <w:noProof w:val="0"/>
                  <w:szCs w:val="22"/>
                </w:rPr>
                <w:tab/>
                <w:delText>Advanced Light Water Reactor</w:delText>
              </w:r>
            </w:del>
          </w:p>
          <w:p w:rsidR="005422F6" w:rsidDel="00A1646E" w:rsidRDefault="005422F6" w:rsidP="0098154C">
            <w:pPr>
              <w:pStyle w:val="PS"/>
              <w:keepNext/>
              <w:keepLines/>
              <w:tabs>
                <w:tab w:val="left" w:pos="0"/>
                <w:tab w:val="left" w:pos="1080"/>
              </w:tabs>
              <w:spacing w:before="0" w:after="0" w:line="360" w:lineRule="auto"/>
              <w:ind w:left="1080" w:right="252" w:hanging="1080"/>
              <w:jc w:val="left"/>
              <w:rPr>
                <w:del w:id="338" w:author="gorgemj" w:date="2017-11-25T20:41:00Z"/>
                <w:rFonts w:ascii="Arial" w:hAnsi="Arial" w:cs="Arial"/>
                <w:bCs/>
                <w:noProof w:val="0"/>
                <w:szCs w:val="22"/>
              </w:rPr>
            </w:pPr>
            <w:del w:id="339" w:author="gorgemj" w:date="2017-11-25T20:41:00Z">
              <w:r w:rsidDel="00A1646E">
                <w:rPr>
                  <w:rFonts w:ascii="Arial" w:hAnsi="Arial" w:cs="Arial"/>
                  <w:bCs/>
                  <w:noProof w:val="0"/>
                  <w:szCs w:val="22"/>
                </w:rPr>
                <w:delText>ANS</w:delText>
              </w:r>
              <w:r w:rsidDel="00A1646E">
                <w:rPr>
                  <w:rFonts w:ascii="Arial" w:hAnsi="Arial" w:cs="Arial"/>
                  <w:bCs/>
                  <w:noProof w:val="0"/>
                  <w:szCs w:val="22"/>
                </w:rPr>
                <w:tab/>
                <w:delText>American Nuclear Society</w:delText>
              </w:r>
            </w:del>
          </w:p>
          <w:p w:rsidR="00953522" w:rsidRDefault="00953522" w:rsidP="0098154C">
            <w:pPr>
              <w:pStyle w:val="PS"/>
              <w:keepNext/>
              <w:keepLines/>
              <w:tabs>
                <w:tab w:val="left" w:pos="0"/>
                <w:tab w:val="left" w:pos="1080"/>
              </w:tabs>
              <w:spacing w:before="0" w:after="0" w:line="360" w:lineRule="auto"/>
              <w:ind w:left="1080" w:right="252" w:hanging="1080"/>
              <w:jc w:val="left"/>
              <w:rPr>
                <w:rFonts w:ascii="Arial" w:hAnsi="Arial" w:cs="Arial"/>
                <w:bCs/>
                <w:noProof w:val="0"/>
                <w:szCs w:val="22"/>
              </w:rPr>
            </w:pPr>
            <w:r>
              <w:rPr>
                <w:rFonts w:ascii="Arial" w:hAnsi="Arial" w:cs="Arial"/>
                <w:bCs/>
                <w:noProof w:val="0"/>
                <w:szCs w:val="22"/>
              </w:rPr>
              <w:t>ANSI</w:t>
            </w:r>
            <w:r>
              <w:rPr>
                <w:rFonts w:ascii="Arial" w:hAnsi="Arial" w:cs="Arial"/>
                <w:bCs/>
                <w:noProof w:val="0"/>
                <w:szCs w:val="22"/>
              </w:rPr>
              <w:tab/>
              <w:t>American National Standards Institute</w:t>
            </w:r>
          </w:p>
          <w:p w:rsidR="00793E5B" w:rsidDel="00106518" w:rsidRDefault="00793E5B" w:rsidP="0098154C">
            <w:pPr>
              <w:pStyle w:val="PS"/>
              <w:keepNext/>
              <w:keepLines/>
              <w:tabs>
                <w:tab w:val="left" w:pos="0"/>
                <w:tab w:val="left" w:pos="1080"/>
              </w:tabs>
              <w:spacing w:before="0" w:after="0" w:line="360" w:lineRule="auto"/>
              <w:ind w:left="1080" w:right="252" w:hanging="1080"/>
              <w:jc w:val="left"/>
              <w:rPr>
                <w:del w:id="340" w:author="gorgemj" w:date="2017-11-26T18:08:00Z"/>
                <w:rFonts w:ascii="Arial" w:hAnsi="Arial" w:cs="Arial"/>
                <w:bCs/>
                <w:noProof w:val="0"/>
                <w:szCs w:val="22"/>
              </w:rPr>
            </w:pPr>
            <w:del w:id="341" w:author="gorgemj" w:date="2017-11-26T18:08:00Z">
              <w:r w:rsidRPr="00C2153D" w:rsidDel="00106518">
                <w:rPr>
                  <w:rFonts w:ascii="Arial" w:hAnsi="Arial" w:cs="Arial"/>
                  <w:bCs/>
                  <w:noProof w:val="0"/>
                  <w:szCs w:val="22"/>
                </w:rPr>
                <w:delText>AOP</w:delText>
              </w:r>
              <w:r w:rsidDel="00106518">
                <w:rPr>
                  <w:rFonts w:ascii="Arial" w:hAnsi="Arial" w:cs="Arial"/>
                  <w:bCs/>
                  <w:noProof w:val="0"/>
                  <w:szCs w:val="22"/>
                </w:rPr>
                <w:tab/>
                <w:delText>Abnormal Operating Procedure</w:delText>
              </w:r>
            </w:del>
          </w:p>
          <w:p w:rsidR="00ED237F" w:rsidDel="00106518" w:rsidRDefault="00ED237F" w:rsidP="0098154C">
            <w:pPr>
              <w:pStyle w:val="PS"/>
              <w:keepNext/>
              <w:keepLines/>
              <w:tabs>
                <w:tab w:val="left" w:pos="0"/>
                <w:tab w:val="left" w:pos="1080"/>
              </w:tabs>
              <w:spacing w:before="0" w:after="0" w:line="360" w:lineRule="auto"/>
              <w:ind w:left="1080" w:right="252" w:hanging="1080"/>
              <w:jc w:val="left"/>
              <w:rPr>
                <w:del w:id="342" w:author="gorgemj" w:date="2017-11-26T18:08:00Z"/>
                <w:rFonts w:ascii="Arial" w:hAnsi="Arial" w:cs="Arial"/>
                <w:bCs/>
                <w:noProof w:val="0"/>
                <w:szCs w:val="22"/>
              </w:rPr>
            </w:pPr>
            <w:del w:id="343" w:author="gorgemj" w:date="2017-11-26T18:08:00Z">
              <w:r w:rsidDel="00106518">
                <w:rPr>
                  <w:rFonts w:ascii="Arial" w:hAnsi="Arial" w:cs="Arial"/>
                  <w:bCs/>
                  <w:noProof w:val="0"/>
                  <w:szCs w:val="22"/>
                </w:rPr>
                <w:delText>APP</w:delText>
              </w:r>
              <w:r w:rsidDel="00106518">
                <w:rPr>
                  <w:rFonts w:ascii="Arial" w:hAnsi="Arial" w:cs="Arial"/>
                  <w:bCs/>
                  <w:noProof w:val="0"/>
                  <w:szCs w:val="22"/>
                </w:rPr>
                <w:tab/>
              </w:r>
              <w:r w:rsidRPr="00ED237F" w:rsidDel="00106518">
                <w:rPr>
                  <w:rFonts w:ascii="Arial" w:hAnsi="Arial" w:cs="Arial"/>
                  <w:b/>
                  <w:bCs/>
                  <w:noProof w:val="0"/>
                  <w:szCs w:val="22"/>
                </w:rPr>
                <w:delText>AP1000</w:delText>
              </w:r>
              <w:r w:rsidRPr="00ED237F" w:rsidDel="00106518">
                <w:rPr>
                  <w:rFonts w:ascii="Arial" w:hAnsi="Arial" w:cs="Arial"/>
                  <w:bCs/>
                  <w:noProof w:val="0"/>
                  <w:szCs w:val="22"/>
                </w:rPr>
                <w:delText xml:space="preserve"> 60 Hz Standard Plant Design </w:delText>
              </w:r>
            </w:del>
          </w:p>
          <w:p w:rsidR="00793E5B" w:rsidRPr="00C2153D" w:rsidDel="00101BB1" w:rsidRDefault="00793E5B" w:rsidP="0098154C">
            <w:pPr>
              <w:pStyle w:val="PS"/>
              <w:keepNext/>
              <w:keepLines/>
              <w:tabs>
                <w:tab w:val="left" w:pos="0"/>
                <w:tab w:val="left" w:pos="1080"/>
              </w:tabs>
              <w:spacing w:before="0" w:after="0" w:line="360" w:lineRule="auto"/>
              <w:ind w:left="1080" w:right="252" w:hanging="1080"/>
              <w:jc w:val="left"/>
              <w:rPr>
                <w:del w:id="344" w:author="gorgemj" w:date="2017-11-26T20:01:00Z"/>
                <w:rFonts w:ascii="Arial" w:hAnsi="Arial" w:cs="Arial"/>
                <w:bCs/>
                <w:noProof w:val="0"/>
                <w:szCs w:val="22"/>
              </w:rPr>
            </w:pPr>
            <w:del w:id="345" w:author="gorgemj" w:date="2017-11-26T20:01:00Z">
              <w:r w:rsidRPr="00C2153D" w:rsidDel="00101BB1">
                <w:rPr>
                  <w:rFonts w:ascii="Arial" w:hAnsi="Arial" w:cs="Arial"/>
                  <w:bCs/>
                  <w:noProof w:val="0"/>
                  <w:szCs w:val="22"/>
                </w:rPr>
                <w:delText>ARP</w:delText>
              </w:r>
              <w:r w:rsidDel="00101BB1">
                <w:rPr>
                  <w:rFonts w:ascii="Arial" w:hAnsi="Arial" w:cs="Arial"/>
                  <w:bCs/>
                  <w:noProof w:val="0"/>
                  <w:szCs w:val="22"/>
                </w:rPr>
                <w:tab/>
              </w:r>
              <w:r w:rsidRPr="00C2153D" w:rsidDel="00101BB1">
                <w:rPr>
                  <w:rFonts w:ascii="Arial" w:hAnsi="Arial" w:cs="Arial"/>
                  <w:bCs/>
                  <w:noProof w:val="0"/>
                  <w:szCs w:val="22"/>
                </w:rPr>
                <w:delText>Alarm Recovery Procedure</w:delText>
              </w:r>
            </w:del>
          </w:p>
          <w:p w:rsidR="00793E5B" w:rsidRDefault="00793E5B" w:rsidP="0098154C">
            <w:pPr>
              <w:pStyle w:val="PS"/>
              <w:keepNext/>
              <w:keepLines/>
              <w:tabs>
                <w:tab w:val="left" w:pos="0"/>
                <w:tab w:val="left" w:pos="1080"/>
              </w:tabs>
              <w:spacing w:before="0" w:after="0" w:line="360" w:lineRule="auto"/>
              <w:ind w:left="1080" w:right="252" w:hanging="1080"/>
              <w:jc w:val="left"/>
              <w:rPr>
                <w:rFonts w:ascii="Arial" w:hAnsi="Arial" w:cs="Arial"/>
                <w:bCs/>
                <w:noProof w:val="0"/>
                <w:szCs w:val="22"/>
              </w:rPr>
            </w:pPr>
            <w:r w:rsidRPr="007C199E">
              <w:rPr>
                <w:rFonts w:ascii="Arial" w:hAnsi="Arial" w:cs="Arial"/>
                <w:bCs/>
                <w:noProof w:val="0"/>
                <w:szCs w:val="22"/>
              </w:rPr>
              <w:t>ASME</w:t>
            </w:r>
            <w:r w:rsidRPr="007C199E">
              <w:rPr>
                <w:rFonts w:ascii="Arial" w:hAnsi="Arial" w:cs="Arial"/>
                <w:bCs/>
                <w:noProof w:val="0"/>
                <w:szCs w:val="22"/>
              </w:rPr>
              <w:tab/>
              <w:t>American Society of Mechanical Engineers</w:t>
            </w:r>
          </w:p>
          <w:p w:rsidR="00953522" w:rsidRPr="00897E9C" w:rsidRDefault="00953522" w:rsidP="0098154C">
            <w:pPr>
              <w:pStyle w:val="PS"/>
              <w:keepNext/>
              <w:keepLines/>
              <w:tabs>
                <w:tab w:val="left" w:pos="0"/>
                <w:tab w:val="left" w:pos="1080"/>
              </w:tabs>
              <w:spacing w:before="0" w:after="0" w:line="360" w:lineRule="auto"/>
              <w:ind w:left="1080" w:right="252" w:hanging="1080"/>
              <w:jc w:val="left"/>
              <w:rPr>
                <w:rFonts w:ascii="Arial" w:hAnsi="Arial" w:cs="Arial"/>
                <w:bCs/>
                <w:noProof w:val="0"/>
                <w:szCs w:val="22"/>
              </w:rPr>
            </w:pPr>
            <w:r>
              <w:rPr>
                <w:rFonts w:ascii="Arial" w:hAnsi="Arial" w:cs="Arial"/>
                <w:bCs/>
                <w:noProof w:val="0"/>
                <w:szCs w:val="22"/>
              </w:rPr>
              <w:t>ATWS</w:t>
            </w:r>
            <w:r>
              <w:rPr>
                <w:rFonts w:ascii="Arial" w:hAnsi="Arial" w:cs="Arial"/>
                <w:bCs/>
                <w:noProof w:val="0"/>
                <w:szCs w:val="22"/>
              </w:rPr>
              <w:tab/>
              <w:t>Anticipated Transient Without Scram</w:t>
            </w:r>
          </w:p>
          <w:p w:rsidR="00793E5B" w:rsidDel="001773C1" w:rsidRDefault="00793E5B" w:rsidP="0098154C">
            <w:pPr>
              <w:pStyle w:val="PS"/>
              <w:keepNext/>
              <w:keepLines/>
              <w:tabs>
                <w:tab w:val="left" w:pos="0"/>
                <w:tab w:val="left" w:pos="1080"/>
              </w:tabs>
              <w:spacing w:before="0" w:after="0" w:line="360" w:lineRule="auto"/>
              <w:ind w:left="1080" w:right="252" w:hanging="1080"/>
              <w:jc w:val="left"/>
              <w:rPr>
                <w:del w:id="346" w:author="gorgemj" w:date="2017-11-24T15:57:00Z"/>
                <w:rFonts w:ascii="Arial" w:hAnsi="Arial" w:cs="Arial"/>
                <w:bCs/>
                <w:noProof w:val="0"/>
                <w:szCs w:val="22"/>
              </w:rPr>
            </w:pPr>
            <w:del w:id="347" w:author="gorgemj" w:date="2017-11-24T15:57:00Z">
              <w:r w:rsidDel="001773C1">
                <w:rPr>
                  <w:rFonts w:ascii="Arial" w:hAnsi="Arial" w:cs="Arial"/>
                  <w:bCs/>
                  <w:noProof w:val="0"/>
                  <w:szCs w:val="22"/>
                </w:rPr>
                <w:delText>ATWT</w:delText>
              </w:r>
              <w:r w:rsidDel="001773C1">
                <w:rPr>
                  <w:rFonts w:ascii="Arial" w:hAnsi="Arial" w:cs="Arial"/>
                  <w:bCs/>
                  <w:noProof w:val="0"/>
                  <w:szCs w:val="22"/>
                </w:rPr>
                <w:tab/>
                <w:delText>Anticipated Transient Without Trip</w:delText>
              </w:r>
            </w:del>
          </w:p>
          <w:p w:rsidR="00793E5B" w:rsidRDefault="00793E5B" w:rsidP="0098154C">
            <w:pPr>
              <w:pStyle w:val="PS"/>
              <w:keepNext/>
              <w:keepLines/>
              <w:tabs>
                <w:tab w:val="left" w:pos="0"/>
                <w:tab w:val="left" w:pos="1080"/>
              </w:tabs>
              <w:spacing w:before="0" w:after="0" w:line="360" w:lineRule="auto"/>
              <w:ind w:left="1080" w:right="252" w:hanging="1080"/>
              <w:jc w:val="left"/>
              <w:rPr>
                <w:rFonts w:ascii="Arial" w:hAnsi="Arial" w:cs="Arial"/>
                <w:bCs/>
                <w:noProof w:val="0"/>
                <w:szCs w:val="22"/>
              </w:rPr>
            </w:pPr>
            <w:r>
              <w:rPr>
                <w:rFonts w:ascii="Arial" w:hAnsi="Arial" w:cs="Arial"/>
                <w:bCs/>
                <w:noProof w:val="0"/>
                <w:szCs w:val="22"/>
              </w:rPr>
              <w:t>BTP</w:t>
            </w:r>
            <w:r>
              <w:rPr>
                <w:rFonts w:ascii="Arial" w:hAnsi="Arial" w:cs="Arial"/>
                <w:bCs/>
                <w:noProof w:val="0"/>
                <w:szCs w:val="22"/>
              </w:rPr>
              <w:tab/>
              <w:t>Branch Technology Position</w:t>
            </w:r>
          </w:p>
          <w:p w:rsidR="00444B7B" w:rsidDel="00F67A4C" w:rsidRDefault="00444B7B" w:rsidP="0098154C">
            <w:pPr>
              <w:pStyle w:val="PS"/>
              <w:keepNext/>
              <w:keepLines/>
              <w:tabs>
                <w:tab w:val="left" w:pos="0"/>
                <w:tab w:val="left" w:pos="1080"/>
              </w:tabs>
              <w:spacing w:before="0" w:after="0" w:line="360" w:lineRule="auto"/>
              <w:ind w:left="1080" w:right="252" w:hanging="1080"/>
              <w:jc w:val="left"/>
              <w:rPr>
                <w:del w:id="348" w:author="gorgemj" w:date="2017-11-26T18:26:00Z"/>
                <w:rFonts w:ascii="Arial" w:hAnsi="Arial" w:cs="Arial"/>
                <w:bCs/>
                <w:noProof w:val="0"/>
                <w:szCs w:val="22"/>
              </w:rPr>
            </w:pPr>
            <w:del w:id="349" w:author="gorgemj" w:date="2017-11-26T18:26:00Z">
              <w:r w:rsidDel="00F67A4C">
                <w:rPr>
                  <w:rFonts w:ascii="Arial" w:hAnsi="Arial" w:cs="Arial"/>
                  <w:bCs/>
                  <w:noProof w:val="0"/>
                  <w:szCs w:val="22"/>
                </w:rPr>
                <w:delText>CCF</w:delText>
              </w:r>
              <w:r w:rsidDel="00F67A4C">
                <w:rPr>
                  <w:rFonts w:ascii="Arial" w:hAnsi="Arial" w:cs="Arial"/>
                  <w:bCs/>
                  <w:noProof w:val="0"/>
                  <w:szCs w:val="22"/>
                </w:rPr>
                <w:tab/>
                <w:delText>Common Cause Failure</w:delText>
              </w:r>
            </w:del>
          </w:p>
          <w:p w:rsidR="00106D4C" w:rsidDel="00531173" w:rsidRDefault="00106D4C" w:rsidP="00106D4C">
            <w:pPr>
              <w:pStyle w:val="PS"/>
              <w:keepNext/>
              <w:keepLines/>
              <w:tabs>
                <w:tab w:val="left" w:pos="0"/>
                <w:tab w:val="left" w:pos="1080"/>
              </w:tabs>
              <w:spacing w:before="0" w:after="0" w:line="360" w:lineRule="auto"/>
              <w:ind w:left="1080" w:right="252" w:hanging="1080"/>
              <w:jc w:val="left"/>
              <w:rPr>
                <w:del w:id="350" w:author="gorgemj" w:date="2017-11-25T21:44:00Z"/>
                <w:rFonts w:ascii="Arial" w:hAnsi="Arial" w:cs="Arial"/>
                <w:bCs/>
                <w:noProof w:val="0"/>
                <w:szCs w:val="22"/>
              </w:rPr>
            </w:pPr>
            <w:del w:id="351" w:author="gorgemj" w:date="2017-11-25T21:44:00Z">
              <w:r w:rsidDel="00531173">
                <w:rPr>
                  <w:rFonts w:ascii="Arial" w:hAnsi="Arial" w:cs="Arial"/>
                  <w:bCs/>
                  <w:noProof w:val="0"/>
                  <w:szCs w:val="22"/>
                </w:rPr>
                <w:delText>CDF</w:delText>
              </w:r>
              <w:r w:rsidDel="00531173">
                <w:rPr>
                  <w:rFonts w:ascii="Arial" w:hAnsi="Arial" w:cs="Arial"/>
                  <w:bCs/>
                  <w:noProof w:val="0"/>
                  <w:szCs w:val="22"/>
                </w:rPr>
                <w:tab/>
                <w:delText>Core Damage Frequency</w:delText>
              </w:r>
            </w:del>
          </w:p>
          <w:p w:rsidR="00793E5B" w:rsidRDefault="00793E5B" w:rsidP="0098154C">
            <w:pPr>
              <w:pStyle w:val="PS"/>
              <w:keepNext/>
              <w:keepLines/>
              <w:tabs>
                <w:tab w:val="left" w:pos="0"/>
                <w:tab w:val="left" w:pos="1080"/>
              </w:tabs>
              <w:spacing w:before="0" w:after="0" w:line="360" w:lineRule="auto"/>
              <w:ind w:left="1080" w:right="252" w:hanging="1080"/>
              <w:jc w:val="left"/>
              <w:rPr>
                <w:rFonts w:ascii="Arial" w:hAnsi="Arial" w:cs="Arial"/>
                <w:bCs/>
                <w:noProof w:val="0"/>
                <w:szCs w:val="22"/>
              </w:rPr>
            </w:pPr>
            <w:r>
              <w:rPr>
                <w:rFonts w:ascii="Arial" w:hAnsi="Arial" w:cs="Arial"/>
                <w:bCs/>
                <w:noProof w:val="0"/>
                <w:szCs w:val="22"/>
              </w:rPr>
              <w:t>CFR</w:t>
            </w:r>
            <w:r>
              <w:rPr>
                <w:rFonts w:ascii="Arial" w:hAnsi="Arial" w:cs="Arial"/>
                <w:bCs/>
                <w:noProof w:val="0"/>
                <w:szCs w:val="22"/>
              </w:rPr>
              <w:tab/>
              <w:t>Code of Federal Regulations</w:t>
            </w:r>
          </w:p>
          <w:p w:rsidR="00CE20DD" w:rsidDel="00E5302E" w:rsidRDefault="00CE20DD" w:rsidP="0098154C">
            <w:pPr>
              <w:pStyle w:val="PS"/>
              <w:keepNext/>
              <w:keepLines/>
              <w:tabs>
                <w:tab w:val="left" w:pos="0"/>
                <w:tab w:val="left" w:pos="1080"/>
              </w:tabs>
              <w:spacing w:before="0" w:after="0" w:line="360" w:lineRule="auto"/>
              <w:ind w:left="1080" w:right="252" w:hanging="1080"/>
              <w:jc w:val="left"/>
              <w:rPr>
                <w:del w:id="352" w:author="gorgemj" w:date="2017-11-25T21:48:00Z"/>
                <w:rFonts w:ascii="Arial" w:hAnsi="Arial" w:cs="Arial"/>
                <w:bCs/>
                <w:noProof w:val="0"/>
                <w:szCs w:val="22"/>
              </w:rPr>
            </w:pPr>
            <w:del w:id="353" w:author="gorgemj" w:date="2017-11-25T21:48:00Z">
              <w:r w:rsidDel="00E5302E">
                <w:rPr>
                  <w:rFonts w:ascii="Arial" w:hAnsi="Arial" w:cs="Arial"/>
                  <w:bCs/>
                  <w:noProof w:val="0"/>
                  <w:szCs w:val="22"/>
                </w:rPr>
                <w:delText>CMF</w:delText>
              </w:r>
              <w:r w:rsidDel="00E5302E">
                <w:rPr>
                  <w:rFonts w:ascii="Arial" w:hAnsi="Arial" w:cs="Arial"/>
                  <w:bCs/>
                  <w:noProof w:val="0"/>
                  <w:szCs w:val="22"/>
                </w:rPr>
                <w:tab/>
                <w:delText>Core Melt Frequency</w:delText>
              </w:r>
            </w:del>
          </w:p>
          <w:p w:rsidR="00793E5B" w:rsidDel="00F82440" w:rsidRDefault="00793E5B" w:rsidP="00444B7B">
            <w:pPr>
              <w:pStyle w:val="PS"/>
              <w:keepNext/>
              <w:keepLines/>
              <w:tabs>
                <w:tab w:val="left" w:pos="0"/>
                <w:tab w:val="left" w:pos="1080"/>
                <w:tab w:val="left" w:pos="1861"/>
              </w:tabs>
              <w:spacing w:before="0" w:after="0" w:line="360" w:lineRule="auto"/>
              <w:ind w:left="1080" w:right="252" w:hanging="1080"/>
              <w:jc w:val="left"/>
              <w:rPr>
                <w:del w:id="354" w:author="gorgemj" w:date="2017-11-26T20:02:00Z"/>
                <w:rFonts w:ascii="Arial" w:hAnsi="Arial" w:cs="Arial"/>
                <w:bCs/>
                <w:noProof w:val="0"/>
                <w:szCs w:val="22"/>
              </w:rPr>
            </w:pPr>
            <w:del w:id="355" w:author="gorgemj" w:date="2017-11-26T20:02:00Z">
              <w:r w:rsidDel="00F82440">
                <w:rPr>
                  <w:rFonts w:ascii="Arial" w:hAnsi="Arial" w:cs="Arial"/>
                  <w:bCs/>
                  <w:noProof w:val="0"/>
                  <w:szCs w:val="22"/>
                </w:rPr>
                <w:delText>CMT</w:delText>
              </w:r>
              <w:r w:rsidRPr="007C199E" w:rsidDel="00F82440">
                <w:rPr>
                  <w:rFonts w:ascii="Arial" w:hAnsi="Arial" w:cs="Arial"/>
                  <w:bCs/>
                  <w:noProof w:val="0"/>
                  <w:szCs w:val="22"/>
                </w:rPr>
                <w:delText xml:space="preserve"> </w:delText>
              </w:r>
              <w:r w:rsidDel="00F82440">
                <w:rPr>
                  <w:rFonts w:ascii="Arial" w:hAnsi="Arial" w:cs="Arial"/>
                  <w:bCs/>
                  <w:noProof w:val="0"/>
                  <w:szCs w:val="22"/>
                </w:rPr>
                <w:tab/>
                <w:delText>Core Makeup Tank</w:delText>
              </w:r>
            </w:del>
          </w:p>
          <w:p w:rsidR="00793E5B" w:rsidRDefault="00793E5B" w:rsidP="0098154C">
            <w:pPr>
              <w:pStyle w:val="PS"/>
              <w:keepNext/>
              <w:keepLines/>
              <w:tabs>
                <w:tab w:val="left" w:pos="0"/>
                <w:tab w:val="left" w:pos="1080"/>
              </w:tabs>
              <w:spacing w:before="0" w:after="0" w:line="360" w:lineRule="auto"/>
              <w:ind w:left="1080" w:right="252" w:hanging="1080"/>
              <w:jc w:val="left"/>
              <w:rPr>
                <w:rFonts w:ascii="Arial" w:hAnsi="Arial" w:cs="Arial"/>
                <w:bCs/>
                <w:noProof w:val="0"/>
                <w:szCs w:val="22"/>
              </w:rPr>
            </w:pPr>
            <w:r>
              <w:rPr>
                <w:rFonts w:ascii="Arial" w:hAnsi="Arial" w:cs="Arial"/>
                <w:bCs/>
                <w:noProof w:val="0"/>
                <w:szCs w:val="22"/>
              </w:rPr>
              <w:t>CVS</w:t>
            </w:r>
            <w:r>
              <w:rPr>
                <w:rFonts w:ascii="Arial" w:hAnsi="Arial" w:cs="Arial"/>
                <w:bCs/>
                <w:noProof w:val="0"/>
                <w:szCs w:val="22"/>
              </w:rPr>
              <w:tab/>
              <w:t>Chemical and Volume Control System</w:t>
            </w:r>
          </w:p>
          <w:p w:rsidR="00793E5B" w:rsidRDefault="00793E5B" w:rsidP="0098154C">
            <w:pPr>
              <w:pStyle w:val="PS"/>
              <w:keepNext/>
              <w:keepLines/>
              <w:tabs>
                <w:tab w:val="left" w:pos="0"/>
                <w:tab w:val="left" w:pos="1080"/>
              </w:tabs>
              <w:spacing w:before="0" w:after="0" w:line="360" w:lineRule="auto"/>
              <w:ind w:left="1080" w:right="252" w:hanging="1080"/>
              <w:jc w:val="left"/>
              <w:rPr>
                <w:rFonts w:ascii="Arial" w:hAnsi="Arial" w:cs="Arial"/>
                <w:bCs/>
                <w:noProof w:val="0"/>
                <w:szCs w:val="22"/>
              </w:rPr>
            </w:pPr>
            <w:r>
              <w:rPr>
                <w:rFonts w:ascii="Arial" w:hAnsi="Arial" w:cs="Arial"/>
                <w:bCs/>
                <w:noProof w:val="0"/>
                <w:szCs w:val="22"/>
              </w:rPr>
              <w:t>DAS</w:t>
            </w:r>
            <w:r>
              <w:rPr>
                <w:rFonts w:ascii="Arial" w:hAnsi="Arial" w:cs="Arial"/>
                <w:bCs/>
                <w:noProof w:val="0"/>
                <w:szCs w:val="22"/>
              </w:rPr>
              <w:tab/>
              <w:t>Diverse Actuation System</w:t>
            </w:r>
          </w:p>
          <w:p w:rsidR="00953522" w:rsidRDefault="00953522" w:rsidP="0098154C">
            <w:pPr>
              <w:pStyle w:val="PS"/>
              <w:keepNext/>
              <w:keepLines/>
              <w:tabs>
                <w:tab w:val="left" w:pos="0"/>
                <w:tab w:val="left" w:pos="1080"/>
              </w:tabs>
              <w:spacing w:before="0" w:after="0" w:line="360" w:lineRule="auto"/>
              <w:ind w:left="1080" w:right="252" w:hanging="1080"/>
              <w:jc w:val="left"/>
              <w:rPr>
                <w:ins w:id="356" w:author="gorgemj" w:date="2017-11-26T20:05:00Z"/>
                <w:rFonts w:ascii="Arial" w:hAnsi="Arial" w:cs="Arial"/>
                <w:bCs/>
                <w:noProof w:val="0"/>
                <w:szCs w:val="22"/>
              </w:rPr>
            </w:pPr>
            <w:r>
              <w:rPr>
                <w:rFonts w:ascii="Arial" w:hAnsi="Arial" w:cs="Arial"/>
                <w:bCs/>
                <w:noProof w:val="0"/>
                <w:szCs w:val="22"/>
              </w:rPr>
              <w:t>DBA</w:t>
            </w:r>
            <w:r>
              <w:rPr>
                <w:rFonts w:ascii="Arial" w:hAnsi="Arial" w:cs="Arial"/>
                <w:bCs/>
                <w:noProof w:val="0"/>
                <w:szCs w:val="22"/>
              </w:rPr>
              <w:tab/>
              <w:t>Design Basis Accident</w:t>
            </w:r>
          </w:p>
          <w:p w:rsidR="00F82440" w:rsidRDefault="00F82440" w:rsidP="0098154C">
            <w:pPr>
              <w:pStyle w:val="PS"/>
              <w:keepNext/>
              <w:keepLines/>
              <w:tabs>
                <w:tab w:val="left" w:pos="0"/>
                <w:tab w:val="left" w:pos="1080"/>
              </w:tabs>
              <w:spacing w:before="0" w:after="0" w:line="360" w:lineRule="auto"/>
              <w:ind w:left="1080" w:right="252" w:hanging="1080"/>
              <w:jc w:val="left"/>
              <w:rPr>
                <w:rFonts w:ascii="Arial" w:hAnsi="Arial" w:cs="Arial"/>
                <w:bCs/>
                <w:noProof w:val="0"/>
                <w:szCs w:val="22"/>
              </w:rPr>
            </w:pPr>
            <w:ins w:id="357" w:author="gorgemj" w:date="2017-11-26T20:05:00Z">
              <w:r>
                <w:rPr>
                  <w:rFonts w:ascii="Arial" w:hAnsi="Arial" w:cs="Arial"/>
                  <w:bCs/>
                  <w:noProof w:val="0"/>
                  <w:szCs w:val="22"/>
                </w:rPr>
                <w:t>DBE</w:t>
              </w:r>
              <w:r>
                <w:rPr>
                  <w:rFonts w:ascii="Arial" w:hAnsi="Arial" w:cs="Arial"/>
                  <w:bCs/>
                  <w:noProof w:val="0"/>
                  <w:szCs w:val="22"/>
                </w:rPr>
                <w:tab/>
                <w:t>Design Basis Event</w:t>
              </w:r>
            </w:ins>
          </w:p>
          <w:p w:rsidR="00E25548" w:rsidDel="00106518" w:rsidRDefault="00E25548" w:rsidP="0098154C">
            <w:pPr>
              <w:pStyle w:val="PS"/>
              <w:keepNext/>
              <w:keepLines/>
              <w:tabs>
                <w:tab w:val="left" w:pos="0"/>
                <w:tab w:val="left" w:pos="1080"/>
              </w:tabs>
              <w:spacing w:before="0" w:after="0" w:line="360" w:lineRule="auto"/>
              <w:ind w:left="1080" w:right="252" w:hanging="1080"/>
              <w:jc w:val="left"/>
              <w:rPr>
                <w:del w:id="358" w:author="gorgemj" w:date="2017-11-26T18:10:00Z"/>
                <w:rFonts w:ascii="Arial" w:hAnsi="Arial" w:cs="Arial"/>
                <w:bCs/>
                <w:noProof w:val="0"/>
                <w:szCs w:val="22"/>
              </w:rPr>
            </w:pPr>
            <w:del w:id="359" w:author="gorgemj" w:date="2017-11-26T18:10:00Z">
              <w:r w:rsidDel="00106518">
                <w:rPr>
                  <w:rFonts w:ascii="Arial" w:hAnsi="Arial" w:cs="Arial"/>
                  <w:bCs/>
                  <w:noProof w:val="0"/>
                  <w:szCs w:val="22"/>
                </w:rPr>
                <w:delText>dc</w:delText>
              </w:r>
              <w:r w:rsidDel="00106518">
                <w:rPr>
                  <w:rFonts w:ascii="Arial" w:hAnsi="Arial" w:cs="Arial"/>
                  <w:bCs/>
                  <w:noProof w:val="0"/>
                  <w:szCs w:val="22"/>
                </w:rPr>
                <w:tab/>
                <w:delText>Direct Current</w:delText>
              </w:r>
            </w:del>
          </w:p>
          <w:p w:rsidR="00793E5B" w:rsidRDefault="00793E5B" w:rsidP="0098154C">
            <w:pPr>
              <w:pStyle w:val="PS"/>
              <w:keepNext/>
              <w:keepLines/>
              <w:tabs>
                <w:tab w:val="left" w:pos="0"/>
                <w:tab w:val="left" w:pos="1080"/>
              </w:tabs>
              <w:spacing w:before="0" w:after="0" w:line="360" w:lineRule="auto"/>
              <w:ind w:left="1080" w:right="252" w:hanging="1080"/>
              <w:jc w:val="left"/>
              <w:rPr>
                <w:rFonts w:ascii="Arial" w:hAnsi="Arial" w:cs="Arial"/>
                <w:bCs/>
                <w:noProof w:val="0"/>
                <w:szCs w:val="22"/>
              </w:rPr>
            </w:pPr>
            <w:r w:rsidRPr="007C199E">
              <w:rPr>
                <w:rFonts w:ascii="Arial" w:hAnsi="Arial" w:cs="Arial"/>
                <w:bCs/>
                <w:noProof w:val="0"/>
                <w:szCs w:val="22"/>
              </w:rPr>
              <w:t>DCD</w:t>
            </w:r>
            <w:r w:rsidRPr="007C199E">
              <w:rPr>
                <w:rFonts w:ascii="Arial" w:hAnsi="Arial" w:cs="Arial"/>
                <w:bCs/>
                <w:noProof w:val="0"/>
                <w:szCs w:val="22"/>
              </w:rPr>
              <w:tab/>
              <w:t>Design Control Document</w:t>
            </w:r>
          </w:p>
          <w:p w:rsidR="00953522" w:rsidRDefault="00953522" w:rsidP="0098154C">
            <w:pPr>
              <w:pStyle w:val="PS"/>
              <w:keepNext/>
              <w:keepLines/>
              <w:tabs>
                <w:tab w:val="left" w:pos="0"/>
                <w:tab w:val="left" w:pos="1080"/>
              </w:tabs>
              <w:spacing w:before="0" w:after="0" w:line="360" w:lineRule="auto"/>
              <w:ind w:left="1080" w:right="252" w:hanging="1080"/>
              <w:jc w:val="left"/>
              <w:rPr>
                <w:rFonts w:ascii="Arial" w:hAnsi="Arial" w:cs="Arial"/>
                <w:bCs/>
                <w:noProof w:val="0"/>
                <w:szCs w:val="22"/>
              </w:rPr>
            </w:pPr>
            <w:r>
              <w:rPr>
                <w:rFonts w:ascii="Arial" w:hAnsi="Arial" w:cs="Arial"/>
                <w:bCs/>
                <w:noProof w:val="0"/>
                <w:szCs w:val="22"/>
              </w:rPr>
              <w:t>DEC</w:t>
            </w:r>
            <w:r>
              <w:rPr>
                <w:rFonts w:ascii="Arial" w:hAnsi="Arial" w:cs="Arial"/>
                <w:bCs/>
                <w:noProof w:val="0"/>
                <w:szCs w:val="22"/>
              </w:rPr>
              <w:tab/>
              <w:t>Design Extension Condition</w:t>
            </w:r>
          </w:p>
          <w:p w:rsidR="00B04543" w:rsidRDefault="00B04543" w:rsidP="00B04543">
            <w:pPr>
              <w:pStyle w:val="PS"/>
              <w:keepNext/>
              <w:keepLines/>
              <w:tabs>
                <w:tab w:val="left" w:pos="0"/>
                <w:tab w:val="left" w:pos="1080"/>
              </w:tabs>
              <w:spacing w:before="0" w:after="0" w:line="360" w:lineRule="auto"/>
              <w:ind w:left="1080" w:right="252" w:hanging="1080"/>
              <w:jc w:val="left"/>
              <w:rPr>
                <w:rFonts w:ascii="Arial" w:hAnsi="Arial" w:cs="Arial"/>
                <w:bCs/>
                <w:noProof w:val="0"/>
                <w:szCs w:val="22"/>
              </w:rPr>
            </w:pPr>
            <w:proofErr w:type="spellStart"/>
            <w:r w:rsidRPr="007C199E">
              <w:rPr>
                <w:rFonts w:ascii="Arial" w:hAnsi="Arial" w:cs="Arial"/>
                <w:bCs/>
                <w:noProof w:val="0"/>
                <w:szCs w:val="22"/>
              </w:rPr>
              <w:t>DiD</w:t>
            </w:r>
            <w:proofErr w:type="spellEnd"/>
            <w:r w:rsidRPr="007C199E">
              <w:rPr>
                <w:rFonts w:ascii="Arial" w:hAnsi="Arial" w:cs="Arial"/>
                <w:bCs/>
                <w:noProof w:val="0"/>
                <w:szCs w:val="22"/>
              </w:rPr>
              <w:tab/>
              <w:t>Defense-in-Depth</w:t>
            </w:r>
          </w:p>
          <w:p w:rsidR="00B04543" w:rsidRPr="00897E9C" w:rsidDel="007E705F" w:rsidRDefault="00B04543" w:rsidP="00B04543">
            <w:pPr>
              <w:pStyle w:val="PS"/>
              <w:keepNext/>
              <w:keepLines/>
              <w:tabs>
                <w:tab w:val="left" w:pos="0"/>
                <w:tab w:val="left" w:pos="1080"/>
              </w:tabs>
              <w:spacing w:before="0" w:after="0" w:line="360" w:lineRule="auto"/>
              <w:ind w:left="1080" w:right="252" w:hanging="1080"/>
              <w:jc w:val="left"/>
              <w:rPr>
                <w:del w:id="360" w:author="gorgemj" w:date="2017-11-25T21:24:00Z"/>
                <w:rFonts w:ascii="Arial" w:hAnsi="Arial" w:cs="Arial"/>
                <w:bCs/>
                <w:noProof w:val="0"/>
                <w:szCs w:val="22"/>
              </w:rPr>
            </w:pPr>
            <w:del w:id="361" w:author="gorgemj" w:date="2017-11-25T21:24:00Z">
              <w:r w:rsidDel="007E705F">
                <w:rPr>
                  <w:rFonts w:ascii="Arial" w:hAnsi="Arial" w:cs="Arial"/>
                  <w:bCs/>
                  <w:noProof w:val="0"/>
                  <w:szCs w:val="22"/>
                </w:rPr>
                <w:delText>DNB</w:delText>
              </w:r>
              <w:r w:rsidDel="007E705F">
                <w:rPr>
                  <w:rFonts w:ascii="Arial" w:hAnsi="Arial" w:cs="Arial"/>
                  <w:bCs/>
                  <w:noProof w:val="0"/>
                  <w:szCs w:val="22"/>
                </w:rPr>
                <w:tab/>
                <w:delText>Departure from Nucleate Boiling</w:delText>
              </w:r>
            </w:del>
          </w:p>
          <w:p w:rsidR="00F85899" w:rsidRDefault="00F85899" w:rsidP="00F85899">
            <w:pPr>
              <w:pStyle w:val="PS"/>
              <w:keepNext/>
              <w:keepLines/>
              <w:tabs>
                <w:tab w:val="left" w:pos="0"/>
                <w:tab w:val="left" w:pos="1080"/>
              </w:tabs>
              <w:spacing w:before="0" w:after="0" w:line="360" w:lineRule="auto"/>
              <w:ind w:left="1080" w:right="252" w:hanging="1080"/>
              <w:jc w:val="left"/>
              <w:rPr>
                <w:rFonts w:ascii="Arial" w:hAnsi="Arial" w:cs="Arial"/>
                <w:bCs/>
                <w:noProof w:val="0"/>
                <w:szCs w:val="22"/>
              </w:rPr>
            </w:pPr>
            <w:r w:rsidRPr="007C199E">
              <w:rPr>
                <w:rFonts w:ascii="Arial" w:hAnsi="Arial" w:cs="Arial"/>
                <w:bCs/>
                <w:noProof w:val="0"/>
                <w:szCs w:val="22"/>
              </w:rPr>
              <w:t>D-RAP</w:t>
            </w:r>
            <w:r w:rsidRPr="007C199E">
              <w:rPr>
                <w:rFonts w:ascii="Arial" w:hAnsi="Arial" w:cs="Arial"/>
                <w:bCs/>
                <w:noProof w:val="0"/>
                <w:szCs w:val="22"/>
              </w:rPr>
              <w:tab/>
              <w:t>Design Reliability Assurance Program</w:t>
            </w:r>
          </w:p>
          <w:p w:rsidR="00F85899" w:rsidRPr="00897E9C" w:rsidDel="00904EE4" w:rsidRDefault="00F85899" w:rsidP="00F85899">
            <w:pPr>
              <w:pStyle w:val="PS"/>
              <w:keepNext/>
              <w:keepLines/>
              <w:tabs>
                <w:tab w:val="left" w:pos="0"/>
                <w:tab w:val="left" w:pos="1080"/>
              </w:tabs>
              <w:spacing w:before="0" w:after="0" w:line="360" w:lineRule="auto"/>
              <w:ind w:left="1080" w:right="252" w:hanging="1080"/>
              <w:jc w:val="left"/>
              <w:rPr>
                <w:del w:id="362" w:author="gorgemj" w:date="2017-11-26T20:10:00Z"/>
                <w:rFonts w:ascii="Arial" w:hAnsi="Arial" w:cs="Arial"/>
                <w:bCs/>
                <w:noProof w:val="0"/>
                <w:szCs w:val="22"/>
              </w:rPr>
            </w:pPr>
            <w:del w:id="363" w:author="gorgemj" w:date="2017-11-26T20:10:00Z">
              <w:r w:rsidDel="00904EE4">
                <w:rPr>
                  <w:rFonts w:ascii="Arial" w:hAnsi="Arial" w:cs="Arial"/>
                  <w:bCs/>
                  <w:noProof w:val="0"/>
                  <w:szCs w:val="22"/>
                </w:rPr>
                <w:delText>EFS</w:delText>
              </w:r>
              <w:r w:rsidDel="00904EE4">
                <w:rPr>
                  <w:rFonts w:ascii="Arial" w:hAnsi="Arial" w:cs="Arial"/>
                  <w:bCs/>
                  <w:noProof w:val="0"/>
                  <w:szCs w:val="22"/>
                </w:rPr>
                <w:tab/>
              </w:r>
              <w:r w:rsidRPr="00E3508A" w:rsidDel="00904EE4">
                <w:rPr>
                  <w:rFonts w:ascii="Arial" w:hAnsi="Arial" w:cs="Arial"/>
                  <w:bCs/>
                  <w:noProof w:val="0"/>
                  <w:szCs w:val="22"/>
                </w:rPr>
                <w:delText>Communication Systems</w:delText>
              </w:r>
            </w:del>
          </w:p>
          <w:p w:rsidR="00F85899" w:rsidDel="00904EE4" w:rsidRDefault="00F85899" w:rsidP="00F85899">
            <w:pPr>
              <w:pStyle w:val="PS"/>
              <w:keepNext/>
              <w:keepLines/>
              <w:tabs>
                <w:tab w:val="left" w:pos="0"/>
                <w:tab w:val="left" w:pos="1080"/>
              </w:tabs>
              <w:spacing w:before="0" w:after="0" w:line="360" w:lineRule="auto"/>
              <w:ind w:left="1080" w:right="252" w:hanging="1080"/>
              <w:jc w:val="left"/>
              <w:rPr>
                <w:del w:id="364" w:author="gorgemj" w:date="2017-11-26T20:10:00Z"/>
                <w:rFonts w:ascii="Arial" w:hAnsi="Arial" w:cs="Arial"/>
                <w:bCs/>
                <w:noProof w:val="0"/>
                <w:szCs w:val="22"/>
              </w:rPr>
            </w:pPr>
            <w:del w:id="365" w:author="gorgemj" w:date="2017-11-26T20:10:00Z">
              <w:r w:rsidRPr="00C2153D" w:rsidDel="00904EE4">
                <w:rPr>
                  <w:rFonts w:ascii="Arial" w:hAnsi="Arial" w:cs="Arial"/>
                  <w:bCs/>
                  <w:noProof w:val="0"/>
                  <w:szCs w:val="22"/>
                </w:rPr>
                <w:delText>EOP</w:delText>
              </w:r>
              <w:r w:rsidDel="00904EE4">
                <w:rPr>
                  <w:rFonts w:ascii="Arial" w:hAnsi="Arial" w:cs="Arial"/>
                  <w:bCs/>
                  <w:noProof w:val="0"/>
                  <w:szCs w:val="22"/>
                </w:rPr>
                <w:tab/>
              </w:r>
              <w:r w:rsidRPr="00C2153D" w:rsidDel="00904EE4">
                <w:rPr>
                  <w:rFonts w:ascii="Arial" w:hAnsi="Arial" w:cs="Arial"/>
                  <w:bCs/>
                  <w:noProof w:val="0"/>
                  <w:szCs w:val="22"/>
                </w:rPr>
                <w:delText>Emergency Operating Procedure</w:delText>
              </w:r>
            </w:del>
          </w:p>
          <w:p w:rsidR="00C00CEF" w:rsidRPr="00B51A09" w:rsidDel="004D49AA" w:rsidRDefault="00C00CEF" w:rsidP="00C00CEF">
            <w:pPr>
              <w:keepNext/>
              <w:keepLines/>
              <w:tabs>
                <w:tab w:val="left" w:pos="540"/>
              </w:tabs>
              <w:spacing w:after="280"/>
              <w:rPr>
                <w:del w:id="366" w:author="gorgemj" w:date="2017-11-24T15:41:00Z"/>
                <w:b/>
                <w:sz w:val="24"/>
                <w:szCs w:val="24"/>
              </w:rPr>
            </w:pPr>
            <w:del w:id="367" w:author="gorgemj" w:date="2017-11-24T15:41:00Z">
              <w:r w:rsidDel="004D49AA">
                <w:rPr>
                  <w:b/>
                  <w:sz w:val="24"/>
                  <w:szCs w:val="24"/>
                </w:rPr>
                <w:delText>4.0</w:delText>
              </w:r>
              <w:r w:rsidDel="004D49AA">
                <w:rPr>
                  <w:b/>
                  <w:sz w:val="24"/>
                  <w:szCs w:val="24"/>
                </w:rPr>
                <w:tab/>
              </w:r>
              <w:r w:rsidRPr="00B51A09" w:rsidDel="004D49AA">
                <w:rPr>
                  <w:b/>
                  <w:sz w:val="24"/>
                  <w:szCs w:val="24"/>
                </w:rPr>
                <w:delText>Acronyms (cont.)</w:delText>
              </w:r>
            </w:del>
          </w:p>
          <w:p w:rsidR="00793E5B" w:rsidRPr="00897E9C" w:rsidDel="00904EE4" w:rsidRDefault="00793E5B" w:rsidP="0098154C">
            <w:pPr>
              <w:pStyle w:val="PS"/>
              <w:keepNext/>
              <w:keepLines/>
              <w:tabs>
                <w:tab w:val="left" w:pos="0"/>
                <w:tab w:val="left" w:pos="1080"/>
              </w:tabs>
              <w:spacing w:before="0" w:after="0" w:line="360" w:lineRule="auto"/>
              <w:ind w:left="1080" w:right="252" w:hanging="1080"/>
              <w:jc w:val="left"/>
              <w:rPr>
                <w:del w:id="368" w:author="gorgemj" w:date="2017-11-26T20:10:00Z"/>
                <w:rFonts w:ascii="Arial" w:hAnsi="Arial" w:cs="Arial"/>
                <w:bCs/>
                <w:noProof w:val="0"/>
                <w:szCs w:val="22"/>
              </w:rPr>
            </w:pPr>
            <w:del w:id="369" w:author="gorgemj" w:date="2017-11-26T20:10:00Z">
              <w:r w:rsidRPr="007C199E" w:rsidDel="00904EE4">
                <w:rPr>
                  <w:rFonts w:ascii="Arial" w:hAnsi="Arial" w:cs="Arial"/>
                  <w:bCs/>
                  <w:noProof w:val="0"/>
                  <w:szCs w:val="22"/>
                </w:rPr>
                <w:delText>EPP</w:delText>
              </w:r>
              <w:r w:rsidRPr="007C199E" w:rsidDel="00904EE4">
                <w:rPr>
                  <w:rFonts w:ascii="Arial" w:hAnsi="Arial" w:cs="Arial"/>
                  <w:bCs/>
                  <w:noProof w:val="0"/>
                  <w:szCs w:val="22"/>
                </w:rPr>
                <w:tab/>
                <w:delText>European Passive Plant Program</w:delText>
              </w:r>
            </w:del>
          </w:p>
          <w:p w:rsidR="00793E5B" w:rsidRPr="00897E9C" w:rsidRDefault="00793E5B" w:rsidP="0098154C">
            <w:pPr>
              <w:pStyle w:val="PS"/>
              <w:keepNext/>
              <w:keepLines/>
              <w:tabs>
                <w:tab w:val="left" w:pos="0"/>
                <w:tab w:val="left" w:pos="1080"/>
              </w:tabs>
              <w:spacing w:before="0" w:after="0" w:line="360" w:lineRule="auto"/>
              <w:ind w:left="1080" w:right="252" w:hanging="1080"/>
              <w:jc w:val="left"/>
              <w:rPr>
                <w:rFonts w:ascii="Arial" w:hAnsi="Arial" w:cs="Arial"/>
                <w:bCs/>
                <w:noProof w:val="0"/>
                <w:szCs w:val="22"/>
              </w:rPr>
            </w:pPr>
            <w:r w:rsidRPr="007C199E">
              <w:rPr>
                <w:rFonts w:ascii="Arial" w:hAnsi="Arial" w:cs="Arial"/>
                <w:bCs/>
                <w:noProof w:val="0"/>
                <w:szCs w:val="22"/>
              </w:rPr>
              <w:t xml:space="preserve">EPRI </w:t>
            </w:r>
            <w:r w:rsidRPr="007C199E">
              <w:rPr>
                <w:rFonts w:ascii="Arial" w:hAnsi="Arial" w:cs="Arial"/>
                <w:bCs/>
                <w:noProof w:val="0"/>
                <w:szCs w:val="22"/>
              </w:rPr>
              <w:tab/>
              <w:t>Electric Power Research Institute</w:t>
            </w:r>
          </w:p>
          <w:p w:rsidR="00793E5B" w:rsidDel="00904EE4" w:rsidRDefault="00793E5B" w:rsidP="0098154C">
            <w:pPr>
              <w:pStyle w:val="PS"/>
              <w:keepNext/>
              <w:keepLines/>
              <w:tabs>
                <w:tab w:val="left" w:pos="0"/>
                <w:tab w:val="left" w:pos="1080"/>
              </w:tabs>
              <w:spacing w:before="0" w:after="0" w:line="360" w:lineRule="auto"/>
              <w:ind w:left="1080" w:right="252" w:hanging="1080"/>
              <w:jc w:val="left"/>
              <w:rPr>
                <w:del w:id="370" w:author="gorgemj" w:date="2017-11-26T20:10:00Z"/>
                <w:rFonts w:ascii="Arial" w:hAnsi="Arial" w:cs="Arial"/>
                <w:bCs/>
                <w:noProof w:val="0"/>
                <w:szCs w:val="22"/>
              </w:rPr>
            </w:pPr>
            <w:del w:id="371" w:author="gorgemj" w:date="2017-11-26T20:10:00Z">
              <w:r w:rsidRPr="007C199E" w:rsidDel="00904EE4">
                <w:rPr>
                  <w:rFonts w:ascii="Arial" w:hAnsi="Arial" w:cs="Arial"/>
                  <w:bCs/>
                  <w:noProof w:val="0"/>
                  <w:szCs w:val="22"/>
                </w:rPr>
                <w:delText>EPS</w:delText>
              </w:r>
              <w:r w:rsidRPr="007C199E" w:rsidDel="00904EE4">
                <w:rPr>
                  <w:rFonts w:ascii="Arial" w:hAnsi="Arial" w:cs="Arial"/>
                  <w:bCs/>
                  <w:noProof w:val="0"/>
                  <w:szCs w:val="22"/>
                </w:rPr>
                <w:tab/>
              </w:r>
              <w:r w:rsidR="00E565BC" w:rsidRPr="00E565BC" w:rsidDel="00904EE4">
                <w:rPr>
                  <w:rFonts w:ascii="Arial" w:hAnsi="Arial" w:cs="Arial"/>
                  <w:b/>
                  <w:bCs/>
                  <w:noProof w:val="0"/>
                  <w:szCs w:val="22"/>
                </w:rPr>
                <w:delText>AP1000</w:delText>
              </w:r>
              <w:r w:rsidRPr="007C199E" w:rsidDel="00904EE4">
                <w:rPr>
                  <w:rFonts w:ascii="Arial" w:hAnsi="Arial" w:cs="Arial"/>
                  <w:bCs/>
                  <w:noProof w:val="0"/>
                  <w:szCs w:val="22"/>
                </w:rPr>
                <w:delText xml:space="preserve"> 50Hz European Standard Plant Design</w:delText>
              </w:r>
            </w:del>
          </w:p>
          <w:p w:rsidR="00793E5B" w:rsidDel="00A1646E" w:rsidRDefault="00793E5B" w:rsidP="00B51A09">
            <w:pPr>
              <w:pStyle w:val="PS"/>
              <w:tabs>
                <w:tab w:val="left" w:pos="0"/>
                <w:tab w:val="left" w:pos="1080"/>
              </w:tabs>
              <w:spacing w:before="0" w:after="0" w:line="360" w:lineRule="auto"/>
              <w:ind w:left="1080" w:right="259" w:hanging="1080"/>
              <w:jc w:val="left"/>
              <w:rPr>
                <w:del w:id="372" w:author="gorgemj" w:date="2017-11-25T20:35:00Z"/>
                <w:rFonts w:ascii="Arial" w:hAnsi="Arial" w:cs="Arial"/>
                <w:bCs/>
                <w:noProof w:val="0"/>
                <w:szCs w:val="22"/>
              </w:rPr>
            </w:pPr>
            <w:del w:id="373" w:author="gorgemj" w:date="2017-11-25T20:35:00Z">
              <w:r w:rsidDel="00A1646E">
                <w:rPr>
                  <w:rFonts w:ascii="Arial" w:hAnsi="Arial" w:cs="Arial"/>
                  <w:bCs/>
                  <w:noProof w:val="0"/>
                  <w:szCs w:val="22"/>
                </w:rPr>
                <w:delText>ESF</w:delText>
              </w:r>
              <w:r w:rsidDel="00A1646E">
                <w:rPr>
                  <w:rFonts w:ascii="Arial" w:hAnsi="Arial" w:cs="Arial"/>
                  <w:bCs/>
                  <w:noProof w:val="0"/>
                  <w:szCs w:val="22"/>
                </w:rPr>
                <w:tab/>
                <w:delText>Engineered Safety Features</w:delText>
              </w:r>
            </w:del>
          </w:p>
          <w:p w:rsidR="00E157D8" w:rsidRPr="00E157D8" w:rsidDel="00106518" w:rsidRDefault="00E157D8" w:rsidP="00E157D8">
            <w:pPr>
              <w:pStyle w:val="PS"/>
              <w:tabs>
                <w:tab w:val="left" w:pos="0"/>
                <w:tab w:val="left" w:pos="1080"/>
              </w:tabs>
              <w:spacing w:before="0" w:after="0" w:line="360" w:lineRule="auto"/>
              <w:ind w:left="1080" w:right="259" w:hanging="1080"/>
              <w:jc w:val="left"/>
              <w:rPr>
                <w:del w:id="374" w:author="gorgemj" w:date="2017-11-26T18:11:00Z"/>
                <w:rFonts w:ascii="Arial" w:hAnsi="Arial" w:cs="Arial"/>
                <w:bCs/>
                <w:noProof w:val="0"/>
                <w:szCs w:val="22"/>
              </w:rPr>
            </w:pPr>
            <w:del w:id="375" w:author="gorgemj" w:date="2017-11-26T18:11:00Z">
              <w:r w:rsidRPr="00E157D8" w:rsidDel="00106518">
                <w:rPr>
                  <w:rFonts w:ascii="Arial" w:hAnsi="Arial" w:cs="Arial"/>
                  <w:bCs/>
                  <w:noProof w:val="0"/>
                  <w:szCs w:val="22"/>
                </w:rPr>
                <w:delText>ETS</w:delText>
              </w:r>
              <w:r w:rsidRPr="00E157D8" w:rsidDel="00106518">
                <w:rPr>
                  <w:rFonts w:ascii="Arial" w:hAnsi="Arial" w:cs="Arial"/>
                  <w:bCs/>
                  <w:noProof w:val="0"/>
                  <w:szCs w:val="22"/>
                </w:rPr>
                <w:tab/>
                <w:delText>Emergency Trip System</w:delText>
              </w:r>
            </w:del>
          </w:p>
          <w:p w:rsidR="00793E5B" w:rsidRPr="00897E9C" w:rsidRDefault="00793E5B" w:rsidP="0098154C">
            <w:pPr>
              <w:pStyle w:val="PS"/>
              <w:keepNext/>
              <w:keepLines/>
              <w:tabs>
                <w:tab w:val="left" w:pos="0"/>
                <w:tab w:val="left" w:pos="1080"/>
              </w:tabs>
              <w:spacing w:before="0" w:after="0" w:line="360" w:lineRule="auto"/>
              <w:ind w:left="1080" w:right="252" w:hanging="1080"/>
              <w:jc w:val="left"/>
              <w:rPr>
                <w:rFonts w:ascii="Arial" w:hAnsi="Arial" w:cs="Arial"/>
                <w:bCs/>
                <w:noProof w:val="0"/>
                <w:szCs w:val="22"/>
              </w:rPr>
            </w:pPr>
            <w:r w:rsidRPr="007C199E">
              <w:rPr>
                <w:rFonts w:ascii="Arial" w:hAnsi="Arial" w:cs="Arial"/>
                <w:bCs/>
                <w:noProof w:val="0"/>
                <w:szCs w:val="22"/>
              </w:rPr>
              <w:t>EUR</w:t>
            </w:r>
            <w:r w:rsidRPr="007C199E">
              <w:rPr>
                <w:rFonts w:ascii="Arial" w:hAnsi="Arial" w:cs="Arial"/>
                <w:bCs/>
                <w:noProof w:val="0"/>
                <w:szCs w:val="22"/>
              </w:rPr>
              <w:tab/>
              <w:t xml:space="preserve">European Utility Requirements </w:t>
            </w:r>
          </w:p>
          <w:p w:rsidR="00793E5B" w:rsidRDefault="00793E5B" w:rsidP="0098154C">
            <w:pPr>
              <w:pStyle w:val="PS"/>
              <w:keepNext/>
              <w:keepLines/>
              <w:tabs>
                <w:tab w:val="left" w:pos="0"/>
                <w:tab w:val="left" w:pos="1080"/>
              </w:tabs>
              <w:spacing w:before="0" w:after="0" w:line="360" w:lineRule="auto"/>
              <w:ind w:left="1080" w:right="252" w:hanging="1080"/>
              <w:jc w:val="left"/>
              <w:rPr>
                <w:rFonts w:ascii="Arial" w:hAnsi="Arial" w:cs="Arial"/>
                <w:bCs/>
                <w:noProof w:val="0"/>
                <w:szCs w:val="22"/>
              </w:rPr>
            </w:pPr>
            <w:r w:rsidRPr="007C199E">
              <w:rPr>
                <w:rFonts w:ascii="Arial" w:hAnsi="Arial" w:cs="Arial"/>
                <w:bCs/>
                <w:noProof w:val="0"/>
                <w:szCs w:val="22"/>
              </w:rPr>
              <w:t>GDA</w:t>
            </w:r>
            <w:r w:rsidRPr="007C199E">
              <w:rPr>
                <w:rFonts w:ascii="Arial" w:hAnsi="Arial" w:cs="Arial"/>
                <w:bCs/>
                <w:noProof w:val="0"/>
                <w:szCs w:val="22"/>
              </w:rPr>
              <w:tab/>
              <w:t>Generic Design Assessment</w:t>
            </w:r>
          </w:p>
          <w:p w:rsidR="00793E5B" w:rsidRDefault="00793E5B" w:rsidP="0098154C">
            <w:pPr>
              <w:pStyle w:val="PS"/>
              <w:keepNext/>
              <w:keepLines/>
              <w:tabs>
                <w:tab w:val="left" w:pos="0"/>
                <w:tab w:val="left" w:pos="1080"/>
              </w:tabs>
              <w:spacing w:before="0" w:after="0" w:line="360" w:lineRule="auto"/>
              <w:ind w:left="1080" w:right="252" w:hanging="1080"/>
              <w:jc w:val="left"/>
              <w:rPr>
                <w:rFonts w:ascii="Arial" w:hAnsi="Arial" w:cs="Arial"/>
                <w:bCs/>
                <w:noProof w:val="0"/>
                <w:szCs w:val="22"/>
              </w:rPr>
            </w:pPr>
            <w:r>
              <w:rPr>
                <w:rFonts w:ascii="Arial" w:hAnsi="Arial" w:cs="Arial"/>
                <w:bCs/>
                <w:noProof w:val="0"/>
                <w:szCs w:val="22"/>
              </w:rPr>
              <w:t>GDC</w:t>
            </w:r>
            <w:r>
              <w:rPr>
                <w:rFonts w:ascii="Arial" w:hAnsi="Arial" w:cs="Arial"/>
                <w:bCs/>
                <w:noProof w:val="0"/>
                <w:szCs w:val="22"/>
              </w:rPr>
              <w:tab/>
              <w:t>Gener</w:t>
            </w:r>
            <w:ins w:id="376" w:author="gorgemj" w:date="2017-11-25T20:28:00Z">
              <w:r w:rsidR="009F242A">
                <w:rPr>
                  <w:rFonts w:ascii="Arial" w:hAnsi="Arial" w:cs="Arial"/>
                  <w:bCs/>
                  <w:noProof w:val="0"/>
                  <w:szCs w:val="22"/>
                </w:rPr>
                <w:t>al</w:t>
              </w:r>
            </w:ins>
            <w:del w:id="377" w:author="gorgemj" w:date="2017-11-25T20:28:00Z">
              <w:r w:rsidDel="009F242A">
                <w:rPr>
                  <w:rFonts w:ascii="Arial" w:hAnsi="Arial" w:cs="Arial"/>
                  <w:bCs/>
                  <w:noProof w:val="0"/>
                  <w:szCs w:val="22"/>
                </w:rPr>
                <w:delText>ic</w:delText>
              </w:r>
            </w:del>
            <w:r>
              <w:rPr>
                <w:rFonts w:ascii="Arial" w:hAnsi="Arial" w:cs="Arial"/>
                <w:bCs/>
                <w:noProof w:val="0"/>
                <w:szCs w:val="22"/>
              </w:rPr>
              <w:t xml:space="preserve"> Design Criteria</w:t>
            </w:r>
          </w:p>
          <w:p w:rsidR="00793E5B" w:rsidRPr="00897E9C" w:rsidDel="00904EE4" w:rsidRDefault="00793E5B" w:rsidP="0098154C">
            <w:pPr>
              <w:pStyle w:val="PS"/>
              <w:keepNext/>
              <w:keepLines/>
              <w:tabs>
                <w:tab w:val="left" w:pos="0"/>
                <w:tab w:val="left" w:pos="1080"/>
              </w:tabs>
              <w:spacing w:before="0" w:after="0" w:line="360" w:lineRule="auto"/>
              <w:ind w:left="1080" w:right="252" w:hanging="1080"/>
              <w:jc w:val="left"/>
              <w:rPr>
                <w:del w:id="378" w:author="gorgemj" w:date="2017-11-26T20:12:00Z"/>
                <w:rFonts w:ascii="Arial" w:hAnsi="Arial" w:cs="Arial"/>
                <w:bCs/>
                <w:noProof w:val="0"/>
                <w:szCs w:val="22"/>
              </w:rPr>
            </w:pPr>
            <w:del w:id="379" w:author="gorgemj" w:date="2017-11-26T20:12:00Z">
              <w:r w:rsidDel="00904EE4">
                <w:rPr>
                  <w:rFonts w:ascii="Arial" w:hAnsi="Arial" w:cs="Arial"/>
                  <w:bCs/>
                  <w:noProof w:val="0"/>
                  <w:szCs w:val="22"/>
                </w:rPr>
                <w:delText>GOP</w:delText>
              </w:r>
              <w:r w:rsidDel="00904EE4">
                <w:rPr>
                  <w:rFonts w:ascii="Arial" w:hAnsi="Arial" w:cs="Arial"/>
                  <w:bCs/>
                  <w:noProof w:val="0"/>
                  <w:szCs w:val="22"/>
                </w:rPr>
                <w:tab/>
                <w:delText>General Operating Procedure</w:delText>
              </w:r>
            </w:del>
          </w:p>
          <w:p w:rsidR="00793E5B" w:rsidDel="00846708" w:rsidRDefault="00793E5B" w:rsidP="0098154C">
            <w:pPr>
              <w:pStyle w:val="PS"/>
              <w:keepNext/>
              <w:keepLines/>
              <w:tabs>
                <w:tab w:val="left" w:pos="0"/>
                <w:tab w:val="left" w:pos="1080"/>
              </w:tabs>
              <w:spacing w:before="0" w:after="0" w:line="360" w:lineRule="auto"/>
              <w:ind w:left="1080" w:right="252" w:hanging="1080"/>
              <w:jc w:val="left"/>
              <w:rPr>
                <w:del w:id="380" w:author="gorgemj" w:date="2017-11-26T18:19:00Z"/>
                <w:rFonts w:ascii="Arial" w:hAnsi="Arial" w:cs="Arial"/>
                <w:bCs/>
                <w:noProof w:val="0"/>
                <w:szCs w:val="22"/>
              </w:rPr>
            </w:pPr>
            <w:del w:id="381" w:author="gorgemj" w:date="2017-11-26T18:19:00Z">
              <w:r w:rsidDel="00846708">
                <w:rPr>
                  <w:rFonts w:ascii="Arial" w:hAnsi="Arial" w:cs="Arial"/>
                  <w:bCs/>
                  <w:noProof w:val="0"/>
                  <w:szCs w:val="22"/>
                </w:rPr>
                <w:delText>GRCA</w:delText>
              </w:r>
              <w:r w:rsidDel="00846708">
                <w:rPr>
                  <w:rFonts w:ascii="Arial" w:hAnsi="Arial" w:cs="Arial"/>
                  <w:bCs/>
                  <w:noProof w:val="0"/>
                  <w:szCs w:val="22"/>
                </w:rPr>
                <w:tab/>
                <w:delText>Gray Rod Control Assembly</w:delText>
              </w:r>
            </w:del>
          </w:p>
          <w:p w:rsidR="009B4A7D" w:rsidDel="004D49AA" w:rsidRDefault="009B4A7D" w:rsidP="0098154C">
            <w:pPr>
              <w:pStyle w:val="PS"/>
              <w:keepNext/>
              <w:keepLines/>
              <w:tabs>
                <w:tab w:val="left" w:pos="0"/>
                <w:tab w:val="left" w:pos="1080"/>
              </w:tabs>
              <w:spacing w:before="0" w:after="0" w:line="360" w:lineRule="auto"/>
              <w:ind w:left="1080" w:right="252" w:hanging="1080"/>
              <w:jc w:val="left"/>
              <w:rPr>
                <w:del w:id="382" w:author="gorgemj" w:date="2017-11-24T15:41:00Z"/>
                <w:rFonts w:ascii="Arial" w:hAnsi="Arial" w:cs="Arial"/>
                <w:bCs/>
                <w:noProof w:val="0"/>
                <w:szCs w:val="22"/>
              </w:rPr>
            </w:pPr>
            <w:del w:id="383" w:author="gorgemj" w:date="2017-11-24T15:41:00Z">
              <w:r w:rsidDel="004D49AA">
                <w:rPr>
                  <w:rFonts w:ascii="Arial" w:hAnsi="Arial" w:cs="Arial"/>
                  <w:bCs/>
                  <w:noProof w:val="0"/>
                  <w:szCs w:val="22"/>
                </w:rPr>
                <w:delText>HP</w:delText>
              </w:r>
              <w:r w:rsidDel="004D49AA">
                <w:rPr>
                  <w:rFonts w:ascii="Arial" w:hAnsi="Arial" w:cs="Arial"/>
                  <w:bCs/>
                  <w:noProof w:val="0"/>
                  <w:szCs w:val="22"/>
                </w:rPr>
                <w:tab/>
                <w:delText>H</w:delText>
              </w:r>
              <w:r w:rsidRPr="009B4A7D" w:rsidDel="004D49AA">
                <w:rPr>
                  <w:rFonts w:ascii="Arial" w:hAnsi="Arial" w:cs="Arial"/>
                  <w:bCs/>
                  <w:noProof w:val="0"/>
                  <w:szCs w:val="22"/>
                </w:rPr>
                <w:delText xml:space="preserve">ealth </w:delText>
              </w:r>
              <w:r w:rsidDel="004D49AA">
                <w:rPr>
                  <w:rFonts w:ascii="Arial" w:hAnsi="Arial" w:cs="Arial"/>
                  <w:bCs/>
                  <w:noProof w:val="0"/>
                  <w:szCs w:val="22"/>
                </w:rPr>
                <w:delText>Physics</w:delText>
              </w:r>
            </w:del>
          </w:p>
          <w:p w:rsidR="00953522" w:rsidDel="004D49AA" w:rsidRDefault="00953522" w:rsidP="0098154C">
            <w:pPr>
              <w:pStyle w:val="PS"/>
              <w:keepNext/>
              <w:keepLines/>
              <w:tabs>
                <w:tab w:val="left" w:pos="0"/>
                <w:tab w:val="left" w:pos="1080"/>
              </w:tabs>
              <w:spacing w:before="0" w:after="0" w:line="360" w:lineRule="auto"/>
              <w:ind w:left="1080" w:right="252" w:hanging="1080"/>
              <w:jc w:val="left"/>
              <w:rPr>
                <w:del w:id="384" w:author="gorgemj" w:date="2017-11-24T15:41:00Z"/>
                <w:rFonts w:ascii="Arial" w:hAnsi="Arial" w:cs="Arial"/>
                <w:bCs/>
                <w:noProof w:val="0"/>
                <w:szCs w:val="22"/>
              </w:rPr>
            </w:pPr>
            <w:del w:id="385" w:author="gorgemj" w:date="2017-11-24T15:41:00Z">
              <w:r w:rsidDel="004D49AA">
                <w:rPr>
                  <w:rFonts w:ascii="Arial" w:hAnsi="Arial" w:cs="Arial"/>
                  <w:bCs/>
                  <w:noProof w:val="0"/>
                  <w:szCs w:val="22"/>
                </w:rPr>
                <w:delText>HSE</w:delText>
              </w:r>
              <w:r w:rsidDel="004D49AA">
                <w:rPr>
                  <w:rFonts w:ascii="Arial" w:hAnsi="Arial" w:cs="Arial"/>
                  <w:bCs/>
                  <w:noProof w:val="0"/>
                  <w:szCs w:val="22"/>
                </w:rPr>
                <w:tab/>
                <w:delText>Health and Safety Executive</w:delText>
              </w:r>
            </w:del>
          </w:p>
          <w:p w:rsidR="00793E5B" w:rsidRPr="00897E9C" w:rsidRDefault="00793E5B" w:rsidP="0098154C">
            <w:pPr>
              <w:pStyle w:val="PS"/>
              <w:keepNext/>
              <w:keepLines/>
              <w:tabs>
                <w:tab w:val="left" w:pos="0"/>
                <w:tab w:val="left" w:pos="1080"/>
              </w:tabs>
              <w:spacing w:before="0" w:after="0" w:line="360" w:lineRule="auto"/>
              <w:ind w:left="1080" w:right="252" w:hanging="1080"/>
              <w:jc w:val="left"/>
              <w:rPr>
                <w:rFonts w:ascii="Arial" w:hAnsi="Arial" w:cs="Arial"/>
                <w:bCs/>
                <w:noProof w:val="0"/>
                <w:szCs w:val="22"/>
              </w:rPr>
            </w:pPr>
            <w:r w:rsidRPr="007C199E">
              <w:rPr>
                <w:rFonts w:ascii="Arial" w:hAnsi="Arial" w:cs="Arial"/>
                <w:bCs/>
                <w:noProof w:val="0"/>
                <w:szCs w:val="22"/>
              </w:rPr>
              <w:t>HVAC</w:t>
            </w:r>
            <w:r w:rsidRPr="007C199E">
              <w:rPr>
                <w:rFonts w:ascii="Arial" w:hAnsi="Arial" w:cs="Arial"/>
                <w:bCs/>
                <w:noProof w:val="0"/>
                <w:szCs w:val="22"/>
              </w:rPr>
              <w:tab/>
              <w:t>Heating, Ventilating and Air Conditioning</w:t>
            </w:r>
          </w:p>
          <w:p w:rsidR="00793E5B" w:rsidDel="00106518" w:rsidRDefault="00793E5B" w:rsidP="0098154C">
            <w:pPr>
              <w:pStyle w:val="PS"/>
              <w:keepNext/>
              <w:keepLines/>
              <w:tabs>
                <w:tab w:val="left" w:pos="0"/>
                <w:tab w:val="left" w:pos="1080"/>
              </w:tabs>
              <w:spacing w:before="0" w:after="0" w:line="360" w:lineRule="auto"/>
              <w:ind w:left="1080" w:right="252" w:hanging="1080"/>
              <w:jc w:val="left"/>
              <w:rPr>
                <w:del w:id="386" w:author="gorgemj" w:date="2017-11-26T18:11:00Z"/>
                <w:rFonts w:ascii="Arial" w:hAnsi="Arial" w:cs="Arial"/>
                <w:bCs/>
                <w:noProof w:val="0"/>
                <w:szCs w:val="22"/>
              </w:rPr>
            </w:pPr>
            <w:del w:id="387" w:author="gorgemj" w:date="2017-11-26T18:11:00Z">
              <w:r w:rsidDel="00106518">
                <w:rPr>
                  <w:rFonts w:ascii="Arial" w:hAnsi="Arial" w:cs="Arial"/>
                  <w:bCs/>
                  <w:noProof w:val="0"/>
                  <w:szCs w:val="22"/>
                </w:rPr>
                <w:delText>HX</w:delText>
              </w:r>
              <w:r w:rsidDel="00106518">
                <w:rPr>
                  <w:rFonts w:ascii="Arial" w:hAnsi="Arial" w:cs="Arial"/>
                  <w:bCs/>
                  <w:noProof w:val="0"/>
                  <w:szCs w:val="22"/>
                </w:rPr>
                <w:tab/>
                <w:delText>Heat Exchanger</w:delText>
              </w:r>
            </w:del>
          </w:p>
          <w:p w:rsidR="00793E5B" w:rsidRDefault="00793E5B" w:rsidP="0098154C">
            <w:pPr>
              <w:pStyle w:val="PS"/>
              <w:keepNext/>
              <w:keepLines/>
              <w:tabs>
                <w:tab w:val="left" w:pos="0"/>
                <w:tab w:val="left" w:pos="1080"/>
              </w:tabs>
              <w:spacing w:before="0" w:after="0" w:line="360" w:lineRule="auto"/>
              <w:ind w:left="1080" w:right="252" w:hanging="1080"/>
              <w:jc w:val="left"/>
              <w:rPr>
                <w:rFonts w:ascii="Arial" w:hAnsi="Arial" w:cs="Arial"/>
                <w:bCs/>
                <w:noProof w:val="0"/>
                <w:szCs w:val="22"/>
              </w:rPr>
            </w:pPr>
            <w:r>
              <w:rPr>
                <w:rFonts w:ascii="Arial" w:hAnsi="Arial" w:cs="Arial"/>
                <w:bCs/>
                <w:noProof w:val="0"/>
                <w:szCs w:val="22"/>
              </w:rPr>
              <w:t>I&amp;C</w:t>
            </w:r>
            <w:r>
              <w:rPr>
                <w:rFonts w:ascii="Arial" w:hAnsi="Arial" w:cs="Arial"/>
                <w:bCs/>
                <w:noProof w:val="0"/>
                <w:szCs w:val="22"/>
              </w:rPr>
              <w:tab/>
              <w:t>Instrumentation and Control</w:t>
            </w:r>
            <w:del w:id="388" w:author="gorgemj" w:date="2017-11-26T20:13:00Z">
              <w:r w:rsidDel="00904EE4">
                <w:rPr>
                  <w:rFonts w:ascii="Arial" w:hAnsi="Arial" w:cs="Arial"/>
                  <w:bCs/>
                  <w:noProof w:val="0"/>
                  <w:szCs w:val="22"/>
                </w:rPr>
                <w:delText>s</w:delText>
              </w:r>
            </w:del>
          </w:p>
          <w:p w:rsidR="00793E5B" w:rsidRDefault="00793E5B" w:rsidP="0098154C">
            <w:pPr>
              <w:pStyle w:val="PS"/>
              <w:keepNext/>
              <w:keepLines/>
              <w:tabs>
                <w:tab w:val="left" w:pos="0"/>
                <w:tab w:val="left" w:pos="1080"/>
              </w:tabs>
              <w:spacing w:before="0" w:after="0" w:line="360" w:lineRule="auto"/>
              <w:ind w:left="1080" w:right="252" w:hanging="1080"/>
              <w:jc w:val="left"/>
              <w:rPr>
                <w:rFonts w:ascii="Arial" w:hAnsi="Arial" w:cs="Arial"/>
                <w:bCs/>
                <w:noProof w:val="0"/>
                <w:szCs w:val="22"/>
              </w:rPr>
            </w:pPr>
            <w:r w:rsidRPr="007C199E">
              <w:rPr>
                <w:rFonts w:ascii="Arial" w:hAnsi="Arial" w:cs="Arial"/>
                <w:bCs/>
                <w:noProof w:val="0"/>
                <w:szCs w:val="22"/>
              </w:rPr>
              <w:t>IAEA</w:t>
            </w:r>
            <w:r w:rsidRPr="007C199E">
              <w:rPr>
                <w:rFonts w:ascii="Arial" w:hAnsi="Arial" w:cs="Arial"/>
                <w:bCs/>
                <w:noProof w:val="0"/>
                <w:szCs w:val="22"/>
              </w:rPr>
              <w:tab/>
              <w:t>International Atomic Energy Agency</w:t>
            </w:r>
          </w:p>
          <w:p w:rsidR="00793E5B" w:rsidRPr="00897E9C" w:rsidRDefault="00793E5B" w:rsidP="0098154C">
            <w:pPr>
              <w:pStyle w:val="PS"/>
              <w:keepNext/>
              <w:keepLines/>
              <w:tabs>
                <w:tab w:val="left" w:pos="0"/>
                <w:tab w:val="left" w:pos="1080"/>
              </w:tabs>
              <w:spacing w:before="0" w:after="0" w:line="360" w:lineRule="auto"/>
              <w:ind w:left="1080" w:right="252" w:hanging="1080"/>
              <w:jc w:val="left"/>
              <w:rPr>
                <w:rFonts w:ascii="Arial" w:hAnsi="Arial" w:cs="Arial"/>
                <w:bCs/>
                <w:noProof w:val="0"/>
                <w:szCs w:val="22"/>
              </w:rPr>
            </w:pPr>
            <w:r>
              <w:rPr>
                <w:rFonts w:ascii="Arial" w:hAnsi="Arial" w:cs="Arial"/>
                <w:bCs/>
                <w:noProof w:val="0"/>
                <w:szCs w:val="22"/>
              </w:rPr>
              <w:t>IDS</w:t>
            </w:r>
            <w:r>
              <w:rPr>
                <w:rFonts w:ascii="Arial" w:hAnsi="Arial" w:cs="Arial"/>
                <w:bCs/>
                <w:noProof w:val="0"/>
                <w:szCs w:val="22"/>
              </w:rPr>
              <w:tab/>
            </w:r>
            <w:r w:rsidRPr="00C1656B">
              <w:rPr>
                <w:rFonts w:ascii="Arial" w:hAnsi="Arial" w:cs="Arial"/>
                <w:bCs/>
                <w:noProof w:val="0"/>
                <w:szCs w:val="22"/>
              </w:rPr>
              <w:t>Class 1E dc an</w:t>
            </w:r>
            <w:r>
              <w:rPr>
                <w:rFonts w:ascii="Arial" w:hAnsi="Arial" w:cs="Arial"/>
                <w:bCs/>
                <w:noProof w:val="0"/>
                <w:szCs w:val="22"/>
              </w:rPr>
              <w:t>d Uninterruptable Power Supply System</w:t>
            </w:r>
          </w:p>
          <w:p w:rsidR="00E3508A" w:rsidRDefault="00E3508A" w:rsidP="0098154C">
            <w:pPr>
              <w:pStyle w:val="PS"/>
              <w:keepNext/>
              <w:keepLines/>
              <w:tabs>
                <w:tab w:val="left" w:pos="0"/>
                <w:tab w:val="left" w:pos="1080"/>
              </w:tabs>
              <w:spacing w:before="0" w:after="0" w:line="360" w:lineRule="auto"/>
              <w:ind w:left="1080" w:right="252" w:hanging="1080"/>
              <w:jc w:val="left"/>
              <w:rPr>
                <w:rFonts w:ascii="Arial" w:hAnsi="Arial" w:cs="Arial"/>
                <w:bCs/>
                <w:noProof w:val="0"/>
                <w:szCs w:val="22"/>
              </w:rPr>
            </w:pPr>
            <w:r>
              <w:rPr>
                <w:rFonts w:ascii="Arial" w:hAnsi="Arial" w:cs="Arial"/>
                <w:bCs/>
                <w:noProof w:val="0"/>
                <w:szCs w:val="22"/>
              </w:rPr>
              <w:t>IEEE</w:t>
            </w:r>
            <w:r>
              <w:rPr>
                <w:rFonts w:ascii="Arial" w:hAnsi="Arial" w:cs="Arial"/>
                <w:bCs/>
                <w:noProof w:val="0"/>
                <w:szCs w:val="22"/>
              </w:rPr>
              <w:tab/>
            </w:r>
            <w:r w:rsidRPr="00E3508A">
              <w:rPr>
                <w:rFonts w:ascii="Arial" w:hAnsi="Arial" w:cs="Arial"/>
                <w:bCs/>
                <w:noProof w:val="0"/>
                <w:szCs w:val="22"/>
              </w:rPr>
              <w:t xml:space="preserve">Institute of Electrical and Electronic Engineers </w:t>
            </w:r>
          </w:p>
          <w:p w:rsidR="00793E5B" w:rsidDel="00A366D5" w:rsidRDefault="00793E5B" w:rsidP="0098154C">
            <w:pPr>
              <w:pStyle w:val="PS"/>
              <w:keepNext/>
              <w:keepLines/>
              <w:tabs>
                <w:tab w:val="left" w:pos="0"/>
                <w:tab w:val="left" w:pos="1080"/>
              </w:tabs>
              <w:spacing w:before="0" w:after="0" w:line="360" w:lineRule="auto"/>
              <w:ind w:left="1080" w:right="252" w:hanging="1080"/>
              <w:jc w:val="left"/>
              <w:rPr>
                <w:del w:id="389" w:author="gorgemj" w:date="2017-11-24T17:39:00Z"/>
                <w:rFonts w:ascii="Arial" w:hAnsi="Arial" w:cs="Arial"/>
                <w:bCs/>
                <w:noProof w:val="0"/>
                <w:szCs w:val="22"/>
              </w:rPr>
            </w:pPr>
            <w:del w:id="390" w:author="gorgemj" w:date="2017-11-24T17:39:00Z">
              <w:r w:rsidDel="00A366D5">
                <w:rPr>
                  <w:rFonts w:ascii="Arial" w:hAnsi="Arial" w:cs="Arial"/>
                  <w:bCs/>
                  <w:noProof w:val="0"/>
                  <w:szCs w:val="22"/>
                </w:rPr>
                <w:delText>IRWST</w:delText>
              </w:r>
              <w:r w:rsidDel="00A366D5">
                <w:rPr>
                  <w:rFonts w:ascii="Arial" w:hAnsi="Arial" w:cs="Arial"/>
                  <w:bCs/>
                  <w:noProof w:val="0"/>
                  <w:szCs w:val="22"/>
                </w:rPr>
                <w:tab/>
                <w:delText>Incontainment Refueling Water Storage Tank</w:delText>
              </w:r>
            </w:del>
          </w:p>
          <w:p w:rsidR="00793E5B" w:rsidDel="00AF044D" w:rsidRDefault="00793E5B" w:rsidP="0098154C">
            <w:pPr>
              <w:pStyle w:val="PS"/>
              <w:keepNext/>
              <w:keepLines/>
              <w:tabs>
                <w:tab w:val="left" w:pos="0"/>
                <w:tab w:val="left" w:pos="1080"/>
              </w:tabs>
              <w:spacing w:before="0" w:after="0" w:line="360" w:lineRule="auto"/>
              <w:ind w:left="1080" w:right="252" w:hanging="1080"/>
              <w:jc w:val="left"/>
              <w:rPr>
                <w:del w:id="391" w:author="gorgemj" w:date="2017-11-24T17:39:00Z"/>
                <w:rFonts w:ascii="Arial" w:hAnsi="Arial" w:cs="Arial"/>
                <w:bCs/>
                <w:noProof w:val="0"/>
                <w:szCs w:val="22"/>
              </w:rPr>
            </w:pPr>
            <w:del w:id="392" w:author="gorgemj" w:date="2017-11-24T17:39:00Z">
              <w:r w:rsidDel="00AF044D">
                <w:rPr>
                  <w:rFonts w:ascii="Arial" w:hAnsi="Arial" w:cs="Arial"/>
                  <w:bCs/>
                  <w:noProof w:val="0"/>
                  <w:szCs w:val="22"/>
                </w:rPr>
                <w:delText>IVR</w:delText>
              </w:r>
              <w:r w:rsidDel="00AF044D">
                <w:rPr>
                  <w:rFonts w:ascii="Arial" w:hAnsi="Arial" w:cs="Arial"/>
                  <w:bCs/>
                  <w:noProof w:val="0"/>
                  <w:szCs w:val="22"/>
                </w:rPr>
                <w:tab/>
              </w:r>
              <w:r w:rsidR="00AF044D" w:rsidRPr="00AF044D" w:rsidDel="00AF044D">
                <w:rPr>
                  <w:rFonts w:cs="Arial"/>
                  <w:bCs/>
                  <w:sz w:val="20"/>
                  <w:szCs w:val="22"/>
                  <w:rPrChange w:id="393" w:author="gorgemj" w:date="2017-11-24T17:39:00Z">
                    <w:rPr>
                      <w:rFonts w:cs="Arial"/>
                      <w:bCs/>
                      <w:szCs w:val="22"/>
                    </w:rPr>
                  </w:rPrChange>
                </w:rPr>
                <w:delText>in-vessel retention</w:delText>
              </w:r>
            </w:del>
          </w:p>
          <w:p w:rsidR="00334691" w:rsidDel="007A0565" w:rsidRDefault="00334691" w:rsidP="0098154C">
            <w:pPr>
              <w:pStyle w:val="PS"/>
              <w:keepNext/>
              <w:keepLines/>
              <w:tabs>
                <w:tab w:val="left" w:pos="0"/>
                <w:tab w:val="left" w:pos="1080"/>
              </w:tabs>
              <w:spacing w:before="0" w:after="0" w:line="360" w:lineRule="auto"/>
              <w:ind w:left="1080" w:right="252" w:hanging="1080"/>
              <w:jc w:val="left"/>
              <w:rPr>
                <w:del w:id="394" w:author="gorgemj" w:date="2017-11-26T20:16:00Z"/>
                <w:rFonts w:ascii="Arial" w:hAnsi="Arial" w:cs="Arial"/>
                <w:bCs/>
                <w:noProof w:val="0"/>
                <w:szCs w:val="22"/>
              </w:rPr>
            </w:pPr>
            <w:del w:id="395" w:author="gorgemj" w:date="2017-11-26T20:16:00Z">
              <w:r w:rsidDel="007A0565">
                <w:rPr>
                  <w:rFonts w:ascii="Arial" w:hAnsi="Arial" w:cs="Arial"/>
                  <w:bCs/>
                  <w:noProof w:val="0"/>
                  <w:szCs w:val="22"/>
                </w:rPr>
                <w:delText>IWMS</w:delText>
              </w:r>
              <w:r w:rsidDel="007A0565">
                <w:rPr>
                  <w:rFonts w:ascii="Arial" w:hAnsi="Arial" w:cs="Arial"/>
                  <w:bCs/>
                  <w:noProof w:val="0"/>
                  <w:szCs w:val="22"/>
                </w:rPr>
                <w:tab/>
              </w:r>
              <w:r w:rsidRPr="00334691" w:rsidDel="007A0565">
                <w:rPr>
                  <w:rFonts w:ascii="Arial" w:hAnsi="Arial" w:cs="Arial"/>
                  <w:bCs/>
                  <w:noProof w:val="0"/>
                  <w:szCs w:val="22"/>
                </w:rPr>
                <w:delText>Integrated W</w:delText>
              </w:r>
              <w:r w:rsidDel="007A0565">
                <w:rPr>
                  <w:rFonts w:ascii="Arial" w:hAnsi="Arial" w:cs="Arial"/>
                  <w:bCs/>
                  <w:noProof w:val="0"/>
                  <w:szCs w:val="22"/>
                </w:rPr>
                <w:delText>aste Management Strategy</w:delText>
              </w:r>
            </w:del>
          </w:p>
          <w:p w:rsidR="00953522" w:rsidRPr="00897E9C" w:rsidDel="00556C4E" w:rsidRDefault="00953522">
            <w:pPr>
              <w:pStyle w:val="Reference"/>
              <w:rPr>
                <w:del w:id="396" w:author="gorgemj" w:date="2017-11-26T16:05:00Z"/>
              </w:rPr>
              <w:pPrChange w:id="397" w:author="gorgemj" w:date="2017-11-23T20:05:00Z">
                <w:pPr>
                  <w:pStyle w:val="PS"/>
                  <w:keepNext/>
                  <w:keepLines/>
                  <w:tabs>
                    <w:tab w:val="left" w:pos="0"/>
                    <w:tab w:val="left" w:pos="1080"/>
                  </w:tabs>
                  <w:spacing w:before="0" w:after="0" w:line="360" w:lineRule="auto"/>
                  <w:ind w:left="1080" w:right="252" w:hanging="1080"/>
                  <w:jc w:val="left"/>
                </w:pPr>
              </w:pPrChange>
            </w:pPr>
            <w:del w:id="398" w:author="gorgemj" w:date="2017-11-26T16:05:00Z">
              <w:r w:rsidDel="00556C4E">
                <w:delText>LBB</w:delText>
              </w:r>
              <w:r w:rsidDel="00556C4E">
                <w:tab/>
                <w:delText>Leak Before Break</w:delText>
              </w:r>
            </w:del>
          </w:p>
          <w:p w:rsidR="00793E5B" w:rsidRDefault="00793E5B" w:rsidP="0098154C">
            <w:pPr>
              <w:pStyle w:val="PS"/>
              <w:keepNext/>
              <w:keepLines/>
              <w:tabs>
                <w:tab w:val="left" w:pos="0"/>
                <w:tab w:val="left" w:pos="1080"/>
              </w:tabs>
              <w:spacing w:before="0" w:after="0" w:line="360" w:lineRule="auto"/>
              <w:ind w:left="1080" w:right="252" w:hanging="1080"/>
              <w:jc w:val="left"/>
              <w:rPr>
                <w:rFonts w:ascii="Arial" w:hAnsi="Arial" w:cs="Arial"/>
                <w:bCs/>
                <w:noProof w:val="0"/>
                <w:szCs w:val="22"/>
              </w:rPr>
            </w:pPr>
            <w:r w:rsidRPr="007C199E">
              <w:rPr>
                <w:rFonts w:ascii="Arial" w:hAnsi="Arial" w:cs="Arial"/>
                <w:bCs/>
                <w:noProof w:val="0"/>
                <w:szCs w:val="22"/>
              </w:rPr>
              <w:t>LOCA</w:t>
            </w:r>
            <w:r w:rsidRPr="007C199E">
              <w:rPr>
                <w:rFonts w:ascii="Arial" w:hAnsi="Arial" w:cs="Arial"/>
                <w:bCs/>
                <w:noProof w:val="0"/>
                <w:szCs w:val="22"/>
              </w:rPr>
              <w:tab/>
              <w:t>Loss of Coolant Accident</w:t>
            </w:r>
          </w:p>
          <w:p w:rsidR="00953522" w:rsidRPr="00897E9C" w:rsidDel="00531173" w:rsidRDefault="00953522" w:rsidP="0098154C">
            <w:pPr>
              <w:pStyle w:val="PS"/>
              <w:keepNext/>
              <w:keepLines/>
              <w:tabs>
                <w:tab w:val="left" w:pos="0"/>
                <w:tab w:val="left" w:pos="1080"/>
              </w:tabs>
              <w:spacing w:before="0" w:after="0" w:line="360" w:lineRule="auto"/>
              <w:ind w:left="1080" w:right="252" w:hanging="1080"/>
              <w:jc w:val="left"/>
              <w:rPr>
                <w:del w:id="399" w:author="gorgemj" w:date="2017-11-25T21:45:00Z"/>
                <w:rFonts w:ascii="Arial" w:hAnsi="Arial" w:cs="Arial"/>
                <w:bCs/>
                <w:noProof w:val="0"/>
                <w:szCs w:val="22"/>
              </w:rPr>
            </w:pPr>
            <w:del w:id="400" w:author="gorgemj" w:date="2017-11-25T21:45:00Z">
              <w:r w:rsidDel="00531173">
                <w:rPr>
                  <w:rFonts w:ascii="Arial" w:hAnsi="Arial" w:cs="Arial"/>
                  <w:bCs/>
                  <w:noProof w:val="0"/>
                  <w:szCs w:val="22"/>
                </w:rPr>
                <w:delText>LRF</w:delText>
              </w:r>
              <w:r w:rsidDel="00531173">
                <w:rPr>
                  <w:rFonts w:ascii="Arial" w:hAnsi="Arial" w:cs="Arial"/>
                  <w:bCs/>
                  <w:noProof w:val="0"/>
                  <w:szCs w:val="22"/>
                </w:rPr>
                <w:tab/>
                <w:delText>Large Release Frequency</w:delText>
              </w:r>
            </w:del>
          </w:p>
          <w:p w:rsidR="00793E5B" w:rsidRDefault="00793E5B" w:rsidP="0098154C">
            <w:pPr>
              <w:pStyle w:val="PS"/>
              <w:keepNext/>
              <w:keepLines/>
              <w:tabs>
                <w:tab w:val="left" w:pos="0"/>
                <w:tab w:val="left" w:pos="1080"/>
              </w:tabs>
              <w:spacing w:before="0" w:after="0" w:line="360" w:lineRule="auto"/>
              <w:ind w:left="1080" w:right="252" w:hanging="1080"/>
              <w:jc w:val="left"/>
              <w:rPr>
                <w:rFonts w:ascii="Arial" w:hAnsi="Arial" w:cs="Arial"/>
                <w:bCs/>
                <w:noProof w:val="0"/>
                <w:szCs w:val="22"/>
              </w:rPr>
            </w:pPr>
            <w:r>
              <w:rPr>
                <w:rFonts w:ascii="Arial" w:hAnsi="Arial" w:cs="Arial"/>
                <w:bCs/>
                <w:noProof w:val="0"/>
                <w:szCs w:val="22"/>
              </w:rPr>
              <w:t>MCR</w:t>
            </w:r>
            <w:r>
              <w:rPr>
                <w:rFonts w:ascii="Arial" w:hAnsi="Arial" w:cs="Arial"/>
                <w:bCs/>
                <w:noProof w:val="0"/>
                <w:szCs w:val="22"/>
              </w:rPr>
              <w:tab/>
              <w:t>Main Control Room</w:t>
            </w:r>
          </w:p>
          <w:p w:rsidR="00F85899" w:rsidDel="00531173" w:rsidRDefault="00F85899" w:rsidP="00F85899">
            <w:pPr>
              <w:pStyle w:val="PS"/>
              <w:keepNext/>
              <w:keepLines/>
              <w:tabs>
                <w:tab w:val="left" w:pos="0"/>
                <w:tab w:val="left" w:pos="1080"/>
              </w:tabs>
              <w:spacing w:before="0" w:after="0" w:line="360" w:lineRule="auto"/>
              <w:ind w:left="1080" w:right="252" w:hanging="1080"/>
              <w:jc w:val="left"/>
              <w:rPr>
                <w:del w:id="401" w:author="gorgemj" w:date="2017-11-25T21:45:00Z"/>
                <w:rFonts w:ascii="Arial" w:hAnsi="Arial" w:cs="Arial"/>
                <w:bCs/>
                <w:noProof w:val="0"/>
                <w:szCs w:val="22"/>
              </w:rPr>
            </w:pPr>
            <w:del w:id="402" w:author="gorgemj" w:date="2017-11-25T21:45:00Z">
              <w:r w:rsidDel="00531173">
                <w:rPr>
                  <w:rFonts w:ascii="Arial" w:hAnsi="Arial" w:cs="Arial"/>
                  <w:bCs/>
                  <w:noProof w:val="0"/>
                  <w:szCs w:val="22"/>
                </w:rPr>
                <w:delText>MSGTR</w:delText>
              </w:r>
              <w:r w:rsidDel="00531173">
                <w:rPr>
                  <w:rFonts w:ascii="Arial" w:hAnsi="Arial" w:cs="Arial"/>
                  <w:bCs/>
                  <w:noProof w:val="0"/>
                  <w:szCs w:val="22"/>
                </w:rPr>
                <w:tab/>
                <w:delText>Multiple Steam Generator Tube Rupture</w:delText>
              </w:r>
            </w:del>
          </w:p>
          <w:p w:rsidR="00F85899" w:rsidDel="00FD259C" w:rsidRDefault="00F85899" w:rsidP="00F85899">
            <w:pPr>
              <w:pStyle w:val="PS"/>
              <w:keepNext/>
              <w:keepLines/>
              <w:tabs>
                <w:tab w:val="left" w:pos="0"/>
                <w:tab w:val="left" w:pos="1080"/>
              </w:tabs>
              <w:spacing w:before="0" w:after="0" w:line="360" w:lineRule="auto"/>
              <w:ind w:left="1080" w:right="252" w:hanging="1080"/>
              <w:jc w:val="left"/>
              <w:rPr>
                <w:del w:id="403" w:author="gorgemj" w:date="2017-11-26T20:19:00Z"/>
                <w:rFonts w:ascii="Arial" w:hAnsi="Arial" w:cs="Arial"/>
                <w:bCs/>
                <w:noProof w:val="0"/>
                <w:szCs w:val="22"/>
              </w:rPr>
            </w:pPr>
            <w:del w:id="404" w:author="gorgemj" w:date="2017-11-26T20:19:00Z">
              <w:r w:rsidDel="00FD259C">
                <w:rPr>
                  <w:rFonts w:ascii="Arial" w:hAnsi="Arial" w:cs="Arial"/>
                  <w:bCs/>
                  <w:noProof w:val="0"/>
                  <w:szCs w:val="22"/>
                </w:rPr>
                <w:delText>MSIV</w:delText>
              </w:r>
              <w:r w:rsidDel="00FD259C">
                <w:rPr>
                  <w:rFonts w:ascii="Arial" w:hAnsi="Arial" w:cs="Arial"/>
                  <w:bCs/>
                  <w:noProof w:val="0"/>
                  <w:szCs w:val="22"/>
                </w:rPr>
                <w:tab/>
                <w:delText>Main Steam Isolation Valve</w:delText>
              </w:r>
            </w:del>
          </w:p>
          <w:p w:rsidR="00F85899" w:rsidRDefault="00F85899" w:rsidP="00F85899">
            <w:pPr>
              <w:pStyle w:val="PS"/>
              <w:keepNext/>
              <w:keepLines/>
              <w:tabs>
                <w:tab w:val="left" w:pos="0"/>
                <w:tab w:val="left" w:pos="1080"/>
              </w:tabs>
              <w:spacing w:before="0" w:after="0" w:line="360" w:lineRule="auto"/>
              <w:ind w:left="1080" w:right="252" w:hanging="1080"/>
              <w:jc w:val="left"/>
              <w:rPr>
                <w:rFonts w:ascii="Arial" w:hAnsi="Arial" w:cs="Arial"/>
                <w:bCs/>
                <w:noProof w:val="0"/>
                <w:szCs w:val="22"/>
              </w:rPr>
            </w:pPr>
            <w:r>
              <w:rPr>
                <w:rFonts w:ascii="Arial" w:hAnsi="Arial" w:cs="Arial"/>
                <w:bCs/>
                <w:noProof w:val="0"/>
                <w:szCs w:val="22"/>
              </w:rPr>
              <w:t>NFPA</w:t>
            </w:r>
            <w:r>
              <w:rPr>
                <w:rFonts w:ascii="Arial" w:hAnsi="Arial" w:cs="Arial"/>
                <w:bCs/>
                <w:noProof w:val="0"/>
                <w:szCs w:val="22"/>
              </w:rPr>
              <w:tab/>
            </w:r>
            <w:r w:rsidRPr="00F93538">
              <w:rPr>
                <w:rFonts w:ascii="Arial" w:hAnsi="Arial" w:cs="Arial"/>
                <w:bCs/>
                <w:noProof w:val="0"/>
                <w:szCs w:val="22"/>
              </w:rPr>
              <w:t xml:space="preserve">National Fire Protection Association </w:t>
            </w:r>
          </w:p>
          <w:p w:rsidR="00F85899" w:rsidRDefault="00F85899" w:rsidP="00F85899">
            <w:pPr>
              <w:pStyle w:val="PS"/>
              <w:keepNext/>
              <w:keepLines/>
              <w:tabs>
                <w:tab w:val="left" w:pos="0"/>
                <w:tab w:val="left" w:pos="1080"/>
              </w:tabs>
              <w:spacing w:before="0" w:after="0" w:line="360" w:lineRule="auto"/>
              <w:ind w:left="1080" w:right="252" w:hanging="1080"/>
              <w:jc w:val="left"/>
              <w:rPr>
                <w:rFonts w:ascii="Arial" w:hAnsi="Arial" w:cs="Arial"/>
                <w:bCs/>
                <w:noProof w:val="0"/>
                <w:szCs w:val="22"/>
              </w:rPr>
            </w:pPr>
            <w:r>
              <w:rPr>
                <w:rFonts w:ascii="Arial" w:hAnsi="Arial" w:cs="Arial"/>
                <w:bCs/>
                <w:noProof w:val="0"/>
                <w:szCs w:val="22"/>
              </w:rPr>
              <w:t>NNSA</w:t>
            </w:r>
            <w:r>
              <w:rPr>
                <w:rFonts w:ascii="Arial" w:hAnsi="Arial" w:cs="Arial"/>
                <w:bCs/>
                <w:noProof w:val="0"/>
                <w:szCs w:val="22"/>
              </w:rPr>
              <w:tab/>
            </w:r>
            <w:r w:rsidRPr="00C1656B">
              <w:rPr>
                <w:rFonts w:ascii="Arial" w:hAnsi="Arial" w:cs="Arial"/>
                <w:bCs/>
                <w:noProof w:val="0"/>
                <w:szCs w:val="22"/>
              </w:rPr>
              <w:t>National Nuclear Safety Administration</w:t>
            </w:r>
          </w:p>
          <w:p w:rsidR="00F85899" w:rsidDel="00FD259C" w:rsidRDefault="00F85899" w:rsidP="00F85899">
            <w:pPr>
              <w:pStyle w:val="PS"/>
              <w:keepNext/>
              <w:keepLines/>
              <w:tabs>
                <w:tab w:val="left" w:pos="0"/>
                <w:tab w:val="left" w:pos="1080"/>
              </w:tabs>
              <w:spacing w:before="0" w:after="0" w:line="360" w:lineRule="auto"/>
              <w:ind w:left="1080" w:right="252" w:hanging="1080"/>
              <w:jc w:val="left"/>
              <w:rPr>
                <w:del w:id="405" w:author="gorgemj" w:date="2017-11-26T20:19:00Z"/>
                <w:rFonts w:ascii="Arial" w:hAnsi="Arial" w:cs="Arial"/>
                <w:bCs/>
                <w:noProof w:val="0"/>
                <w:szCs w:val="22"/>
              </w:rPr>
            </w:pPr>
            <w:del w:id="406" w:author="gorgemj" w:date="2017-11-26T20:19:00Z">
              <w:r w:rsidRPr="00C2153D" w:rsidDel="00FD259C">
                <w:rPr>
                  <w:rFonts w:ascii="Arial" w:hAnsi="Arial" w:cs="Arial"/>
                  <w:bCs/>
                  <w:noProof w:val="0"/>
                  <w:szCs w:val="22"/>
                </w:rPr>
                <w:delText xml:space="preserve">NOP </w:delText>
              </w:r>
              <w:r w:rsidDel="00FD259C">
                <w:rPr>
                  <w:rFonts w:ascii="Arial" w:hAnsi="Arial" w:cs="Arial"/>
                  <w:bCs/>
                  <w:noProof w:val="0"/>
                  <w:szCs w:val="22"/>
                </w:rPr>
                <w:tab/>
              </w:r>
              <w:r w:rsidRPr="00C2153D" w:rsidDel="00FD259C">
                <w:rPr>
                  <w:rFonts w:ascii="Arial" w:hAnsi="Arial" w:cs="Arial"/>
                  <w:bCs/>
                  <w:noProof w:val="0"/>
                  <w:szCs w:val="22"/>
                </w:rPr>
                <w:delText xml:space="preserve">Normal </w:delText>
              </w:r>
              <w:r w:rsidDel="00FD259C">
                <w:rPr>
                  <w:rFonts w:ascii="Arial" w:hAnsi="Arial" w:cs="Arial"/>
                  <w:bCs/>
                  <w:noProof w:val="0"/>
                  <w:szCs w:val="22"/>
                </w:rPr>
                <w:delText>O</w:delText>
              </w:r>
              <w:r w:rsidRPr="00C2153D" w:rsidDel="00FD259C">
                <w:rPr>
                  <w:rFonts w:ascii="Arial" w:hAnsi="Arial" w:cs="Arial"/>
                  <w:bCs/>
                  <w:noProof w:val="0"/>
                  <w:szCs w:val="22"/>
                </w:rPr>
                <w:delText xml:space="preserve">perating </w:delText>
              </w:r>
              <w:r w:rsidDel="00FD259C">
                <w:rPr>
                  <w:rFonts w:ascii="Arial" w:hAnsi="Arial" w:cs="Arial"/>
                  <w:bCs/>
                  <w:noProof w:val="0"/>
                  <w:szCs w:val="22"/>
                </w:rPr>
                <w:delText>P</w:delText>
              </w:r>
              <w:r w:rsidRPr="00C2153D" w:rsidDel="00FD259C">
                <w:rPr>
                  <w:rFonts w:ascii="Arial" w:hAnsi="Arial" w:cs="Arial"/>
                  <w:bCs/>
                  <w:noProof w:val="0"/>
                  <w:szCs w:val="22"/>
                </w:rPr>
                <w:delText>rocedure</w:delText>
              </w:r>
            </w:del>
          </w:p>
          <w:p w:rsidR="00F85899" w:rsidDel="00FD259C" w:rsidRDefault="00F85899" w:rsidP="00F85899">
            <w:pPr>
              <w:pStyle w:val="PS"/>
              <w:keepNext/>
              <w:keepLines/>
              <w:tabs>
                <w:tab w:val="left" w:pos="0"/>
                <w:tab w:val="left" w:pos="1080"/>
              </w:tabs>
              <w:spacing w:before="0" w:after="0" w:line="360" w:lineRule="auto"/>
              <w:ind w:left="1080" w:right="252" w:hanging="1080"/>
              <w:jc w:val="left"/>
              <w:rPr>
                <w:del w:id="407" w:author="gorgemj" w:date="2017-11-26T20:20:00Z"/>
                <w:rFonts w:ascii="Arial" w:hAnsi="Arial" w:cs="Arial"/>
                <w:bCs/>
                <w:noProof w:val="0"/>
                <w:szCs w:val="22"/>
              </w:rPr>
            </w:pPr>
            <w:del w:id="408" w:author="gorgemj" w:date="2017-11-26T20:20:00Z">
              <w:r w:rsidRPr="007C199E" w:rsidDel="00FD259C">
                <w:rPr>
                  <w:rFonts w:ascii="Arial" w:hAnsi="Arial" w:cs="Arial"/>
                  <w:bCs/>
                  <w:noProof w:val="0"/>
                  <w:szCs w:val="22"/>
                </w:rPr>
                <w:delText>NPP</w:delText>
              </w:r>
              <w:r w:rsidRPr="007C199E" w:rsidDel="00FD259C">
                <w:rPr>
                  <w:rFonts w:ascii="Arial" w:hAnsi="Arial" w:cs="Arial"/>
                  <w:bCs/>
                  <w:noProof w:val="0"/>
                  <w:szCs w:val="22"/>
                </w:rPr>
                <w:tab/>
                <w:delText>Nuclear Power Plant</w:delText>
              </w:r>
            </w:del>
          </w:p>
          <w:p w:rsidR="008C66A8" w:rsidRPr="00B51A09" w:rsidDel="004D49AA" w:rsidRDefault="008C66A8" w:rsidP="008C66A8">
            <w:pPr>
              <w:keepNext/>
              <w:keepLines/>
              <w:tabs>
                <w:tab w:val="left" w:pos="540"/>
              </w:tabs>
              <w:spacing w:after="280"/>
              <w:rPr>
                <w:del w:id="409" w:author="gorgemj" w:date="2017-11-24T15:41:00Z"/>
                <w:b/>
                <w:sz w:val="24"/>
                <w:szCs w:val="24"/>
              </w:rPr>
            </w:pPr>
            <w:del w:id="410" w:author="gorgemj" w:date="2017-11-24T15:41:00Z">
              <w:r w:rsidDel="004D49AA">
                <w:rPr>
                  <w:b/>
                  <w:sz w:val="24"/>
                  <w:szCs w:val="24"/>
                </w:rPr>
                <w:delText>4.0</w:delText>
              </w:r>
              <w:r w:rsidDel="004D49AA">
                <w:rPr>
                  <w:b/>
                  <w:sz w:val="24"/>
                  <w:szCs w:val="24"/>
                </w:rPr>
                <w:tab/>
              </w:r>
              <w:r w:rsidRPr="00B51A09" w:rsidDel="004D49AA">
                <w:rPr>
                  <w:b/>
                  <w:sz w:val="24"/>
                  <w:szCs w:val="24"/>
                </w:rPr>
                <w:delText>Acronyms (cont.)</w:delText>
              </w:r>
            </w:del>
          </w:p>
          <w:p w:rsidR="007010CA" w:rsidDel="00FD259C" w:rsidRDefault="007010CA" w:rsidP="0098154C">
            <w:pPr>
              <w:pStyle w:val="PS"/>
              <w:keepNext/>
              <w:keepLines/>
              <w:tabs>
                <w:tab w:val="left" w:pos="0"/>
                <w:tab w:val="left" w:pos="1080"/>
              </w:tabs>
              <w:spacing w:before="0" w:after="0" w:line="360" w:lineRule="auto"/>
              <w:ind w:left="1080" w:right="252" w:hanging="1080"/>
              <w:jc w:val="left"/>
              <w:rPr>
                <w:del w:id="411" w:author="gorgemj" w:date="2017-11-26T20:20:00Z"/>
                <w:rFonts w:ascii="Arial" w:hAnsi="Arial" w:cs="Arial"/>
                <w:bCs/>
                <w:noProof w:val="0"/>
                <w:szCs w:val="22"/>
              </w:rPr>
            </w:pPr>
            <w:del w:id="412" w:author="gorgemj" w:date="2017-11-26T20:20:00Z">
              <w:r w:rsidDel="00FD259C">
                <w:rPr>
                  <w:rFonts w:ascii="Arial" w:hAnsi="Arial" w:cs="Arial"/>
                  <w:bCs/>
                  <w:noProof w:val="0"/>
                  <w:szCs w:val="22"/>
                </w:rPr>
                <w:delText>OPRAA</w:delText>
              </w:r>
              <w:r w:rsidDel="00FD259C">
                <w:rPr>
                  <w:rFonts w:ascii="Arial" w:hAnsi="Arial" w:cs="Arial"/>
                  <w:bCs/>
                  <w:noProof w:val="0"/>
                  <w:szCs w:val="22"/>
                </w:rPr>
                <w:tab/>
              </w:r>
              <w:r w:rsidRPr="007010CA" w:rsidDel="00FD259C">
                <w:rPr>
                  <w:rFonts w:ascii="Arial" w:hAnsi="Arial" w:cs="Arial"/>
                  <w:bCs/>
                  <w:noProof w:val="0"/>
                  <w:szCs w:val="22"/>
                </w:rPr>
                <w:delText xml:space="preserve">Operational Phase </w:delText>
              </w:r>
              <w:r w:rsidDel="00FD259C">
                <w:rPr>
                  <w:rFonts w:ascii="Arial" w:hAnsi="Arial" w:cs="Arial"/>
                  <w:bCs/>
                  <w:noProof w:val="0"/>
                  <w:szCs w:val="22"/>
                </w:rPr>
                <w:delText>Reliability Assurance Activity</w:delText>
              </w:r>
            </w:del>
          </w:p>
          <w:p w:rsidR="00512470" w:rsidDel="00FD259C" w:rsidRDefault="00512470" w:rsidP="0098154C">
            <w:pPr>
              <w:pStyle w:val="PS"/>
              <w:keepNext/>
              <w:keepLines/>
              <w:tabs>
                <w:tab w:val="left" w:pos="0"/>
                <w:tab w:val="left" w:pos="1080"/>
              </w:tabs>
              <w:spacing w:before="0" w:after="0" w:line="360" w:lineRule="auto"/>
              <w:ind w:left="1080" w:right="252" w:hanging="1080"/>
              <w:jc w:val="left"/>
              <w:rPr>
                <w:del w:id="413" w:author="gorgemj" w:date="2017-11-26T20:21:00Z"/>
                <w:rFonts w:ascii="Arial" w:hAnsi="Arial" w:cs="Arial"/>
                <w:bCs/>
                <w:noProof w:val="0"/>
                <w:szCs w:val="22"/>
              </w:rPr>
            </w:pPr>
            <w:del w:id="414" w:author="gorgemj" w:date="2017-11-26T20:21:00Z">
              <w:r w:rsidDel="00FD259C">
                <w:rPr>
                  <w:rFonts w:ascii="Arial" w:hAnsi="Arial" w:cs="Arial"/>
                  <w:bCs/>
                  <w:noProof w:val="0"/>
                  <w:szCs w:val="22"/>
                </w:rPr>
                <w:delText>ORE</w:delText>
              </w:r>
              <w:r w:rsidDel="00FD259C">
                <w:rPr>
                  <w:rFonts w:ascii="Arial" w:hAnsi="Arial" w:cs="Arial"/>
                  <w:bCs/>
                  <w:noProof w:val="0"/>
                  <w:szCs w:val="22"/>
                </w:rPr>
                <w:tab/>
              </w:r>
              <w:r w:rsidRPr="00512470" w:rsidDel="00FD259C">
                <w:rPr>
                  <w:rFonts w:ascii="Arial" w:hAnsi="Arial" w:cs="Arial"/>
                  <w:bCs/>
                  <w:noProof w:val="0"/>
                  <w:szCs w:val="22"/>
                </w:rPr>
                <w:delText>Occu</w:delText>
              </w:r>
              <w:r w:rsidDel="00FD259C">
                <w:rPr>
                  <w:rFonts w:ascii="Arial" w:hAnsi="Arial" w:cs="Arial"/>
                  <w:bCs/>
                  <w:noProof w:val="0"/>
                  <w:szCs w:val="22"/>
                </w:rPr>
                <w:delText>pational Radiation Exposure</w:delText>
              </w:r>
            </w:del>
          </w:p>
          <w:p w:rsidR="00953522" w:rsidDel="00FD259C" w:rsidRDefault="00953522" w:rsidP="0098154C">
            <w:pPr>
              <w:pStyle w:val="PS"/>
              <w:keepNext/>
              <w:keepLines/>
              <w:tabs>
                <w:tab w:val="left" w:pos="0"/>
                <w:tab w:val="left" w:pos="1080"/>
              </w:tabs>
              <w:spacing w:before="0" w:after="0" w:line="360" w:lineRule="auto"/>
              <w:ind w:left="1080" w:right="252" w:hanging="1080"/>
              <w:jc w:val="left"/>
              <w:rPr>
                <w:del w:id="415" w:author="gorgemj" w:date="2017-11-26T20:22:00Z"/>
                <w:rFonts w:ascii="Arial" w:hAnsi="Arial" w:cs="Arial"/>
                <w:bCs/>
                <w:noProof w:val="0"/>
                <w:szCs w:val="22"/>
              </w:rPr>
            </w:pPr>
            <w:del w:id="416" w:author="gorgemj" w:date="2017-11-26T20:22:00Z">
              <w:r w:rsidDel="00FD259C">
                <w:rPr>
                  <w:rFonts w:ascii="Arial" w:hAnsi="Arial" w:cs="Arial"/>
                  <w:bCs/>
                  <w:noProof w:val="0"/>
                  <w:szCs w:val="22"/>
                </w:rPr>
                <w:delText>OSU</w:delText>
              </w:r>
              <w:r w:rsidDel="00FD259C">
                <w:rPr>
                  <w:rFonts w:ascii="Arial" w:hAnsi="Arial" w:cs="Arial"/>
                  <w:bCs/>
                  <w:noProof w:val="0"/>
                  <w:szCs w:val="22"/>
                </w:rPr>
                <w:tab/>
                <w:delText>Oregon State University</w:delText>
              </w:r>
            </w:del>
          </w:p>
          <w:p w:rsidR="002972E9" w:rsidDel="001B6DA2" w:rsidRDefault="002972E9" w:rsidP="0098154C">
            <w:pPr>
              <w:pStyle w:val="PS"/>
              <w:keepNext/>
              <w:keepLines/>
              <w:tabs>
                <w:tab w:val="left" w:pos="0"/>
                <w:tab w:val="left" w:pos="1080"/>
              </w:tabs>
              <w:spacing w:before="0" w:after="0" w:line="360" w:lineRule="auto"/>
              <w:ind w:left="1080" w:right="252" w:hanging="1080"/>
              <w:jc w:val="left"/>
              <w:rPr>
                <w:del w:id="417" w:author="gorgemj" w:date="2017-11-26T17:48:00Z"/>
                <w:rFonts w:ascii="Arial" w:hAnsi="Arial" w:cs="Arial"/>
                <w:bCs/>
                <w:noProof w:val="0"/>
                <w:szCs w:val="22"/>
              </w:rPr>
            </w:pPr>
            <w:del w:id="418" w:author="gorgemj" w:date="2017-11-26T17:48:00Z">
              <w:r w:rsidDel="001B6DA2">
                <w:rPr>
                  <w:rFonts w:ascii="Arial" w:hAnsi="Arial" w:cs="Arial"/>
                  <w:bCs/>
                  <w:noProof w:val="0"/>
                  <w:szCs w:val="22"/>
                </w:rPr>
                <w:delText>PABX</w:delText>
              </w:r>
              <w:r w:rsidDel="001B6DA2">
                <w:rPr>
                  <w:rFonts w:ascii="Arial" w:hAnsi="Arial" w:cs="Arial"/>
                  <w:bCs/>
                  <w:noProof w:val="0"/>
                  <w:szCs w:val="22"/>
                </w:rPr>
                <w:tab/>
              </w:r>
              <w:r w:rsidRPr="002972E9" w:rsidDel="001B6DA2">
                <w:rPr>
                  <w:rFonts w:ascii="Arial" w:hAnsi="Arial" w:cs="Arial"/>
                  <w:bCs/>
                  <w:noProof w:val="0"/>
                  <w:szCs w:val="22"/>
                </w:rPr>
                <w:delText>Private</w:delText>
              </w:r>
              <w:r w:rsidDel="001B6DA2">
                <w:rPr>
                  <w:rFonts w:ascii="Arial" w:hAnsi="Arial" w:cs="Arial"/>
                  <w:bCs/>
                  <w:noProof w:val="0"/>
                  <w:szCs w:val="22"/>
                </w:rPr>
                <w:delText xml:space="preserve"> Automatic Branch Exchange</w:delText>
              </w:r>
            </w:del>
          </w:p>
          <w:p w:rsidR="00953522" w:rsidDel="007E705F" w:rsidRDefault="00953522" w:rsidP="0098154C">
            <w:pPr>
              <w:pStyle w:val="PS"/>
              <w:keepNext/>
              <w:keepLines/>
              <w:tabs>
                <w:tab w:val="left" w:pos="0"/>
                <w:tab w:val="left" w:pos="1080"/>
              </w:tabs>
              <w:spacing w:before="0" w:after="0" w:line="360" w:lineRule="auto"/>
              <w:ind w:left="1080" w:right="252" w:hanging="1080"/>
              <w:jc w:val="left"/>
              <w:rPr>
                <w:del w:id="419" w:author="gorgemj" w:date="2017-11-25T21:25:00Z"/>
                <w:rFonts w:ascii="Arial" w:hAnsi="Arial" w:cs="Arial"/>
                <w:bCs/>
                <w:noProof w:val="0"/>
                <w:szCs w:val="22"/>
              </w:rPr>
            </w:pPr>
            <w:del w:id="420" w:author="gorgemj" w:date="2017-11-25T21:25:00Z">
              <w:r w:rsidDel="007E705F">
                <w:rPr>
                  <w:rFonts w:ascii="Arial" w:hAnsi="Arial" w:cs="Arial"/>
                  <w:bCs/>
                  <w:noProof w:val="0"/>
                  <w:szCs w:val="22"/>
                </w:rPr>
                <w:delText>PCS</w:delText>
              </w:r>
              <w:r w:rsidDel="007E705F">
                <w:rPr>
                  <w:rFonts w:ascii="Arial" w:hAnsi="Arial" w:cs="Arial"/>
                  <w:bCs/>
                  <w:noProof w:val="0"/>
                  <w:szCs w:val="22"/>
                </w:rPr>
                <w:tab/>
                <w:delText>Passive Containment Cooling System</w:delText>
              </w:r>
            </w:del>
          </w:p>
          <w:p w:rsidR="00E54F18" w:rsidDel="00AF7865" w:rsidRDefault="00E54F18" w:rsidP="0098154C">
            <w:pPr>
              <w:pStyle w:val="PS"/>
              <w:keepNext/>
              <w:keepLines/>
              <w:tabs>
                <w:tab w:val="left" w:pos="0"/>
                <w:tab w:val="left" w:pos="1080"/>
              </w:tabs>
              <w:spacing w:before="0" w:after="0" w:line="360" w:lineRule="auto"/>
              <w:ind w:left="1080" w:right="252" w:hanging="1080"/>
              <w:jc w:val="left"/>
              <w:rPr>
                <w:del w:id="421" w:author="gorgemj" w:date="2017-11-26T17:29:00Z"/>
                <w:rFonts w:ascii="Arial" w:hAnsi="Arial" w:cs="Arial"/>
                <w:bCs/>
                <w:noProof w:val="0"/>
                <w:szCs w:val="22"/>
              </w:rPr>
            </w:pPr>
            <w:del w:id="422" w:author="gorgemj" w:date="2017-11-26T17:29:00Z">
              <w:r w:rsidDel="00AF7865">
                <w:rPr>
                  <w:rFonts w:ascii="Arial" w:hAnsi="Arial" w:cs="Arial"/>
                  <w:bCs/>
                  <w:noProof w:val="0"/>
                  <w:szCs w:val="22"/>
                </w:rPr>
                <w:delText>PDSP</w:delText>
              </w:r>
              <w:r w:rsidDel="00AF7865">
                <w:rPr>
                  <w:rFonts w:ascii="Arial" w:hAnsi="Arial" w:cs="Arial"/>
                  <w:bCs/>
                  <w:noProof w:val="0"/>
                  <w:szCs w:val="22"/>
                </w:rPr>
                <w:tab/>
              </w:r>
              <w:r w:rsidRPr="00E54F18" w:rsidDel="00AF7865">
                <w:rPr>
                  <w:rFonts w:ascii="Arial" w:hAnsi="Arial" w:cs="Arial"/>
                  <w:bCs/>
                  <w:noProof w:val="0"/>
                  <w:szCs w:val="22"/>
                </w:rPr>
                <w:delText>Prima</w:delText>
              </w:r>
              <w:r w:rsidDel="00AF7865">
                <w:rPr>
                  <w:rFonts w:ascii="Arial" w:hAnsi="Arial" w:cs="Arial"/>
                  <w:bCs/>
                  <w:noProof w:val="0"/>
                  <w:szCs w:val="22"/>
                </w:rPr>
                <w:delText>ry Dedicated Safety Panel</w:delText>
              </w:r>
            </w:del>
          </w:p>
          <w:p w:rsidR="00793E5B" w:rsidDel="00FD259C" w:rsidRDefault="00793E5B" w:rsidP="0098154C">
            <w:pPr>
              <w:pStyle w:val="PS"/>
              <w:keepNext/>
              <w:keepLines/>
              <w:tabs>
                <w:tab w:val="left" w:pos="0"/>
                <w:tab w:val="left" w:pos="1080"/>
              </w:tabs>
              <w:spacing w:before="0" w:after="0" w:line="360" w:lineRule="auto"/>
              <w:ind w:left="1080" w:right="252" w:hanging="1080"/>
              <w:jc w:val="left"/>
              <w:rPr>
                <w:del w:id="423" w:author="gorgemj" w:date="2017-11-26T20:22:00Z"/>
                <w:rFonts w:ascii="Arial" w:hAnsi="Arial" w:cs="Arial"/>
                <w:bCs/>
                <w:noProof w:val="0"/>
                <w:szCs w:val="22"/>
              </w:rPr>
            </w:pPr>
            <w:del w:id="424" w:author="gorgemj" w:date="2017-11-26T20:22:00Z">
              <w:r w:rsidDel="00FD259C">
                <w:rPr>
                  <w:rFonts w:ascii="Arial" w:hAnsi="Arial" w:cs="Arial"/>
                  <w:bCs/>
                  <w:noProof w:val="0"/>
                  <w:szCs w:val="22"/>
                </w:rPr>
                <w:delText>PGA</w:delText>
              </w:r>
              <w:r w:rsidDel="00FD259C">
                <w:rPr>
                  <w:rFonts w:ascii="Arial" w:hAnsi="Arial" w:cs="Arial"/>
                  <w:bCs/>
                  <w:noProof w:val="0"/>
                  <w:szCs w:val="22"/>
                </w:rPr>
                <w:tab/>
                <w:delText>Peak Ground Acceleration</w:delText>
              </w:r>
            </w:del>
          </w:p>
          <w:p w:rsidR="00793E5B" w:rsidDel="00FD259C" w:rsidRDefault="00793E5B" w:rsidP="0098154C">
            <w:pPr>
              <w:pStyle w:val="PS"/>
              <w:keepNext/>
              <w:keepLines/>
              <w:tabs>
                <w:tab w:val="left" w:pos="0"/>
                <w:tab w:val="left" w:pos="1080"/>
              </w:tabs>
              <w:spacing w:before="0" w:after="0" w:line="360" w:lineRule="auto"/>
              <w:ind w:left="1080" w:right="252" w:hanging="1080"/>
              <w:jc w:val="left"/>
              <w:rPr>
                <w:del w:id="425" w:author="gorgemj" w:date="2017-11-26T20:22:00Z"/>
                <w:rFonts w:ascii="Arial" w:hAnsi="Arial" w:cs="Arial"/>
                <w:bCs/>
                <w:noProof w:val="0"/>
                <w:szCs w:val="22"/>
              </w:rPr>
            </w:pPr>
            <w:del w:id="426" w:author="gorgemj" w:date="2017-11-26T20:22:00Z">
              <w:r w:rsidDel="00FD259C">
                <w:rPr>
                  <w:rFonts w:ascii="Arial" w:hAnsi="Arial" w:cs="Arial"/>
                  <w:bCs/>
                  <w:noProof w:val="0"/>
                  <w:szCs w:val="22"/>
                </w:rPr>
                <w:delText>PIE</w:delText>
              </w:r>
              <w:r w:rsidDel="00FD259C">
                <w:rPr>
                  <w:rFonts w:ascii="Arial" w:hAnsi="Arial" w:cs="Arial"/>
                  <w:bCs/>
                  <w:noProof w:val="0"/>
                  <w:szCs w:val="22"/>
                </w:rPr>
                <w:tab/>
                <w:delText>Postulated Initiating Event</w:delText>
              </w:r>
            </w:del>
          </w:p>
          <w:p w:rsidR="00B51A09" w:rsidRDefault="00793E5B" w:rsidP="008C66A8">
            <w:pPr>
              <w:pStyle w:val="PS"/>
              <w:keepNext/>
              <w:keepLines/>
              <w:tabs>
                <w:tab w:val="left" w:pos="0"/>
                <w:tab w:val="left" w:pos="1080"/>
              </w:tabs>
              <w:spacing w:before="0" w:after="0" w:line="360" w:lineRule="auto"/>
              <w:ind w:left="1080" w:right="252" w:hanging="1080"/>
              <w:jc w:val="left"/>
              <w:rPr>
                <w:rFonts w:ascii="Arial" w:hAnsi="Arial" w:cs="Arial"/>
                <w:bCs/>
                <w:noProof w:val="0"/>
                <w:szCs w:val="22"/>
              </w:rPr>
            </w:pPr>
            <w:r>
              <w:rPr>
                <w:rFonts w:ascii="Arial" w:hAnsi="Arial" w:cs="Arial"/>
                <w:bCs/>
                <w:noProof w:val="0"/>
                <w:szCs w:val="22"/>
              </w:rPr>
              <w:t>PLS</w:t>
            </w:r>
            <w:r>
              <w:rPr>
                <w:rFonts w:ascii="Arial" w:hAnsi="Arial" w:cs="Arial"/>
                <w:bCs/>
                <w:noProof w:val="0"/>
                <w:szCs w:val="22"/>
              </w:rPr>
              <w:tab/>
              <w:t>Plant Control System</w:t>
            </w:r>
          </w:p>
        </w:tc>
        <w:tc>
          <w:tcPr>
            <w:tcW w:w="4304" w:type="dxa"/>
          </w:tcPr>
          <w:p w:rsidR="00793E5B" w:rsidRDefault="00793E5B" w:rsidP="0098154C">
            <w:pPr>
              <w:pStyle w:val="PS"/>
              <w:keepNext/>
              <w:keepLines/>
              <w:tabs>
                <w:tab w:val="left" w:pos="0"/>
                <w:tab w:val="left" w:pos="1080"/>
              </w:tabs>
              <w:spacing w:before="0" w:after="0" w:line="360" w:lineRule="auto"/>
              <w:ind w:left="1080" w:right="252" w:hanging="1080"/>
              <w:jc w:val="left"/>
              <w:rPr>
                <w:rFonts w:cs="Arial"/>
                <w:bCs/>
                <w:szCs w:val="22"/>
              </w:rPr>
            </w:pPr>
          </w:p>
        </w:tc>
      </w:tr>
    </w:tbl>
    <w:p w:rsidR="00793E5B" w:rsidRPr="00AB2FE3" w:rsidRDefault="00E157D8" w:rsidP="00AB2FE3">
      <w:pPr>
        <w:pStyle w:val="PS"/>
        <w:keepNext/>
        <w:keepLines/>
        <w:tabs>
          <w:tab w:val="left" w:pos="0"/>
          <w:tab w:val="left" w:pos="1080"/>
        </w:tabs>
        <w:spacing w:before="0" w:after="0" w:line="360" w:lineRule="auto"/>
        <w:ind w:left="1080" w:right="252" w:hanging="1080"/>
        <w:jc w:val="left"/>
        <w:rPr>
          <w:rFonts w:ascii="Arial" w:hAnsi="Arial" w:cs="Arial"/>
          <w:bCs/>
          <w:noProof w:val="0"/>
          <w:szCs w:val="22"/>
        </w:rPr>
      </w:pPr>
      <w:r w:rsidRPr="00E157D8">
        <w:rPr>
          <w:rFonts w:ascii="Arial" w:hAnsi="Arial" w:cs="Arial"/>
          <w:bCs/>
          <w:noProof w:val="0"/>
          <w:szCs w:val="22"/>
        </w:rPr>
        <w:t>PMS</w:t>
      </w:r>
      <w:r w:rsidRPr="00E157D8">
        <w:rPr>
          <w:rFonts w:ascii="Arial" w:hAnsi="Arial" w:cs="Arial"/>
          <w:bCs/>
          <w:noProof w:val="0"/>
          <w:szCs w:val="22"/>
        </w:rPr>
        <w:tab/>
        <w:t>Protection and Safety Monitoring System</w:t>
      </w:r>
    </w:p>
    <w:p w:rsidR="008C66A8" w:rsidRDefault="008C66A8" w:rsidP="008C66A8">
      <w:pPr>
        <w:pStyle w:val="PS"/>
        <w:keepNext/>
        <w:keepLines/>
        <w:tabs>
          <w:tab w:val="left" w:pos="0"/>
          <w:tab w:val="left" w:pos="1080"/>
        </w:tabs>
        <w:spacing w:before="0" w:after="0" w:line="360" w:lineRule="auto"/>
        <w:ind w:left="1080" w:right="252" w:hanging="1080"/>
        <w:jc w:val="left"/>
        <w:rPr>
          <w:rFonts w:ascii="Arial" w:hAnsi="Arial" w:cs="Arial"/>
          <w:bCs/>
          <w:noProof w:val="0"/>
          <w:szCs w:val="22"/>
        </w:rPr>
      </w:pPr>
      <w:r w:rsidRPr="00D935AC">
        <w:rPr>
          <w:rFonts w:ascii="Arial" w:hAnsi="Arial" w:cs="Arial"/>
          <w:bCs/>
          <w:noProof w:val="0"/>
          <w:szCs w:val="22"/>
        </w:rPr>
        <w:t>PRA</w:t>
      </w:r>
      <w:r w:rsidRPr="00D935AC">
        <w:rPr>
          <w:rFonts w:ascii="Arial" w:hAnsi="Arial" w:cs="Arial"/>
          <w:bCs/>
          <w:noProof w:val="0"/>
          <w:szCs w:val="22"/>
        </w:rPr>
        <w:tab/>
        <w:t>Probabilistic Risk Assessment</w:t>
      </w:r>
    </w:p>
    <w:p w:rsidR="00793E5B" w:rsidDel="005A3417" w:rsidRDefault="00793E5B" w:rsidP="00793E5B">
      <w:pPr>
        <w:pStyle w:val="PS"/>
        <w:keepNext/>
        <w:keepLines/>
        <w:tabs>
          <w:tab w:val="left" w:pos="0"/>
          <w:tab w:val="left" w:pos="1080"/>
        </w:tabs>
        <w:spacing w:before="0" w:after="0" w:line="360" w:lineRule="auto"/>
        <w:ind w:left="1080" w:right="252" w:hanging="1080"/>
        <w:jc w:val="left"/>
        <w:rPr>
          <w:del w:id="427" w:author="gorgemj" w:date="2017-11-25T20:55:00Z"/>
          <w:rFonts w:ascii="Arial" w:hAnsi="Arial" w:cs="Arial"/>
          <w:bCs/>
          <w:noProof w:val="0"/>
          <w:szCs w:val="22"/>
        </w:rPr>
      </w:pPr>
      <w:del w:id="428" w:author="gorgemj" w:date="2017-11-25T20:55:00Z">
        <w:r w:rsidDel="005A3417">
          <w:rPr>
            <w:rFonts w:ascii="Arial" w:hAnsi="Arial" w:cs="Arial"/>
            <w:bCs/>
            <w:noProof w:val="0"/>
            <w:szCs w:val="22"/>
          </w:rPr>
          <w:delText>PRHR</w:delText>
        </w:r>
        <w:r w:rsidDel="005A3417">
          <w:rPr>
            <w:rFonts w:ascii="Arial" w:hAnsi="Arial" w:cs="Arial"/>
            <w:bCs/>
            <w:noProof w:val="0"/>
            <w:szCs w:val="22"/>
          </w:rPr>
          <w:tab/>
          <w:delText>Passive Residual Heat Removal</w:delText>
        </w:r>
      </w:del>
    </w:p>
    <w:p w:rsidR="00793E5B" w:rsidRDefault="00793E5B" w:rsidP="00793E5B">
      <w:pPr>
        <w:pStyle w:val="PS"/>
        <w:keepNext/>
        <w:keepLines/>
        <w:tabs>
          <w:tab w:val="left" w:pos="0"/>
          <w:tab w:val="left" w:pos="1080"/>
        </w:tabs>
        <w:spacing w:before="0" w:after="0" w:line="360" w:lineRule="auto"/>
        <w:ind w:left="1080" w:right="252" w:hanging="1080"/>
        <w:jc w:val="left"/>
        <w:rPr>
          <w:rFonts w:ascii="Arial" w:hAnsi="Arial" w:cs="Arial"/>
          <w:bCs/>
          <w:noProof w:val="0"/>
          <w:szCs w:val="22"/>
        </w:rPr>
      </w:pPr>
      <w:r w:rsidRPr="00D935AC">
        <w:rPr>
          <w:rFonts w:ascii="Arial" w:hAnsi="Arial" w:cs="Arial"/>
          <w:bCs/>
          <w:noProof w:val="0"/>
          <w:szCs w:val="22"/>
        </w:rPr>
        <w:t>PSA</w:t>
      </w:r>
      <w:r w:rsidRPr="00D935AC">
        <w:rPr>
          <w:rFonts w:ascii="Arial" w:hAnsi="Arial" w:cs="Arial"/>
          <w:bCs/>
          <w:noProof w:val="0"/>
          <w:szCs w:val="22"/>
        </w:rPr>
        <w:tab/>
        <w:t>Probabilistic Safety Assessment</w:t>
      </w:r>
    </w:p>
    <w:p w:rsidR="00793E5B" w:rsidDel="001D58B5" w:rsidRDefault="00793E5B" w:rsidP="00793E5B">
      <w:pPr>
        <w:pStyle w:val="PS"/>
        <w:keepNext/>
        <w:keepLines/>
        <w:tabs>
          <w:tab w:val="left" w:pos="0"/>
          <w:tab w:val="left" w:pos="1080"/>
        </w:tabs>
        <w:spacing w:before="0" w:after="0" w:line="360" w:lineRule="auto"/>
        <w:ind w:left="1080" w:right="252" w:hanging="1080"/>
        <w:jc w:val="left"/>
        <w:rPr>
          <w:del w:id="429" w:author="gorgemj" w:date="2017-11-24T17:24:00Z"/>
          <w:rFonts w:ascii="Arial" w:hAnsi="Arial" w:cs="Arial"/>
          <w:bCs/>
          <w:noProof w:val="0"/>
          <w:szCs w:val="22"/>
        </w:rPr>
      </w:pPr>
      <w:del w:id="430" w:author="gorgemj" w:date="2017-11-24T17:24:00Z">
        <w:r w:rsidDel="001D58B5">
          <w:rPr>
            <w:rFonts w:ascii="Arial" w:hAnsi="Arial" w:cs="Arial"/>
            <w:bCs/>
            <w:noProof w:val="0"/>
            <w:szCs w:val="22"/>
          </w:rPr>
          <w:lastRenderedPageBreak/>
          <w:delText>PSAR</w:delText>
        </w:r>
        <w:r w:rsidDel="001D58B5">
          <w:rPr>
            <w:rFonts w:ascii="Arial" w:hAnsi="Arial" w:cs="Arial"/>
            <w:bCs/>
            <w:noProof w:val="0"/>
            <w:szCs w:val="22"/>
          </w:rPr>
          <w:tab/>
          <w:delText>Pre-construction Safety Analysis Report</w:delText>
        </w:r>
      </w:del>
    </w:p>
    <w:p w:rsidR="00E3508A" w:rsidDel="00840B76" w:rsidRDefault="00E3508A" w:rsidP="00793E5B">
      <w:pPr>
        <w:pStyle w:val="PS"/>
        <w:keepNext/>
        <w:keepLines/>
        <w:tabs>
          <w:tab w:val="left" w:pos="0"/>
          <w:tab w:val="left" w:pos="1080"/>
        </w:tabs>
        <w:spacing w:before="0" w:after="0" w:line="360" w:lineRule="auto"/>
        <w:ind w:left="1080" w:right="252" w:hanging="1080"/>
        <w:jc w:val="left"/>
        <w:rPr>
          <w:del w:id="431" w:author="gorgemj" w:date="2017-11-26T20:27:00Z"/>
          <w:rFonts w:ascii="Arial" w:hAnsi="Arial" w:cs="Arial"/>
          <w:bCs/>
          <w:noProof w:val="0"/>
          <w:szCs w:val="22"/>
        </w:rPr>
      </w:pPr>
      <w:del w:id="432" w:author="gorgemj" w:date="2017-11-26T20:27:00Z">
        <w:r w:rsidDel="00840B76">
          <w:rPr>
            <w:rFonts w:ascii="Arial" w:hAnsi="Arial" w:cs="Arial"/>
            <w:bCs/>
            <w:noProof w:val="0"/>
            <w:szCs w:val="22"/>
          </w:rPr>
          <w:delText>PSS</w:delText>
        </w:r>
        <w:r w:rsidDel="00840B76">
          <w:rPr>
            <w:rFonts w:ascii="Arial" w:hAnsi="Arial" w:cs="Arial"/>
            <w:bCs/>
            <w:noProof w:val="0"/>
            <w:szCs w:val="22"/>
          </w:rPr>
          <w:tab/>
          <w:delText>Primary Sampling System</w:delText>
        </w:r>
      </w:del>
    </w:p>
    <w:p w:rsidR="00793E5B" w:rsidRDefault="00793E5B" w:rsidP="00793E5B">
      <w:pPr>
        <w:pStyle w:val="PS"/>
        <w:keepNext/>
        <w:keepLines/>
        <w:tabs>
          <w:tab w:val="left" w:pos="0"/>
          <w:tab w:val="left" w:pos="1080"/>
        </w:tabs>
        <w:spacing w:before="0" w:after="0" w:line="360" w:lineRule="auto"/>
        <w:ind w:left="1080" w:right="252" w:hanging="1080"/>
        <w:jc w:val="left"/>
        <w:rPr>
          <w:rFonts w:ascii="Arial" w:hAnsi="Arial" w:cs="Arial"/>
          <w:bCs/>
          <w:noProof w:val="0"/>
          <w:szCs w:val="22"/>
        </w:rPr>
      </w:pPr>
      <w:r w:rsidRPr="00D935AC">
        <w:rPr>
          <w:rFonts w:ascii="Arial" w:hAnsi="Arial" w:cs="Arial"/>
          <w:bCs/>
          <w:noProof w:val="0"/>
          <w:szCs w:val="22"/>
        </w:rPr>
        <w:t>PWR</w:t>
      </w:r>
      <w:r w:rsidRPr="00D935AC">
        <w:rPr>
          <w:rFonts w:ascii="Arial" w:hAnsi="Arial" w:cs="Arial"/>
          <w:bCs/>
          <w:noProof w:val="0"/>
          <w:szCs w:val="22"/>
        </w:rPr>
        <w:tab/>
        <w:t>Pressurized Water Reactor</w:t>
      </w:r>
    </w:p>
    <w:p w:rsidR="00793E5B" w:rsidRDefault="00793E5B" w:rsidP="00793E5B">
      <w:pPr>
        <w:pStyle w:val="PS"/>
        <w:keepNext/>
        <w:keepLines/>
        <w:tabs>
          <w:tab w:val="left" w:pos="0"/>
          <w:tab w:val="left" w:pos="1080"/>
        </w:tabs>
        <w:spacing w:before="0" w:after="0" w:line="360" w:lineRule="auto"/>
        <w:ind w:left="1080" w:right="252" w:hanging="1080"/>
        <w:jc w:val="left"/>
        <w:rPr>
          <w:rFonts w:ascii="Arial" w:hAnsi="Arial" w:cs="Arial"/>
          <w:bCs/>
          <w:noProof w:val="0"/>
          <w:szCs w:val="22"/>
        </w:rPr>
      </w:pPr>
      <w:r>
        <w:rPr>
          <w:rFonts w:ascii="Arial" w:hAnsi="Arial" w:cs="Arial"/>
          <w:bCs/>
          <w:noProof w:val="0"/>
          <w:szCs w:val="22"/>
        </w:rPr>
        <w:t>QMS</w:t>
      </w:r>
      <w:r>
        <w:rPr>
          <w:rFonts w:ascii="Arial" w:hAnsi="Arial" w:cs="Arial"/>
          <w:bCs/>
          <w:noProof w:val="0"/>
          <w:szCs w:val="22"/>
        </w:rPr>
        <w:tab/>
        <w:t>Quality Management System</w:t>
      </w:r>
    </w:p>
    <w:p w:rsidR="008C66A8" w:rsidDel="00E2039F" w:rsidRDefault="008C66A8" w:rsidP="008C66A8">
      <w:pPr>
        <w:pStyle w:val="PS"/>
        <w:keepNext/>
        <w:keepLines/>
        <w:tabs>
          <w:tab w:val="left" w:pos="0"/>
          <w:tab w:val="left" w:pos="1080"/>
        </w:tabs>
        <w:spacing w:before="0" w:after="0" w:line="360" w:lineRule="auto"/>
        <w:ind w:left="1080" w:right="252" w:hanging="1080"/>
        <w:jc w:val="left"/>
        <w:rPr>
          <w:del w:id="433" w:author="gorgemj" w:date="2017-11-25T21:41:00Z"/>
          <w:rFonts w:ascii="Arial" w:hAnsi="Arial" w:cs="Arial"/>
          <w:bCs/>
          <w:noProof w:val="0"/>
          <w:szCs w:val="22"/>
        </w:rPr>
      </w:pPr>
      <w:del w:id="434" w:author="gorgemj" w:date="2017-11-25T21:41:00Z">
        <w:r w:rsidDel="00E2039F">
          <w:rPr>
            <w:rFonts w:ascii="Arial" w:hAnsi="Arial" w:cs="Arial"/>
            <w:bCs/>
            <w:noProof w:val="0"/>
            <w:szCs w:val="22"/>
          </w:rPr>
          <w:delText>R&amp;D</w:delText>
        </w:r>
        <w:r w:rsidDel="00E2039F">
          <w:rPr>
            <w:rFonts w:ascii="Arial" w:hAnsi="Arial" w:cs="Arial"/>
            <w:bCs/>
            <w:noProof w:val="0"/>
            <w:szCs w:val="22"/>
          </w:rPr>
          <w:tab/>
          <w:delText>Research &amp; Development</w:delText>
        </w:r>
      </w:del>
    </w:p>
    <w:p w:rsidR="009B4A7D" w:rsidDel="00FC263D" w:rsidRDefault="009B4A7D" w:rsidP="00793E5B">
      <w:pPr>
        <w:pStyle w:val="PS"/>
        <w:keepNext/>
        <w:keepLines/>
        <w:tabs>
          <w:tab w:val="left" w:pos="0"/>
          <w:tab w:val="left" w:pos="1080"/>
        </w:tabs>
        <w:spacing w:before="0" w:after="0" w:line="360" w:lineRule="auto"/>
        <w:ind w:left="1080" w:right="252" w:hanging="1080"/>
        <w:jc w:val="left"/>
        <w:rPr>
          <w:del w:id="435" w:author="gorgemj" w:date="2017-11-26T20:29:00Z"/>
          <w:rFonts w:ascii="Arial" w:hAnsi="Arial" w:cs="Arial"/>
          <w:bCs/>
          <w:noProof w:val="0"/>
          <w:szCs w:val="22"/>
        </w:rPr>
      </w:pPr>
      <w:del w:id="436" w:author="gorgemj" w:date="2017-11-26T20:29:00Z">
        <w:r w:rsidDel="00FC263D">
          <w:rPr>
            <w:rFonts w:ascii="Arial" w:hAnsi="Arial" w:cs="Arial"/>
            <w:bCs/>
            <w:noProof w:val="0"/>
            <w:szCs w:val="22"/>
          </w:rPr>
          <w:delText>RCA</w:delText>
        </w:r>
        <w:r w:rsidDel="00FC263D">
          <w:rPr>
            <w:rFonts w:ascii="Arial" w:hAnsi="Arial" w:cs="Arial"/>
            <w:bCs/>
            <w:noProof w:val="0"/>
            <w:szCs w:val="22"/>
          </w:rPr>
          <w:tab/>
        </w:r>
        <w:r w:rsidRPr="009B4A7D" w:rsidDel="00FC263D">
          <w:rPr>
            <w:rFonts w:ascii="Arial" w:hAnsi="Arial" w:cs="Arial"/>
            <w:bCs/>
            <w:noProof w:val="0"/>
            <w:szCs w:val="22"/>
          </w:rPr>
          <w:delText>Radi</w:delText>
        </w:r>
        <w:r w:rsidDel="00FC263D">
          <w:rPr>
            <w:rFonts w:ascii="Arial" w:hAnsi="Arial" w:cs="Arial"/>
            <w:bCs/>
            <w:noProof w:val="0"/>
            <w:szCs w:val="22"/>
          </w:rPr>
          <w:delText>ologically Controlled Area</w:delText>
        </w:r>
      </w:del>
    </w:p>
    <w:p w:rsidR="00793E5B" w:rsidDel="00846708" w:rsidRDefault="00793E5B" w:rsidP="00793E5B">
      <w:pPr>
        <w:pStyle w:val="PS"/>
        <w:keepNext/>
        <w:keepLines/>
        <w:tabs>
          <w:tab w:val="left" w:pos="0"/>
          <w:tab w:val="left" w:pos="1080"/>
        </w:tabs>
        <w:spacing w:before="0" w:after="0" w:line="360" w:lineRule="auto"/>
        <w:ind w:left="1080" w:right="252" w:hanging="1080"/>
        <w:jc w:val="left"/>
        <w:rPr>
          <w:del w:id="437" w:author="gorgemj" w:date="2017-11-26T18:19:00Z"/>
          <w:rFonts w:ascii="Arial" w:hAnsi="Arial" w:cs="Arial"/>
          <w:bCs/>
          <w:noProof w:val="0"/>
          <w:szCs w:val="22"/>
        </w:rPr>
      </w:pPr>
      <w:del w:id="438" w:author="gorgemj" w:date="2017-11-26T18:19:00Z">
        <w:r w:rsidDel="00846708">
          <w:rPr>
            <w:rFonts w:ascii="Arial" w:hAnsi="Arial" w:cs="Arial"/>
            <w:bCs/>
            <w:noProof w:val="0"/>
            <w:szCs w:val="22"/>
          </w:rPr>
          <w:delText>RCCA</w:delText>
        </w:r>
        <w:r w:rsidDel="00846708">
          <w:rPr>
            <w:rFonts w:ascii="Arial" w:hAnsi="Arial" w:cs="Arial"/>
            <w:bCs/>
            <w:noProof w:val="0"/>
            <w:szCs w:val="22"/>
          </w:rPr>
          <w:tab/>
          <w:delText>Rod Cluster Control Assembly</w:delText>
        </w:r>
      </w:del>
    </w:p>
    <w:p w:rsidR="00793E5B" w:rsidRDefault="00793E5B" w:rsidP="00793E5B">
      <w:pPr>
        <w:pStyle w:val="PS"/>
        <w:keepNext/>
        <w:keepLines/>
        <w:tabs>
          <w:tab w:val="left" w:pos="0"/>
          <w:tab w:val="left" w:pos="1080"/>
        </w:tabs>
        <w:spacing w:before="0" w:after="0" w:line="360" w:lineRule="auto"/>
        <w:ind w:left="1080" w:right="252" w:hanging="1080"/>
        <w:jc w:val="left"/>
        <w:rPr>
          <w:rFonts w:ascii="Arial" w:hAnsi="Arial" w:cs="Arial"/>
          <w:bCs/>
          <w:noProof w:val="0"/>
          <w:szCs w:val="22"/>
        </w:rPr>
      </w:pPr>
      <w:r>
        <w:rPr>
          <w:rFonts w:ascii="Arial" w:hAnsi="Arial" w:cs="Arial"/>
          <w:bCs/>
          <w:noProof w:val="0"/>
          <w:szCs w:val="22"/>
        </w:rPr>
        <w:t>RCS</w:t>
      </w:r>
      <w:r>
        <w:rPr>
          <w:rFonts w:ascii="Arial" w:hAnsi="Arial" w:cs="Arial"/>
          <w:bCs/>
          <w:noProof w:val="0"/>
          <w:szCs w:val="22"/>
        </w:rPr>
        <w:tab/>
        <w:t>Reactor Coolant System</w:t>
      </w:r>
    </w:p>
    <w:p w:rsidR="00793E5B" w:rsidRDefault="00793E5B" w:rsidP="00793E5B">
      <w:pPr>
        <w:pStyle w:val="PS"/>
        <w:keepNext/>
        <w:keepLines/>
        <w:tabs>
          <w:tab w:val="left" w:pos="0"/>
          <w:tab w:val="left" w:pos="1080"/>
        </w:tabs>
        <w:spacing w:before="0" w:after="0" w:line="360" w:lineRule="auto"/>
        <w:ind w:left="1080" w:right="252" w:hanging="1080"/>
        <w:jc w:val="left"/>
        <w:rPr>
          <w:rFonts w:ascii="Arial" w:hAnsi="Arial" w:cs="Arial"/>
          <w:bCs/>
          <w:noProof w:val="0"/>
          <w:szCs w:val="22"/>
        </w:rPr>
      </w:pPr>
      <w:r>
        <w:rPr>
          <w:rFonts w:ascii="Arial" w:hAnsi="Arial" w:cs="Arial"/>
          <w:bCs/>
          <w:noProof w:val="0"/>
          <w:szCs w:val="22"/>
        </w:rPr>
        <w:t>RMS</w:t>
      </w:r>
      <w:r>
        <w:rPr>
          <w:rFonts w:ascii="Arial" w:hAnsi="Arial" w:cs="Arial"/>
          <w:bCs/>
          <w:noProof w:val="0"/>
          <w:szCs w:val="22"/>
        </w:rPr>
        <w:tab/>
        <w:t>Radiation Monitoring System</w:t>
      </w:r>
    </w:p>
    <w:p w:rsidR="00793E5B" w:rsidDel="00FC263D" w:rsidRDefault="00793E5B" w:rsidP="00793E5B">
      <w:pPr>
        <w:pStyle w:val="PS"/>
        <w:keepNext/>
        <w:keepLines/>
        <w:tabs>
          <w:tab w:val="left" w:pos="0"/>
          <w:tab w:val="left" w:pos="1080"/>
        </w:tabs>
        <w:spacing w:before="0" w:after="0" w:line="360" w:lineRule="auto"/>
        <w:ind w:left="1080" w:right="252" w:hanging="1080"/>
        <w:jc w:val="left"/>
        <w:rPr>
          <w:del w:id="439" w:author="gorgemj" w:date="2017-11-26T20:35:00Z"/>
          <w:rFonts w:ascii="Arial" w:hAnsi="Arial" w:cs="Arial"/>
          <w:bCs/>
          <w:noProof w:val="0"/>
          <w:szCs w:val="22"/>
        </w:rPr>
      </w:pPr>
      <w:del w:id="440" w:author="gorgemj" w:date="2017-11-26T20:35:00Z">
        <w:r w:rsidDel="00FC263D">
          <w:rPr>
            <w:rFonts w:ascii="Arial" w:hAnsi="Arial" w:cs="Arial"/>
            <w:bCs/>
            <w:noProof w:val="0"/>
            <w:szCs w:val="22"/>
          </w:rPr>
          <w:delText>RNS</w:delText>
        </w:r>
        <w:r w:rsidDel="00FC263D">
          <w:rPr>
            <w:rFonts w:ascii="Arial" w:hAnsi="Arial" w:cs="Arial"/>
            <w:bCs/>
            <w:noProof w:val="0"/>
            <w:szCs w:val="22"/>
          </w:rPr>
          <w:tab/>
          <w:delText>Normal Residual Heat Removal System</w:delText>
        </w:r>
      </w:del>
    </w:p>
    <w:p w:rsidR="00793E5B" w:rsidDel="00AF044D" w:rsidRDefault="00793E5B" w:rsidP="00793E5B">
      <w:pPr>
        <w:pStyle w:val="PS"/>
        <w:keepNext/>
        <w:keepLines/>
        <w:tabs>
          <w:tab w:val="left" w:pos="0"/>
          <w:tab w:val="left" w:pos="1080"/>
        </w:tabs>
        <w:spacing w:before="0" w:after="0" w:line="360" w:lineRule="auto"/>
        <w:ind w:left="1080" w:right="252" w:hanging="1080"/>
        <w:jc w:val="left"/>
        <w:rPr>
          <w:del w:id="441" w:author="gorgemj" w:date="2017-11-24T17:41:00Z"/>
          <w:rFonts w:ascii="Arial" w:hAnsi="Arial" w:cs="Arial"/>
          <w:bCs/>
          <w:noProof w:val="0"/>
          <w:szCs w:val="22"/>
        </w:rPr>
      </w:pPr>
      <w:del w:id="442" w:author="gorgemj" w:date="2017-11-24T17:41:00Z">
        <w:r w:rsidRPr="00C2153D" w:rsidDel="00AF044D">
          <w:rPr>
            <w:rFonts w:ascii="Arial" w:hAnsi="Arial" w:cs="Arial"/>
            <w:bCs/>
            <w:noProof w:val="0"/>
            <w:szCs w:val="22"/>
          </w:rPr>
          <w:delText>SAMG</w:delText>
        </w:r>
        <w:r w:rsidDel="00AF044D">
          <w:rPr>
            <w:rFonts w:ascii="Arial" w:hAnsi="Arial" w:cs="Arial"/>
            <w:bCs/>
            <w:noProof w:val="0"/>
            <w:szCs w:val="22"/>
          </w:rPr>
          <w:tab/>
        </w:r>
        <w:r w:rsidRPr="00C2153D" w:rsidDel="00AF044D">
          <w:rPr>
            <w:rFonts w:ascii="Arial" w:hAnsi="Arial" w:cs="Arial"/>
            <w:bCs/>
            <w:noProof w:val="0"/>
            <w:szCs w:val="22"/>
          </w:rPr>
          <w:delText xml:space="preserve">Severe </w:delText>
        </w:r>
        <w:r w:rsidDel="00AF044D">
          <w:rPr>
            <w:rFonts w:ascii="Arial" w:hAnsi="Arial" w:cs="Arial"/>
            <w:bCs/>
            <w:noProof w:val="0"/>
            <w:szCs w:val="22"/>
          </w:rPr>
          <w:delText>A</w:delText>
        </w:r>
        <w:r w:rsidRPr="00C2153D" w:rsidDel="00AF044D">
          <w:rPr>
            <w:rFonts w:ascii="Arial" w:hAnsi="Arial" w:cs="Arial"/>
            <w:bCs/>
            <w:noProof w:val="0"/>
            <w:szCs w:val="22"/>
          </w:rPr>
          <w:delText xml:space="preserve">ccident </w:delText>
        </w:r>
        <w:r w:rsidDel="00AF044D">
          <w:rPr>
            <w:rFonts w:ascii="Arial" w:hAnsi="Arial" w:cs="Arial"/>
            <w:bCs/>
            <w:noProof w:val="0"/>
            <w:szCs w:val="22"/>
          </w:rPr>
          <w:delText>Management G</w:delText>
        </w:r>
        <w:r w:rsidRPr="00C2153D" w:rsidDel="00AF044D">
          <w:rPr>
            <w:rFonts w:ascii="Arial" w:hAnsi="Arial" w:cs="Arial"/>
            <w:bCs/>
            <w:noProof w:val="0"/>
            <w:szCs w:val="22"/>
          </w:rPr>
          <w:delText>uideline</w:delText>
        </w:r>
      </w:del>
    </w:p>
    <w:p w:rsidR="00F85899" w:rsidDel="00FC263D" w:rsidRDefault="00F85899" w:rsidP="00F85899">
      <w:pPr>
        <w:pStyle w:val="PS"/>
        <w:keepNext/>
        <w:keepLines/>
        <w:tabs>
          <w:tab w:val="left" w:pos="0"/>
          <w:tab w:val="left" w:pos="1080"/>
        </w:tabs>
        <w:spacing w:before="0" w:after="0" w:line="360" w:lineRule="auto"/>
        <w:ind w:left="1080" w:right="252" w:hanging="1080"/>
        <w:jc w:val="left"/>
        <w:rPr>
          <w:del w:id="443" w:author="gorgemj" w:date="2017-11-26T20:35:00Z"/>
          <w:rFonts w:ascii="Arial" w:hAnsi="Arial" w:cs="Arial"/>
          <w:bCs/>
          <w:noProof w:val="0"/>
          <w:szCs w:val="22"/>
        </w:rPr>
      </w:pPr>
      <w:del w:id="444" w:author="gorgemj" w:date="2017-11-26T20:35:00Z">
        <w:r w:rsidDel="00FC263D">
          <w:rPr>
            <w:rFonts w:ascii="Arial" w:hAnsi="Arial" w:cs="Arial"/>
            <w:bCs/>
            <w:noProof w:val="0"/>
            <w:szCs w:val="22"/>
          </w:rPr>
          <w:delText>SFS</w:delText>
        </w:r>
        <w:r w:rsidDel="00FC263D">
          <w:rPr>
            <w:rFonts w:ascii="Arial" w:hAnsi="Arial" w:cs="Arial"/>
            <w:bCs/>
            <w:noProof w:val="0"/>
            <w:szCs w:val="22"/>
          </w:rPr>
          <w:tab/>
          <w:delText>Spent Fuel Pool Cooling System</w:delText>
        </w:r>
      </w:del>
    </w:p>
    <w:p w:rsidR="00F85899" w:rsidRPr="00C2153D" w:rsidDel="00FC263D" w:rsidRDefault="00F85899" w:rsidP="00F85899">
      <w:pPr>
        <w:pStyle w:val="PS"/>
        <w:keepNext/>
        <w:keepLines/>
        <w:tabs>
          <w:tab w:val="left" w:pos="0"/>
          <w:tab w:val="left" w:pos="1080"/>
        </w:tabs>
        <w:spacing w:before="0" w:after="0" w:line="360" w:lineRule="auto"/>
        <w:ind w:left="1080" w:right="252" w:hanging="1080"/>
        <w:jc w:val="left"/>
        <w:rPr>
          <w:del w:id="445" w:author="gorgemj" w:date="2017-11-26T20:35:00Z"/>
          <w:rFonts w:ascii="Arial" w:hAnsi="Arial" w:cs="Arial"/>
          <w:bCs/>
          <w:noProof w:val="0"/>
          <w:szCs w:val="22"/>
        </w:rPr>
      </w:pPr>
      <w:del w:id="446" w:author="gorgemj" w:date="2017-11-26T20:35:00Z">
        <w:r w:rsidDel="00FC263D">
          <w:rPr>
            <w:rFonts w:ascii="Arial" w:hAnsi="Arial" w:cs="Arial"/>
            <w:bCs/>
            <w:noProof w:val="0"/>
            <w:szCs w:val="22"/>
          </w:rPr>
          <w:delText>SOP</w:delText>
        </w:r>
        <w:r w:rsidDel="00FC263D">
          <w:rPr>
            <w:rFonts w:ascii="Arial" w:hAnsi="Arial" w:cs="Arial"/>
            <w:bCs/>
            <w:noProof w:val="0"/>
            <w:szCs w:val="22"/>
          </w:rPr>
          <w:tab/>
          <w:delText>System Operating Procedure</w:delText>
        </w:r>
      </w:del>
    </w:p>
    <w:p w:rsidR="00F85899" w:rsidRPr="00897E9C" w:rsidRDefault="00F85899" w:rsidP="00F85899">
      <w:pPr>
        <w:pStyle w:val="PS"/>
        <w:keepNext/>
        <w:keepLines/>
        <w:tabs>
          <w:tab w:val="left" w:pos="0"/>
          <w:tab w:val="left" w:pos="1080"/>
        </w:tabs>
        <w:spacing w:before="0" w:after="0" w:line="360" w:lineRule="auto"/>
        <w:ind w:left="1080" w:right="252" w:hanging="1080"/>
        <w:jc w:val="left"/>
        <w:rPr>
          <w:rFonts w:ascii="Arial" w:hAnsi="Arial" w:cs="Arial"/>
          <w:bCs/>
          <w:noProof w:val="0"/>
          <w:szCs w:val="22"/>
        </w:rPr>
      </w:pPr>
      <w:r w:rsidRPr="00D935AC">
        <w:rPr>
          <w:rFonts w:ascii="Arial" w:hAnsi="Arial" w:cs="Arial"/>
          <w:bCs/>
          <w:noProof w:val="0"/>
          <w:szCs w:val="22"/>
        </w:rPr>
        <w:t>SSC</w:t>
      </w:r>
      <w:r w:rsidRPr="00D935AC">
        <w:rPr>
          <w:rFonts w:ascii="Arial" w:hAnsi="Arial" w:cs="Arial"/>
          <w:bCs/>
          <w:noProof w:val="0"/>
          <w:szCs w:val="22"/>
        </w:rPr>
        <w:tab/>
        <w:t>System, Structure and Components</w:t>
      </w:r>
    </w:p>
    <w:p w:rsidR="00F85899" w:rsidDel="00FC263D" w:rsidRDefault="00F85899" w:rsidP="00F85899">
      <w:pPr>
        <w:pStyle w:val="PS"/>
        <w:keepNext/>
        <w:keepLines/>
        <w:tabs>
          <w:tab w:val="left" w:pos="0"/>
          <w:tab w:val="left" w:pos="1080"/>
        </w:tabs>
        <w:spacing w:before="0" w:after="0" w:line="360" w:lineRule="auto"/>
        <w:ind w:left="1080" w:right="252" w:hanging="1080"/>
        <w:jc w:val="left"/>
        <w:rPr>
          <w:del w:id="447" w:author="gorgemj" w:date="2017-11-26T20:36:00Z"/>
          <w:rFonts w:ascii="Arial" w:hAnsi="Arial" w:cs="Arial"/>
          <w:bCs/>
          <w:noProof w:val="0"/>
          <w:szCs w:val="22"/>
        </w:rPr>
      </w:pPr>
      <w:del w:id="448" w:author="gorgemj" w:date="2017-11-26T20:36:00Z">
        <w:r w:rsidDel="00FC263D">
          <w:rPr>
            <w:rFonts w:ascii="Arial" w:hAnsi="Arial" w:cs="Arial"/>
            <w:bCs/>
            <w:noProof w:val="0"/>
            <w:szCs w:val="22"/>
          </w:rPr>
          <w:delText>SSS</w:delText>
        </w:r>
        <w:r w:rsidDel="00FC263D">
          <w:rPr>
            <w:rFonts w:ascii="Arial" w:hAnsi="Arial" w:cs="Arial"/>
            <w:bCs/>
            <w:noProof w:val="0"/>
            <w:szCs w:val="22"/>
          </w:rPr>
          <w:tab/>
          <w:delText>Secondary Sampling System</w:delText>
        </w:r>
      </w:del>
    </w:p>
    <w:p w:rsidR="00F85899" w:rsidRPr="00C2153D" w:rsidDel="00FC263D" w:rsidRDefault="00F85899" w:rsidP="00F85899">
      <w:pPr>
        <w:pStyle w:val="PS"/>
        <w:keepNext/>
        <w:keepLines/>
        <w:tabs>
          <w:tab w:val="left" w:pos="0"/>
          <w:tab w:val="left" w:pos="1080"/>
        </w:tabs>
        <w:spacing w:before="0" w:after="0" w:line="360" w:lineRule="auto"/>
        <w:ind w:left="1080" w:right="252" w:hanging="1080"/>
        <w:jc w:val="left"/>
        <w:rPr>
          <w:del w:id="449" w:author="gorgemj" w:date="2017-11-26T20:36:00Z"/>
          <w:rFonts w:ascii="Arial" w:hAnsi="Arial" w:cs="Arial"/>
          <w:bCs/>
          <w:noProof w:val="0"/>
          <w:szCs w:val="22"/>
        </w:rPr>
      </w:pPr>
      <w:del w:id="450" w:author="gorgemj" w:date="2017-11-26T20:36:00Z">
        <w:r w:rsidRPr="00C2153D" w:rsidDel="00FC263D">
          <w:rPr>
            <w:rFonts w:ascii="Arial" w:hAnsi="Arial" w:cs="Arial"/>
            <w:bCs/>
            <w:noProof w:val="0"/>
            <w:szCs w:val="22"/>
          </w:rPr>
          <w:delText>STP</w:delText>
        </w:r>
        <w:r w:rsidDel="00FC263D">
          <w:rPr>
            <w:rFonts w:ascii="Arial" w:hAnsi="Arial" w:cs="Arial"/>
            <w:bCs/>
            <w:noProof w:val="0"/>
            <w:szCs w:val="22"/>
          </w:rPr>
          <w:tab/>
        </w:r>
        <w:r w:rsidRPr="00C2153D" w:rsidDel="00FC263D">
          <w:rPr>
            <w:rFonts w:ascii="Arial" w:hAnsi="Arial" w:cs="Arial"/>
            <w:bCs/>
            <w:noProof w:val="0"/>
            <w:szCs w:val="22"/>
          </w:rPr>
          <w:delText xml:space="preserve">Surveillance </w:delText>
        </w:r>
        <w:r w:rsidDel="00FC263D">
          <w:rPr>
            <w:rFonts w:ascii="Arial" w:hAnsi="Arial" w:cs="Arial"/>
            <w:bCs/>
            <w:noProof w:val="0"/>
            <w:szCs w:val="22"/>
          </w:rPr>
          <w:delText>T</w:delText>
        </w:r>
        <w:r w:rsidRPr="00C2153D" w:rsidDel="00FC263D">
          <w:rPr>
            <w:rFonts w:ascii="Arial" w:hAnsi="Arial" w:cs="Arial"/>
            <w:bCs/>
            <w:noProof w:val="0"/>
            <w:szCs w:val="22"/>
          </w:rPr>
          <w:delText xml:space="preserve">est </w:delText>
        </w:r>
        <w:r w:rsidDel="00FC263D">
          <w:rPr>
            <w:rFonts w:ascii="Arial" w:hAnsi="Arial" w:cs="Arial"/>
            <w:bCs/>
            <w:noProof w:val="0"/>
            <w:szCs w:val="22"/>
          </w:rPr>
          <w:delText>P</w:delText>
        </w:r>
        <w:r w:rsidRPr="00C2153D" w:rsidDel="00FC263D">
          <w:rPr>
            <w:rFonts w:ascii="Arial" w:hAnsi="Arial" w:cs="Arial"/>
            <w:bCs/>
            <w:noProof w:val="0"/>
            <w:szCs w:val="22"/>
          </w:rPr>
          <w:delText xml:space="preserve">rocedures </w:delText>
        </w:r>
      </w:del>
    </w:p>
    <w:p w:rsidR="00F85899" w:rsidDel="00FC263D" w:rsidRDefault="00F85899" w:rsidP="00F85899">
      <w:pPr>
        <w:pStyle w:val="PS"/>
        <w:keepNext/>
        <w:keepLines/>
        <w:tabs>
          <w:tab w:val="left" w:pos="0"/>
          <w:tab w:val="left" w:pos="1080"/>
        </w:tabs>
        <w:spacing w:before="0" w:after="0" w:line="360" w:lineRule="auto"/>
        <w:ind w:left="1080" w:right="252" w:hanging="1080"/>
        <w:jc w:val="left"/>
        <w:rPr>
          <w:del w:id="451" w:author="gorgemj" w:date="2017-11-26T20:36:00Z"/>
          <w:rFonts w:ascii="Arial" w:hAnsi="Arial" w:cs="Arial"/>
          <w:bCs/>
          <w:noProof w:val="0"/>
          <w:szCs w:val="22"/>
        </w:rPr>
      </w:pPr>
      <w:del w:id="452" w:author="gorgemj" w:date="2017-11-26T20:36:00Z">
        <w:r w:rsidDel="00FC263D">
          <w:rPr>
            <w:rFonts w:ascii="Arial" w:hAnsi="Arial" w:cs="Arial"/>
            <w:bCs/>
            <w:noProof w:val="0"/>
            <w:szCs w:val="22"/>
          </w:rPr>
          <w:delText>TMI</w:delText>
        </w:r>
        <w:r w:rsidDel="00FC263D">
          <w:rPr>
            <w:rFonts w:ascii="Arial" w:hAnsi="Arial" w:cs="Arial"/>
            <w:bCs/>
            <w:noProof w:val="0"/>
            <w:szCs w:val="22"/>
          </w:rPr>
          <w:tab/>
          <w:delText>Three Mile Island</w:delText>
        </w:r>
      </w:del>
    </w:p>
    <w:p w:rsidR="00F85899" w:rsidDel="00FC263D" w:rsidRDefault="00F85899" w:rsidP="00F85899">
      <w:pPr>
        <w:pStyle w:val="PS"/>
        <w:keepNext/>
        <w:keepLines/>
        <w:tabs>
          <w:tab w:val="left" w:pos="0"/>
          <w:tab w:val="left" w:pos="1080"/>
        </w:tabs>
        <w:spacing w:before="0" w:after="0" w:line="360" w:lineRule="auto"/>
        <w:ind w:left="1080" w:right="252" w:hanging="1080"/>
        <w:jc w:val="left"/>
        <w:rPr>
          <w:del w:id="453" w:author="gorgemj" w:date="2017-11-26T20:36:00Z"/>
          <w:rFonts w:ascii="Arial" w:hAnsi="Arial" w:cs="Arial"/>
          <w:bCs/>
          <w:noProof w:val="0"/>
          <w:szCs w:val="22"/>
        </w:rPr>
      </w:pPr>
      <w:del w:id="454" w:author="gorgemj" w:date="2017-11-26T20:36:00Z">
        <w:r w:rsidDel="00FC263D">
          <w:rPr>
            <w:rFonts w:ascii="Arial" w:hAnsi="Arial" w:cs="Arial"/>
            <w:bCs/>
            <w:noProof w:val="0"/>
            <w:szCs w:val="22"/>
          </w:rPr>
          <w:delText>TS</w:delText>
        </w:r>
        <w:r w:rsidDel="00FC263D">
          <w:rPr>
            <w:rFonts w:ascii="Arial" w:hAnsi="Arial" w:cs="Arial"/>
            <w:bCs/>
            <w:noProof w:val="0"/>
            <w:szCs w:val="22"/>
          </w:rPr>
          <w:tab/>
          <w:delText>Technical Specification</w:delText>
        </w:r>
      </w:del>
    </w:p>
    <w:p w:rsidR="00F85899" w:rsidRDefault="00F85899">
      <w:pPr>
        <w:pStyle w:val="PS"/>
        <w:keepNext/>
        <w:keepLines/>
        <w:tabs>
          <w:tab w:val="left" w:pos="0"/>
          <w:tab w:val="left" w:pos="1080"/>
        </w:tabs>
        <w:spacing w:before="0" w:after="0" w:line="360" w:lineRule="auto"/>
        <w:ind w:left="0" w:right="252"/>
        <w:jc w:val="left"/>
        <w:rPr>
          <w:rFonts w:ascii="Arial" w:hAnsi="Arial" w:cs="Arial"/>
          <w:bCs/>
          <w:noProof w:val="0"/>
          <w:szCs w:val="22"/>
        </w:rPr>
        <w:pPrChange w:id="455" w:author="gorgemj" w:date="2017-11-26T20:36:00Z">
          <w:pPr>
            <w:pStyle w:val="PS"/>
            <w:keepNext/>
            <w:keepLines/>
            <w:tabs>
              <w:tab w:val="left" w:pos="0"/>
              <w:tab w:val="left" w:pos="1080"/>
            </w:tabs>
            <w:spacing w:before="0" w:after="0" w:line="360" w:lineRule="auto"/>
            <w:ind w:left="1080" w:right="252" w:hanging="1080"/>
            <w:jc w:val="left"/>
          </w:pPr>
        </w:pPrChange>
      </w:pPr>
      <w:r w:rsidRPr="00D935AC">
        <w:rPr>
          <w:rFonts w:ascii="Arial" w:hAnsi="Arial" w:cs="Arial"/>
          <w:bCs/>
          <w:noProof w:val="0"/>
          <w:szCs w:val="22"/>
        </w:rPr>
        <w:t>UK</w:t>
      </w:r>
      <w:r w:rsidRPr="00D935AC">
        <w:rPr>
          <w:rFonts w:ascii="Arial" w:hAnsi="Arial" w:cs="Arial"/>
          <w:bCs/>
          <w:noProof w:val="0"/>
          <w:szCs w:val="22"/>
        </w:rPr>
        <w:tab/>
        <w:t>United Kingdom</w:t>
      </w:r>
    </w:p>
    <w:p w:rsidR="00C00CEF" w:rsidRPr="00B51A09" w:rsidDel="004D49AA" w:rsidRDefault="00C00CEF" w:rsidP="00C00CEF">
      <w:pPr>
        <w:keepNext/>
        <w:keepLines/>
        <w:tabs>
          <w:tab w:val="left" w:pos="540"/>
        </w:tabs>
        <w:spacing w:after="280"/>
        <w:rPr>
          <w:del w:id="456" w:author="gorgemj" w:date="2017-11-24T15:41:00Z"/>
          <w:b/>
          <w:sz w:val="24"/>
          <w:szCs w:val="24"/>
        </w:rPr>
      </w:pPr>
      <w:del w:id="457" w:author="gorgemj" w:date="2017-11-24T15:41:00Z">
        <w:r w:rsidDel="004D49AA">
          <w:rPr>
            <w:b/>
            <w:sz w:val="24"/>
            <w:szCs w:val="24"/>
          </w:rPr>
          <w:delText>4.0</w:delText>
        </w:r>
        <w:r w:rsidDel="004D49AA">
          <w:rPr>
            <w:b/>
            <w:sz w:val="24"/>
            <w:szCs w:val="24"/>
          </w:rPr>
          <w:tab/>
        </w:r>
        <w:r w:rsidRPr="00B51A09" w:rsidDel="004D49AA">
          <w:rPr>
            <w:b/>
            <w:sz w:val="24"/>
            <w:szCs w:val="24"/>
          </w:rPr>
          <w:delText>Acronyms (cont.)</w:delText>
        </w:r>
      </w:del>
    </w:p>
    <w:p w:rsidR="00E3508A" w:rsidDel="00FC263D" w:rsidRDefault="00E3508A" w:rsidP="00793E5B">
      <w:pPr>
        <w:pStyle w:val="PS"/>
        <w:keepNext/>
        <w:keepLines/>
        <w:tabs>
          <w:tab w:val="left" w:pos="0"/>
          <w:tab w:val="left" w:pos="1080"/>
        </w:tabs>
        <w:spacing w:before="0" w:after="0" w:line="360" w:lineRule="auto"/>
        <w:ind w:left="1080" w:right="252" w:hanging="1080"/>
        <w:jc w:val="left"/>
        <w:rPr>
          <w:del w:id="458" w:author="gorgemj" w:date="2017-11-26T20:36:00Z"/>
          <w:rFonts w:ascii="Arial" w:hAnsi="Arial" w:cs="Arial"/>
          <w:bCs/>
          <w:noProof w:val="0"/>
          <w:szCs w:val="22"/>
        </w:rPr>
      </w:pPr>
      <w:del w:id="459" w:author="gorgemj" w:date="2017-11-26T20:36:00Z">
        <w:r w:rsidDel="00FC263D">
          <w:rPr>
            <w:rFonts w:ascii="Arial" w:hAnsi="Arial" w:cs="Arial"/>
            <w:bCs/>
            <w:noProof w:val="0"/>
            <w:szCs w:val="22"/>
          </w:rPr>
          <w:delText>UPS</w:delText>
        </w:r>
        <w:r w:rsidDel="00FC263D">
          <w:rPr>
            <w:rFonts w:ascii="Arial" w:hAnsi="Arial" w:cs="Arial"/>
            <w:bCs/>
            <w:noProof w:val="0"/>
            <w:szCs w:val="22"/>
          </w:rPr>
          <w:tab/>
          <w:delText>Uninterruptable Power Supply</w:delText>
        </w:r>
      </w:del>
    </w:p>
    <w:p w:rsidR="00793E5B" w:rsidRDefault="00793E5B" w:rsidP="00793E5B">
      <w:pPr>
        <w:pStyle w:val="PS"/>
        <w:keepNext/>
        <w:keepLines/>
        <w:tabs>
          <w:tab w:val="left" w:pos="0"/>
          <w:tab w:val="left" w:pos="1080"/>
        </w:tabs>
        <w:spacing w:before="0" w:after="0" w:line="360" w:lineRule="auto"/>
        <w:ind w:left="1080" w:right="252" w:hanging="1080"/>
        <w:jc w:val="left"/>
        <w:rPr>
          <w:rFonts w:ascii="Arial" w:hAnsi="Arial" w:cs="Arial"/>
          <w:bCs/>
          <w:noProof w:val="0"/>
          <w:szCs w:val="22"/>
        </w:rPr>
      </w:pPr>
      <w:r w:rsidRPr="00D935AC">
        <w:rPr>
          <w:rFonts w:ascii="Arial" w:hAnsi="Arial" w:cs="Arial"/>
          <w:bCs/>
          <w:noProof w:val="0"/>
          <w:szCs w:val="22"/>
        </w:rPr>
        <w:t>URD</w:t>
      </w:r>
      <w:r w:rsidRPr="00D935AC">
        <w:rPr>
          <w:rFonts w:ascii="Arial" w:hAnsi="Arial" w:cs="Arial"/>
          <w:bCs/>
          <w:noProof w:val="0"/>
          <w:szCs w:val="22"/>
        </w:rPr>
        <w:tab/>
        <w:t>Utility Requirements Document</w:t>
      </w:r>
    </w:p>
    <w:p w:rsidR="00793E5B" w:rsidRDefault="00793E5B" w:rsidP="00793E5B">
      <w:pPr>
        <w:pStyle w:val="PS"/>
        <w:keepNext/>
        <w:keepLines/>
        <w:tabs>
          <w:tab w:val="left" w:pos="0"/>
          <w:tab w:val="left" w:pos="1080"/>
        </w:tabs>
        <w:spacing w:before="0" w:after="0" w:line="360" w:lineRule="auto"/>
        <w:ind w:left="1080" w:right="252" w:hanging="1080"/>
        <w:jc w:val="left"/>
        <w:rPr>
          <w:rFonts w:ascii="Arial" w:hAnsi="Arial" w:cs="Arial"/>
          <w:bCs/>
          <w:noProof w:val="0"/>
          <w:szCs w:val="22"/>
        </w:rPr>
      </w:pPr>
      <w:r w:rsidRPr="00D935AC">
        <w:rPr>
          <w:rFonts w:ascii="Arial" w:hAnsi="Arial" w:cs="Arial"/>
          <w:bCs/>
          <w:noProof w:val="0"/>
          <w:szCs w:val="22"/>
        </w:rPr>
        <w:t>US</w:t>
      </w:r>
      <w:r w:rsidRPr="00D935AC">
        <w:rPr>
          <w:rFonts w:ascii="Arial" w:hAnsi="Arial" w:cs="Arial"/>
          <w:bCs/>
          <w:noProof w:val="0"/>
          <w:szCs w:val="22"/>
        </w:rPr>
        <w:tab/>
        <w:t>United States</w:t>
      </w:r>
    </w:p>
    <w:p w:rsidR="00793E5B" w:rsidRDefault="00793E5B" w:rsidP="00793E5B">
      <w:pPr>
        <w:pStyle w:val="PS"/>
        <w:keepNext/>
        <w:keepLines/>
        <w:tabs>
          <w:tab w:val="left" w:pos="0"/>
          <w:tab w:val="left" w:pos="1080"/>
        </w:tabs>
        <w:spacing w:before="0" w:after="0" w:line="360" w:lineRule="auto"/>
        <w:ind w:left="1080" w:right="252" w:hanging="1080"/>
        <w:jc w:val="left"/>
        <w:rPr>
          <w:rFonts w:ascii="Arial" w:hAnsi="Arial" w:cs="Arial"/>
          <w:bCs/>
          <w:noProof w:val="0"/>
          <w:szCs w:val="22"/>
        </w:rPr>
      </w:pPr>
      <w:r w:rsidRPr="00D935AC">
        <w:rPr>
          <w:rFonts w:ascii="Arial" w:hAnsi="Arial" w:cs="Arial"/>
          <w:bCs/>
          <w:noProof w:val="0"/>
          <w:szCs w:val="22"/>
        </w:rPr>
        <w:t>US NRC</w:t>
      </w:r>
      <w:r w:rsidRPr="00D935AC">
        <w:rPr>
          <w:rFonts w:ascii="Arial" w:hAnsi="Arial" w:cs="Arial"/>
          <w:bCs/>
          <w:noProof w:val="0"/>
          <w:szCs w:val="22"/>
        </w:rPr>
        <w:tab/>
        <w:t>United States Nuclear Regulatory Commission</w:t>
      </w:r>
    </w:p>
    <w:p w:rsidR="005546EC" w:rsidDel="00FC263D" w:rsidRDefault="005546EC" w:rsidP="00793E5B">
      <w:pPr>
        <w:pStyle w:val="PS"/>
        <w:keepNext/>
        <w:keepLines/>
        <w:tabs>
          <w:tab w:val="left" w:pos="0"/>
          <w:tab w:val="left" w:pos="1080"/>
        </w:tabs>
        <w:spacing w:before="0" w:after="0" w:line="360" w:lineRule="auto"/>
        <w:ind w:left="1080" w:right="252" w:hanging="1080"/>
        <w:jc w:val="left"/>
        <w:rPr>
          <w:del w:id="460" w:author="gorgemj" w:date="2017-11-26T20:37:00Z"/>
          <w:rFonts w:ascii="Arial" w:hAnsi="Arial" w:cs="Arial"/>
          <w:bCs/>
          <w:noProof w:val="0"/>
          <w:szCs w:val="22"/>
        </w:rPr>
      </w:pPr>
      <w:del w:id="461" w:author="gorgemj" w:date="2017-11-26T20:37:00Z">
        <w:r w:rsidDel="00FC263D">
          <w:rPr>
            <w:rFonts w:ascii="Arial" w:hAnsi="Arial" w:cs="Arial"/>
            <w:bCs/>
            <w:noProof w:val="0"/>
            <w:szCs w:val="22"/>
          </w:rPr>
          <w:delText>V&amp;V</w:delText>
        </w:r>
        <w:r w:rsidDel="00FC263D">
          <w:rPr>
            <w:rFonts w:ascii="Arial" w:hAnsi="Arial" w:cs="Arial"/>
            <w:bCs/>
            <w:noProof w:val="0"/>
            <w:szCs w:val="22"/>
          </w:rPr>
          <w:tab/>
          <w:delText>Verification and Validation</w:delText>
        </w:r>
      </w:del>
    </w:p>
    <w:p w:rsidR="00E3508A" w:rsidDel="00FC263D" w:rsidRDefault="00E3508A" w:rsidP="00793E5B">
      <w:pPr>
        <w:pStyle w:val="PS"/>
        <w:keepNext/>
        <w:keepLines/>
        <w:tabs>
          <w:tab w:val="left" w:pos="0"/>
          <w:tab w:val="left" w:pos="1080"/>
        </w:tabs>
        <w:spacing w:before="0" w:after="0" w:line="360" w:lineRule="auto"/>
        <w:ind w:left="1080" w:right="252" w:hanging="1080"/>
        <w:jc w:val="left"/>
        <w:rPr>
          <w:del w:id="462" w:author="gorgemj" w:date="2017-11-26T20:37:00Z"/>
          <w:rFonts w:ascii="Arial" w:hAnsi="Arial" w:cs="Arial"/>
          <w:bCs/>
          <w:noProof w:val="0"/>
          <w:szCs w:val="22"/>
        </w:rPr>
      </w:pPr>
      <w:del w:id="463" w:author="gorgemj" w:date="2017-11-26T20:37:00Z">
        <w:r w:rsidDel="00FC263D">
          <w:rPr>
            <w:rFonts w:ascii="Arial" w:hAnsi="Arial" w:cs="Arial"/>
            <w:bCs/>
            <w:noProof w:val="0"/>
            <w:szCs w:val="22"/>
          </w:rPr>
          <w:delText>VBS</w:delText>
        </w:r>
        <w:r w:rsidDel="00FC263D">
          <w:rPr>
            <w:rFonts w:ascii="Arial" w:hAnsi="Arial" w:cs="Arial"/>
            <w:bCs/>
            <w:noProof w:val="0"/>
            <w:szCs w:val="22"/>
          </w:rPr>
          <w:tab/>
        </w:r>
        <w:r w:rsidRPr="00E3508A" w:rsidDel="00FC263D">
          <w:rPr>
            <w:rFonts w:ascii="Arial" w:hAnsi="Arial" w:cs="Arial"/>
            <w:bCs/>
            <w:noProof w:val="0"/>
            <w:szCs w:val="22"/>
          </w:rPr>
          <w:delText>Nuclear Island Nonradioactive V</w:delText>
        </w:r>
        <w:r w:rsidDel="00FC263D">
          <w:rPr>
            <w:rFonts w:ascii="Arial" w:hAnsi="Arial" w:cs="Arial"/>
            <w:bCs/>
            <w:noProof w:val="0"/>
            <w:szCs w:val="22"/>
          </w:rPr>
          <w:delText>entilation System</w:delText>
        </w:r>
      </w:del>
    </w:p>
    <w:p w:rsidR="00F855F6" w:rsidDel="00FC263D" w:rsidRDefault="00F855F6" w:rsidP="00793E5B">
      <w:pPr>
        <w:pStyle w:val="PS"/>
        <w:keepNext/>
        <w:keepLines/>
        <w:tabs>
          <w:tab w:val="left" w:pos="0"/>
          <w:tab w:val="left" w:pos="1080"/>
        </w:tabs>
        <w:spacing w:before="0" w:after="0" w:line="360" w:lineRule="auto"/>
        <w:ind w:left="1080" w:right="252" w:hanging="1080"/>
        <w:jc w:val="left"/>
        <w:rPr>
          <w:del w:id="464" w:author="gorgemj" w:date="2017-11-26T20:38:00Z"/>
          <w:rFonts w:ascii="Arial" w:hAnsi="Arial" w:cs="Arial"/>
          <w:bCs/>
          <w:noProof w:val="0"/>
          <w:szCs w:val="22"/>
        </w:rPr>
      </w:pPr>
      <w:del w:id="465" w:author="gorgemj" w:date="2017-11-26T20:38:00Z">
        <w:r w:rsidDel="00FC263D">
          <w:rPr>
            <w:rFonts w:ascii="Arial" w:hAnsi="Arial" w:cs="Arial"/>
            <w:bCs/>
            <w:noProof w:val="0"/>
            <w:szCs w:val="22"/>
          </w:rPr>
          <w:delText>VES</w:delText>
        </w:r>
        <w:r w:rsidDel="00FC263D">
          <w:rPr>
            <w:rFonts w:ascii="Arial" w:hAnsi="Arial" w:cs="Arial"/>
            <w:bCs/>
            <w:noProof w:val="0"/>
            <w:szCs w:val="22"/>
          </w:rPr>
          <w:tab/>
        </w:r>
        <w:r w:rsidRPr="00F855F6" w:rsidDel="00FC263D">
          <w:rPr>
            <w:rFonts w:ascii="Arial" w:hAnsi="Arial" w:cs="Arial"/>
            <w:bCs/>
            <w:noProof w:val="0"/>
            <w:szCs w:val="22"/>
          </w:rPr>
          <w:delText>Main Control Room Emergency Habitability System</w:delText>
        </w:r>
      </w:del>
    </w:p>
    <w:p w:rsidR="001B2735" w:rsidRDefault="00494598">
      <w:pPr>
        <w:pStyle w:val="PS"/>
        <w:keepNext/>
        <w:keepLines/>
        <w:tabs>
          <w:tab w:val="left" w:pos="0"/>
          <w:tab w:val="left" w:pos="1080"/>
        </w:tabs>
        <w:spacing w:before="0" w:after="0" w:line="360" w:lineRule="auto"/>
        <w:ind w:left="1080" w:right="252" w:hanging="1080"/>
        <w:jc w:val="left"/>
        <w:rPr>
          <w:rFonts w:ascii="Arial" w:hAnsi="Arial" w:cs="Arial"/>
          <w:bCs/>
          <w:noProof w:val="0"/>
          <w:szCs w:val="22"/>
        </w:rPr>
      </w:pPr>
      <w:r>
        <w:rPr>
          <w:rFonts w:ascii="Arial" w:hAnsi="Arial" w:cs="Arial"/>
          <w:bCs/>
          <w:noProof w:val="0"/>
          <w:szCs w:val="22"/>
        </w:rPr>
        <w:t>WENRA</w:t>
      </w:r>
      <w:r>
        <w:rPr>
          <w:rFonts w:ascii="Arial" w:hAnsi="Arial" w:cs="Arial"/>
          <w:bCs/>
          <w:noProof w:val="0"/>
          <w:szCs w:val="22"/>
        </w:rPr>
        <w:tab/>
      </w:r>
      <w:r w:rsidRPr="00494598">
        <w:rPr>
          <w:rFonts w:ascii="Arial" w:hAnsi="Arial" w:cs="Arial"/>
          <w:bCs/>
          <w:noProof w:val="0"/>
          <w:szCs w:val="22"/>
        </w:rPr>
        <w:t xml:space="preserve">Western European Nuclear </w:t>
      </w:r>
      <w:r>
        <w:rPr>
          <w:rFonts w:ascii="Arial" w:hAnsi="Arial" w:cs="Arial"/>
          <w:bCs/>
          <w:noProof w:val="0"/>
          <w:szCs w:val="22"/>
        </w:rPr>
        <w:t>Regulators’ Association</w:t>
      </w:r>
    </w:p>
    <w:p w:rsidR="001B2735" w:rsidDel="00FC263D" w:rsidRDefault="001B2735">
      <w:pPr>
        <w:pStyle w:val="PS"/>
        <w:keepNext/>
        <w:keepLines/>
        <w:tabs>
          <w:tab w:val="left" w:pos="0"/>
          <w:tab w:val="left" w:pos="1080"/>
        </w:tabs>
        <w:spacing w:before="0" w:after="0" w:line="360" w:lineRule="auto"/>
        <w:ind w:left="1080" w:right="252" w:hanging="1080"/>
        <w:jc w:val="left"/>
        <w:rPr>
          <w:del w:id="466" w:author="gorgemj" w:date="2017-11-26T20:38:00Z"/>
          <w:rFonts w:ascii="Arial" w:hAnsi="Arial" w:cs="Arial"/>
          <w:bCs/>
          <w:noProof w:val="0"/>
          <w:szCs w:val="22"/>
        </w:rPr>
      </w:pPr>
      <w:del w:id="467" w:author="gorgemj" w:date="2017-11-26T20:38:00Z">
        <w:r w:rsidDel="00FC263D">
          <w:rPr>
            <w:rFonts w:ascii="Arial" w:hAnsi="Arial" w:cs="Arial"/>
            <w:bCs/>
            <w:noProof w:val="0"/>
            <w:szCs w:val="22"/>
          </w:rPr>
          <w:delText>WGS</w:delText>
        </w:r>
        <w:r w:rsidDel="00FC263D">
          <w:rPr>
            <w:rFonts w:ascii="Arial" w:hAnsi="Arial" w:cs="Arial"/>
            <w:bCs/>
            <w:noProof w:val="0"/>
            <w:szCs w:val="22"/>
          </w:rPr>
          <w:tab/>
          <w:delText>Gaseous Radwaste System</w:delText>
        </w:r>
      </w:del>
    </w:p>
    <w:p w:rsidR="00EC18CA" w:rsidDel="00FC263D" w:rsidRDefault="001B2735">
      <w:pPr>
        <w:pStyle w:val="PS"/>
        <w:keepNext/>
        <w:keepLines/>
        <w:tabs>
          <w:tab w:val="left" w:pos="0"/>
          <w:tab w:val="left" w:pos="1080"/>
        </w:tabs>
        <w:spacing w:before="0" w:after="0" w:line="360" w:lineRule="auto"/>
        <w:ind w:left="1080" w:right="252" w:hanging="1080"/>
        <w:jc w:val="left"/>
        <w:rPr>
          <w:del w:id="468" w:author="gorgemj" w:date="2017-11-26T20:38:00Z"/>
          <w:rFonts w:ascii="Arial" w:hAnsi="Arial" w:cs="Arial"/>
          <w:bCs/>
          <w:noProof w:val="0"/>
          <w:szCs w:val="22"/>
        </w:rPr>
      </w:pPr>
      <w:del w:id="469" w:author="gorgemj" w:date="2017-11-26T20:38:00Z">
        <w:r w:rsidDel="00FC263D">
          <w:rPr>
            <w:rFonts w:ascii="Arial" w:hAnsi="Arial" w:cs="Arial"/>
            <w:bCs/>
            <w:noProof w:val="0"/>
            <w:szCs w:val="22"/>
          </w:rPr>
          <w:delText>WLS</w:delText>
        </w:r>
        <w:r w:rsidDel="00FC263D">
          <w:rPr>
            <w:rFonts w:ascii="Arial" w:hAnsi="Arial" w:cs="Arial"/>
            <w:bCs/>
            <w:noProof w:val="0"/>
            <w:szCs w:val="22"/>
          </w:rPr>
          <w:tab/>
        </w:r>
        <w:r w:rsidRPr="001B2735" w:rsidDel="00FC263D">
          <w:rPr>
            <w:rFonts w:ascii="Arial" w:hAnsi="Arial" w:cs="Arial"/>
            <w:bCs/>
            <w:noProof w:val="0"/>
            <w:szCs w:val="22"/>
          </w:rPr>
          <w:delText>Liquid Radwaste System</w:delText>
        </w:r>
      </w:del>
    </w:p>
    <w:p w:rsidR="00EC18CA" w:rsidRDefault="001B2735">
      <w:pPr>
        <w:pStyle w:val="PS"/>
        <w:keepNext/>
        <w:keepLines/>
        <w:tabs>
          <w:tab w:val="left" w:pos="0"/>
          <w:tab w:val="left" w:pos="1080"/>
        </w:tabs>
        <w:spacing w:before="0" w:after="0" w:line="360" w:lineRule="auto"/>
        <w:ind w:left="1080" w:right="252" w:hanging="1080"/>
        <w:jc w:val="left"/>
        <w:rPr>
          <w:rFonts w:ascii="Arial" w:hAnsi="Arial" w:cs="Arial"/>
          <w:bCs/>
          <w:noProof w:val="0"/>
          <w:szCs w:val="22"/>
        </w:rPr>
      </w:pPr>
      <w:del w:id="470" w:author="gorgemj" w:date="2017-11-26T20:38:00Z">
        <w:r w:rsidDel="00FC263D">
          <w:rPr>
            <w:rFonts w:ascii="Arial" w:hAnsi="Arial" w:cs="Arial"/>
            <w:bCs/>
            <w:noProof w:val="0"/>
            <w:szCs w:val="22"/>
          </w:rPr>
          <w:delText>WSS</w:delText>
        </w:r>
        <w:r w:rsidDel="00FC263D">
          <w:rPr>
            <w:rFonts w:ascii="Arial" w:hAnsi="Arial" w:cs="Arial"/>
            <w:bCs/>
            <w:noProof w:val="0"/>
            <w:szCs w:val="22"/>
          </w:rPr>
          <w:tab/>
        </w:r>
        <w:r w:rsidRPr="001B2735" w:rsidDel="00FC263D">
          <w:rPr>
            <w:rFonts w:ascii="Arial" w:hAnsi="Arial" w:cs="Arial"/>
            <w:bCs/>
            <w:noProof w:val="0"/>
            <w:szCs w:val="22"/>
          </w:rPr>
          <w:delText>Solid Waste Management System</w:delText>
        </w:r>
      </w:del>
    </w:p>
    <w:p w:rsidR="00D54D09" w:rsidRDefault="00D54D09" w:rsidP="004E582F">
      <w:pPr>
        <w:rPr>
          <w:ins w:id="471" w:author="gorgemj" w:date="2017-11-23T17:51:00Z"/>
          <w:rFonts w:cs="Arial"/>
          <w:b/>
          <w:sz w:val="24"/>
          <w:szCs w:val="22"/>
        </w:rPr>
        <w:sectPr w:rsidR="00D54D09" w:rsidSect="004153C2">
          <w:headerReference w:type="default" r:id="rId12"/>
          <w:footerReference w:type="default" r:id="rId13"/>
          <w:pgSz w:w="12240" w:h="15840"/>
          <w:pgMar w:top="1620" w:right="1800" w:bottom="1440" w:left="1440" w:header="720" w:footer="720" w:gutter="0"/>
          <w:pgNumType w:start="2"/>
          <w:cols w:space="720"/>
          <w:docGrid w:linePitch="360"/>
        </w:sectPr>
      </w:pPr>
    </w:p>
    <w:p w:rsidR="004E582F" w:rsidRPr="00E92F96" w:rsidRDefault="00D54D09">
      <w:pPr>
        <w:pStyle w:val="StyleHeading112ptBold"/>
        <w:tabs>
          <w:tab w:val="clear" w:pos="-720"/>
          <w:tab w:val="left" w:pos="450"/>
        </w:tabs>
        <w:rPr>
          <w:ins w:id="472" w:author="gorgemj" w:date="2017-11-23T17:59:00Z"/>
          <w:rStyle w:val="Style1Char"/>
          <w:rPrChange w:id="473" w:author="gorgemj" w:date="2017-11-23T18:13:00Z">
            <w:rPr>
              <w:ins w:id="474" w:author="gorgemj" w:date="2017-11-23T17:59:00Z"/>
            </w:rPr>
          </w:rPrChange>
        </w:rPr>
        <w:pPrChange w:id="475" w:author="gorgemj" w:date="2017-11-23T17:52:00Z">
          <w:pPr/>
        </w:pPrChange>
      </w:pPr>
      <w:bookmarkStart w:id="476" w:name="_Toc499293296"/>
      <w:ins w:id="477" w:author="gorgemj" w:date="2017-11-23T17:52:00Z">
        <w:r>
          <w:lastRenderedPageBreak/>
          <w:t>5.0</w:t>
        </w:r>
        <w:r>
          <w:tab/>
        </w:r>
      </w:ins>
      <w:ins w:id="478" w:author="gorgemj" w:date="2017-11-23T17:51:00Z">
        <w:r w:rsidRPr="00E92F96">
          <w:rPr>
            <w:rStyle w:val="Style1Char"/>
            <w:rPrChange w:id="479" w:author="gorgemj" w:date="2017-11-23T18:13:00Z">
              <w:rPr/>
            </w:rPrChange>
          </w:rPr>
          <w:t xml:space="preserve">Applications of </w:t>
        </w:r>
      </w:ins>
      <w:ins w:id="480" w:author="gorgemj" w:date="2017-11-23T17:52:00Z">
        <w:r w:rsidRPr="00E92F96">
          <w:rPr>
            <w:rStyle w:val="Style1Char"/>
            <w:rPrChange w:id="481" w:author="gorgemj" w:date="2017-11-23T18:13:00Z">
              <w:rPr/>
            </w:rPrChange>
          </w:rPr>
          <w:t xml:space="preserve">Key </w:t>
        </w:r>
      </w:ins>
      <w:ins w:id="482" w:author="gorgemj" w:date="2017-11-23T17:51:00Z">
        <w:r w:rsidRPr="00E92F96">
          <w:rPr>
            <w:rStyle w:val="Style1Char"/>
            <w:rPrChange w:id="483" w:author="gorgemj" w:date="2017-11-23T18:13:00Z">
              <w:rPr/>
            </w:rPrChange>
          </w:rPr>
          <w:t>IAEA Definitions to the AP1000 Plant Design</w:t>
        </w:r>
      </w:ins>
      <w:bookmarkEnd w:id="476"/>
    </w:p>
    <w:p w:rsidR="00CF5907" w:rsidRDefault="00CF5907">
      <w:pPr>
        <w:pStyle w:val="normalJulie"/>
        <w:rPr>
          <w:ins w:id="484" w:author="gorgemj" w:date="2017-11-23T18:12:00Z"/>
        </w:rPr>
        <w:pPrChange w:id="485" w:author="gorgemj" w:date="2017-11-23T17:59:00Z">
          <w:pPr/>
        </w:pPrChange>
      </w:pPr>
      <w:ins w:id="486" w:author="gorgemj" w:date="2017-11-23T17:59:00Z">
        <w:r>
          <w:t>In this section, key definitions from [1] and from [</w:t>
        </w:r>
      </w:ins>
      <w:ins w:id="487" w:author="gorgemj" w:date="2017-11-23T19:43:00Z">
        <w:r w:rsidR="00FD1B7C">
          <w:t>20</w:t>
        </w:r>
      </w:ins>
      <w:ins w:id="488" w:author="gorgemj" w:date="2017-11-23T17:59:00Z">
        <w:r>
          <w:t xml:space="preserve">] are discussed and applied to the </w:t>
        </w:r>
        <w:r w:rsidRPr="00CF5907">
          <w:rPr>
            <w:b/>
            <w:rPrChange w:id="489" w:author="gorgemj" w:date="2017-11-23T18:00:00Z">
              <w:rPr/>
            </w:rPrChange>
          </w:rPr>
          <w:t>AP1000</w:t>
        </w:r>
        <w:r>
          <w:t xml:space="preserve"> plant design to suppot the interpretation of the IAEA requirements</w:t>
        </w:r>
      </w:ins>
      <w:ins w:id="490" w:author="gorgemj" w:date="2017-11-23T18:00:00Z">
        <w:r>
          <w:t xml:space="preserve"> in Section 6.0</w:t>
        </w:r>
      </w:ins>
      <w:ins w:id="491" w:author="gorgemj" w:date="2017-11-23T17:59:00Z">
        <w:r>
          <w:t>.</w:t>
        </w:r>
      </w:ins>
    </w:p>
    <w:p w:rsidR="00091BCC" w:rsidRDefault="00091BCC">
      <w:pPr>
        <w:pStyle w:val="Style2"/>
        <w:rPr>
          <w:ins w:id="492" w:author="gorgemj" w:date="2017-11-23T19:43:00Z"/>
        </w:rPr>
        <w:pPrChange w:id="493" w:author="gorgemj" w:date="2017-11-23T20:03:00Z">
          <w:pPr/>
        </w:pPrChange>
      </w:pPr>
      <w:ins w:id="494" w:author="gorgemj" w:date="2017-11-23T18:12:00Z">
        <w:r w:rsidRPr="00701D16">
          <w:t>Plant States</w:t>
        </w:r>
      </w:ins>
    </w:p>
    <w:p w:rsidR="00FD1B7C" w:rsidRPr="00FD1B7C" w:rsidRDefault="00FD1B7C">
      <w:pPr>
        <w:pStyle w:val="normalJulie"/>
        <w:rPr>
          <w:rPrChange w:id="495" w:author="gorgemj" w:date="2017-11-23T19:43:00Z">
            <w:rPr>
              <w:rFonts w:cs="Arial"/>
              <w:b/>
              <w:sz w:val="24"/>
              <w:szCs w:val="22"/>
            </w:rPr>
          </w:rPrChange>
        </w:rPr>
        <w:pPrChange w:id="496" w:author="gorgemj" w:date="2017-11-23T19:43:00Z">
          <w:pPr/>
        </w:pPrChange>
      </w:pPr>
      <w:ins w:id="497" w:author="gorgemj" w:date="2017-11-23T19:43:00Z">
        <w:r>
          <w:t xml:space="preserve">The IAEA </w:t>
        </w:r>
      </w:ins>
      <w:ins w:id="498" w:author="gorgemj" w:date="2017-11-23T19:44:00Z">
        <w:r w:rsidR="00CD0E37">
          <w:t>defines the plant states as follows in [1].</w:t>
        </w:r>
      </w:ins>
    </w:p>
    <w:p w:rsidR="002F7C74" w:rsidRDefault="002F7C74">
      <w:pPr>
        <w:pStyle w:val="normalJulie"/>
        <w:rPr>
          <w:ins w:id="499" w:author="gorgemj" w:date="2017-11-23T17:55:00Z"/>
        </w:rPr>
        <w:pPrChange w:id="500" w:author="gorgemj" w:date="2017-11-23T17:56:00Z">
          <w:pPr>
            <w:widowControl/>
          </w:pPr>
        </w:pPrChange>
      </w:pPr>
      <w:ins w:id="501" w:author="gorgemj" w:date="2017-11-23T17:56:00Z">
        <w:r w:rsidRPr="002F7C74">
          <w:rPr>
            <w:b/>
            <w:rPrChange w:id="502" w:author="gorgemj" w:date="2017-11-23T17:57:00Z">
              <w:rPr/>
            </w:rPrChange>
          </w:rPr>
          <w:t>P</w:t>
        </w:r>
      </w:ins>
      <w:ins w:id="503" w:author="gorgemj" w:date="2017-11-23T17:54:00Z">
        <w:r w:rsidRPr="002F7C74">
          <w:rPr>
            <w:b/>
            <w:rPrChange w:id="504" w:author="gorgemj" w:date="2017-11-23T17:57:00Z">
              <w:rPr/>
            </w:rPrChange>
          </w:rPr>
          <w:t>lant states</w:t>
        </w:r>
        <w:r w:rsidRPr="002F7C74">
          <w:t xml:space="preserve"> (considered in design)</w:t>
        </w:r>
      </w:ins>
      <w:ins w:id="505" w:author="gorgemj" w:date="2017-11-23T17:57:00Z">
        <w:r>
          <w:t>.</w:t>
        </w:r>
      </w:ins>
    </w:p>
    <w:p w:rsidR="002F7C74" w:rsidRDefault="002F7C74">
      <w:pPr>
        <w:pStyle w:val="normalJulie"/>
        <w:jc w:val="center"/>
        <w:rPr>
          <w:ins w:id="506" w:author="gorgemj" w:date="2017-11-23T17:57:00Z"/>
        </w:rPr>
        <w:pPrChange w:id="507" w:author="gorgemj" w:date="2017-11-23T17:57:00Z">
          <w:pPr>
            <w:widowControl/>
          </w:pPr>
        </w:pPrChange>
      </w:pPr>
      <w:ins w:id="508" w:author="gorgemj" w:date="2017-11-23T17:56:00Z">
        <w:r>
          <w:rPr>
            <w:lang w:eastAsia="en-US"/>
            <w:rPrChange w:id="509">
              <w:rPr/>
            </w:rPrChange>
          </w:rPr>
          <w:drawing>
            <wp:inline distT="0" distB="0" distL="0" distR="0" wp14:anchorId="297DEEB7" wp14:editId="5F3BA9F6">
              <wp:extent cx="5715000" cy="28289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finition plant states.png"/>
                      <pic:cNvPicPr/>
                    </pic:nvPicPr>
                    <pic:blipFill>
                      <a:blip r:embed="rId14">
                        <a:extLst>
                          <a:ext uri="{28A0092B-C50C-407E-A947-70E740481C1C}">
                            <a14:useLocalDpi xmlns:a14="http://schemas.microsoft.com/office/drawing/2010/main" val="0"/>
                          </a:ext>
                        </a:extLst>
                      </a:blip>
                      <a:stretch>
                        <a:fillRect/>
                      </a:stretch>
                    </pic:blipFill>
                    <pic:spPr>
                      <a:xfrm>
                        <a:off x="0" y="0"/>
                        <a:ext cx="5715000" cy="2828925"/>
                      </a:xfrm>
                      <a:prstGeom prst="rect">
                        <a:avLst/>
                      </a:prstGeom>
                    </pic:spPr>
                  </pic:pic>
                </a:graphicData>
              </a:graphic>
            </wp:inline>
          </w:drawing>
        </w:r>
      </w:ins>
    </w:p>
    <w:p w:rsidR="002F7C74" w:rsidRPr="002F7C74" w:rsidRDefault="002F7C74">
      <w:pPr>
        <w:pStyle w:val="normalJulie"/>
        <w:jc w:val="center"/>
        <w:rPr>
          <w:ins w:id="510" w:author="gorgemj" w:date="2017-11-23T17:55:00Z"/>
          <w:b/>
          <w:rPrChange w:id="511" w:author="gorgemj" w:date="2017-11-23T17:57:00Z">
            <w:rPr>
              <w:ins w:id="512" w:author="gorgemj" w:date="2017-11-23T17:55:00Z"/>
            </w:rPr>
          </w:rPrChange>
        </w:rPr>
        <w:pPrChange w:id="513" w:author="gorgemj" w:date="2017-11-23T17:57:00Z">
          <w:pPr>
            <w:widowControl/>
          </w:pPr>
        </w:pPrChange>
      </w:pPr>
      <w:ins w:id="514" w:author="gorgemj" w:date="2017-11-23T17:57:00Z">
        <w:r w:rsidRPr="002F7C74">
          <w:rPr>
            <w:b/>
            <w:rPrChange w:id="515" w:author="gorgemj" w:date="2017-11-23T17:57:00Z">
              <w:rPr/>
            </w:rPrChange>
          </w:rPr>
          <w:t>Figure 1 Plant States (from [1])</w:t>
        </w:r>
      </w:ins>
    </w:p>
    <w:p w:rsidR="002F7C74" w:rsidRPr="002F7C74" w:rsidRDefault="002F7C74">
      <w:pPr>
        <w:pStyle w:val="normalJulie"/>
        <w:rPr>
          <w:ins w:id="516" w:author="gorgemj" w:date="2017-11-23T17:54:00Z"/>
        </w:rPr>
        <w:pPrChange w:id="517" w:author="gorgemj" w:date="2017-11-23T17:57:00Z">
          <w:pPr>
            <w:widowControl/>
          </w:pPr>
        </w:pPrChange>
      </w:pPr>
      <w:ins w:id="518" w:author="gorgemj" w:date="2017-11-23T17:57:00Z">
        <w:r w:rsidRPr="002F7C74">
          <w:rPr>
            <w:b/>
            <w:rPrChange w:id="519" w:author="gorgemj" w:date="2017-11-23T17:58:00Z">
              <w:rPr/>
            </w:rPrChange>
          </w:rPr>
          <w:t>A</w:t>
        </w:r>
      </w:ins>
      <w:ins w:id="520" w:author="gorgemj" w:date="2017-11-23T17:54:00Z">
        <w:r w:rsidRPr="002F7C74">
          <w:rPr>
            <w:b/>
            <w:rPrChange w:id="521" w:author="gorgemj" w:date="2017-11-23T17:58:00Z">
              <w:rPr/>
            </w:rPrChange>
          </w:rPr>
          <w:t>ccident conditions</w:t>
        </w:r>
        <w:r w:rsidRPr="002F7C74">
          <w:t>. Deviations from normal operation that are less</w:t>
        </w:r>
      </w:ins>
      <w:ins w:id="522" w:author="gorgemj" w:date="2017-11-23T17:57:00Z">
        <w:r>
          <w:t xml:space="preserve"> </w:t>
        </w:r>
      </w:ins>
      <w:ins w:id="523" w:author="gorgemj" w:date="2017-11-23T17:54:00Z">
        <w:r w:rsidRPr="002F7C74">
          <w:t>frequent and more severe than anticipated operational occurrences</w:t>
        </w:r>
      </w:ins>
      <w:ins w:id="524" w:author="gorgemj" w:date="2017-11-24T15:05:00Z">
        <w:r w:rsidR="00F72225">
          <w:t xml:space="preserve"> (AOOs)</w:t>
        </w:r>
      </w:ins>
      <w:ins w:id="525" w:author="gorgemj" w:date="2017-11-23T17:54:00Z">
        <w:r w:rsidRPr="002F7C74">
          <w:t>.</w:t>
        </w:r>
      </w:ins>
    </w:p>
    <w:p w:rsidR="004E582F" w:rsidRDefault="002F7C74">
      <w:pPr>
        <w:pStyle w:val="normalJulie"/>
        <w:numPr>
          <w:ilvl w:val="0"/>
          <w:numId w:val="39"/>
        </w:numPr>
        <w:rPr>
          <w:ins w:id="526" w:author="gorgemj" w:date="2017-11-23T19:44:00Z"/>
        </w:rPr>
        <w:pPrChange w:id="527" w:author="gorgemj" w:date="2017-11-23T17:58:00Z">
          <w:pPr>
            <w:widowControl/>
          </w:pPr>
        </w:pPrChange>
      </w:pPr>
      <w:ins w:id="528" w:author="gorgemj" w:date="2017-11-23T17:54:00Z">
        <w:r w:rsidRPr="002F7C74">
          <w:t xml:space="preserve">Accident conditions comprise </w:t>
        </w:r>
      </w:ins>
      <w:ins w:id="529" w:author="gorgemj" w:date="2017-11-24T15:05:00Z">
        <w:r w:rsidR="00F72225">
          <w:t>DBA</w:t>
        </w:r>
      </w:ins>
      <w:ins w:id="530" w:author="gorgemj" w:date="2017-11-24T15:45:00Z">
        <w:r w:rsidR="00D370A5">
          <w:t>s</w:t>
        </w:r>
      </w:ins>
      <w:ins w:id="531" w:author="gorgemj" w:date="2017-11-23T17:54:00Z">
        <w:r w:rsidRPr="002F7C74">
          <w:t xml:space="preserve"> and design</w:t>
        </w:r>
      </w:ins>
      <w:ins w:id="532" w:author="gorgemj" w:date="2017-11-23T17:58:00Z">
        <w:r>
          <w:t xml:space="preserve"> </w:t>
        </w:r>
      </w:ins>
      <w:ins w:id="533" w:author="gorgemj" w:date="2017-11-23T17:54:00Z">
        <w:r w:rsidRPr="002F7C74">
          <w:t>extension conditions</w:t>
        </w:r>
      </w:ins>
      <w:ins w:id="534" w:author="gorgemj" w:date="2017-11-24T15:05:00Z">
        <w:r w:rsidR="00F72225">
          <w:t xml:space="preserve"> (DEC</w:t>
        </w:r>
      </w:ins>
      <w:ins w:id="535" w:author="gorgemj" w:date="2017-11-24T15:45:00Z">
        <w:r w:rsidR="00D370A5">
          <w:t>s</w:t>
        </w:r>
      </w:ins>
      <w:ins w:id="536" w:author="gorgemj" w:date="2017-11-24T15:05:00Z">
        <w:r w:rsidR="00F72225">
          <w:t>)</w:t>
        </w:r>
      </w:ins>
      <w:ins w:id="537" w:author="gorgemj" w:date="2017-11-23T17:54:00Z">
        <w:r w:rsidRPr="002F7C74">
          <w:t>.</w:t>
        </w:r>
      </w:ins>
    </w:p>
    <w:p w:rsidR="00FD1B7C" w:rsidRDefault="00F72225">
      <w:pPr>
        <w:pStyle w:val="normalJulie"/>
        <w:rPr>
          <w:ins w:id="538" w:author="gorgemj" w:date="2017-11-23T19:45:00Z"/>
        </w:rPr>
        <w:pPrChange w:id="539" w:author="gorgemj" w:date="2017-11-23T17:58:00Z">
          <w:pPr>
            <w:widowControl/>
          </w:pPr>
        </w:pPrChange>
      </w:pPr>
      <w:ins w:id="540" w:author="gorgemj" w:date="2017-11-24T15:03:00Z">
        <w:r>
          <w:rPr>
            <w:b/>
            <w:bCs/>
          </w:rPr>
          <w:t>DBA</w:t>
        </w:r>
      </w:ins>
      <w:ins w:id="541" w:author="gorgemj" w:date="2017-11-23T17:58:00Z">
        <w:r w:rsidR="002F7C74">
          <w:rPr>
            <w:b/>
            <w:bCs/>
          </w:rPr>
          <w:t xml:space="preserve">. </w:t>
        </w:r>
        <w:r w:rsidR="002F7C74">
          <w:t>A postulated accident leading to accident conditions for which a facility is designed in accordance with established design criteria and conservative methodology, and for which releases of radioactive material are</w:t>
        </w:r>
        <w:r w:rsidR="00FD1B7C">
          <w:t xml:space="preserve"> kept within acceptable limits.</w:t>
        </w:r>
      </w:ins>
    </w:p>
    <w:p w:rsidR="00CF5907" w:rsidRDefault="00F72225">
      <w:pPr>
        <w:pStyle w:val="normalJulie"/>
        <w:rPr>
          <w:ins w:id="542" w:author="gorgemj" w:date="2017-11-23T17:59:00Z"/>
        </w:rPr>
        <w:pPrChange w:id="543" w:author="gorgemj" w:date="2017-11-23T17:58:00Z">
          <w:pPr>
            <w:widowControl/>
          </w:pPr>
        </w:pPrChange>
      </w:pPr>
      <w:ins w:id="544" w:author="gorgemj" w:date="2017-11-24T15:05:00Z">
        <w:r>
          <w:rPr>
            <w:b/>
            <w:bCs/>
          </w:rPr>
          <w:t>DEC</w:t>
        </w:r>
      </w:ins>
      <w:ins w:id="545" w:author="gorgemj" w:date="2017-11-23T17:58:00Z">
        <w:r w:rsidR="002F7C74">
          <w:rPr>
            <w:b/>
            <w:bCs/>
          </w:rPr>
          <w:t xml:space="preserve">. </w:t>
        </w:r>
        <w:r w:rsidR="002F7C74">
          <w:t xml:space="preserve">Postulated accident conditions that are not considered for </w:t>
        </w:r>
      </w:ins>
      <w:ins w:id="546" w:author="gorgemj" w:date="2017-11-24T15:45:00Z">
        <w:r w:rsidR="00D370A5">
          <w:t>DBA</w:t>
        </w:r>
      </w:ins>
      <w:ins w:id="547" w:author="gorgemj" w:date="2017-11-23T17:58:00Z">
        <w:r w:rsidR="002F7C74">
          <w:t xml:space="preserve">s, but that are considered in the design process for the facility in accordance with best estimate </w:t>
        </w:r>
        <w:r w:rsidR="002F7C74">
          <w:lastRenderedPageBreak/>
          <w:t xml:space="preserve">methodology, and for which releases of radioactive material are kept within acceptable limits. </w:t>
        </w:r>
      </w:ins>
      <w:ins w:id="548" w:author="gorgemj" w:date="2017-11-24T15:05:00Z">
        <w:r>
          <w:t xml:space="preserve">DEC </w:t>
        </w:r>
      </w:ins>
      <w:ins w:id="549" w:author="gorgemj" w:date="2017-11-23T17:58:00Z">
        <w:r w:rsidR="002F7C74">
          <w:t xml:space="preserve">comprise conditions in events without significant fuel degradation and conditions in events with core melting. </w:t>
        </w:r>
      </w:ins>
    </w:p>
    <w:p w:rsidR="00BA06A9" w:rsidRDefault="00BA06A9" w:rsidP="00BA06A9">
      <w:pPr>
        <w:pStyle w:val="normalJulie"/>
        <w:rPr>
          <w:ins w:id="550" w:author="gorgemj" w:date="2017-11-23T19:46:00Z"/>
        </w:rPr>
      </w:pPr>
      <w:ins w:id="551" w:author="gorgemj" w:date="2017-11-23T19:50:00Z">
        <w:r>
          <w:t xml:space="preserve">As detailed in Chapter 15 of the </w:t>
        </w:r>
        <w:r w:rsidRPr="00BA06A9">
          <w:rPr>
            <w:b/>
            <w:rPrChange w:id="552" w:author="gorgemj" w:date="2017-11-23T19:51:00Z">
              <w:rPr/>
            </w:rPrChange>
          </w:rPr>
          <w:t>AP1000</w:t>
        </w:r>
        <w:r>
          <w:t xml:space="preserve"> plant DCD [2], t</w:t>
        </w:r>
      </w:ins>
      <w:ins w:id="553" w:author="gorgemj" w:date="2017-11-23T19:46:00Z">
        <w:r>
          <w:t xml:space="preserve">he plant states considered in the </w:t>
        </w:r>
        <w:r w:rsidRPr="00BA06A9">
          <w:rPr>
            <w:b/>
            <w:rPrChange w:id="554" w:author="gorgemj" w:date="2017-11-23T19:46:00Z">
              <w:rPr/>
            </w:rPrChange>
          </w:rPr>
          <w:t>AP1000</w:t>
        </w:r>
        <w:r>
          <w:t xml:space="preserve"> plant design were defined based on the </w:t>
        </w:r>
      </w:ins>
      <w:ins w:id="555" w:author="gorgemj" w:date="2017-11-25T20:42:00Z">
        <w:r w:rsidR="00A1646E" w:rsidRPr="00F25C58">
          <w:rPr>
            <w:rFonts w:eastAsia="Calibri"/>
          </w:rPr>
          <w:t>American National Standards Institute</w:t>
        </w:r>
        <w:r w:rsidR="00A1646E">
          <w:rPr>
            <w:rFonts w:eastAsia="Calibri"/>
          </w:rPr>
          <w:t xml:space="preserve"> (ANSI)</w:t>
        </w:r>
      </w:ins>
      <w:ins w:id="556" w:author="gorgemj" w:date="2017-11-23T19:46:00Z">
        <w:r>
          <w:t xml:space="preserve"> 18.2</w:t>
        </w:r>
      </w:ins>
      <w:ins w:id="557" w:author="gorgemj" w:date="2017-11-23T19:47:00Z">
        <w:r>
          <w:t xml:space="preserve"> [21]</w:t>
        </w:r>
      </w:ins>
      <w:ins w:id="558" w:author="gorgemj" w:date="2017-11-23T19:46:00Z">
        <w:r>
          <w:t xml:space="preserve"> classification </w:t>
        </w:r>
      </w:ins>
      <w:ins w:id="559" w:author="gorgemj" w:date="2017-11-23T19:47:00Z">
        <w:r>
          <w:t xml:space="preserve">which </w:t>
        </w:r>
      </w:ins>
      <w:ins w:id="560" w:author="gorgemj" w:date="2017-11-23T19:46:00Z">
        <w:r>
          <w:t>divides plant conditions into four categories according</w:t>
        </w:r>
      </w:ins>
      <w:ins w:id="561" w:author="gorgemj" w:date="2017-11-23T19:47:00Z">
        <w:r>
          <w:t xml:space="preserve"> </w:t>
        </w:r>
      </w:ins>
      <w:ins w:id="562" w:author="gorgemj" w:date="2017-11-23T19:46:00Z">
        <w:r>
          <w:t>to anticipated frequency of occurrence and potential radiological consequences to the public. The</w:t>
        </w:r>
      </w:ins>
      <w:ins w:id="563" w:author="gorgemj" w:date="2017-11-23T19:47:00Z">
        <w:r>
          <w:t xml:space="preserve"> </w:t>
        </w:r>
      </w:ins>
      <w:ins w:id="564" w:author="gorgemj" w:date="2017-11-23T19:46:00Z">
        <w:r>
          <w:t>four categories are as follows:</w:t>
        </w:r>
      </w:ins>
    </w:p>
    <w:p w:rsidR="00BA06A9" w:rsidRDefault="00BA06A9">
      <w:pPr>
        <w:pStyle w:val="normalJulie"/>
        <w:numPr>
          <w:ilvl w:val="0"/>
          <w:numId w:val="42"/>
        </w:numPr>
        <w:rPr>
          <w:ins w:id="565" w:author="gorgemj" w:date="2017-11-23T19:46:00Z"/>
        </w:rPr>
        <w:pPrChange w:id="566" w:author="gorgemj" w:date="2017-11-23T19:47:00Z">
          <w:pPr>
            <w:pStyle w:val="normalJulie"/>
          </w:pPr>
        </w:pPrChange>
      </w:pPr>
      <w:ins w:id="567" w:author="gorgemj" w:date="2017-11-23T19:46:00Z">
        <w:r>
          <w:t>Condition I: Normal operation and operational transients</w:t>
        </w:r>
      </w:ins>
      <w:ins w:id="568" w:author="gorgemj" w:date="2017-11-23T19:48:00Z">
        <w:r>
          <w:t>, which corresponds to the normal operation defined by the IAEA.</w:t>
        </w:r>
      </w:ins>
    </w:p>
    <w:p w:rsidR="00BA06A9" w:rsidRDefault="00BA06A9">
      <w:pPr>
        <w:pStyle w:val="normalJulie"/>
        <w:numPr>
          <w:ilvl w:val="0"/>
          <w:numId w:val="42"/>
        </w:numPr>
        <w:rPr>
          <w:ins w:id="569" w:author="gorgemj" w:date="2017-11-23T19:46:00Z"/>
        </w:rPr>
        <w:pPrChange w:id="570" w:author="gorgemj" w:date="2017-11-23T19:47:00Z">
          <w:pPr>
            <w:pStyle w:val="normalJulie"/>
          </w:pPr>
        </w:pPrChange>
      </w:pPr>
      <w:ins w:id="571" w:author="gorgemj" w:date="2017-11-23T19:46:00Z">
        <w:r>
          <w:t>Condition II: Faults of moderate frequency</w:t>
        </w:r>
      </w:ins>
      <w:ins w:id="572" w:author="gorgemj" w:date="2017-11-23T19:48:00Z">
        <w:r>
          <w:t xml:space="preserve">, which broadly corresponds to the </w:t>
        </w:r>
      </w:ins>
      <w:ins w:id="573" w:author="gorgemj" w:date="2017-11-24T15:48:00Z">
        <w:r w:rsidR="001773C1">
          <w:t>AOO</w:t>
        </w:r>
      </w:ins>
      <w:ins w:id="574" w:author="gorgemj" w:date="2017-11-23T19:48:00Z">
        <w:r>
          <w:t>s defined by the IAEA.</w:t>
        </w:r>
      </w:ins>
    </w:p>
    <w:p w:rsidR="00BA06A9" w:rsidRDefault="00BA06A9">
      <w:pPr>
        <w:pStyle w:val="normalJulie"/>
        <w:numPr>
          <w:ilvl w:val="0"/>
          <w:numId w:val="42"/>
        </w:numPr>
        <w:rPr>
          <w:ins w:id="575" w:author="gorgemj" w:date="2017-11-23T19:46:00Z"/>
        </w:rPr>
        <w:pPrChange w:id="576" w:author="gorgemj" w:date="2017-11-23T19:47:00Z">
          <w:pPr>
            <w:pStyle w:val="normalJulie"/>
          </w:pPr>
        </w:pPrChange>
      </w:pPr>
      <w:ins w:id="577" w:author="gorgemj" w:date="2017-11-23T19:46:00Z">
        <w:r>
          <w:t>Condition III: Infrequent faults</w:t>
        </w:r>
      </w:ins>
      <w:ins w:id="578" w:author="gorgemj" w:date="2017-11-23T19:49:00Z">
        <w:r>
          <w:t xml:space="preserve">, which belong to the </w:t>
        </w:r>
      </w:ins>
      <w:ins w:id="579" w:author="gorgemj" w:date="2017-11-24T15:45:00Z">
        <w:r w:rsidR="00D370A5">
          <w:t>DBA</w:t>
        </w:r>
      </w:ins>
      <w:ins w:id="580" w:author="gorgemj" w:date="2017-11-23T19:49:00Z">
        <w:r>
          <w:t>s as defined by the IAEA.</w:t>
        </w:r>
      </w:ins>
    </w:p>
    <w:p w:rsidR="00BA06A9" w:rsidRDefault="00BA06A9">
      <w:pPr>
        <w:pStyle w:val="normalJulie"/>
        <w:numPr>
          <w:ilvl w:val="0"/>
          <w:numId w:val="42"/>
        </w:numPr>
        <w:rPr>
          <w:ins w:id="581" w:author="gorgemj" w:date="2017-11-23T19:46:00Z"/>
        </w:rPr>
        <w:pPrChange w:id="582" w:author="gorgemj" w:date="2017-11-23T19:47:00Z">
          <w:pPr>
            <w:pStyle w:val="normalJulie"/>
          </w:pPr>
        </w:pPrChange>
      </w:pPr>
      <w:ins w:id="583" w:author="gorgemj" w:date="2017-11-23T19:46:00Z">
        <w:r>
          <w:t>Condition IV: Limiting faults</w:t>
        </w:r>
      </w:ins>
      <w:ins w:id="584" w:author="gorgemj" w:date="2017-11-23T19:49:00Z">
        <w:r>
          <w:t xml:space="preserve">, which belong to the </w:t>
        </w:r>
      </w:ins>
      <w:ins w:id="585" w:author="gorgemj" w:date="2017-11-24T15:45:00Z">
        <w:r w:rsidR="00D370A5">
          <w:t>DBA</w:t>
        </w:r>
      </w:ins>
      <w:ins w:id="586" w:author="gorgemj" w:date="2017-11-23T19:49:00Z">
        <w:r>
          <w:t>s as defined by the IAEA.</w:t>
        </w:r>
      </w:ins>
    </w:p>
    <w:p w:rsidR="00AC3CC2" w:rsidRDefault="00BA06A9">
      <w:pPr>
        <w:pStyle w:val="normalJulie"/>
        <w:rPr>
          <w:ins w:id="587" w:author="gorgemj" w:date="2017-11-23T19:48:00Z"/>
        </w:rPr>
        <w:pPrChange w:id="588" w:author="gorgemj" w:date="2017-11-23T17:58:00Z">
          <w:pPr>
            <w:widowControl/>
          </w:pPr>
        </w:pPrChange>
      </w:pPr>
      <w:ins w:id="589" w:author="gorgemj" w:date="2017-11-23T19:46:00Z">
        <w:r>
          <w:t>The basic principle applied in relating design requirements to each of the conditions is that the</w:t>
        </w:r>
      </w:ins>
      <w:ins w:id="590" w:author="gorgemj" w:date="2017-11-23T19:47:00Z">
        <w:r>
          <w:t xml:space="preserve"> </w:t>
        </w:r>
      </w:ins>
      <w:ins w:id="591" w:author="gorgemj" w:date="2017-11-23T19:46:00Z">
        <w:r>
          <w:t>most probable occurrences should yield the least radiological risk, and those extreme situations</w:t>
        </w:r>
      </w:ins>
      <w:ins w:id="592" w:author="gorgemj" w:date="2017-11-23T19:47:00Z">
        <w:r>
          <w:t xml:space="preserve"> </w:t>
        </w:r>
      </w:ins>
      <w:ins w:id="593" w:author="gorgemj" w:date="2017-11-23T19:46:00Z">
        <w:r>
          <w:t>having the potential for the greatest risk should be those least likely to occur.</w:t>
        </w:r>
      </w:ins>
    </w:p>
    <w:p w:rsidR="00BA06A9" w:rsidRDefault="00BA06A9">
      <w:pPr>
        <w:pStyle w:val="normalJulie"/>
        <w:rPr>
          <w:ins w:id="594" w:author="gorgemj" w:date="2017-11-23T19:52:00Z"/>
        </w:rPr>
        <w:pPrChange w:id="595" w:author="gorgemj" w:date="2017-11-23T17:58:00Z">
          <w:pPr>
            <w:widowControl/>
          </w:pPr>
        </w:pPrChange>
      </w:pPr>
      <w:ins w:id="596" w:author="gorgemj" w:date="2017-11-23T19:47:00Z">
        <w:r>
          <w:t xml:space="preserve">Additional accident sequences are considered in the </w:t>
        </w:r>
        <w:r w:rsidRPr="00BA06A9">
          <w:rPr>
            <w:b/>
            <w:rPrChange w:id="597" w:author="gorgemj" w:date="2017-11-23T19:50:00Z">
              <w:rPr/>
            </w:rPrChange>
          </w:rPr>
          <w:t>AP1000</w:t>
        </w:r>
        <w:r>
          <w:t xml:space="preserve"> plant des</w:t>
        </w:r>
        <w:r w:rsidR="009A1004">
          <w:t>ign</w:t>
        </w:r>
      </w:ins>
      <w:ins w:id="598" w:author="gorgemj" w:date="2017-11-23T19:52:00Z">
        <w:r w:rsidR="009A1004">
          <w:t>:</w:t>
        </w:r>
      </w:ins>
    </w:p>
    <w:p w:rsidR="009A1004" w:rsidRDefault="009A1004">
      <w:pPr>
        <w:pStyle w:val="normalJulie"/>
        <w:numPr>
          <w:ilvl w:val="0"/>
          <w:numId w:val="43"/>
        </w:numPr>
        <w:rPr>
          <w:ins w:id="599" w:author="gorgemj" w:date="2017-11-23T19:53:00Z"/>
        </w:rPr>
        <w:pPrChange w:id="600" w:author="gorgemj" w:date="2017-11-23T19:52:00Z">
          <w:pPr>
            <w:widowControl/>
          </w:pPr>
        </w:pPrChange>
      </w:pPr>
      <w:ins w:id="601" w:author="gorgemj" w:date="2017-11-23T19:52:00Z">
        <w:r>
          <w:t xml:space="preserve">Non-core melt multiple failure sequences are considered in the analysis of  anticipated transients without scram (ATWS). An ATWS is an </w:t>
        </w:r>
      </w:ins>
      <w:ins w:id="602" w:author="gorgemj" w:date="2017-11-24T15:05:00Z">
        <w:r w:rsidR="00F72225">
          <w:t>AOO</w:t>
        </w:r>
      </w:ins>
      <w:ins w:id="603" w:author="gorgemj" w:date="2017-11-23T19:52:00Z">
        <w:r>
          <w:t xml:space="preserve"> during</w:t>
        </w:r>
      </w:ins>
      <w:ins w:id="604" w:author="gorgemj" w:date="2017-11-23T19:53:00Z">
        <w:r>
          <w:t xml:space="preserve"> </w:t>
        </w:r>
      </w:ins>
      <w:ins w:id="605" w:author="gorgemj" w:date="2017-11-23T19:52:00Z">
        <w:r>
          <w:t>which an automatic reactor scram is required but fails to occur due to a common mode fault in the</w:t>
        </w:r>
      </w:ins>
      <w:ins w:id="606" w:author="gorgemj" w:date="2017-11-23T19:53:00Z">
        <w:r>
          <w:t xml:space="preserve"> </w:t>
        </w:r>
      </w:ins>
      <w:ins w:id="607" w:author="gorgemj" w:date="2017-11-23T19:52:00Z">
        <w:r>
          <w:t>reactor protection system</w:t>
        </w:r>
      </w:ins>
      <w:ins w:id="608" w:author="gorgemj" w:date="2017-11-23T19:53:00Z">
        <w:r>
          <w:t xml:space="preserve">. The analysis is described in Section 15.8 of the </w:t>
        </w:r>
        <w:r w:rsidRPr="009A1004">
          <w:rPr>
            <w:b/>
            <w:rPrChange w:id="609" w:author="gorgemj" w:date="2017-11-23T19:53:00Z">
              <w:rPr/>
            </w:rPrChange>
          </w:rPr>
          <w:t>AP1000</w:t>
        </w:r>
        <w:r>
          <w:t xml:space="preserve"> plant DCD [2].</w:t>
        </w:r>
      </w:ins>
    </w:p>
    <w:p w:rsidR="009A1004" w:rsidRDefault="009A1004">
      <w:pPr>
        <w:pStyle w:val="normalJulie"/>
        <w:numPr>
          <w:ilvl w:val="0"/>
          <w:numId w:val="43"/>
        </w:numPr>
        <w:rPr>
          <w:ins w:id="610" w:author="gorgemj" w:date="2017-11-23T19:55:00Z"/>
        </w:rPr>
        <w:pPrChange w:id="611" w:author="gorgemj" w:date="2017-11-23T19:52:00Z">
          <w:pPr>
            <w:widowControl/>
          </w:pPr>
        </w:pPrChange>
      </w:pPr>
      <w:ins w:id="612" w:author="gorgemj" w:date="2017-11-23T19:53:00Z">
        <w:r>
          <w:t xml:space="preserve">Additional non-core melt mutliple failure sequences are considered in the </w:t>
        </w:r>
        <w:r w:rsidRPr="009A1004">
          <w:rPr>
            <w:b/>
            <w:rPrChange w:id="613" w:author="gorgemj" w:date="2017-11-23T19:54:00Z">
              <w:rPr/>
            </w:rPrChange>
          </w:rPr>
          <w:t xml:space="preserve">AP1000 </w:t>
        </w:r>
        <w:r>
          <w:t xml:space="preserve">plant </w:t>
        </w:r>
      </w:ins>
      <w:ins w:id="614" w:author="gorgemj" w:date="2017-11-23T19:54:00Z">
        <w:r>
          <w:t xml:space="preserve">Level 1 </w:t>
        </w:r>
      </w:ins>
      <w:ins w:id="615" w:author="gorgemj" w:date="2017-11-23T19:53:00Z">
        <w:r>
          <w:t>PRA</w:t>
        </w:r>
      </w:ins>
      <w:ins w:id="616" w:author="gorgemj" w:date="2017-11-23T19:54:00Z">
        <w:r>
          <w:t xml:space="preserve"> success criteria analyses </w:t>
        </w:r>
      </w:ins>
      <w:ins w:id="617" w:author="gorgemj" w:date="2017-11-23T19:55:00Z">
        <w:r>
          <w:t xml:space="preserve">described in [4] and in Chapter 19 of the </w:t>
        </w:r>
        <w:r w:rsidRPr="009A1004">
          <w:rPr>
            <w:b/>
            <w:rPrChange w:id="618" w:author="gorgemj" w:date="2017-11-23T19:55:00Z">
              <w:rPr/>
            </w:rPrChange>
          </w:rPr>
          <w:t xml:space="preserve">AP1000 </w:t>
        </w:r>
        <w:r>
          <w:t>plant DCD [2]</w:t>
        </w:r>
      </w:ins>
      <w:ins w:id="619" w:author="gorgemj" w:date="2017-11-23T19:53:00Z">
        <w:r>
          <w:t>.</w:t>
        </w:r>
      </w:ins>
    </w:p>
    <w:p w:rsidR="009A1004" w:rsidRDefault="009A1004">
      <w:pPr>
        <w:pStyle w:val="normalJulie"/>
        <w:numPr>
          <w:ilvl w:val="0"/>
          <w:numId w:val="43"/>
        </w:numPr>
        <w:rPr>
          <w:ins w:id="620" w:author="gorgemj" w:date="2017-11-23T18:36:00Z"/>
        </w:rPr>
        <w:pPrChange w:id="621" w:author="gorgemj" w:date="2017-11-23T19:52:00Z">
          <w:pPr>
            <w:widowControl/>
          </w:pPr>
        </w:pPrChange>
      </w:pPr>
      <w:ins w:id="622" w:author="gorgemj" w:date="2017-11-23T19:55:00Z">
        <w:r>
          <w:lastRenderedPageBreak/>
          <w:t xml:space="preserve">Core melt sequences are analyzed in the </w:t>
        </w:r>
        <w:r w:rsidRPr="00701D16">
          <w:rPr>
            <w:b/>
          </w:rPr>
          <w:t xml:space="preserve">AP1000 </w:t>
        </w:r>
        <w:r>
          <w:t xml:space="preserve">plant </w:t>
        </w:r>
        <w:r w:rsidR="006F2355">
          <w:t xml:space="preserve">Level </w:t>
        </w:r>
      </w:ins>
      <w:ins w:id="623" w:author="gorgemj" w:date="2017-11-23T19:56:00Z">
        <w:r w:rsidR="006F2355">
          <w:t>2</w:t>
        </w:r>
      </w:ins>
      <w:ins w:id="624" w:author="gorgemj" w:date="2017-11-23T19:55:00Z">
        <w:r>
          <w:t xml:space="preserve"> PRA analyses described in [4] and in Chapter 19 of the </w:t>
        </w:r>
        <w:r w:rsidRPr="00701D16">
          <w:rPr>
            <w:b/>
          </w:rPr>
          <w:t xml:space="preserve">AP1000 </w:t>
        </w:r>
        <w:r>
          <w:t>plant DCD [2]</w:t>
        </w:r>
      </w:ins>
      <w:ins w:id="625" w:author="gorgemj" w:date="2017-11-23T19:56:00Z">
        <w:r w:rsidR="006F2355">
          <w:t>, including the evaluation of the severe accident phenomena and fission product source terms, as well as the modeling of the containment event tree and associated success criteria.</w:t>
        </w:r>
      </w:ins>
    </w:p>
    <w:p w:rsidR="00E92F96" w:rsidRPr="00A366D5" w:rsidRDefault="00E92F96">
      <w:pPr>
        <w:pStyle w:val="Style2"/>
        <w:rPr>
          <w:ins w:id="626" w:author="gorgemj" w:date="2017-11-23T18:13:00Z"/>
        </w:rPr>
        <w:pPrChange w:id="627" w:author="gorgemj" w:date="2017-11-23T20:04:00Z">
          <w:pPr>
            <w:widowControl/>
          </w:pPr>
        </w:pPrChange>
      </w:pPr>
      <w:ins w:id="628" w:author="gorgemj" w:date="2017-11-23T18:13:00Z">
        <w:r w:rsidRPr="00701D16">
          <w:t>Safety Classification</w:t>
        </w:r>
      </w:ins>
    </w:p>
    <w:p w:rsidR="00E92F96" w:rsidRDefault="00E92F96">
      <w:pPr>
        <w:pStyle w:val="normalJulie"/>
        <w:rPr>
          <w:ins w:id="629" w:author="gorgemj" w:date="2017-11-23T18:20:00Z"/>
        </w:rPr>
        <w:pPrChange w:id="630" w:author="gorgemj" w:date="2017-11-23T18:19:00Z">
          <w:pPr>
            <w:widowControl/>
          </w:pPr>
        </w:pPrChange>
      </w:pPr>
      <w:ins w:id="631" w:author="gorgemj" w:date="2017-11-23T18:14:00Z">
        <w:r>
          <w:t xml:space="preserve">The </w:t>
        </w:r>
        <w:r w:rsidRPr="00E92F96">
          <w:rPr>
            <w:b/>
            <w:rPrChange w:id="632" w:author="gorgemj" w:date="2017-11-23T18:20:00Z">
              <w:rPr/>
            </w:rPrChange>
          </w:rPr>
          <w:t>AP1000</w:t>
        </w:r>
        <w:r>
          <w:t xml:space="preserve"> plant safety classification </w:t>
        </w:r>
      </w:ins>
      <w:ins w:id="633" w:author="gorgemj" w:date="2017-11-23T18:16:00Z">
        <w:r>
          <w:t xml:space="preserve">presented in </w:t>
        </w:r>
      </w:ins>
      <w:ins w:id="634" w:author="gorgemj" w:date="2017-11-23T18:17:00Z">
        <w:r>
          <w:t xml:space="preserve">Section 3.2.2 of the </w:t>
        </w:r>
        <w:r w:rsidRPr="00E92F96">
          <w:rPr>
            <w:b/>
            <w:rPrChange w:id="635" w:author="gorgemj" w:date="2017-11-23T18:18:00Z">
              <w:rPr/>
            </w:rPrChange>
          </w:rPr>
          <w:t>AP1000</w:t>
        </w:r>
        <w:r>
          <w:t xml:space="preserve"> plant DCD </w:t>
        </w:r>
      </w:ins>
      <w:ins w:id="636" w:author="gorgemj" w:date="2017-11-24T16:05:00Z">
        <w:r w:rsidR="00A3785A">
          <w:t xml:space="preserve">[2] </w:t>
        </w:r>
      </w:ins>
      <w:ins w:id="637" w:author="gorgemj" w:date="2017-11-23T18:14:00Z">
        <w:r>
          <w:t xml:space="preserve">has been developed </w:t>
        </w:r>
      </w:ins>
      <w:ins w:id="638" w:author="gorgemj" w:date="2017-11-23T18:18:00Z">
        <w:r>
          <w:t xml:space="preserve">to meet the requirements set out in various US regulations. The </w:t>
        </w:r>
      </w:ins>
      <w:ins w:id="639" w:author="gorgemj" w:date="2017-11-23T18:19:00Z">
        <w:r>
          <w:t xml:space="preserve">following definitions are used in standard </w:t>
        </w:r>
        <w:r w:rsidRPr="00E92F96">
          <w:rPr>
            <w:b/>
            <w:rPrChange w:id="640" w:author="gorgemj" w:date="2017-11-23T18:19:00Z">
              <w:rPr/>
            </w:rPrChange>
          </w:rPr>
          <w:t>AP1000</w:t>
        </w:r>
        <w:r>
          <w:t xml:space="preserve"> plant documentation:</w:t>
        </w:r>
      </w:ins>
    </w:p>
    <w:p w:rsidR="00E92F96" w:rsidRDefault="00E92F96">
      <w:pPr>
        <w:pStyle w:val="normalJulie"/>
        <w:numPr>
          <w:ilvl w:val="0"/>
          <w:numId w:val="39"/>
        </w:numPr>
        <w:rPr>
          <w:ins w:id="641" w:author="gorgemj" w:date="2017-11-23T18:20:00Z"/>
        </w:rPr>
        <w:pPrChange w:id="642" w:author="gorgemj" w:date="2017-11-23T18:35:00Z">
          <w:pPr>
            <w:pStyle w:val="normalJulie"/>
          </w:pPr>
        </w:pPrChange>
      </w:pPr>
      <w:ins w:id="643" w:author="gorgemj" w:date="2017-11-23T18:20:00Z">
        <w:r w:rsidRPr="00510B4D">
          <w:rPr>
            <w:b/>
            <w:rPrChange w:id="644" w:author="gorgemj" w:date="2017-11-23T18:37:00Z">
              <w:rPr/>
            </w:rPrChange>
          </w:rPr>
          <w:t>Safety-related</w:t>
        </w:r>
        <w:r>
          <w:t xml:space="preserve"> is a classification applied to items relied upon to remain functional during or following a design basis event </w:t>
        </w:r>
      </w:ins>
      <w:ins w:id="645" w:author="gorgemj" w:date="2017-11-24T15:58:00Z">
        <w:r w:rsidR="008E2C5B">
          <w:t xml:space="preserve">(DBE, i.e. an AOO or a DBA) </w:t>
        </w:r>
      </w:ins>
      <w:ins w:id="646" w:author="gorgemj" w:date="2017-11-23T18:20:00Z">
        <w:r>
          <w:t xml:space="preserve">to provide a safety-related function. </w:t>
        </w:r>
      </w:ins>
    </w:p>
    <w:p w:rsidR="00E92F96" w:rsidRDefault="00E92F96">
      <w:pPr>
        <w:pStyle w:val="normalJulie"/>
        <w:numPr>
          <w:ilvl w:val="0"/>
          <w:numId w:val="39"/>
        </w:numPr>
        <w:rPr>
          <w:ins w:id="647" w:author="gorgemj" w:date="2017-11-23T18:20:00Z"/>
        </w:rPr>
        <w:pPrChange w:id="648" w:author="gorgemj" w:date="2017-11-23T18:35:00Z">
          <w:pPr>
            <w:pStyle w:val="normalJulie"/>
          </w:pPr>
        </w:pPrChange>
      </w:pPr>
      <w:ins w:id="649" w:author="gorgemj" w:date="2017-11-23T18:20:00Z">
        <w:r w:rsidRPr="00510B4D">
          <w:rPr>
            <w:b/>
            <w:rPrChange w:id="650" w:author="gorgemj" w:date="2017-11-23T18:37:00Z">
              <w:rPr/>
            </w:rPrChange>
          </w:rPr>
          <w:t>Safety-related function</w:t>
        </w:r>
        <w:r>
          <w:t xml:space="preserve"> is a function that is relied upon during or following </w:t>
        </w:r>
      </w:ins>
      <w:ins w:id="651" w:author="gorgemj" w:date="2017-11-24T15:58:00Z">
        <w:r w:rsidR="008E2C5B">
          <w:t xml:space="preserve">a </w:t>
        </w:r>
      </w:ins>
      <w:ins w:id="652" w:author="gorgemj" w:date="2017-11-23T18:20:00Z">
        <w:r>
          <w:t>DBE to provide for the following:</w:t>
        </w:r>
      </w:ins>
    </w:p>
    <w:p w:rsidR="00E92F96" w:rsidRDefault="00E92F96">
      <w:pPr>
        <w:pStyle w:val="normalJulie"/>
        <w:numPr>
          <w:ilvl w:val="1"/>
          <w:numId w:val="39"/>
        </w:numPr>
        <w:rPr>
          <w:ins w:id="653" w:author="gorgemj" w:date="2017-11-23T18:20:00Z"/>
        </w:rPr>
        <w:pPrChange w:id="654" w:author="gorgemj" w:date="2017-11-23T18:35:00Z">
          <w:pPr>
            <w:pStyle w:val="normalJulie"/>
          </w:pPr>
        </w:pPrChange>
      </w:pPr>
      <w:ins w:id="655" w:author="gorgemj" w:date="2017-11-23T18:20:00Z">
        <w:r>
          <w:t>The integrity of the reactor coolant pressure boundary</w:t>
        </w:r>
      </w:ins>
    </w:p>
    <w:p w:rsidR="00E92F96" w:rsidRDefault="00E92F96">
      <w:pPr>
        <w:pStyle w:val="normalJulie"/>
        <w:numPr>
          <w:ilvl w:val="1"/>
          <w:numId w:val="39"/>
        </w:numPr>
        <w:rPr>
          <w:ins w:id="656" w:author="gorgemj" w:date="2017-11-23T18:20:00Z"/>
        </w:rPr>
        <w:pPrChange w:id="657" w:author="gorgemj" w:date="2017-11-23T18:35:00Z">
          <w:pPr>
            <w:pStyle w:val="normalJulie"/>
          </w:pPr>
        </w:pPrChange>
      </w:pPr>
      <w:ins w:id="658" w:author="gorgemj" w:date="2017-11-23T18:20:00Z">
        <w:r>
          <w:t>The capability to shut down the reactor and maintain it in a safe shutdown condition</w:t>
        </w:r>
      </w:ins>
    </w:p>
    <w:p w:rsidR="00E92F96" w:rsidRDefault="00E92F96">
      <w:pPr>
        <w:pStyle w:val="normalJulie"/>
        <w:numPr>
          <w:ilvl w:val="1"/>
          <w:numId w:val="39"/>
        </w:numPr>
        <w:rPr>
          <w:ins w:id="659" w:author="gorgemj" w:date="2017-11-23T18:20:00Z"/>
        </w:rPr>
        <w:pPrChange w:id="660" w:author="gorgemj" w:date="2017-11-23T18:35:00Z">
          <w:pPr>
            <w:pStyle w:val="normalJulie"/>
          </w:pPr>
        </w:pPrChange>
      </w:pPr>
      <w:ins w:id="661" w:author="gorgemj" w:date="2017-11-23T18:20:00Z">
        <w:r>
          <w:t xml:space="preserve">The capability to prevent or mitigate the consequences of accidents that could result in potential offsite exposures comparable to the guideline exposures of 10 </w:t>
        </w:r>
      </w:ins>
      <w:ins w:id="662" w:author="gorgemj" w:date="2017-11-26T20:02:00Z">
        <w:r w:rsidR="00101BB1">
          <w:t>Code of Federal Regulations (</w:t>
        </w:r>
      </w:ins>
      <w:ins w:id="663" w:author="gorgemj" w:date="2017-11-23T18:20:00Z">
        <w:r>
          <w:t>CFR</w:t>
        </w:r>
      </w:ins>
      <w:ins w:id="664" w:author="gorgemj" w:date="2017-11-26T20:02:00Z">
        <w:r w:rsidR="00101BB1">
          <w:t>)</w:t>
        </w:r>
      </w:ins>
      <w:ins w:id="665" w:author="gorgemj" w:date="2017-11-23T18:20:00Z">
        <w:r>
          <w:t xml:space="preserve"> 50.34.</w:t>
        </w:r>
      </w:ins>
    </w:p>
    <w:p w:rsidR="00E92F96" w:rsidRDefault="00E92F96">
      <w:pPr>
        <w:pStyle w:val="normalJulie"/>
        <w:numPr>
          <w:ilvl w:val="0"/>
          <w:numId w:val="39"/>
        </w:numPr>
        <w:rPr>
          <w:ins w:id="666" w:author="gorgemj" w:date="2017-11-23T18:21:00Z"/>
        </w:rPr>
        <w:pPrChange w:id="667" w:author="gorgemj" w:date="2017-11-23T18:19:00Z">
          <w:pPr>
            <w:widowControl/>
          </w:pPr>
        </w:pPrChange>
      </w:pPr>
      <w:ins w:id="668" w:author="gorgemj" w:date="2017-11-23T18:13:00Z">
        <w:r w:rsidRPr="00510B4D">
          <w:rPr>
            <w:b/>
            <w:rPrChange w:id="669" w:author="gorgemj" w:date="2017-11-23T18:37:00Z">
              <w:rPr/>
            </w:rPrChange>
          </w:rPr>
          <w:t>Defense-in-Depth (DiD)</w:t>
        </w:r>
        <w:r>
          <w:t xml:space="preserve">: In the </w:t>
        </w:r>
        <w:r w:rsidRPr="00AC3CC2">
          <w:rPr>
            <w:b/>
            <w:rPrChange w:id="670" w:author="gorgemj" w:date="2017-11-23T18:36:00Z">
              <w:rPr/>
            </w:rPrChange>
          </w:rPr>
          <w:t>AP1000</w:t>
        </w:r>
        <w:r>
          <w:t xml:space="preserve"> plant design, DiD is used to indicate certain </w:t>
        </w:r>
      </w:ins>
      <w:ins w:id="671" w:author="gorgemj" w:date="2017-11-24T18:04:00Z">
        <w:r w:rsidR="00BB7304">
          <w:t>structures</w:t>
        </w:r>
      </w:ins>
      <w:ins w:id="672" w:author="gorgemj" w:date="2017-11-24T16:02:00Z">
        <w:r w:rsidR="00D56402">
          <w:t>, s</w:t>
        </w:r>
      </w:ins>
      <w:ins w:id="673" w:author="gorgemj" w:date="2017-11-24T18:04:00Z">
        <w:r w:rsidR="00BB7304">
          <w:t>ystems</w:t>
        </w:r>
      </w:ins>
      <w:ins w:id="674" w:author="gorgemj" w:date="2017-11-24T16:02:00Z">
        <w:r w:rsidR="00D56402">
          <w:t xml:space="preserve"> and components (</w:t>
        </w:r>
      </w:ins>
      <w:ins w:id="675" w:author="gorgemj" w:date="2017-11-23T18:13:00Z">
        <w:r>
          <w:t>SSCs</w:t>
        </w:r>
      </w:ins>
      <w:ins w:id="676" w:author="gorgemj" w:date="2017-11-24T16:03:00Z">
        <w:r w:rsidR="00D56402">
          <w:t>)</w:t>
        </w:r>
      </w:ins>
      <w:ins w:id="677" w:author="gorgemj" w:date="2017-11-23T18:13:00Z">
        <w:r>
          <w:t xml:space="preserve"> that, while not safety-related, do provide additional means of performing key safety functions and thus provide additional DiD to the passive safety-related features. The DiD SSCs are typically active systems whose operation relies on ac power. </w:t>
        </w:r>
      </w:ins>
    </w:p>
    <w:p w:rsidR="00AC3CC2" w:rsidRDefault="00E92F96">
      <w:pPr>
        <w:pStyle w:val="normalJulie"/>
        <w:numPr>
          <w:ilvl w:val="0"/>
          <w:numId w:val="39"/>
        </w:numPr>
        <w:rPr>
          <w:ins w:id="678" w:author="gorgemj" w:date="2017-11-23T18:36:00Z"/>
        </w:rPr>
        <w:pPrChange w:id="679" w:author="gorgemj" w:date="2017-11-23T18:19:00Z">
          <w:pPr>
            <w:widowControl/>
          </w:pPr>
        </w:pPrChange>
      </w:pPr>
      <w:ins w:id="680" w:author="gorgemj" w:date="2017-11-23T18:13:00Z">
        <w:r w:rsidRPr="00510B4D">
          <w:rPr>
            <w:b/>
            <w:rPrChange w:id="681" w:author="gorgemj" w:date="2017-11-23T18:37:00Z">
              <w:rPr/>
            </w:rPrChange>
          </w:rPr>
          <w:t>Severe Accident Mitigation Features</w:t>
        </w:r>
        <w:r>
          <w:t xml:space="preserve">: The </w:t>
        </w:r>
        <w:r w:rsidRPr="00510B4D">
          <w:rPr>
            <w:b/>
            <w:rPrChange w:id="682" w:author="gorgemj" w:date="2017-11-23T18:37:00Z">
              <w:rPr/>
            </w:rPrChange>
          </w:rPr>
          <w:t>AP1000</w:t>
        </w:r>
        <w:r>
          <w:t xml:space="preserve"> </w:t>
        </w:r>
      </w:ins>
      <w:ins w:id="683" w:author="gorgemj" w:date="2017-11-23T18:37:00Z">
        <w:r w:rsidR="00510B4D">
          <w:t xml:space="preserve">plant </w:t>
        </w:r>
      </w:ins>
      <w:ins w:id="684" w:author="gorgemj" w:date="2017-11-23T18:13:00Z">
        <w:r>
          <w:t xml:space="preserve">design includes several features to minimize the potential for large fission product releases and for monitoring and controlling hydrogen inside the containment in the event of a severe </w:t>
        </w:r>
        <w:r>
          <w:lastRenderedPageBreak/>
          <w:t xml:space="preserve">accident. These features are aimed at both the prevention and mitigation of severe accident phenomena that can threaten containment integrity. Equipment used to mitigate the effects of severe accidents is not treated in the same manner as safety-related equipment because of the low likelihood of a severe accident to occur. However, equipment used to mitigate severe accidents is designed to survive the environmental conditions identified in the </w:t>
        </w:r>
        <w:r w:rsidRPr="00510B4D">
          <w:rPr>
            <w:b/>
            <w:rPrChange w:id="685" w:author="gorgemj" w:date="2017-11-23T18:38:00Z">
              <w:rPr/>
            </w:rPrChange>
          </w:rPr>
          <w:t>AP1000</w:t>
        </w:r>
        <w:r>
          <w:t xml:space="preserve"> </w:t>
        </w:r>
      </w:ins>
      <w:ins w:id="686" w:author="gorgemj" w:date="2017-11-23T18:38:00Z">
        <w:r w:rsidR="00510B4D">
          <w:t xml:space="preserve">plant </w:t>
        </w:r>
      </w:ins>
      <w:ins w:id="687" w:author="gorgemj" w:date="2017-11-23T18:13:00Z">
        <w:r>
          <w:t xml:space="preserve">PRA evaluation to provide reasonable assurance that the equipment will operate in the severe accident environment for which they are intended and over the time span for which they are needed. </w:t>
        </w:r>
      </w:ins>
    </w:p>
    <w:p w:rsidR="00E92F96" w:rsidRDefault="00E92F96">
      <w:pPr>
        <w:pStyle w:val="normalJulie"/>
        <w:numPr>
          <w:ilvl w:val="0"/>
          <w:numId w:val="39"/>
        </w:numPr>
        <w:rPr>
          <w:ins w:id="688" w:author="gorgemj" w:date="2017-11-23T18:13:00Z"/>
        </w:rPr>
        <w:pPrChange w:id="689" w:author="gorgemj" w:date="2017-11-23T18:19:00Z">
          <w:pPr>
            <w:widowControl/>
          </w:pPr>
        </w:pPrChange>
      </w:pPr>
      <w:ins w:id="690" w:author="gorgemj" w:date="2017-11-23T18:13:00Z">
        <w:r w:rsidRPr="00AC3CC2">
          <w:rPr>
            <w:b/>
            <w:rPrChange w:id="691" w:author="gorgemj" w:date="2017-11-23T18:36:00Z">
              <w:rPr/>
            </w:rPrChange>
          </w:rPr>
          <w:t>Non-Safety-Related</w:t>
        </w:r>
        <w:r>
          <w:t>: Any SSC that does not meet the criteria of safety-related or DiD but which may still contribute to maintaining nuclear safety.</w:t>
        </w:r>
      </w:ins>
    </w:p>
    <w:p w:rsidR="00E92F96" w:rsidRDefault="00EE2F7B">
      <w:pPr>
        <w:pStyle w:val="normalJulie"/>
        <w:rPr>
          <w:ins w:id="692" w:author="gorgemj" w:date="2017-11-23T18:54:00Z"/>
        </w:rPr>
        <w:pPrChange w:id="693" w:author="gorgemj" w:date="2017-11-23T18:49:00Z">
          <w:pPr>
            <w:widowControl/>
          </w:pPr>
        </w:pPrChange>
      </w:pPr>
      <w:ins w:id="694" w:author="gorgemj" w:date="2017-11-23T18:48:00Z">
        <w:r>
          <w:t xml:space="preserve">However, a different set of definitions are used by the IAEA. The following paragraphs </w:t>
        </w:r>
      </w:ins>
      <w:ins w:id="695" w:author="gorgemj" w:date="2017-11-23T18:49:00Z">
        <w:r>
          <w:t xml:space="preserve">apply the IAEA definitions to the </w:t>
        </w:r>
        <w:r w:rsidRPr="00EE2F7B">
          <w:rPr>
            <w:b/>
            <w:rPrChange w:id="696" w:author="gorgemj" w:date="2017-11-23T18:49:00Z">
              <w:rPr/>
            </w:rPrChange>
          </w:rPr>
          <w:t>AP1000</w:t>
        </w:r>
        <w:r>
          <w:t xml:space="preserve"> plant.</w:t>
        </w:r>
      </w:ins>
    </w:p>
    <w:p w:rsidR="00EE2F7B" w:rsidRDefault="00EE2F7B">
      <w:pPr>
        <w:pStyle w:val="normalJulie"/>
        <w:rPr>
          <w:ins w:id="697" w:author="gorgemj" w:date="2017-11-23T18:54:00Z"/>
        </w:rPr>
        <w:pPrChange w:id="698" w:author="gorgemj" w:date="2017-11-23T18:49:00Z">
          <w:pPr>
            <w:widowControl/>
          </w:pPr>
        </w:pPrChange>
      </w:pPr>
      <w:ins w:id="699" w:author="gorgemj" w:date="2017-11-23T18:54:00Z">
        <w:r>
          <w:t>The IAEA safety glossary [</w:t>
        </w:r>
      </w:ins>
      <w:ins w:id="700" w:author="gorgemj" w:date="2017-11-23T19:29:00Z">
        <w:r w:rsidR="00B10874">
          <w:t>20</w:t>
        </w:r>
      </w:ins>
      <w:ins w:id="701" w:author="gorgemj" w:date="2017-11-23T18:54:00Z">
        <w:r>
          <w:t>] provides the following classification of the plant equipment:</w:t>
        </w:r>
      </w:ins>
    </w:p>
    <w:p w:rsidR="00EE2F7B" w:rsidRDefault="00EE2F7B">
      <w:pPr>
        <w:pStyle w:val="normalJulie"/>
        <w:jc w:val="center"/>
        <w:rPr>
          <w:ins w:id="702" w:author="gorgemj" w:date="2017-11-23T18:56:00Z"/>
        </w:rPr>
        <w:pPrChange w:id="703" w:author="gorgemj" w:date="2017-11-23T18:56:00Z">
          <w:pPr>
            <w:widowControl/>
          </w:pPr>
        </w:pPrChange>
      </w:pPr>
      <w:ins w:id="704" w:author="gorgemj" w:date="2017-11-23T18:56:00Z">
        <w:r>
          <w:rPr>
            <w:lang w:eastAsia="en-US"/>
            <w:rPrChange w:id="705">
              <w:rPr/>
            </w:rPrChange>
          </w:rPr>
          <w:drawing>
            <wp:inline distT="0" distB="0" distL="0" distR="0">
              <wp:extent cx="5715000" cy="2353945"/>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finition safety IAEA.png"/>
                      <pic:cNvPicPr/>
                    </pic:nvPicPr>
                    <pic:blipFill>
                      <a:blip r:embed="rId15">
                        <a:extLst>
                          <a:ext uri="{28A0092B-C50C-407E-A947-70E740481C1C}">
                            <a14:useLocalDpi xmlns:a14="http://schemas.microsoft.com/office/drawing/2010/main" val="0"/>
                          </a:ext>
                        </a:extLst>
                      </a:blip>
                      <a:stretch>
                        <a:fillRect/>
                      </a:stretch>
                    </pic:blipFill>
                    <pic:spPr>
                      <a:xfrm>
                        <a:off x="0" y="0"/>
                        <a:ext cx="5715000" cy="2353945"/>
                      </a:xfrm>
                      <a:prstGeom prst="rect">
                        <a:avLst/>
                      </a:prstGeom>
                    </pic:spPr>
                  </pic:pic>
                </a:graphicData>
              </a:graphic>
            </wp:inline>
          </w:drawing>
        </w:r>
      </w:ins>
    </w:p>
    <w:p w:rsidR="00EE2F7B" w:rsidRPr="00B10874" w:rsidRDefault="00B10874">
      <w:pPr>
        <w:pStyle w:val="normalJulie"/>
        <w:jc w:val="center"/>
        <w:rPr>
          <w:ins w:id="706" w:author="gorgemj" w:date="2017-11-23T18:49:00Z"/>
          <w:b/>
          <w:rPrChange w:id="707" w:author="gorgemj" w:date="2017-11-23T19:30:00Z">
            <w:rPr>
              <w:ins w:id="708" w:author="gorgemj" w:date="2017-11-23T18:49:00Z"/>
            </w:rPr>
          </w:rPrChange>
        </w:rPr>
        <w:pPrChange w:id="709" w:author="gorgemj" w:date="2017-11-23T18:56:00Z">
          <w:pPr>
            <w:widowControl/>
          </w:pPr>
        </w:pPrChange>
      </w:pPr>
      <w:ins w:id="710" w:author="gorgemj" w:date="2017-11-23T18:56:00Z">
        <w:r w:rsidRPr="00B10874">
          <w:rPr>
            <w:b/>
            <w:rPrChange w:id="711" w:author="gorgemj" w:date="2017-11-23T19:30:00Z">
              <w:rPr/>
            </w:rPrChange>
          </w:rPr>
          <w:t>Figure 2</w:t>
        </w:r>
      </w:ins>
      <w:ins w:id="712" w:author="gorgemj" w:date="2017-11-23T19:29:00Z">
        <w:r w:rsidRPr="00B10874">
          <w:rPr>
            <w:b/>
            <w:rPrChange w:id="713" w:author="gorgemj" w:date="2017-11-23T19:30:00Z">
              <w:rPr/>
            </w:rPrChange>
          </w:rPr>
          <w:t> IAEA Classification of Plant Equipment (from [20])</w:t>
        </w:r>
      </w:ins>
    </w:p>
    <w:p w:rsidR="00EE2F7B" w:rsidRDefault="00EE2F7B">
      <w:pPr>
        <w:pStyle w:val="normalJulie"/>
        <w:numPr>
          <w:ilvl w:val="0"/>
          <w:numId w:val="40"/>
        </w:numPr>
        <w:rPr>
          <w:ins w:id="714" w:author="gorgemj" w:date="2017-11-23T18:54:00Z"/>
        </w:rPr>
        <w:pPrChange w:id="715" w:author="gorgemj" w:date="2017-11-23T18:56:00Z">
          <w:pPr>
            <w:pStyle w:val="normalJulie"/>
          </w:pPr>
        </w:pPrChange>
      </w:pPr>
      <w:ins w:id="716" w:author="gorgemj" w:date="2017-11-23T18:56:00Z">
        <w:r w:rsidRPr="00EE2F7B">
          <w:rPr>
            <w:b/>
            <w:rPrChange w:id="717" w:author="gorgemj" w:date="2017-11-23T18:56:00Z">
              <w:rPr/>
            </w:rPrChange>
          </w:rPr>
          <w:t>I</w:t>
        </w:r>
      </w:ins>
      <w:ins w:id="718" w:author="gorgemj" w:date="2017-11-23T18:54:00Z">
        <w:r w:rsidRPr="00EE2F7B">
          <w:rPr>
            <w:b/>
            <w:rPrChange w:id="719" w:author="gorgemj" w:date="2017-11-23T18:56:00Z">
              <w:rPr/>
            </w:rPrChange>
          </w:rPr>
          <w:t>tem important to safety</w:t>
        </w:r>
        <w:r>
          <w:t>. An item that is part of a safety group and/or whose</w:t>
        </w:r>
      </w:ins>
      <w:ins w:id="720" w:author="gorgemj" w:date="2017-11-23T18:56:00Z">
        <w:r>
          <w:t xml:space="preserve"> </w:t>
        </w:r>
      </w:ins>
      <w:ins w:id="721" w:author="gorgemj" w:date="2017-11-23T18:54:00Z">
        <w:r>
          <w:t>malfunction or failure could lead to radiation exposure of the site personnel or members</w:t>
        </w:r>
      </w:ins>
      <w:ins w:id="722" w:author="gorgemj" w:date="2017-11-23T18:56:00Z">
        <w:r>
          <w:t xml:space="preserve"> </w:t>
        </w:r>
      </w:ins>
      <w:ins w:id="723" w:author="gorgemj" w:date="2017-11-23T18:54:00Z">
        <w:r>
          <w:t>of the public. Items important to safety include:</w:t>
        </w:r>
      </w:ins>
    </w:p>
    <w:p w:rsidR="00EE2F7B" w:rsidRDefault="00EE2F7B">
      <w:pPr>
        <w:pStyle w:val="normalJulie"/>
        <w:numPr>
          <w:ilvl w:val="1"/>
          <w:numId w:val="40"/>
        </w:numPr>
        <w:rPr>
          <w:ins w:id="724" w:author="gorgemj" w:date="2017-11-23T18:54:00Z"/>
        </w:rPr>
        <w:pPrChange w:id="725" w:author="gorgemj" w:date="2017-11-23T18:57:00Z">
          <w:pPr>
            <w:pStyle w:val="normalJulie"/>
          </w:pPr>
        </w:pPrChange>
      </w:pPr>
      <w:ins w:id="726" w:author="gorgemj" w:date="2017-11-23T18:54:00Z">
        <w:r>
          <w:lastRenderedPageBreak/>
          <w:t xml:space="preserve">Those </w:t>
        </w:r>
      </w:ins>
      <w:ins w:id="727" w:author="gorgemj" w:date="2017-11-23T19:04:00Z">
        <w:r w:rsidR="006D441C">
          <w:t>SSC</w:t>
        </w:r>
      </w:ins>
      <w:ins w:id="728" w:author="gorgemj" w:date="2017-11-23T18:54:00Z">
        <w:r>
          <w:t>s whose malfunction or failure could</w:t>
        </w:r>
      </w:ins>
      <w:ins w:id="729" w:author="gorgemj" w:date="2017-11-23T18:57:00Z">
        <w:r>
          <w:t xml:space="preserve"> </w:t>
        </w:r>
      </w:ins>
      <w:ins w:id="730" w:author="gorgemj" w:date="2017-11-23T18:54:00Z">
        <w:r>
          <w:t>lead to undue radiation exposure of site personnel or members of the public;</w:t>
        </w:r>
      </w:ins>
    </w:p>
    <w:p w:rsidR="00EE2F7B" w:rsidRDefault="00EE2F7B">
      <w:pPr>
        <w:pStyle w:val="normalJulie"/>
        <w:numPr>
          <w:ilvl w:val="1"/>
          <w:numId w:val="40"/>
        </w:numPr>
        <w:rPr>
          <w:ins w:id="731" w:author="gorgemj" w:date="2017-11-23T18:54:00Z"/>
        </w:rPr>
        <w:pPrChange w:id="732" w:author="gorgemj" w:date="2017-11-23T18:57:00Z">
          <w:pPr>
            <w:pStyle w:val="normalJulie"/>
          </w:pPr>
        </w:pPrChange>
      </w:pPr>
      <w:ins w:id="733" w:author="gorgemj" w:date="2017-11-23T18:54:00Z">
        <w:r>
          <w:t xml:space="preserve">Those </w:t>
        </w:r>
      </w:ins>
      <w:ins w:id="734" w:author="gorgemj" w:date="2017-11-23T19:04:00Z">
        <w:r w:rsidR="006D441C">
          <w:t>SSC</w:t>
        </w:r>
      </w:ins>
      <w:ins w:id="735" w:author="gorgemj" w:date="2017-11-23T18:54:00Z">
        <w:r>
          <w:t xml:space="preserve">s that prevent </w:t>
        </w:r>
      </w:ins>
      <w:ins w:id="736" w:author="gorgemj" w:date="2017-11-24T15:06:00Z">
        <w:r w:rsidR="00F72225">
          <w:t>AOO</w:t>
        </w:r>
      </w:ins>
      <w:ins w:id="737" w:author="gorgemj" w:date="2017-11-23T18:54:00Z">
        <w:r>
          <w:t>s from leading to accident conditions;</w:t>
        </w:r>
      </w:ins>
    </w:p>
    <w:p w:rsidR="00EE2F7B" w:rsidRDefault="00EE2F7B">
      <w:pPr>
        <w:pStyle w:val="normalJulie"/>
        <w:numPr>
          <w:ilvl w:val="1"/>
          <w:numId w:val="40"/>
        </w:numPr>
        <w:rPr>
          <w:ins w:id="738" w:author="gorgemj" w:date="2017-11-23T19:03:00Z"/>
        </w:rPr>
        <w:pPrChange w:id="739" w:author="gorgemj" w:date="2017-11-23T18:57:00Z">
          <w:pPr>
            <w:pStyle w:val="normalJulie"/>
          </w:pPr>
        </w:pPrChange>
      </w:pPr>
      <w:ins w:id="740" w:author="gorgemj" w:date="2017-11-23T18:54:00Z">
        <w:r>
          <w:t>Those features that are provided to mitigate the consequences of malfunction</w:t>
        </w:r>
      </w:ins>
      <w:ins w:id="741" w:author="gorgemj" w:date="2017-11-23T18:57:00Z">
        <w:r>
          <w:t xml:space="preserve"> </w:t>
        </w:r>
      </w:ins>
      <w:ins w:id="742" w:author="gorgemj" w:date="2017-11-23T18:54:00Z">
        <w:r>
          <w:t>or failure of structures, systems and components.</w:t>
        </w:r>
      </w:ins>
    </w:p>
    <w:p w:rsidR="006D441C" w:rsidRDefault="006D441C">
      <w:pPr>
        <w:pStyle w:val="normalJulie"/>
        <w:ind w:left="720"/>
        <w:rPr>
          <w:ins w:id="743" w:author="gorgemj" w:date="2017-11-23T18:57:00Z"/>
        </w:rPr>
        <w:pPrChange w:id="744" w:author="gorgemj" w:date="2017-11-23T19:03:00Z">
          <w:pPr>
            <w:pStyle w:val="normalJulie"/>
          </w:pPr>
        </w:pPrChange>
      </w:pPr>
      <w:ins w:id="745" w:author="gorgemj" w:date="2017-11-23T19:03:00Z">
        <w:r>
          <w:t xml:space="preserve">For the </w:t>
        </w:r>
        <w:r w:rsidRPr="006D441C">
          <w:rPr>
            <w:b/>
            <w:rPrChange w:id="746" w:author="gorgemj" w:date="2017-11-23T19:03:00Z">
              <w:rPr/>
            </w:rPrChange>
          </w:rPr>
          <w:t>AP1000</w:t>
        </w:r>
        <w:r>
          <w:t xml:space="preserve"> plant, the items important to safety</w:t>
        </w:r>
      </w:ins>
      <w:ins w:id="747" w:author="gorgemj" w:date="2017-11-23T19:35:00Z">
        <w:r w:rsidR="00782547">
          <w:t>, as defined per the IAEA,</w:t>
        </w:r>
        <w:r w:rsidR="00782547" w:rsidRPr="00890839">
          <w:t xml:space="preserve"> </w:t>
        </w:r>
      </w:ins>
      <w:ins w:id="748" w:author="gorgemj" w:date="2017-11-23T19:03:00Z">
        <w:r>
          <w:t xml:space="preserve">englobe the safety-related </w:t>
        </w:r>
      </w:ins>
      <w:ins w:id="749" w:author="gorgemj" w:date="2017-11-23T19:04:00Z">
        <w:r>
          <w:t xml:space="preserve">and the DiD </w:t>
        </w:r>
      </w:ins>
      <w:ins w:id="750" w:author="gorgemj" w:date="2017-11-23T19:03:00Z">
        <w:r>
          <w:t>SSCs</w:t>
        </w:r>
      </w:ins>
      <w:ins w:id="751" w:author="gorgemj" w:date="2017-11-23T19:35:00Z">
        <w:r w:rsidR="002B0E9E">
          <w:t>, as well as the severe accident mitigation features</w:t>
        </w:r>
      </w:ins>
      <w:ins w:id="752" w:author="gorgemj" w:date="2017-11-23T19:04:00Z">
        <w:r>
          <w:t>.</w:t>
        </w:r>
      </w:ins>
    </w:p>
    <w:p w:rsidR="00782547" w:rsidRDefault="00782547" w:rsidP="00782547">
      <w:pPr>
        <w:pStyle w:val="normalJulie"/>
        <w:numPr>
          <w:ilvl w:val="0"/>
          <w:numId w:val="41"/>
        </w:numPr>
        <w:rPr>
          <w:ins w:id="753" w:author="gorgemj" w:date="2017-11-23T19:32:00Z"/>
        </w:rPr>
      </w:pPr>
      <w:ins w:id="754" w:author="gorgemj" w:date="2017-11-23T19:31:00Z">
        <w:r w:rsidRPr="00A23ED9">
          <w:rPr>
            <w:b/>
          </w:rPr>
          <w:t>Safety system</w:t>
        </w:r>
        <w:r>
          <w:t xml:space="preserve">. A system important to safety, provided to ensure the safe shutdown of the reactor or the residual heat removal from the reactor core, or to limit the consequences of </w:t>
        </w:r>
      </w:ins>
      <w:ins w:id="755" w:author="gorgemj" w:date="2017-11-24T15:06:00Z">
        <w:r w:rsidR="00F72225">
          <w:t>AOO</w:t>
        </w:r>
      </w:ins>
      <w:ins w:id="756" w:author="gorgemj" w:date="2017-11-23T19:31:00Z">
        <w:r>
          <w:t xml:space="preserve">s and </w:t>
        </w:r>
      </w:ins>
      <w:ins w:id="757" w:author="gorgemj" w:date="2017-11-24T15:45:00Z">
        <w:r w:rsidR="00D370A5">
          <w:t>DBA</w:t>
        </w:r>
      </w:ins>
      <w:ins w:id="758" w:author="gorgemj" w:date="2017-11-23T19:31:00Z">
        <w:r>
          <w:t>s.</w:t>
        </w:r>
      </w:ins>
      <w:ins w:id="759" w:author="gorgemj" w:date="2017-11-23T19:32:00Z">
        <w:r w:rsidRPr="00782547">
          <w:t xml:space="preserve"> </w:t>
        </w:r>
        <w:r>
          <w:t>Safety systems consist of the protection system, the safety actuation systems and the safety system support features.</w:t>
        </w:r>
      </w:ins>
    </w:p>
    <w:p w:rsidR="00782547" w:rsidRDefault="00782547">
      <w:pPr>
        <w:pStyle w:val="normalJulie"/>
        <w:ind w:left="720"/>
        <w:rPr>
          <w:ins w:id="760" w:author="gorgemj" w:date="2017-11-23T19:31:00Z"/>
        </w:rPr>
        <w:pPrChange w:id="761" w:author="gorgemj" w:date="2017-11-23T19:31:00Z">
          <w:pPr>
            <w:pStyle w:val="normalJulie"/>
            <w:numPr>
              <w:numId w:val="40"/>
            </w:numPr>
            <w:ind w:left="720" w:hanging="360"/>
          </w:pPr>
        </w:pPrChange>
      </w:pPr>
      <w:ins w:id="762" w:author="gorgemj" w:date="2017-11-23T19:31:00Z">
        <w:r w:rsidRPr="00782547">
          <w:rPr>
            <w:rPrChange w:id="763" w:author="gorgemj" w:date="2017-11-23T19:32:00Z">
              <w:rPr>
                <w:b/>
              </w:rPr>
            </w:rPrChange>
          </w:rPr>
          <w:t>The safety systems</w:t>
        </w:r>
      </w:ins>
      <w:ins w:id="764" w:author="gorgemj" w:date="2017-11-23T19:36:00Z">
        <w:r w:rsidR="00F54386" w:rsidRPr="00F54386">
          <w:t xml:space="preserve">, as defined per the IAEA, </w:t>
        </w:r>
      </w:ins>
      <w:ins w:id="765" w:author="gorgemj" w:date="2017-11-23T19:31:00Z">
        <w:r w:rsidRPr="00782547">
          <w:rPr>
            <w:rPrChange w:id="766" w:author="gorgemj" w:date="2017-11-23T19:32:00Z">
              <w:rPr>
                <w:b/>
              </w:rPr>
            </w:rPrChange>
          </w:rPr>
          <w:t xml:space="preserve">are thus those qualified as </w:t>
        </w:r>
      </w:ins>
      <w:ins w:id="767" w:author="gorgemj" w:date="2017-11-23T19:32:00Z">
        <w:r w:rsidRPr="00782547">
          <w:rPr>
            <w:rPrChange w:id="768" w:author="gorgemj" w:date="2017-11-23T19:32:00Z">
              <w:rPr>
                <w:b/>
              </w:rPr>
            </w:rPrChange>
          </w:rPr>
          <w:t>“safety-</w:t>
        </w:r>
        <w:r>
          <w:t xml:space="preserve">related” in the </w:t>
        </w:r>
        <w:r w:rsidRPr="00782547">
          <w:rPr>
            <w:b/>
            <w:rPrChange w:id="769" w:author="gorgemj" w:date="2017-11-23T19:32:00Z">
              <w:rPr/>
            </w:rPrChange>
          </w:rPr>
          <w:t>AP1000</w:t>
        </w:r>
        <w:r>
          <w:t xml:space="preserve"> plant safety classification.</w:t>
        </w:r>
      </w:ins>
    </w:p>
    <w:p w:rsidR="00EE2F7B" w:rsidRDefault="00EE2F7B">
      <w:pPr>
        <w:pStyle w:val="normalJulie"/>
        <w:numPr>
          <w:ilvl w:val="0"/>
          <w:numId w:val="40"/>
        </w:numPr>
        <w:rPr>
          <w:ins w:id="770" w:author="gorgemj" w:date="2017-11-23T19:20:00Z"/>
        </w:rPr>
        <w:pPrChange w:id="771" w:author="gorgemj" w:date="2017-11-23T18:57:00Z">
          <w:pPr>
            <w:pStyle w:val="normalJulie"/>
          </w:pPr>
        </w:pPrChange>
      </w:pPr>
      <w:ins w:id="772" w:author="gorgemj" w:date="2017-11-23T18:57:00Z">
        <w:r w:rsidRPr="00EE2F7B">
          <w:rPr>
            <w:b/>
            <w:rPrChange w:id="773" w:author="gorgemj" w:date="2017-11-23T18:57:00Z">
              <w:rPr/>
            </w:rPrChange>
          </w:rPr>
          <w:t>P</w:t>
        </w:r>
      </w:ins>
      <w:ins w:id="774" w:author="gorgemj" w:date="2017-11-23T18:54:00Z">
        <w:r w:rsidRPr="00EE2F7B">
          <w:rPr>
            <w:b/>
            <w:rPrChange w:id="775" w:author="gorgemj" w:date="2017-11-23T18:57:00Z">
              <w:rPr/>
            </w:rPrChange>
          </w:rPr>
          <w:t>rotection system</w:t>
        </w:r>
        <w:r>
          <w:t>. System that monitors the operation of a reactor and which, on</w:t>
        </w:r>
      </w:ins>
      <w:ins w:id="776" w:author="gorgemj" w:date="2017-11-23T18:57:00Z">
        <w:r>
          <w:t xml:space="preserve"> </w:t>
        </w:r>
      </w:ins>
      <w:ins w:id="777" w:author="gorgemj" w:date="2017-11-23T18:54:00Z">
        <w:r>
          <w:t>sensing an abnormal condition, automatically initiates actions to prevent an unsafe or</w:t>
        </w:r>
      </w:ins>
      <w:ins w:id="778" w:author="gorgemj" w:date="2017-11-23T18:57:00Z">
        <w:r>
          <w:t xml:space="preserve"> </w:t>
        </w:r>
      </w:ins>
      <w:ins w:id="779" w:author="gorgemj" w:date="2017-11-23T18:54:00Z">
        <w:r>
          <w:t>potentially unsafe condition.</w:t>
        </w:r>
      </w:ins>
    </w:p>
    <w:p w:rsidR="00FA7CC4" w:rsidRDefault="00FA7CC4">
      <w:pPr>
        <w:pStyle w:val="normalJulie"/>
        <w:ind w:left="720"/>
        <w:rPr>
          <w:ins w:id="780" w:author="gorgemj" w:date="2017-11-23T18:54:00Z"/>
        </w:rPr>
        <w:pPrChange w:id="781" w:author="gorgemj" w:date="2017-11-23T19:20:00Z">
          <w:pPr>
            <w:pStyle w:val="normalJulie"/>
          </w:pPr>
        </w:pPrChange>
      </w:pPr>
      <w:ins w:id="782" w:author="gorgemj" w:date="2017-11-23T19:20:00Z">
        <w:r w:rsidRPr="00FA7CC4">
          <w:rPr>
            <w:rPrChange w:id="783" w:author="gorgemj" w:date="2017-11-23T19:20:00Z">
              <w:rPr>
                <w:b/>
              </w:rPr>
            </w:rPrChange>
          </w:rPr>
          <w:t>For the</w:t>
        </w:r>
        <w:r>
          <w:rPr>
            <w:b/>
          </w:rPr>
          <w:t xml:space="preserve"> AP1000 </w:t>
        </w:r>
        <w:r w:rsidRPr="00FA7CC4">
          <w:rPr>
            <w:rPrChange w:id="784" w:author="gorgemj" w:date="2017-11-23T19:21:00Z">
              <w:rPr>
                <w:b/>
              </w:rPr>
            </w:rPrChange>
          </w:rPr>
          <w:t>plant, the protection and safety montoring system (PMS) fulfills these functions.</w:t>
        </w:r>
      </w:ins>
    </w:p>
    <w:p w:rsidR="00782547" w:rsidRDefault="00782547" w:rsidP="00782547">
      <w:pPr>
        <w:pStyle w:val="normalJulie"/>
        <w:numPr>
          <w:ilvl w:val="0"/>
          <w:numId w:val="41"/>
        </w:numPr>
        <w:rPr>
          <w:ins w:id="785" w:author="gorgemj" w:date="2017-11-23T19:36:00Z"/>
        </w:rPr>
      </w:pPr>
      <w:ins w:id="786" w:author="gorgemj" w:date="2017-11-23T19:32:00Z">
        <w:r w:rsidRPr="00F54386">
          <w:rPr>
            <w:b/>
            <w:rPrChange w:id="787" w:author="gorgemj" w:date="2017-11-23T19:36:00Z">
              <w:rPr/>
            </w:rPrChange>
          </w:rPr>
          <w:t>Safety system settings</w:t>
        </w:r>
        <w:r>
          <w:t xml:space="preserve">. Settings for levels at which safety systems are automatically actuated in the event of </w:t>
        </w:r>
      </w:ins>
      <w:ins w:id="788" w:author="gorgemj" w:date="2017-11-24T15:06:00Z">
        <w:r w:rsidR="00F72225">
          <w:t>AOO</w:t>
        </w:r>
      </w:ins>
      <w:ins w:id="789" w:author="gorgemj" w:date="2017-11-23T19:32:00Z">
        <w:r>
          <w:t xml:space="preserve">s or </w:t>
        </w:r>
      </w:ins>
      <w:ins w:id="790" w:author="gorgemj" w:date="2017-11-24T15:45:00Z">
        <w:r w:rsidR="00D370A5">
          <w:t>DBA</w:t>
        </w:r>
      </w:ins>
      <w:ins w:id="791" w:author="gorgemj" w:date="2017-11-23T19:32:00Z">
        <w:r>
          <w:t>s, to prevent safety limits from being exceeded.</w:t>
        </w:r>
      </w:ins>
    </w:p>
    <w:p w:rsidR="00F54386" w:rsidRDefault="00F54386">
      <w:pPr>
        <w:pStyle w:val="normalJulie"/>
        <w:ind w:left="720"/>
        <w:rPr>
          <w:ins w:id="792" w:author="gorgemj" w:date="2017-11-23T19:32:00Z"/>
        </w:rPr>
        <w:pPrChange w:id="793" w:author="gorgemj" w:date="2017-11-23T19:36:00Z">
          <w:pPr>
            <w:pStyle w:val="normalJulie"/>
            <w:numPr>
              <w:numId w:val="41"/>
            </w:numPr>
            <w:ind w:left="720" w:hanging="360"/>
          </w:pPr>
        </w:pPrChange>
      </w:pPr>
      <w:ins w:id="794" w:author="gorgemj" w:date="2017-11-23T19:39:00Z">
        <w:r>
          <w:t xml:space="preserve">For the </w:t>
        </w:r>
        <w:r w:rsidRPr="00F54386">
          <w:rPr>
            <w:b/>
            <w:rPrChange w:id="795" w:author="gorgemj" w:date="2017-11-23T19:40:00Z">
              <w:rPr/>
            </w:rPrChange>
          </w:rPr>
          <w:t>AP1000</w:t>
        </w:r>
        <w:r>
          <w:t xml:space="preserve"> plant, the safety system settings, or actuation setpoints, are described in Sections 7.2 and 7.3 of the </w:t>
        </w:r>
        <w:r w:rsidRPr="00F54386">
          <w:rPr>
            <w:b/>
            <w:rPrChange w:id="796" w:author="gorgemj" w:date="2017-11-23T19:40:00Z">
              <w:rPr/>
            </w:rPrChange>
          </w:rPr>
          <w:t>AP1000</w:t>
        </w:r>
        <w:r>
          <w:t xml:space="preserve"> plant DCD [2].</w:t>
        </w:r>
      </w:ins>
    </w:p>
    <w:p w:rsidR="00EE2F7B" w:rsidRDefault="00FA7CC4">
      <w:pPr>
        <w:pStyle w:val="normalJulie"/>
        <w:numPr>
          <w:ilvl w:val="0"/>
          <w:numId w:val="41"/>
        </w:numPr>
        <w:rPr>
          <w:ins w:id="797" w:author="gorgemj" w:date="2017-11-23T19:30:00Z"/>
        </w:rPr>
        <w:pPrChange w:id="798" w:author="gorgemj" w:date="2017-11-23T19:22:00Z">
          <w:pPr>
            <w:pStyle w:val="normalJulie"/>
          </w:pPr>
        </w:pPrChange>
      </w:pPr>
      <w:ins w:id="799" w:author="gorgemj" w:date="2017-11-23T19:22:00Z">
        <w:r w:rsidRPr="00FA7CC4">
          <w:rPr>
            <w:b/>
            <w:rPrChange w:id="800" w:author="gorgemj" w:date="2017-11-23T19:22:00Z">
              <w:rPr/>
            </w:rPrChange>
          </w:rPr>
          <w:t>S</w:t>
        </w:r>
      </w:ins>
      <w:ins w:id="801" w:author="gorgemj" w:date="2017-11-23T18:54:00Z">
        <w:r w:rsidR="00EE2F7B" w:rsidRPr="00FA7CC4">
          <w:rPr>
            <w:b/>
            <w:rPrChange w:id="802" w:author="gorgemj" w:date="2017-11-23T19:22:00Z">
              <w:rPr/>
            </w:rPrChange>
          </w:rPr>
          <w:t>afety actuation system</w:t>
        </w:r>
        <w:r w:rsidR="00EE2F7B">
          <w:t>. The collection of equipment required to accomplish the</w:t>
        </w:r>
      </w:ins>
      <w:ins w:id="803" w:author="gorgemj" w:date="2017-11-23T18:57:00Z">
        <w:r w:rsidR="00EE2F7B">
          <w:t xml:space="preserve"> </w:t>
        </w:r>
      </w:ins>
      <w:ins w:id="804" w:author="gorgemj" w:date="2017-11-23T18:54:00Z">
        <w:r w:rsidR="00EE2F7B">
          <w:t>necessary safety actions when initiated by the protection system.</w:t>
        </w:r>
      </w:ins>
    </w:p>
    <w:p w:rsidR="003E422E" w:rsidRDefault="003E422E">
      <w:pPr>
        <w:pStyle w:val="normalJulie"/>
        <w:ind w:left="720"/>
        <w:rPr>
          <w:ins w:id="805" w:author="gorgemj" w:date="2017-11-23T19:24:00Z"/>
        </w:rPr>
        <w:pPrChange w:id="806" w:author="gorgemj" w:date="2017-11-23T19:30:00Z">
          <w:pPr>
            <w:pStyle w:val="normalJulie"/>
          </w:pPr>
        </w:pPrChange>
      </w:pPr>
      <w:ins w:id="807" w:author="gorgemj" w:date="2017-11-23T19:30:00Z">
        <w:r w:rsidRPr="003E422E">
          <w:rPr>
            <w:rPrChange w:id="808" w:author="gorgemj" w:date="2017-11-23T19:31:00Z">
              <w:rPr>
                <w:b/>
              </w:rPr>
            </w:rPrChange>
          </w:rPr>
          <w:lastRenderedPageBreak/>
          <w:t>For the</w:t>
        </w:r>
        <w:r>
          <w:rPr>
            <w:b/>
          </w:rPr>
          <w:t xml:space="preserve"> AP1000 </w:t>
        </w:r>
        <w:r w:rsidRPr="003E422E">
          <w:rPr>
            <w:rPrChange w:id="809" w:author="gorgemj" w:date="2017-11-23T19:30:00Z">
              <w:rPr>
                <w:b/>
              </w:rPr>
            </w:rPrChange>
          </w:rPr>
          <w:t>plant, the safety actuation system</w:t>
        </w:r>
      </w:ins>
      <w:ins w:id="810" w:author="gorgemj" w:date="2017-11-23T19:35:00Z">
        <w:r w:rsidR="00782547">
          <w:t>, as defined per the IAEA,</w:t>
        </w:r>
      </w:ins>
      <w:ins w:id="811" w:author="gorgemj" w:date="2017-11-23T19:30:00Z">
        <w:r w:rsidRPr="003E422E">
          <w:rPr>
            <w:rPrChange w:id="812" w:author="gorgemj" w:date="2017-11-23T19:30:00Z">
              <w:rPr>
                <w:b/>
              </w:rPr>
            </w:rPrChange>
          </w:rPr>
          <w:t xml:space="preserve"> englobes </w:t>
        </w:r>
      </w:ins>
      <w:ins w:id="813" w:author="gorgemj" w:date="2017-11-23T19:36:00Z">
        <w:r w:rsidR="00F54386">
          <w:t xml:space="preserve">all </w:t>
        </w:r>
      </w:ins>
      <w:ins w:id="814" w:author="gorgemj" w:date="2017-11-23T19:30:00Z">
        <w:r w:rsidRPr="003E422E">
          <w:rPr>
            <w:rPrChange w:id="815" w:author="gorgemj" w:date="2017-11-23T19:30:00Z">
              <w:rPr>
                <w:b/>
              </w:rPr>
            </w:rPrChange>
          </w:rPr>
          <w:t>the passive safety systems.</w:t>
        </w:r>
      </w:ins>
    </w:p>
    <w:p w:rsidR="00FA7CC4" w:rsidRDefault="00FA7CC4" w:rsidP="00FA7CC4">
      <w:pPr>
        <w:pStyle w:val="normalJulie"/>
        <w:numPr>
          <w:ilvl w:val="0"/>
          <w:numId w:val="41"/>
        </w:numPr>
        <w:rPr>
          <w:ins w:id="816" w:author="gorgemj" w:date="2017-11-23T19:32:00Z"/>
        </w:rPr>
      </w:pPr>
      <w:ins w:id="817" w:author="gorgemj" w:date="2017-11-23T19:25:00Z">
        <w:r w:rsidRPr="00782547">
          <w:rPr>
            <w:b/>
            <w:rPrChange w:id="818" w:author="gorgemj" w:date="2017-11-23T19:32:00Z">
              <w:rPr/>
            </w:rPrChange>
          </w:rPr>
          <w:t>Safety system support features</w:t>
        </w:r>
        <w:r>
          <w:t>. The collection of equipment that provides services such as cooling, lubrication and energy supply required by the protection system and the safety actuation systems.</w:t>
        </w:r>
      </w:ins>
    </w:p>
    <w:p w:rsidR="00782547" w:rsidRDefault="00782547">
      <w:pPr>
        <w:pStyle w:val="normalJulie"/>
        <w:ind w:left="720"/>
        <w:rPr>
          <w:ins w:id="819" w:author="gorgemj" w:date="2017-11-23T19:25:00Z"/>
        </w:rPr>
        <w:pPrChange w:id="820" w:author="gorgemj" w:date="2017-11-23T19:33:00Z">
          <w:pPr>
            <w:pStyle w:val="normalJulie"/>
            <w:numPr>
              <w:numId w:val="41"/>
            </w:numPr>
            <w:ind w:left="720" w:hanging="360"/>
          </w:pPr>
        </w:pPrChange>
      </w:pPr>
      <w:ins w:id="821" w:author="gorgemj" w:date="2017-11-23T19:33:00Z">
        <w:r w:rsidRPr="00782547">
          <w:rPr>
            <w:rPrChange w:id="822" w:author="gorgemj" w:date="2017-11-23T19:34:00Z">
              <w:rPr>
                <w:b/>
              </w:rPr>
            </w:rPrChange>
          </w:rPr>
          <w:t>For the</w:t>
        </w:r>
        <w:r>
          <w:rPr>
            <w:b/>
          </w:rPr>
          <w:t xml:space="preserve"> AP1000 plant</w:t>
        </w:r>
        <w:r w:rsidRPr="00782547">
          <w:rPr>
            <w:rPrChange w:id="823" w:author="gorgemj" w:date="2017-11-23T19:35:00Z">
              <w:rPr>
                <w:b/>
              </w:rPr>
            </w:rPrChange>
          </w:rPr>
          <w:t>, the only safety system support feature</w:t>
        </w:r>
      </w:ins>
      <w:ins w:id="824" w:author="gorgemj" w:date="2017-11-23T19:36:00Z">
        <w:r w:rsidR="00F54386">
          <w:t>, as defined per the IAEA,</w:t>
        </w:r>
        <w:r w:rsidR="00F54386" w:rsidRPr="00890839">
          <w:t xml:space="preserve"> </w:t>
        </w:r>
      </w:ins>
      <w:ins w:id="825" w:author="gorgemj" w:date="2017-11-23T19:33:00Z">
        <w:r w:rsidRPr="00782547">
          <w:rPr>
            <w:rPrChange w:id="826" w:author="gorgemj" w:date="2017-11-23T19:35:00Z">
              <w:rPr>
                <w:b/>
              </w:rPr>
            </w:rPrChange>
          </w:rPr>
          <w:t xml:space="preserve">is the </w:t>
        </w:r>
      </w:ins>
      <w:ins w:id="827" w:author="gorgemj" w:date="2017-11-23T19:34:00Z">
        <w:r w:rsidRPr="00782547">
          <w:rPr>
            <w:rPrChange w:id="828" w:author="gorgemj" w:date="2017-11-23T19:35:00Z">
              <w:rPr>
                <w:b/>
              </w:rPr>
            </w:rPrChange>
          </w:rPr>
          <w:t xml:space="preserve">Class 1E dc and </w:t>
        </w:r>
      </w:ins>
      <w:ins w:id="829" w:author="gorgemj" w:date="2017-11-26T20:15:00Z">
        <w:r w:rsidR="00904EE4" w:rsidRPr="00904EE4">
          <w:t>Uninterruptable Power Supply</w:t>
        </w:r>
      </w:ins>
      <w:ins w:id="830" w:author="gorgemj" w:date="2017-11-23T19:34:00Z">
        <w:r w:rsidRPr="00782547">
          <w:rPr>
            <w:rPrChange w:id="831" w:author="gorgemj" w:date="2017-11-23T19:35:00Z">
              <w:rPr>
                <w:b/>
              </w:rPr>
            </w:rPrChange>
          </w:rPr>
          <w:t xml:space="preserve"> System (IDS).</w:t>
        </w:r>
      </w:ins>
    </w:p>
    <w:p w:rsidR="00EE2F7B" w:rsidRDefault="00FA7CC4">
      <w:pPr>
        <w:pStyle w:val="normalJulie"/>
        <w:numPr>
          <w:ilvl w:val="0"/>
          <w:numId w:val="41"/>
        </w:numPr>
        <w:rPr>
          <w:ins w:id="832" w:author="gorgemj" w:date="2017-11-23T19:35:00Z"/>
        </w:rPr>
        <w:pPrChange w:id="833" w:author="gorgemj" w:date="2017-11-23T19:22:00Z">
          <w:pPr>
            <w:pStyle w:val="normalJulie"/>
          </w:pPr>
        </w:pPrChange>
      </w:pPr>
      <w:ins w:id="834" w:author="gorgemj" w:date="2017-11-23T19:22:00Z">
        <w:r w:rsidRPr="00FA7CC4">
          <w:rPr>
            <w:b/>
            <w:rPrChange w:id="835" w:author="gorgemj" w:date="2017-11-23T19:22:00Z">
              <w:rPr/>
            </w:rPrChange>
          </w:rPr>
          <w:t>S</w:t>
        </w:r>
      </w:ins>
      <w:ins w:id="836" w:author="gorgemj" w:date="2017-11-23T18:54:00Z">
        <w:r w:rsidR="00EE2F7B" w:rsidRPr="00FA7CC4">
          <w:rPr>
            <w:b/>
            <w:rPrChange w:id="837" w:author="gorgemj" w:date="2017-11-23T19:22:00Z">
              <w:rPr/>
            </w:rPrChange>
          </w:rPr>
          <w:t>afety related system</w:t>
        </w:r>
        <w:r w:rsidR="00EE2F7B">
          <w:t>. A system important to safety that is not part of a safety system.</w:t>
        </w:r>
      </w:ins>
    </w:p>
    <w:p w:rsidR="00782547" w:rsidRDefault="00782547">
      <w:pPr>
        <w:pStyle w:val="normalJulie"/>
        <w:ind w:left="720"/>
        <w:rPr>
          <w:ins w:id="838" w:author="gorgemj" w:date="2017-11-23T18:54:00Z"/>
        </w:rPr>
        <w:pPrChange w:id="839" w:author="gorgemj" w:date="2017-11-23T19:35:00Z">
          <w:pPr>
            <w:pStyle w:val="normalJulie"/>
          </w:pPr>
        </w:pPrChange>
      </w:pPr>
      <w:ins w:id="840" w:author="gorgemj" w:date="2017-11-23T19:35:00Z">
        <w:r w:rsidRPr="00F54386">
          <w:rPr>
            <w:rPrChange w:id="841" w:author="gorgemj" w:date="2017-11-23T19:36:00Z">
              <w:rPr>
                <w:b/>
              </w:rPr>
            </w:rPrChange>
          </w:rPr>
          <w:t>For the</w:t>
        </w:r>
        <w:r>
          <w:rPr>
            <w:b/>
          </w:rPr>
          <w:t xml:space="preserve"> AP1000 </w:t>
        </w:r>
        <w:r w:rsidRPr="00F54386">
          <w:rPr>
            <w:rPrChange w:id="842" w:author="gorgemj" w:date="2017-11-23T19:37:00Z">
              <w:rPr>
                <w:b/>
              </w:rPr>
            </w:rPrChange>
          </w:rPr>
          <w:t>plant,</w:t>
        </w:r>
        <w:r>
          <w:rPr>
            <w:b/>
          </w:rPr>
          <w:t xml:space="preserve"> </w:t>
        </w:r>
        <w:r w:rsidRPr="00F54386">
          <w:rPr>
            <w:rPrChange w:id="843" w:author="gorgemj" w:date="2017-11-23T19:36:00Z">
              <w:rPr>
                <w:b/>
              </w:rPr>
            </w:rPrChange>
          </w:rPr>
          <w:t>the safety related system</w:t>
        </w:r>
      </w:ins>
      <w:ins w:id="844" w:author="gorgemj" w:date="2017-11-23T19:36:00Z">
        <w:r w:rsidR="00F54386" w:rsidRPr="00F54386">
          <w:rPr>
            <w:rPrChange w:id="845" w:author="gorgemj" w:date="2017-11-23T19:36:00Z">
              <w:rPr>
                <w:b/>
              </w:rPr>
            </w:rPrChange>
          </w:rPr>
          <w:t>s</w:t>
        </w:r>
        <w:r w:rsidR="00F54386" w:rsidRPr="00F54386">
          <w:t>,</w:t>
        </w:r>
        <w:r w:rsidR="00F54386">
          <w:t xml:space="preserve"> as defined per the IAEA,</w:t>
        </w:r>
        <w:r w:rsidR="00F54386" w:rsidRPr="00890839">
          <w:t xml:space="preserve"> </w:t>
        </w:r>
      </w:ins>
      <w:ins w:id="846" w:author="gorgemj" w:date="2017-11-23T19:37:00Z">
        <w:r w:rsidR="00F54386">
          <w:t xml:space="preserve">are thus the </w:t>
        </w:r>
        <w:r w:rsidR="00F54386" w:rsidRPr="00F54386">
          <w:rPr>
            <w:b/>
            <w:rPrChange w:id="847" w:author="gorgemj" w:date="2017-11-23T19:37:00Z">
              <w:rPr/>
            </w:rPrChange>
          </w:rPr>
          <w:t>AP1000</w:t>
        </w:r>
        <w:r w:rsidR="00F54386">
          <w:t xml:space="preserve"> plant DiD SSCs and the severe accident mitigation features.</w:t>
        </w:r>
      </w:ins>
    </w:p>
    <w:p w:rsidR="006D441C" w:rsidRPr="00897E9C" w:rsidRDefault="006D441C">
      <w:pPr>
        <w:pStyle w:val="normalJulie"/>
        <w:pPrChange w:id="848" w:author="gorgemj" w:date="2017-11-23T17:58:00Z">
          <w:pPr>
            <w:widowControl/>
          </w:pPr>
        </w:pPrChange>
      </w:pPr>
    </w:p>
    <w:p w:rsidR="00B200C1" w:rsidRDefault="00B200C1" w:rsidP="00542606">
      <w:pPr>
        <w:pStyle w:val="StyleHeading112ptBold"/>
        <w:sectPr w:rsidR="00B200C1" w:rsidSect="004C121E">
          <w:footerReference w:type="default" r:id="rId16"/>
          <w:pgSz w:w="12240" w:h="15840"/>
          <w:pgMar w:top="1620" w:right="1800" w:bottom="1440" w:left="1440" w:header="720" w:footer="720" w:gutter="0"/>
          <w:cols w:space="720"/>
          <w:docGrid w:linePitch="360"/>
        </w:sectPr>
      </w:pPr>
    </w:p>
    <w:p w:rsidR="004E582F" w:rsidRPr="00542606" w:rsidRDefault="00785B26" w:rsidP="00785B26">
      <w:pPr>
        <w:pStyle w:val="StyleHeading112ptBold"/>
        <w:tabs>
          <w:tab w:val="clear" w:pos="-720"/>
          <w:tab w:val="left" w:pos="450"/>
        </w:tabs>
      </w:pPr>
      <w:bookmarkStart w:id="849" w:name="_Toc375223158"/>
      <w:del w:id="850" w:author="gorgemj" w:date="2017-11-23T17:52:00Z">
        <w:r w:rsidDel="00D54D09">
          <w:lastRenderedPageBreak/>
          <w:delText>5</w:delText>
        </w:r>
      </w:del>
      <w:bookmarkStart w:id="851" w:name="_Toc499293297"/>
      <w:ins w:id="852" w:author="gorgemj" w:date="2017-11-23T17:52:00Z">
        <w:r w:rsidR="00D54D09">
          <w:t>6</w:t>
        </w:r>
      </w:ins>
      <w:r>
        <w:t>.0</w:t>
      </w:r>
      <w:r>
        <w:tab/>
      </w:r>
      <w:r w:rsidR="00FC7BE9" w:rsidRPr="00FC7BE9">
        <w:t>AP1000</w:t>
      </w:r>
      <w:r w:rsidR="004E582F" w:rsidRPr="00897E9C">
        <w:t xml:space="preserve"> </w:t>
      </w:r>
      <w:ins w:id="853" w:author="gorgemj" w:date="2017-11-20T10:34:00Z">
        <w:r w:rsidR="00D039AD">
          <w:t xml:space="preserve">Plant </w:t>
        </w:r>
      </w:ins>
      <w:r w:rsidR="00E44BA7">
        <w:t xml:space="preserve">Design </w:t>
      </w:r>
      <w:r w:rsidR="004E582F" w:rsidRPr="00897E9C">
        <w:t>Compliance Assessment</w:t>
      </w:r>
      <w:bookmarkEnd w:id="849"/>
      <w:bookmarkEnd w:id="851"/>
    </w:p>
    <w:p w:rsidR="00EC18CA" w:rsidRPr="00817CEB" w:rsidRDefault="0043322C" w:rsidP="00785B26">
      <w:pPr>
        <w:pStyle w:val="PS"/>
        <w:spacing w:after="280" w:line="280" w:lineRule="atLeast"/>
        <w:ind w:left="446" w:right="562"/>
        <w:rPr>
          <w:rFonts w:ascii="Arial" w:hAnsi="Arial" w:cs="Arial"/>
          <w:sz w:val="20"/>
        </w:rPr>
      </w:pPr>
      <w:r w:rsidRPr="0043322C">
        <w:rPr>
          <w:rFonts w:ascii="Arial" w:hAnsi="Arial" w:cs="Arial"/>
          <w:szCs w:val="22"/>
        </w:rPr>
        <w:t xml:space="preserve">This section provides the detailed assessment of the </w:t>
      </w:r>
      <w:r w:rsidR="00FC7BE9" w:rsidRPr="00FC7BE9">
        <w:rPr>
          <w:rFonts w:ascii="Arial" w:hAnsi="Arial" w:cs="Arial"/>
          <w:b/>
          <w:szCs w:val="22"/>
        </w:rPr>
        <w:t>AP1000</w:t>
      </w:r>
      <w:r w:rsidRPr="0043322C">
        <w:rPr>
          <w:rFonts w:ascii="Arial" w:hAnsi="Arial" w:cs="Arial"/>
          <w:szCs w:val="22"/>
        </w:rPr>
        <w:t xml:space="preserve"> </w:t>
      </w:r>
      <w:ins w:id="854" w:author="gorgemj" w:date="2017-11-20T10:34:00Z">
        <w:r w:rsidR="00D039AD">
          <w:rPr>
            <w:rFonts w:ascii="Arial" w:hAnsi="Arial" w:cs="Arial"/>
            <w:szCs w:val="22"/>
          </w:rPr>
          <w:t xml:space="preserve">plant </w:t>
        </w:r>
      </w:ins>
      <w:r w:rsidRPr="0043322C">
        <w:rPr>
          <w:rFonts w:ascii="Arial" w:hAnsi="Arial" w:cs="Arial"/>
          <w:szCs w:val="22"/>
        </w:rPr>
        <w:t xml:space="preserve">design against </w:t>
      </w:r>
      <w:r w:rsidRPr="0043322C">
        <w:rPr>
          <w:rFonts w:ascii="Arial" w:hAnsi="Arial" w:cs="Arial"/>
        </w:rPr>
        <w:t>IAEA Safety Standard No. SSR-2/1 – Safety of Nuclear Power Plants: Design.</w:t>
      </w:r>
    </w:p>
    <w:tbl>
      <w:tblPr>
        <w:tblW w:w="13590" w:type="dxa"/>
        <w:tblInd w:w="1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1E0" w:firstRow="1" w:lastRow="1" w:firstColumn="1" w:lastColumn="1" w:noHBand="0" w:noVBand="0"/>
        <w:tblPrChange w:id="855" w:author="gorgemj" w:date="2017-11-30T12:36:00Z">
          <w:tblPr>
            <w:tblW w:w="1359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1E0" w:firstRow="1" w:lastRow="1" w:firstColumn="1" w:lastColumn="1" w:noHBand="0" w:noVBand="0"/>
          </w:tblPr>
        </w:tblPrChange>
      </w:tblPr>
      <w:tblGrid>
        <w:gridCol w:w="947"/>
        <w:gridCol w:w="693"/>
        <w:gridCol w:w="344"/>
        <w:gridCol w:w="4694"/>
        <w:gridCol w:w="878"/>
        <w:gridCol w:w="5046"/>
        <w:gridCol w:w="988"/>
        <w:tblGridChange w:id="856">
          <w:tblGrid>
            <w:gridCol w:w="180"/>
            <w:gridCol w:w="318"/>
            <w:gridCol w:w="449"/>
            <w:gridCol w:w="177"/>
            <w:gridCol w:w="319"/>
            <w:gridCol w:w="117"/>
            <w:gridCol w:w="80"/>
            <w:gridCol w:w="28"/>
            <w:gridCol w:w="168"/>
            <w:gridCol w:w="213"/>
            <w:gridCol w:w="141"/>
            <w:gridCol w:w="315"/>
            <w:gridCol w:w="108"/>
            <w:gridCol w:w="168"/>
            <w:gridCol w:w="471"/>
            <w:gridCol w:w="108"/>
            <w:gridCol w:w="3318"/>
            <w:gridCol w:w="1223"/>
            <w:gridCol w:w="525"/>
            <w:gridCol w:w="472"/>
            <w:gridCol w:w="460"/>
            <w:gridCol w:w="662"/>
            <w:gridCol w:w="295"/>
            <w:gridCol w:w="425"/>
            <w:gridCol w:w="2850"/>
            <w:gridCol w:w="375"/>
            <w:gridCol w:w="380"/>
            <w:gridCol w:w="318"/>
            <w:gridCol w:w="472"/>
            <w:gridCol w:w="15"/>
            <w:gridCol w:w="1402"/>
            <w:gridCol w:w="425"/>
          </w:tblGrid>
        </w:tblGridChange>
      </w:tblGrid>
      <w:tr w:rsidR="00A11F7F" w:rsidRPr="00817CEB" w:rsidTr="00814E5E">
        <w:trPr>
          <w:cantSplit/>
          <w:tblHeader/>
          <w:trPrChange w:id="857" w:author="gorgemj" w:date="2017-11-30T12:36:00Z">
            <w:trPr>
              <w:gridBefore w:val="6"/>
              <w:gridAfter w:val="0"/>
              <w:cantSplit/>
              <w:tblHeader/>
            </w:trPr>
          </w:trPrChange>
        </w:trPr>
        <w:tc>
          <w:tcPr>
            <w:tcW w:w="947" w:type="dxa"/>
            <w:shd w:val="clear" w:color="auto" w:fill="F3F3F3"/>
            <w:vAlign w:val="bottom"/>
            <w:tcPrChange w:id="858" w:author="gorgemj" w:date="2017-11-30T12:36:00Z">
              <w:tcPr>
                <w:tcW w:w="945" w:type="dxa"/>
                <w:gridSpan w:val="6"/>
                <w:shd w:val="clear" w:color="auto" w:fill="F3F3F3"/>
                <w:vAlign w:val="bottom"/>
              </w:tcPr>
            </w:tcPrChange>
          </w:tcPr>
          <w:p w:rsidR="00E565BC" w:rsidRDefault="0043322C" w:rsidP="00542606">
            <w:pPr>
              <w:spacing w:before="60" w:after="60" w:line="280" w:lineRule="atLeast"/>
              <w:jc w:val="center"/>
              <w:rPr>
                <w:rFonts w:cs="Arial"/>
                <w:b/>
              </w:rPr>
            </w:pPr>
            <w:r w:rsidRPr="00817CEB">
              <w:rPr>
                <w:rFonts w:cs="Arial"/>
                <w:b/>
              </w:rPr>
              <w:t>Section</w:t>
            </w:r>
            <w:ins w:id="859" w:author="gorgemj" w:date="2017-11-09T17:05:00Z">
              <w:r w:rsidR="00AC0531">
                <w:rPr>
                  <w:rFonts w:cs="Arial"/>
                  <w:b/>
                </w:rPr>
                <w:t xml:space="preserve"> or Para.</w:t>
              </w:r>
            </w:ins>
          </w:p>
        </w:tc>
        <w:tc>
          <w:tcPr>
            <w:tcW w:w="693" w:type="dxa"/>
            <w:shd w:val="clear" w:color="auto" w:fill="F3F3F3"/>
            <w:vAlign w:val="bottom"/>
            <w:tcPrChange w:id="860" w:author="gorgemj" w:date="2017-11-30T12:36:00Z">
              <w:tcPr>
                <w:tcW w:w="747" w:type="dxa"/>
                <w:gridSpan w:val="3"/>
                <w:shd w:val="clear" w:color="auto" w:fill="F3F3F3"/>
                <w:vAlign w:val="bottom"/>
              </w:tcPr>
            </w:tcPrChange>
          </w:tcPr>
          <w:p w:rsidR="00E565BC" w:rsidRDefault="0043322C" w:rsidP="00542606">
            <w:pPr>
              <w:spacing w:before="60" w:after="60" w:line="280" w:lineRule="atLeast"/>
              <w:jc w:val="center"/>
              <w:rPr>
                <w:rFonts w:cs="Arial"/>
                <w:b/>
              </w:rPr>
            </w:pPr>
            <w:del w:id="861" w:author="gorgemj" w:date="2017-11-09T17:06:00Z">
              <w:r w:rsidRPr="00817CEB" w:rsidDel="00AC0531">
                <w:rPr>
                  <w:rFonts w:cs="Arial"/>
                  <w:b/>
                </w:rPr>
                <w:delText>Para.</w:delText>
              </w:r>
            </w:del>
            <w:ins w:id="862" w:author="gorgemj" w:date="2017-11-09T17:06:00Z">
              <w:r w:rsidR="00AC0531">
                <w:rPr>
                  <w:rFonts w:cs="Arial"/>
                  <w:b/>
                </w:rPr>
                <w:t>Sub-Para.</w:t>
              </w:r>
            </w:ins>
          </w:p>
        </w:tc>
        <w:tc>
          <w:tcPr>
            <w:tcW w:w="5038" w:type="dxa"/>
            <w:gridSpan w:val="2"/>
            <w:shd w:val="clear" w:color="auto" w:fill="F3F3F3"/>
            <w:vAlign w:val="bottom"/>
            <w:tcPrChange w:id="863" w:author="gorgemj" w:date="2017-11-30T12:36:00Z">
              <w:tcPr>
                <w:tcW w:w="6768" w:type="dxa"/>
                <w:gridSpan w:val="7"/>
                <w:shd w:val="clear" w:color="auto" w:fill="F3F3F3"/>
                <w:vAlign w:val="bottom"/>
              </w:tcPr>
            </w:tcPrChange>
          </w:tcPr>
          <w:p w:rsidR="004C7D45" w:rsidRDefault="0043322C" w:rsidP="004C7D45">
            <w:pPr>
              <w:spacing w:before="60" w:after="60" w:line="280" w:lineRule="atLeast"/>
              <w:jc w:val="center"/>
              <w:rPr>
                <w:rFonts w:cs="Arial"/>
                <w:b/>
              </w:rPr>
            </w:pPr>
            <w:r w:rsidRPr="00817CEB">
              <w:rPr>
                <w:rFonts w:cs="Arial"/>
                <w:b/>
              </w:rPr>
              <w:t>Safety Requirements No. SSR 2/1Text</w:t>
            </w:r>
          </w:p>
          <w:p w:rsidR="00EE055B" w:rsidRDefault="00EE055B" w:rsidP="004C7D45">
            <w:pPr>
              <w:spacing w:before="60" w:after="60"/>
              <w:ind w:left="432" w:hanging="432"/>
              <w:rPr>
                <w:rFonts w:cs="Arial"/>
                <w:b/>
              </w:rPr>
            </w:pPr>
            <w:r w:rsidRPr="00EE055B">
              <w:rPr>
                <w:rFonts w:cs="Arial"/>
                <w:b/>
                <w:sz w:val="16"/>
              </w:rPr>
              <w:t>Note: The references noted in [ ] in this column do not relate to the reference list in Section 3</w:t>
            </w:r>
            <w:r w:rsidR="00374687">
              <w:rPr>
                <w:rFonts w:cs="Arial"/>
                <w:b/>
                <w:sz w:val="16"/>
              </w:rPr>
              <w:t>.0</w:t>
            </w:r>
            <w:r w:rsidRPr="00EE055B">
              <w:rPr>
                <w:rFonts w:cs="Arial"/>
                <w:b/>
                <w:sz w:val="16"/>
              </w:rPr>
              <w:t xml:space="preserve"> of this document but relate to the reference list of the </w:t>
            </w:r>
            <w:r w:rsidR="00374687">
              <w:rPr>
                <w:rFonts w:cs="Arial"/>
                <w:b/>
                <w:sz w:val="16"/>
              </w:rPr>
              <w:t xml:space="preserve">IAEA </w:t>
            </w:r>
            <w:r w:rsidR="004C7D45">
              <w:rPr>
                <w:rFonts w:cs="Arial"/>
                <w:b/>
                <w:sz w:val="16"/>
              </w:rPr>
              <w:t>Safety </w:t>
            </w:r>
            <w:r w:rsidR="00374687">
              <w:rPr>
                <w:rFonts w:cs="Arial"/>
                <w:b/>
                <w:sz w:val="16"/>
              </w:rPr>
              <w:t>Standard</w:t>
            </w:r>
            <w:r w:rsidRPr="00EE055B">
              <w:rPr>
                <w:rFonts w:cs="Arial"/>
                <w:b/>
                <w:sz w:val="16"/>
              </w:rPr>
              <w:t xml:space="preserve"> No. SSR</w:t>
            </w:r>
            <w:r w:rsidR="00374687">
              <w:rPr>
                <w:rFonts w:cs="Arial"/>
                <w:b/>
                <w:sz w:val="16"/>
              </w:rPr>
              <w:t>-</w:t>
            </w:r>
            <w:r w:rsidRPr="00EE055B">
              <w:rPr>
                <w:rFonts w:cs="Arial"/>
                <w:b/>
                <w:sz w:val="16"/>
              </w:rPr>
              <w:t>2/1.</w:t>
            </w:r>
          </w:p>
        </w:tc>
        <w:tc>
          <w:tcPr>
            <w:tcW w:w="6912" w:type="dxa"/>
            <w:gridSpan w:val="3"/>
            <w:shd w:val="clear" w:color="auto" w:fill="F3F3F3"/>
            <w:vAlign w:val="bottom"/>
            <w:tcPrChange w:id="864" w:author="gorgemj" w:date="2017-11-30T12:36:00Z">
              <w:tcPr>
                <w:tcW w:w="5130" w:type="dxa"/>
                <w:gridSpan w:val="8"/>
                <w:shd w:val="clear" w:color="auto" w:fill="F3F3F3"/>
                <w:vAlign w:val="bottom"/>
              </w:tcPr>
            </w:tcPrChange>
          </w:tcPr>
          <w:p w:rsidR="005174C0" w:rsidRDefault="00FC7BE9" w:rsidP="00542606">
            <w:pPr>
              <w:spacing w:before="60" w:after="60" w:line="280" w:lineRule="atLeast"/>
              <w:jc w:val="center"/>
              <w:rPr>
                <w:rFonts w:cs="Arial"/>
                <w:b/>
              </w:rPr>
            </w:pPr>
            <w:r w:rsidRPr="00817CEB">
              <w:rPr>
                <w:rFonts w:cs="Arial"/>
                <w:b/>
              </w:rPr>
              <w:t>AP1000</w:t>
            </w:r>
            <w:r w:rsidR="00A11F7F" w:rsidRPr="00817CEB">
              <w:rPr>
                <w:rFonts w:cs="Arial"/>
                <w:b/>
              </w:rPr>
              <w:t xml:space="preserve"> </w:t>
            </w:r>
            <w:ins w:id="865" w:author="gorgemj" w:date="2017-11-20T10:25:00Z">
              <w:r w:rsidR="003359A3">
                <w:rPr>
                  <w:rFonts w:cs="Arial"/>
                  <w:b/>
                </w:rPr>
                <w:t xml:space="preserve">Plant </w:t>
              </w:r>
            </w:ins>
            <w:r w:rsidR="00E44BA7">
              <w:rPr>
                <w:rFonts w:cs="Arial"/>
                <w:b/>
              </w:rPr>
              <w:t xml:space="preserve">Design </w:t>
            </w:r>
            <w:r w:rsidR="00A11F7F" w:rsidRPr="00817CEB">
              <w:rPr>
                <w:rFonts w:cs="Arial"/>
                <w:b/>
              </w:rPr>
              <w:t>Information</w:t>
            </w:r>
          </w:p>
        </w:tc>
      </w:tr>
      <w:tr w:rsidR="00A11F7F" w:rsidRPr="00817CEB" w:rsidTr="00814E5E">
        <w:trPr>
          <w:cantSplit/>
          <w:trPrChange w:id="866" w:author="gorgemj" w:date="2017-11-30T12:36:00Z">
            <w:trPr>
              <w:gridBefore w:val="6"/>
              <w:gridAfter w:val="0"/>
              <w:cantSplit/>
            </w:trPr>
          </w:trPrChange>
        </w:trPr>
        <w:tc>
          <w:tcPr>
            <w:tcW w:w="947" w:type="dxa"/>
            <w:tcPrChange w:id="867" w:author="gorgemj" w:date="2017-11-30T12:36:00Z">
              <w:tcPr>
                <w:tcW w:w="945" w:type="dxa"/>
                <w:gridSpan w:val="6"/>
              </w:tcPr>
            </w:tcPrChange>
          </w:tcPr>
          <w:p w:rsidR="00E565BC" w:rsidRDefault="0043322C" w:rsidP="00542606">
            <w:pPr>
              <w:autoSpaceDE w:val="0"/>
              <w:autoSpaceDN w:val="0"/>
              <w:adjustRightInd w:val="0"/>
              <w:spacing w:before="60" w:after="60" w:line="280" w:lineRule="atLeast"/>
              <w:jc w:val="center"/>
              <w:rPr>
                <w:rFonts w:cs="Arial"/>
                <w:b/>
              </w:rPr>
            </w:pPr>
            <w:r w:rsidRPr="00817CEB">
              <w:rPr>
                <w:rFonts w:cs="Arial"/>
                <w:b/>
              </w:rPr>
              <w:t>1.0</w:t>
            </w:r>
          </w:p>
        </w:tc>
        <w:tc>
          <w:tcPr>
            <w:tcW w:w="693" w:type="dxa"/>
            <w:tcPrChange w:id="868" w:author="gorgemj" w:date="2017-11-30T12:36:00Z">
              <w:tcPr>
                <w:tcW w:w="747" w:type="dxa"/>
                <w:gridSpan w:val="3"/>
              </w:tcPr>
            </w:tcPrChange>
          </w:tcPr>
          <w:p w:rsidR="00E565BC" w:rsidRDefault="00E565BC" w:rsidP="00542606">
            <w:pPr>
              <w:autoSpaceDE w:val="0"/>
              <w:autoSpaceDN w:val="0"/>
              <w:adjustRightInd w:val="0"/>
              <w:spacing w:before="60" w:after="60" w:line="280" w:lineRule="atLeast"/>
              <w:jc w:val="center"/>
              <w:rPr>
                <w:rFonts w:cs="Arial"/>
                <w:b/>
                <w:bCs/>
              </w:rPr>
            </w:pPr>
          </w:p>
        </w:tc>
        <w:tc>
          <w:tcPr>
            <w:tcW w:w="5038" w:type="dxa"/>
            <w:gridSpan w:val="2"/>
            <w:tcPrChange w:id="869" w:author="gorgemj" w:date="2017-11-30T12:36:00Z">
              <w:tcPr>
                <w:tcW w:w="6768" w:type="dxa"/>
                <w:gridSpan w:val="7"/>
              </w:tcPr>
            </w:tcPrChange>
          </w:tcPr>
          <w:p w:rsidR="005174C0" w:rsidRDefault="0043322C" w:rsidP="00542606">
            <w:pPr>
              <w:autoSpaceDE w:val="0"/>
              <w:autoSpaceDN w:val="0"/>
              <w:adjustRightInd w:val="0"/>
              <w:spacing w:before="60" w:after="60" w:line="280" w:lineRule="atLeast"/>
              <w:rPr>
                <w:rFonts w:cs="Arial"/>
                <w:b/>
                <w:color w:val="000000"/>
                <w:sz w:val="24"/>
                <w:szCs w:val="24"/>
              </w:rPr>
            </w:pPr>
            <w:r w:rsidRPr="00817CEB">
              <w:rPr>
                <w:rFonts w:eastAsia="Calibri" w:cs="Arial"/>
                <w:b/>
                <w:bCs/>
              </w:rPr>
              <w:t>INTRODUCTION</w:t>
            </w:r>
          </w:p>
        </w:tc>
        <w:tc>
          <w:tcPr>
            <w:tcW w:w="6912" w:type="dxa"/>
            <w:gridSpan w:val="3"/>
            <w:tcPrChange w:id="870" w:author="gorgemj" w:date="2017-11-30T12:36:00Z">
              <w:tcPr>
                <w:tcW w:w="5130" w:type="dxa"/>
                <w:gridSpan w:val="8"/>
              </w:tcPr>
            </w:tcPrChange>
          </w:tcPr>
          <w:p w:rsidR="00E565BC" w:rsidRPr="00D21EB9" w:rsidRDefault="0043322C">
            <w:pPr>
              <w:spacing w:before="60" w:after="60" w:line="280" w:lineRule="atLeast"/>
              <w:rPr>
                <w:rFonts w:cs="Arial"/>
                <w:bCs/>
                <w:color w:val="000000"/>
                <w:sz w:val="24"/>
                <w:szCs w:val="24"/>
                <w:rPrChange w:id="871" w:author="gorgemj" w:date="2017-11-20T10:35:00Z">
                  <w:rPr>
                    <w:rFonts w:cs="Arial"/>
                    <w:b/>
                    <w:bCs/>
                    <w:color w:val="000000"/>
                    <w:sz w:val="24"/>
                    <w:szCs w:val="24"/>
                  </w:rPr>
                </w:rPrChange>
              </w:rPr>
            </w:pPr>
            <w:del w:id="872" w:author="gorgemj" w:date="2017-11-23T19:41:00Z">
              <w:r w:rsidRPr="00D21EB9" w:rsidDel="00FD1B7C">
                <w:rPr>
                  <w:rFonts w:cs="Arial"/>
                  <w:bCs/>
                  <w:rPrChange w:id="873" w:author="gorgemj" w:date="2017-11-20T10:35:00Z">
                    <w:rPr>
                      <w:rFonts w:cs="Arial"/>
                      <w:b/>
                      <w:bCs/>
                    </w:rPr>
                  </w:rPrChange>
                </w:rPr>
                <w:delText xml:space="preserve">References to </w:delText>
              </w:r>
              <w:r w:rsidR="00FC7BE9" w:rsidRPr="00FD1B7C" w:rsidDel="00FD1B7C">
                <w:rPr>
                  <w:rFonts w:cs="Arial"/>
                  <w:b/>
                  <w:bCs/>
                </w:rPr>
                <w:delText>AP1000</w:delText>
              </w:r>
              <w:r w:rsidRPr="00D21EB9" w:rsidDel="00FD1B7C">
                <w:rPr>
                  <w:rFonts w:cs="Arial"/>
                  <w:bCs/>
                  <w:rPrChange w:id="874" w:author="gorgemj" w:date="2017-11-20T10:35:00Z">
                    <w:rPr>
                      <w:rFonts w:cs="Arial"/>
                      <w:b/>
                      <w:bCs/>
                    </w:rPr>
                  </w:rPrChange>
                </w:rPr>
                <w:delText xml:space="preserve"> </w:delText>
              </w:r>
              <w:r w:rsidR="00E2315E" w:rsidRPr="00D21EB9" w:rsidDel="00FD1B7C">
                <w:rPr>
                  <w:rFonts w:cs="Arial"/>
                  <w:bCs/>
                  <w:rPrChange w:id="875" w:author="gorgemj" w:date="2017-11-20T10:35:00Z">
                    <w:rPr>
                      <w:rFonts w:cs="Arial"/>
                      <w:b/>
                      <w:bCs/>
                    </w:rPr>
                  </w:rPrChange>
                </w:rPr>
                <w:delText xml:space="preserve">plant </w:delText>
              </w:r>
              <w:r w:rsidRPr="00D21EB9" w:rsidDel="00FD1B7C">
                <w:rPr>
                  <w:rFonts w:cs="Arial"/>
                  <w:bCs/>
                  <w:rPrChange w:id="876" w:author="gorgemj" w:date="2017-11-20T10:35:00Z">
                    <w:rPr>
                      <w:rFonts w:cs="Arial"/>
                      <w:b/>
                      <w:bCs/>
                    </w:rPr>
                  </w:rPrChange>
                </w:rPr>
                <w:delText>DCD in the entries for this column refer</w:delText>
              </w:r>
            </w:del>
            <w:del w:id="877" w:author="gorgemj" w:date="2017-11-20T10:35:00Z">
              <w:r w:rsidRPr="00D21EB9" w:rsidDel="00D21EB9">
                <w:rPr>
                  <w:rFonts w:cs="Arial"/>
                  <w:bCs/>
                  <w:rPrChange w:id="878" w:author="gorgemj" w:date="2017-11-20T10:35:00Z">
                    <w:rPr>
                      <w:rFonts w:cs="Arial"/>
                      <w:b/>
                      <w:bCs/>
                    </w:rPr>
                  </w:rPrChange>
                </w:rPr>
                <w:delText xml:space="preserve"> equally</w:delText>
              </w:r>
            </w:del>
            <w:del w:id="879" w:author="gorgemj" w:date="2017-11-23T19:41:00Z">
              <w:r w:rsidRPr="00D21EB9" w:rsidDel="00FD1B7C">
                <w:rPr>
                  <w:rFonts w:cs="Arial"/>
                  <w:bCs/>
                  <w:rPrChange w:id="880" w:author="gorgemj" w:date="2017-11-20T10:35:00Z">
                    <w:rPr>
                      <w:rFonts w:cs="Arial"/>
                      <w:b/>
                      <w:bCs/>
                    </w:rPr>
                  </w:rPrChange>
                </w:rPr>
                <w:delText xml:space="preserve"> to </w:delText>
              </w:r>
              <w:r w:rsidR="00FC7BE9" w:rsidRPr="00FD1B7C" w:rsidDel="00FD1B7C">
                <w:rPr>
                  <w:rFonts w:cs="Arial"/>
                  <w:b/>
                  <w:bCs/>
                </w:rPr>
                <w:delText>AP1000</w:delText>
              </w:r>
              <w:r w:rsidRPr="00D21EB9" w:rsidDel="00FD1B7C">
                <w:rPr>
                  <w:rFonts w:cs="Arial"/>
                  <w:bCs/>
                  <w:rPrChange w:id="881" w:author="gorgemj" w:date="2017-11-20T10:35:00Z">
                    <w:rPr>
                      <w:rFonts w:cs="Arial"/>
                      <w:b/>
                      <w:bCs/>
                    </w:rPr>
                  </w:rPrChange>
                </w:rPr>
                <w:delText xml:space="preserve"> </w:delText>
              </w:r>
              <w:r w:rsidR="00E44BA7" w:rsidRPr="00D21EB9" w:rsidDel="00FD1B7C">
                <w:rPr>
                  <w:rFonts w:cs="Arial"/>
                  <w:bCs/>
                  <w:rPrChange w:id="882" w:author="gorgemj" w:date="2017-11-20T10:35:00Z">
                    <w:rPr>
                      <w:rFonts w:cs="Arial"/>
                      <w:b/>
                      <w:bCs/>
                    </w:rPr>
                  </w:rPrChange>
                </w:rPr>
                <w:delText>plant d</w:delText>
              </w:r>
              <w:r w:rsidRPr="00D21EB9" w:rsidDel="00FD1B7C">
                <w:rPr>
                  <w:rFonts w:cs="Arial"/>
                  <w:bCs/>
                  <w:rPrChange w:id="883" w:author="gorgemj" w:date="2017-11-20T10:35:00Z">
                    <w:rPr>
                      <w:rFonts w:cs="Arial"/>
                      <w:b/>
                      <w:bCs/>
                    </w:rPr>
                  </w:rPrChange>
                </w:rPr>
                <w:delText>ocument</w:delText>
              </w:r>
            </w:del>
            <w:del w:id="884" w:author="gorgemj" w:date="2017-11-20T10:35:00Z">
              <w:r w:rsidRPr="00D21EB9" w:rsidDel="00D21EB9">
                <w:rPr>
                  <w:rFonts w:cs="Arial"/>
                  <w:bCs/>
                  <w:rPrChange w:id="885" w:author="gorgemj" w:date="2017-11-20T10:35:00Z">
                    <w:rPr>
                      <w:rFonts w:cs="Arial"/>
                      <w:b/>
                      <w:bCs/>
                    </w:rPr>
                  </w:rPrChange>
                </w:rPr>
                <w:delText>s</w:delText>
              </w:r>
            </w:del>
            <w:del w:id="886" w:author="gorgemj" w:date="2017-11-23T19:41:00Z">
              <w:r w:rsidRPr="00D21EB9" w:rsidDel="00FD1B7C">
                <w:rPr>
                  <w:rFonts w:cs="Arial"/>
                  <w:bCs/>
                  <w:rPrChange w:id="887" w:author="gorgemj" w:date="2017-11-20T10:35:00Z">
                    <w:rPr>
                      <w:rFonts w:cs="Arial"/>
                      <w:b/>
                      <w:bCs/>
                    </w:rPr>
                  </w:rPrChange>
                </w:rPr>
                <w:delText xml:space="preserve"> APP</w:delText>
              </w:r>
              <w:r w:rsidR="00EF003E" w:rsidRPr="00D21EB9" w:rsidDel="00FD1B7C">
                <w:rPr>
                  <w:rFonts w:cs="Arial"/>
                  <w:bCs/>
                  <w:rPrChange w:id="888" w:author="gorgemj" w:date="2017-11-20T10:35:00Z">
                    <w:rPr>
                      <w:rFonts w:cs="Arial"/>
                      <w:b/>
                      <w:bCs/>
                    </w:rPr>
                  </w:rPrChange>
                </w:rPr>
                <w:noBreakHyphen/>
              </w:r>
              <w:r w:rsidRPr="00D21EB9" w:rsidDel="00FD1B7C">
                <w:rPr>
                  <w:rFonts w:cs="Arial"/>
                  <w:bCs/>
                  <w:rPrChange w:id="889" w:author="gorgemj" w:date="2017-11-20T10:35:00Z">
                    <w:rPr>
                      <w:rFonts w:cs="Arial"/>
                      <w:b/>
                      <w:bCs/>
                    </w:rPr>
                  </w:rPrChange>
                </w:rPr>
                <w:delText>GW-GL-700, Rev</w:delText>
              </w:r>
              <w:r w:rsidR="006D237D" w:rsidRPr="00D21EB9" w:rsidDel="00FD1B7C">
                <w:rPr>
                  <w:rFonts w:cs="Arial"/>
                  <w:bCs/>
                  <w:rPrChange w:id="890" w:author="gorgemj" w:date="2017-11-20T10:35:00Z">
                    <w:rPr>
                      <w:rFonts w:cs="Arial"/>
                      <w:b/>
                      <w:bCs/>
                    </w:rPr>
                  </w:rPrChange>
                </w:rPr>
                <w:delText>.</w:delText>
              </w:r>
              <w:r w:rsidR="00542606" w:rsidRPr="00D21EB9" w:rsidDel="00FD1B7C">
                <w:rPr>
                  <w:rFonts w:cs="Arial"/>
                  <w:bCs/>
                  <w:rPrChange w:id="891" w:author="gorgemj" w:date="2017-11-20T10:35:00Z">
                    <w:rPr>
                      <w:rFonts w:cs="Arial"/>
                      <w:b/>
                      <w:bCs/>
                    </w:rPr>
                  </w:rPrChange>
                </w:rPr>
                <w:delText> </w:delText>
              </w:r>
              <w:r w:rsidRPr="00D21EB9" w:rsidDel="00FD1B7C">
                <w:rPr>
                  <w:rFonts w:cs="Arial"/>
                  <w:bCs/>
                  <w:rPrChange w:id="892" w:author="gorgemj" w:date="2017-11-20T10:35:00Z">
                    <w:rPr>
                      <w:rFonts w:cs="Arial"/>
                      <w:b/>
                      <w:bCs/>
                    </w:rPr>
                  </w:rPrChange>
                </w:rPr>
                <w:delText>19</w:delText>
              </w:r>
            </w:del>
            <w:del w:id="893" w:author="gorgemj" w:date="2017-11-20T10:35:00Z">
              <w:r w:rsidRPr="00D21EB9" w:rsidDel="00D21EB9">
                <w:rPr>
                  <w:rFonts w:cs="Arial"/>
                  <w:bCs/>
                  <w:rPrChange w:id="894" w:author="gorgemj" w:date="2017-11-20T10:35:00Z">
                    <w:rPr>
                      <w:rFonts w:cs="Arial"/>
                      <w:b/>
                      <w:bCs/>
                    </w:rPr>
                  </w:rPrChange>
                </w:rPr>
                <w:delText xml:space="preserve"> (US standard)</w:delText>
              </w:r>
            </w:del>
            <w:del w:id="895" w:author="gorgemj" w:date="2017-11-23T19:41:00Z">
              <w:r w:rsidR="00E047A4" w:rsidRPr="00D21EB9" w:rsidDel="00FD1B7C">
                <w:rPr>
                  <w:rFonts w:cs="Arial"/>
                  <w:bCs/>
                  <w:rPrChange w:id="896" w:author="gorgemj" w:date="2017-11-20T10:35:00Z">
                    <w:rPr>
                      <w:rFonts w:cs="Arial"/>
                      <w:b/>
                      <w:bCs/>
                    </w:rPr>
                  </w:rPrChange>
                </w:rPr>
                <w:delText xml:space="preserve"> </w:delText>
              </w:r>
              <w:r w:rsidR="00302FD2" w:rsidRPr="00D21EB9" w:rsidDel="00FD1B7C">
                <w:rPr>
                  <w:rFonts w:cs="Arial"/>
                  <w:bCs/>
                  <w:rPrChange w:id="897" w:author="gorgemj" w:date="2017-11-20T10:35:00Z">
                    <w:rPr>
                      <w:rFonts w:cs="Arial"/>
                      <w:b/>
                      <w:bCs/>
                    </w:rPr>
                  </w:rPrChange>
                </w:rPr>
                <w:delText>[2]</w:delText>
              </w:r>
            </w:del>
            <w:del w:id="898" w:author="gorgemj" w:date="2017-11-20T10:35:00Z">
              <w:r w:rsidR="00EF003E" w:rsidRPr="00D21EB9" w:rsidDel="00D21EB9">
                <w:rPr>
                  <w:rFonts w:cs="Arial"/>
                  <w:bCs/>
                  <w:rPrChange w:id="899" w:author="gorgemj" w:date="2017-11-20T10:35:00Z">
                    <w:rPr>
                      <w:rFonts w:cs="Arial"/>
                      <w:b/>
                      <w:bCs/>
                    </w:rPr>
                  </w:rPrChange>
                </w:rPr>
                <w:delText xml:space="preserve"> and EPS</w:delText>
              </w:r>
              <w:r w:rsidR="00EF003E" w:rsidRPr="00D21EB9" w:rsidDel="00D21EB9">
                <w:rPr>
                  <w:rFonts w:cs="Arial"/>
                  <w:bCs/>
                  <w:rPrChange w:id="900" w:author="gorgemj" w:date="2017-11-20T10:35:00Z">
                    <w:rPr>
                      <w:rFonts w:cs="Arial"/>
                      <w:b/>
                      <w:bCs/>
                    </w:rPr>
                  </w:rPrChange>
                </w:rPr>
                <w:noBreakHyphen/>
                <w:delText>GW</w:delText>
              </w:r>
              <w:r w:rsidR="00EF003E" w:rsidRPr="00D21EB9" w:rsidDel="00D21EB9">
                <w:rPr>
                  <w:rFonts w:cs="Arial"/>
                  <w:bCs/>
                  <w:rPrChange w:id="901" w:author="gorgemj" w:date="2017-11-20T10:35:00Z">
                    <w:rPr>
                      <w:rFonts w:cs="Arial"/>
                      <w:b/>
                      <w:bCs/>
                    </w:rPr>
                  </w:rPrChange>
                </w:rPr>
                <w:noBreakHyphen/>
              </w:r>
              <w:r w:rsidRPr="00D21EB9" w:rsidDel="00D21EB9">
                <w:rPr>
                  <w:rFonts w:cs="Arial"/>
                  <w:bCs/>
                  <w:rPrChange w:id="902" w:author="gorgemj" w:date="2017-11-20T10:35:00Z">
                    <w:rPr>
                      <w:rFonts w:cs="Arial"/>
                      <w:b/>
                      <w:bCs/>
                    </w:rPr>
                  </w:rPrChange>
                </w:rPr>
                <w:delText>GL-700, Rev</w:delText>
              </w:r>
              <w:r w:rsidR="006D237D" w:rsidRPr="00D21EB9" w:rsidDel="00D21EB9">
                <w:rPr>
                  <w:rFonts w:cs="Arial"/>
                  <w:bCs/>
                  <w:rPrChange w:id="903" w:author="gorgemj" w:date="2017-11-20T10:35:00Z">
                    <w:rPr>
                      <w:rFonts w:cs="Arial"/>
                      <w:b/>
                      <w:bCs/>
                    </w:rPr>
                  </w:rPrChange>
                </w:rPr>
                <w:delText>.</w:delText>
              </w:r>
              <w:r w:rsidR="00542606" w:rsidRPr="00D21EB9" w:rsidDel="00D21EB9">
                <w:rPr>
                  <w:rFonts w:cs="Arial"/>
                  <w:bCs/>
                  <w:rPrChange w:id="904" w:author="gorgemj" w:date="2017-11-20T10:35:00Z">
                    <w:rPr>
                      <w:rFonts w:cs="Arial"/>
                      <w:b/>
                      <w:bCs/>
                    </w:rPr>
                  </w:rPrChange>
                </w:rPr>
                <w:delText xml:space="preserve"> 1 (50 </w:delText>
              </w:r>
              <w:r w:rsidRPr="00D21EB9" w:rsidDel="00D21EB9">
                <w:rPr>
                  <w:rFonts w:cs="Arial"/>
                  <w:bCs/>
                  <w:rPrChange w:id="905" w:author="gorgemj" w:date="2017-11-20T10:35:00Z">
                    <w:rPr>
                      <w:rFonts w:cs="Arial"/>
                      <w:b/>
                      <w:bCs/>
                    </w:rPr>
                  </w:rPrChange>
                </w:rPr>
                <w:delText>Hz standard)</w:delText>
              </w:r>
              <w:r w:rsidR="00302FD2" w:rsidRPr="00D21EB9" w:rsidDel="00D21EB9">
                <w:rPr>
                  <w:rFonts w:cs="Arial"/>
                  <w:bCs/>
                  <w:rPrChange w:id="906" w:author="gorgemj" w:date="2017-11-20T10:35:00Z">
                    <w:rPr>
                      <w:rFonts w:cs="Arial"/>
                      <w:b/>
                      <w:bCs/>
                    </w:rPr>
                  </w:rPrChange>
                </w:rPr>
                <w:delText xml:space="preserve"> [3]</w:delText>
              </w:r>
              <w:r w:rsidRPr="00D21EB9" w:rsidDel="00D21EB9">
                <w:rPr>
                  <w:rFonts w:cs="Arial"/>
                  <w:bCs/>
                  <w:rPrChange w:id="907" w:author="gorgemj" w:date="2017-11-20T10:35:00Z">
                    <w:rPr>
                      <w:rFonts w:cs="Arial"/>
                      <w:b/>
                      <w:bCs/>
                    </w:rPr>
                  </w:rPrChange>
                </w:rPr>
                <w:delText>, unless otherwise noted</w:delText>
              </w:r>
            </w:del>
            <w:del w:id="908" w:author="gorgemj" w:date="2017-11-23T19:41:00Z">
              <w:r w:rsidRPr="00D21EB9" w:rsidDel="00FD1B7C">
                <w:rPr>
                  <w:rFonts w:cs="Arial"/>
                  <w:bCs/>
                  <w:rPrChange w:id="909" w:author="gorgemj" w:date="2017-11-20T10:35:00Z">
                    <w:rPr>
                      <w:rFonts w:cs="Arial"/>
                      <w:b/>
                      <w:bCs/>
                    </w:rPr>
                  </w:rPrChange>
                </w:rPr>
                <w:delText>.</w:delText>
              </w:r>
            </w:del>
          </w:p>
        </w:tc>
      </w:tr>
      <w:tr w:rsidR="00A11F7F" w:rsidRPr="00542606" w:rsidTr="00814E5E">
        <w:trPr>
          <w:cantSplit/>
          <w:trPrChange w:id="910" w:author="gorgemj" w:date="2017-11-30T12:36:00Z">
            <w:trPr>
              <w:gridBefore w:val="6"/>
              <w:gridAfter w:val="0"/>
              <w:cantSplit/>
            </w:trPr>
          </w:trPrChange>
        </w:trPr>
        <w:tc>
          <w:tcPr>
            <w:tcW w:w="947" w:type="dxa"/>
            <w:tcPrChange w:id="911" w:author="gorgemj" w:date="2017-11-30T12:36:00Z">
              <w:tcPr>
                <w:tcW w:w="945" w:type="dxa"/>
                <w:gridSpan w:val="6"/>
              </w:tcPr>
            </w:tcPrChange>
          </w:tcPr>
          <w:p w:rsidR="00E565BC" w:rsidRPr="00542606" w:rsidRDefault="00E565BC" w:rsidP="00542606">
            <w:pPr>
              <w:autoSpaceDE w:val="0"/>
              <w:autoSpaceDN w:val="0"/>
              <w:adjustRightInd w:val="0"/>
              <w:spacing w:before="60" w:after="60" w:line="280" w:lineRule="atLeast"/>
              <w:jc w:val="center"/>
              <w:rPr>
                <w:rFonts w:cs="Arial"/>
              </w:rPr>
            </w:pPr>
          </w:p>
        </w:tc>
        <w:tc>
          <w:tcPr>
            <w:tcW w:w="693" w:type="dxa"/>
            <w:tcPrChange w:id="912" w:author="gorgemj" w:date="2017-11-30T12:36:00Z">
              <w:tcPr>
                <w:tcW w:w="747" w:type="dxa"/>
                <w:gridSpan w:val="3"/>
              </w:tcPr>
            </w:tcPrChange>
          </w:tcPr>
          <w:p w:rsidR="00E565BC" w:rsidRPr="00542606" w:rsidRDefault="00E565BC" w:rsidP="00542606">
            <w:pPr>
              <w:autoSpaceDE w:val="0"/>
              <w:autoSpaceDN w:val="0"/>
              <w:adjustRightInd w:val="0"/>
              <w:spacing w:before="60" w:after="60" w:line="280" w:lineRule="atLeast"/>
              <w:jc w:val="center"/>
              <w:rPr>
                <w:rFonts w:cs="Arial"/>
              </w:rPr>
            </w:pPr>
          </w:p>
        </w:tc>
        <w:tc>
          <w:tcPr>
            <w:tcW w:w="5038" w:type="dxa"/>
            <w:gridSpan w:val="2"/>
            <w:tcPrChange w:id="913" w:author="gorgemj" w:date="2017-11-30T12:36:00Z">
              <w:tcPr>
                <w:tcW w:w="6768" w:type="dxa"/>
                <w:gridSpan w:val="7"/>
              </w:tcPr>
            </w:tcPrChange>
          </w:tcPr>
          <w:p w:rsidR="005174C0" w:rsidRPr="00FD1B7C" w:rsidRDefault="00A11F7F" w:rsidP="00542606">
            <w:pPr>
              <w:autoSpaceDE w:val="0"/>
              <w:autoSpaceDN w:val="0"/>
              <w:adjustRightInd w:val="0"/>
              <w:spacing w:before="60" w:after="60" w:line="280" w:lineRule="atLeast"/>
              <w:rPr>
                <w:rFonts w:cs="Arial"/>
                <w:b/>
                <w:rPrChange w:id="914" w:author="gorgemj" w:date="2017-11-23T19:40:00Z">
                  <w:rPr>
                    <w:rFonts w:cs="Arial"/>
                  </w:rPr>
                </w:rPrChange>
              </w:rPr>
            </w:pPr>
            <w:r w:rsidRPr="00FD1B7C">
              <w:rPr>
                <w:rFonts w:cs="Arial"/>
                <w:b/>
                <w:rPrChange w:id="915" w:author="gorgemj" w:date="2017-11-23T19:40:00Z">
                  <w:rPr>
                    <w:rFonts w:cs="Arial"/>
                  </w:rPr>
                </w:rPrChange>
              </w:rPr>
              <w:t>BACKGROUND</w:t>
            </w:r>
          </w:p>
        </w:tc>
        <w:tc>
          <w:tcPr>
            <w:tcW w:w="6912" w:type="dxa"/>
            <w:gridSpan w:val="3"/>
            <w:tcPrChange w:id="916" w:author="gorgemj" w:date="2017-11-30T12:36:00Z">
              <w:tcPr>
                <w:tcW w:w="5130" w:type="dxa"/>
                <w:gridSpan w:val="8"/>
              </w:tcPr>
            </w:tcPrChange>
          </w:tcPr>
          <w:p w:rsidR="005174C0" w:rsidRPr="00542606" w:rsidRDefault="005174C0" w:rsidP="00542606">
            <w:pPr>
              <w:autoSpaceDE w:val="0"/>
              <w:autoSpaceDN w:val="0"/>
              <w:adjustRightInd w:val="0"/>
              <w:spacing w:before="60" w:after="60" w:line="280" w:lineRule="atLeast"/>
              <w:rPr>
                <w:rFonts w:cs="Arial"/>
              </w:rPr>
            </w:pPr>
          </w:p>
        </w:tc>
      </w:tr>
      <w:tr w:rsidR="00A11F7F" w:rsidRPr="00542606" w:rsidTr="00814E5E">
        <w:trPr>
          <w:cantSplit/>
          <w:trPrChange w:id="917" w:author="gorgemj" w:date="2017-11-30T12:36:00Z">
            <w:trPr>
              <w:gridBefore w:val="6"/>
              <w:gridAfter w:val="0"/>
              <w:cantSplit/>
            </w:trPr>
          </w:trPrChange>
        </w:trPr>
        <w:tc>
          <w:tcPr>
            <w:tcW w:w="947" w:type="dxa"/>
            <w:tcPrChange w:id="918" w:author="gorgemj" w:date="2017-11-30T12:36:00Z">
              <w:tcPr>
                <w:tcW w:w="945" w:type="dxa"/>
                <w:gridSpan w:val="6"/>
              </w:tcPr>
            </w:tcPrChange>
          </w:tcPr>
          <w:p w:rsidR="00E565BC" w:rsidRPr="00AC0531" w:rsidRDefault="00A11F7F" w:rsidP="00542606">
            <w:pPr>
              <w:autoSpaceDE w:val="0"/>
              <w:autoSpaceDN w:val="0"/>
              <w:adjustRightInd w:val="0"/>
              <w:spacing w:before="60" w:after="60" w:line="280" w:lineRule="atLeast"/>
              <w:jc w:val="center"/>
              <w:rPr>
                <w:rFonts w:cs="Arial"/>
                <w:rPrChange w:id="919" w:author="gorgemj" w:date="2017-11-09T17:06:00Z">
                  <w:rPr>
                    <w:rFonts w:cs="Arial"/>
                    <w:b/>
                  </w:rPr>
                </w:rPrChange>
              </w:rPr>
            </w:pPr>
            <w:r w:rsidRPr="00AC0531">
              <w:rPr>
                <w:rFonts w:cs="Arial"/>
                <w:rPrChange w:id="920" w:author="gorgemj" w:date="2017-11-09T17:06:00Z">
                  <w:rPr>
                    <w:rFonts w:cs="Arial"/>
                    <w:b/>
                  </w:rPr>
                </w:rPrChange>
              </w:rPr>
              <w:lastRenderedPageBreak/>
              <w:t>1.1</w:t>
            </w:r>
          </w:p>
        </w:tc>
        <w:tc>
          <w:tcPr>
            <w:tcW w:w="693" w:type="dxa"/>
            <w:tcPrChange w:id="921" w:author="gorgemj" w:date="2017-11-30T12:36:00Z">
              <w:tcPr>
                <w:tcW w:w="747" w:type="dxa"/>
                <w:gridSpan w:val="3"/>
              </w:tcPr>
            </w:tcPrChange>
          </w:tcPr>
          <w:p w:rsidR="00E565BC" w:rsidRPr="00AC0531" w:rsidRDefault="00A11F7F" w:rsidP="00542606">
            <w:pPr>
              <w:autoSpaceDE w:val="0"/>
              <w:autoSpaceDN w:val="0"/>
              <w:adjustRightInd w:val="0"/>
              <w:spacing w:before="60" w:after="60" w:line="280" w:lineRule="atLeast"/>
              <w:jc w:val="center"/>
              <w:rPr>
                <w:rFonts w:cs="Arial"/>
                <w:rPrChange w:id="922" w:author="gorgemj" w:date="2017-11-09T17:06:00Z">
                  <w:rPr>
                    <w:rFonts w:cs="Arial"/>
                    <w:b/>
                  </w:rPr>
                </w:rPrChange>
              </w:rPr>
            </w:pPr>
            <w:r w:rsidRPr="00AC0531">
              <w:rPr>
                <w:rFonts w:cs="Arial"/>
                <w:rPrChange w:id="923" w:author="gorgemj" w:date="2017-11-09T17:06:00Z">
                  <w:rPr>
                    <w:rFonts w:cs="Arial"/>
                    <w:b/>
                  </w:rPr>
                </w:rPrChange>
              </w:rPr>
              <w:t>1</w:t>
            </w:r>
          </w:p>
        </w:tc>
        <w:tc>
          <w:tcPr>
            <w:tcW w:w="5038" w:type="dxa"/>
            <w:gridSpan w:val="2"/>
            <w:tcPrChange w:id="924" w:author="gorgemj" w:date="2017-11-30T12:36:00Z">
              <w:tcPr>
                <w:tcW w:w="6768" w:type="dxa"/>
                <w:gridSpan w:val="7"/>
              </w:tcPr>
            </w:tcPrChange>
          </w:tcPr>
          <w:p w:rsidR="00A11F7F" w:rsidRDefault="00B31A32" w:rsidP="00B31A32">
            <w:pPr>
              <w:autoSpaceDE w:val="0"/>
              <w:autoSpaceDN w:val="0"/>
              <w:adjustRightInd w:val="0"/>
              <w:spacing w:before="60" w:after="60" w:line="280" w:lineRule="atLeast"/>
              <w:rPr>
                <w:ins w:id="925" w:author="gorgemj" w:date="2017-11-20T08:59:00Z"/>
                <w:rFonts w:cs="Arial"/>
              </w:rPr>
            </w:pPr>
            <w:ins w:id="926" w:author="gorgemj" w:date="2017-11-09T16:48:00Z">
              <w:r w:rsidRPr="00B31A32">
                <w:rPr>
                  <w:rFonts w:cs="Arial"/>
                </w:rPr>
                <w:t>The present publication supersedes the Safety Requirements publication</w:t>
              </w:r>
              <w:r>
                <w:rPr>
                  <w:rFonts w:cs="Arial"/>
                </w:rPr>
                <w:t xml:space="preserve"> </w:t>
              </w:r>
              <w:r w:rsidRPr="00B31A32">
                <w:rPr>
                  <w:rFonts w:cs="Arial"/>
                </w:rPr>
                <w:t>Safety of Nuclear Power Plants: Design</w:t>
              </w:r>
              <w:proofErr w:type="gramStart"/>
              <w:r w:rsidRPr="00B31A32">
                <w:rPr>
                  <w:rFonts w:cs="Arial"/>
                </w:rPr>
                <w:t>,</w:t>
              </w:r>
              <w:r w:rsidRPr="00321980">
                <w:rPr>
                  <w:rFonts w:cs="Arial"/>
                  <w:vertAlign w:val="superscript"/>
                  <w:rPrChange w:id="927" w:author="gorgemj" w:date="2017-11-20T08:59:00Z">
                    <w:rPr>
                      <w:rFonts w:cs="Arial"/>
                    </w:rPr>
                  </w:rPrChange>
                </w:rPr>
                <w:t>1</w:t>
              </w:r>
              <w:proofErr w:type="gramEnd"/>
              <w:r w:rsidRPr="00B31A32">
                <w:rPr>
                  <w:rFonts w:cs="Arial"/>
                </w:rPr>
                <w:t xml:space="preserve"> which was issued in 2012 as IAEA Safety Standards Series No. SSR-2/1. Account has been taken of the Fundamental</w:t>
              </w:r>
              <w:r>
                <w:rPr>
                  <w:rFonts w:cs="Arial"/>
                </w:rPr>
                <w:t xml:space="preserve"> </w:t>
              </w:r>
              <w:r w:rsidRPr="00B31A32">
                <w:rPr>
                  <w:rFonts w:cs="Arial"/>
                </w:rPr>
                <w:t>Safety Principles [1], published in 2006.</w:t>
              </w:r>
              <w:r w:rsidRPr="00B31A32" w:rsidDel="00B31A32">
                <w:rPr>
                  <w:rFonts w:cs="Arial"/>
                </w:rPr>
                <w:t xml:space="preserve"> </w:t>
              </w:r>
            </w:ins>
            <w:del w:id="928" w:author="gorgemj" w:date="2017-11-09T16:48:00Z">
              <w:r w:rsidR="00A11F7F" w:rsidRPr="00542606" w:rsidDel="00B31A32">
                <w:rPr>
                  <w:rFonts w:cs="Arial"/>
                </w:rPr>
                <w:delText>The present publication supersedes the Safety Requirements publication on Safety of Nuc</w:delText>
              </w:r>
              <w:r w:rsidR="00542606" w:rsidRPr="00542606" w:rsidDel="00B31A32">
                <w:rPr>
                  <w:rFonts w:cs="Arial"/>
                </w:rPr>
                <w:delText>lear Power Plants: Design (IAEA </w:delText>
              </w:r>
              <w:r w:rsidR="00A11F7F" w:rsidRPr="00542606" w:rsidDel="00B31A32">
                <w:rPr>
                  <w:rFonts w:cs="Arial"/>
                </w:rPr>
                <w:delText xml:space="preserve">Safety Standards Series No. NS-R-1) issued in 2000. Account has been taken of the publication in 2006 of the Fundamental Safety Principles [1]. </w:delText>
              </w:r>
            </w:del>
            <w:r w:rsidR="00A11F7F" w:rsidRPr="00542606">
              <w:rPr>
                <w:rFonts w:cs="Arial"/>
              </w:rPr>
              <w:t xml:space="preserve">Requirements for nuclear safety are intended to ensure </w:t>
            </w:r>
            <w:ins w:id="929" w:author="gorgemj" w:date="2017-11-09T16:48:00Z">
              <w:r>
                <w:rPr>
                  <w:rFonts w:cs="Arial"/>
                </w:rPr>
                <w:t>“</w:t>
              </w:r>
            </w:ins>
            <w:r w:rsidR="00A11F7F" w:rsidRPr="00542606">
              <w:rPr>
                <w:rFonts w:cs="Arial"/>
              </w:rPr>
              <w:t xml:space="preserve">the highest </w:t>
            </w:r>
            <w:ins w:id="930" w:author="gorgemj" w:date="2017-11-09T16:48:00Z">
              <w:r w:rsidRPr="00B31A32">
                <w:rPr>
                  <w:rFonts w:cs="Arial"/>
                </w:rPr>
                <w:t>standards of safety</w:t>
              </w:r>
              <w:r w:rsidRPr="00B31A32" w:rsidDel="00B31A32">
                <w:rPr>
                  <w:rFonts w:cs="Arial"/>
                </w:rPr>
                <w:t xml:space="preserve"> </w:t>
              </w:r>
            </w:ins>
            <w:del w:id="931" w:author="gorgemj" w:date="2017-11-09T16:48:00Z">
              <w:r w:rsidR="00A11F7F" w:rsidRPr="00542606" w:rsidDel="00B31A32">
                <w:rPr>
                  <w:rFonts w:cs="Arial"/>
                </w:rPr>
                <w:delText xml:space="preserve">level of safety </w:delText>
              </w:r>
            </w:del>
            <w:r w:rsidR="00A11F7F" w:rsidRPr="00542606">
              <w:rPr>
                <w:rFonts w:cs="Arial"/>
              </w:rPr>
              <w:t>that can reasonably be achieved</w:t>
            </w:r>
            <w:ins w:id="932" w:author="gorgemj" w:date="2017-11-09T16:48:00Z">
              <w:r>
                <w:rPr>
                  <w:rFonts w:cs="Arial"/>
                </w:rPr>
                <w:t>”</w:t>
              </w:r>
            </w:ins>
            <w:r w:rsidR="00A11F7F" w:rsidRPr="00542606">
              <w:rPr>
                <w:rFonts w:cs="Arial"/>
              </w:rPr>
              <w:t xml:space="preserve"> for the protection of workers, the public and the environment from harmful effects of ionizing radiation arising from nuclear power plants and other nuclear facilities. It is recognized that technology and scientific knowledge advance, and that nuclear safety and </w:t>
            </w:r>
            <w:ins w:id="933" w:author="gorgemj" w:date="2017-11-09T16:49:00Z">
              <w:r w:rsidRPr="00B31A32">
                <w:rPr>
                  <w:rFonts w:cs="Arial"/>
                </w:rPr>
                <w:t>the adequacy of protection</w:t>
              </w:r>
              <w:r>
                <w:rPr>
                  <w:rFonts w:cs="Arial"/>
                </w:rPr>
                <w:t xml:space="preserve"> </w:t>
              </w:r>
              <w:r w:rsidRPr="00B31A32">
                <w:rPr>
                  <w:rFonts w:cs="Arial"/>
                </w:rPr>
                <w:t>against radiation risks</w:t>
              </w:r>
            </w:ins>
            <w:del w:id="934" w:author="gorgemj" w:date="2017-11-09T16:49:00Z">
              <w:r w:rsidR="00A11F7F" w:rsidRPr="00542606" w:rsidDel="00B31A32">
                <w:rPr>
                  <w:rFonts w:cs="Arial"/>
                </w:rPr>
                <w:delText>what is considered adequate protection against radiation risks</w:delText>
              </w:r>
            </w:del>
            <w:r w:rsidR="00A11F7F" w:rsidRPr="00542606">
              <w:rPr>
                <w:rFonts w:cs="Arial"/>
              </w:rPr>
              <w:t xml:space="preserve"> need to be considered in the context of the present state of knowledge. </w:t>
            </w:r>
            <w:ins w:id="935" w:author="gorgemj" w:date="2017-11-09T16:50:00Z">
              <w:r w:rsidRPr="00B31A32">
                <w:rPr>
                  <w:rFonts w:cs="Arial"/>
                </w:rPr>
                <w:t>Safety requirements will change over time; this Safety Requirements</w:t>
              </w:r>
              <w:r>
                <w:rPr>
                  <w:rFonts w:cs="Arial"/>
                </w:rPr>
                <w:t xml:space="preserve"> </w:t>
              </w:r>
              <w:r w:rsidRPr="00B31A32">
                <w:rPr>
                  <w:rFonts w:cs="Arial"/>
                </w:rPr>
                <w:t>publication reflects the present consensus.</w:t>
              </w:r>
            </w:ins>
            <w:del w:id="936" w:author="gorgemj" w:date="2017-11-09T16:50:00Z">
              <w:r w:rsidR="00A11F7F" w:rsidRPr="00542606" w:rsidDel="00B31A32">
                <w:rPr>
                  <w:rFonts w:cs="Arial"/>
                </w:rPr>
                <w:delText>Safety requirements will change over time; this Safety Requirements publication reflects the present consensus.</w:delText>
              </w:r>
            </w:del>
          </w:p>
          <w:p w:rsidR="00321980" w:rsidRPr="00542606" w:rsidRDefault="00321980" w:rsidP="00B31A32">
            <w:pPr>
              <w:autoSpaceDE w:val="0"/>
              <w:autoSpaceDN w:val="0"/>
              <w:adjustRightInd w:val="0"/>
              <w:spacing w:before="60" w:after="60" w:line="280" w:lineRule="atLeast"/>
              <w:rPr>
                <w:rFonts w:cs="Arial"/>
              </w:rPr>
            </w:pPr>
            <w:ins w:id="937" w:author="gorgemj" w:date="2017-11-20T08:59:00Z">
              <w:r w:rsidRPr="00321980">
                <w:rPr>
                  <w:rFonts w:cs="Arial"/>
                  <w:i/>
                  <w:sz w:val="18"/>
                  <w:szCs w:val="18"/>
                  <w:rPrChange w:id="938" w:author="gorgemj" w:date="2017-11-20T08:59:00Z">
                    <w:rPr>
                      <w:rFonts w:cs="Arial"/>
                    </w:rPr>
                  </w:rPrChange>
                </w:rPr>
                <w:t xml:space="preserve">Footnote: </w:t>
              </w:r>
              <w:r w:rsidRPr="00321980">
                <w:rPr>
                  <w:rFonts w:cs="Arial"/>
                  <w:i/>
                  <w:sz w:val="18"/>
                  <w:szCs w:val="18"/>
                  <w:vertAlign w:val="superscript"/>
                  <w:rPrChange w:id="939" w:author="gorgemj" w:date="2017-11-20T08:59:00Z">
                    <w:rPr>
                      <w:rFonts w:cs="Arial"/>
                    </w:rPr>
                  </w:rPrChange>
                </w:rPr>
                <w:t>1</w:t>
              </w:r>
              <w:r w:rsidRPr="00321980">
                <w:rPr>
                  <w:rFonts w:cs="Arial"/>
                  <w:i/>
                  <w:sz w:val="18"/>
                  <w:szCs w:val="18"/>
                  <w:rPrChange w:id="940" w:author="gorgemj" w:date="2017-11-20T08:59:00Z">
                    <w:rPr>
                      <w:rFonts w:cs="Arial"/>
                    </w:rPr>
                  </w:rPrChange>
                </w:rPr>
                <w:t xml:space="preserve"> </w:t>
              </w:r>
              <w:r w:rsidRPr="00321980">
                <w:rPr>
                  <w:i/>
                  <w:color w:val="221E1F"/>
                  <w:sz w:val="18"/>
                  <w:szCs w:val="18"/>
                  <w:rPrChange w:id="941" w:author="gorgemj" w:date="2017-11-20T08:59:00Z">
                    <w:rPr>
                      <w:color w:val="221E1F"/>
                      <w:sz w:val="18"/>
                      <w:szCs w:val="18"/>
                    </w:rPr>
                  </w:rPrChange>
                </w:rPr>
                <w:t>INTERNATIONAL ATOMIC ENERGY AGENCY, Safety of Nuclear Power Plants: Design, IAEA Safety Standards</w:t>
              </w:r>
              <w:r>
                <w:rPr>
                  <w:color w:val="221E1F"/>
                  <w:sz w:val="18"/>
                  <w:szCs w:val="18"/>
                </w:rPr>
                <w:t xml:space="preserve"> </w:t>
              </w:r>
              <w:r w:rsidRPr="00973077">
                <w:rPr>
                  <w:i/>
                  <w:color w:val="221E1F"/>
                  <w:sz w:val="18"/>
                  <w:szCs w:val="18"/>
                  <w:rPrChange w:id="942" w:author="gorgemj" w:date="2017-11-20T08:59:00Z">
                    <w:rPr>
                      <w:color w:val="221E1F"/>
                      <w:sz w:val="18"/>
                      <w:szCs w:val="18"/>
                    </w:rPr>
                  </w:rPrChange>
                </w:rPr>
                <w:t>Series No. SSR-2/1, IAEA, Vienna (2012).</w:t>
              </w:r>
            </w:ins>
          </w:p>
        </w:tc>
        <w:tc>
          <w:tcPr>
            <w:tcW w:w="6912" w:type="dxa"/>
            <w:gridSpan w:val="3"/>
            <w:tcPrChange w:id="943" w:author="gorgemj" w:date="2017-11-30T12:36:00Z">
              <w:tcPr>
                <w:tcW w:w="5130" w:type="dxa"/>
                <w:gridSpan w:val="8"/>
              </w:tcPr>
            </w:tcPrChange>
          </w:tcPr>
          <w:p w:rsidR="005174C0" w:rsidDel="00D5285C" w:rsidRDefault="00A11F7F">
            <w:pPr>
              <w:autoSpaceDE w:val="0"/>
              <w:autoSpaceDN w:val="0"/>
              <w:adjustRightInd w:val="0"/>
              <w:spacing w:before="60" w:after="60" w:line="280" w:lineRule="atLeast"/>
              <w:rPr>
                <w:del w:id="944" w:author="gorgemj" w:date="2017-11-23T20:06:00Z"/>
                <w:rFonts w:cs="Arial"/>
              </w:rPr>
            </w:pPr>
            <w:r w:rsidRPr="00817CEB">
              <w:rPr>
                <w:rFonts w:cs="Arial"/>
              </w:rPr>
              <w:t>This is an explanatory statement.</w:t>
            </w:r>
          </w:p>
          <w:p w:rsidR="005174C0" w:rsidRPr="00542606" w:rsidRDefault="005174C0">
            <w:pPr>
              <w:autoSpaceDE w:val="0"/>
              <w:autoSpaceDN w:val="0"/>
              <w:adjustRightInd w:val="0"/>
              <w:spacing w:before="60" w:after="60" w:line="280" w:lineRule="atLeast"/>
              <w:rPr>
                <w:rFonts w:cs="Arial"/>
              </w:rPr>
            </w:pPr>
          </w:p>
        </w:tc>
      </w:tr>
      <w:tr w:rsidR="00A11F7F" w:rsidRPr="00817CEB" w:rsidTr="00814E5E">
        <w:trPr>
          <w:cantSplit/>
          <w:trPrChange w:id="945" w:author="gorgemj" w:date="2017-11-30T12:36:00Z">
            <w:trPr>
              <w:gridBefore w:val="6"/>
              <w:gridAfter w:val="0"/>
              <w:cantSplit/>
            </w:trPr>
          </w:trPrChange>
        </w:trPr>
        <w:tc>
          <w:tcPr>
            <w:tcW w:w="947" w:type="dxa"/>
            <w:tcPrChange w:id="946" w:author="gorgemj" w:date="2017-11-30T12:36:00Z">
              <w:tcPr>
                <w:tcW w:w="945" w:type="dxa"/>
                <w:gridSpan w:val="6"/>
              </w:tcPr>
            </w:tcPrChange>
          </w:tcPr>
          <w:p w:rsidR="00E565BC" w:rsidRPr="00AC0531" w:rsidRDefault="00A11F7F" w:rsidP="00542606">
            <w:pPr>
              <w:keepNext/>
              <w:keepLines/>
              <w:autoSpaceDE w:val="0"/>
              <w:autoSpaceDN w:val="0"/>
              <w:adjustRightInd w:val="0"/>
              <w:spacing w:before="60" w:after="60" w:line="280" w:lineRule="atLeast"/>
              <w:jc w:val="center"/>
              <w:rPr>
                <w:rFonts w:cs="Arial"/>
                <w:rPrChange w:id="947" w:author="gorgemj" w:date="2017-11-09T17:06:00Z">
                  <w:rPr>
                    <w:rFonts w:cs="Arial"/>
                    <w:b/>
                  </w:rPr>
                </w:rPrChange>
              </w:rPr>
            </w:pPr>
            <w:r w:rsidRPr="00AC0531">
              <w:rPr>
                <w:rFonts w:cs="Arial"/>
                <w:rPrChange w:id="948" w:author="gorgemj" w:date="2017-11-09T17:06:00Z">
                  <w:rPr>
                    <w:rFonts w:cs="Arial"/>
                    <w:b/>
                  </w:rPr>
                </w:rPrChange>
              </w:rPr>
              <w:t>1.2</w:t>
            </w:r>
          </w:p>
        </w:tc>
        <w:tc>
          <w:tcPr>
            <w:tcW w:w="693" w:type="dxa"/>
            <w:tcPrChange w:id="949" w:author="gorgemj" w:date="2017-11-30T12:36:00Z">
              <w:tcPr>
                <w:tcW w:w="747" w:type="dxa"/>
                <w:gridSpan w:val="3"/>
              </w:tcPr>
            </w:tcPrChange>
          </w:tcPr>
          <w:p w:rsidR="00E565BC" w:rsidRPr="00AC0531" w:rsidRDefault="00A11F7F" w:rsidP="00542606">
            <w:pPr>
              <w:keepNext/>
              <w:keepLines/>
              <w:autoSpaceDE w:val="0"/>
              <w:autoSpaceDN w:val="0"/>
              <w:adjustRightInd w:val="0"/>
              <w:spacing w:before="60" w:after="60" w:line="280" w:lineRule="atLeast"/>
              <w:jc w:val="center"/>
              <w:rPr>
                <w:rFonts w:cs="Arial"/>
                <w:bCs/>
                <w:color w:val="000000"/>
                <w:sz w:val="24"/>
                <w:szCs w:val="24"/>
                <w:rPrChange w:id="950" w:author="gorgemj" w:date="2017-11-09T17:06:00Z">
                  <w:rPr>
                    <w:rFonts w:cs="Arial"/>
                    <w:b/>
                    <w:bCs/>
                    <w:color w:val="000000"/>
                    <w:sz w:val="24"/>
                    <w:szCs w:val="24"/>
                  </w:rPr>
                </w:rPrChange>
              </w:rPr>
            </w:pPr>
            <w:r w:rsidRPr="00AC0531">
              <w:rPr>
                <w:rFonts w:cs="Arial"/>
                <w:bCs/>
                <w:rPrChange w:id="951" w:author="gorgemj" w:date="2017-11-09T17:06:00Z">
                  <w:rPr>
                    <w:rFonts w:cs="Arial"/>
                    <w:b/>
                    <w:bCs/>
                  </w:rPr>
                </w:rPrChange>
              </w:rPr>
              <w:t>1</w:t>
            </w:r>
          </w:p>
        </w:tc>
        <w:tc>
          <w:tcPr>
            <w:tcW w:w="5038" w:type="dxa"/>
            <w:gridSpan w:val="2"/>
            <w:tcPrChange w:id="952" w:author="gorgemj" w:date="2017-11-30T12:36:00Z">
              <w:tcPr>
                <w:tcW w:w="6768" w:type="dxa"/>
                <w:gridSpan w:val="7"/>
              </w:tcPr>
            </w:tcPrChange>
          </w:tcPr>
          <w:p w:rsidR="00A11F7F" w:rsidRPr="00817CEB" w:rsidRDefault="00A11F7F" w:rsidP="00B31A32">
            <w:pPr>
              <w:keepNext/>
              <w:keepLines/>
              <w:autoSpaceDE w:val="0"/>
              <w:autoSpaceDN w:val="0"/>
              <w:adjustRightInd w:val="0"/>
              <w:spacing w:before="60" w:after="60" w:line="280" w:lineRule="atLeast"/>
              <w:rPr>
                <w:rFonts w:eastAsia="Calibri" w:cs="Arial"/>
              </w:rPr>
            </w:pPr>
            <w:r w:rsidRPr="00817CEB">
              <w:rPr>
                <w:rFonts w:eastAsia="Calibri" w:cs="Arial"/>
              </w:rPr>
              <w:t xml:space="preserve">The designs of many existing nuclear power plants, as well as the designs for new nuclear power plants, have been enhanced to include additional measures to mitigate the consequences of </w:t>
            </w:r>
            <w:del w:id="953" w:author="gorgemj" w:date="2017-11-09T16:50:00Z">
              <w:r w:rsidRPr="00817CEB" w:rsidDel="00B31A32">
                <w:rPr>
                  <w:rFonts w:eastAsia="Calibri" w:cs="Arial"/>
                </w:rPr>
                <w:delText xml:space="preserve">more </w:delText>
              </w:r>
            </w:del>
            <w:r w:rsidRPr="00817CEB">
              <w:rPr>
                <w:rFonts w:eastAsia="Calibri" w:cs="Arial"/>
              </w:rPr>
              <w:t xml:space="preserve">complex accident sequences involving multiple failures and of severe accidents. Complementary systems and equipment with new capabilities have been </w:t>
            </w:r>
            <w:proofErr w:type="spellStart"/>
            <w:r w:rsidRPr="00817CEB">
              <w:rPr>
                <w:rFonts w:eastAsia="Calibri" w:cs="Arial"/>
              </w:rPr>
              <w:t>backfitted</w:t>
            </w:r>
            <w:proofErr w:type="spellEnd"/>
            <w:r w:rsidRPr="00817CEB">
              <w:rPr>
                <w:rFonts w:eastAsia="Calibri" w:cs="Arial"/>
              </w:rPr>
              <w:t xml:space="preserve"> to many existing nuclear power plants to aid in the prevention of severe accidents and the mitigation of their consequences. Guidance on the mitigation of severe accidents has been provided at most existing nuclear power plants. The design of new nuclear power plants now explicitly includes the consideration of severe accident scenarios and strategies for their management. Requirements related to the State system of accounting for, and control of, nuclear material and security related requirements are also taken into account in the design of nuclear power plants. Integration of safety measures and security measures will help to ensure that neither </w:t>
            </w:r>
            <w:proofErr w:type="gramStart"/>
            <w:r w:rsidRPr="00817CEB">
              <w:rPr>
                <w:rFonts w:eastAsia="Calibri" w:cs="Arial"/>
              </w:rPr>
              <w:t>compromise</w:t>
            </w:r>
            <w:proofErr w:type="gramEnd"/>
            <w:r w:rsidRPr="00817CEB">
              <w:rPr>
                <w:rFonts w:eastAsia="Calibri" w:cs="Arial"/>
              </w:rPr>
              <w:t xml:space="preserve"> the other.</w:t>
            </w:r>
          </w:p>
        </w:tc>
        <w:tc>
          <w:tcPr>
            <w:tcW w:w="6912" w:type="dxa"/>
            <w:gridSpan w:val="3"/>
            <w:tcPrChange w:id="954" w:author="gorgemj" w:date="2017-11-30T12:36:00Z">
              <w:tcPr>
                <w:tcW w:w="5130" w:type="dxa"/>
                <w:gridSpan w:val="8"/>
              </w:tcPr>
            </w:tcPrChange>
          </w:tcPr>
          <w:p w:rsidR="005174C0" w:rsidDel="00D5285C" w:rsidRDefault="00A11F7F">
            <w:pPr>
              <w:keepNext/>
              <w:keepLines/>
              <w:spacing w:before="60" w:after="60" w:line="280" w:lineRule="atLeast"/>
              <w:rPr>
                <w:del w:id="955" w:author="gorgemj" w:date="2017-11-23T20:06:00Z"/>
                <w:rFonts w:cs="Arial"/>
              </w:rPr>
            </w:pPr>
            <w:r w:rsidRPr="00817CEB">
              <w:rPr>
                <w:rFonts w:cs="Arial"/>
              </w:rPr>
              <w:t>This is an explanatory statement.</w:t>
            </w:r>
          </w:p>
          <w:p w:rsidR="005174C0" w:rsidRDefault="005174C0">
            <w:pPr>
              <w:keepNext/>
              <w:keepLines/>
              <w:spacing w:before="60" w:after="60" w:line="280" w:lineRule="atLeast"/>
              <w:rPr>
                <w:rFonts w:cs="Arial"/>
                <w:b/>
              </w:rPr>
            </w:pPr>
          </w:p>
        </w:tc>
      </w:tr>
      <w:tr w:rsidR="00A11F7F" w:rsidRPr="00817CEB" w:rsidTr="00814E5E">
        <w:trPr>
          <w:cantSplit/>
          <w:trPrChange w:id="956" w:author="gorgemj" w:date="2017-11-30T12:36:00Z">
            <w:trPr>
              <w:gridBefore w:val="6"/>
              <w:gridAfter w:val="0"/>
              <w:cantSplit/>
            </w:trPr>
          </w:trPrChange>
        </w:trPr>
        <w:tc>
          <w:tcPr>
            <w:tcW w:w="947" w:type="dxa"/>
            <w:tcPrChange w:id="957" w:author="gorgemj" w:date="2017-11-30T12:36:00Z">
              <w:tcPr>
                <w:tcW w:w="945" w:type="dxa"/>
                <w:gridSpan w:val="6"/>
              </w:tcPr>
            </w:tcPrChange>
          </w:tcPr>
          <w:p w:rsidR="00E565BC" w:rsidRPr="00AC0531" w:rsidRDefault="00A11F7F" w:rsidP="00542606">
            <w:pPr>
              <w:autoSpaceDE w:val="0"/>
              <w:autoSpaceDN w:val="0"/>
              <w:adjustRightInd w:val="0"/>
              <w:spacing w:before="60" w:after="60" w:line="280" w:lineRule="atLeast"/>
              <w:jc w:val="center"/>
              <w:rPr>
                <w:rFonts w:cs="Arial"/>
                <w:rPrChange w:id="958" w:author="gorgemj" w:date="2017-11-09T17:06:00Z">
                  <w:rPr>
                    <w:rFonts w:cs="Arial"/>
                    <w:b/>
                  </w:rPr>
                </w:rPrChange>
              </w:rPr>
            </w:pPr>
            <w:r w:rsidRPr="00AC0531">
              <w:rPr>
                <w:rFonts w:cs="Arial"/>
                <w:rPrChange w:id="959" w:author="gorgemj" w:date="2017-11-09T17:06:00Z">
                  <w:rPr>
                    <w:rFonts w:cs="Arial"/>
                    <w:b/>
                  </w:rPr>
                </w:rPrChange>
              </w:rPr>
              <w:t>1.3</w:t>
            </w:r>
          </w:p>
        </w:tc>
        <w:tc>
          <w:tcPr>
            <w:tcW w:w="693" w:type="dxa"/>
            <w:tcPrChange w:id="960" w:author="gorgemj" w:date="2017-11-30T12:36:00Z">
              <w:tcPr>
                <w:tcW w:w="747" w:type="dxa"/>
                <w:gridSpan w:val="3"/>
              </w:tcPr>
            </w:tcPrChange>
          </w:tcPr>
          <w:p w:rsidR="00E565BC" w:rsidRPr="00AC0531" w:rsidRDefault="00A11F7F" w:rsidP="00542606">
            <w:pPr>
              <w:autoSpaceDE w:val="0"/>
              <w:autoSpaceDN w:val="0"/>
              <w:adjustRightInd w:val="0"/>
              <w:spacing w:before="60" w:after="60" w:line="280" w:lineRule="atLeast"/>
              <w:jc w:val="center"/>
              <w:rPr>
                <w:rFonts w:cs="Arial"/>
                <w:bCs/>
                <w:color w:val="000000"/>
                <w:sz w:val="24"/>
                <w:szCs w:val="24"/>
                <w:rPrChange w:id="961" w:author="gorgemj" w:date="2017-11-09T17:06:00Z">
                  <w:rPr>
                    <w:rFonts w:cs="Arial"/>
                    <w:b/>
                    <w:bCs/>
                    <w:color w:val="000000"/>
                    <w:sz w:val="24"/>
                    <w:szCs w:val="24"/>
                  </w:rPr>
                </w:rPrChange>
              </w:rPr>
            </w:pPr>
            <w:r w:rsidRPr="00AC0531">
              <w:rPr>
                <w:rFonts w:cs="Arial"/>
                <w:bCs/>
                <w:rPrChange w:id="962" w:author="gorgemj" w:date="2017-11-09T17:06:00Z">
                  <w:rPr>
                    <w:rFonts w:cs="Arial"/>
                    <w:b/>
                    <w:bCs/>
                  </w:rPr>
                </w:rPrChange>
              </w:rPr>
              <w:t>1</w:t>
            </w:r>
          </w:p>
        </w:tc>
        <w:tc>
          <w:tcPr>
            <w:tcW w:w="5038" w:type="dxa"/>
            <w:gridSpan w:val="2"/>
            <w:tcPrChange w:id="963" w:author="gorgemj" w:date="2017-11-30T12:36:00Z">
              <w:tcPr>
                <w:tcW w:w="6768" w:type="dxa"/>
                <w:gridSpan w:val="7"/>
              </w:tcPr>
            </w:tcPrChange>
          </w:tcPr>
          <w:p w:rsidR="00A11F7F" w:rsidRPr="00817CEB" w:rsidRDefault="00A11F7F" w:rsidP="00B31A32">
            <w:pPr>
              <w:autoSpaceDE w:val="0"/>
              <w:autoSpaceDN w:val="0"/>
              <w:adjustRightInd w:val="0"/>
              <w:spacing w:before="60" w:after="60" w:line="280" w:lineRule="atLeast"/>
              <w:rPr>
                <w:rFonts w:eastAsia="Calibri" w:cs="Arial"/>
              </w:rPr>
            </w:pPr>
            <w:r w:rsidRPr="00817CEB">
              <w:rPr>
                <w:rFonts w:eastAsia="Calibri" w:cs="Arial"/>
              </w:rPr>
              <w:t>It might not be practicable to apply all the requirements of this Safety Requirements publication to nuclear power plants that are already in operation or under construction</w:t>
            </w:r>
            <w:del w:id="964" w:author="gorgemj" w:date="2017-11-09T16:52:00Z">
              <w:r w:rsidRPr="00817CEB" w:rsidDel="00B31A32">
                <w:rPr>
                  <w:rFonts w:eastAsia="Calibri" w:cs="Arial"/>
                </w:rPr>
                <w:delText>;</w:delText>
              </w:r>
            </w:del>
            <w:ins w:id="965" w:author="gorgemj" w:date="2017-11-09T16:52:00Z">
              <w:r w:rsidR="00B31A32">
                <w:rPr>
                  <w:rFonts w:eastAsia="Calibri" w:cs="Arial"/>
                </w:rPr>
                <w:t>.</w:t>
              </w:r>
            </w:ins>
            <w:r w:rsidRPr="00817CEB">
              <w:rPr>
                <w:rFonts w:eastAsia="Calibri" w:cs="Arial"/>
              </w:rPr>
              <w:t xml:space="preserve"> </w:t>
            </w:r>
            <w:ins w:id="966" w:author="gorgemj" w:date="2017-11-09T16:52:00Z">
              <w:r w:rsidR="00B31A32">
                <w:rPr>
                  <w:rFonts w:eastAsia="Calibri" w:cs="Arial"/>
                </w:rPr>
                <w:t>I</w:t>
              </w:r>
            </w:ins>
            <w:del w:id="967" w:author="gorgemj" w:date="2017-11-09T16:52:00Z">
              <w:r w:rsidRPr="00817CEB" w:rsidDel="00B31A32">
                <w:rPr>
                  <w:rFonts w:eastAsia="Calibri" w:cs="Arial"/>
                </w:rPr>
                <w:delText>i</w:delText>
              </w:r>
            </w:del>
            <w:r w:rsidRPr="00817CEB">
              <w:rPr>
                <w:rFonts w:eastAsia="Calibri" w:cs="Arial"/>
              </w:rPr>
              <w:t xml:space="preserve">n addition, it might not be feasible to modify designs that have already been approved by regulatory bodies. For the safety </w:t>
            </w:r>
            <w:del w:id="968" w:author="gorgemj" w:date="2017-11-09T16:52:00Z">
              <w:r w:rsidRPr="00817CEB" w:rsidDel="00B31A32">
                <w:rPr>
                  <w:rFonts w:eastAsia="Calibri" w:cs="Arial"/>
                </w:rPr>
                <w:delText xml:space="preserve">analyses </w:delText>
              </w:r>
            </w:del>
            <w:ins w:id="969" w:author="gorgemj" w:date="2017-11-09T16:52:00Z">
              <w:r w:rsidR="00B31A32" w:rsidRPr="00817CEB">
                <w:rPr>
                  <w:rFonts w:eastAsia="Calibri" w:cs="Arial"/>
                </w:rPr>
                <w:t>analys</w:t>
              </w:r>
              <w:r w:rsidR="00B31A32">
                <w:rPr>
                  <w:rFonts w:eastAsia="Calibri" w:cs="Arial"/>
                </w:rPr>
                <w:t>i</w:t>
              </w:r>
              <w:r w:rsidR="00B31A32" w:rsidRPr="00817CEB">
                <w:rPr>
                  <w:rFonts w:eastAsia="Calibri" w:cs="Arial"/>
                </w:rPr>
                <w:t xml:space="preserve">s </w:t>
              </w:r>
            </w:ins>
            <w:r w:rsidRPr="00817CEB">
              <w:rPr>
                <w:rFonts w:eastAsia="Calibri" w:cs="Arial"/>
              </w:rPr>
              <w:t xml:space="preserve">of such designs, it is expected that a comparison will be made </w:t>
            </w:r>
            <w:del w:id="970" w:author="gorgemj" w:date="2017-11-09T16:53:00Z">
              <w:r w:rsidRPr="00817CEB" w:rsidDel="00B31A32">
                <w:rPr>
                  <w:rFonts w:eastAsia="Calibri" w:cs="Arial"/>
                </w:rPr>
                <w:delText xml:space="preserve">against </w:delText>
              </w:r>
            </w:del>
            <w:ins w:id="971" w:author="gorgemj" w:date="2017-11-09T16:53:00Z">
              <w:r w:rsidR="00B31A32">
                <w:rPr>
                  <w:rFonts w:eastAsia="Calibri" w:cs="Arial"/>
                </w:rPr>
                <w:t>with</w:t>
              </w:r>
              <w:r w:rsidR="00B31A32" w:rsidRPr="00817CEB">
                <w:rPr>
                  <w:rFonts w:eastAsia="Calibri" w:cs="Arial"/>
                </w:rPr>
                <w:t xml:space="preserve"> </w:t>
              </w:r>
            </w:ins>
            <w:r w:rsidRPr="00817CEB">
              <w:rPr>
                <w:rFonts w:eastAsia="Calibri" w:cs="Arial"/>
              </w:rPr>
              <w:t>the current standards, for example as part of the periodic safety review for the plant, to determine whether the safe operation of the plant could be further enhanced by means of reasonably practicable safety improvements.</w:t>
            </w:r>
          </w:p>
        </w:tc>
        <w:tc>
          <w:tcPr>
            <w:tcW w:w="6912" w:type="dxa"/>
            <w:gridSpan w:val="3"/>
            <w:tcPrChange w:id="972" w:author="gorgemj" w:date="2017-11-30T12:36:00Z">
              <w:tcPr>
                <w:tcW w:w="5130" w:type="dxa"/>
                <w:gridSpan w:val="8"/>
              </w:tcPr>
            </w:tcPrChange>
          </w:tcPr>
          <w:p w:rsidR="00EC18CA" w:rsidRPr="00817CEB" w:rsidRDefault="00B31A32" w:rsidP="00542606">
            <w:pPr>
              <w:autoSpaceDE w:val="0"/>
              <w:autoSpaceDN w:val="0"/>
              <w:adjustRightInd w:val="0"/>
              <w:spacing w:before="60" w:after="60" w:line="280" w:lineRule="atLeast"/>
              <w:rPr>
                <w:rFonts w:cs="Arial"/>
              </w:rPr>
            </w:pPr>
            <w:ins w:id="973" w:author="gorgemj" w:date="2017-11-09T16:54:00Z">
              <w:r w:rsidRPr="00817CEB">
                <w:rPr>
                  <w:rFonts w:cs="Arial"/>
                </w:rPr>
                <w:t>This is an explanatory statement.</w:t>
              </w:r>
            </w:ins>
            <w:del w:id="974" w:author="gorgemj" w:date="2017-11-09T16:54:00Z">
              <w:r w:rsidR="0043322C" w:rsidRPr="00817CEB" w:rsidDel="00B31A32">
                <w:rPr>
                  <w:rFonts w:eastAsia="Calibri" w:cs="Arial"/>
                </w:rPr>
                <w:delText xml:space="preserve">The </w:delText>
              </w:r>
              <w:r w:rsidR="00FC7BE9" w:rsidRPr="00817CEB" w:rsidDel="00B31A32">
                <w:rPr>
                  <w:rFonts w:eastAsia="Calibri" w:cs="Arial"/>
                  <w:b/>
                </w:rPr>
                <w:delText>AP1000</w:delText>
              </w:r>
              <w:r w:rsidR="0043322C" w:rsidRPr="00817CEB" w:rsidDel="00B31A32">
                <w:rPr>
                  <w:rFonts w:eastAsia="Calibri" w:cs="Arial"/>
                </w:rPr>
                <w:delText xml:space="preserve"> design is a standardized plant design that allows for the application of the requirements of the Safety Requirements publication to the standard design regardless of the operation, construction, or regulatory review status of a particular application of the standard design. The DCD describes the standard </w:delText>
              </w:r>
              <w:r w:rsidR="00FC7BE9" w:rsidRPr="00817CEB" w:rsidDel="00B31A32">
                <w:rPr>
                  <w:rFonts w:eastAsia="Calibri" w:cs="Arial"/>
                  <w:b/>
                </w:rPr>
                <w:delText>AP1000</w:delText>
              </w:r>
              <w:r w:rsidR="0043322C" w:rsidRPr="00817CEB" w:rsidDel="00B31A32">
                <w:rPr>
                  <w:rFonts w:eastAsia="Calibri" w:cs="Arial"/>
                </w:rPr>
                <w:delText xml:space="preserve"> plant design.</w:delText>
              </w:r>
            </w:del>
          </w:p>
        </w:tc>
      </w:tr>
      <w:tr w:rsidR="00A11F7F" w:rsidRPr="00817CEB" w:rsidTr="00814E5E">
        <w:trPr>
          <w:cantSplit/>
          <w:trPrChange w:id="975" w:author="gorgemj" w:date="2017-11-30T12:36:00Z">
            <w:trPr>
              <w:gridBefore w:val="6"/>
              <w:gridAfter w:val="0"/>
              <w:cantSplit/>
            </w:trPr>
          </w:trPrChange>
        </w:trPr>
        <w:tc>
          <w:tcPr>
            <w:tcW w:w="947" w:type="dxa"/>
            <w:tcPrChange w:id="976" w:author="gorgemj" w:date="2017-11-30T12:36:00Z">
              <w:tcPr>
                <w:tcW w:w="945" w:type="dxa"/>
                <w:gridSpan w:val="6"/>
              </w:tcPr>
            </w:tcPrChange>
          </w:tcPr>
          <w:p w:rsidR="00E565BC" w:rsidRPr="00AC0531" w:rsidRDefault="00E565BC" w:rsidP="00542606">
            <w:pPr>
              <w:keepNext/>
              <w:keepLines/>
              <w:autoSpaceDE w:val="0"/>
              <w:autoSpaceDN w:val="0"/>
              <w:adjustRightInd w:val="0"/>
              <w:spacing w:before="60" w:after="60" w:line="280" w:lineRule="atLeast"/>
              <w:jc w:val="center"/>
              <w:rPr>
                <w:rFonts w:cs="Arial"/>
                <w:rPrChange w:id="977" w:author="gorgemj" w:date="2017-11-09T17:06:00Z">
                  <w:rPr>
                    <w:rFonts w:cs="Arial"/>
                    <w:b/>
                  </w:rPr>
                </w:rPrChange>
              </w:rPr>
            </w:pPr>
          </w:p>
        </w:tc>
        <w:tc>
          <w:tcPr>
            <w:tcW w:w="693" w:type="dxa"/>
            <w:tcPrChange w:id="978" w:author="gorgemj" w:date="2017-11-30T12:36:00Z">
              <w:tcPr>
                <w:tcW w:w="747" w:type="dxa"/>
                <w:gridSpan w:val="3"/>
              </w:tcPr>
            </w:tcPrChange>
          </w:tcPr>
          <w:p w:rsidR="00E565BC" w:rsidRPr="00AC0531" w:rsidRDefault="00E565BC" w:rsidP="00542606">
            <w:pPr>
              <w:keepNext/>
              <w:keepLines/>
              <w:autoSpaceDE w:val="0"/>
              <w:autoSpaceDN w:val="0"/>
              <w:adjustRightInd w:val="0"/>
              <w:spacing w:before="60" w:after="60" w:line="280" w:lineRule="atLeast"/>
              <w:jc w:val="center"/>
              <w:rPr>
                <w:rFonts w:cs="Arial"/>
                <w:bCs/>
                <w:rPrChange w:id="979" w:author="gorgemj" w:date="2017-11-09T17:06:00Z">
                  <w:rPr>
                    <w:rFonts w:cs="Arial"/>
                    <w:b/>
                    <w:bCs/>
                  </w:rPr>
                </w:rPrChange>
              </w:rPr>
            </w:pPr>
          </w:p>
        </w:tc>
        <w:tc>
          <w:tcPr>
            <w:tcW w:w="5038" w:type="dxa"/>
            <w:gridSpan w:val="2"/>
            <w:tcPrChange w:id="980" w:author="gorgemj" w:date="2017-11-30T12:36:00Z">
              <w:tcPr>
                <w:tcW w:w="6768" w:type="dxa"/>
                <w:gridSpan w:val="7"/>
              </w:tcPr>
            </w:tcPrChange>
          </w:tcPr>
          <w:p w:rsidR="005174C0" w:rsidRPr="00FD1B7C" w:rsidRDefault="00A11F7F" w:rsidP="00542606">
            <w:pPr>
              <w:keepNext/>
              <w:keepLines/>
              <w:autoSpaceDE w:val="0"/>
              <w:autoSpaceDN w:val="0"/>
              <w:adjustRightInd w:val="0"/>
              <w:spacing w:before="60" w:after="60" w:line="280" w:lineRule="atLeast"/>
              <w:rPr>
                <w:rFonts w:cs="Arial"/>
                <w:b/>
                <w:color w:val="000000"/>
                <w:sz w:val="24"/>
                <w:szCs w:val="24"/>
              </w:rPr>
            </w:pPr>
            <w:r w:rsidRPr="00FD1B7C">
              <w:rPr>
                <w:rFonts w:eastAsia="Calibri" w:cs="Arial"/>
                <w:b/>
                <w:rPrChange w:id="981" w:author="gorgemj" w:date="2017-11-23T19:41:00Z">
                  <w:rPr>
                    <w:rFonts w:eastAsia="Calibri" w:cs="Arial"/>
                  </w:rPr>
                </w:rPrChange>
              </w:rPr>
              <w:t>OBJECTIVE</w:t>
            </w:r>
          </w:p>
        </w:tc>
        <w:tc>
          <w:tcPr>
            <w:tcW w:w="6912" w:type="dxa"/>
            <w:gridSpan w:val="3"/>
            <w:tcPrChange w:id="982" w:author="gorgemj" w:date="2017-11-30T12:36:00Z">
              <w:tcPr>
                <w:tcW w:w="5130" w:type="dxa"/>
                <w:gridSpan w:val="8"/>
              </w:tcPr>
            </w:tcPrChange>
          </w:tcPr>
          <w:p w:rsidR="005174C0" w:rsidRDefault="005174C0" w:rsidP="00542606">
            <w:pPr>
              <w:keepNext/>
              <w:keepLines/>
              <w:spacing w:before="60" w:after="60" w:line="280" w:lineRule="atLeast"/>
              <w:rPr>
                <w:rFonts w:cs="Arial"/>
                <w:b/>
              </w:rPr>
            </w:pPr>
          </w:p>
        </w:tc>
      </w:tr>
      <w:tr w:rsidR="00A11F7F" w:rsidRPr="00817CEB" w:rsidTr="00814E5E">
        <w:trPr>
          <w:cantSplit/>
          <w:trPrChange w:id="983" w:author="gorgemj" w:date="2017-11-30T12:36:00Z">
            <w:trPr>
              <w:gridBefore w:val="6"/>
              <w:gridAfter w:val="0"/>
              <w:cantSplit/>
            </w:trPr>
          </w:trPrChange>
        </w:trPr>
        <w:tc>
          <w:tcPr>
            <w:tcW w:w="947" w:type="dxa"/>
            <w:tcPrChange w:id="984" w:author="gorgemj" w:date="2017-11-30T12:36:00Z">
              <w:tcPr>
                <w:tcW w:w="945" w:type="dxa"/>
                <w:gridSpan w:val="6"/>
              </w:tcPr>
            </w:tcPrChange>
          </w:tcPr>
          <w:p w:rsidR="00E565BC" w:rsidRPr="00AC0531" w:rsidRDefault="00A11F7F" w:rsidP="00542606">
            <w:pPr>
              <w:autoSpaceDE w:val="0"/>
              <w:autoSpaceDN w:val="0"/>
              <w:adjustRightInd w:val="0"/>
              <w:spacing w:before="60" w:after="60" w:line="280" w:lineRule="atLeast"/>
              <w:jc w:val="center"/>
              <w:rPr>
                <w:rFonts w:cs="Arial"/>
                <w:rPrChange w:id="985" w:author="gorgemj" w:date="2017-11-09T17:06:00Z">
                  <w:rPr>
                    <w:rFonts w:cs="Arial"/>
                    <w:b/>
                  </w:rPr>
                </w:rPrChange>
              </w:rPr>
            </w:pPr>
            <w:r w:rsidRPr="00AC0531">
              <w:rPr>
                <w:rFonts w:cs="Arial"/>
                <w:rPrChange w:id="986" w:author="gorgemj" w:date="2017-11-09T17:06:00Z">
                  <w:rPr>
                    <w:rFonts w:cs="Arial"/>
                    <w:b/>
                  </w:rPr>
                </w:rPrChange>
              </w:rPr>
              <w:t>1.4</w:t>
            </w:r>
          </w:p>
        </w:tc>
        <w:tc>
          <w:tcPr>
            <w:tcW w:w="693" w:type="dxa"/>
            <w:tcPrChange w:id="987" w:author="gorgemj" w:date="2017-11-30T12:36:00Z">
              <w:tcPr>
                <w:tcW w:w="747" w:type="dxa"/>
                <w:gridSpan w:val="3"/>
              </w:tcPr>
            </w:tcPrChange>
          </w:tcPr>
          <w:p w:rsidR="00E565BC" w:rsidRPr="00AC0531" w:rsidRDefault="00A11F7F" w:rsidP="00542606">
            <w:pPr>
              <w:autoSpaceDE w:val="0"/>
              <w:autoSpaceDN w:val="0"/>
              <w:adjustRightInd w:val="0"/>
              <w:spacing w:before="60" w:after="60" w:line="280" w:lineRule="atLeast"/>
              <w:jc w:val="center"/>
              <w:rPr>
                <w:rFonts w:cs="Arial"/>
                <w:bCs/>
                <w:color w:val="000000"/>
                <w:sz w:val="24"/>
                <w:szCs w:val="24"/>
                <w:rPrChange w:id="988" w:author="gorgemj" w:date="2017-11-09T17:06:00Z">
                  <w:rPr>
                    <w:rFonts w:cs="Arial"/>
                    <w:b/>
                    <w:bCs/>
                    <w:color w:val="000000"/>
                    <w:sz w:val="24"/>
                    <w:szCs w:val="24"/>
                  </w:rPr>
                </w:rPrChange>
              </w:rPr>
            </w:pPr>
            <w:r w:rsidRPr="00AC0531">
              <w:rPr>
                <w:rFonts w:cs="Arial"/>
                <w:bCs/>
                <w:rPrChange w:id="989" w:author="gorgemj" w:date="2017-11-09T17:06:00Z">
                  <w:rPr>
                    <w:rFonts w:cs="Arial"/>
                    <w:b/>
                    <w:bCs/>
                  </w:rPr>
                </w:rPrChange>
              </w:rPr>
              <w:t>1</w:t>
            </w:r>
          </w:p>
        </w:tc>
        <w:tc>
          <w:tcPr>
            <w:tcW w:w="5038" w:type="dxa"/>
            <w:gridSpan w:val="2"/>
            <w:tcPrChange w:id="990" w:author="gorgemj" w:date="2017-11-30T12:36:00Z">
              <w:tcPr>
                <w:tcW w:w="6768" w:type="dxa"/>
                <w:gridSpan w:val="7"/>
              </w:tcPr>
            </w:tcPrChange>
          </w:tcPr>
          <w:p w:rsidR="00A11F7F" w:rsidRPr="00817CEB" w:rsidRDefault="00A11F7F" w:rsidP="00B31A32">
            <w:pPr>
              <w:autoSpaceDE w:val="0"/>
              <w:autoSpaceDN w:val="0"/>
              <w:adjustRightInd w:val="0"/>
              <w:spacing w:before="60" w:after="60" w:line="280" w:lineRule="atLeast"/>
              <w:rPr>
                <w:rFonts w:eastAsia="Calibri" w:cs="Arial"/>
              </w:rPr>
            </w:pPr>
            <w:r w:rsidRPr="00817CEB">
              <w:rPr>
                <w:rFonts w:eastAsia="Calibri" w:cs="Arial"/>
              </w:rPr>
              <w:t>This publication establishes design requirements for the structures, systems and components of a nuclear power plant, as well as for procedures and organizational processes important to safety</w:t>
            </w:r>
            <w:del w:id="991" w:author="gorgemj" w:date="2017-11-09T16:54:00Z">
              <w:r w:rsidRPr="00817CEB" w:rsidDel="00B31A32">
                <w:rPr>
                  <w:rFonts w:eastAsia="Calibri" w:cs="Arial"/>
                </w:rPr>
                <w:delText>,</w:delText>
              </w:r>
            </w:del>
            <w:r w:rsidRPr="00817CEB">
              <w:rPr>
                <w:rFonts w:eastAsia="Calibri" w:cs="Arial"/>
              </w:rPr>
              <w:t xml:space="preserve"> that are required to be met for safe operation and for preventing events that could compromise safety, or for mitigating the consequences of such events, were they to occur.</w:t>
            </w:r>
          </w:p>
        </w:tc>
        <w:tc>
          <w:tcPr>
            <w:tcW w:w="6912" w:type="dxa"/>
            <w:gridSpan w:val="3"/>
            <w:tcPrChange w:id="992" w:author="gorgemj" w:date="2017-11-30T12:36:00Z">
              <w:tcPr>
                <w:tcW w:w="5130" w:type="dxa"/>
                <w:gridSpan w:val="8"/>
              </w:tcPr>
            </w:tcPrChange>
          </w:tcPr>
          <w:p w:rsidR="005174C0" w:rsidDel="00D5285C" w:rsidRDefault="00A11F7F">
            <w:pPr>
              <w:spacing w:before="60" w:after="60" w:line="280" w:lineRule="atLeast"/>
              <w:rPr>
                <w:del w:id="993" w:author="gorgemj" w:date="2017-11-23T20:06:00Z"/>
                <w:rFonts w:cs="Arial"/>
              </w:rPr>
            </w:pPr>
            <w:r w:rsidRPr="00817CEB">
              <w:rPr>
                <w:rFonts w:cs="Arial"/>
              </w:rPr>
              <w:t>This is an explanatory statement.</w:t>
            </w:r>
          </w:p>
          <w:p w:rsidR="005174C0" w:rsidRDefault="005174C0">
            <w:pPr>
              <w:spacing w:before="60" w:after="60" w:line="280" w:lineRule="atLeast"/>
              <w:rPr>
                <w:rFonts w:cs="Arial"/>
                <w:b/>
              </w:rPr>
            </w:pPr>
          </w:p>
        </w:tc>
      </w:tr>
      <w:tr w:rsidR="00A11F7F" w:rsidRPr="00817CEB" w:rsidTr="00814E5E">
        <w:trPr>
          <w:cantSplit/>
          <w:trPrChange w:id="994" w:author="gorgemj" w:date="2017-11-30T12:36:00Z">
            <w:trPr>
              <w:gridBefore w:val="6"/>
              <w:gridAfter w:val="0"/>
              <w:cantSplit/>
            </w:trPr>
          </w:trPrChange>
        </w:trPr>
        <w:tc>
          <w:tcPr>
            <w:tcW w:w="947" w:type="dxa"/>
            <w:tcPrChange w:id="995" w:author="gorgemj" w:date="2017-11-30T12:36:00Z">
              <w:tcPr>
                <w:tcW w:w="945" w:type="dxa"/>
                <w:gridSpan w:val="6"/>
              </w:tcPr>
            </w:tcPrChange>
          </w:tcPr>
          <w:p w:rsidR="00E565BC" w:rsidRPr="00AC0531" w:rsidRDefault="00A11F7F" w:rsidP="00542606">
            <w:pPr>
              <w:autoSpaceDE w:val="0"/>
              <w:autoSpaceDN w:val="0"/>
              <w:adjustRightInd w:val="0"/>
              <w:spacing w:before="60" w:after="60" w:line="280" w:lineRule="atLeast"/>
              <w:jc w:val="center"/>
              <w:rPr>
                <w:rFonts w:cs="Arial"/>
                <w:rPrChange w:id="996" w:author="gorgemj" w:date="2017-11-09T17:06:00Z">
                  <w:rPr>
                    <w:rFonts w:cs="Arial"/>
                    <w:b/>
                  </w:rPr>
                </w:rPrChange>
              </w:rPr>
            </w:pPr>
            <w:r w:rsidRPr="00AC0531">
              <w:rPr>
                <w:rFonts w:cs="Arial"/>
                <w:rPrChange w:id="997" w:author="gorgemj" w:date="2017-11-09T17:06:00Z">
                  <w:rPr>
                    <w:rFonts w:cs="Arial"/>
                    <w:b/>
                  </w:rPr>
                </w:rPrChange>
              </w:rPr>
              <w:t>1.5</w:t>
            </w:r>
          </w:p>
        </w:tc>
        <w:tc>
          <w:tcPr>
            <w:tcW w:w="693" w:type="dxa"/>
            <w:tcPrChange w:id="998" w:author="gorgemj" w:date="2017-11-30T12:36:00Z">
              <w:tcPr>
                <w:tcW w:w="747" w:type="dxa"/>
                <w:gridSpan w:val="3"/>
              </w:tcPr>
            </w:tcPrChange>
          </w:tcPr>
          <w:p w:rsidR="00E565BC" w:rsidRPr="00AC0531" w:rsidRDefault="00A11F7F" w:rsidP="00542606">
            <w:pPr>
              <w:autoSpaceDE w:val="0"/>
              <w:autoSpaceDN w:val="0"/>
              <w:adjustRightInd w:val="0"/>
              <w:spacing w:before="60" w:after="60" w:line="280" w:lineRule="atLeast"/>
              <w:jc w:val="center"/>
              <w:rPr>
                <w:rFonts w:cs="Arial"/>
                <w:bCs/>
                <w:color w:val="000000"/>
                <w:sz w:val="24"/>
                <w:szCs w:val="24"/>
                <w:rPrChange w:id="999" w:author="gorgemj" w:date="2017-11-09T17:06:00Z">
                  <w:rPr>
                    <w:rFonts w:cs="Arial"/>
                    <w:b/>
                    <w:bCs/>
                    <w:color w:val="000000"/>
                    <w:sz w:val="24"/>
                    <w:szCs w:val="24"/>
                  </w:rPr>
                </w:rPrChange>
              </w:rPr>
            </w:pPr>
            <w:r w:rsidRPr="00AC0531">
              <w:rPr>
                <w:rFonts w:cs="Arial"/>
                <w:bCs/>
                <w:rPrChange w:id="1000" w:author="gorgemj" w:date="2017-11-09T17:06:00Z">
                  <w:rPr>
                    <w:rFonts w:cs="Arial"/>
                    <w:b/>
                    <w:bCs/>
                  </w:rPr>
                </w:rPrChange>
              </w:rPr>
              <w:t>1</w:t>
            </w:r>
          </w:p>
        </w:tc>
        <w:tc>
          <w:tcPr>
            <w:tcW w:w="5038" w:type="dxa"/>
            <w:gridSpan w:val="2"/>
            <w:tcPrChange w:id="1001" w:author="gorgemj" w:date="2017-11-30T12:36:00Z">
              <w:tcPr>
                <w:tcW w:w="6768" w:type="dxa"/>
                <w:gridSpan w:val="7"/>
              </w:tcPr>
            </w:tcPrChange>
          </w:tcPr>
          <w:p w:rsidR="00A11F7F" w:rsidRPr="00817CEB" w:rsidRDefault="00A11F7F" w:rsidP="00542606">
            <w:pPr>
              <w:autoSpaceDE w:val="0"/>
              <w:autoSpaceDN w:val="0"/>
              <w:adjustRightInd w:val="0"/>
              <w:spacing w:before="60" w:after="60" w:line="280" w:lineRule="atLeast"/>
              <w:rPr>
                <w:rFonts w:eastAsia="Calibri" w:cs="Arial"/>
              </w:rPr>
            </w:pPr>
            <w:r w:rsidRPr="00817CEB">
              <w:rPr>
                <w:rFonts w:eastAsia="Calibri" w:cs="Arial"/>
              </w:rPr>
              <w:t>This publication is intended for use by organizations involved in design, manufacture, construction, modification, maintenance, operation and decommissioning for nuclear power plants, in analysis, verification and review and</w:t>
            </w:r>
            <w:ins w:id="1002" w:author="gorgemj" w:date="2017-11-09T16:55:00Z">
              <w:r w:rsidR="00B31A32">
                <w:rPr>
                  <w:rFonts w:eastAsia="Calibri" w:cs="Arial"/>
                </w:rPr>
                <w:t xml:space="preserve"> in</w:t>
              </w:r>
            </w:ins>
            <w:r w:rsidRPr="00817CEB">
              <w:rPr>
                <w:rFonts w:eastAsia="Calibri" w:cs="Arial"/>
              </w:rPr>
              <w:t xml:space="preserve"> the provision of technical support, as well as by regulatory bodies.</w:t>
            </w:r>
          </w:p>
        </w:tc>
        <w:tc>
          <w:tcPr>
            <w:tcW w:w="6912" w:type="dxa"/>
            <w:gridSpan w:val="3"/>
            <w:tcPrChange w:id="1003" w:author="gorgemj" w:date="2017-11-30T12:36:00Z">
              <w:tcPr>
                <w:tcW w:w="5130" w:type="dxa"/>
                <w:gridSpan w:val="8"/>
              </w:tcPr>
            </w:tcPrChange>
          </w:tcPr>
          <w:p w:rsidR="005174C0" w:rsidDel="00D5285C" w:rsidRDefault="00A11F7F">
            <w:pPr>
              <w:spacing w:before="60" w:after="60" w:line="280" w:lineRule="atLeast"/>
              <w:rPr>
                <w:del w:id="1004" w:author="gorgemj" w:date="2017-11-23T20:06:00Z"/>
                <w:rFonts w:cs="Arial"/>
              </w:rPr>
            </w:pPr>
            <w:r w:rsidRPr="00817CEB">
              <w:rPr>
                <w:rFonts w:cs="Arial"/>
              </w:rPr>
              <w:t>This is an explanatory statement.</w:t>
            </w:r>
          </w:p>
          <w:p w:rsidR="005174C0" w:rsidRDefault="005174C0">
            <w:pPr>
              <w:spacing w:before="60" w:after="60" w:line="280" w:lineRule="atLeast"/>
              <w:rPr>
                <w:rFonts w:cs="Arial"/>
                <w:b/>
              </w:rPr>
            </w:pPr>
          </w:p>
        </w:tc>
      </w:tr>
      <w:tr w:rsidR="00A11F7F" w:rsidRPr="00817CEB" w:rsidTr="00814E5E">
        <w:trPr>
          <w:cantSplit/>
          <w:trPrChange w:id="1005" w:author="gorgemj" w:date="2017-11-30T12:36:00Z">
            <w:trPr>
              <w:gridBefore w:val="6"/>
              <w:gridAfter w:val="0"/>
              <w:cantSplit/>
            </w:trPr>
          </w:trPrChange>
        </w:trPr>
        <w:tc>
          <w:tcPr>
            <w:tcW w:w="947" w:type="dxa"/>
            <w:tcPrChange w:id="1006" w:author="gorgemj" w:date="2017-11-30T12:36:00Z">
              <w:tcPr>
                <w:tcW w:w="945" w:type="dxa"/>
                <w:gridSpan w:val="6"/>
              </w:tcPr>
            </w:tcPrChange>
          </w:tcPr>
          <w:p w:rsidR="00E565BC" w:rsidRDefault="00E565BC" w:rsidP="00542606">
            <w:pPr>
              <w:autoSpaceDE w:val="0"/>
              <w:autoSpaceDN w:val="0"/>
              <w:adjustRightInd w:val="0"/>
              <w:spacing w:before="60" w:after="60" w:line="280" w:lineRule="atLeast"/>
              <w:jc w:val="center"/>
              <w:rPr>
                <w:rFonts w:cs="Arial"/>
                <w:b/>
              </w:rPr>
            </w:pPr>
          </w:p>
        </w:tc>
        <w:tc>
          <w:tcPr>
            <w:tcW w:w="693" w:type="dxa"/>
            <w:tcPrChange w:id="1007" w:author="gorgemj" w:date="2017-11-30T12:36:00Z">
              <w:tcPr>
                <w:tcW w:w="747" w:type="dxa"/>
                <w:gridSpan w:val="3"/>
              </w:tcPr>
            </w:tcPrChange>
          </w:tcPr>
          <w:p w:rsidR="00E565BC" w:rsidRDefault="00E565BC" w:rsidP="00542606">
            <w:pPr>
              <w:autoSpaceDE w:val="0"/>
              <w:autoSpaceDN w:val="0"/>
              <w:adjustRightInd w:val="0"/>
              <w:spacing w:before="60" w:after="60" w:line="280" w:lineRule="atLeast"/>
              <w:jc w:val="center"/>
              <w:rPr>
                <w:rFonts w:cs="Arial"/>
                <w:b/>
                <w:bCs/>
              </w:rPr>
            </w:pPr>
          </w:p>
        </w:tc>
        <w:tc>
          <w:tcPr>
            <w:tcW w:w="5038" w:type="dxa"/>
            <w:gridSpan w:val="2"/>
            <w:tcPrChange w:id="1008" w:author="gorgemj" w:date="2017-11-30T12:36:00Z">
              <w:tcPr>
                <w:tcW w:w="6768" w:type="dxa"/>
                <w:gridSpan w:val="7"/>
              </w:tcPr>
            </w:tcPrChange>
          </w:tcPr>
          <w:p w:rsidR="005174C0" w:rsidRPr="00FD1B7C" w:rsidRDefault="00A11F7F" w:rsidP="00542606">
            <w:pPr>
              <w:autoSpaceDE w:val="0"/>
              <w:autoSpaceDN w:val="0"/>
              <w:adjustRightInd w:val="0"/>
              <w:spacing w:before="60" w:after="60" w:line="280" w:lineRule="atLeast"/>
              <w:rPr>
                <w:rFonts w:cs="Arial"/>
                <w:b/>
                <w:color w:val="000000"/>
                <w:sz w:val="24"/>
                <w:szCs w:val="24"/>
              </w:rPr>
            </w:pPr>
            <w:r w:rsidRPr="00FD1B7C">
              <w:rPr>
                <w:rFonts w:eastAsia="Calibri" w:cs="Arial"/>
                <w:b/>
                <w:rPrChange w:id="1009" w:author="gorgemj" w:date="2017-11-23T19:41:00Z">
                  <w:rPr>
                    <w:rFonts w:eastAsia="Calibri" w:cs="Arial"/>
                  </w:rPr>
                </w:rPrChange>
              </w:rPr>
              <w:t>SCOPE</w:t>
            </w:r>
          </w:p>
        </w:tc>
        <w:tc>
          <w:tcPr>
            <w:tcW w:w="6912" w:type="dxa"/>
            <w:gridSpan w:val="3"/>
            <w:tcPrChange w:id="1010" w:author="gorgemj" w:date="2017-11-30T12:36:00Z">
              <w:tcPr>
                <w:tcW w:w="5130" w:type="dxa"/>
                <w:gridSpan w:val="8"/>
              </w:tcPr>
            </w:tcPrChange>
          </w:tcPr>
          <w:p w:rsidR="005174C0" w:rsidRDefault="005174C0" w:rsidP="00542606">
            <w:pPr>
              <w:spacing w:before="60" w:after="60" w:line="280" w:lineRule="atLeast"/>
              <w:rPr>
                <w:rFonts w:cs="Arial"/>
                <w:b/>
              </w:rPr>
            </w:pPr>
          </w:p>
        </w:tc>
      </w:tr>
      <w:tr w:rsidR="00A11F7F" w:rsidRPr="00817CEB" w:rsidTr="00814E5E">
        <w:trPr>
          <w:cantSplit/>
          <w:trPrChange w:id="1011" w:author="gorgemj" w:date="2017-11-30T12:36:00Z">
            <w:trPr>
              <w:gridBefore w:val="6"/>
              <w:gridAfter w:val="0"/>
              <w:cantSplit/>
            </w:trPr>
          </w:trPrChange>
        </w:trPr>
        <w:tc>
          <w:tcPr>
            <w:tcW w:w="947" w:type="dxa"/>
            <w:tcPrChange w:id="1012" w:author="gorgemj" w:date="2017-11-30T12:36:00Z">
              <w:tcPr>
                <w:tcW w:w="945" w:type="dxa"/>
                <w:gridSpan w:val="6"/>
              </w:tcPr>
            </w:tcPrChange>
          </w:tcPr>
          <w:p w:rsidR="00E565BC" w:rsidRPr="00AC0531" w:rsidRDefault="00A11F7F" w:rsidP="00542606">
            <w:pPr>
              <w:autoSpaceDE w:val="0"/>
              <w:autoSpaceDN w:val="0"/>
              <w:adjustRightInd w:val="0"/>
              <w:spacing w:before="60" w:after="60" w:line="280" w:lineRule="atLeast"/>
              <w:jc w:val="center"/>
              <w:rPr>
                <w:rFonts w:cs="Arial"/>
                <w:rPrChange w:id="1013" w:author="gorgemj" w:date="2017-11-09T17:06:00Z">
                  <w:rPr>
                    <w:rFonts w:cs="Arial"/>
                    <w:b/>
                  </w:rPr>
                </w:rPrChange>
              </w:rPr>
            </w:pPr>
            <w:r w:rsidRPr="00AC0531">
              <w:rPr>
                <w:rFonts w:cs="Arial"/>
                <w:rPrChange w:id="1014" w:author="gorgemj" w:date="2017-11-09T17:06:00Z">
                  <w:rPr>
                    <w:rFonts w:cs="Arial"/>
                    <w:b/>
                  </w:rPr>
                </w:rPrChange>
              </w:rPr>
              <w:t>1.6</w:t>
            </w:r>
          </w:p>
        </w:tc>
        <w:tc>
          <w:tcPr>
            <w:tcW w:w="693" w:type="dxa"/>
            <w:tcPrChange w:id="1015" w:author="gorgemj" w:date="2017-11-30T12:36:00Z">
              <w:tcPr>
                <w:tcW w:w="747" w:type="dxa"/>
                <w:gridSpan w:val="3"/>
              </w:tcPr>
            </w:tcPrChange>
          </w:tcPr>
          <w:p w:rsidR="00E565BC" w:rsidRPr="00AC0531" w:rsidRDefault="00A11F7F" w:rsidP="00542606">
            <w:pPr>
              <w:autoSpaceDE w:val="0"/>
              <w:autoSpaceDN w:val="0"/>
              <w:adjustRightInd w:val="0"/>
              <w:spacing w:before="60" w:after="60" w:line="280" w:lineRule="atLeast"/>
              <w:jc w:val="center"/>
              <w:rPr>
                <w:rFonts w:cs="Arial"/>
                <w:bCs/>
                <w:color w:val="000000"/>
                <w:sz w:val="24"/>
                <w:szCs w:val="24"/>
                <w:rPrChange w:id="1016" w:author="gorgemj" w:date="2017-11-09T17:06:00Z">
                  <w:rPr>
                    <w:rFonts w:cs="Arial"/>
                    <w:b/>
                    <w:bCs/>
                    <w:color w:val="000000"/>
                    <w:sz w:val="24"/>
                    <w:szCs w:val="24"/>
                  </w:rPr>
                </w:rPrChange>
              </w:rPr>
            </w:pPr>
            <w:r w:rsidRPr="00AC0531">
              <w:rPr>
                <w:rFonts w:cs="Arial"/>
                <w:bCs/>
                <w:rPrChange w:id="1017" w:author="gorgemj" w:date="2017-11-09T17:06:00Z">
                  <w:rPr>
                    <w:rFonts w:cs="Arial"/>
                    <w:b/>
                    <w:bCs/>
                  </w:rPr>
                </w:rPrChange>
              </w:rPr>
              <w:t>1</w:t>
            </w:r>
          </w:p>
        </w:tc>
        <w:tc>
          <w:tcPr>
            <w:tcW w:w="5038" w:type="dxa"/>
            <w:gridSpan w:val="2"/>
            <w:tcPrChange w:id="1018" w:author="gorgemj" w:date="2017-11-30T12:36:00Z">
              <w:tcPr>
                <w:tcW w:w="6768" w:type="dxa"/>
                <w:gridSpan w:val="7"/>
              </w:tcPr>
            </w:tcPrChange>
          </w:tcPr>
          <w:p w:rsidR="00A11F7F" w:rsidRPr="00AC0531" w:rsidRDefault="00A11F7F" w:rsidP="00542606">
            <w:pPr>
              <w:autoSpaceDE w:val="0"/>
              <w:autoSpaceDN w:val="0"/>
              <w:adjustRightInd w:val="0"/>
              <w:spacing w:before="60" w:after="60" w:line="280" w:lineRule="atLeast"/>
              <w:rPr>
                <w:rFonts w:eastAsia="Calibri" w:cs="Arial"/>
              </w:rPr>
            </w:pPr>
            <w:r w:rsidRPr="00AC0531">
              <w:rPr>
                <w:rFonts w:eastAsia="Calibri" w:cs="Arial"/>
              </w:rPr>
              <w:t xml:space="preserve">It is expected that this publication will be used primarily for land based stationary nuclear power plants with water cooled reactors designed for electricity generation or for other heat production applications (such as district heating or desalination). This publication may </w:t>
            </w:r>
            <w:r w:rsidR="0043322C" w:rsidRPr="00AC0531">
              <w:rPr>
                <w:rFonts w:eastAsia="Calibri" w:cs="Arial"/>
              </w:rPr>
              <w:t>be applied, with judgement, to other reactor types, to determine the requirements that have to be considered in developing the design.</w:t>
            </w:r>
          </w:p>
        </w:tc>
        <w:tc>
          <w:tcPr>
            <w:tcW w:w="6912" w:type="dxa"/>
            <w:gridSpan w:val="3"/>
            <w:tcPrChange w:id="1019" w:author="gorgemj" w:date="2017-11-30T12:36:00Z">
              <w:tcPr>
                <w:tcW w:w="5130" w:type="dxa"/>
                <w:gridSpan w:val="8"/>
              </w:tcPr>
            </w:tcPrChange>
          </w:tcPr>
          <w:p w:rsidR="005174C0" w:rsidDel="00D5285C" w:rsidRDefault="0043322C">
            <w:pPr>
              <w:spacing w:before="60" w:after="60" w:line="280" w:lineRule="atLeast"/>
              <w:rPr>
                <w:del w:id="1020" w:author="gorgemj" w:date="2017-11-23T20:06:00Z"/>
                <w:rFonts w:cs="Arial"/>
              </w:rPr>
            </w:pPr>
            <w:r w:rsidRPr="00817CEB">
              <w:rPr>
                <w:rFonts w:cs="Arial"/>
              </w:rPr>
              <w:t>This is an explanatory statement.</w:t>
            </w:r>
          </w:p>
          <w:p w:rsidR="005174C0" w:rsidRDefault="005174C0">
            <w:pPr>
              <w:spacing w:before="60" w:after="60" w:line="280" w:lineRule="atLeast"/>
              <w:rPr>
                <w:rFonts w:cs="Arial"/>
                <w:b/>
              </w:rPr>
            </w:pPr>
          </w:p>
        </w:tc>
      </w:tr>
      <w:tr w:rsidR="00A11F7F" w:rsidRPr="00817CEB" w:rsidTr="00814E5E">
        <w:trPr>
          <w:cantSplit/>
          <w:trPrChange w:id="1021" w:author="gorgemj" w:date="2017-11-30T12:36:00Z">
            <w:trPr>
              <w:gridBefore w:val="6"/>
              <w:gridAfter w:val="0"/>
              <w:cantSplit/>
            </w:trPr>
          </w:trPrChange>
        </w:trPr>
        <w:tc>
          <w:tcPr>
            <w:tcW w:w="947" w:type="dxa"/>
            <w:tcPrChange w:id="1022" w:author="gorgemj" w:date="2017-11-30T12:36:00Z">
              <w:tcPr>
                <w:tcW w:w="945" w:type="dxa"/>
                <w:gridSpan w:val="6"/>
              </w:tcPr>
            </w:tcPrChange>
          </w:tcPr>
          <w:p w:rsidR="00E565BC" w:rsidRPr="00AC0531" w:rsidRDefault="00A11F7F" w:rsidP="00542606">
            <w:pPr>
              <w:autoSpaceDE w:val="0"/>
              <w:autoSpaceDN w:val="0"/>
              <w:adjustRightInd w:val="0"/>
              <w:spacing w:before="60" w:after="60" w:line="280" w:lineRule="atLeast"/>
              <w:jc w:val="center"/>
              <w:rPr>
                <w:rFonts w:cs="Arial"/>
                <w:rPrChange w:id="1023" w:author="gorgemj" w:date="2017-11-09T17:06:00Z">
                  <w:rPr>
                    <w:rFonts w:cs="Arial"/>
                    <w:b/>
                  </w:rPr>
                </w:rPrChange>
              </w:rPr>
            </w:pPr>
            <w:r w:rsidRPr="00AC0531">
              <w:rPr>
                <w:rFonts w:cs="Arial"/>
                <w:rPrChange w:id="1024" w:author="gorgemj" w:date="2017-11-09T17:06:00Z">
                  <w:rPr>
                    <w:rFonts w:cs="Arial"/>
                    <w:b/>
                  </w:rPr>
                </w:rPrChange>
              </w:rPr>
              <w:t>1.7</w:t>
            </w:r>
          </w:p>
        </w:tc>
        <w:tc>
          <w:tcPr>
            <w:tcW w:w="693" w:type="dxa"/>
            <w:tcPrChange w:id="1025" w:author="gorgemj" w:date="2017-11-30T12:36:00Z">
              <w:tcPr>
                <w:tcW w:w="747" w:type="dxa"/>
                <w:gridSpan w:val="3"/>
              </w:tcPr>
            </w:tcPrChange>
          </w:tcPr>
          <w:p w:rsidR="00E565BC" w:rsidRPr="00AC0531" w:rsidRDefault="00A11F7F" w:rsidP="00542606">
            <w:pPr>
              <w:autoSpaceDE w:val="0"/>
              <w:autoSpaceDN w:val="0"/>
              <w:adjustRightInd w:val="0"/>
              <w:spacing w:before="60" w:after="60" w:line="280" w:lineRule="atLeast"/>
              <w:jc w:val="center"/>
              <w:rPr>
                <w:rFonts w:cs="Arial"/>
                <w:bCs/>
                <w:color w:val="000000"/>
                <w:sz w:val="24"/>
                <w:szCs w:val="24"/>
                <w:rPrChange w:id="1026" w:author="gorgemj" w:date="2017-11-09T17:06:00Z">
                  <w:rPr>
                    <w:rFonts w:cs="Arial"/>
                    <w:b/>
                    <w:bCs/>
                    <w:color w:val="000000"/>
                    <w:sz w:val="24"/>
                    <w:szCs w:val="24"/>
                  </w:rPr>
                </w:rPrChange>
              </w:rPr>
            </w:pPr>
            <w:r w:rsidRPr="00AC0531">
              <w:rPr>
                <w:rFonts w:cs="Arial"/>
                <w:bCs/>
                <w:rPrChange w:id="1027" w:author="gorgemj" w:date="2017-11-09T17:06:00Z">
                  <w:rPr>
                    <w:rFonts w:cs="Arial"/>
                    <w:b/>
                    <w:bCs/>
                  </w:rPr>
                </w:rPrChange>
              </w:rPr>
              <w:t>1</w:t>
            </w:r>
            <w:del w:id="1028" w:author="gorgemj" w:date="2017-11-23T19:41:00Z">
              <w:r w:rsidRPr="00AC0531" w:rsidDel="00FD1B7C">
                <w:rPr>
                  <w:rFonts w:cs="Arial"/>
                  <w:bCs/>
                  <w:rPrChange w:id="1029" w:author="gorgemj" w:date="2017-11-09T17:06:00Z">
                    <w:rPr>
                      <w:rFonts w:cs="Arial"/>
                      <w:b/>
                      <w:bCs/>
                    </w:rPr>
                  </w:rPrChange>
                </w:rPr>
                <w:delText>-3</w:delText>
              </w:r>
            </w:del>
          </w:p>
        </w:tc>
        <w:tc>
          <w:tcPr>
            <w:tcW w:w="5038" w:type="dxa"/>
            <w:gridSpan w:val="2"/>
            <w:tcPrChange w:id="1030" w:author="gorgemj" w:date="2017-11-30T12:36:00Z">
              <w:tcPr>
                <w:tcW w:w="6768" w:type="dxa"/>
                <w:gridSpan w:val="7"/>
              </w:tcPr>
            </w:tcPrChange>
          </w:tcPr>
          <w:p w:rsidR="00A11F7F" w:rsidRPr="00AC0531" w:rsidRDefault="00A11F7F" w:rsidP="00542606">
            <w:pPr>
              <w:autoSpaceDE w:val="0"/>
              <w:autoSpaceDN w:val="0"/>
              <w:adjustRightInd w:val="0"/>
              <w:spacing w:before="60" w:after="60" w:line="280" w:lineRule="atLeast"/>
              <w:rPr>
                <w:rFonts w:eastAsia="Calibri" w:cs="Arial"/>
              </w:rPr>
            </w:pPr>
            <w:r w:rsidRPr="00AC0531">
              <w:rPr>
                <w:rFonts w:eastAsia="Calibri" w:cs="Arial"/>
              </w:rPr>
              <w:t>This publication does not address:</w:t>
            </w:r>
          </w:p>
          <w:p w:rsidR="00A11F7F" w:rsidRPr="00AC0531" w:rsidRDefault="00785B26" w:rsidP="00B31A32">
            <w:pPr>
              <w:tabs>
                <w:tab w:val="left" w:pos="342"/>
              </w:tabs>
              <w:autoSpaceDE w:val="0"/>
              <w:autoSpaceDN w:val="0"/>
              <w:adjustRightInd w:val="0"/>
              <w:spacing w:before="60" w:after="60" w:line="280" w:lineRule="atLeast"/>
              <w:ind w:left="342" w:hanging="342"/>
              <w:rPr>
                <w:rFonts w:eastAsia="Calibri" w:cs="Arial"/>
              </w:rPr>
            </w:pPr>
            <w:r w:rsidRPr="00AC0531">
              <w:rPr>
                <w:rFonts w:eastAsia="Calibri" w:cs="Arial"/>
              </w:rPr>
              <w:t>(a)</w:t>
            </w:r>
            <w:r w:rsidRPr="00AC0531">
              <w:rPr>
                <w:rFonts w:eastAsia="Calibri" w:cs="Arial"/>
              </w:rPr>
              <w:tab/>
            </w:r>
            <w:r w:rsidR="00EF003E" w:rsidRPr="00AC0531">
              <w:rPr>
                <w:rFonts w:eastAsia="Calibri" w:cs="Arial"/>
              </w:rPr>
              <w:t xml:space="preserve">Requirements </w:t>
            </w:r>
            <w:r w:rsidR="00A11F7F" w:rsidRPr="00AC0531">
              <w:rPr>
                <w:rFonts w:eastAsia="Calibri" w:cs="Arial"/>
              </w:rPr>
              <w:t>that are specifically cov</w:t>
            </w:r>
            <w:r w:rsidR="0043322C" w:rsidRPr="00AC0531">
              <w:rPr>
                <w:rFonts w:eastAsia="Calibri" w:cs="Arial"/>
              </w:rPr>
              <w:t>ered in other IAEA Safety Requirements publications (</w:t>
            </w:r>
            <w:ins w:id="1031" w:author="gorgemj" w:date="2017-11-09T16:56:00Z">
              <w:r w:rsidR="00B31A32" w:rsidRPr="00AC0531">
                <w:rPr>
                  <w:rFonts w:eastAsia="Calibri" w:cs="Arial"/>
                </w:rPr>
                <w:t>e.g. IAEA Safety Standards Series No. GSR Part 4 (Rev. 1), Safety Assessment for Facilities and Activities</w:t>
              </w:r>
              <w:r w:rsidR="00B31A32" w:rsidRPr="00AC0531" w:rsidDel="00B31A32">
                <w:rPr>
                  <w:rFonts w:eastAsia="Calibri" w:cs="Arial"/>
                </w:rPr>
                <w:t xml:space="preserve"> </w:t>
              </w:r>
            </w:ins>
            <w:del w:id="1032" w:author="gorgemj" w:date="2017-11-09T16:56:00Z">
              <w:r w:rsidR="0043322C" w:rsidRPr="00AC0531" w:rsidDel="00B31A32">
                <w:rPr>
                  <w:rFonts w:eastAsia="Calibri" w:cs="Arial"/>
                </w:rPr>
                <w:delText xml:space="preserve">for example Ref. </w:delText>
              </w:r>
            </w:del>
            <w:r w:rsidR="0043322C" w:rsidRPr="00AC0531">
              <w:rPr>
                <w:rFonts w:eastAsia="Calibri" w:cs="Arial"/>
              </w:rPr>
              <w:t xml:space="preserve">[2]); </w:t>
            </w:r>
          </w:p>
          <w:p w:rsidR="00A11F7F" w:rsidRPr="00AC0531" w:rsidRDefault="0043322C" w:rsidP="00785B26">
            <w:pPr>
              <w:tabs>
                <w:tab w:val="left" w:pos="342"/>
              </w:tabs>
              <w:autoSpaceDE w:val="0"/>
              <w:autoSpaceDN w:val="0"/>
              <w:adjustRightInd w:val="0"/>
              <w:spacing w:before="60" w:after="60" w:line="280" w:lineRule="atLeast"/>
              <w:ind w:left="342" w:hanging="342"/>
              <w:rPr>
                <w:rFonts w:eastAsia="Calibri" w:cs="Arial"/>
              </w:rPr>
            </w:pPr>
            <w:r w:rsidRPr="00AC0531">
              <w:rPr>
                <w:rFonts w:eastAsia="Calibri" w:cs="Arial"/>
              </w:rPr>
              <w:t xml:space="preserve">(b) </w:t>
            </w:r>
            <w:r w:rsidR="00785B26" w:rsidRPr="00AC0531">
              <w:rPr>
                <w:rFonts w:eastAsia="Calibri" w:cs="Arial"/>
              </w:rPr>
              <w:tab/>
            </w:r>
            <w:r w:rsidRPr="00AC0531">
              <w:rPr>
                <w:rFonts w:eastAsia="Calibri" w:cs="Arial"/>
              </w:rPr>
              <w:t>Matters relating to nuclear security or to the State system of accounting for, and control of, nuclear material;</w:t>
            </w:r>
          </w:p>
          <w:p w:rsidR="00A11F7F" w:rsidRPr="00AC0531" w:rsidRDefault="0043322C" w:rsidP="00785B26">
            <w:pPr>
              <w:tabs>
                <w:tab w:val="left" w:pos="342"/>
              </w:tabs>
              <w:autoSpaceDE w:val="0"/>
              <w:autoSpaceDN w:val="0"/>
              <w:adjustRightInd w:val="0"/>
              <w:spacing w:before="60" w:after="60" w:line="280" w:lineRule="atLeast"/>
              <w:ind w:left="342" w:hanging="342"/>
              <w:rPr>
                <w:rFonts w:eastAsia="Calibri" w:cs="Arial"/>
              </w:rPr>
            </w:pPr>
            <w:r w:rsidRPr="00AC0531">
              <w:rPr>
                <w:rFonts w:eastAsia="Calibri" w:cs="Arial"/>
              </w:rPr>
              <w:t xml:space="preserve">(c) </w:t>
            </w:r>
            <w:r w:rsidR="00785B26" w:rsidRPr="00AC0531">
              <w:rPr>
                <w:rFonts w:eastAsia="Calibri" w:cs="Arial"/>
              </w:rPr>
              <w:tab/>
            </w:r>
            <w:r w:rsidR="00EF003E" w:rsidRPr="00AC0531">
              <w:rPr>
                <w:rFonts w:eastAsia="Calibri" w:cs="Arial"/>
              </w:rPr>
              <w:t xml:space="preserve">Conventional </w:t>
            </w:r>
            <w:r w:rsidRPr="00AC0531">
              <w:rPr>
                <w:rFonts w:eastAsia="Calibri" w:cs="Arial"/>
              </w:rPr>
              <w:t>industrial safety that under no circumstances could affect the safety of the nuclear power plant;</w:t>
            </w:r>
          </w:p>
          <w:p w:rsidR="00A11F7F" w:rsidRPr="00AC0531" w:rsidRDefault="0043322C" w:rsidP="00785B26">
            <w:pPr>
              <w:tabs>
                <w:tab w:val="left" w:pos="342"/>
              </w:tabs>
              <w:autoSpaceDE w:val="0"/>
              <w:autoSpaceDN w:val="0"/>
              <w:adjustRightInd w:val="0"/>
              <w:spacing w:before="60" w:after="60" w:line="280" w:lineRule="atLeast"/>
              <w:ind w:left="342" w:hanging="342"/>
              <w:rPr>
                <w:rFonts w:eastAsia="Calibri" w:cs="Arial"/>
              </w:rPr>
            </w:pPr>
            <w:r w:rsidRPr="00AC0531">
              <w:rPr>
                <w:rFonts w:eastAsia="Calibri" w:cs="Arial"/>
              </w:rPr>
              <w:t xml:space="preserve">(d) </w:t>
            </w:r>
            <w:r w:rsidR="00785B26" w:rsidRPr="00AC0531">
              <w:rPr>
                <w:rFonts w:eastAsia="Calibri" w:cs="Arial"/>
              </w:rPr>
              <w:tab/>
            </w:r>
            <w:r w:rsidRPr="00AC0531">
              <w:rPr>
                <w:rFonts w:eastAsia="Calibri" w:cs="Arial"/>
              </w:rPr>
              <w:t>Non-radiological impacts arising from the operation of nuclear power plants.</w:t>
            </w:r>
          </w:p>
        </w:tc>
        <w:tc>
          <w:tcPr>
            <w:tcW w:w="6912" w:type="dxa"/>
            <w:gridSpan w:val="3"/>
            <w:tcPrChange w:id="1033" w:author="gorgemj" w:date="2017-11-30T12:36:00Z">
              <w:tcPr>
                <w:tcW w:w="5130" w:type="dxa"/>
                <w:gridSpan w:val="8"/>
              </w:tcPr>
            </w:tcPrChange>
          </w:tcPr>
          <w:p w:rsidR="005174C0" w:rsidDel="00F60DD4" w:rsidRDefault="0043322C">
            <w:pPr>
              <w:spacing w:before="60" w:after="60" w:line="280" w:lineRule="atLeast"/>
              <w:rPr>
                <w:del w:id="1034" w:author="gorgemj" w:date="2017-11-23T19:57:00Z"/>
                <w:rFonts w:cs="Arial"/>
              </w:rPr>
            </w:pPr>
            <w:r w:rsidRPr="00817CEB">
              <w:rPr>
                <w:rFonts w:cs="Arial"/>
              </w:rPr>
              <w:t>This is an explanatory statement.</w:t>
            </w:r>
          </w:p>
          <w:p w:rsidR="005174C0" w:rsidRDefault="005174C0">
            <w:pPr>
              <w:spacing w:before="60" w:after="60" w:line="280" w:lineRule="atLeast"/>
              <w:rPr>
                <w:rFonts w:cs="Arial"/>
                <w:b/>
              </w:rPr>
            </w:pPr>
          </w:p>
        </w:tc>
      </w:tr>
      <w:tr w:rsidR="00A11F7F" w:rsidRPr="00817CEB" w:rsidTr="00814E5E">
        <w:trPr>
          <w:cantSplit/>
          <w:trPrChange w:id="1035" w:author="gorgemj" w:date="2017-11-30T12:36:00Z">
            <w:trPr>
              <w:gridBefore w:val="6"/>
              <w:gridAfter w:val="0"/>
              <w:cantSplit/>
            </w:trPr>
          </w:trPrChange>
        </w:trPr>
        <w:tc>
          <w:tcPr>
            <w:tcW w:w="947" w:type="dxa"/>
            <w:tcPrChange w:id="1036" w:author="gorgemj" w:date="2017-11-30T12:36:00Z">
              <w:tcPr>
                <w:tcW w:w="945" w:type="dxa"/>
                <w:gridSpan w:val="6"/>
              </w:tcPr>
            </w:tcPrChange>
          </w:tcPr>
          <w:p w:rsidR="00E565BC" w:rsidRPr="00AC0531" w:rsidRDefault="00A11F7F" w:rsidP="00542606">
            <w:pPr>
              <w:autoSpaceDE w:val="0"/>
              <w:autoSpaceDN w:val="0"/>
              <w:adjustRightInd w:val="0"/>
              <w:spacing w:before="60" w:after="60" w:line="280" w:lineRule="atLeast"/>
              <w:jc w:val="center"/>
              <w:rPr>
                <w:rFonts w:cs="Arial"/>
                <w:rPrChange w:id="1037" w:author="gorgemj" w:date="2017-11-09T17:06:00Z">
                  <w:rPr>
                    <w:rFonts w:cs="Arial"/>
                    <w:b/>
                  </w:rPr>
                </w:rPrChange>
              </w:rPr>
            </w:pPr>
            <w:r w:rsidRPr="00AC0531">
              <w:rPr>
                <w:rFonts w:cs="Arial"/>
                <w:rPrChange w:id="1038" w:author="gorgemj" w:date="2017-11-09T17:06:00Z">
                  <w:rPr>
                    <w:rFonts w:cs="Arial"/>
                    <w:b/>
                  </w:rPr>
                </w:rPrChange>
              </w:rPr>
              <w:t>1.8</w:t>
            </w:r>
          </w:p>
        </w:tc>
        <w:tc>
          <w:tcPr>
            <w:tcW w:w="693" w:type="dxa"/>
            <w:tcPrChange w:id="1039" w:author="gorgemj" w:date="2017-11-30T12:36:00Z">
              <w:tcPr>
                <w:tcW w:w="747" w:type="dxa"/>
                <w:gridSpan w:val="3"/>
              </w:tcPr>
            </w:tcPrChange>
          </w:tcPr>
          <w:p w:rsidR="00E565BC" w:rsidRPr="00AC0531" w:rsidRDefault="00A11F7F" w:rsidP="00542606">
            <w:pPr>
              <w:autoSpaceDE w:val="0"/>
              <w:autoSpaceDN w:val="0"/>
              <w:adjustRightInd w:val="0"/>
              <w:spacing w:before="60" w:after="60" w:line="280" w:lineRule="atLeast"/>
              <w:jc w:val="center"/>
              <w:rPr>
                <w:rFonts w:cs="Arial"/>
                <w:bCs/>
                <w:color w:val="000000"/>
                <w:sz w:val="24"/>
                <w:szCs w:val="24"/>
                <w:rPrChange w:id="1040" w:author="gorgemj" w:date="2017-11-09T17:06:00Z">
                  <w:rPr>
                    <w:rFonts w:cs="Arial"/>
                    <w:b/>
                    <w:bCs/>
                    <w:color w:val="000000"/>
                    <w:sz w:val="24"/>
                    <w:szCs w:val="24"/>
                  </w:rPr>
                </w:rPrChange>
              </w:rPr>
            </w:pPr>
            <w:r w:rsidRPr="00AC0531">
              <w:rPr>
                <w:rFonts w:cs="Arial"/>
                <w:bCs/>
                <w:rPrChange w:id="1041" w:author="gorgemj" w:date="2017-11-09T17:06:00Z">
                  <w:rPr>
                    <w:rFonts w:cs="Arial"/>
                    <w:b/>
                    <w:bCs/>
                  </w:rPr>
                </w:rPrChange>
              </w:rPr>
              <w:t>1</w:t>
            </w:r>
          </w:p>
        </w:tc>
        <w:tc>
          <w:tcPr>
            <w:tcW w:w="5038" w:type="dxa"/>
            <w:gridSpan w:val="2"/>
            <w:tcPrChange w:id="1042" w:author="gorgemj" w:date="2017-11-30T12:36:00Z">
              <w:tcPr>
                <w:tcW w:w="6768" w:type="dxa"/>
                <w:gridSpan w:val="7"/>
              </w:tcPr>
            </w:tcPrChange>
          </w:tcPr>
          <w:p w:rsidR="00A11F7F" w:rsidRPr="00AC0531" w:rsidRDefault="00A11F7F" w:rsidP="00B31A32">
            <w:pPr>
              <w:autoSpaceDE w:val="0"/>
              <w:autoSpaceDN w:val="0"/>
              <w:adjustRightInd w:val="0"/>
              <w:spacing w:before="60" w:after="60" w:line="280" w:lineRule="atLeast"/>
              <w:rPr>
                <w:rFonts w:eastAsia="Calibri" w:cs="Arial"/>
              </w:rPr>
            </w:pPr>
            <w:r w:rsidRPr="00AC0531">
              <w:rPr>
                <w:rFonts w:eastAsia="Calibri" w:cs="Arial"/>
              </w:rPr>
              <w:t xml:space="preserve">Terms in this publication are to be understood as defined and explained in the IAEA Safety Glossary [3], unless otherwise stated here (see </w:t>
            </w:r>
            <w:del w:id="1043" w:author="gorgemj" w:date="2017-11-09T16:56:00Z">
              <w:r w:rsidRPr="00AC0531" w:rsidDel="00B31A32">
                <w:rPr>
                  <w:rFonts w:eastAsia="Calibri" w:cs="Arial"/>
                </w:rPr>
                <w:delText xml:space="preserve">under </w:delText>
              </w:r>
            </w:del>
            <w:r w:rsidRPr="00AC0531">
              <w:rPr>
                <w:rFonts w:eastAsia="Calibri" w:cs="Arial"/>
              </w:rPr>
              <w:t>Definitions).</w:t>
            </w:r>
          </w:p>
        </w:tc>
        <w:tc>
          <w:tcPr>
            <w:tcW w:w="6912" w:type="dxa"/>
            <w:gridSpan w:val="3"/>
            <w:tcPrChange w:id="1044" w:author="gorgemj" w:date="2017-11-30T12:36:00Z">
              <w:tcPr>
                <w:tcW w:w="5130" w:type="dxa"/>
                <w:gridSpan w:val="8"/>
              </w:tcPr>
            </w:tcPrChange>
          </w:tcPr>
          <w:p w:rsidR="005174C0" w:rsidDel="00FD1B7C" w:rsidRDefault="0043322C">
            <w:pPr>
              <w:spacing w:before="60" w:after="60" w:line="280" w:lineRule="atLeast"/>
              <w:rPr>
                <w:del w:id="1045" w:author="gorgemj" w:date="2017-11-23T19:41:00Z"/>
                <w:rFonts w:cs="Arial"/>
              </w:rPr>
            </w:pPr>
            <w:r w:rsidRPr="00817CEB">
              <w:rPr>
                <w:rFonts w:cs="Arial"/>
              </w:rPr>
              <w:t>This is an explanatory statement.</w:t>
            </w:r>
          </w:p>
          <w:p w:rsidR="005174C0" w:rsidRDefault="005174C0">
            <w:pPr>
              <w:spacing w:before="60" w:after="60" w:line="280" w:lineRule="atLeast"/>
              <w:rPr>
                <w:rFonts w:cs="Arial"/>
                <w:b/>
              </w:rPr>
            </w:pPr>
          </w:p>
        </w:tc>
      </w:tr>
      <w:tr w:rsidR="00A11F7F" w:rsidRPr="00817CEB" w:rsidTr="00814E5E">
        <w:trPr>
          <w:cantSplit/>
          <w:trPrChange w:id="1046" w:author="gorgemj" w:date="2017-11-30T12:36:00Z">
            <w:trPr>
              <w:gridBefore w:val="6"/>
              <w:gridAfter w:val="0"/>
              <w:cantSplit/>
            </w:trPr>
          </w:trPrChange>
        </w:trPr>
        <w:tc>
          <w:tcPr>
            <w:tcW w:w="947" w:type="dxa"/>
            <w:tcPrChange w:id="1047" w:author="gorgemj" w:date="2017-11-30T12:36:00Z">
              <w:tcPr>
                <w:tcW w:w="945" w:type="dxa"/>
                <w:gridSpan w:val="6"/>
              </w:tcPr>
            </w:tcPrChange>
          </w:tcPr>
          <w:p w:rsidR="00E565BC" w:rsidRPr="00AC0531" w:rsidRDefault="00E565BC" w:rsidP="00542606">
            <w:pPr>
              <w:keepNext/>
              <w:keepLines/>
              <w:autoSpaceDE w:val="0"/>
              <w:autoSpaceDN w:val="0"/>
              <w:adjustRightInd w:val="0"/>
              <w:spacing w:before="60" w:after="60" w:line="280" w:lineRule="atLeast"/>
              <w:jc w:val="center"/>
              <w:rPr>
                <w:rFonts w:cs="Arial"/>
                <w:rPrChange w:id="1048" w:author="gorgemj" w:date="2017-11-09T17:06:00Z">
                  <w:rPr>
                    <w:rFonts w:cs="Arial"/>
                    <w:b/>
                  </w:rPr>
                </w:rPrChange>
              </w:rPr>
            </w:pPr>
          </w:p>
        </w:tc>
        <w:tc>
          <w:tcPr>
            <w:tcW w:w="693" w:type="dxa"/>
            <w:tcPrChange w:id="1049" w:author="gorgemj" w:date="2017-11-30T12:36:00Z">
              <w:tcPr>
                <w:tcW w:w="747" w:type="dxa"/>
                <w:gridSpan w:val="3"/>
              </w:tcPr>
            </w:tcPrChange>
          </w:tcPr>
          <w:p w:rsidR="00E565BC" w:rsidRPr="00AC0531" w:rsidRDefault="00E565BC" w:rsidP="00542606">
            <w:pPr>
              <w:keepNext/>
              <w:keepLines/>
              <w:autoSpaceDE w:val="0"/>
              <w:autoSpaceDN w:val="0"/>
              <w:adjustRightInd w:val="0"/>
              <w:spacing w:before="60" w:after="60" w:line="280" w:lineRule="atLeast"/>
              <w:jc w:val="center"/>
              <w:rPr>
                <w:rFonts w:cs="Arial"/>
                <w:bCs/>
                <w:rPrChange w:id="1050" w:author="gorgemj" w:date="2017-11-09T17:06:00Z">
                  <w:rPr>
                    <w:rFonts w:cs="Arial"/>
                    <w:b/>
                    <w:bCs/>
                  </w:rPr>
                </w:rPrChange>
              </w:rPr>
            </w:pPr>
          </w:p>
        </w:tc>
        <w:tc>
          <w:tcPr>
            <w:tcW w:w="5038" w:type="dxa"/>
            <w:gridSpan w:val="2"/>
            <w:tcPrChange w:id="1051" w:author="gorgemj" w:date="2017-11-30T12:36:00Z">
              <w:tcPr>
                <w:tcW w:w="6768" w:type="dxa"/>
                <w:gridSpan w:val="7"/>
              </w:tcPr>
            </w:tcPrChange>
          </w:tcPr>
          <w:p w:rsidR="005174C0" w:rsidRPr="00491A0A" w:rsidRDefault="00A11F7F" w:rsidP="00542606">
            <w:pPr>
              <w:keepNext/>
              <w:keepLines/>
              <w:autoSpaceDE w:val="0"/>
              <w:autoSpaceDN w:val="0"/>
              <w:adjustRightInd w:val="0"/>
              <w:spacing w:before="60" w:after="60" w:line="280" w:lineRule="atLeast"/>
              <w:rPr>
                <w:rFonts w:cs="Arial"/>
                <w:b/>
                <w:color w:val="000000"/>
                <w:sz w:val="24"/>
                <w:szCs w:val="24"/>
              </w:rPr>
            </w:pPr>
            <w:r w:rsidRPr="00491A0A">
              <w:rPr>
                <w:rFonts w:eastAsia="Calibri" w:cs="Arial"/>
                <w:b/>
                <w:rPrChange w:id="1052" w:author="gorgemj" w:date="2017-11-23T19:57:00Z">
                  <w:rPr>
                    <w:rFonts w:eastAsia="Calibri" w:cs="Arial"/>
                  </w:rPr>
                </w:rPrChange>
              </w:rPr>
              <w:t>STRUCTURE</w:t>
            </w:r>
          </w:p>
        </w:tc>
        <w:tc>
          <w:tcPr>
            <w:tcW w:w="6912" w:type="dxa"/>
            <w:gridSpan w:val="3"/>
            <w:tcPrChange w:id="1053" w:author="gorgemj" w:date="2017-11-30T12:36:00Z">
              <w:tcPr>
                <w:tcW w:w="5130" w:type="dxa"/>
                <w:gridSpan w:val="8"/>
              </w:tcPr>
            </w:tcPrChange>
          </w:tcPr>
          <w:p w:rsidR="005174C0" w:rsidRDefault="005174C0" w:rsidP="00542606">
            <w:pPr>
              <w:keepNext/>
              <w:keepLines/>
              <w:spacing w:before="60" w:after="60" w:line="280" w:lineRule="atLeast"/>
              <w:rPr>
                <w:rFonts w:cs="Arial"/>
                <w:b/>
              </w:rPr>
            </w:pPr>
          </w:p>
        </w:tc>
      </w:tr>
      <w:tr w:rsidR="00A11F7F" w:rsidRPr="00817CEB" w:rsidTr="00814E5E">
        <w:trPr>
          <w:cantSplit/>
          <w:trPrChange w:id="1054" w:author="gorgemj" w:date="2017-11-30T12:36:00Z">
            <w:trPr>
              <w:gridBefore w:val="6"/>
              <w:gridAfter w:val="0"/>
              <w:cantSplit/>
            </w:trPr>
          </w:trPrChange>
        </w:trPr>
        <w:tc>
          <w:tcPr>
            <w:tcW w:w="947" w:type="dxa"/>
            <w:tcPrChange w:id="1055" w:author="gorgemj" w:date="2017-11-30T12:36:00Z">
              <w:tcPr>
                <w:tcW w:w="945" w:type="dxa"/>
                <w:gridSpan w:val="6"/>
              </w:tcPr>
            </w:tcPrChange>
          </w:tcPr>
          <w:p w:rsidR="00E565BC" w:rsidRPr="00AC0531" w:rsidRDefault="00A11F7F" w:rsidP="00542606">
            <w:pPr>
              <w:autoSpaceDE w:val="0"/>
              <w:autoSpaceDN w:val="0"/>
              <w:adjustRightInd w:val="0"/>
              <w:spacing w:before="60" w:after="60" w:line="280" w:lineRule="atLeast"/>
              <w:jc w:val="center"/>
              <w:rPr>
                <w:rFonts w:cs="Arial"/>
                <w:rPrChange w:id="1056" w:author="gorgemj" w:date="2017-11-09T17:06:00Z">
                  <w:rPr>
                    <w:rFonts w:cs="Arial"/>
                    <w:b/>
                  </w:rPr>
                </w:rPrChange>
              </w:rPr>
            </w:pPr>
            <w:r w:rsidRPr="00AC0531">
              <w:rPr>
                <w:rFonts w:cs="Arial"/>
                <w:rPrChange w:id="1057" w:author="gorgemj" w:date="2017-11-09T17:06:00Z">
                  <w:rPr>
                    <w:rFonts w:cs="Arial"/>
                    <w:b/>
                  </w:rPr>
                </w:rPrChange>
              </w:rPr>
              <w:t>1.9</w:t>
            </w:r>
          </w:p>
        </w:tc>
        <w:tc>
          <w:tcPr>
            <w:tcW w:w="693" w:type="dxa"/>
            <w:tcPrChange w:id="1058" w:author="gorgemj" w:date="2017-11-30T12:36:00Z">
              <w:tcPr>
                <w:tcW w:w="747" w:type="dxa"/>
                <w:gridSpan w:val="3"/>
              </w:tcPr>
            </w:tcPrChange>
          </w:tcPr>
          <w:p w:rsidR="00E565BC" w:rsidRPr="00AC0531" w:rsidRDefault="00A11F7F" w:rsidP="00542606">
            <w:pPr>
              <w:autoSpaceDE w:val="0"/>
              <w:autoSpaceDN w:val="0"/>
              <w:adjustRightInd w:val="0"/>
              <w:spacing w:before="60" w:after="60" w:line="280" w:lineRule="atLeast"/>
              <w:jc w:val="center"/>
              <w:rPr>
                <w:rFonts w:cs="Arial"/>
                <w:bCs/>
                <w:color w:val="000000"/>
                <w:sz w:val="24"/>
                <w:szCs w:val="24"/>
                <w:rPrChange w:id="1059" w:author="gorgemj" w:date="2017-11-09T17:06:00Z">
                  <w:rPr>
                    <w:rFonts w:cs="Arial"/>
                    <w:b/>
                    <w:bCs/>
                    <w:color w:val="000000"/>
                    <w:sz w:val="24"/>
                    <w:szCs w:val="24"/>
                  </w:rPr>
                </w:rPrChange>
              </w:rPr>
            </w:pPr>
            <w:r w:rsidRPr="00AC0531">
              <w:rPr>
                <w:rFonts w:cs="Arial"/>
                <w:bCs/>
                <w:rPrChange w:id="1060" w:author="gorgemj" w:date="2017-11-09T17:06:00Z">
                  <w:rPr>
                    <w:rFonts w:cs="Arial"/>
                    <w:b/>
                    <w:bCs/>
                  </w:rPr>
                </w:rPrChange>
              </w:rPr>
              <w:t>1</w:t>
            </w:r>
          </w:p>
        </w:tc>
        <w:tc>
          <w:tcPr>
            <w:tcW w:w="5038" w:type="dxa"/>
            <w:gridSpan w:val="2"/>
            <w:tcPrChange w:id="1061" w:author="gorgemj" w:date="2017-11-30T12:36:00Z">
              <w:tcPr>
                <w:tcW w:w="6768" w:type="dxa"/>
                <w:gridSpan w:val="7"/>
              </w:tcPr>
            </w:tcPrChange>
          </w:tcPr>
          <w:p w:rsidR="00A11F7F" w:rsidRPr="00033131" w:rsidRDefault="00A11F7F" w:rsidP="00033131">
            <w:pPr>
              <w:autoSpaceDE w:val="0"/>
              <w:autoSpaceDN w:val="0"/>
              <w:adjustRightInd w:val="0"/>
              <w:spacing w:before="60" w:after="60" w:line="280" w:lineRule="atLeast"/>
              <w:rPr>
                <w:rFonts w:eastAsia="Calibri" w:cs="Arial"/>
                <w:sz w:val="18"/>
                <w:rPrChange w:id="1062" w:author="friedmbn" w:date="2017-11-27T15:34:00Z">
                  <w:rPr>
                    <w:rFonts w:eastAsia="Calibri" w:cs="Arial"/>
                  </w:rPr>
                </w:rPrChange>
              </w:rPr>
            </w:pPr>
            <w:r w:rsidRPr="00033131">
              <w:rPr>
                <w:rFonts w:eastAsia="Calibri" w:cs="Arial"/>
              </w:rPr>
              <w:t>This Safety Requirements publication follows the relationship between safety objectives and safety principles, and between requirements for nuclear safety functions and design criteria for safety. Section 2 elaborates on the safety objective, safety principles and concepts that form the basis for deriving the safety function requirements that must be met for the nuclear powe</w:t>
            </w:r>
            <w:r w:rsidR="0043322C" w:rsidRPr="00033131">
              <w:rPr>
                <w:rFonts w:eastAsia="Calibri" w:cs="Arial"/>
              </w:rPr>
              <w:t>r plant, as well as the safety design criteria. Sections 3-6 establish numbered overarching requirements (shown in bold type), with additional requirements as appropriate</w:t>
            </w:r>
            <w:ins w:id="1063" w:author="gorgemj" w:date="2017-11-09T16:58:00Z">
              <w:r w:rsidR="00AC0531" w:rsidRPr="00033131">
                <w:rPr>
                  <w:rFonts w:eastAsia="Calibri" w:cs="Arial"/>
                </w:rPr>
                <w:t xml:space="preserve"> in the paragraphs that follow them</w:t>
              </w:r>
            </w:ins>
            <w:r w:rsidR="0043322C" w:rsidRPr="00033131">
              <w:rPr>
                <w:rFonts w:eastAsia="Calibri" w:cs="Arial"/>
              </w:rPr>
              <w:t>. Section 3 establishes the general requirements to be satisfied by the design organization in the management of safety in the design process. Secti</w:t>
            </w:r>
            <w:r w:rsidR="00EF003E" w:rsidRPr="00033131">
              <w:rPr>
                <w:rFonts w:eastAsia="Calibri" w:cs="Arial"/>
              </w:rPr>
              <w:t>on </w:t>
            </w:r>
            <w:r w:rsidR="0043322C" w:rsidRPr="00033131">
              <w:rPr>
                <w:rFonts w:eastAsia="Calibri" w:cs="Arial"/>
              </w:rPr>
              <w:t xml:space="preserve">4 establishes requirements for the principal technical design criteria for safety, including requirements for the fundamental safety functions, the application of </w:t>
            </w:r>
            <w:proofErr w:type="spellStart"/>
            <w:r w:rsidR="0043322C" w:rsidRPr="00033131">
              <w:rPr>
                <w:rFonts w:eastAsia="Calibri" w:cs="Arial"/>
              </w:rPr>
              <w:t>defence</w:t>
            </w:r>
            <w:proofErr w:type="spellEnd"/>
            <w:r w:rsidR="0043322C" w:rsidRPr="00033131">
              <w:rPr>
                <w:rFonts w:eastAsia="Calibri" w:cs="Arial"/>
              </w:rPr>
              <w:t xml:space="preserve"> in depth</w:t>
            </w:r>
            <w:del w:id="1064" w:author="gorgemj" w:date="2017-11-09T16:59:00Z">
              <w:r w:rsidR="0043322C" w:rsidRPr="00033131" w:rsidDel="00AC0531">
                <w:rPr>
                  <w:rFonts w:eastAsia="Calibri" w:cs="Arial"/>
                </w:rPr>
                <w:delText>,</w:delText>
              </w:r>
            </w:del>
            <w:r w:rsidR="0043322C" w:rsidRPr="00033131">
              <w:rPr>
                <w:rFonts w:eastAsia="Calibri" w:cs="Arial"/>
              </w:rPr>
              <w:t xml:space="preserve"> and provisions for construction</w:t>
            </w:r>
            <w:del w:id="1065" w:author="gorgemj" w:date="2017-11-09T16:59:00Z">
              <w:r w:rsidR="0043322C" w:rsidRPr="00033131" w:rsidDel="00AC0531">
                <w:rPr>
                  <w:rFonts w:eastAsia="Calibri" w:cs="Arial"/>
                </w:rPr>
                <w:delText>,</w:delText>
              </w:r>
            </w:del>
            <w:ins w:id="1066" w:author="gorgemj" w:date="2017-11-09T16:59:00Z">
              <w:r w:rsidR="00AC0531" w:rsidRPr="00033131">
                <w:rPr>
                  <w:rFonts w:eastAsia="Calibri" w:cs="Arial"/>
                </w:rPr>
                <w:t>;</w:t>
              </w:r>
            </w:ins>
            <w:r w:rsidR="0043322C" w:rsidRPr="00033131">
              <w:rPr>
                <w:rFonts w:eastAsia="Calibri" w:cs="Arial"/>
              </w:rPr>
              <w:t xml:space="preserve"> </w:t>
            </w:r>
            <w:del w:id="1067" w:author="gorgemj" w:date="2017-11-09T16:59:00Z">
              <w:r w:rsidR="0043322C" w:rsidRPr="00033131" w:rsidDel="00AC0531">
                <w:rPr>
                  <w:rFonts w:eastAsia="Calibri" w:cs="Arial"/>
                </w:rPr>
                <w:delText xml:space="preserve">and </w:delText>
              </w:r>
            </w:del>
            <w:ins w:id="1068" w:author="gorgemj" w:date="2017-11-09T16:59:00Z">
              <w:r w:rsidR="00AC0531" w:rsidRPr="00033131">
                <w:rPr>
                  <w:rFonts w:eastAsia="Calibri" w:cs="Arial"/>
                </w:rPr>
                <w:t xml:space="preserve">requirements </w:t>
              </w:r>
            </w:ins>
            <w:r w:rsidR="0043322C" w:rsidRPr="00033131">
              <w:rPr>
                <w:rFonts w:eastAsia="Calibri" w:cs="Arial"/>
              </w:rPr>
              <w:t>for interfaces of safety with nuclear security and with the State system of accounting for, and control of, nuclear material</w:t>
            </w:r>
            <w:del w:id="1069" w:author="gorgemj" w:date="2017-11-09T16:59:00Z">
              <w:r w:rsidR="0043322C" w:rsidRPr="00033131" w:rsidDel="00AC0531">
                <w:rPr>
                  <w:rFonts w:eastAsia="Calibri" w:cs="Arial"/>
                </w:rPr>
                <w:delText>,</w:delText>
              </w:r>
            </w:del>
            <w:ins w:id="1070" w:author="gorgemj" w:date="2017-11-09T16:59:00Z">
              <w:r w:rsidR="00AC0531" w:rsidRPr="00033131">
                <w:rPr>
                  <w:rFonts w:eastAsia="Calibri" w:cs="Arial"/>
                </w:rPr>
                <w:t>;</w:t>
              </w:r>
            </w:ins>
            <w:r w:rsidR="0043322C" w:rsidRPr="00033131">
              <w:rPr>
                <w:rFonts w:eastAsia="Calibri" w:cs="Arial"/>
              </w:rPr>
              <w:t xml:space="preserve"> and </w:t>
            </w:r>
            <w:ins w:id="1071" w:author="gorgemj" w:date="2017-11-09T17:00:00Z">
              <w:r w:rsidR="00AC0531" w:rsidRPr="00033131">
                <w:rPr>
                  <w:rFonts w:eastAsia="Calibri" w:cs="Arial"/>
                </w:rPr>
                <w:t xml:space="preserve">requirements </w:t>
              </w:r>
            </w:ins>
            <w:r w:rsidR="0043322C" w:rsidRPr="00033131">
              <w:rPr>
                <w:rFonts w:eastAsia="Calibri" w:cs="Arial"/>
              </w:rPr>
              <w:t xml:space="preserve">for ensuring that radiation risks arising from the plant are maintained as low as reasonably achievable. Section 5 establishes requirements for general plant design that supplement the requirements for principal technical design criteria to ensure that safety objectives are met and the safety principles are applied. </w:t>
            </w:r>
            <w:del w:id="1072" w:author="friedmbn" w:date="2017-11-27T15:35:00Z">
              <w:r w:rsidR="0043322C" w:rsidRPr="00033131" w:rsidDel="00033131">
                <w:rPr>
                  <w:rFonts w:eastAsia="Calibri" w:cs="Arial"/>
                </w:rPr>
                <w:delText xml:space="preserve">The requirements for general plant </w:delText>
              </w:r>
              <w:r w:rsidR="00EF003E" w:rsidRPr="00033131" w:rsidDel="00033131">
                <w:rPr>
                  <w:rFonts w:eastAsia="Calibri" w:cs="Arial"/>
                </w:rPr>
                <w:delText>design apply to all items (i.e., </w:delText>
              </w:r>
              <w:r w:rsidR="0043322C" w:rsidRPr="00033131" w:rsidDel="00033131">
                <w:rPr>
                  <w:rFonts w:eastAsia="Calibri" w:cs="Arial"/>
                </w:rPr>
                <w:delText>structures, systems and components) important to safety. Section 6 establishes the requirements for the design of specific plant systems, such as the reactor core, reactor coolant systems, containment system, and instrumentation and control systems.</w:delText>
              </w:r>
            </w:del>
          </w:p>
        </w:tc>
        <w:tc>
          <w:tcPr>
            <w:tcW w:w="6912" w:type="dxa"/>
            <w:gridSpan w:val="3"/>
            <w:tcPrChange w:id="1073" w:author="gorgemj" w:date="2017-11-30T12:36:00Z">
              <w:tcPr>
                <w:tcW w:w="5130" w:type="dxa"/>
                <w:gridSpan w:val="8"/>
              </w:tcPr>
            </w:tcPrChange>
          </w:tcPr>
          <w:p w:rsidR="005174C0" w:rsidDel="00EE2162" w:rsidRDefault="0043322C">
            <w:pPr>
              <w:spacing w:before="60" w:after="60" w:line="280" w:lineRule="atLeast"/>
              <w:rPr>
                <w:del w:id="1074" w:author="gorgemj" w:date="2017-11-23T19:57:00Z"/>
                <w:rFonts w:cs="Arial"/>
              </w:rPr>
            </w:pPr>
            <w:r w:rsidRPr="00817CEB">
              <w:rPr>
                <w:rFonts w:cs="Arial"/>
              </w:rPr>
              <w:t>This is an explanatory statement.</w:t>
            </w:r>
          </w:p>
          <w:p w:rsidR="005174C0" w:rsidRDefault="005174C0">
            <w:pPr>
              <w:spacing w:before="60" w:after="60" w:line="280" w:lineRule="atLeast"/>
              <w:rPr>
                <w:rFonts w:cs="Arial"/>
                <w:b/>
              </w:rPr>
            </w:pPr>
          </w:p>
        </w:tc>
      </w:tr>
      <w:tr w:rsidR="00033131" w:rsidRPr="00817CEB" w:rsidTr="00814E5E">
        <w:tblPrEx>
          <w:tblPrExChange w:id="1075" w:author="gorgemj" w:date="2017-11-30T12:36:00Z">
            <w:tblPrEx>
              <w:tblW w:w="14165" w:type="dxa"/>
              <w:tblInd w:w="-318" w:type="dxa"/>
            </w:tblPrEx>
          </w:tblPrExChange>
        </w:tblPrEx>
        <w:trPr>
          <w:cantSplit/>
          <w:ins w:id="1076" w:author="friedmbn" w:date="2017-11-27T15:34:00Z"/>
          <w:trPrChange w:id="1077" w:author="gorgemj" w:date="2017-11-30T12:36:00Z">
            <w:trPr>
              <w:gridBefore w:val="2"/>
              <w:gridAfter w:val="0"/>
              <w:cantSplit/>
            </w:trPr>
          </w:trPrChange>
        </w:trPr>
        <w:tc>
          <w:tcPr>
            <w:tcW w:w="947" w:type="dxa"/>
            <w:tcPrChange w:id="1078" w:author="gorgemj" w:date="2017-11-30T12:36:00Z">
              <w:tcPr>
                <w:tcW w:w="945" w:type="dxa"/>
                <w:gridSpan w:val="3"/>
              </w:tcPr>
            </w:tcPrChange>
          </w:tcPr>
          <w:p w:rsidR="00033131" w:rsidRPr="00817CEB" w:rsidRDefault="00033131" w:rsidP="00ED2543">
            <w:pPr>
              <w:keepNext/>
              <w:keepLines/>
              <w:autoSpaceDE w:val="0"/>
              <w:autoSpaceDN w:val="0"/>
              <w:adjustRightInd w:val="0"/>
              <w:spacing w:before="60" w:after="60" w:line="280" w:lineRule="atLeast"/>
              <w:jc w:val="center"/>
              <w:rPr>
                <w:ins w:id="1079" w:author="friedmbn" w:date="2017-11-27T15:34:00Z"/>
                <w:rFonts w:cs="Arial"/>
                <w:b/>
              </w:rPr>
            </w:pPr>
            <w:ins w:id="1080" w:author="friedmbn" w:date="2017-11-27T15:35:00Z">
              <w:r w:rsidRPr="00E37144">
                <w:rPr>
                  <w:rFonts w:cs="Arial"/>
                </w:rPr>
                <w:t>1.9</w:t>
              </w:r>
            </w:ins>
          </w:p>
        </w:tc>
        <w:tc>
          <w:tcPr>
            <w:tcW w:w="693" w:type="dxa"/>
            <w:tcPrChange w:id="1081" w:author="gorgemj" w:date="2017-11-30T12:36:00Z">
              <w:tcPr>
                <w:tcW w:w="747" w:type="dxa"/>
                <w:gridSpan w:val="6"/>
              </w:tcPr>
            </w:tcPrChange>
          </w:tcPr>
          <w:p w:rsidR="00033131" w:rsidRDefault="00033131" w:rsidP="00ED2543">
            <w:pPr>
              <w:keepNext/>
              <w:keepLines/>
              <w:autoSpaceDE w:val="0"/>
              <w:autoSpaceDN w:val="0"/>
              <w:adjustRightInd w:val="0"/>
              <w:spacing w:before="60" w:after="60" w:line="280" w:lineRule="atLeast"/>
              <w:jc w:val="center"/>
              <w:rPr>
                <w:ins w:id="1082" w:author="friedmbn" w:date="2017-11-27T15:35:00Z"/>
                <w:rFonts w:cs="Arial"/>
                <w:bCs/>
              </w:rPr>
            </w:pPr>
            <w:ins w:id="1083" w:author="friedmbn" w:date="2017-11-27T15:35:00Z">
              <w:r w:rsidRPr="00E37144">
                <w:rPr>
                  <w:rFonts w:cs="Arial"/>
                  <w:bCs/>
                </w:rPr>
                <w:t>1</w:t>
              </w:r>
            </w:ins>
          </w:p>
          <w:p w:rsidR="00033131" w:rsidRDefault="00033131" w:rsidP="00ED2543">
            <w:pPr>
              <w:keepNext/>
              <w:keepLines/>
              <w:autoSpaceDE w:val="0"/>
              <w:autoSpaceDN w:val="0"/>
              <w:adjustRightInd w:val="0"/>
              <w:spacing w:before="60" w:after="60" w:line="280" w:lineRule="atLeast"/>
              <w:jc w:val="center"/>
              <w:rPr>
                <w:ins w:id="1084" w:author="friedmbn" w:date="2017-11-27T15:34:00Z"/>
                <w:rFonts w:cs="Arial"/>
                <w:b/>
                <w:bCs/>
              </w:rPr>
            </w:pPr>
            <w:ins w:id="1085" w:author="friedmbn" w:date="2017-11-27T15:35:00Z">
              <w:r w:rsidRPr="00033131">
                <w:rPr>
                  <w:rFonts w:cs="Arial"/>
                  <w:bCs/>
                  <w:sz w:val="16"/>
                  <w:rPrChange w:id="1086" w:author="friedmbn" w:date="2017-11-27T15:35:00Z">
                    <w:rPr>
                      <w:rFonts w:cs="Arial"/>
                      <w:bCs/>
                    </w:rPr>
                  </w:rPrChange>
                </w:rPr>
                <w:t>(cont.)</w:t>
              </w:r>
            </w:ins>
          </w:p>
        </w:tc>
        <w:tc>
          <w:tcPr>
            <w:tcW w:w="5038" w:type="dxa"/>
            <w:gridSpan w:val="2"/>
            <w:tcPrChange w:id="1087" w:author="gorgemj" w:date="2017-11-30T12:36:00Z">
              <w:tcPr>
                <w:tcW w:w="6236" w:type="dxa"/>
                <w:gridSpan w:val="8"/>
              </w:tcPr>
            </w:tcPrChange>
          </w:tcPr>
          <w:p w:rsidR="00033131" w:rsidRPr="00033131" w:rsidRDefault="00033131" w:rsidP="00ED2543">
            <w:pPr>
              <w:keepNext/>
              <w:keepLines/>
              <w:autoSpaceDE w:val="0"/>
              <w:autoSpaceDN w:val="0"/>
              <w:adjustRightInd w:val="0"/>
              <w:spacing w:before="60" w:after="60" w:line="280" w:lineRule="atLeast"/>
              <w:rPr>
                <w:ins w:id="1088" w:author="friedmbn" w:date="2017-11-27T15:34:00Z"/>
                <w:rFonts w:eastAsia="Calibri" w:cs="Arial"/>
                <w:b/>
                <w:bCs/>
                <w:sz w:val="18"/>
              </w:rPr>
            </w:pPr>
            <w:ins w:id="1089" w:author="friedmbn" w:date="2017-11-27T15:35:00Z">
              <w:r w:rsidRPr="00033131">
                <w:rPr>
                  <w:rFonts w:eastAsia="Calibri" w:cs="Arial"/>
                  <w:rPrChange w:id="1090" w:author="friedmbn" w:date="2017-11-27T15:35:00Z">
                    <w:rPr>
                      <w:rFonts w:eastAsia="Calibri" w:cs="Arial"/>
                      <w:sz w:val="18"/>
                    </w:rPr>
                  </w:rPrChange>
                </w:rPr>
                <w:t>The requirements for general plant design apply to all items (i.e., structures, systems and components) important to safety. Section 6 establishes the requirements for the design of specific plant systems, such as the reactor core, reactor coolant systems, containment system, and instrumentation and control systems.</w:t>
              </w:r>
            </w:ins>
          </w:p>
        </w:tc>
        <w:tc>
          <w:tcPr>
            <w:tcW w:w="6912" w:type="dxa"/>
            <w:gridSpan w:val="3"/>
            <w:tcPrChange w:id="1091" w:author="gorgemj" w:date="2017-11-30T12:36:00Z">
              <w:tcPr>
                <w:tcW w:w="6237" w:type="dxa"/>
                <w:gridSpan w:val="9"/>
              </w:tcPr>
            </w:tcPrChange>
          </w:tcPr>
          <w:p w:rsidR="00033131" w:rsidRDefault="00033131" w:rsidP="00ED2543">
            <w:pPr>
              <w:keepNext/>
              <w:keepLines/>
              <w:spacing w:before="60" w:after="60" w:line="280" w:lineRule="atLeast"/>
              <w:rPr>
                <w:ins w:id="1092" w:author="friedmbn" w:date="2017-11-27T15:34:00Z"/>
                <w:rFonts w:cs="Arial"/>
                <w:b/>
              </w:rPr>
            </w:pPr>
            <w:ins w:id="1093" w:author="friedmbn" w:date="2017-11-27T15:35:00Z">
              <w:r w:rsidRPr="00817CEB">
                <w:rPr>
                  <w:rFonts w:cs="Arial"/>
                </w:rPr>
                <w:t>This is an explanatory statement.</w:t>
              </w:r>
            </w:ins>
          </w:p>
        </w:tc>
      </w:tr>
      <w:tr w:rsidR="00A11F7F" w:rsidRPr="00817CEB" w:rsidTr="00814E5E">
        <w:trPr>
          <w:cantSplit/>
          <w:trPrChange w:id="1094" w:author="gorgemj" w:date="2017-11-30T12:36:00Z">
            <w:trPr>
              <w:gridBefore w:val="6"/>
              <w:gridAfter w:val="0"/>
              <w:cantSplit/>
            </w:trPr>
          </w:trPrChange>
        </w:trPr>
        <w:tc>
          <w:tcPr>
            <w:tcW w:w="947" w:type="dxa"/>
            <w:tcPrChange w:id="1095" w:author="gorgemj" w:date="2017-11-30T12:36:00Z">
              <w:tcPr>
                <w:tcW w:w="945" w:type="dxa"/>
                <w:gridSpan w:val="6"/>
              </w:tcPr>
            </w:tcPrChange>
          </w:tcPr>
          <w:p w:rsidR="00E565BC" w:rsidRDefault="00A11F7F" w:rsidP="00ED2543">
            <w:pPr>
              <w:keepNext/>
              <w:keepLines/>
              <w:autoSpaceDE w:val="0"/>
              <w:autoSpaceDN w:val="0"/>
              <w:adjustRightInd w:val="0"/>
              <w:spacing w:before="60" w:after="60" w:line="280" w:lineRule="atLeast"/>
              <w:jc w:val="center"/>
              <w:rPr>
                <w:rFonts w:cs="Arial"/>
                <w:b/>
              </w:rPr>
            </w:pPr>
            <w:r w:rsidRPr="00817CEB">
              <w:rPr>
                <w:rFonts w:cs="Arial"/>
                <w:b/>
              </w:rPr>
              <w:t>2.0</w:t>
            </w:r>
          </w:p>
        </w:tc>
        <w:tc>
          <w:tcPr>
            <w:tcW w:w="693" w:type="dxa"/>
            <w:tcPrChange w:id="1096" w:author="gorgemj" w:date="2017-11-30T12:36:00Z">
              <w:tcPr>
                <w:tcW w:w="747" w:type="dxa"/>
                <w:gridSpan w:val="3"/>
              </w:tcPr>
            </w:tcPrChange>
          </w:tcPr>
          <w:p w:rsidR="00E565BC" w:rsidRDefault="00E565BC" w:rsidP="00ED2543">
            <w:pPr>
              <w:keepNext/>
              <w:keepLines/>
              <w:autoSpaceDE w:val="0"/>
              <w:autoSpaceDN w:val="0"/>
              <w:adjustRightInd w:val="0"/>
              <w:spacing w:before="60" w:after="60" w:line="280" w:lineRule="atLeast"/>
              <w:jc w:val="center"/>
              <w:rPr>
                <w:rFonts w:cs="Arial"/>
                <w:b/>
                <w:bCs/>
              </w:rPr>
            </w:pPr>
          </w:p>
        </w:tc>
        <w:tc>
          <w:tcPr>
            <w:tcW w:w="5038" w:type="dxa"/>
            <w:gridSpan w:val="2"/>
            <w:tcPrChange w:id="1097" w:author="gorgemj" w:date="2017-11-30T12:36:00Z">
              <w:tcPr>
                <w:tcW w:w="6768" w:type="dxa"/>
                <w:gridSpan w:val="7"/>
              </w:tcPr>
            </w:tcPrChange>
          </w:tcPr>
          <w:p w:rsidR="005174C0" w:rsidRPr="00033131" w:rsidRDefault="00A11F7F" w:rsidP="00ED2543">
            <w:pPr>
              <w:keepNext/>
              <w:keepLines/>
              <w:autoSpaceDE w:val="0"/>
              <w:autoSpaceDN w:val="0"/>
              <w:adjustRightInd w:val="0"/>
              <w:spacing w:before="60" w:after="60" w:line="280" w:lineRule="atLeast"/>
              <w:rPr>
                <w:rFonts w:cs="Arial"/>
                <w:b/>
                <w:color w:val="000000"/>
                <w:sz w:val="18"/>
                <w:szCs w:val="24"/>
                <w:rPrChange w:id="1098" w:author="friedmbn" w:date="2017-11-27T15:34:00Z">
                  <w:rPr>
                    <w:rFonts w:cs="Arial"/>
                    <w:b/>
                    <w:color w:val="000000"/>
                    <w:sz w:val="24"/>
                    <w:szCs w:val="24"/>
                  </w:rPr>
                </w:rPrChange>
              </w:rPr>
            </w:pPr>
            <w:r w:rsidRPr="00033131">
              <w:rPr>
                <w:rFonts w:eastAsia="Calibri" w:cs="Arial"/>
                <w:b/>
                <w:bCs/>
                <w:sz w:val="18"/>
                <w:rPrChange w:id="1099" w:author="friedmbn" w:date="2017-11-27T15:34:00Z">
                  <w:rPr>
                    <w:rFonts w:eastAsia="Calibri" w:cs="Arial"/>
                    <w:b/>
                    <w:bCs/>
                  </w:rPr>
                </w:rPrChange>
              </w:rPr>
              <w:t>APPLYING THE SAFETY OBJECTIVE, SAFETY PRINCIPLES AND CONCEPTS</w:t>
            </w:r>
          </w:p>
        </w:tc>
        <w:tc>
          <w:tcPr>
            <w:tcW w:w="6912" w:type="dxa"/>
            <w:gridSpan w:val="3"/>
            <w:tcPrChange w:id="1100" w:author="gorgemj" w:date="2017-11-30T12:36:00Z">
              <w:tcPr>
                <w:tcW w:w="5130" w:type="dxa"/>
                <w:gridSpan w:val="8"/>
              </w:tcPr>
            </w:tcPrChange>
          </w:tcPr>
          <w:p w:rsidR="005174C0" w:rsidRDefault="005174C0" w:rsidP="00ED2543">
            <w:pPr>
              <w:keepNext/>
              <w:keepLines/>
              <w:spacing w:before="60" w:after="60" w:line="280" w:lineRule="atLeast"/>
              <w:rPr>
                <w:rFonts w:cs="Arial"/>
                <w:b/>
              </w:rPr>
            </w:pPr>
          </w:p>
        </w:tc>
      </w:tr>
      <w:tr w:rsidR="00A11F7F" w:rsidRPr="00817CEB" w:rsidTr="00814E5E">
        <w:trPr>
          <w:cantSplit/>
          <w:trPrChange w:id="1101" w:author="gorgemj" w:date="2017-11-30T12:36:00Z">
            <w:trPr>
              <w:gridBefore w:val="6"/>
              <w:gridAfter w:val="0"/>
              <w:cantSplit/>
            </w:trPr>
          </w:trPrChange>
        </w:trPr>
        <w:tc>
          <w:tcPr>
            <w:tcW w:w="947" w:type="dxa"/>
            <w:tcPrChange w:id="1102" w:author="gorgemj" w:date="2017-11-30T12:36:00Z">
              <w:tcPr>
                <w:tcW w:w="945" w:type="dxa"/>
                <w:gridSpan w:val="6"/>
              </w:tcPr>
            </w:tcPrChange>
          </w:tcPr>
          <w:p w:rsidR="00E565BC" w:rsidRPr="00AC0531" w:rsidRDefault="00A11F7F" w:rsidP="00542606">
            <w:pPr>
              <w:autoSpaceDE w:val="0"/>
              <w:autoSpaceDN w:val="0"/>
              <w:adjustRightInd w:val="0"/>
              <w:spacing w:before="60" w:after="60" w:line="280" w:lineRule="atLeast"/>
              <w:jc w:val="center"/>
              <w:rPr>
                <w:rFonts w:cs="Arial"/>
                <w:rPrChange w:id="1103" w:author="gorgemj" w:date="2017-11-09T17:06:00Z">
                  <w:rPr>
                    <w:rFonts w:cs="Arial"/>
                    <w:b/>
                  </w:rPr>
                </w:rPrChange>
              </w:rPr>
            </w:pPr>
            <w:r w:rsidRPr="00AC0531">
              <w:rPr>
                <w:rFonts w:cs="Arial"/>
                <w:rPrChange w:id="1104" w:author="gorgemj" w:date="2017-11-09T17:06:00Z">
                  <w:rPr>
                    <w:rFonts w:cs="Arial"/>
                    <w:b/>
                  </w:rPr>
                </w:rPrChange>
              </w:rPr>
              <w:t>2.1</w:t>
            </w:r>
          </w:p>
        </w:tc>
        <w:tc>
          <w:tcPr>
            <w:tcW w:w="693" w:type="dxa"/>
            <w:tcPrChange w:id="1105" w:author="gorgemj" w:date="2017-11-30T12:36:00Z">
              <w:tcPr>
                <w:tcW w:w="747" w:type="dxa"/>
                <w:gridSpan w:val="3"/>
              </w:tcPr>
            </w:tcPrChange>
          </w:tcPr>
          <w:p w:rsidR="00E565BC" w:rsidRPr="00AC0531" w:rsidRDefault="00A11F7F" w:rsidP="00542606">
            <w:pPr>
              <w:autoSpaceDE w:val="0"/>
              <w:autoSpaceDN w:val="0"/>
              <w:adjustRightInd w:val="0"/>
              <w:spacing w:before="60" w:after="60" w:line="280" w:lineRule="atLeast"/>
              <w:jc w:val="center"/>
              <w:rPr>
                <w:rFonts w:cs="Arial"/>
                <w:bCs/>
                <w:color w:val="000000"/>
                <w:sz w:val="24"/>
                <w:szCs w:val="24"/>
                <w:rPrChange w:id="1106" w:author="gorgemj" w:date="2017-11-09T17:06:00Z">
                  <w:rPr>
                    <w:rFonts w:cs="Arial"/>
                    <w:b/>
                    <w:bCs/>
                    <w:color w:val="000000"/>
                    <w:sz w:val="24"/>
                    <w:szCs w:val="24"/>
                  </w:rPr>
                </w:rPrChange>
              </w:rPr>
            </w:pPr>
            <w:r w:rsidRPr="00AC0531">
              <w:rPr>
                <w:rFonts w:cs="Arial"/>
                <w:bCs/>
                <w:rPrChange w:id="1107" w:author="gorgemj" w:date="2017-11-09T17:06:00Z">
                  <w:rPr>
                    <w:rFonts w:cs="Arial"/>
                    <w:b/>
                    <w:bCs/>
                  </w:rPr>
                </w:rPrChange>
              </w:rPr>
              <w:t>1</w:t>
            </w:r>
          </w:p>
        </w:tc>
        <w:tc>
          <w:tcPr>
            <w:tcW w:w="5038" w:type="dxa"/>
            <w:gridSpan w:val="2"/>
            <w:tcPrChange w:id="1108" w:author="gorgemj" w:date="2017-11-30T12:36:00Z">
              <w:tcPr>
                <w:tcW w:w="6768" w:type="dxa"/>
                <w:gridSpan w:val="7"/>
              </w:tcPr>
            </w:tcPrChange>
          </w:tcPr>
          <w:p w:rsidR="00A11F7F" w:rsidRPr="00817CEB" w:rsidRDefault="00A11F7F" w:rsidP="00542606">
            <w:pPr>
              <w:autoSpaceDE w:val="0"/>
              <w:autoSpaceDN w:val="0"/>
              <w:adjustRightInd w:val="0"/>
              <w:spacing w:before="60" w:after="60" w:line="280" w:lineRule="atLeast"/>
              <w:rPr>
                <w:rFonts w:eastAsia="Calibri" w:cs="Arial"/>
              </w:rPr>
            </w:pPr>
            <w:r w:rsidRPr="00817CEB">
              <w:rPr>
                <w:rFonts w:eastAsia="Calibri" w:cs="Arial"/>
              </w:rPr>
              <w:t>The Fundamental Safety Principles [1] establish one fundamental safety objective and ten safety principles that provide the basis for requirements and measures for the protection of people and the environment against radiation risks and for the safety of facilities and activities that give rise to radiation risks.</w:t>
            </w:r>
          </w:p>
        </w:tc>
        <w:tc>
          <w:tcPr>
            <w:tcW w:w="6912" w:type="dxa"/>
            <w:gridSpan w:val="3"/>
            <w:tcPrChange w:id="1109" w:author="gorgemj" w:date="2017-11-30T12:36:00Z">
              <w:tcPr>
                <w:tcW w:w="5130" w:type="dxa"/>
                <w:gridSpan w:val="8"/>
              </w:tcPr>
            </w:tcPrChange>
          </w:tcPr>
          <w:p w:rsidR="005174C0" w:rsidRPr="00EF003E" w:rsidRDefault="0043322C" w:rsidP="00542606">
            <w:pPr>
              <w:spacing w:before="60" w:after="60" w:line="280" w:lineRule="atLeast"/>
              <w:rPr>
                <w:rFonts w:cs="Arial"/>
                <w:color w:val="1F497D"/>
              </w:rPr>
            </w:pPr>
            <w:r w:rsidRPr="00817CEB">
              <w:rPr>
                <w:rFonts w:cs="Arial"/>
              </w:rPr>
              <w:t>Thi</w:t>
            </w:r>
            <w:r w:rsidR="00125120">
              <w:rPr>
                <w:rFonts w:cs="Arial"/>
              </w:rPr>
              <w:t xml:space="preserve">s is an explanatory statement. </w:t>
            </w:r>
            <w:r w:rsidRPr="00817CEB">
              <w:rPr>
                <w:rFonts w:cs="Arial"/>
              </w:rPr>
              <w:t>Refer to “</w:t>
            </w:r>
            <w:r w:rsidRPr="00817CEB">
              <w:rPr>
                <w:rFonts w:cs="Arial"/>
                <w:bCs/>
              </w:rPr>
              <w:t xml:space="preserve">Assessment of </w:t>
            </w:r>
            <w:r w:rsidR="00FC7BE9" w:rsidRPr="00817CEB">
              <w:rPr>
                <w:rFonts w:cs="Arial"/>
                <w:b/>
                <w:bCs/>
              </w:rPr>
              <w:t>AP1000</w:t>
            </w:r>
            <w:r w:rsidRPr="00817CEB">
              <w:rPr>
                <w:rFonts w:cs="Arial"/>
                <w:bCs/>
              </w:rPr>
              <w:t xml:space="preserve"> </w:t>
            </w:r>
            <w:ins w:id="1110" w:author="gorgemj" w:date="2017-11-20T10:25:00Z">
              <w:r w:rsidR="003359A3">
                <w:rPr>
                  <w:rFonts w:cs="Arial"/>
                  <w:bCs/>
                </w:rPr>
                <w:t xml:space="preserve">plant </w:t>
              </w:r>
            </w:ins>
            <w:r w:rsidR="00E047A4">
              <w:rPr>
                <w:rFonts w:cs="Arial"/>
                <w:bCs/>
              </w:rPr>
              <w:t xml:space="preserve">design </w:t>
            </w:r>
            <w:r w:rsidRPr="00817CEB">
              <w:rPr>
                <w:rFonts w:cs="Arial"/>
                <w:bCs/>
              </w:rPr>
              <w:t>compliance with</w:t>
            </w:r>
            <w:r w:rsidRPr="00817CEB">
              <w:rPr>
                <w:rFonts w:cs="Arial"/>
              </w:rPr>
              <w:t xml:space="preserve"> IAEA SF-1 </w:t>
            </w:r>
            <w:r w:rsidRPr="00817CEB">
              <w:rPr>
                <w:rFonts w:eastAsia="Calibri" w:cs="Arial"/>
              </w:rPr>
              <w:t xml:space="preserve">Fundamental Safety Principles”, </w:t>
            </w:r>
            <w:r w:rsidR="00EF003E">
              <w:rPr>
                <w:rFonts w:cs="Arial"/>
              </w:rPr>
              <w:t>APP</w:t>
            </w:r>
            <w:r w:rsidR="00EF003E">
              <w:rPr>
                <w:rFonts w:cs="Arial"/>
              </w:rPr>
              <w:noBreakHyphen/>
              <w:t>GW</w:t>
            </w:r>
            <w:r w:rsidR="00EF003E">
              <w:rPr>
                <w:rFonts w:cs="Arial"/>
              </w:rPr>
              <w:noBreakHyphen/>
              <w:t>GL</w:t>
            </w:r>
            <w:r w:rsidR="00EF003E">
              <w:rPr>
                <w:rFonts w:cs="Arial"/>
              </w:rPr>
              <w:noBreakHyphen/>
            </w:r>
            <w:r w:rsidRPr="00817CEB">
              <w:rPr>
                <w:rFonts w:cs="Arial"/>
              </w:rPr>
              <w:t>058</w:t>
            </w:r>
            <w:r w:rsidR="00764512">
              <w:rPr>
                <w:rFonts w:cs="Arial"/>
              </w:rPr>
              <w:t xml:space="preserve"> [8]</w:t>
            </w:r>
            <w:r w:rsidRPr="00817CEB">
              <w:rPr>
                <w:rFonts w:cs="Arial"/>
              </w:rPr>
              <w:t>.</w:t>
            </w:r>
          </w:p>
        </w:tc>
      </w:tr>
      <w:tr w:rsidR="00A11F7F" w:rsidRPr="00817CEB" w:rsidTr="00814E5E">
        <w:trPr>
          <w:cantSplit/>
          <w:trPrChange w:id="1111" w:author="gorgemj" w:date="2017-11-30T12:36:00Z">
            <w:trPr>
              <w:gridBefore w:val="6"/>
              <w:gridAfter w:val="0"/>
              <w:cantSplit/>
            </w:trPr>
          </w:trPrChange>
        </w:trPr>
        <w:tc>
          <w:tcPr>
            <w:tcW w:w="947" w:type="dxa"/>
            <w:tcPrChange w:id="1112" w:author="gorgemj" w:date="2017-11-30T12:36:00Z">
              <w:tcPr>
                <w:tcW w:w="945" w:type="dxa"/>
                <w:gridSpan w:val="6"/>
              </w:tcPr>
            </w:tcPrChange>
          </w:tcPr>
          <w:p w:rsidR="00E565BC" w:rsidRPr="00AC0531" w:rsidRDefault="00A11F7F" w:rsidP="00542606">
            <w:pPr>
              <w:autoSpaceDE w:val="0"/>
              <w:autoSpaceDN w:val="0"/>
              <w:adjustRightInd w:val="0"/>
              <w:spacing w:before="60" w:after="60" w:line="280" w:lineRule="atLeast"/>
              <w:jc w:val="center"/>
              <w:rPr>
                <w:rFonts w:cs="Arial"/>
                <w:rPrChange w:id="1113" w:author="gorgemj" w:date="2017-11-09T17:06:00Z">
                  <w:rPr>
                    <w:rFonts w:cs="Arial"/>
                    <w:b/>
                  </w:rPr>
                </w:rPrChange>
              </w:rPr>
            </w:pPr>
            <w:r w:rsidRPr="00AC0531">
              <w:rPr>
                <w:rFonts w:cs="Arial"/>
                <w:rPrChange w:id="1114" w:author="gorgemj" w:date="2017-11-09T17:06:00Z">
                  <w:rPr>
                    <w:rFonts w:cs="Arial"/>
                    <w:b/>
                  </w:rPr>
                </w:rPrChange>
              </w:rPr>
              <w:t>2.2</w:t>
            </w:r>
          </w:p>
        </w:tc>
        <w:tc>
          <w:tcPr>
            <w:tcW w:w="693" w:type="dxa"/>
            <w:tcPrChange w:id="1115" w:author="gorgemj" w:date="2017-11-30T12:36:00Z">
              <w:tcPr>
                <w:tcW w:w="747" w:type="dxa"/>
                <w:gridSpan w:val="3"/>
              </w:tcPr>
            </w:tcPrChange>
          </w:tcPr>
          <w:p w:rsidR="00E565BC" w:rsidRPr="00AC0531" w:rsidRDefault="00A11F7F" w:rsidP="00542606">
            <w:pPr>
              <w:autoSpaceDE w:val="0"/>
              <w:autoSpaceDN w:val="0"/>
              <w:adjustRightInd w:val="0"/>
              <w:spacing w:before="60" w:after="60" w:line="280" w:lineRule="atLeast"/>
              <w:jc w:val="center"/>
              <w:rPr>
                <w:rFonts w:cs="Arial"/>
                <w:bCs/>
                <w:color w:val="000000"/>
                <w:sz w:val="24"/>
                <w:szCs w:val="24"/>
                <w:rPrChange w:id="1116" w:author="gorgemj" w:date="2017-11-09T17:06:00Z">
                  <w:rPr>
                    <w:rFonts w:cs="Arial"/>
                    <w:b/>
                    <w:bCs/>
                    <w:color w:val="000000"/>
                    <w:sz w:val="24"/>
                    <w:szCs w:val="24"/>
                  </w:rPr>
                </w:rPrChange>
              </w:rPr>
            </w:pPr>
            <w:r w:rsidRPr="00AC0531">
              <w:rPr>
                <w:rFonts w:cs="Arial"/>
                <w:bCs/>
                <w:rPrChange w:id="1117" w:author="gorgemj" w:date="2017-11-09T17:06:00Z">
                  <w:rPr>
                    <w:rFonts w:cs="Arial"/>
                    <w:b/>
                    <w:bCs/>
                  </w:rPr>
                </w:rPrChange>
              </w:rPr>
              <w:t>1</w:t>
            </w:r>
            <w:del w:id="1118" w:author="gorgemj" w:date="2017-11-23T19:57:00Z">
              <w:r w:rsidRPr="00AC0531" w:rsidDel="00491A0A">
                <w:rPr>
                  <w:rFonts w:cs="Arial"/>
                  <w:bCs/>
                  <w:rPrChange w:id="1119" w:author="gorgemj" w:date="2017-11-09T17:06:00Z">
                    <w:rPr>
                      <w:rFonts w:cs="Arial"/>
                      <w:b/>
                      <w:bCs/>
                    </w:rPr>
                  </w:rPrChange>
                </w:rPr>
                <w:delText>-4</w:delText>
              </w:r>
            </w:del>
          </w:p>
        </w:tc>
        <w:tc>
          <w:tcPr>
            <w:tcW w:w="5038" w:type="dxa"/>
            <w:gridSpan w:val="2"/>
            <w:tcPrChange w:id="1120" w:author="gorgemj" w:date="2017-11-30T12:36:00Z">
              <w:tcPr>
                <w:tcW w:w="6768" w:type="dxa"/>
                <w:gridSpan w:val="7"/>
              </w:tcPr>
            </w:tcPrChange>
          </w:tcPr>
          <w:p w:rsidR="00A11F7F" w:rsidRPr="00817CEB" w:rsidRDefault="00A11F7F" w:rsidP="00542606">
            <w:pPr>
              <w:autoSpaceDE w:val="0"/>
              <w:autoSpaceDN w:val="0"/>
              <w:adjustRightInd w:val="0"/>
              <w:spacing w:before="60" w:after="60" w:line="280" w:lineRule="atLeast"/>
              <w:rPr>
                <w:rFonts w:eastAsia="Calibri" w:cs="Arial"/>
              </w:rPr>
            </w:pPr>
            <w:r w:rsidRPr="00817CEB">
              <w:rPr>
                <w:rFonts w:eastAsia="Calibri" w:cs="Arial"/>
              </w:rPr>
              <w:t>This fundamental safety objective has to be achieved and the ten safety principles have to be applied</w:t>
            </w:r>
            <w:ins w:id="1121" w:author="gorgemj" w:date="2017-11-09T17:02:00Z">
              <w:r w:rsidR="00AC0531">
                <w:rPr>
                  <w:rFonts w:eastAsia="Calibri" w:cs="Arial"/>
                </w:rPr>
                <w:t>,</w:t>
              </w:r>
            </w:ins>
            <w:r w:rsidRPr="00817CEB">
              <w:rPr>
                <w:rFonts w:eastAsia="Calibri" w:cs="Arial"/>
              </w:rPr>
              <w:t xml:space="preserve"> without unduly limiting the operation of facilities or the conduct of activities that give rise to radiation risks. To ensure that nuclear power plants are operated and activities are conducted so as to achieve the highest standards of safety that can reasonably be achieved, measures have to be taken to </w:t>
            </w:r>
            <w:del w:id="1122" w:author="gorgemj" w:date="2017-11-09T17:02:00Z">
              <w:r w:rsidRPr="00817CEB" w:rsidDel="00AC0531">
                <w:rPr>
                  <w:rFonts w:eastAsia="Calibri" w:cs="Arial"/>
                </w:rPr>
                <w:delText xml:space="preserve">do </w:delText>
              </w:r>
            </w:del>
            <w:ins w:id="1123" w:author="gorgemj" w:date="2017-11-09T17:02:00Z">
              <w:r w:rsidR="00AC0531">
                <w:rPr>
                  <w:rFonts w:eastAsia="Calibri" w:cs="Arial"/>
                </w:rPr>
                <w:t>achieve</w:t>
              </w:r>
              <w:r w:rsidR="00AC0531" w:rsidRPr="00817CEB">
                <w:rPr>
                  <w:rFonts w:eastAsia="Calibri" w:cs="Arial"/>
                </w:rPr>
                <w:t xml:space="preserve"> </w:t>
              </w:r>
            </w:ins>
            <w:r w:rsidRPr="00817CEB">
              <w:rPr>
                <w:rFonts w:eastAsia="Calibri" w:cs="Arial"/>
              </w:rPr>
              <w:t>the following</w:t>
            </w:r>
            <w:r w:rsidR="0043322C" w:rsidRPr="00817CEB">
              <w:rPr>
                <w:rFonts w:eastAsia="Calibri" w:cs="Arial"/>
              </w:rPr>
              <w:t xml:space="preserve"> (see </w:t>
            </w:r>
            <w:ins w:id="1124" w:author="gorgemj" w:date="2017-11-09T17:02:00Z">
              <w:r w:rsidR="00AC0531" w:rsidRPr="00AC0531">
                <w:rPr>
                  <w:rFonts w:eastAsia="Calibri" w:cs="Arial"/>
                </w:rPr>
                <w:t>para. 2.1 of the Fundamental Safety Principles [1]</w:t>
              </w:r>
            </w:ins>
            <w:del w:id="1125" w:author="gorgemj" w:date="2017-11-09T17:02:00Z">
              <w:r w:rsidR="0043322C" w:rsidRPr="00817CEB" w:rsidDel="00AC0531">
                <w:rPr>
                  <w:rFonts w:eastAsia="Calibri" w:cs="Arial"/>
                </w:rPr>
                <w:delText>Ref. [1], para. 2.1</w:delText>
              </w:r>
            </w:del>
            <w:r w:rsidR="0043322C" w:rsidRPr="00817CEB">
              <w:rPr>
                <w:rFonts w:eastAsia="Calibri" w:cs="Arial"/>
              </w:rPr>
              <w:t>):</w:t>
            </w:r>
          </w:p>
          <w:p w:rsidR="00A11F7F" w:rsidRPr="00817CEB" w:rsidRDefault="0043322C" w:rsidP="00785B26">
            <w:pPr>
              <w:tabs>
                <w:tab w:val="left" w:pos="342"/>
              </w:tabs>
              <w:autoSpaceDE w:val="0"/>
              <w:autoSpaceDN w:val="0"/>
              <w:adjustRightInd w:val="0"/>
              <w:spacing w:before="60" w:after="60" w:line="280" w:lineRule="atLeast"/>
              <w:ind w:left="342" w:hanging="342"/>
              <w:rPr>
                <w:rFonts w:eastAsia="Calibri" w:cs="Arial"/>
              </w:rPr>
            </w:pPr>
            <w:r w:rsidRPr="00817CEB">
              <w:rPr>
                <w:rFonts w:eastAsia="Calibri" w:cs="Arial"/>
              </w:rPr>
              <w:t xml:space="preserve">(a) </w:t>
            </w:r>
            <w:r w:rsidR="00125120">
              <w:rPr>
                <w:rFonts w:eastAsia="Calibri" w:cs="Arial"/>
              </w:rPr>
              <w:tab/>
            </w:r>
            <w:r w:rsidRPr="00817CEB">
              <w:rPr>
                <w:rFonts w:eastAsia="Calibri" w:cs="Arial"/>
              </w:rPr>
              <w:t>To control the radiation exposure of people and the release of radioactive material to the environment during operational states;</w:t>
            </w:r>
          </w:p>
          <w:p w:rsidR="00A11F7F" w:rsidRPr="00817CEB" w:rsidRDefault="0043322C" w:rsidP="00785B26">
            <w:pPr>
              <w:tabs>
                <w:tab w:val="left" w:pos="342"/>
              </w:tabs>
              <w:autoSpaceDE w:val="0"/>
              <w:autoSpaceDN w:val="0"/>
              <w:adjustRightInd w:val="0"/>
              <w:spacing w:before="60" w:after="60" w:line="280" w:lineRule="atLeast"/>
              <w:ind w:left="342" w:hanging="342"/>
              <w:rPr>
                <w:rFonts w:eastAsia="Calibri" w:cs="Arial"/>
              </w:rPr>
            </w:pPr>
            <w:r w:rsidRPr="00817CEB">
              <w:rPr>
                <w:rFonts w:eastAsia="Calibri" w:cs="Arial"/>
              </w:rPr>
              <w:t xml:space="preserve">(b) </w:t>
            </w:r>
            <w:r w:rsidR="00125120">
              <w:rPr>
                <w:rFonts w:eastAsia="Calibri" w:cs="Arial"/>
              </w:rPr>
              <w:tab/>
            </w:r>
            <w:r w:rsidRPr="00817CEB">
              <w:rPr>
                <w:rFonts w:eastAsia="Calibri" w:cs="Arial"/>
              </w:rPr>
              <w:t>To restrict the likelihood of events that might lead to a loss of control over a nuclear reactor core, nuclear chain reaction, radioactive source, spent nuclear fuel, radioactive waste or any other source of radiation at a nuclear power plant;</w:t>
            </w:r>
          </w:p>
          <w:p w:rsidR="005174C0" w:rsidRDefault="0043322C" w:rsidP="00AC0531">
            <w:pPr>
              <w:tabs>
                <w:tab w:val="left" w:pos="342"/>
              </w:tabs>
              <w:autoSpaceDE w:val="0"/>
              <w:autoSpaceDN w:val="0"/>
              <w:adjustRightInd w:val="0"/>
              <w:spacing w:before="60" w:after="60" w:line="280" w:lineRule="atLeast"/>
              <w:ind w:left="342" w:hanging="342"/>
              <w:rPr>
                <w:rFonts w:cs="Arial"/>
                <w:b/>
                <w:color w:val="000000"/>
                <w:sz w:val="24"/>
                <w:szCs w:val="24"/>
              </w:rPr>
            </w:pPr>
            <w:r w:rsidRPr="00817CEB">
              <w:rPr>
                <w:rFonts w:eastAsia="Calibri" w:cs="Arial"/>
              </w:rPr>
              <w:t xml:space="preserve">(c) </w:t>
            </w:r>
            <w:r w:rsidR="00125120">
              <w:rPr>
                <w:rFonts w:eastAsia="Calibri" w:cs="Arial"/>
              </w:rPr>
              <w:tab/>
            </w:r>
            <w:r w:rsidRPr="00817CEB">
              <w:rPr>
                <w:rFonts w:eastAsia="Calibri" w:cs="Arial"/>
              </w:rPr>
              <w:t xml:space="preserve">To mitigate the consequences of such events </w:t>
            </w:r>
            <w:ins w:id="1126" w:author="gorgemj" w:date="2017-11-09T17:03:00Z">
              <w:r w:rsidR="00AC0531">
                <w:rPr>
                  <w:rFonts w:eastAsia="Calibri" w:cs="Arial"/>
                </w:rPr>
                <w:t xml:space="preserve">if they </w:t>
              </w:r>
            </w:ins>
            <w:r w:rsidRPr="00817CEB">
              <w:rPr>
                <w:rFonts w:eastAsia="Calibri" w:cs="Arial"/>
              </w:rPr>
              <w:t xml:space="preserve">were </w:t>
            </w:r>
            <w:del w:id="1127" w:author="gorgemj" w:date="2017-11-09T17:03:00Z">
              <w:r w:rsidRPr="00817CEB" w:rsidDel="00AC0531">
                <w:rPr>
                  <w:rFonts w:eastAsia="Calibri" w:cs="Arial"/>
                </w:rPr>
                <w:delText xml:space="preserve">they </w:delText>
              </w:r>
            </w:del>
            <w:r w:rsidRPr="00817CEB">
              <w:rPr>
                <w:rFonts w:eastAsia="Calibri" w:cs="Arial"/>
              </w:rPr>
              <w:t>to occur.</w:t>
            </w:r>
          </w:p>
        </w:tc>
        <w:tc>
          <w:tcPr>
            <w:tcW w:w="6912" w:type="dxa"/>
            <w:gridSpan w:val="3"/>
            <w:tcPrChange w:id="1128" w:author="gorgemj" w:date="2017-11-30T12:36:00Z">
              <w:tcPr>
                <w:tcW w:w="5130" w:type="dxa"/>
                <w:gridSpan w:val="8"/>
              </w:tcPr>
            </w:tcPrChange>
          </w:tcPr>
          <w:p w:rsidR="00E565BC" w:rsidRPr="00EF003E" w:rsidRDefault="0043322C" w:rsidP="00542606">
            <w:pPr>
              <w:spacing w:before="60" w:after="60" w:line="280" w:lineRule="atLeast"/>
              <w:rPr>
                <w:rFonts w:cs="Arial"/>
                <w:color w:val="1F497D"/>
                <w:sz w:val="24"/>
                <w:szCs w:val="24"/>
              </w:rPr>
            </w:pPr>
            <w:r w:rsidRPr="00817CEB">
              <w:rPr>
                <w:rFonts w:cs="Arial"/>
              </w:rPr>
              <w:t>Thi</w:t>
            </w:r>
            <w:r w:rsidR="00125120">
              <w:rPr>
                <w:rFonts w:cs="Arial"/>
              </w:rPr>
              <w:t xml:space="preserve">s is an explanatory statement. </w:t>
            </w:r>
            <w:r w:rsidRPr="00817CEB">
              <w:rPr>
                <w:rFonts w:cs="Arial"/>
              </w:rPr>
              <w:t>Refer to “</w:t>
            </w:r>
            <w:r w:rsidRPr="00817CEB">
              <w:rPr>
                <w:rFonts w:cs="Arial"/>
                <w:bCs/>
              </w:rPr>
              <w:t xml:space="preserve">Assessment of </w:t>
            </w:r>
            <w:r w:rsidR="00FC7BE9" w:rsidRPr="00817CEB">
              <w:rPr>
                <w:rFonts w:cs="Arial"/>
                <w:b/>
                <w:bCs/>
              </w:rPr>
              <w:t>AP1000</w:t>
            </w:r>
            <w:r w:rsidRPr="00817CEB">
              <w:rPr>
                <w:rFonts w:cs="Arial"/>
                <w:bCs/>
              </w:rPr>
              <w:t xml:space="preserve"> </w:t>
            </w:r>
            <w:ins w:id="1129" w:author="gorgemj" w:date="2017-11-20T10:25:00Z">
              <w:r w:rsidR="003359A3">
                <w:rPr>
                  <w:rFonts w:cs="Arial"/>
                  <w:bCs/>
                </w:rPr>
                <w:t xml:space="preserve">plant </w:t>
              </w:r>
            </w:ins>
            <w:r w:rsidR="00E047A4">
              <w:rPr>
                <w:rFonts w:cs="Arial"/>
                <w:bCs/>
              </w:rPr>
              <w:t xml:space="preserve">design </w:t>
            </w:r>
            <w:r w:rsidRPr="00817CEB">
              <w:rPr>
                <w:rFonts w:cs="Arial"/>
                <w:bCs/>
              </w:rPr>
              <w:t>compliance with</w:t>
            </w:r>
            <w:r w:rsidRPr="00817CEB">
              <w:rPr>
                <w:rFonts w:cs="Arial"/>
              </w:rPr>
              <w:t xml:space="preserve"> IAEA SF-1 </w:t>
            </w:r>
            <w:r w:rsidRPr="00817CEB">
              <w:rPr>
                <w:rFonts w:eastAsia="Calibri" w:cs="Arial"/>
              </w:rPr>
              <w:t xml:space="preserve">Fundamental Safety Principles”, </w:t>
            </w:r>
            <w:r w:rsidRPr="00817CEB">
              <w:rPr>
                <w:rFonts w:cs="Arial"/>
              </w:rPr>
              <w:t>APP</w:t>
            </w:r>
            <w:r w:rsidR="00EF003E">
              <w:rPr>
                <w:rFonts w:cs="Arial"/>
              </w:rPr>
              <w:noBreakHyphen/>
            </w:r>
            <w:r w:rsidRPr="00817CEB">
              <w:rPr>
                <w:rFonts w:cs="Arial"/>
              </w:rPr>
              <w:t>GW</w:t>
            </w:r>
            <w:r w:rsidR="00EF003E">
              <w:rPr>
                <w:rFonts w:cs="Arial"/>
              </w:rPr>
              <w:noBreakHyphen/>
            </w:r>
            <w:r w:rsidRPr="00817CEB">
              <w:rPr>
                <w:rFonts w:cs="Arial"/>
              </w:rPr>
              <w:t>GL</w:t>
            </w:r>
            <w:r w:rsidR="00EF003E">
              <w:rPr>
                <w:rFonts w:cs="Arial"/>
              </w:rPr>
              <w:noBreakHyphen/>
            </w:r>
            <w:r w:rsidRPr="00817CEB">
              <w:rPr>
                <w:rFonts w:cs="Arial"/>
              </w:rPr>
              <w:t>058</w:t>
            </w:r>
            <w:r w:rsidR="00764512">
              <w:rPr>
                <w:rFonts w:cs="Arial"/>
              </w:rPr>
              <w:t xml:space="preserve"> [8]</w:t>
            </w:r>
            <w:r w:rsidRPr="00817CEB">
              <w:rPr>
                <w:rFonts w:cs="Arial"/>
                <w:color w:val="1F497D"/>
              </w:rPr>
              <w:t>.</w:t>
            </w:r>
          </w:p>
        </w:tc>
      </w:tr>
      <w:tr w:rsidR="00A11F7F" w:rsidRPr="00817CEB" w:rsidTr="00814E5E">
        <w:trPr>
          <w:cantSplit/>
          <w:trPrChange w:id="1130" w:author="gorgemj" w:date="2017-11-30T12:36:00Z">
            <w:trPr>
              <w:gridBefore w:val="6"/>
              <w:gridAfter w:val="0"/>
              <w:cantSplit/>
            </w:trPr>
          </w:trPrChange>
        </w:trPr>
        <w:tc>
          <w:tcPr>
            <w:tcW w:w="947" w:type="dxa"/>
            <w:tcPrChange w:id="1131" w:author="gorgemj" w:date="2017-11-30T12:36:00Z">
              <w:tcPr>
                <w:tcW w:w="945" w:type="dxa"/>
                <w:gridSpan w:val="6"/>
              </w:tcPr>
            </w:tcPrChange>
          </w:tcPr>
          <w:p w:rsidR="00E565BC" w:rsidRPr="00AC0531" w:rsidRDefault="00A11F7F" w:rsidP="00542606">
            <w:pPr>
              <w:autoSpaceDE w:val="0"/>
              <w:autoSpaceDN w:val="0"/>
              <w:adjustRightInd w:val="0"/>
              <w:spacing w:before="60" w:after="60" w:line="280" w:lineRule="atLeast"/>
              <w:jc w:val="center"/>
              <w:rPr>
                <w:rFonts w:cs="Arial"/>
                <w:rPrChange w:id="1132" w:author="gorgemj" w:date="2017-11-09T17:06:00Z">
                  <w:rPr>
                    <w:rFonts w:cs="Arial"/>
                    <w:b/>
                  </w:rPr>
                </w:rPrChange>
              </w:rPr>
            </w:pPr>
            <w:r w:rsidRPr="00AC0531">
              <w:rPr>
                <w:rFonts w:cs="Arial"/>
                <w:rPrChange w:id="1133" w:author="gorgemj" w:date="2017-11-09T17:06:00Z">
                  <w:rPr>
                    <w:rFonts w:cs="Arial"/>
                    <w:b/>
                  </w:rPr>
                </w:rPrChange>
              </w:rPr>
              <w:t>2.3</w:t>
            </w:r>
          </w:p>
        </w:tc>
        <w:tc>
          <w:tcPr>
            <w:tcW w:w="693" w:type="dxa"/>
            <w:tcPrChange w:id="1134" w:author="gorgemj" w:date="2017-11-30T12:36:00Z">
              <w:tcPr>
                <w:tcW w:w="747" w:type="dxa"/>
                <w:gridSpan w:val="3"/>
              </w:tcPr>
            </w:tcPrChange>
          </w:tcPr>
          <w:p w:rsidR="00E565BC" w:rsidRPr="00AC0531" w:rsidRDefault="00A11F7F" w:rsidP="00542606">
            <w:pPr>
              <w:autoSpaceDE w:val="0"/>
              <w:autoSpaceDN w:val="0"/>
              <w:adjustRightInd w:val="0"/>
              <w:spacing w:before="60" w:after="60" w:line="280" w:lineRule="atLeast"/>
              <w:jc w:val="center"/>
              <w:rPr>
                <w:rFonts w:cs="Arial"/>
                <w:bCs/>
                <w:color w:val="000000"/>
                <w:sz w:val="24"/>
                <w:szCs w:val="24"/>
                <w:rPrChange w:id="1135" w:author="gorgemj" w:date="2017-11-09T17:06:00Z">
                  <w:rPr>
                    <w:rFonts w:cs="Arial"/>
                    <w:b/>
                    <w:bCs/>
                    <w:color w:val="000000"/>
                    <w:sz w:val="24"/>
                    <w:szCs w:val="24"/>
                  </w:rPr>
                </w:rPrChange>
              </w:rPr>
            </w:pPr>
            <w:r w:rsidRPr="00AC0531">
              <w:rPr>
                <w:rFonts w:cs="Arial"/>
                <w:bCs/>
                <w:rPrChange w:id="1136" w:author="gorgemj" w:date="2017-11-09T17:06:00Z">
                  <w:rPr>
                    <w:rFonts w:cs="Arial"/>
                    <w:b/>
                    <w:bCs/>
                  </w:rPr>
                </w:rPrChange>
              </w:rPr>
              <w:t>1</w:t>
            </w:r>
          </w:p>
        </w:tc>
        <w:tc>
          <w:tcPr>
            <w:tcW w:w="5038" w:type="dxa"/>
            <w:gridSpan w:val="2"/>
            <w:tcPrChange w:id="1137" w:author="gorgemj" w:date="2017-11-30T12:36:00Z">
              <w:tcPr>
                <w:tcW w:w="6768" w:type="dxa"/>
                <w:gridSpan w:val="7"/>
              </w:tcPr>
            </w:tcPrChange>
          </w:tcPr>
          <w:p w:rsidR="00A11F7F" w:rsidRPr="00817CEB" w:rsidRDefault="00A11F7F">
            <w:pPr>
              <w:autoSpaceDE w:val="0"/>
              <w:autoSpaceDN w:val="0"/>
              <w:adjustRightInd w:val="0"/>
              <w:spacing w:before="60" w:after="60" w:line="280" w:lineRule="atLeast"/>
              <w:rPr>
                <w:rFonts w:eastAsia="Calibri" w:cs="Arial"/>
              </w:rPr>
            </w:pPr>
            <w:r w:rsidRPr="00817CEB">
              <w:rPr>
                <w:rFonts w:eastAsia="Calibri" w:cs="Arial"/>
              </w:rPr>
              <w:t xml:space="preserve">The fundamental safety objective applies for all stages in the lifetime of a nuclear power plant, including planning, </w:t>
            </w:r>
            <w:r w:rsidRPr="00435CE7">
              <w:rPr>
                <w:rFonts w:eastAsia="Calibri" w:cs="Arial"/>
              </w:rPr>
              <w:t>siting</w:t>
            </w:r>
            <w:r w:rsidRPr="00817CEB">
              <w:rPr>
                <w:rFonts w:eastAsia="Calibri" w:cs="Arial"/>
              </w:rPr>
              <w:t>, design, manufacture, construction, commissioning and operation, as well as decommissioning. This includes the associated transport of radioactive material and the management of spent nuclear fuel and radioactive waste. (</w:t>
            </w:r>
            <w:ins w:id="1138" w:author="gorgemj" w:date="2017-11-09T17:04:00Z">
              <w:r w:rsidR="00AC0531" w:rsidRPr="00AC0531">
                <w:rPr>
                  <w:rFonts w:eastAsia="Calibri" w:cs="Arial"/>
                </w:rPr>
                <w:t>see para. 2.2 of the Fundamental Safety</w:t>
              </w:r>
            </w:ins>
            <w:ins w:id="1139" w:author="gorgemj" w:date="2017-11-23T19:59:00Z">
              <w:r w:rsidR="004D43B3">
                <w:rPr>
                  <w:rFonts w:eastAsia="Calibri" w:cs="Arial"/>
                </w:rPr>
                <w:t xml:space="preserve"> </w:t>
              </w:r>
            </w:ins>
            <w:ins w:id="1140" w:author="gorgemj" w:date="2017-11-09T17:04:00Z">
              <w:r w:rsidR="00AC0531" w:rsidRPr="00AC0531">
                <w:rPr>
                  <w:rFonts w:eastAsia="Calibri" w:cs="Arial"/>
                </w:rPr>
                <w:t>Principles [1]</w:t>
              </w:r>
            </w:ins>
            <w:del w:id="1141" w:author="gorgemj" w:date="2017-11-09T17:04:00Z">
              <w:r w:rsidRPr="00817CEB" w:rsidDel="00AC0531">
                <w:rPr>
                  <w:rFonts w:eastAsia="Calibri" w:cs="Arial"/>
                </w:rPr>
                <w:delText>see Ref. [1], para. 2.2.</w:delText>
              </w:r>
            </w:del>
            <w:r w:rsidRPr="00817CEB">
              <w:rPr>
                <w:rFonts w:eastAsia="Calibri" w:cs="Arial"/>
              </w:rPr>
              <w:t>)</w:t>
            </w:r>
          </w:p>
        </w:tc>
        <w:tc>
          <w:tcPr>
            <w:tcW w:w="6912" w:type="dxa"/>
            <w:gridSpan w:val="3"/>
            <w:tcPrChange w:id="1142" w:author="gorgemj" w:date="2017-11-30T12:36:00Z">
              <w:tcPr>
                <w:tcW w:w="5130" w:type="dxa"/>
                <w:gridSpan w:val="8"/>
              </w:tcPr>
            </w:tcPrChange>
          </w:tcPr>
          <w:p w:rsidR="005174C0" w:rsidRPr="00EF003E" w:rsidRDefault="0043322C" w:rsidP="00542606">
            <w:pPr>
              <w:spacing w:before="60" w:after="60" w:line="280" w:lineRule="atLeast"/>
              <w:rPr>
                <w:rFonts w:cs="Arial"/>
              </w:rPr>
            </w:pPr>
            <w:r w:rsidRPr="00817CEB">
              <w:rPr>
                <w:rFonts w:cs="Arial"/>
              </w:rPr>
              <w:t>Thi</w:t>
            </w:r>
            <w:r w:rsidR="00125120">
              <w:rPr>
                <w:rFonts w:cs="Arial"/>
              </w:rPr>
              <w:t xml:space="preserve">s is an explanatory statement. </w:t>
            </w:r>
            <w:r w:rsidRPr="00817CEB">
              <w:rPr>
                <w:rFonts w:cs="Arial"/>
              </w:rPr>
              <w:t>Refer to “</w:t>
            </w:r>
            <w:r w:rsidRPr="00817CEB">
              <w:rPr>
                <w:rFonts w:cs="Arial"/>
                <w:bCs/>
              </w:rPr>
              <w:t xml:space="preserve">Assessment of </w:t>
            </w:r>
            <w:r w:rsidR="00FC7BE9" w:rsidRPr="00817CEB">
              <w:rPr>
                <w:rFonts w:cs="Arial"/>
                <w:b/>
                <w:bCs/>
              </w:rPr>
              <w:t>AP1000</w:t>
            </w:r>
            <w:r w:rsidRPr="00817CEB">
              <w:rPr>
                <w:rFonts w:cs="Arial"/>
                <w:bCs/>
              </w:rPr>
              <w:t xml:space="preserve"> </w:t>
            </w:r>
            <w:ins w:id="1143" w:author="gorgemj" w:date="2017-11-20T10:25:00Z">
              <w:r w:rsidR="003359A3">
                <w:rPr>
                  <w:rFonts w:cs="Arial"/>
                  <w:bCs/>
                </w:rPr>
                <w:t xml:space="preserve">plant </w:t>
              </w:r>
            </w:ins>
            <w:r w:rsidR="00E047A4">
              <w:rPr>
                <w:rFonts w:cs="Arial"/>
                <w:bCs/>
              </w:rPr>
              <w:t xml:space="preserve">design </w:t>
            </w:r>
            <w:r w:rsidRPr="00817CEB">
              <w:rPr>
                <w:rFonts w:cs="Arial"/>
                <w:bCs/>
              </w:rPr>
              <w:t>compliance with</w:t>
            </w:r>
            <w:r w:rsidRPr="00817CEB">
              <w:rPr>
                <w:rFonts w:cs="Arial"/>
              </w:rPr>
              <w:t xml:space="preserve"> IAEA SF-1 </w:t>
            </w:r>
            <w:r w:rsidRPr="00817CEB">
              <w:rPr>
                <w:rFonts w:eastAsia="Calibri" w:cs="Arial"/>
              </w:rPr>
              <w:t xml:space="preserve">Fundamental Safety Principles”, </w:t>
            </w:r>
            <w:r w:rsidR="00EF003E">
              <w:rPr>
                <w:rFonts w:cs="Arial"/>
              </w:rPr>
              <w:t>APP</w:t>
            </w:r>
            <w:r w:rsidR="00EF003E">
              <w:rPr>
                <w:rFonts w:cs="Arial"/>
              </w:rPr>
              <w:noBreakHyphen/>
              <w:t>GW</w:t>
            </w:r>
            <w:r w:rsidR="00EF003E">
              <w:rPr>
                <w:rFonts w:cs="Arial"/>
              </w:rPr>
              <w:noBreakHyphen/>
              <w:t>GL</w:t>
            </w:r>
            <w:r w:rsidR="00EF003E">
              <w:rPr>
                <w:rFonts w:cs="Arial"/>
              </w:rPr>
              <w:noBreakHyphen/>
            </w:r>
            <w:r w:rsidRPr="00817CEB">
              <w:rPr>
                <w:rFonts w:cs="Arial"/>
              </w:rPr>
              <w:t>058</w:t>
            </w:r>
            <w:r w:rsidR="00764512">
              <w:rPr>
                <w:rFonts w:cs="Arial"/>
              </w:rPr>
              <w:t xml:space="preserve"> [8]</w:t>
            </w:r>
            <w:r w:rsidRPr="00817CEB">
              <w:rPr>
                <w:rFonts w:cs="Arial"/>
                <w:color w:val="1F497D"/>
              </w:rPr>
              <w:t>.</w:t>
            </w:r>
          </w:p>
        </w:tc>
      </w:tr>
      <w:tr w:rsidR="00A11F7F" w:rsidRPr="00817CEB" w:rsidTr="00814E5E">
        <w:trPr>
          <w:cantSplit/>
          <w:trPrChange w:id="1144" w:author="gorgemj" w:date="2017-11-30T12:36:00Z">
            <w:trPr>
              <w:gridBefore w:val="6"/>
              <w:gridAfter w:val="0"/>
              <w:cantSplit/>
            </w:trPr>
          </w:trPrChange>
        </w:trPr>
        <w:tc>
          <w:tcPr>
            <w:tcW w:w="947" w:type="dxa"/>
            <w:tcPrChange w:id="1145" w:author="gorgemj" w:date="2017-11-30T12:36:00Z">
              <w:tcPr>
                <w:tcW w:w="945" w:type="dxa"/>
                <w:gridSpan w:val="6"/>
              </w:tcPr>
            </w:tcPrChange>
          </w:tcPr>
          <w:p w:rsidR="00E565BC" w:rsidRPr="00AC0531" w:rsidRDefault="00A11F7F" w:rsidP="00542606">
            <w:pPr>
              <w:autoSpaceDE w:val="0"/>
              <w:autoSpaceDN w:val="0"/>
              <w:adjustRightInd w:val="0"/>
              <w:spacing w:before="60" w:after="60" w:line="280" w:lineRule="atLeast"/>
              <w:jc w:val="center"/>
              <w:rPr>
                <w:rFonts w:cs="Arial"/>
                <w:rPrChange w:id="1146" w:author="gorgemj" w:date="2017-11-09T17:06:00Z">
                  <w:rPr>
                    <w:rFonts w:cs="Arial"/>
                    <w:b/>
                  </w:rPr>
                </w:rPrChange>
              </w:rPr>
            </w:pPr>
            <w:r w:rsidRPr="00AC0531">
              <w:rPr>
                <w:rFonts w:cs="Arial"/>
                <w:rPrChange w:id="1147" w:author="gorgemj" w:date="2017-11-09T17:06:00Z">
                  <w:rPr>
                    <w:rFonts w:cs="Arial"/>
                    <w:b/>
                  </w:rPr>
                </w:rPrChange>
              </w:rPr>
              <w:t>2.4</w:t>
            </w:r>
          </w:p>
        </w:tc>
        <w:tc>
          <w:tcPr>
            <w:tcW w:w="693" w:type="dxa"/>
            <w:tcPrChange w:id="1148" w:author="gorgemj" w:date="2017-11-30T12:36:00Z">
              <w:tcPr>
                <w:tcW w:w="747" w:type="dxa"/>
                <w:gridSpan w:val="3"/>
              </w:tcPr>
            </w:tcPrChange>
          </w:tcPr>
          <w:p w:rsidR="00E565BC" w:rsidRPr="00AC0531" w:rsidRDefault="00A11F7F" w:rsidP="00542606">
            <w:pPr>
              <w:autoSpaceDE w:val="0"/>
              <w:autoSpaceDN w:val="0"/>
              <w:adjustRightInd w:val="0"/>
              <w:spacing w:before="60" w:after="60" w:line="280" w:lineRule="atLeast"/>
              <w:jc w:val="center"/>
              <w:rPr>
                <w:rFonts w:cs="Arial"/>
                <w:bCs/>
                <w:color w:val="000000"/>
                <w:sz w:val="24"/>
                <w:szCs w:val="24"/>
                <w:rPrChange w:id="1149" w:author="gorgemj" w:date="2017-11-09T17:06:00Z">
                  <w:rPr>
                    <w:rFonts w:cs="Arial"/>
                    <w:b/>
                    <w:bCs/>
                    <w:color w:val="000000"/>
                    <w:sz w:val="24"/>
                    <w:szCs w:val="24"/>
                  </w:rPr>
                </w:rPrChange>
              </w:rPr>
            </w:pPr>
            <w:r w:rsidRPr="00AC0531">
              <w:rPr>
                <w:rFonts w:cs="Arial"/>
                <w:bCs/>
                <w:rPrChange w:id="1150" w:author="gorgemj" w:date="2017-11-09T17:06:00Z">
                  <w:rPr>
                    <w:rFonts w:cs="Arial"/>
                    <w:b/>
                    <w:bCs/>
                  </w:rPr>
                </w:rPrChange>
              </w:rPr>
              <w:t>1</w:t>
            </w:r>
          </w:p>
        </w:tc>
        <w:tc>
          <w:tcPr>
            <w:tcW w:w="5038" w:type="dxa"/>
            <w:gridSpan w:val="2"/>
            <w:tcPrChange w:id="1151" w:author="gorgemj" w:date="2017-11-30T12:36:00Z">
              <w:tcPr>
                <w:tcW w:w="6768" w:type="dxa"/>
                <w:gridSpan w:val="7"/>
              </w:tcPr>
            </w:tcPrChange>
          </w:tcPr>
          <w:p w:rsidR="00A11F7F" w:rsidRPr="00817CEB" w:rsidRDefault="00AC0531" w:rsidP="00542606">
            <w:pPr>
              <w:autoSpaceDE w:val="0"/>
              <w:autoSpaceDN w:val="0"/>
              <w:adjustRightInd w:val="0"/>
              <w:spacing w:before="60" w:after="60" w:line="280" w:lineRule="atLeast"/>
              <w:rPr>
                <w:rFonts w:eastAsia="Calibri" w:cs="Arial"/>
              </w:rPr>
            </w:pPr>
            <w:ins w:id="1152" w:author="gorgemj" w:date="2017-11-09T17:04:00Z">
              <w:r w:rsidRPr="00AC0531">
                <w:rPr>
                  <w:rFonts w:eastAsia="Calibri" w:cs="Arial"/>
                </w:rPr>
                <w:t>Paragraph 2.3 of the Fundamental Safety Principles [1]</w:t>
              </w:r>
            </w:ins>
            <w:del w:id="1153" w:author="gorgemj" w:date="2017-11-09T17:04:00Z">
              <w:r w:rsidR="00A11F7F" w:rsidRPr="00817CEB" w:rsidDel="00AC0531">
                <w:rPr>
                  <w:rFonts w:eastAsia="Calibri" w:cs="Arial"/>
                </w:rPr>
                <w:delText>The Fundamental Safety Principles (Ref. [1</w:delText>
              </w:r>
              <w:r w:rsidR="00EF003E" w:rsidDel="00AC0531">
                <w:rPr>
                  <w:rFonts w:eastAsia="Calibri" w:cs="Arial"/>
                </w:rPr>
                <w:delText>], para. 2.3)</w:delText>
              </w:r>
            </w:del>
            <w:r w:rsidR="00EF003E">
              <w:rPr>
                <w:rFonts w:eastAsia="Calibri" w:cs="Arial"/>
              </w:rPr>
              <w:t xml:space="preserve"> states that: “Ten </w:t>
            </w:r>
            <w:r w:rsidR="00A11F7F" w:rsidRPr="00817CEB">
              <w:rPr>
                <w:rFonts w:eastAsia="Calibri" w:cs="Arial"/>
              </w:rPr>
              <w:t>safety principles have been formulated, on the basis of which safety requirements are developed and safety measures are to be implemented in order to achieve the fundamental safety objective. The safety principles form a set that is applica</w:t>
            </w:r>
            <w:r w:rsidR="0043322C" w:rsidRPr="00817CEB">
              <w:rPr>
                <w:rFonts w:eastAsia="Calibri" w:cs="Arial"/>
              </w:rPr>
              <w:t>ble in its entirety; although in practice different principles may be more or less important in relation to particular circumstances, the appropriate application of all relevant principles is required.”</w:t>
            </w:r>
          </w:p>
        </w:tc>
        <w:tc>
          <w:tcPr>
            <w:tcW w:w="6912" w:type="dxa"/>
            <w:gridSpan w:val="3"/>
            <w:tcPrChange w:id="1154" w:author="gorgemj" w:date="2017-11-30T12:36:00Z">
              <w:tcPr>
                <w:tcW w:w="5130" w:type="dxa"/>
                <w:gridSpan w:val="8"/>
              </w:tcPr>
            </w:tcPrChange>
          </w:tcPr>
          <w:p w:rsidR="005174C0" w:rsidRPr="00EF003E" w:rsidRDefault="0043322C" w:rsidP="00542606">
            <w:pPr>
              <w:spacing w:before="60" w:after="60" w:line="280" w:lineRule="atLeast"/>
              <w:rPr>
                <w:rFonts w:cs="Arial"/>
                <w:color w:val="1F497D"/>
              </w:rPr>
            </w:pPr>
            <w:r w:rsidRPr="00817CEB">
              <w:rPr>
                <w:rFonts w:cs="Arial"/>
              </w:rPr>
              <w:t>Thi</w:t>
            </w:r>
            <w:r w:rsidR="00125120">
              <w:rPr>
                <w:rFonts w:cs="Arial"/>
              </w:rPr>
              <w:t xml:space="preserve">s is an explanatory statement. </w:t>
            </w:r>
            <w:r w:rsidRPr="00817CEB">
              <w:rPr>
                <w:rFonts w:cs="Arial"/>
              </w:rPr>
              <w:t>Refer to “</w:t>
            </w:r>
            <w:r w:rsidRPr="00817CEB">
              <w:rPr>
                <w:rFonts w:cs="Arial"/>
                <w:bCs/>
              </w:rPr>
              <w:t xml:space="preserve">Assessment of </w:t>
            </w:r>
            <w:r w:rsidR="00FC7BE9" w:rsidRPr="00817CEB">
              <w:rPr>
                <w:rFonts w:cs="Arial"/>
                <w:b/>
                <w:bCs/>
              </w:rPr>
              <w:t>AP1000</w:t>
            </w:r>
            <w:r w:rsidRPr="00817CEB">
              <w:rPr>
                <w:rFonts w:cs="Arial"/>
                <w:bCs/>
              </w:rPr>
              <w:t xml:space="preserve"> </w:t>
            </w:r>
            <w:ins w:id="1155" w:author="gorgemj" w:date="2017-11-20T10:25:00Z">
              <w:r w:rsidR="003359A3">
                <w:rPr>
                  <w:rFonts w:cs="Arial"/>
                  <w:bCs/>
                </w:rPr>
                <w:t xml:space="preserve">plant </w:t>
              </w:r>
            </w:ins>
            <w:r w:rsidR="00E047A4">
              <w:rPr>
                <w:rFonts w:cs="Arial"/>
                <w:bCs/>
              </w:rPr>
              <w:t xml:space="preserve">design </w:t>
            </w:r>
            <w:r w:rsidRPr="00817CEB">
              <w:rPr>
                <w:rFonts w:cs="Arial"/>
                <w:bCs/>
              </w:rPr>
              <w:t>compliance with</w:t>
            </w:r>
            <w:r w:rsidRPr="00817CEB">
              <w:rPr>
                <w:rFonts w:cs="Arial"/>
              </w:rPr>
              <w:t xml:space="preserve"> IAEA SF-1 </w:t>
            </w:r>
            <w:r w:rsidRPr="00817CEB">
              <w:rPr>
                <w:rFonts w:eastAsia="Calibri" w:cs="Arial"/>
              </w:rPr>
              <w:t xml:space="preserve">Fundamental Safety Principles”, </w:t>
            </w:r>
            <w:r w:rsidR="00EF003E">
              <w:rPr>
                <w:rFonts w:cs="Arial"/>
              </w:rPr>
              <w:t>APP</w:t>
            </w:r>
            <w:r w:rsidR="00EF003E">
              <w:rPr>
                <w:rFonts w:cs="Arial"/>
              </w:rPr>
              <w:noBreakHyphen/>
              <w:t>GW</w:t>
            </w:r>
            <w:r w:rsidR="00EF003E">
              <w:rPr>
                <w:rFonts w:cs="Arial"/>
              </w:rPr>
              <w:noBreakHyphen/>
              <w:t>GL</w:t>
            </w:r>
            <w:r w:rsidR="00EF003E">
              <w:rPr>
                <w:rFonts w:cs="Arial"/>
              </w:rPr>
              <w:noBreakHyphen/>
            </w:r>
            <w:r w:rsidRPr="00817CEB">
              <w:rPr>
                <w:rFonts w:cs="Arial"/>
              </w:rPr>
              <w:t>058</w:t>
            </w:r>
            <w:r w:rsidR="00764512">
              <w:rPr>
                <w:rFonts w:cs="Arial"/>
              </w:rPr>
              <w:t xml:space="preserve"> [8]</w:t>
            </w:r>
            <w:r w:rsidRPr="00817CEB">
              <w:rPr>
                <w:rFonts w:cs="Arial"/>
                <w:color w:val="1F497D"/>
              </w:rPr>
              <w:t>.</w:t>
            </w:r>
          </w:p>
        </w:tc>
      </w:tr>
      <w:tr w:rsidR="00A11F7F" w:rsidRPr="00817CEB" w:rsidTr="00814E5E">
        <w:trPr>
          <w:cantSplit/>
          <w:trPrChange w:id="1156" w:author="gorgemj" w:date="2017-11-30T12:36:00Z">
            <w:trPr>
              <w:gridBefore w:val="6"/>
              <w:gridAfter w:val="0"/>
              <w:cantSplit/>
            </w:trPr>
          </w:trPrChange>
        </w:trPr>
        <w:tc>
          <w:tcPr>
            <w:tcW w:w="947" w:type="dxa"/>
            <w:tcPrChange w:id="1157" w:author="gorgemj" w:date="2017-11-30T12:36:00Z">
              <w:tcPr>
                <w:tcW w:w="945" w:type="dxa"/>
                <w:gridSpan w:val="6"/>
              </w:tcPr>
            </w:tcPrChange>
          </w:tcPr>
          <w:p w:rsidR="00E565BC" w:rsidRPr="00AC0531" w:rsidRDefault="00A11F7F" w:rsidP="00542606">
            <w:pPr>
              <w:autoSpaceDE w:val="0"/>
              <w:autoSpaceDN w:val="0"/>
              <w:adjustRightInd w:val="0"/>
              <w:spacing w:before="60" w:after="60" w:line="280" w:lineRule="atLeast"/>
              <w:jc w:val="center"/>
              <w:rPr>
                <w:rFonts w:cs="Arial"/>
                <w:rPrChange w:id="1158" w:author="gorgemj" w:date="2017-11-09T17:06:00Z">
                  <w:rPr>
                    <w:rFonts w:cs="Arial"/>
                    <w:b/>
                  </w:rPr>
                </w:rPrChange>
              </w:rPr>
            </w:pPr>
            <w:r w:rsidRPr="00AC0531">
              <w:rPr>
                <w:rFonts w:cs="Arial"/>
                <w:rPrChange w:id="1159" w:author="gorgemj" w:date="2017-11-09T17:06:00Z">
                  <w:rPr>
                    <w:rFonts w:cs="Arial"/>
                    <w:b/>
                  </w:rPr>
                </w:rPrChange>
              </w:rPr>
              <w:t>2.5</w:t>
            </w:r>
          </w:p>
        </w:tc>
        <w:tc>
          <w:tcPr>
            <w:tcW w:w="693" w:type="dxa"/>
            <w:tcPrChange w:id="1160" w:author="gorgemj" w:date="2017-11-30T12:36:00Z">
              <w:tcPr>
                <w:tcW w:w="747" w:type="dxa"/>
                <w:gridSpan w:val="3"/>
              </w:tcPr>
            </w:tcPrChange>
          </w:tcPr>
          <w:p w:rsidR="00E565BC" w:rsidRPr="00AC0531" w:rsidRDefault="00A11F7F" w:rsidP="00542606">
            <w:pPr>
              <w:autoSpaceDE w:val="0"/>
              <w:autoSpaceDN w:val="0"/>
              <w:adjustRightInd w:val="0"/>
              <w:spacing w:before="60" w:after="60" w:line="280" w:lineRule="atLeast"/>
              <w:jc w:val="center"/>
              <w:rPr>
                <w:rFonts w:cs="Arial"/>
                <w:bCs/>
                <w:color w:val="000000"/>
                <w:sz w:val="24"/>
                <w:szCs w:val="24"/>
                <w:rPrChange w:id="1161" w:author="gorgemj" w:date="2017-11-09T17:06:00Z">
                  <w:rPr>
                    <w:rFonts w:cs="Arial"/>
                    <w:b/>
                    <w:bCs/>
                    <w:color w:val="000000"/>
                    <w:sz w:val="24"/>
                    <w:szCs w:val="24"/>
                  </w:rPr>
                </w:rPrChange>
              </w:rPr>
            </w:pPr>
            <w:r w:rsidRPr="00AC0531">
              <w:rPr>
                <w:rFonts w:cs="Arial"/>
                <w:bCs/>
                <w:rPrChange w:id="1162" w:author="gorgemj" w:date="2017-11-09T17:06:00Z">
                  <w:rPr>
                    <w:rFonts w:cs="Arial"/>
                    <w:b/>
                    <w:bCs/>
                  </w:rPr>
                </w:rPrChange>
              </w:rPr>
              <w:t>1</w:t>
            </w:r>
          </w:p>
        </w:tc>
        <w:tc>
          <w:tcPr>
            <w:tcW w:w="5038" w:type="dxa"/>
            <w:gridSpan w:val="2"/>
            <w:tcPrChange w:id="1163" w:author="gorgemj" w:date="2017-11-30T12:36:00Z">
              <w:tcPr>
                <w:tcW w:w="6768" w:type="dxa"/>
                <w:gridSpan w:val="7"/>
              </w:tcPr>
            </w:tcPrChange>
          </w:tcPr>
          <w:p w:rsidR="00A11F7F" w:rsidRPr="00817CEB" w:rsidRDefault="00A11F7F" w:rsidP="00542606">
            <w:pPr>
              <w:autoSpaceDE w:val="0"/>
              <w:autoSpaceDN w:val="0"/>
              <w:adjustRightInd w:val="0"/>
              <w:spacing w:before="60" w:after="60" w:line="280" w:lineRule="atLeast"/>
              <w:rPr>
                <w:rFonts w:eastAsia="Calibri" w:cs="Arial"/>
              </w:rPr>
            </w:pPr>
            <w:r w:rsidRPr="00817CEB">
              <w:rPr>
                <w:rFonts w:eastAsia="Calibri" w:cs="Arial"/>
              </w:rPr>
              <w:t>This Safety Requirements publication establishes requirements that apply those safety principles, which are particularly important in the design of nuclear power plants.</w:t>
            </w:r>
          </w:p>
        </w:tc>
        <w:tc>
          <w:tcPr>
            <w:tcW w:w="6912" w:type="dxa"/>
            <w:gridSpan w:val="3"/>
            <w:tcPrChange w:id="1164" w:author="gorgemj" w:date="2017-11-30T12:36:00Z">
              <w:tcPr>
                <w:tcW w:w="5130" w:type="dxa"/>
                <w:gridSpan w:val="8"/>
              </w:tcPr>
            </w:tcPrChange>
          </w:tcPr>
          <w:p w:rsidR="005174C0" w:rsidRPr="00125120" w:rsidRDefault="0043322C" w:rsidP="00542606">
            <w:pPr>
              <w:spacing w:before="60" w:after="60" w:line="280" w:lineRule="atLeast"/>
              <w:rPr>
                <w:rFonts w:cs="Arial"/>
              </w:rPr>
            </w:pPr>
            <w:r w:rsidRPr="00817CEB">
              <w:rPr>
                <w:rFonts w:cs="Arial"/>
              </w:rPr>
              <w:t>This is an explanatory statement</w:t>
            </w:r>
            <w:r w:rsidR="00B51A09">
              <w:rPr>
                <w:rFonts w:cs="Arial"/>
              </w:rPr>
              <w:t xml:space="preserve">. </w:t>
            </w:r>
          </w:p>
        </w:tc>
      </w:tr>
      <w:tr w:rsidR="00A11F7F" w:rsidRPr="00817CEB" w:rsidTr="00814E5E">
        <w:trPr>
          <w:cantSplit/>
          <w:trPrChange w:id="1165" w:author="gorgemj" w:date="2017-11-30T12:36:00Z">
            <w:trPr>
              <w:gridBefore w:val="6"/>
              <w:gridAfter w:val="0"/>
              <w:cantSplit/>
            </w:trPr>
          </w:trPrChange>
        </w:trPr>
        <w:tc>
          <w:tcPr>
            <w:tcW w:w="947" w:type="dxa"/>
            <w:tcPrChange w:id="1166" w:author="gorgemj" w:date="2017-11-30T12:36:00Z">
              <w:tcPr>
                <w:tcW w:w="945" w:type="dxa"/>
                <w:gridSpan w:val="6"/>
              </w:tcPr>
            </w:tcPrChange>
          </w:tcPr>
          <w:p w:rsidR="00E565BC" w:rsidRDefault="00E565BC" w:rsidP="00EF003E">
            <w:pPr>
              <w:keepNext/>
              <w:keepLines/>
              <w:autoSpaceDE w:val="0"/>
              <w:autoSpaceDN w:val="0"/>
              <w:adjustRightInd w:val="0"/>
              <w:spacing w:before="60" w:after="60" w:line="280" w:lineRule="atLeast"/>
              <w:jc w:val="center"/>
              <w:rPr>
                <w:rFonts w:cs="Arial"/>
                <w:b/>
              </w:rPr>
            </w:pPr>
          </w:p>
        </w:tc>
        <w:tc>
          <w:tcPr>
            <w:tcW w:w="693" w:type="dxa"/>
            <w:tcPrChange w:id="1167" w:author="gorgemj" w:date="2017-11-30T12:36:00Z">
              <w:tcPr>
                <w:tcW w:w="747" w:type="dxa"/>
                <w:gridSpan w:val="3"/>
              </w:tcPr>
            </w:tcPrChange>
          </w:tcPr>
          <w:p w:rsidR="00E565BC" w:rsidRDefault="00E565BC" w:rsidP="00EF003E">
            <w:pPr>
              <w:keepNext/>
              <w:keepLines/>
              <w:autoSpaceDE w:val="0"/>
              <w:autoSpaceDN w:val="0"/>
              <w:adjustRightInd w:val="0"/>
              <w:spacing w:before="60" w:after="60" w:line="280" w:lineRule="atLeast"/>
              <w:jc w:val="center"/>
              <w:rPr>
                <w:rFonts w:cs="Arial"/>
                <w:b/>
                <w:bCs/>
              </w:rPr>
            </w:pPr>
          </w:p>
        </w:tc>
        <w:tc>
          <w:tcPr>
            <w:tcW w:w="5038" w:type="dxa"/>
            <w:gridSpan w:val="2"/>
            <w:tcPrChange w:id="1168" w:author="gorgemj" w:date="2017-11-30T12:36:00Z">
              <w:tcPr>
                <w:tcW w:w="6768" w:type="dxa"/>
                <w:gridSpan w:val="7"/>
              </w:tcPr>
            </w:tcPrChange>
          </w:tcPr>
          <w:p w:rsidR="005174C0" w:rsidRPr="004D43B3" w:rsidRDefault="00A11F7F" w:rsidP="00EF003E">
            <w:pPr>
              <w:keepNext/>
              <w:keepLines/>
              <w:autoSpaceDE w:val="0"/>
              <w:autoSpaceDN w:val="0"/>
              <w:adjustRightInd w:val="0"/>
              <w:spacing w:before="60" w:after="60" w:line="280" w:lineRule="atLeast"/>
              <w:rPr>
                <w:rFonts w:cs="Arial"/>
                <w:b/>
                <w:color w:val="000000"/>
                <w:sz w:val="24"/>
                <w:szCs w:val="24"/>
              </w:rPr>
            </w:pPr>
            <w:r w:rsidRPr="004D43B3">
              <w:rPr>
                <w:rFonts w:eastAsia="Calibri" w:cs="Arial"/>
                <w:b/>
                <w:rPrChange w:id="1169" w:author="gorgemj" w:date="2017-11-23T19:59:00Z">
                  <w:rPr>
                    <w:rFonts w:eastAsia="Calibri" w:cs="Arial"/>
                  </w:rPr>
                </w:rPrChange>
              </w:rPr>
              <w:t>RADIATION PROTECTION</w:t>
            </w:r>
            <w:ins w:id="1170" w:author="friedmbn" w:date="2017-11-27T15:40:00Z">
              <w:r w:rsidR="00033131">
                <w:rPr>
                  <w:rFonts w:eastAsia="Calibri" w:cs="Arial"/>
                  <w:b/>
                </w:rPr>
                <w:t xml:space="preserve"> IN DESIGN</w:t>
              </w:r>
            </w:ins>
          </w:p>
        </w:tc>
        <w:tc>
          <w:tcPr>
            <w:tcW w:w="6912" w:type="dxa"/>
            <w:gridSpan w:val="3"/>
            <w:tcPrChange w:id="1171" w:author="gorgemj" w:date="2017-11-30T12:36:00Z">
              <w:tcPr>
                <w:tcW w:w="5130" w:type="dxa"/>
                <w:gridSpan w:val="8"/>
              </w:tcPr>
            </w:tcPrChange>
          </w:tcPr>
          <w:p w:rsidR="005174C0" w:rsidRDefault="005174C0" w:rsidP="00EF003E">
            <w:pPr>
              <w:keepNext/>
              <w:keepLines/>
              <w:spacing w:before="60" w:after="60" w:line="280" w:lineRule="atLeast"/>
              <w:rPr>
                <w:rFonts w:cs="Arial"/>
                <w:b/>
              </w:rPr>
            </w:pPr>
          </w:p>
        </w:tc>
      </w:tr>
      <w:tr w:rsidR="00A11F7F" w:rsidRPr="00817CEB" w:rsidTr="00814E5E">
        <w:trPr>
          <w:cantSplit/>
          <w:trPrChange w:id="1172" w:author="gorgemj" w:date="2017-11-30T12:36:00Z">
            <w:trPr>
              <w:gridBefore w:val="6"/>
              <w:gridAfter w:val="0"/>
              <w:cantSplit/>
            </w:trPr>
          </w:trPrChange>
        </w:trPr>
        <w:tc>
          <w:tcPr>
            <w:tcW w:w="947" w:type="dxa"/>
            <w:tcPrChange w:id="1173" w:author="gorgemj" w:date="2017-11-30T12:36:00Z">
              <w:tcPr>
                <w:tcW w:w="945" w:type="dxa"/>
                <w:gridSpan w:val="6"/>
              </w:tcPr>
            </w:tcPrChange>
          </w:tcPr>
          <w:p w:rsidR="00E565BC" w:rsidRPr="00AC0531" w:rsidRDefault="00A11F7F" w:rsidP="00542606">
            <w:pPr>
              <w:autoSpaceDE w:val="0"/>
              <w:autoSpaceDN w:val="0"/>
              <w:adjustRightInd w:val="0"/>
              <w:spacing w:before="60" w:after="60" w:line="280" w:lineRule="atLeast"/>
              <w:jc w:val="center"/>
              <w:rPr>
                <w:rFonts w:cs="Arial"/>
                <w:rPrChange w:id="1174" w:author="gorgemj" w:date="2017-11-09T17:06:00Z">
                  <w:rPr>
                    <w:rFonts w:cs="Arial"/>
                    <w:b/>
                  </w:rPr>
                </w:rPrChange>
              </w:rPr>
            </w:pPr>
            <w:r w:rsidRPr="00AC0531">
              <w:rPr>
                <w:rFonts w:cs="Arial"/>
                <w:rPrChange w:id="1175" w:author="gorgemj" w:date="2017-11-09T17:06:00Z">
                  <w:rPr>
                    <w:rFonts w:cs="Arial"/>
                    <w:b/>
                  </w:rPr>
                </w:rPrChange>
              </w:rPr>
              <w:t>2.6</w:t>
            </w:r>
          </w:p>
        </w:tc>
        <w:tc>
          <w:tcPr>
            <w:tcW w:w="693" w:type="dxa"/>
            <w:tcPrChange w:id="1176" w:author="gorgemj" w:date="2017-11-30T12:36:00Z">
              <w:tcPr>
                <w:tcW w:w="747" w:type="dxa"/>
                <w:gridSpan w:val="3"/>
              </w:tcPr>
            </w:tcPrChange>
          </w:tcPr>
          <w:p w:rsidR="00E565BC" w:rsidRPr="00AC0531" w:rsidRDefault="00A11F7F" w:rsidP="00542606">
            <w:pPr>
              <w:autoSpaceDE w:val="0"/>
              <w:autoSpaceDN w:val="0"/>
              <w:adjustRightInd w:val="0"/>
              <w:spacing w:before="60" w:after="60" w:line="280" w:lineRule="atLeast"/>
              <w:jc w:val="center"/>
              <w:rPr>
                <w:rFonts w:cs="Arial"/>
                <w:bCs/>
                <w:color w:val="000000"/>
                <w:sz w:val="24"/>
                <w:szCs w:val="24"/>
                <w:rPrChange w:id="1177" w:author="gorgemj" w:date="2017-11-09T17:06:00Z">
                  <w:rPr>
                    <w:rFonts w:cs="Arial"/>
                    <w:b/>
                    <w:bCs/>
                    <w:color w:val="000000"/>
                    <w:sz w:val="24"/>
                    <w:szCs w:val="24"/>
                  </w:rPr>
                </w:rPrChange>
              </w:rPr>
            </w:pPr>
            <w:r w:rsidRPr="00AC0531">
              <w:rPr>
                <w:rFonts w:cs="Arial"/>
                <w:bCs/>
                <w:rPrChange w:id="1178" w:author="gorgemj" w:date="2017-11-09T17:06:00Z">
                  <w:rPr>
                    <w:rFonts w:cs="Arial"/>
                    <w:b/>
                    <w:bCs/>
                  </w:rPr>
                </w:rPrChange>
              </w:rPr>
              <w:t>1</w:t>
            </w:r>
          </w:p>
        </w:tc>
        <w:tc>
          <w:tcPr>
            <w:tcW w:w="5038" w:type="dxa"/>
            <w:gridSpan w:val="2"/>
            <w:tcPrChange w:id="1179" w:author="gorgemj" w:date="2017-11-30T12:36:00Z">
              <w:tcPr>
                <w:tcW w:w="6768" w:type="dxa"/>
                <w:gridSpan w:val="7"/>
              </w:tcPr>
            </w:tcPrChange>
          </w:tcPr>
          <w:p w:rsidR="00A11F7F" w:rsidRPr="00817CEB" w:rsidRDefault="00A11F7F" w:rsidP="00AC0531">
            <w:pPr>
              <w:autoSpaceDE w:val="0"/>
              <w:autoSpaceDN w:val="0"/>
              <w:adjustRightInd w:val="0"/>
              <w:spacing w:before="60" w:after="60" w:line="280" w:lineRule="atLeast"/>
              <w:rPr>
                <w:rFonts w:eastAsia="Calibri" w:cs="Arial"/>
              </w:rPr>
            </w:pPr>
            <w:r w:rsidRPr="00817CEB">
              <w:rPr>
                <w:rFonts w:eastAsia="Calibri" w:cs="Arial"/>
              </w:rPr>
              <w:t xml:space="preserve">In order to satisfy the safety principles, it is required to ensure that for all operational states of a nuclear power plant and for any associated activities, doses from exposure to radiation within the installation or exposure due to any planned radioactive release from the installation are kept below the dose limits and kept as low as reasonably achievable. In addition, it is required to </w:t>
            </w:r>
            <w:del w:id="1180" w:author="gorgemj" w:date="2017-11-09T17:07:00Z">
              <w:r w:rsidRPr="00817CEB" w:rsidDel="00AC0531">
                <w:rPr>
                  <w:rFonts w:eastAsia="Calibri" w:cs="Arial"/>
                </w:rPr>
                <w:delText xml:space="preserve">implement </w:delText>
              </w:r>
            </w:del>
            <w:ins w:id="1181" w:author="gorgemj" w:date="2017-11-09T17:07:00Z">
              <w:r w:rsidR="00AC0531">
                <w:rPr>
                  <w:rFonts w:eastAsia="Calibri" w:cs="Arial"/>
                </w:rPr>
                <w:t>take</w:t>
              </w:r>
              <w:r w:rsidR="00AC0531" w:rsidRPr="00817CEB">
                <w:rPr>
                  <w:rFonts w:eastAsia="Calibri" w:cs="Arial"/>
                </w:rPr>
                <w:t xml:space="preserve"> </w:t>
              </w:r>
            </w:ins>
            <w:r w:rsidRPr="00817CEB">
              <w:rPr>
                <w:rFonts w:eastAsia="Calibri" w:cs="Arial"/>
              </w:rPr>
              <w:t>measures for mitigating the ra</w:t>
            </w:r>
            <w:r w:rsidR="0043322C" w:rsidRPr="00817CEB">
              <w:rPr>
                <w:rFonts w:eastAsia="Calibri" w:cs="Arial"/>
              </w:rPr>
              <w:t>diological consequences of any accidents, were they to occur.</w:t>
            </w:r>
          </w:p>
        </w:tc>
        <w:tc>
          <w:tcPr>
            <w:tcW w:w="6912" w:type="dxa"/>
            <w:gridSpan w:val="3"/>
            <w:tcPrChange w:id="1182" w:author="gorgemj" w:date="2017-11-30T12:36:00Z">
              <w:tcPr>
                <w:tcW w:w="5130" w:type="dxa"/>
                <w:gridSpan w:val="8"/>
              </w:tcPr>
            </w:tcPrChange>
          </w:tcPr>
          <w:p w:rsidR="005174C0" w:rsidRDefault="0043322C" w:rsidP="00542606">
            <w:pPr>
              <w:spacing w:before="60" w:after="60" w:line="280" w:lineRule="atLeast"/>
              <w:rPr>
                <w:rFonts w:eastAsia="Calibri" w:cs="Arial"/>
              </w:rPr>
            </w:pPr>
            <w:r w:rsidRPr="00C153B0">
              <w:rPr>
                <w:rFonts w:cs="Arial"/>
              </w:rPr>
              <w:t>The</w:t>
            </w:r>
            <w:r w:rsidRPr="00817CEB">
              <w:rPr>
                <w:rFonts w:eastAsia="Calibri" w:cs="Arial"/>
              </w:rPr>
              <w:t xml:space="preserve"> effectiveness of the </w:t>
            </w:r>
            <w:r w:rsidR="00FC7BE9" w:rsidRPr="00817CEB">
              <w:rPr>
                <w:rFonts w:eastAsia="Calibri" w:cs="Arial"/>
                <w:b/>
              </w:rPr>
              <w:t>AP1000</w:t>
            </w:r>
            <w:r w:rsidRPr="00817CEB">
              <w:rPr>
                <w:rFonts w:eastAsia="Calibri" w:cs="Arial"/>
              </w:rPr>
              <w:t xml:space="preserve"> plant features that limit radiation releases and offsite doses are shown in </w:t>
            </w:r>
            <w:ins w:id="1183" w:author="gorgemj" w:date="2017-11-24T16:05:00Z">
              <w:r w:rsidR="00A3785A">
                <w:rPr>
                  <w:rFonts w:eastAsia="Calibri" w:cs="Arial"/>
                </w:rPr>
                <w:t xml:space="preserve">the </w:t>
              </w:r>
              <w:r w:rsidR="00A3785A" w:rsidRPr="00A3785A">
                <w:rPr>
                  <w:rFonts w:eastAsia="Calibri" w:cs="Arial"/>
                  <w:b/>
                  <w:rPrChange w:id="1184" w:author="gorgemj" w:date="2017-11-24T16:05:00Z">
                    <w:rPr>
                      <w:rFonts w:eastAsia="Calibri" w:cs="Arial"/>
                    </w:rPr>
                  </w:rPrChange>
                </w:rPr>
                <w:t>AP1000</w:t>
              </w:r>
              <w:r w:rsidR="00A3785A">
                <w:rPr>
                  <w:rFonts w:eastAsia="Calibri" w:cs="Arial"/>
                </w:rPr>
                <w:t xml:space="preserve"> plant </w:t>
              </w:r>
            </w:ins>
            <w:r w:rsidRPr="00817CEB">
              <w:rPr>
                <w:rFonts w:eastAsia="Calibri" w:cs="Arial"/>
              </w:rPr>
              <w:t xml:space="preserve">DCD </w:t>
            </w:r>
            <w:ins w:id="1185" w:author="gorgemj" w:date="2017-11-24T16:04:00Z">
              <w:r w:rsidR="00A3785A">
                <w:rPr>
                  <w:rFonts w:eastAsia="Calibri" w:cs="Arial"/>
                </w:rPr>
                <w:t xml:space="preserve">[2] </w:t>
              </w:r>
            </w:ins>
            <w:r w:rsidRPr="00817CEB">
              <w:rPr>
                <w:rFonts w:eastAsia="Calibri" w:cs="Arial"/>
              </w:rPr>
              <w:t>Chapters 11, 12 and 15</w:t>
            </w:r>
            <w:r w:rsidR="00764512">
              <w:rPr>
                <w:rFonts w:eastAsia="Calibri" w:cs="Arial"/>
              </w:rPr>
              <w:t xml:space="preserve"> </w:t>
            </w:r>
            <w:del w:id="1186" w:author="gorgemj" w:date="2017-11-09T17:10:00Z">
              <w:r w:rsidR="00764512" w:rsidDel="004B7694">
                <w:rPr>
                  <w:rFonts w:eastAsia="Calibri" w:cs="Arial"/>
                </w:rPr>
                <w:delText>[2][3]</w:delText>
              </w:r>
            </w:del>
            <w:r w:rsidRPr="00817CEB">
              <w:rPr>
                <w:rFonts w:eastAsia="Calibri" w:cs="Arial"/>
              </w:rPr>
              <w:t>. On</w:t>
            </w:r>
            <w:r w:rsidR="00E047A4">
              <w:rPr>
                <w:rFonts w:eastAsia="Calibri" w:cs="Arial"/>
              </w:rPr>
              <w:t>-</w:t>
            </w:r>
            <w:r w:rsidRPr="00817CEB">
              <w:rPr>
                <w:rFonts w:eastAsia="Calibri" w:cs="Arial"/>
              </w:rPr>
              <w:t>site accident management procedures and off</w:t>
            </w:r>
            <w:r w:rsidR="00E047A4">
              <w:rPr>
                <w:rFonts w:eastAsia="Calibri" w:cs="Arial"/>
              </w:rPr>
              <w:t>-</w:t>
            </w:r>
            <w:r w:rsidRPr="00817CEB">
              <w:rPr>
                <w:rFonts w:eastAsia="Calibri" w:cs="Arial"/>
              </w:rPr>
              <w:t xml:space="preserve">site intervention measures </w:t>
            </w:r>
            <w:ins w:id="1187" w:author="gorgemj" w:date="2017-11-24T17:27:00Z">
              <w:r w:rsidR="00A366D5">
                <w:rPr>
                  <w:rFonts w:eastAsia="Calibri" w:cs="Arial"/>
                </w:rPr>
                <w:t xml:space="preserve">(if any) </w:t>
              </w:r>
            </w:ins>
            <w:ins w:id="1188" w:author="gorgemj" w:date="2017-11-24T17:28:00Z">
              <w:del w:id="1189" w:author="friedmbn" w:date="2017-11-27T15:40:00Z">
                <w:r w:rsidR="00A366D5" w:rsidDel="00033131">
                  <w:rPr>
                    <w:rFonts w:eastAsia="Calibri" w:cs="Arial"/>
                  </w:rPr>
                  <w:delText>[</w:delText>
                </w:r>
              </w:del>
            </w:ins>
            <w:r w:rsidRPr="00817CEB">
              <w:rPr>
                <w:rFonts w:eastAsia="Calibri" w:cs="Arial"/>
              </w:rPr>
              <w:t>are provided by the plant owner/operator.</w:t>
            </w:r>
          </w:p>
          <w:p w:rsidR="00A11F7F" w:rsidRDefault="0043322C" w:rsidP="00542606">
            <w:pPr>
              <w:autoSpaceDE w:val="0"/>
              <w:autoSpaceDN w:val="0"/>
              <w:adjustRightInd w:val="0"/>
              <w:spacing w:before="60" w:after="60" w:line="280" w:lineRule="atLeast"/>
              <w:rPr>
                <w:ins w:id="1190" w:author="gorgemj" w:date="2017-11-23T20:08:00Z"/>
                <w:rFonts w:eastAsia="Calibri" w:cs="Arial"/>
              </w:rPr>
            </w:pPr>
            <w:r w:rsidRPr="00817CEB">
              <w:rPr>
                <w:rFonts w:eastAsia="Calibri" w:cs="Arial"/>
              </w:rPr>
              <w:t xml:space="preserve">Refer to the </w:t>
            </w:r>
            <w:ins w:id="1191" w:author="gorgemj" w:date="2017-11-24T16:05:00Z">
              <w:r w:rsidR="00A3785A" w:rsidRPr="00993D67">
                <w:rPr>
                  <w:rFonts w:eastAsia="Calibri" w:cs="Arial"/>
                  <w:b/>
                </w:rPr>
                <w:t>AP1000</w:t>
              </w:r>
              <w:r w:rsidR="00A3785A">
                <w:rPr>
                  <w:rFonts w:eastAsia="Calibri" w:cs="Arial"/>
                </w:rPr>
                <w:t xml:space="preserve"> plant </w:t>
              </w:r>
              <w:r w:rsidR="00A3785A" w:rsidRPr="00817CEB">
                <w:rPr>
                  <w:rFonts w:eastAsia="Calibri" w:cs="Arial"/>
                </w:rPr>
                <w:t xml:space="preserve">DCD </w:t>
              </w:r>
              <w:r w:rsidR="00A3785A">
                <w:rPr>
                  <w:rFonts w:eastAsia="Calibri" w:cs="Arial"/>
                </w:rPr>
                <w:t>[2]</w:t>
              </w:r>
            </w:ins>
            <w:del w:id="1192" w:author="gorgemj" w:date="2017-11-24T16:05:00Z">
              <w:r w:rsidRPr="00817CEB" w:rsidDel="00A3785A">
                <w:rPr>
                  <w:rFonts w:eastAsia="Calibri" w:cs="Arial"/>
                </w:rPr>
                <w:delText>DCD</w:delText>
              </w:r>
            </w:del>
            <w:r w:rsidRPr="00817CEB">
              <w:rPr>
                <w:rFonts w:eastAsia="Calibri" w:cs="Arial"/>
              </w:rPr>
              <w:t xml:space="preserve"> Chapter 12 for the principles for assuring that occupa</w:t>
            </w:r>
            <w:r w:rsidR="00125120">
              <w:rPr>
                <w:rFonts w:eastAsia="Calibri" w:cs="Arial"/>
              </w:rPr>
              <w:t xml:space="preserve">tional radiation exposure is </w:t>
            </w:r>
            <w:r w:rsidR="00A366D5">
              <w:rPr>
                <w:rFonts w:eastAsia="Calibri" w:cs="Arial"/>
              </w:rPr>
              <w:t>as</w:t>
            </w:r>
            <w:del w:id="1193" w:author="gorgemj" w:date="2017-11-24T17:28:00Z">
              <w:r w:rsidR="00125120" w:rsidDel="00A366D5">
                <w:rPr>
                  <w:rFonts w:eastAsia="Calibri" w:cs="Arial"/>
                </w:rPr>
                <w:noBreakHyphen/>
              </w:r>
            </w:del>
            <w:ins w:id="1194" w:author="gorgemj" w:date="2017-11-24T17:28:00Z">
              <w:r w:rsidR="00A366D5">
                <w:rPr>
                  <w:rFonts w:eastAsia="Calibri" w:cs="Arial"/>
                </w:rPr>
                <w:t xml:space="preserve"> </w:t>
              </w:r>
            </w:ins>
            <w:r w:rsidR="00A366D5" w:rsidRPr="00817CEB">
              <w:rPr>
                <w:rFonts w:eastAsia="Calibri" w:cs="Arial"/>
              </w:rPr>
              <w:t>low</w:t>
            </w:r>
            <w:del w:id="1195" w:author="gorgemj" w:date="2017-11-24T17:28:00Z">
              <w:r w:rsidRPr="00817CEB" w:rsidDel="00A366D5">
                <w:rPr>
                  <w:rFonts w:eastAsia="Calibri" w:cs="Arial"/>
                </w:rPr>
                <w:delText>-</w:delText>
              </w:r>
            </w:del>
            <w:ins w:id="1196" w:author="gorgemj" w:date="2017-11-24T17:28:00Z">
              <w:r w:rsidR="00A366D5">
                <w:rPr>
                  <w:rFonts w:eastAsia="Calibri" w:cs="Arial"/>
                </w:rPr>
                <w:t xml:space="preserve"> </w:t>
              </w:r>
            </w:ins>
            <w:r w:rsidR="00A366D5" w:rsidRPr="00817CEB">
              <w:rPr>
                <w:rFonts w:eastAsia="Calibri" w:cs="Arial"/>
              </w:rPr>
              <w:t>as</w:t>
            </w:r>
            <w:del w:id="1197" w:author="gorgemj" w:date="2017-11-24T17:28:00Z">
              <w:r w:rsidRPr="00817CEB" w:rsidDel="00A366D5">
                <w:rPr>
                  <w:rFonts w:eastAsia="Calibri" w:cs="Arial"/>
                </w:rPr>
                <w:delText>-</w:delText>
              </w:r>
            </w:del>
            <w:ins w:id="1198" w:author="gorgemj" w:date="2017-11-24T17:28:00Z">
              <w:r w:rsidR="00A366D5">
                <w:rPr>
                  <w:rFonts w:eastAsia="Calibri" w:cs="Arial"/>
                </w:rPr>
                <w:t xml:space="preserve"> </w:t>
              </w:r>
            </w:ins>
            <w:r w:rsidR="00A366D5" w:rsidRPr="00817CEB">
              <w:rPr>
                <w:rFonts w:eastAsia="Calibri" w:cs="Arial"/>
              </w:rPr>
              <w:t>reasonably achievable</w:t>
            </w:r>
            <w:r w:rsidRPr="00817CEB">
              <w:rPr>
                <w:rFonts w:eastAsia="Calibri" w:cs="Arial"/>
              </w:rPr>
              <w:t xml:space="preserve"> (ALARA) and other radiation design features. Refer to Chapters 15 and 19 for deterministic and probabilistic releases and dose assessments.</w:t>
            </w:r>
          </w:p>
          <w:p w:rsidR="00D5285C" w:rsidRPr="00817CEB" w:rsidRDefault="00D5285C">
            <w:pPr>
              <w:autoSpaceDE w:val="0"/>
              <w:autoSpaceDN w:val="0"/>
              <w:adjustRightInd w:val="0"/>
              <w:spacing w:before="60" w:after="60" w:line="280" w:lineRule="atLeast"/>
              <w:rPr>
                <w:rFonts w:eastAsia="Calibri" w:cs="Arial"/>
              </w:rPr>
            </w:pPr>
            <w:ins w:id="1199" w:author="gorgemj" w:date="2017-11-23T20:08:00Z">
              <w:r>
                <w:rPr>
                  <w:rFonts w:eastAsia="Calibri" w:cs="Arial"/>
                </w:rPr>
                <w:t xml:space="preserve">Note that </w:t>
              </w:r>
              <w:r>
                <w:t xml:space="preserve">two sets of radiological consequence analyses have been performed for the </w:t>
              </w:r>
              <w:r w:rsidRPr="00D5285C">
                <w:rPr>
                  <w:b/>
                  <w:rPrChange w:id="1200" w:author="gorgemj" w:date="2017-11-23T20:08:00Z">
                    <w:rPr/>
                  </w:rPrChange>
                </w:rPr>
                <w:t>AP1000</w:t>
              </w:r>
              <w:r>
                <w:t xml:space="preserve"> plant design. In the US, radiological consequences have historically been calculated using very conservative methodologies (where consideration of severe accidents is included as part of the design basis dose analyses), and likewise compared with specific acceptance criteria consistent with those conservative assumptions. The dose analyses presented in Chapter 15 of the </w:t>
              </w:r>
              <w:r w:rsidRPr="00D5285C">
                <w:rPr>
                  <w:b/>
                  <w:rPrChange w:id="1201" w:author="gorgemj" w:date="2017-11-23T20:09:00Z">
                    <w:rPr/>
                  </w:rPrChange>
                </w:rPr>
                <w:t>AP1000</w:t>
              </w:r>
              <w:r>
                <w:t xml:space="preserve"> plant DCD </w:t>
              </w:r>
            </w:ins>
            <w:ins w:id="1202" w:author="gorgemj" w:date="2017-11-24T16:05:00Z">
              <w:r w:rsidR="00A3785A">
                <w:t xml:space="preserve">[2] </w:t>
              </w:r>
            </w:ins>
            <w:ins w:id="1203" w:author="gorgemj" w:date="2017-11-23T20:08:00Z">
              <w:r>
                <w:t xml:space="preserve">were performed in this content. For UK licensing, dose calculations were performed using more realistic assumptions, consistent with common regulatory practice outside of the </w:t>
              </w:r>
            </w:ins>
            <w:ins w:id="1204" w:author="gorgemj" w:date="2017-11-24T13:32:00Z">
              <w:r w:rsidR="007E2AD6">
                <w:t>US</w:t>
              </w:r>
            </w:ins>
            <w:ins w:id="1205" w:author="gorgemj" w:date="2017-11-23T20:08:00Z">
              <w:r>
                <w:t>.</w:t>
              </w:r>
            </w:ins>
            <w:ins w:id="1206" w:author="gorgemj" w:date="2017-11-23T20:09:00Z">
              <w:r>
                <w:t xml:space="preserve"> These are described in Chapters 9 and</w:t>
              </w:r>
            </w:ins>
            <w:ins w:id="1207" w:author="gorgemj" w:date="2017-11-24T17:30:00Z">
              <w:r w:rsidR="00A366D5">
                <w:t> </w:t>
              </w:r>
            </w:ins>
            <w:ins w:id="1208" w:author="gorgemj" w:date="2017-11-23T20:09:00Z">
              <w:r>
                <w:t xml:space="preserve">10 of the </w:t>
              </w:r>
              <w:r w:rsidRPr="00D5285C">
                <w:rPr>
                  <w:b/>
                  <w:rPrChange w:id="1209" w:author="gorgemj" w:date="2017-11-23T20:10:00Z">
                    <w:rPr/>
                  </w:rPrChange>
                </w:rPr>
                <w:t>AP1000</w:t>
              </w:r>
              <w:r>
                <w:t xml:space="preserve"> plant </w:t>
              </w:r>
              <w:r w:rsidR="00290C9E">
                <w:t>P</w:t>
              </w:r>
            </w:ins>
            <w:ins w:id="1210" w:author="gorgemj" w:date="2017-11-24T17:22:00Z">
              <w:r w:rsidR="00E03FA2">
                <w:t>re-</w:t>
              </w:r>
            </w:ins>
            <w:ins w:id="1211" w:author="gorgemj" w:date="2017-11-23T20:09:00Z">
              <w:r w:rsidR="00290C9E">
                <w:t>C</w:t>
              </w:r>
            </w:ins>
            <w:ins w:id="1212" w:author="gorgemj" w:date="2017-11-24T17:22:00Z">
              <w:r w:rsidR="00E03FA2">
                <w:t xml:space="preserve">onstruction </w:t>
              </w:r>
            </w:ins>
            <w:ins w:id="1213" w:author="gorgemj" w:date="2017-11-23T20:09:00Z">
              <w:r w:rsidR="00290C9E">
                <w:t>S</w:t>
              </w:r>
            </w:ins>
            <w:ins w:id="1214" w:author="gorgemj" w:date="2017-11-24T17:22:00Z">
              <w:r w:rsidR="00E03FA2">
                <w:t xml:space="preserve">afety </w:t>
              </w:r>
            </w:ins>
            <w:ins w:id="1215" w:author="gorgemj" w:date="2017-11-23T20:09:00Z">
              <w:r w:rsidR="00290C9E">
                <w:t>R</w:t>
              </w:r>
            </w:ins>
            <w:ins w:id="1216" w:author="gorgemj" w:date="2017-11-24T17:22:00Z">
              <w:r w:rsidR="00E03FA2">
                <w:t>eport (PCSR,</w:t>
              </w:r>
            </w:ins>
            <w:ins w:id="1217" w:author="gorgemj" w:date="2017-11-23T20:09:00Z">
              <w:r w:rsidR="00290C9E">
                <w:t xml:space="preserve"> [</w:t>
              </w:r>
            </w:ins>
            <w:ins w:id="1218" w:author="gorgemj" w:date="2017-11-23T20:10:00Z">
              <w:r w:rsidR="00290C9E">
                <w:t>19</w:t>
              </w:r>
            </w:ins>
            <w:ins w:id="1219" w:author="gorgemj" w:date="2017-11-23T20:09:00Z">
              <w:r>
                <w:t>]</w:t>
              </w:r>
            </w:ins>
            <w:ins w:id="1220" w:author="gorgemj" w:date="2017-11-24T17:22:00Z">
              <w:r w:rsidR="00E03FA2">
                <w:t>)</w:t>
              </w:r>
            </w:ins>
            <w:ins w:id="1221" w:author="gorgemj" w:date="2017-11-23T20:09:00Z">
              <w:r>
                <w:t>.</w:t>
              </w:r>
            </w:ins>
          </w:p>
        </w:tc>
      </w:tr>
      <w:tr w:rsidR="004246CA" w:rsidRPr="00817CEB" w:rsidTr="00814E5E">
        <w:trPr>
          <w:cantSplit/>
          <w:trPrChange w:id="1222" w:author="gorgemj" w:date="2017-11-30T12:36:00Z">
            <w:trPr>
              <w:gridBefore w:val="6"/>
              <w:gridAfter w:val="0"/>
              <w:cantSplit/>
            </w:trPr>
          </w:trPrChange>
        </w:trPr>
        <w:tc>
          <w:tcPr>
            <w:tcW w:w="947" w:type="dxa"/>
            <w:tcPrChange w:id="1223" w:author="gorgemj" w:date="2017-11-30T12:36:00Z">
              <w:tcPr>
                <w:tcW w:w="945" w:type="dxa"/>
                <w:gridSpan w:val="6"/>
              </w:tcPr>
            </w:tcPrChange>
          </w:tcPr>
          <w:p w:rsidR="00E565BC" w:rsidRPr="004B7694" w:rsidRDefault="004246CA" w:rsidP="00542606">
            <w:pPr>
              <w:autoSpaceDE w:val="0"/>
              <w:autoSpaceDN w:val="0"/>
              <w:adjustRightInd w:val="0"/>
              <w:spacing w:before="60" w:after="60" w:line="280" w:lineRule="atLeast"/>
              <w:jc w:val="center"/>
              <w:rPr>
                <w:rFonts w:cs="Arial"/>
                <w:rPrChange w:id="1224" w:author="gorgemj" w:date="2017-11-09T17:08:00Z">
                  <w:rPr>
                    <w:rFonts w:cs="Arial"/>
                    <w:b/>
                  </w:rPr>
                </w:rPrChange>
              </w:rPr>
            </w:pPr>
            <w:r w:rsidRPr="004B7694">
              <w:rPr>
                <w:rFonts w:cs="Arial"/>
                <w:rPrChange w:id="1225" w:author="gorgemj" w:date="2017-11-09T17:08:00Z">
                  <w:rPr>
                    <w:rFonts w:cs="Arial"/>
                    <w:b/>
                  </w:rPr>
                </w:rPrChange>
              </w:rPr>
              <w:t>2.7</w:t>
            </w:r>
          </w:p>
        </w:tc>
        <w:tc>
          <w:tcPr>
            <w:tcW w:w="693" w:type="dxa"/>
            <w:tcPrChange w:id="1226" w:author="gorgemj" w:date="2017-11-30T12:36:00Z">
              <w:tcPr>
                <w:tcW w:w="747" w:type="dxa"/>
                <w:gridSpan w:val="3"/>
              </w:tcPr>
            </w:tcPrChange>
          </w:tcPr>
          <w:p w:rsidR="00E565BC" w:rsidRPr="004B7694" w:rsidRDefault="004246CA" w:rsidP="00542606">
            <w:pPr>
              <w:autoSpaceDE w:val="0"/>
              <w:autoSpaceDN w:val="0"/>
              <w:adjustRightInd w:val="0"/>
              <w:spacing w:before="60" w:after="60" w:line="280" w:lineRule="atLeast"/>
              <w:jc w:val="center"/>
              <w:rPr>
                <w:rFonts w:cs="Arial"/>
                <w:bCs/>
                <w:rPrChange w:id="1227" w:author="gorgemj" w:date="2017-11-09T17:08:00Z">
                  <w:rPr>
                    <w:rFonts w:cs="Arial"/>
                    <w:b/>
                    <w:bCs/>
                  </w:rPr>
                </w:rPrChange>
              </w:rPr>
            </w:pPr>
            <w:r w:rsidRPr="004B7694">
              <w:rPr>
                <w:rFonts w:cs="Arial"/>
                <w:bCs/>
                <w:rPrChange w:id="1228" w:author="gorgemj" w:date="2017-11-09T17:08:00Z">
                  <w:rPr>
                    <w:rFonts w:cs="Arial"/>
                    <w:b/>
                    <w:bCs/>
                  </w:rPr>
                </w:rPrChange>
              </w:rPr>
              <w:t>1</w:t>
            </w:r>
          </w:p>
        </w:tc>
        <w:tc>
          <w:tcPr>
            <w:tcW w:w="5038" w:type="dxa"/>
            <w:gridSpan w:val="2"/>
            <w:tcPrChange w:id="1229" w:author="gorgemj" w:date="2017-11-30T12:36:00Z">
              <w:tcPr>
                <w:tcW w:w="6768" w:type="dxa"/>
                <w:gridSpan w:val="7"/>
              </w:tcPr>
            </w:tcPrChange>
          </w:tcPr>
          <w:p w:rsidR="004246CA" w:rsidRPr="00817CEB" w:rsidRDefault="004246CA" w:rsidP="00542606">
            <w:pPr>
              <w:autoSpaceDE w:val="0"/>
              <w:autoSpaceDN w:val="0"/>
              <w:adjustRightInd w:val="0"/>
              <w:spacing w:before="60" w:after="60" w:line="280" w:lineRule="atLeast"/>
              <w:rPr>
                <w:rFonts w:eastAsia="Calibri" w:cs="Arial"/>
              </w:rPr>
            </w:pPr>
            <w:r w:rsidRPr="00817CEB">
              <w:rPr>
                <w:rFonts w:eastAsia="Calibri" w:cs="Arial"/>
              </w:rPr>
              <w:t>To apply the safety principles, it is also required that nuclear power plants be designed and operated so as to keep all sources of radiation under strict technical and administrative control. However, this principle does not preclude limited exposures or the release of authorized amounts of radioactive substances to the environment from nuclear power plants in operational states. Such exposures and radioactive releases are required to be strictly controlled and to be kept as low as reasonably achievable, in compliance with regulatory and operational limits as well as radiation protection requirements [4].</w:t>
            </w:r>
          </w:p>
        </w:tc>
        <w:tc>
          <w:tcPr>
            <w:tcW w:w="6912" w:type="dxa"/>
            <w:gridSpan w:val="3"/>
            <w:tcPrChange w:id="1230" w:author="gorgemj" w:date="2017-11-30T12:36:00Z">
              <w:tcPr>
                <w:tcW w:w="5130" w:type="dxa"/>
                <w:gridSpan w:val="8"/>
              </w:tcPr>
            </w:tcPrChange>
          </w:tcPr>
          <w:p w:rsidR="005174C0" w:rsidRDefault="004246CA" w:rsidP="00542606">
            <w:pPr>
              <w:autoSpaceDE w:val="0"/>
              <w:autoSpaceDN w:val="0"/>
              <w:adjustRightInd w:val="0"/>
              <w:spacing w:before="60" w:after="60" w:line="280" w:lineRule="atLeast"/>
              <w:rPr>
                <w:rFonts w:eastAsia="Calibri" w:cs="Arial"/>
                <w:color w:val="000000"/>
                <w:sz w:val="24"/>
                <w:szCs w:val="24"/>
              </w:rPr>
            </w:pPr>
            <w:r w:rsidRPr="00C153B0">
              <w:rPr>
                <w:rFonts w:cs="Arial"/>
              </w:rPr>
              <w:t>The</w:t>
            </w:r>
            <w:r w:rsidRPr="00817CEB">
              <w:rPr>
                <w:rFonts w:eastAsia="Calibri" w:cs="Arial"/>
              </w:rPr>
              <w:t xml:space="preserve"> </w:t>
            </w:r>
            <w:r w:rsidRPr="00817CEB">
              <w:rPr>
                <w:rFonts w:eastAsia="Calibri" w:cs="Arial"/>
                <w:b/>
              </w:rPr>
              <w:t>AP1000</w:t>
            </w:r>
            <w:r w:rsidRPr="00817CEB">
              <w:rPr>
                <w:rFonts w:eastAsia="Calibri" w:cs="Arial"/>
              </w:rPr>
              <w:t xml:space="preserve"> </w:t>
            </w:r>
            <w:r>
              <w:rPr>
                <w:rFonts w:eastAsia="Calibri" w:cs="Arial"/>
              </w:rPr>
              <w:t>p</w:t>
            </w:r>
            <w:r w:rsidRPr="00817CEB">
              <w:rPr>
                <w:rFonts w:eastAsia="Calibri" w:cs="Arial"/>
              </w:rPr>
              <w:t>lant is designed to keep all sources of radiation under control</w:t>
            </w:r>
            <w:r w:rsidR="00B51A09">
              <w:rPr>
                <w:rFonts w:eastAsia="Calibri" w:cs="Arial"/>
              </w:rPr>
              <w:t xml:space="preserve">. </w:t>
            </w:r>
            <w:r w:rsidRPr="00817CEB">
              <w:rPr>
                <w:rFonts w:eastAsia="Calibri" w:cs="Arial"/>
              </w:rPr>
              <w:t xml:space="preserve">Refer to </w:t>
            </w:r>
            <w:ins w:id="1231" w:author="gorgemj" w:date="2017-11-24T16:05:00Z">
              <w:r w:rsidR="00A3785A">
                <w:rPr>
                  <w:rFonts w:eastAsia="Calibri" w:cs="Arial"/>
                </w:rPr>
                <w:t xml:space="preserve">the </w:t>
              </w:r>
              <w:r w:rsidR="00A3785A" w:rsidRPr="00993D67">
                <w:rPr>
                  <w:rFonts w:eastAsia="Calibri" w:cs="Arial"/>
                  <w:b/>
                </w:rPr>
                <w:t>AP1000</w:t>
              </w:r>
              <w:r w:rsidR="00A3785A">
                <w:rPr>
                  <w:rFonts w:eastAsia="Calibri" w:cs="Arial"/>
                </w:rPr>
                <w:t xml:space="preserve"> plant </w:t>
              </w:r>
              <w:r w:rsidR="00A3785A" w:rsidRPr="00817CEB">
                <w:rPr>
                  <w:rFonts w:eastAsia="Calibri" w:cs="Arial"/>
                </w:rPr>
                <w:t xml:space="preserve">DCD </w:t>
              </w:r>
              <w:r w:rsidR="00A3785A">
                <w:rPr>
                  <w:rFonts w:eastAsia="Calibri" w:cs="Arial"/>
                </w:rPr>
                <w:t>[2]</w:t>
              </w:r>
            </w:ins>
            <w:del w:id="1232" w:author="gorgemj" w:date="2017-11-24T16:05:00Z">
              <w:r w:rsidRPr="00817CEB" w:rsidDel="00A3785A">
                <w:rPr>
                  <w:rFonts w:eastAsia="Calibri" w:cs="Arial"/>
                </w:rPr>
                <w:delText>DCD</w:delText>
              </w:r>
            </w:del>
            <w:r w:rsidRPr="00817CEB">
              <w:rPr>
                <w:rFonts w:eastAsia="Calibri" w:cs="Arial"/>
              </w:rPr>
              <w:t xml:space="preserve"> </w:t>
            </w:r>
            <w:r>
              <w:rPr>
                <w:rFonts w:eastAsia="Calibri" w:cs="Arial"/>
              </w:rPr>
              <w:t>C</w:t>
            </w:r>
            <w:r w:rsidRPr="00817CEB">
              <w:rPr>
                <w:rFonts w:eastAsia="Calibri" w:cs="Arial"/>
              </w:rPr>
              <w:t xml:space="preserve">hapters 11 and 12 </w:t>
            </w:r>
            <w:del w:id="1233" w:author="gorgemj" w:date="2017-11-09T17:09:00Z">
              <w:r w:rsidDel="004B7694">
                <w:rPr>
                  <w:rFonts w:eastAsia="Calibri" w:cs="Arial"/>
                </w:rPr>
                <w:delText>[2][3]</w:delText>
              </w:r>
            </w:del>
            <w:ins w:id="1234" w:author="gorgemj" w:date="2017-11-09T17:09:00Z">
              <w:del w:id="1235" w:author="friedmbn" w:date="2017-11-27T15:43:00Z">
                <w:r w:rsidR="004B7694" w:rsidDel="00033131">
                  <w:rPr>
                    <w:rFonts w:eastAsia="Calibri" w:cs="Arial"/>
                  </w:rPr>
                  <w:delText>[2]</w:delText>
                </w:r>
              </w:del>
            </w:ins>
            <w:del w:id="1236" w:author="friedmbn" w:date="2017-11-27T15:43:00Z">
              <w:r w:rsidDel="00033131">
                <w:rPr>
                  <w:rFonts w:eastAsia="Calibri" w:cs="Arial"/>
                </w:rPr>
                <w:delText xml:space="preserve"> </w:delText>
              </w:r>
            </w:del>
            <w:r w:rsidRPr="00817CEB">
              <w:rPr>
                <w:rFonts w:eastAsia="Calibri" w:cs="Arial"/>
              </w:rPr>
              <w:t>for discussion of sources, releases, and measures to keep exposures ALARA</w:t>
            </w:r>
            <w:r w:rsidRPr="00817CEB" w:rsidDel="00E047A4">
              <w:rPr>
                <w:rFonts w:eastAsia="Calibri" w:cs="Arial"/>
              </w:rPr>
              <w:t xml:space="preserve"> </w:t>
            </w:r>
            <w:del w:id="1237" w:author="gorgemj" w:date="2017-11-24T17:30:00Z">
              <w:r w:rsidRPr="00817CEB" w:rsidDel="00A366D5">
                <w:rPr>
                  <w:rFonts w:eastAsia="Calibri" w:cs="Arial"/>
                </w:rPr>
                <w:delText xml:space="preserve">as low as reasonably achievable </w:delText>
              </w:r>
            </w:del>
            <w:r w:rsidRPr="00817CEB">
              <w:rPr>
                <w:rFonts w:eastAsia="Calibri" w:cs="Arial"/>
              </w:rPr>
              <w:t xml:space="preserve">and within regulatory limits. </w:t>
            </w:r>
          </w:p>
          <w:p w:rsidR="00E565BC" w:rsidRDefault="00A3785A" w:rsidP="00A366D5">
            <w:pPr>
              <w:spacing w:before="60" w:after="60" w:line="280" w:lineRule="atLeast"/>
              <w:rPr>
                <w:rFonts w:cs="Arial"/>
              </w:rPr>
            </w:pPr>
            <w:ins w:id="1238" w:author="gorgemj" w:date="2017-11-24T16:05:00Z">
              <w:r>
                <w:rPr>
                  <w:rFonts w:eastAsia="Calibri" w:cs="Arial"/>
                </w:rPr>
                <w:t xml:space="preserve">The </w:t>
              </w:r>
              <w:r w:rsidRPr="00993D67">
                <w:rPr>
                  <w:rFonts w:eastAsia="Calibri" w:cs="Arial"/>
                  <w:b/>
                </w:rPr>
                <w:t>AP1000</w:t>
              </w:r>
              <w:r>
                <w:rPr>
                  <w:rFonts w:eastAsia="Calibri" w:cs="Arial"/>
                </w:rPr>
                <w:t xml:space="preserve"> plant </w:t>
              </w:r>
              <w:r w:rsidRPr="00817CEB">
                <w:rPr>
                  <w:rFonts w:eastAsia="Calibri" w:cs="Arial"/>
                </w:rPr>
                <w:t xml:space="preserve">DCD </w:t>
              </w:r>
              <w:r>
                <w:rPr>
                  <w:rFonts w:eastAsia="Calibri" w:cs="Arial"/>
                </w:rPr>
                <w:t>[2]</w:t>
              </w:r>
            </w:ins>
            <w:del w:id="1239" w:author="gorgemj" w:date="2017-11-24T16:05:00Z">
              <w:r w:rsidR="004246CA" w:rsidRPr="00817CEB" w:rsidDel="00A3785A">
                <w:rPr>
                  <w:rFonts w:eastAsia="Calibri" w:cs="Arial"/>
                </w:rPr>
                <w:delText>DCD</w:delText>
              </w:r>
            </w:del>
            <w:r w:rsidR="004246CA" w:rsidRPr="00817CEB">
              <w:rPr>
                <w:rFonts w:eastAsia="Calibri" w:cs="Arial"/>
              </w:rPr>
              <w:t xml:space="preserve"> </w:t>
            </w:r>
            <w:r w:rsidR="003325C7">
              <w:rPr>
                <w:rFonts w:eastAsia="Calibri" w:cs="Arial"/>
              </w:rPr>
              <w:t>Section</w:t>
            </w:r>
            <w:r w:rsidR="004246CA" w:rsidRPr="00817CEB">
              <w:rPr>
                <w:rFonts w:eastAsia="Calibri" w:cs="Arial"/>
              </w:rPr>
              <w:t xml:space="preserve"> 11.3.3</w:t>
            </w:r>
            <w:del w:id="1240" w:author="gorgemj" w:date="2017-11-24T16:05:00Z">
              <w:r w:rsidR="004246CA" w:rsidDel="00A3785A">
                <w:rPr>
                  <w:rFonts w:eastAsia="Calibri" w:cs="Arial"/>
                </w:rPr>
                <w:delText xml:space="preserve"> </w:delText>
              </w:r>
            </w:del>
            <w:del w:id="1241" w:author="gorgemj" w:date="2017-11-09T17:09:00Z">
              <w:r w:rsidR="004246CA" w:rsidDel="004B7694">
                <w:rPr>
                  <w:rFonts w:eastAsia="Calibri" w:cs="Arial"/>
                </w:rPr>
                <w:delText>[2][3]</w:delText>
              </w:r>
            </w:del>
            <w:r w:rsidR="004246CA" w:rsidRPr="00817CEB">
              <w:rPr>
                <w:rFonts w:eastAsia="Calibri" w:cs="Arial"/>
              </w:rPr>
              <w:t xml:space="preserve"> discusses doses at the site boundary due to activity released as a result of normal operations.</w:t>
            </w:r>
          </w:p>
        </w:tc>
      </w:tr>
      <w:tr w:rsidR="00A11F7F" w:rsidRPr="00817CEB" w:rsidTr="00814E5E">
        <w:trPr>
          <w:cantSplit/>
          <w:trPrChange w:id="1242" w:author="gorgemj" w:date="2017-11-30T12:36:00Z">
            <w:trPr>
              <w:gridBefore w:val="6"/>
              <w:gridAfter w:val="0"/>
              <w:cantSplit/>
            </w:trPr>
          </w:trPrChange>
        </w:trPr>
        <w:tc>
          <w:tcPr>
            <w:tcW w:w="947" w:type="dxa"/>
            <w:tcPrChange w:id="1243" w:author="gorgemj" w:date="2017-11-30T12:36:00Z">
              <w:tcPr>
                <w:tcW w:w="945" w:type="dxa"/>
                <w:gridSpan w:val="6"/>
              </w:tcPr>
            </w:tcPrChange>
          </w:tcPr>
          <w:p w:rsidR="00E565BC" w:rsidRDefault="00E565BC" w:rsidP="00EF003E">
            <w:pPr>
              <w:keepNext/>
              <w:keepLines/>
              <w:autoSpaceDE w:val="0"/>
              <w:autoSpaceDN w:val="0"/>
              <w:adjustRightInd w:val="0"/>
              <w:spacing w:before="60" w:after="60" w:line="280" w:lineRule="atLeast"/>
              <w:jc w:val="center"/>
              <w:rPr>
                <w:rFonts w:cs="Arial"/>
                <w:b/>
              </w:rPr>
            </w:pPr>
          </w:p>
        </w:tc>
        <w:tc>
          <w:tcPr>
            <w:tcW w:w="693" w:type="dxa"/>
            <w:tcPrChange w:id="1244" w:author="gorgemj" w:date="2017-11-30T12:36:00Z">
              <w:tcPr>
                <w:tcW w:w="747" w:type="dxa"/>
                <w:gridSpan w:val="3"/>
              </w:tcPr>
            </w:tcPrChange>
          </w:tcPr>
          <w:p w:rsidR="00E565BC" w:rsidRDefault="00E565BC" w:rsidP="00EF003E">
            <w:pPr>
              <w:keepNext/>
              <w:keepLines/>
              <w:autoSpaceDE w:val="0"/>
              <w:autoSpaceDN w:val="0"/>
              <w:adjustRightInd w:val="0"/>
              <w:spacing w:before="60" w:after="60" w:line="280" w:lineRule="atLeast"/>
              <w:jc w:val="center"/>
              <w:rPr>
                <w:rFonts w:cs="Arial"/>
                <w:b/>
                <w:bCs/>
              </w:rPr>
            </w:pPr>
          </w:p>
        </w:tc>
        <w:tc>
          <w:tcPr>
            <w:tcW w:w="5038" w:type="dxa"/>
            <w:gridSpan w:val="2"/>
            <w:tcPrChange w:id="1245" w:author="gorgemj" w:date="2017-11-30T12:36:00Z">
              <w:tcPr>
                <w:tcW w:w="6768" w:type="dxa"/>
                <w:gridSpan w:val="7"/>
              </w:tcPr>
            </w:tcPrChange>
          </w:tcPr>
          <w:p w:rsidR="005174C0" w:rsidRPr="00290C9E" w:rsidRDefault="00A11F7F" w:rsidP="00EF003E">
            <w:pPr>
              <w:keepNext/>
              <w:keepLines/>
              <w:autoSpaceDE w:val="0"/>
              <w:autoSpaceDN w:val="0"/>
              <w:adjustRightInd w:val="0"/>
              <w:spacing w:before="60" w:after="60" w:line="280" w:lineRule="atLeast"/>
              <w:rPr>
                <w:rFonts w:cs="Arial"/>
                <w:b/>
                <w:color w:val="000000"/>
                <w:sz w:val="24"/>
                <w:szCs w:val="24"/>
              </w:rPr>
            </w:pPr>
            <w:r w:rsidRPr="00290C9E">
              <w:rPr>
                <w:rFonts w:eastAsia="Calibri" w:cs="Arial"/>
                <w:b/>
                <w:rPrChange w:id="1246" w:author="gorgemj" w:date="2017-11-23T20:11:00Z">
                  <w:rPr>
                    <w:rFonts w:eastAsia="Calibri" w:cs="Arial"/>
                  </w:rPr>
                </w:rPrChange>
              </w:rPr>
              <w:t>SAFETY IN DESIGN</w:t>
            </w:r>
          </w:p>
        </w:tc>
        <w:tc>
          <w:tcPr>
            <w:tcW w:w="6912" w:type="dxa"/>
            <w:gridSpan w:val="3"/>
            <w:tcPrChange w:id="1247" w:author="gorgemj" w:date="2017-11-30T12:36:00Z">
              <w:tcPr>
                <w:tcW w:w="5130" w:type="dxa"/>
                <w:gridSpan w:val="8"/>
              </w:tcPr>
            </w:tcPrChange>
          </w:tcPr>
          <w:p w:rsidR="005174C0" w:rsidRDefault="005174C0" w:rsidP="00EF003E">
            <w:pPr>
              <w:keepNext/>
              <w:keepLines/>
              <w:spacing w:before="60" w:after="60" w:line="280" w:lineRule="atLeast"/>
              <w:rPr>
                <w:rFonts w:cs="Arial"/>
                <w:b/>
              </w:rPr>
            </w:pPr>
          </w:p>
        </w:tc>
      </w:tr>
      <w:tr w:rsidR="00A11F7F" w:rsidRPr="00817CEB" w:rsidTr="00814E5E">
        <w:trPr>
          <w:cantSplit/>
          <w:trPrChange w:id="1248" w:author="gorgemj" w:date="2017-11-30T12:36:00Z">
            <w:trPr>
              <w:gridBefore w:val="6"/>
              <w:gridAfter w:val="0"/>
              <w:cantSplit/>
            </w:trPr>
          </w:trPrChange>
        </w:trPr>
        <w:tc>
          <w:tcPr>
            <w:tcW w:w="947" w:type="dxa"/>
            <w:tcPrChange w:id="1249" w:author="gorgemj" w:date="2017-11-30T12:36:00Z">
              <w:tcPr>
                <w:tcW w:w="945" w:type="dxa"/>
                <w:gridSpan w:val="6"/>
              </w:tcPr>
            </w:tcPrChange>
          </w:tcPr>
          <w:p w:rsidR="00E565BC" w:rsidRPr="004B7694" w:rsidRDefault="00A11F7F" w:rsidP="00542606">
            <w:pPr>
              <w:autoSpaceDE w:val="0"/>
              <w:autoSpaceDN w:val="0"/>
              <w:adjustRightInd w:val="0"/>
              <w:spacing w:before="60" w:after="60" w:line="280" w:lineRule="atLeast"/>
              <w:jc w:val="center"/>
              <w:rPr>
                <w:rFonts w:cs="Arial"/>
                <w:color w:val="000000"/>
                <w:sz w:val="24"/>
                <w:szCs w:val="24"/>
                <w:rPrChange w:id="1250" w:author="gorgemj" w:date="2017-11-09T17:10:00Z">
                  <w:rPr>
                    <w:rFonts w:cs="Arial"/>
                    <w:b/>
                    <w:color w:val="000000"/>
                    <w:sz w:val="24"/>
                    <w:szCs w:val="24"/>
                  </w:rPr>
                </w:rPrChange>
              </w:rPr>
            </w:pPr>
            <w:r w:rsidRPr="004B7694">
              <w:rPr>
                <w:rFonts w:cs="Arial"/>
                <w:rPrChange w:id="1251" w:author="gorgemj" w:date="2017-11-09T17:10:00Z">
                  <w:rPr>
                    <w:rFonts w:cs="Arial"/>
                    <w:b/>
                  </w:rPr>
                </w:rPrChange>
              </w:rPr>
              <w:t>2.8</w:t>
            </w:r>
          </w:p>
        </w:tc>
        <w:tc>
          <w:tcPr>
            <w:tcW w:w="693" w:type="dxa"/>
            <w:tcPrChange w:id="1252" w:author="gorgemj" w:date="2017-11-30T12:36:00Z">
              <w:tcPr>
                <w:tcW w:w="747" w:type="dxa"/>
                <w:gridSpan w:val="3"/>
              </w:tcPr>
            </w:tcPrChange>
          </w:tcPr>
          <w:p w:rsidR="00E565BC" w:rsidRPr="004B7694" w:rsidRDefault="00A11F7F" w:rsidP="00542606">
            <w:pPr>
              <w:autoSpaceDE w:val="0"/>
              <w:autoSpaceDN w:val="0"/>
              <w:adjustRightInd w:val="0"/>
              <w:spacing w:before="60" w:after="60" w:line="280" w:lineRule="atLeast"/>
              <w:jc w:val="center"/>
              <w:rPr>
                <w:rFonts w:cs="Arial"/>
                <w:bCs/>
                <w:color w:val="000000"/>
                <w:sz w:val="24"/>
                <w:szCs w:val="24"/>
                <w:rPrChange w:id="1253" w:author="gorgemj" w:date="2017-11-09T17:10:00Z">
                  <w:rPr>
                    <w:rFonts w:cs="Arial"/>
                    <w:b/>
                    <w:bCs/>
                    <w:color w:val="000000"/>
                    <w:sz w:val="24"/>
                    <w:szCs w:val="24"/>
                  </w:rPr>
                </w:rPrChange>
              </w:rPr>
            </w:pPr>
            <w:r w:rsidRPr="004B7694">
              <w:rPr>
                <w:rFonts w:cs="Arial"/>
                <w:bCs/>
                <w:rPrChange w:id="1254" w:author="gorgemj" w:date="2017-11-09T17:10:00Z">
                  <w:rPr>
                    <w:rFonts w:cs="Arial"/>
                    <w:b/>
                    <w:bCs/>
                  </w:rPr>
                </w:rPrChange>
              </w:rPr>
              <w:t>1</w:t>
            </w:r>
            <w:del w:id="1255" w:author="gorgemj" w:date="2017-11-23T20:11:00Z">
              <w:r w:rsidRPr="004B7694" w:rsidDel="00290C9E">
                <w:rPr>
                  <w:rFonts w:cs="Arial"/>
                  <w:bCs/>
                  <w:rPrChange w:id="1256" w:author="gorgemj" w:date="2017-11-09T17:10:00Z">
                    <w:rPr>
                      <w:rFonts w:cs="Arial"/>
                      <w:b/>
                      <w:bCs/>
                    </w:rPr>
                  </w:rPrChange>
                </w:rPr>
                <w:delText>-4</w:delText>
              </w:r>
            </w:del>
          </w:p>
        </w:tc>
        <w:tc>
          <w:tcPr>
            <w:tcW w:w="5038" w:type="dxa"/>
            <w:gridSpan w:val="2"/>
            <w:tcPrChange w:id="1257" w:author="gorgemj" w:date="2017-11-30T12:36:00Z">
              <w:tcPr>
                <w:tcW w:w="6768" w:type="dxa"/>
                <w:gridSpan w:val="7"/>
              </w:tcPr>
            </w:tcPrChange>
          </w:tcPr>
          <w:p w:rsidR="00A11F7F" w:rsidRPr="00817CEB" w:rsidDel="004B7694" w:rsidRDefault="00A11F7F" w:rsidP="00542606">
            <w:pPr>
              <w:autoSpaceDE w:val="0"/>
              <w:autoSpaceDN w:val="0"/>
              <w:adjustRightInd w:val="0"/>
              <w:spacing w:before="60" w:after="60" w:line="280" w:lineRule="atLeast"/>
              <w:rPr>
                <w:del w:id="1258" w:author="gorgemj" w:date="2017-11-09T17:10:00Z"/>
                <w:rFonts w:eastAsia="Calibri" w:cs="Arial"/>
              </w:rPr>
            </w:pPr>
            <w:r w:rsidRPr="00817CEB">
              <w:rPr>
                <w:rFonts w:eastAsia="Calibri" w:cs="Arial"/>
              </w:rPr>
              <w:t xml:space="preserve">To achieve the highest level of safety that can reasonably be achieved in the design of a nuclear power plant, measures </w:t>
            </w:r>
            <w:del w:id="1259" w:author="gorgemj" w:date="2017-11-09T17:10:00Z">
              <w:r w:rsidRPr="00817CEB" w:rsidDel="004B7694">
                <w:rPr>
                  <w:rFonts w:eastAsia="Calibri" w:cs="Arial"/>
                </w:rPr>
                <w:delText xml:space="preserve">shall </w:delText>
              </w:r>
            </w:del>
            <w:ins w:id="1260" w:author="gorgemj" w:date="2017-11-09T17:10:00Z">
              <w:r w:rsidR="004B7694">
                <w:rPr>
                  <w:rFonts w:eastAsia="Calibri" w:cs="Arial"/>
                </w:rPr>
                <w:t>are required to</w:t>
              </w:r>
              <w:r w:rsidR="004B7694" w:rsidRPr="00817CEB">
                <w:rPr>
                  <w:rFonts w:eastAsia="Calibri" w:cs="Arial"/>
                </w:rPr>
                <w:t xml:space="preserve"> </w:t>
              </w:r>
            </w:ins>
            <w:r w:rsidRPr="00817CEB">
              <w:rPr>
                <w:rFonts w:eastAsia="Calibri" w:cs="Arial"/>
              </w:rPr>
              <w:t>be taken to do the following, consistent with national</w:t>
            </w:r>
          </w:p>
          <w:p w:rsidR="00A11F7F" w:rsidRPr="00817CEB" w:rsidRDefault="004B7694" w:rsidP="00542606">
            <w:pPr>
              <w:autoSpaceDE w:val="0"/>
              <w:autoSpaceDN w:val="0"/>
              <w:adjustRightInd w:val="0"/>
              <w:spacing w:before="60" w:after="60" w:line="280" w:lineRule="atLeast"/>
              <w:rPr>
                <w:rFonts w:eastAsia="Calibri" w:cs="Arial"/>
              </w:rPr>
            </w:pPr>
            <w:ins w:id="1261" w:author="gorgemj" w:date="2017-11-09T17:10:00Z">
              <w:r>
                <w:rPr>
                  <w:rFonts w:eastAsia="Calibri" w:cs="Arial"/>
                </w:rPr>
                <w:t xml:space="preserve"> </w:t>
              </w:r>
            </w:ins>
            <w:r w:rsidR="00A11F7F" w:rsidRPr="00817CEB">
              <w:rPr>
                <w:rFonts w:eastAsia="Calibri" w:cs="Arial"/>
              </w:rPr>
              <w:t>acceptance criteria</w:t>
            </w:r>
            <w:r w:rsidR="0043322C" w:rsidRPr="00817CEB">
              <w:rPr>
                <w:rFonts w:eastAsia="Calibri" w:cs="Arial"/>
              </w:rPr>
              <w:t xml:space="preserve"> and safety objectives [1]:</w:t>
            </w:r>
          </w:p>
          <w:p w:rsidR="00A11F7F" w:rsidRPr="00817CEB" w:rsidRDefault="0043322C" w:rsidP="00125120">
            <w:pPr>
              <w:tabs>
                <w:tab w:val="left" w:pos="342"/>
              </w:tabs>
              <w:autoSpaceDE w:val="0"/>
              <w:autoSpaceDN w:val="0"/>
              <w:adjustRightInd w:val="0"/>
              <w:spacing w:before="60" w:after="60" w:line="280" w:lineRule="atLeast"/>
              <w:ind w:left="342" w:hanging="342"/>
              <w:rPr>
                <w:rFonts w:eastAsia="Calibri" w:cs="Arial"/>
              </w:rPr>
            </w:pPr>
            <w:r w:rsidRPr="00817CEB">
              <w:rPr>
                <w:rFonts w:eastAsia="Calibri" w:cs="Arial"/>
              </w:rPr>
              <w:t xml:space="preserve">(a) </w:t>
            </w:r>
            <w:r w:rsidR="00125120">
              <w:rPr>
                <w:rFonts w:eastAsia="Calibri" w:cs="Arial"/>
              </w:rPr>
              <w:tab/>
            </w:r>
            <w:r w:rsidRPr="00817CEB">
              <w:rPr>
                <w:rFonts w:eastAsia="Calibri" w:cs="Arial"/>
              </w:rPr>
              <w:t>To prevent accidents with harmful consequences resulting from a loss of control over the reactor core or other sources of radiation, and to mitigate the consequences of accidents that do occur;</w:t>
            </w:r>
          </w:p>
          <w:p w:rsidR="00A11F7F" w:rsidRPr="00817CEB" w:rsidRDefault="0043322C" w:rsidP="00125120">
            <w:pPr>
              <w:tabs>
                <w:tab w:val="left" w:pos="342"/>
              </w:tabs>
              <w:autoSpaceDE w:val="0"/>
              <w:autoSpaceDN w:val="0"/>
              <w:adjustRightInd w:val="0"/>
              <w:spacing w:before="60" w:after="60" w:line="280" w:lineRule="atLeast"/>
              <w:ind w:left="342" w:hanging="342"/>
              <w:rPr>
                <w:rFonts w:eastAsia="Calibri" w:cs="Arial"/>
              </w:rPr>
            </w:pPr>
            <w:r w:rsidRPr="00817CEB">
              <w:rPr>
                <w:rFonts w:eastAsia="Calibri" w:cs="Arial"/>
              </w:rPr>
              <w:t xml:space="preserve">(b) </w:t>
            </w:r>
            <w:r w:rsidR="00125120">
              <w:rPr>
                <w:rFonts w:eastAsia="Calibri" w:cs="Arial"/>
              </w:rPr>
              <w:tab/>
            </w:r>
            <w:r w:rsidRPr="00817CEB">
              <w:rPr>
                <w:rFonts w:eastAsia="Calibri" w:cs="Arial"/>
              </w:rPr>
              <w:t>To ensure that for all accidents taken into account in the design of the installation, any radiological consequences would be below the relevant limits and would be kept as low as reasonably achievable;</w:t>
            </w:r>
          </w:p>
          <w:p w:rsidR="00A11F7F" w:rsidRPr="00817CEB" w:rsidRDefault="0043322C" w:rsidP="00125120">
            <w:pPr>
              <w:tabs>
                <w:tab w:val="left" w:pos="342"/>
              </w:tabs>
              <w:autoSpaceDE w:val="0"/>
              <w:autoSpaceDN w:val="0"/>
              <w:adjustRightInd w:val="0"/>
              <w:spacing w:before="60" w:after="60" w:line="280" w:lineRule="atLeast"/>
              <w:ind w:left="342" w:hanging="342"/>
              <w:rPr>
                <w:rFonts w:eastAsia="Calibri" w:cs="Arial"/>
              </w:rPr>
            </w:pPr>
            <w:r w:rsidRPr="00817CEB">
              <w:rPr>
                <w:rFonts w:eastAsia="Calibri" w:cs="Arial"/>
              </w:rPr>
              <w:t xml:space="preserve">(c) </w:t>
            </w:r>
            <w:r w:rsidR="00125120">
              <w:rPr>
                <w:rFonts w:eastAsia="Calibri" w:cs="Arial"/>
              </w:rPr>
              <w:tab/>
            </w:r>
            <w:r w:rsidRPr="00817CEB">
              <w:rPr>
                <w:rFonts w:eastAsia="Calibri" w:cs="Arial"/>
              </w:rPr>
              <w:t>To ensure that the likelihood of occurrence of an accident with serious radiological consequences is extremely low and that the radiological consequences of such an accident would be mitigated to the fullest extent practicable.</w:t>
            </w:r>
          </w:p>
        </w:tc>
        <w:tc>
          <w:tcPr>
            <w:tcW w:w="6912" w:type="dxa"/>
            <w:gridSpan w:val="3"/>
            <w:tcPrChange w:id="1262" w:author="gorgemj" w:date="2017-11-30T12:36:00Z">
              <w:tcPr>
                <w:tcW w:w="5130" w:type="dxa"/>
                <w:gridSpan w:val="8"/>
              </w:tcPr>
            </w:tcPrChange>
          </w:tcPr>
          <w:p w:rsidR="00E565BC" w:rsidRPr="00EF003E" w:rsidRDefault="0043322C" w:rsidP="00542606">
            <w:pPr>
              <w:spacing w:before="60" w:after="60" w:line="280" w:lineRule="atLeast"/>
              <w:rPr>
                <w:rFonts w:cs="Arial"/>
                <w:color w:val="000000"/>
              </w:rPr>
            </w:pPr>
            <w:r w:rsidRPr="00EF003E">
              <w:rPr>
                <w:rFonts w:cs="Arial"/>
              </w:rPr>
              <w:t xml:space="preserve">The </w:t>
            </w:r>
            <w:r w:rsidR="00FC7BE9" w:rsidRPr="00EF003E">
              <w:rPr>
                <w:rFonts w:cs="Arial"/>
                <w:b/>
              </w:rPr>
              <w:t>AP1000</w:t>
            </w:r>
            <w:r w:rsidRPr="00EF003E">
              <w:rPr>
                <w:rFonts w:cs="Arial"/>
              </w:rPr>
              <w:t xml:space="preserve"> </w:t>
            </w:r>
            <w:ins w:id="1263" w:author="gorgemj" w:date="2017-11-20T10:25:00Z">
              <w:r w:rsidR="003359A3">
                <w:rPr>
                  <w:rFonts w:cs="Arial"/>
                </w:rPr>
                <w:t xml:space="preserve">plant </w:t>
              </w:r>
            </w:ins>
            <w:r w:rsidRPr="00EF003E">
              <w:rPr>
                <w:rFonts w:cs="Arial"/>
              </w:rPr>
              <w:t>design has been developed to provide such measures:</w:t>
            </w:r>
          </w:p>
          <w:p w:rsidR="00E565BC" w:rsidRPr="00EF003E" w:rsidRDefault="0043322C" w:rsidP="001D39A8">
            <w:pPr>
              <w:widowControl/>
              <w:numPr>
                <w:ilvl w:val="0"/>
                <w:numId w:val="3"/>
              </w:numPr>
              <w:spacing w:before="60" w:after="60" w:line="280" w:lineRule="atLeast"/>
              <w:ind w:left="342"/>
              <w:rPr>
                <w:rFonts w:cs="Arial"/>
                <w:color w:val="000000"/>
              </w:rPr>
            </w:pPr>
            <w:r w:rsidRPr="00EF003E">
              <w:rPr>
                <w:rFonts w:cs="Arial"/>
              </w:rPr>
              <w:t xml:space="preserve">Many design measures prevent potential accidents with harmful consequences (for example, ensuring that piping stresses are limited and comply with leak-before-break piping design criteria and sealless reactor coolant pumps). Refer to </w:t>
            </w:r>
            <w:ins w:id="1264" w:author="gorgemj" w:date="2017-11-24T16:06:00Z">
              <w:r w:rsidR="00A3785A">
                <w:rPr>
                  <w:rFonts w:eastAsia="Calibri" w:cs="Arial"/>
                </w:rPr>
                <w:t xml:space="preserve">the </w:t>
              </w:r>
              <w:r w:rsidR="00A3785A" w:rsidRPr="00993D67">
                <w:rPr>
                  <w:rFonts w:eastAsia="Calibri" w:cs="Arial"/>
                  <w:b/>
                </w:rPr>
                <w:t>AP1000</w:t>
              </w:r>
              <w:r w:rsidR="00A3785A">
                <w:rPr>
                  <w:rFonts w:eastAsia="Calibri" w:cs="Arial"/>
                </w:rPr>
                <w:t xml:space="preserve"> plant </w:t>
              </w:r>
              <w:r w:rsidR="00A3785A" w:rsidRPr="00817CEB">
                <w:rPr>
                  <w:rFonts w:eastAsia="Calibri" w:cs="Arial"/>
                </w:rPr>
                <w:t xml:space="preserve">DCD </w:t>
              </w:r>
              <w:r w:rsidR="00A3785A">
                <w:rPr>
                  <w:rFonts w:eastAsia="Calibri" w:cs="Arial"/>
                </w:rPr>
                <w:t>[2]</w:t>
              </w:r>
            </w:ins>
            <w:del w:id="1265" w:author="gorgemj" w:date="2017-11-24T16:06:00Z">
              <w:r w:rsidRPr="00EF003E" w:rsidDel="00A3785A">
                <w:rPr>
                  <w:rFonts w:cs="Arial"/>
                </w:rPr>
                <w:delText>DCD</w:delText>
              </w:r>
            </w:del>
            <w:r w:rsidRPr="00EF003E">
              <w:rPr>
                <w:rFonts w:cs="Arial"/>
              </w:rPr>
              <w:t xml:space="preserve"> Section 1.2</w:t>
            </w:r>
            <w:del w:id="1266" w:author="gorgemj" w:date="2017-11-24T16:06:00Z">
              <w:r w:rsidRPr="00EF003E" w:rsidDel="00A3785A">
                <w:rPr>
                  <w:rFonts w:cs="Arial"/>
                </w:rPr>
                <w:delText xml:space="preserve"> </w:delText>
              </w:r>
            </w:del>
            <w:ins w:id="1267" w:author="gorgemj" w:date="2017-11-09T17:11:00Z">
              <w:r w:rsidR="004B7694">
                <w:rPr>
                  <w:rFonts w:cs="Arial"/>
                </w:rPr>
                <w:t xml:space="preserve"> </w:t>
              </w:r>
            </w:ins>
            <w:r w:rsidRPr="00EF003E">
              <w:rPr>
                <w:rFonts w:cs="Arial"/>
              </w:rPr>
              <w:t>for general description of plant features</w:t>
            </w:r>
            <w:r w:rsidR="00B51A09">
              <w:rPr>
                <w:rFonts w:cs="Arial"/>
              </w:rPr>
              <w:t xml:space="preserve">. </w:t>
            </w:r>
            <w:r w:rsidRPr="00EF003E">
              <w:rPr>
                <w:rFonts w:cs="Arial"/>
              </w:rPr>
              <w:t>The passive safety systems provide highly effective mitigation of accidents</w:t>
            </w:r>
            <w:r w:rsidR="00B51A09">
              <w:rPr>
                <w:rFonts w:cs="Arial"/>
              </w:rPr>
              <w:t xml:space="preserve">. </w:t>
            </w:r>
            <w:r w:rsidRPr="00EF003E">
              <w:rPr>
                <w:rFonts w:cs="Arial"/>
              </w:rPr>
              <w:t xml:space="preserve">Refer to </w:t>
            </w:r>
            <w:ins w:id="1268" w:author="gorgemj" w:date="2017-11-24T16:06:00Z">
              <w:r w:rsidR="00A3785A">
                <w:rPr>
                  <w:rFonts w:eastAsia="Calibri" w:cs="Arial"/>
                </w:rPr>
                <w:t xml:space="preserve">the </w:t>
              </w:r>
              <w:r w:rsidR="00A3785A" w:rsidRPr="00993D67">
                <w:rPr>
                  <w:rFonts w:eastAsia="Calibri" w:cs="Arial"/>
                  <w:b/>
                </w:rPr>
                <w:t>AP1000</w:t>
              </w:r>
              <w:r w:rsidR="00A3785A">
                <w:rPr>
                  <w:rFonts w:eastAsia="Calibri" w:cs="Arial"/>
                </w:rPr>
                <w:t xml:space="preserve"> plant </w:t>
              </w:r>
              <w:r w:rsidR="00A3785A" w:rsidRPr="00817CEB">
                <w:rPr>
                  <w:rFonts w:eastAsia="Calibri" w:cs="Arial"/>
                </w:rPr>
                <w:t xml:space="preserve">DCD </w:t>
              </w:r>
              <w:r w:rsidR="00A3785A">
                <w:rPr>
                  <w:rFonts w:eastAsia="Calibri" w:cs="Arial"/>
                </w:rPr>
                <w:t>[2]</w:t>
              </w:r>
            </w:ins>
            <w:del w:id="1269" w:author="gorgemj" w:date="2017-11-24T16:06:00Z">
              <w:r w:rsidRPr="00EF003E" w:rsidDel="00A3785A">
                <w:rPr>
                  <w:rFonts w:cs="Arial"/>
                </w:rPr>
                <w:delText>DCD</w:delText>
              </w:r>
            </w:del>
            <w:r w:rsidRPr="00EF003E">
              <w:rPr>
                <w:rFonts w:cs="Arial"/>
              </w:rPr>
              <w:t xml:space="preserve"> Chapters 6, 15 and 19 for further detail</w:t>
            </w:r>
            <w:ins w:id="1270" w:author="gorgemj" w:date="2017-11-24T17:31:00Z">
              <w:r w:rsidR="00A366D5">
                <w:rPr>
                  <w:rFonts w:cs="Arial"/>
                </w:rPr>
                <w:t>s</w:t>
              </w:r>
            </w:ins>
            <w:r w:rsidRPr="00EF003E">
              <w:rPr>
                <w:rFonts w:cs="Arial"/>
              </w:rPr>
              <w:t>.</w:t>
            </w:r>
          </w:p>
          <w:p w:rsidR="00E565BC" w:rsidRPr="00EF003E" w:rsidRDefault="00A3785A" w:rsidP="001D39A8">
            <w:pPr>
              <w:widowControl/>
              <w:numPr>
                <w:ilvl w:val="0"/>
                <w:numId w:val="3"/>
              </w:numPr>
              <w:spacing w:before="60" w:after="60" w:line="280" w:lineRule="atLeast"/>
              <w:ind w:left="342"/>
              <w:rPr>
                <w:rFonts w:cs="Arial"/>
                <w:color w:val="000000"/>
              </w:rPr>
            </w:pPr>
            <w:ins w:id="1271" w:author="gorgemj" w:date="2017-11-24T16:06:00Z">
              <w:r>
                <w:rPr>
                  <w:rFonts w:eastAsia="Calibri" w:cs="Arial"/>
                </w:rPr>
                <w:t xml:space="preserve">The </w:t>
              </w:r>
              <w:r w:rsidRPr="00993D67">
                <w:rPr>
                  <w:rFonts w:eastAsia="Calibri" w:cs="Arial"/>
                  <w:b/>
                </w:rPr>
                <w:t>AP1000</w:t>
              </w:r>
              <w:r>
                <w:rPr>
                  <w:rFonts w:eastAsia="Calibri" w:cs="Arial"/>
                </w:rPr>
                <w:t xml:space="preserve"> plant </w:t>
              </w:r>
              <w:r w:rsidRPr="00817CEB">
                <w:rPr>
                  <w:rFonts w:eastAsia="Calibri" w:cs="Arial"/>
                </w:rPr>
                <w:t xml:space="preserve">DCD </w:t>
              </w:r>
              <w:r>
                <w:rPr>
                  <w:rFonts w:eastAsia="Calibri" w:cs="Arial"/>
                </w:rPr>
                <w:t>[2]</w:t>
              </w:r>
            </w:ins>
            <w:del w:id="1272" w:author="gorgemj" w:date="2017-11-24T16:06:00Z">
              <w:r w:rsidR="0043322C" w:rsidRPr="00EF003E" w:rsidDel="00A3785A">
                <w:rPr>
                  <w:rFonts w:cs="Arial"/>
                </w:rPr>
                <w:delText>DCD</w:delText>
              </w:r>
            </w:del>
            <w:r w:rsidR="0043322C" w:rsidRPr="00EF003E">
              <w:rPr>
                <w:rFonts w:cs="Arial"/>
              </w:rPr>
              <w:t xml:space="preserve"> Chapter 15 provides the deterministic safety analysis of </w:t>
            </w:r>
            <w:del w:id="1273" w:author="gorgemj" w:date="2017-11-24T15:45:00Z">
              <w:r w:rsidR="0043322C" w:rsidRPr="00EF003E" w:rsidDel="00D370A5">
                <w:rPr>
                  <w:rFonts w:cs="Arial"/>
                </w:rPr>
                <w:delText>design basis accident</w:delText>
              </w:r>
            </w:del>
            <w:ins w:id="1274" w:author="gorgemj" w:date="2017-11-24T15:45:00Z">
              <w:r w:rsidR="00D370A5">
                <w:rPr>
                  <w:rFonts w:cs="Arial"/>
                </w:rPr>
                <w:t>DBA</w:t>
              </w:r>
            </w:ins>
            <w:r w:rsidR="0043322C" w:rsidRPr="00EF003E">
              <w:rPr>
                <w:rFonts w:cs="Arial"/>
              </w:rPr>
              <w:t>s to show tha</w:t>
            </w:r>
            <w:r w:rsidR="00EF003E">
              <w:rPr>
                <w:rFonts w:cs="Arial"/>
              </w:rPr>
              <w:t>t relevant dose limits are met.</w:t>
            </w:r>
            <w:r w:rsidR="0043322C" w:rsidRPr="00EF003E">
              <w:rPr>
                <w:rFonts w:cs="Arial"/>
              </w:rPr>
              <w:t xml:space="preserve"> </w:t>
            </w:r>
            <w:ins w:id="1275" w:author="gorgemj" w:date="2017-11-24T16:06:00Z">
              <w:r>
                <w:rPr>
                  <w:rFonts w:cs="Arial"/>
                </w:rPr>
                <w:t>T</w:t>
              </w:r>
              <w:r>
                <w:rPr>
                  <w:rFonts w:eastAsia="Calibri" w:cs="Arial"/>
                </w:rPr>
                <w:t xml:space="preserve">he </w:t>
              </w:r>
              <w:r w:rsidRPr="00993D67">
                <w:rPr>
                  <w:rFonts w:eastAsia="Calibri" w:cs="Arial"/>
                  <w:b/>
                </w:rPr>
                <w:t>AP1000</w:t>
              </w:r>
              <w:r>
                <w:rPr>
                  <w:rFonts w:eastAsia="Calibri" w:cs="Arial"/>
                </w:rPr>
                <w:t xml:space="preserve"> plant </w:t>
              </w:r>
              <w:r w:rsidRPr="00817CEB">
                <w:rPr>
                  <w:rFonts w:eastAsia="Calibri" w:cs="Arial"/>
                </w:rPr>
                <w:t xml:space="preserve">DCD </w:t>
              </w:r>
              <w:r>
                <w:rPr>
                  <w:rFonts w:eastAsia="Calibri" w:cs="Arial"/>
                </w:rPr>
                <w:t>[2]</w:t>
              </w:r>
            </w:ins>
            <w:del w:id="1276" w:author="gorgemj" w:date="2017-11-24T16:06:00Z">
              <w:r w:rsidR="0043322C" w:rsidRPr="00EF003E" w:rsidDel="00A3785A">
                <w:rPr>
                  <w:rFonts w:cs="Arial"/>
                </w:rPr>
                <w:delText>DCD</w:delText>
              </w:r>
            </w:del>
            <w:r w:rsidR="0043322C" w:rsidRPr="00EF003E">
              <w:rPr>
                <w:rFonts w:cs="Arial"/>
              </w:rPr>
              <w:t xml:space="preserve"> Chapter 1 Appendix</w:t>
            </w:r>
            <w:del w:id="1277" w:author="gorgemj" w:date="2017-11-24T16:06:00Z">
              <w:r w:rsidR="0043322C" w:rsidRPr="00EF003E" w:rsidDel="00A3785A">
                <w:rPr>
                  <w:rFonts w:cs="Arial"/>
                </w:rPr>
                <w:delText xml:space="preserve"> </w:delText>
              </w:r>
            </w:del>
            <w:ins w:id="1278" w:author="gorgemj" w:date="2017-11-24T16:06:00Z">
              <w:r>
                <w:rPr>
                  <w:rFonts w:cs="Arial"/>
                </w:rPr>
                <w:t> </w:t>
              </w:r>
            </w:ins>
            <w:r w:rsidR="0043322C" w:rsidRPr="00EF003E">
              <w:rPr>
                <w:rFonts w:cs="Arial"/>
              </w:rPr>
              <w:t xml:space="preserve">1B </w:t>
            </w:r>
            <w:ins w:id="1279" w:author="gorgemj" w:date="2017-11-09T17:11:00Z">
              <w:r w:rsidR="004B7694">
                <w:rPr>
                  <w:rFonts w:cs="Arial"/>
                </w:rPr>
                <w:t xml:space="preserve"> </w:t>
              </w:r>
            </w:ins>
            <w:r w:rsidR="0043322C" w:rsidRPr="00EF003E">
              <w:rPr>
                <w:rFonts w:cs="Arial"/>
              </w:rPr>
              <w:t xml:space="preserve">provides an assessment of additional design measures not included in the </w:t>
            </w:r>
            <w:r w:rsidR="00FC7BE9" w:rsidRPr="00165097">
              <w:rPr>
                <w:rFonts w:cs="Arial"/>
                <w:b/>
              </w:rPr>
              <w:t>AP1000</w:t>
            </w:r>
            <w:r w:rsidR="0043322C" w:rsidRPr="00EF003E">
              <w:rPr>
                <w:rFonts w:cs="Arial"/>
              </w:rPr>
              <w:t xml:space="preserve"> </w:t>
            </w:r>
            <w:ins w:id="1280" w:author="gorgemj" w:date="2017-11-20T10:25:00Z">
              <w:r w:rsidR="003359A3">
                <w:rPr>
                  <w:rFonts w:cs="Arial"/>
                </w:rPr>
                <w:t xml:space="preserve">plant </w:t>
              </w:r>
            </w:ins>
            <w:r w:rsidR="0043322C" w:rsidRPr="00EF003E">
              <w:rPr>
                <w:rFonts w:cs="Arial"/>
              </w:rPr>
              <w:t>design, showing these additional measures would not significantly reduce radiological consequences.</w:t>
            </w:r>
          </w:p>
          <w:p w:rsidR="00E565BC" w:rsidRPr="00EF003E" w:rsidRDefault="00A3785A" w:rsidP="00A366D5">
            <w:pPr>
              <w:widowControl/>
              <w:numPr>
                <w:ilvl w:val="0"/>
                <w:numId w:val="3"/>
              </w:numPr>
              <w:spacing w:before="60" w:after="60" w:line="280" w:lineRule="atLeast"/>
              <w:ind w:left="342"/>
              <w:rPr>
                <w:rFonts w:cs="Arial"/>
                <w:color w:val="000000"/>
              </w:rPr>
            </w:pPr>
            <w:ins w:id="1281" w:author="gorgemj" w:date="2017-11-24T16:06:00Z">
              <w:r>
                <w:rPr>
                  <w:rFonts w:eastAsia="Calibri" w:cs="Arial"/>
                </w:rPr>
                <w:t xml:space="preserve">The </w:t>
              </w:r>
              <w:r w:rsidRPr="00993D67">
                <w:rPr>
                  <w:rFonts w:eastAsia="Calibri" w:cs="Arial"/>
                  <w:b/>
                </w:rPr>
                <w:t>AP1000</w:t>
              </w:r>
              <w:r>
                <w:rPr>
                  <w:rFonts w:eastAsia="Calibri" w:cs="Arial"/>
                </w:rPr>
                <w:t xml:space="preserve"> plant </w:t>
              </w:r>
              <w:r w:rsidRPr="00817CEB">
                <w:rPr>
                  <w:rFonts w:eastAsia="Calibri" w:cs="Arial"/>
                </w:rPr>
                <w:t xml:space="preserve">DCD </w:t>
              </w:r>
              <w:r>
                <w:rPr>
                  <w:rFonts w:eastAsia="Calibri" w:cs="Arial"/>
                </w:rPr>
                <w:t>[2]</w:t>
              </w:r>
            </w:ins>
            <w:del w:id="1282" w:author="gorgemj" w:date="2017-11-24T16:06:00Z">
              <w:r w:rsidR="00EF003E" w:rsidRPr="00EF003E" w:rsidDel="00A3785A">
                <w:rPr>
                  <w:rFonts w:cs="Arial"/>
                </w:rPr>
                <w:delText>DCD</w:delText>
              </w:r>
            </w:del>
            <w:r w:rsidR="00EF003E" w:rsidRPr="00EF003E">
              <w:rPr>
                <w:rFonts w:cs="Arial"/>
              </w:rPr>
              <w:t xml:space="preserve"> Chapter 19 provides the </w:t>
            </w:r>
            <w:del w:id="1283" w:author="gorgemj" w:date="2017-11-24T13:30:00Z">
              <w:r w:rsidR="00EF003E" w:rsidRPr="00EF003E" w:rsidDel="007E2AD6">
                <w:rPr>
                  <w:rFonts w:cs="Arial"/>
                </w:rPr>
                <w:delText>probabilistic safety assessment</w:delText>
              </w:r>
            </w:del>
            <w:ins w:id="1284" w:author="gorgemj" w:date="2017-11-24T13:30:00Z">
              <w:r w:rsidR="007E2AD6">
                <w:rPr>
                  <w:rFonts w:cs="Arial"/>
                </w:rPr>
                <w:t>PRA</w:t>
              </w:r>
            </w:ins>
            <w:r w:rsidR="00EF003E" w:rsidRPr="00EF003E">
              <w:rPr>
                <w:rFonts w:cs="Arial"/>
              </w:rPr>
              <w:t xml:space="preserve"> showing the extremely low likelihood of serious radiological consequences and that mitigation measures are effective for severe accidents</w:t>
            </w:r>
            <w:r w:rsidR="00EF003E">
              <w:rPr>
                <w:rFonts w:cs="Arial"/>
              </w:rPr>
              <w:t>.</w:t>
            </w:r>
          </w:p>
        </w:tc>
      </w:tr>
      <w:tr w:rsidR="00A11F7F" w:rsidRPr="00817CEB" w:rsidTr="00814E5E">
        <w:trPr>
          <w:cantSplit/>
          <w:trPrChange w:id="1285" w:author="gorgemj" w:date="2017-11-30T12:36:00Z">
            <w:trPr>
              <w:gridBefore w:val="6"/>
              <w:gridAfter w:val="0"/>
              <w:cantSplit/>
            </w:trPr>
          </w:trPrChange>
        </w:trPr>
        <w:tc>
          <w:tcPr>
            <w:tcW w:w="947" w:type="dxa"/>
            <w:tcPrChange w:id="1286" w:author="gorgemj" w:date="2017-11-30T12:36:00Z">
              <w:tcPr>
                <w:tcW w:w="945" w:type="dxa"/>
                <w:gridSpan w:val="6"/>
              </w:tcPr>
            </w:tcPrChange>
          </w:tcPr>
          <w:p w:rsidR="00E565BC" w:rsidRPr="004B7694" w:rsidRDefault="00A11F7F" w:rsidP="00542606">
            <w:pPr>
              <w:autoSpaceDE w:val="0"/>
              <w:autoSpaceDN w:val="0"/>
              <w:adjustRightInd w:val="0"/>
              <w:spacing w:before="60" w:after="60" w:line="280" w:lineRule="atLeast"/>
              <w:jc w:val="center"/>
              <w:rPr>
                <w:rFonts w:cs="Arial"/>
                <w:rPrChange w:id="1287" w:author="gorgemj" w:date="2017-11-09T17:12:00Z">
                  <w:rPr>
                    <w:rFonts w:cs="Arial"/>
                    <w:b/>
                  </w:rPr>
                </w:rPrChange>
              </w:rPr>
            </w:pPr>
            <w:r w:rsidRPr="004B7694">
              <w:rPr>
                <w:rFonts w:cs="Arial"/>
                <w:rPrChange w:id="1288" w:author="gorgemj" w:date="2017-11-09T17:12:00Z">
                  <w:rPr>
                    <w:rFonts w:cs="Arial"/>
                    <w:b/>
                  </w:rPr>
                </w:rPrChange>
              </w:rPr>
              <w:t>2.9</w:t>
            </w:r>
          </w:p>
        </w:tc>
        <w:tc>
          <w:tcPr>
            <w:tcW w:w="693" w:type="dxa"/>
            <w:tcPrChange w:id="1289" w:author="gorgemj" w:date="2017-11-30T12:36:00Z">
              <w:tcPr>
                <w:tcW w:w="747" w:type="dxa"/>
                <w:gridSpan w:val="3"/>
              </w:tcPr>
            </w:tcPrChange>
          </w:tcPr>
          <w:p w:rsidR="00E565BC" w:rsidRPr="004B7694" w:rsidRDefault="00A11F7F" w:rsidP="00542606">
            <w:pPr>
              <w:autoSpaceDE w:val="0"/>
              <w:autoSpaceDN w:val="0"/>
              <w:adjustRightInd w:val="0"/>
              <w:spacing w:before="60" w:after="60" w:line="280" w:lineRule="atLeast"/>
              <w:jc w:val="center"/>
              <w:rPr>
                <w:rFonts w:cs="Arial"/>
                <w:bCs/>
                <w:color w:val="000000"/>
                <w:sz w:val="24"/>
                <w:szCs w:val="24"/>
                <w:rPrChange w:id="1290" w:author="gorgemj" w:date="2017-11-09T17:12:00Z">
                  <w:rPr>
                    <w:rFonts w:cs="Arial"/>
                    <w:b/>
                    <w:bCs/>
                    <w:color w:val="000000"/>
                    <w:sz w:val="24"/>
                    <w:szCs w:val="24"/>
                  </w:rPr>
                </w:rPrChange>
              </w:rPr>
            </w:pPr>
            <w:r w:rsidRPr="004B7694">
              <w:rPr>
                <w:rFonts w:cs="Arial"/>
                <w:bCs/>
                <w:rPrChange w:id="1291" w:author="gorgemj" w:date="2017-11-09T17:12:00Z">
                  <w:rPr>
                    <w:rFonts w:cs="Arial"/>
                    <w:b/>
                    <w:bCs/>
                  </w:rPr>
                </w:rPrChange>
              </w:rPr>
              <w:t>1</w:t>
            </w:r>
          </w:p>
        </w:tc>
        <w:tc>
          <w:tcPr>
            <w:tcW w:w="5038" w:type="dxa"/>
            <w:gridSpan w:val="2"/>
            <w:tcPrChange w:id="1292" w:author="gorgemj" w:date="2017-11-30T12:36:00Z">
              <w:tcPr>
                <w:tcW w:w="6768" w:type="dxa"/>
                <w:gridSpan w:val="7"/>
              </w:tcPr>
            </w:tcPrChange>
          </w:tcPr>
          <w:p w:rsidR="00A11F7F" w:rsidRPr="00817CEB" w:rsidRDefault="00A11F7F" w:rsidP="005C43BF">
            <w:pPr>
              <w:autoSpaceDE w:val="0"/>
              <w:autoSpaceDN w:val="0"/>
              <w:adjustRightInd w:val="0"/>
              <w:spacing w:before="60" w:after="60" w:line="280" w:lineRule="atLeast"/>
              <w:rPr>
                <w:rFonts w:eastAsia="Calibri" w:cs="Arial"/>
              </w:rPr>
            </w:pPr>
            <w:r w:rsidRPr="00817CEB">
              <w:rPr>
                <w:rFonts w:eastAsia="Calibri" w:cs="Arial"/>
              </w:rPr>
              <w:t>To demonstrate that the fundamental safety objective [1] is achieved in the design of a nuclear power plant, a comprehensive safety assessment [2] of the design is required to be carried out</w:t>
            </w:r>
            <w:ins w:id="1293" w:author="gorgemj" w:date="2017-11-09T17:12:00Z">
              <w:r w:rsidR="005C43BF">
                <w:rPr>
                  <w:rFonts w:eastAsia="Calibri" w:cs="Arial"/>
                </w:rPr>
                <w:t>. Its objective is</w:t>
              </w:r>
            </w:ins>
            <w:r w:rsidRPr="00817CEB">
              <w:rPr>
                <w:rFonts w:eastAsia="Calibri" w:cs="Arial"/>
              </w:rPr>
              <w:t xml:space="preserve"> to identify all possible sources of radiation and to evaluate </w:t>
            </w:r>
            <w:del w:id="1294" w:author="gorgemj" w:date="2017-11-09T17:13:00Z">
              <w:r w:rsidRPr="00817CEB" w:rsidDel="005C43BF">
                <w:rPr>
                  <w:rFonts w:eastAsia="Calibri" w:cs="Arial"/>
                </w:rPr>
                <w:delText xml:space="preserve">the </w:delText>
              </w:r>
            </w:del>
            <w:r w:rsidRPr="00817CEB">
              <w:rPr>
                <w:rFonts w:eastAsia="Calibri" w:cs="Arial"/>
              </w:rPr>
              <w:t>possible doses that could be received by workers at the installation and by members of the</w:t>
            </w:r>
            <w:r w:rsidR="0043322C" w:rsidRPr="00817CEB">
              <w:rPr>
                <w:rFonts w:eastAsia="Calibri" w:cs="Arial"/>
              </w:rPr>
              <w:t xml:space="preserve"> public, as well as the possible effects on the environment, as a result of operation of the plant. The safety assessment is re</w:t>
            </w:r>
            <w:r w:rsidR="00EF003E">
              <w:rPr>
                <w:rFonts w:eastAsia="Calibri" w:cs="Arial"/>
              </w:rPr>
              <w:t>quired in order to examine: (i) </w:t>
            </w:r>
            <w:r w:rsidR="0043322C" w:rsidRPr="00817CEB">
              <w:rPr>
                <w:rFonts w:eastAsia="Calibri" w:cs="Arial"/>
              </w:rPr>
              <w:t>normal operation of the plant; (ii) the performance of the plant in anticipated operational occurrences; and (iii) accident conditions. On the basis of this analysis, the capability of the design to withstand postulated initiating events and accidents can be established, the effectiveness of the items important to safety can be demonstrated, and the inputs (prerequisites) for emergency planning can be established.</w:t>
            </w:r>
          </w:p>
        </w:tc>
        <w:tc>
          <w:tcPr>
            <w:tcW w:w="6912" w:type="dxa"/>
            <w:gridSpan w:val="3"/>
            <w:tcPrChange w:id="1295" w:author="gorgemj" w:date="2017-11-30T12:36:00Z">
              <w:tcPr>
                <w:tcW w:w="5130" w:type="dxa"/>
                <w:gridSpan w:val="8"/>
              </w:tcPr>
            </w:tcPrChange>
          </w:tcPr>
          <w:p w:rsidR="005174C0" w:rsidRDefault="0043322C" w:rsidP="00542606">
            <w:pPr>
              <w:spacing w:before="60" w:after="60" w:line="280" w:lineRule="atLeast"/>
              <w:rPr>
                <w:rFonts w:cs="Arial"/>
              </w:rPr>
            </w:pPr>
            <w:r w:rsidRPr="00817CEB">
              <w:rPr>
                <w:rFonts w:cs="Arial"/>
              </w:rPr>
              <w:t xml:space="preserve">The </w:t>
            </w:r>
            <w:r w:rsidR="00FC7BE9" w:rsidRPr="00817CEB">
              <w:rPr>
                <w:rFonts w:cs="Arial"/>
                <w:b/>
              </w:rPr>
              <w:t>AP1000</w:t>
            </w:r>
            <w:r w:rsidRPr="00817CEB">
              <w:rPr>
                <w:rFonts w:cs="Arial"/>
              </w:rPr>
              <w:t xml:space="preserve"> </w:t>
            </w:r>
            <w:r w:rsidR="00E2315E">
              <w:rPr>
                <w:rFonts w:cs="Arial"/>
              </w:rPr>
              <w:t xml:space="preserve">plant </w:t>
            </w:r>
            <w:r w:rsidRPr="00817CEB">
              <w:rPr>
                <w:rFonts w:cs="Arial"/>
              </w:rPr>
              <w:t xml:space="preserve">DCD </w:t>
            </w:r>
            <w:ins w:id="1296" w:author="gorgemj" w:date="2017-11-24T16:06:00Z">
              <w:r w:rsidR="00A3785A">
                <w:rPr>
                  <w:rFonts w:cs="Arial"/>
                </w:rPr>
                <w:t xml:space="preserve">[2] </w:t>
              </w:r>
            </w:ins>
            <w:r w:rsidRPr="00817CEB">
              <w:rPr>
                <w:rFonts w:cs="Arial"/>
              </w:rPr>
              <w:t xml:space="preserve">as a whole provides such a comprehensive safety assessment. Chapter 15, in particular, provides the deterministic safety analysis of </w:t>
            </w:r>
            <w:del w:id="1297" w:author="gorgemj" w:date="2017-11-24T15:45:00Z">
              <w:r w:rsidRPr="00817CEB" w:rsidDel="00D370A5">
                <w:rPr>
                  <w:rFonts w:cs="Arial"/>
                </w:rPr>
                <w:delText>design basis accident</w:delText>
              </w:r>
            </w:del>
            <w:ins w:id="1298" w:author="gorgemj" w:date="2017-11-24T15:45:00Z">
              <w:r w:rsidR="00D370A5">
                <w:rPr>
                  <w:rFonts w:cs="Arial"/>
                </w:rPr>
                <w:t>DBA</w:t>
              </w:r>
            </w:ins>
            <w:r w:rsidRPr="00817CEB">
              <w:rPr>
                <w:rFonts w:cs="Arial"/>
              </w:rPr>
              <w:t>s to show the capability of the design to withstand postulated initiating events.</w:t>
            </w:r>
          </w:p>
          <w:p w:rsidR="005174C0" w:rsidRDefault="00F4170F" w:rsidP="00542606">
            <w:pPr>
              <w:spacing w:before="60" w:after="60" w:line="280" w:lineRule="atLeast"/>
              <w:rPr>
                <w:rFonts w:cs="Arial"/>
              </w:rPr>
            </w:pPr>
            <w:r w:rsidRPr="0051652D">
              <w:rPr>
                <w:rFonts w:cs="Arial"/>
              </w:rPr>
              <w:t xml:space="preserve">The </w:t>
            </w:r>
            <w:r w:rsidR="00E565BC" w:rsidRPr="00E565BC">
              <w:rPr>
                <w:rFonts w:cs="Arial"/>
                <w:b/>
              </w:rPr>
              <w:t>AP1000</w:t>
            </w:r>
            <w:r w:rsidRPr="0051652D">
              <w:rPr>
                <w:rFonts w:cs="Arial"/>
              </w:rPr>
              <w:t xml:space="preserve"> </w:t>
            </w:r>
            <w:r w:rsidR="00387A25">
              <w:rPr>
                <w:rFonts w:cs="Arial"/>
              </w:rPr>
              <w:t>plant</w:t>
            </w:r>
            <w:r>
              <w:rPr>
                <w:rFonts w:cs="Arial"/>
              </w:rPr>
              <w:t xml:space="preserve"> </w:t>
            </w:r>
            <w:r w:rsidRPr="0051652D">
              <w:rPr>
                <w:rFonts w:cs="Arial"/>
              </w:rPr>
              <w:t>provides large safety margins and reduced safety risk by</w:t>
            </w:r>
            <w:r>
              <w:rPr>
                <w:rFonts w:cs="Arial"/>
              </w:rPr>
              <w:t xml:space="preserve"> </w:t>
            </w:r>
            <w:r w:rsidRPr="0051652D">
              <w:rPr>
                <w:rFonts w:cs="Arial"/>
              </w:rPr>
              <w:t xml:space="preserve">applying </w:t>
            </w:r>
            <w:del w:id="1299" w:author="gorgemj" w:date="2017-11-24T17:32:00Z">
              <w:r w:rsidRPr="0051652D" w:rsidDel="00A366D5">
                <w:rPr>
                  <w:rFonts w:cs="Arial"/>
                </w:rPr>
                <w:delText xml:space="preserve">Generation III+ </w:delText>
              </w:r>
            </w:del>
            <w:r w:rsidRPr="0051652D">
              <w:rPr>
                <w:rFonts w:cs="Arial"/>
              </w:rPr>
              <w:t xml:space="preserve">passive safety </w:t>
            </w:r>
            <w:r>
              <w:rPr>
                <w:rFonts w:cs="Arial"/>
              </w:rPr>
              <w:t>s</w:t>
            </w:r>
            <w:r w:rsidRPr="0051652D">
              <w:rPr>
                <w:rFonts w:cs="Arial"/>
              </w:rPr>
              <w:t>ystems that rely on</w:t>
            </w:r>
            <w:r>
              <w:rPr>
                <w:rFonts w:cs="Arial"/>
              </w:rPr>
              <w:t xml:space="preserve"> </w:t>
            </w:r>
            <w:r w:rsidRPr="0051652D">
              <w:rPr>
                <w:rFonts w:cs="Arial"/>
              </w:rPr>
              <w:t>natural driving forces, such as gravity and convection.</w:t>
            </w:r>
          </w:p>
          <w:p w:rsidR="00E565BC" w:rsidRDefault="00F4170F">
            <w:pPr>
              <w:spacing w:before="60" w:after="60" w:line="280" w:lineRule="atLeast"/>
              <w:rPr>
                <w:rFonts w:cs="Arial"/>
              </w:rPr>
            </w:pPr>
            <w:r w:rsidRPr="0051652D">
              <w:rPr>
                <w:rFonts w:cs="Arial"/>
              </w:rPr>
              <w:t xml:space="preserve">The </w:t>
            </w:r>
            <w:r w:rsidR="00E565BC" w:rsidRPr="00E565BC">
              <w:rPr>
                <w:rFonts w:cs="Arial"/>
                <w:b/>
              </w:rPr>
              <w:t>AP1000</w:t>
            </w:r>
            <w:r w:rsidRPr="0051652D">
              <w:rPr>
                <w:rFonts w:cs="Arial"/>
              </w:rPr>
              <w:t xml:space="preserve"> plant design is recognized internationally</w:t>
            </w:r>
            <w:r>
              <w:rPr>
                <w:rFonts w:cs="Arial"/>
              </w:rPr>
              <w:t xml:space="preserve"> </w:t>
            </w:r>
            <w:r w:rsidRPr="0051652D">
              <w:rPr>
                <w:rFonts w:cs="Arial"/>
              </w:rPr>
              <w:t>and has been reviewed by regulators around the world,</w:t>
            </w:r>
            <w:r>
              <w:rPr>
                <w:rFonts w:cs="Arial"/>
              </w:rPr>
              <w:t xml:space="preserve"> </w:t>
            </w:r>
            <w:r w:rsidRPr="0051652D">
              <w:rPr>
                <w:rFonts w:cs="Arial"/>
              </w:rPr>
              <w:t xml:space="preserve">including China, the </w:t>
            </w:r>
            <w:del w:id="1300" w:author="gorgemj" w:date="2017-11-09T17:14:00Z">
              <w:r w:rsidR="00585074" w:rsidDel="005C43BF">
                <w:rPr>
                  <w:rFonts w:cs="Arial"/>
                </w:rPr>
                <w:delText>United Kingdom (</w:delText>
              </w:r>
            </w:del>
            <w:r w:rsidRPr="0051652D">
              <w:rPr>
                <w:rFonts w:cs="Arial"/>
              </w:rPr>
              <w:t>UK</w:t>
            </w:r>
            <w:del w:id="1301" w:author="gorgemj" w:date="2017-11-09T17:14:00Z">
              <w:r w:rsidR="00585074" w:rsidDel="005C43BF">
                <w:rPr>
                  <w:rFonts w:cs="Arial"/>
                </w:rPr>
                <w:delText>)</w:delText>
              </w:r>
            </w:del>
            <w:r w:rsidRPr="0051652D">
              <w:rPr>
                <w:rFonts w:cs="Arial"/>
              </w:rPr>
              <w:t xml:space="preserve">, and Canada. The </w:t>
            </w:r>
            <w:r w:rsidR="00E565BC" w:rsidRPr="00E565BC">
              <w:rPr>
                <w:rFonts w:cs="Arial"/>
                <w:b/>
              </w:rPr>
              <w:t xml:space="preserve">AP1000 </w:t>
            </w:r>
            <w:r w:rsidR="00387A25">
              <w:rPr>
                <w:rFonts w:cs="Arial"/>
              </w:rPr>
              <w:t>plant</w:t>
            </w:r>
            <w:r>
              <w:rPr>
                <w:rFonts w:cs="Arial"/>
              </w:rPr>
              <w:t xml:space="preserve"> </w:t>
            </w:r>
            <w:r w:rsidRPr="0051652D">
              <w:rPr>
                <w:rFonts w:cs="Arial"/>
              </w:rPr>
              <w:t xml:space="preserve">is the </w:t>
            </w:r>
            <w:del w:id="1302" w:author="gorgemj" w:date="2017-11-09T17:14:00Z">
              <w:r w:rsidRPr="0051652D" w:rsidDel="005C43BF">
                <w:rPr>
                  <w:rFonts w:cs="Arial"/>
                </w:rPr>
                <w:delText xml:space="preserve">only </w:delText>
              </w:r>
            </w:del>
            <w:ins w:id="1303" w:author="gorgemj" w:date="2017-11-09T17:14:00Z">
              <w:r w:rsidR="005C43BF">
                <w:rPr>
                  <w:rFonts w:cs="Arial"/>
                </w:rPr>
                <w:t>first</w:t>
              </w:r>
              <w:r w:rsidR="005C43BF" w:rsidRPr="0051652D">
                <w:rPr>
                  <w:rFonts w:cs="Arial"/>
                </w:rPr>
                <w:t xml:space="preserve"> </w:t>
              </w:r>
            </w:ins>
            <w:r w:rsidRPr="0051652D">
              <w:rPr>
                <w:rFonts w:cs="Arial"/>
              </w:rPr>
              <w:t>Generation III+ reactor design to obtain final</w:t>
            </w:r>
            <w:r>
              <w:rPr>
                <w:rFonts w:cs="Arial"/>
              </w:rPr>
              <w:t xml:space="preserve"> </w:t>
            </w:r>
            <w:r w:rsidRPr="0051652D">
              <w:rPr>
                <w:rFonts w:cs="Arial"/>
              </w:rPr>
              <w:t xml:space="preserve">design approval </w:t>
            </w:r>
            <w:r w:rsidRPr="00E41D22">
              <w:rPr>
                <w:rFonts w:cs="Arial"/>
              </w:rPr>
              <w:t>and a construction and</w:t>
            </w:r>
            <w:r>
              <w:rPr>
                <w:rFonts w:cs="Arial"/>
              </w:rPr>
              <w:t xml:space="preserve"> </w:t>
            </w:r>
            <w:r w:rsidRPr="00E41D22">
              <w:rPr>
                <w:rFonts w:cs="Arial"/>
              </w:rPr>
              <w:t xml:space="preserve">operating license from </w:t>
            </w:r>
            <w:r>
              <w:rPr>
                <w:rFonts w:cs="Arial"/>
              </w:rPr>
              <w:t>the US</w:t>
            </w:r>
            <w:r w:rsidRPr="0051652D">
              <w:rPr>
                <w:rFonts w:cs="Arial"/>
              </w:rPr>
              <w:t xml:space="preserve"> NRC</w:t>
            </w:r>
            <w:ins w:id="1304" w:author="gorgemj" w:date="2017-11-24T17:32:00Z">
              <w:r w:rsidR="00A366D5">
                <w:rPr>
                  <w:rFonts w:cs="Arial"/>
                </w:rPr>
                <w:t>. It also has received</w:t>
              </w:r>
            </w:ins>
            <w:del w:id="1305" w:author="gorgemj" w:date="2017-11-24T17:32:00Z">
              <w:r w:rsidRPr="0051652D" w:rsidDel="00A366D5">
                <w:rPr>
                  <w:rFonts w:cs="Arial"/>
                </w:rPr>
                <w:delText xml:space="preserve"> and</w:delText>
              </w:r>
            </w:del>
            <w:ins w:id="1306" w:author="gorgemj" w:date="2017-11-24T17:32:00Z">
              <w:r w:rsidR="00A366D5">
                <w:rPr>
                  <w:rFonts w:cs="Arial"/>
                </w:rPr>
                <w:t xml:space="preserve"> a design acceptance confirmation</w:t>
              </w:r>
            </w:ins>
            <w:del w:id="1307" w:author="gorgemj" w:date="2017-11-24T17:32:00Z">
              <w:r w:rsidRPr="0051652D" w:rsidDel="00A366D5">
                <w:rPr>
                  <w:rFonts w:cs="Arial"/>
                </w:rPr>
                <w:delText xml:space="preserve"> </w:delText>
              </w:r>
            </w:del>
            <w:del w:id="1308" w:author="gorgemj" w:date="2017-11-09T17:14:00Z">
              <w:r w:rsidRPr="0051652D" w:rsidDel="005C43BF">
                <w:rPr>
                  <w:rFonts w:cs="Arial"/>
                </w:rPr>
                <w:delText xml:space="preserve">interim </w:delText>
              </w:r>
            </w:del>
            <w:del w:id="1309" w:author="gorgemj" w:date="2017-11-24T17:32:00Z">
              <w:r w:rsidRPr="0051652D" w:rsidDel="00A366D5">
                <w:rPr>
                  <w:rFonts w:cs="Arial"/>
                </w:rPr>
                <w:delText>approval</w:delText>
              </w:r>
            </w:del>
            <w:r>
              <w:rPr>
                <w:rFonts w:cs="Arial"/>
              </w:rPr>
              <w:t xml:space="preserve"> </w:t>
            </w:r>
            <w:r w:rsidRPr="0051652D">
              <w:rPr>
                <w:rFonts w:cs="Arial"/>
              </w:rPr>
              <w:t xml:space="preserve">from </w:t>
            </w:r>
            <w:ins w:id="1310" w:author="gorgemj" w:date="2017-11-24T17:32:00Z">
              <w:r w:rsidR="00A366D5">
                <w:rPr>
                  <w:rFonts w:cs="Arial"/>
                </w:rPr>
                <w:t xml:space="preserve">the </w:t>
              </w:r>
            </w:ins>
            <w:r w:rsidRPr="0051652D">
              <w:rPr>
                <w:rFonts w:cs="Arial"/>
              </w:rPr>
              <w:t xml:space="preserve">UK regulatory authorities as part of the </w:t>
            </w:r>
            <w:del w:id="1311" w:author="gorgemj" w:date="2017-11-09T17:14:00Z">
              <w:r w:rsidRPr="0051652D" w:rsidDel="005C43BF">
                <w:rPr>
                  <w:rFonts w:cs="Arial"/>
                </w:rPr>
                <w:delText>Generic</w:delText>
              </w:r>
              <w:r w:rsidDel="005C43BF">
                <w:rPr>
                  <w:rFonts w:cs="Arial"/>
                </w:rPr>
                <w:delText xml:space="preserve"> </w:delText>
              </w:r>
              <w:r w:rsidRPr="0051652D" w:rsidDel="005C43BF">
                <w:rPr>
                  <w:rFonts w:cs="Arial"/>
                </w:rPr>
                <w:delText>Design Assessment (</w:delText>
              </w:r>
            </w:del>
            <w:r w:rsidRPr="0051652D">
              <w:rPr>
                <w:rFonts w:cs="Arial"/>
              </w:rPr>
              <w:t>GDA</w:t>
            </w:r>
            <w:del w:id="1312" w:author="gorgemj" w:date="2017-11-09T17:15:00Z">
              <w:r w:rsidRPr="0051652D" w:rsidDel="005C43BF">
                <w:rPr>
                  <w:rFonts w:cs="Arial"/>
                </w:rPr>
                <w:delText>)</w:delText>
              </w:r>
            </w:del>
            <w:r w:rsidRPr="0051652D">
              <w:rPr>
                <w:rFonts w:cs="Arial"/>
              </w:rPr>
              <w:t xml:space="preserve"> process. The </w:t>
            </w:r>
            <w:r w:rsidR="00E565BC" w:rsidRPr="00E565BC">
              <w:rPr>
                <w:rFonts w:cs="Arial"/>
                <w:b/>
              </w:rPr>
              <w:t>AP1000</w:t>
            </w:r>
            <w:r w:rsidRPr="0051652D">
              <w:rPr>
                <w:rFonts w:cs="Arial"/>
              </w:rPr>
              <w:t xml:space="preserve"> plant design</w:t>
            </w:r>
            <w:r>
              <w:rPr>
                <w:rFonts w:cs="Arial"/>
              </w:rPr>
              <w:t xml:space="preserve"> </w:t>
            </w:r>
            <w:r w:rsidRPr="0051652D">
              <w:rPr>
                <w:rFonts w:cs="Arial"/>
              </w:rPr>
              <w:t>has been independently assessed and confirmed to meet</w:t>
            </w:r>
            <w:r>
              <w:rPr>
                <w:rFonts w:cs="Arial"/>
              </w:rPr>
              <w:t xml:space="preserve"> </w:t>
            </w:r>
            <w:r w:rsidRPr="0051652D">
              <w:rPr>
                <w:rFonts w:cs="Arial"/>
              </w:rPr>
              <w:t xml:space="preserve">the requirements of the </w:t>
            </w:r>
            <w:del w:id="1313" w:author="gorgemj" w:date="2017-11-09T17:15:00Z">
              <w:r w:rsidRPr="0051652D" w:rsidDel="005C43BF">
                <w:rPr>
                  <w:rFonts w:cs="Arial"/>
                </w:rPr>
                <w:delText>European Utilities Requirements</w:delText>
              </w:r>
              <w:r w:rsidDel="005C43BF">
                <w:rPr>
                  <w:rFonts w:cs="Arial"/>
                </w:rPr>
                <w:delText xml:space="preserve"> </w:delText>
              </w:r>
              <w:r w:rsidRPr="0051652D" w:rsidDel="005C43BF">
                <w:rPr>
                  <w:rFonts w:cs="Arial"/>
                </w:rPr>
                <w:delText>(</w:delText>
              </w:r>
            </w:del>
            <w:r w:rsidRPr="0051652D">
              <w:rPr>
                <w:rFonts w:cs="Arial"/>
              </w:rPr>
              <w:t>EUR</w:t>
            </w:r>
            <w:del w:id="1314" w:author="gorgemj" w:date="2017-11-09T17:15:00Z">
              <w:r w:rsidRPr="0051652D" w:rsidDel="005C43BF">
                <w:rPr>
                  <w:rFonts w:cs="Arial"/>
                </w:rPr>
                <w:delText>)</w:delText>
              </w:r>
            </w:del>
            <w:r w:rsidRPr="0051652D">
              <w:rPr>
                <w:rFonts w:cs="Arial"/>
              </w:rPr>
              <w:t xml:space="preserve"> document and the </w:t>
            </w:r>
            <w:del w:id="1315" w:author="gorgemj" w:date="2017-11-09T17:15:00Z">
              <w:r w:rsidRPr="0051652D" w:rsidDel="005C43BF">
                <w:rPr>
                  <w:rFonts w:cs="Arial"/>
                </w:rPr>
                <w:delText>Electric Power Research Institute</w:delText>
              </w:r>
              <w:r w:rsidDel="005C43BF">
                <w:rPr>
                  <w:rFonts w:cs="Arial"/>
                </w:rPr>
                <w:delText xml:space="preserve"> </w:delText>
              </w:r>
              <w:r w:rsidRPr="0051652D" w:rsidDel="005C43BF">
                <w:rPr>
                  <w:rFonts w:cs="Arial"/>
                </w:rPr>
                <w:delText>(</w:delText>
              </w:r>
            </w:del>
            <w:r w:rsidRPr="0051652D">
              <w:rPr>
                <w:rFonts w:cs="Arial"/>
              </w:rPr>
              <w:t>EPRI</w:t>
            </w:r>
            <w:del w:id="1316" w:author="gorgemj" w:date="2017-11-09T17:15:00Z">
              <w:r w:rsidRPr="0051652D" w:rsidDel="005C43BF">
                <w:rPr>
                  <w:rFonts w:cs="Arial"/>
                </w:rPr>
                <w:delText>)</w:delText>
              </w:r>
            </w:del>
            <w:r w:rsidRPr="0051652D">
              <w:rPr>
                <w:rFonts w:cs="Arial"/>
              </w:rPr>
              <w:t xml:space="preserve"> </w:t>
            </w:r>
            <w:del w:id="1317" w:author="gorgemj" w:date="2017-11-09T17:15:00Z">
              <w:r w:rsidRPr="0051652D" w:rsidDel="005C43BF">
                <w:rPr>
                  <w:rFonts w:cs="Arial"/>
                </w:rPr>
                <w:delText>Advanced Light Water Reactor Utility Requirements</w:delText>
              </w:r>
              <w:r w:rsidDel="005C43BF">
                <w:rPr>
                  <w:rFonts w:cs="Arial"/>
                </w:rPr>
                <w:delText xml:space="preserve"> </w:delText>
              </w:r>
              <w:r w:rsidRPr="0051652D" w:rsidDel="005C43BF">
                <w:rPr>
                  <w:rFonts w:cs="Arial"/>
                </w:rPr>
                <w:delText>Document (</w:delText>
              </w:r>
            </w:del>
            <w:r w:rsidRPr="0051652D">
              <w:rPr>
                <w:rFonts w:cs="Arial"/>
              </w:rPr>
              <w:t>URD</w:t>
            </w:r>
            <w:del w:id="1318" w:author="gorgemj" w:date="2017-11-09T17:15:00Z">
              <w:r w:rsidRPr="0051652D" w:rsidDel="005C43BF">
                <w:rPr>
                  <w:rFonts w:cs="Arial"/>
                </w:rPr>
                <w:delText>)</w:delText>
              </w:r>
            </w:del>
            <w:r w:rsidRPr="0051652D">
              <w:rPr>
                <w:rFonts w:cs="Arial"/>
              </w:rPr>
              <w:t>.</w:t>
            </w:r>
          </w:p>
        </w:tc>
      </w:tr>
      <w:tr w:rsidR="00A11F7F" w:rsidRPr="00817CEB" w:rsidTr="00814E5E">
        <w:trPr>
          <w:cantSplit/>
          <w:trPrChange w:id="1319" w:author="gorgemj" w:date="2017-11-30T12:36:00Z">
            <w:trPr>
              <w:gridBefore w:val="6"/>
              <w:gridAfter w:val="0"/>
              <w:cantSplit/>
            </w:trPr>
          </w:trPrChange>
        </w:trPr>
        <w:tc>
          <w:tcPr>
            <w:tcW w:w="947" w:type="dxa"/>
            <w:tcPrChange w:id="1320" w:author="gorgemj" w:date="2017-11-30T12:36:00Z">
              <w:tcPr>
                <w:tcW w:w="945" w:type="dxa"/>
                <w:gridSpan w:val="6"/>
              </w:tcPr>
            </w:tcPrChange>
          </w:tcPr>
          <w:p w:rsidR="00E565BC" w:rsidRPr="005F10D0" w:rsidRDefault="00A11F7F" w:rsidP="00542606">
            <w:pPr>
              <w:autoSpaceDE w:val="0"/>
              <w:autoSpaceDN w:val="0"/>
              <w:adjustRightInd w:val="0"/>
              <w:spacing w:before="60" w:after="60" w:line="280" w:lineRule="atLeast"/>
              <w:jc w:val="center"/>
              <w:rPr>
                <w:rFonts w:cs="Arial"/>
                <w:rPrChange w:id="1321" w:author="gorgemj" w:date="2017-11-09T17:15:00Z">
                  <w:rPr>
                    <w:rFonts w:cs="Arial"/>
                    <w:b/>
                  </w:rPr>
                </w:rPrChange>
              </w:rPr>
            </w:pPr>
            <w:r w:rsidRPr="005F10D0">
              <w:rPr>
                <w:rFonts w:cs="Arial"/>
                <w:rPrChange w:id="1322" w:author="gorgemj" w:date="2017-11-09T17:15:00Z">
                  <w:rPr>
                    <w:rFonts w:cs="Arial"/>
                    <w:b/>
                  </w:rPr>
                </w:rPrChange>
              </w:rPr>
              <w:t>2.10</w:t>
            </w:r>
          </w:p>
        </w:tc>
        <w:tc>
          <w:tcPr>
            <w:tcW w:w="693" w:type="dxa"/>
            <w:tcPrChange w:id="1323" w:author="gorgemj" w:date="2017-11-30T12:36:00Z">
              <w:tcPr>
                <w:tcW w:w="747" w:type="dxa"/>
                <w:gridSpan w:val="3"/>
              </w:tcPr>
            </w:tcPrChange>
          </w:tcPr>
          <w:p w:rsidR="00E565BC" w:rsidRPr="005F10D0" w:rsidRDefault="00A11F7F" w:rsidP="00542606">
            <w:pPr>
              <w:autoSpaceDE w:val="0"/>
              <w:autoSpaceDN w:val="0"/>
              <w:adjustRightInd w:val="0"/>
              <w:spacing w:before="60" w:after="60" w:line="280" w:lineRule="atLeast"/>
              <w:jc w:val="center"/>
              <w:rPr>
                <w:rFonts w:cs="Arial"/>
                <w:bCs/>
                <w:color w:val="000000"/>
                <w:sz w:val="24"/>
                <w:szCs w:val="24"/>
                <w:rPrChange w:id="1324" w:author="gorgemj" w:date="2017-11-09T17:15:00Z">
                  <w:rPr>
                    <w:rFonts w:cs="Arial"/>
                    <w:b/>
                    <w:bCs/>
                    <w:color w:val="000000"/>
                    <w:sz w:val="24"/>
                    <w:szCs w:val="24"/>
                  </w:rPr>
                </w:rPrChange>
              </w:rPr>
            </w:pPr>
            <w:r w:rsidRPr="005F10D0">
              <w:rPr>
                <w:rFonts w:cs="Arial"/>
                <w:bCs/>
                <w:rPrChange w:id="1325" w:author="gorgemj" w:date="2017-11-09T17:15:00Z">
                  <w:rPr>
                    <w:rFonts w:cs="Arial"/>
                    <w:b/>
                    <w:bCs/>
                  </w:rPr>
                </w:rPrChange>
              </w:rPr>
              <w:t>1</w:t>
            </w:r>
          </w:p>
        </w:tc>
        <w:tc>
          <w:tcPr>
            <w:tcW w:w="5038" w:type="dxa"/>
            <w:gridSpan w:val="2"/>
            <w:tcPrChange w:id="1326" w:author="gorgemj" w:date="2017-11-30T12:36:00Z">
              <w:tcPr>
                <w:tcW w:w="6768" w:type="dxa"/>
                <w:gridSpan w:val="7"/>
              </w:tcPr>
            </w:tcPrChange>
          </w:tcPr>
          <w:p w:rsidR="00A11F7F" w:rsidRPr="00817CEB" w:rsidRDefault="00A11F7F" w:rsidP="009B072B">
            <w:pPr>
              <w:autoSpaceDE w:val="0"/>
              <w:autoSpaceDN w:val="0"/>
              <w:adjustRightInd w:val="0"/>
              <w:spacing w:before="60" w:after="60" w:line="280" w:lineRule="atLeast"/>
              <w:rPr>
                <w:rFonts w:eastAsia="Calibri" w:cs="Arial"/>
              </w:rPr>
            </w:pPr>
            <w:r w:rsidRPr="00817CEB">
              <w:rPr>
                <w:rFonts w:eastAsia="Calibri" w:cs="Arial"/>
              </w:rPr>
              <w:t xml:space="preserve">Measures </w:t>
            </w:r>
            <w:del w:id="1327" w:author="gorgemj" w:date="2017-11-09T17:15:00Z">
              <w:r w:rsidRPr="00817CEB" w:rsidDel="005F10D0">
                <w:rPr>
                  <w:rFonts w:eastAsia="Calibri" w:cs="Arial"/>
                </w:rPr>
                <w:delText xml:space="preserve">shall </w:delText>
              </w:r>
            </w:del>
            <w:ins w:id="1328" w:author="gorgemj" w:date="2017-11-09T17:15:00Z">
              <w:r w:rsidR="005F10D0">
                <w:rPr>
                  <w:rFonts w:eastAsia="Calibri" w:cs="Arial"/>
                </w:rPr>
                <w:t xml:space="preserve">are required to </w:t>
              </w:r>
            </w:ins>
            <w:r w:rsidRPr="00817CEB">
              <w:rPr>
                <w:rFonts w:eastAsia="Calibri" w:cs="Arial"/>
              </w:rPr>
              <w:t xml:space="preserve">be taken to control exposure for all operational states at levels that are as low as reasonably achievable and to minimize the likelihood of an accident that could lead to a loss of control over a source of radiation. Nevertheless, there will remain a possibility that an accident could happen. Measures </w:t>
            </w:r>
            <w:del w:id="1329" w:author="gorgemj" w:date="2017-11-09T17:16:00Z">
              <w:r w:rsidRPr="00817CEB" w:rsidDel="005F10D0">
                <w:rPr>
                  <w:rFonts w:eastAsia="Calibri" w:cs="Arial"/>
                </w:rPr>
                <w:delText>shall</w:delText>
              </w:r>
            </w:del>
            <w:ins w:id="1330" w:author="gorgemj" w:date="2017-11-09T17:16:00Z">
              <w:r w:rsidR="005F10D0">
                <w:rPr>
                  <w:rFonts w:eastAsia="Calibri" w:cs="Arial"/>
                </w:rPr>
                <w:t>are required to</w:t>
              </w:r>
            </w:ins>
            <w:r w:rsidRPr="00817CEB">
              <w:rPr>
                <w:rFonts w:eastAsia="Calibri" w:cs="Arial"/>
              </w:rPr>
              <w:t xml:space="preserve"> be taken to ensure that the radiological consequences of an accident would be mitigated. Such measures include the prov</w:t>
            </w:r>
            <w:r w:rsidR="0043322C" w:rsidRPr="00817CEB">
              <w:rPr>
                <w:rFonts w:eastAsia="Calibri" w:cs="Arial"/>
              </w:rPr>
              <w:t xml:space="preserve">ision of safety features and safety systems, the establishment of accident management procedures by the operating organization and, possibly, the establishment of off-site </w:t>
            </w:r>
            <w:del w:id="1331" w:author="gorgemj" w:date="2017-11-09T17:20:00Z">
              <w:r w:rsidR="0043322C" w:rsidRPr="00817CEB" w:rsidDel="009B072B">
                <w:rPr>
                  <w:rFonts w:eastAsia="Calibri" w:cs="Arial"/>
                </w:rPr>
                <w:delText>intervention measures</w:delText>
              </w:r>
            </w:del>
            <w:ins w:id="1332" w:author="gorgemj" w:date="2017-11-09T17:20:00Z">
              <w:r w:rsidR="009B072B">
                <w:rPr>
                  <w:rFonts w:eastAsia="Calibri" w:cs="Arial"/>
                </w:rPr>
                <w:t>protective actions</w:t>
              </w:r>
            </w:ins>
            <w:r w:rsidR="0043322C" w:rsidRPr="00817CEB">
              <w:rPr>
                <w:rFonts w:eastAsia="Calibri" w:cs="Arial"/>
              </w:rPr>
              <w:t xml:space="preserve"> by the appropriate authorities, supported as necessary by the operating organization, to mitigate exposures if an accident has occurred.</w:t>
            </w:r>
          </w:p>
        </w:tc>
        <w:tc>
          <w:tcPr>
            <w:tcW w:w="6912" w:type="dxa"/>
            <w:gridSpan w:val="3"/>
            <w:tcPrChange w:id="1333" w:author="gorgemj" w:date="2017-11-30T12:36:00Z">
              <w:tcPr>
                <w:tcW w:w="5130" w:type="dxa"/>
                <w:gridSpan w:val="8"/>
              </w:tcPr>
            </w:tcPrChange>
          </w:tcPr>
          <w:p w:rsidR="005174C0" w:rsidRDefault="0043322C" w:rsidP="00542606">
            <w:pPr>
              <w:spacing w:before="60" w:after="60" w:line="280" w:lineRule="atLeast"/>
              <w:rPr>
                <w:rFonts w:eastAsia="Calibri" w:cs="Arial"/>
              </w:rPr>
            </w:pPr>
            <w:r w:rsidRPr="00817CEB">
              <w:rPr>
                <w:rFonts w:eastAsia="Calibri" w:cs="Arial"/>
              </w:rPr>
              <w:t xml:space="preserve">The </w:t>
            </w:r>
            <w:r w:rsidRPr="008E190F">
              <w:rPr>
                <w:rFonts w:cs="Arial"/>
              </w:rPr>
              <w:t>effectiveness</w:t>
            </w:r>
            <w:r w:rsidRPr="00817CEB">
              <w:rPr>
                <w:rFonts w:eastAsia="Calibri" w:cs="Arial"/>
              </w:rPr>
              <w:t xml:space="preserve"> of the </w:t>
            </w:r>
            <w:r w:rsidR="00FC7BE9" w:rsidRPr="00817CEB">
              <w:rPr>
                <w:rFonts w:eastAsia="Calibri" w:cs="Arial"/>
                <w:b/>
              </w:rPr>
              <w:t>AP1000</w:t>
            </w:r>
            <w:r w:rsidRPr="00817CEB">
              <w:rPr>
                <w:rFonts w:eastAsia="Calibri" w:cs="Arial"/>
              </w:rPr>
              <w:t xml:space="preserve"> plant features that limit radiation releases and offsite doses are shown in </w:t>
            </w:r>
            <w:ins w:id="1334" w:author="gorgemj" w:date="2017-11-24T16:07:00Z">
              <w:r w:rsidR="00A3785A">
                <w:rPr>
                  <w:rFonts w:eastAsia="Calibri" w:cs="Arial"/>
                </w:rPr>
                <w:t xml:space="preserve">the </w:t>
              </w:r>
              <w:r w:rsidR="00A3785A" w:rsidRPr="00993D67">
                <w:rPr>
                  <w:rFonts w:eastAsia="Calibri" w:cs="Arial"/>
                  <w:b/>
                </w:rPr>
                <w:t>AP1000</w:t>
              </w:r>
              <w:r w:rsidR="00A3785A">
                <w:rPr>
                  <w:rFonts w:eastAsia="Calibri" w:cs="Arial"/>
                </w:rPr>
                <w:t xml:space="preserve"> plant </w:t>
              </w:r>
              <w:r w:rsidR="00A3785A" w:rsidRPr="00817CEB">
                <w:rPr>
                  <w:rFonts w:eastAsia="Calibri" w:cs="Arial"/>
                </w:rPr>
                <w:t xml:space="preserve">DCD </w:t>
              </w:r>
              <w:r w:rsidR="00A3785A">
                <w:rPr>
                  <w:rFonts w:eastAsia="Calibri" w:cs="Arial"/>
                </w:rPr>
                <w:t>[2]</w:t>
              </w:r>
            </w:ins>
            <w:del w:id="1335" w:author="gorgemj" w:date="2017-11-24T16:07:00Z">
              <w:r w:rsidRPr="00817CEB" w:rsidDel="00A3785A">
                <w:rPr>
                  <w:rFonts w:eastAsia="Calibri" w:cs="Arial"/>
                </w:rPr>
                <w:delText>DCD</w:delText>
              </w:r>
            </w:del>
            <w:r w:rsidRPr="00817CEB">
              <w:rPr>
                <w:rFonts w:eastAsia="Calibri" w:cs="Arial"/>
              </w:rPr>
              <w:t xml:space="preserve"> Chapters 11, 12 and 15. On site accident management procedures and off site intervention measures </w:t>
            </w:r>
            <w:ins w:id="1336" w:author="gorgemj" w:date="2017-11-24T17:33:00Z">
              <w:r w:rsidR="00A366D5">
                <w:rPr>
                  <w:rFonts w:eastAsia="Calibri" w:cs="Arial"/>
                </w:rPr>
                <w:t xml:space="preserve">(if any) </w:t>
              </w:r>
            </w:ins>
            <w:r w:rsidRPr="00817CEB">
              <w:rPr>
                <w:rFonts w:eastAsia="Calibri" w:cs="Arial"/>
              </w:rPr>
              <w:t xml:space="preserve">are provided by the plant </w:t>
            </w:r>
            <w:r w:rsidR="003F0C66" w:rsidRPr="00817CEB">
              <w:rPr>
                <w:rFonts w:eastAsia="Calibri" w:cs="Arial"/>
              </w:rPr>
              <w:t>licensee</w:t>
            </w:r>
            <w:r w:rsidRPr="00817CEB">
              <w:rPr>
                <w:rFonts w:eastAsia="Calibri" w:cs="Arial"/>
              </w:rPr>
              <w:t>.</w:t>
            </w:r>
          </w:p>
          <w:p w:rsidR="00A11F7F" w:rsidRPr="00817CEB" w:rsidRDefault="0043322C" w:rsidP="00A366D5">
            <w:pPr>
              <w:autoSpaceDE w:val="0"/>
              <w:autoSpaceDN w:val="0"/>
              <w:adjustRightInd w:val="0"/>
              <w:spacing w:before="60" w:after="60" w:line="280" w:lineRule="atLeast"/>
              <w:rPr>
                <w:rFonts w:eastAsia="Calibri" w:cs="Arial"/>
              </w:rPr>
            </w:pPr>
            <w:r w:rsidRPr="00817CEB">
              <w:rPr>
                <w:rFonts w:eastAsia="Calibri" w:cs="Arial"/>
              </w:rPr>
              <w:t xml:space="preserve">Refer to </w:t>
            </w:r>
            <w:ins w:id="1337" w:author="gorgemj" w:date="2017-11-24T16:07:00Z">
              <w:r w:rsidR="00A3785A">
                <w:rPr>
                  <w:rFonts w:eastAsia="Calibri" w:cs="Arial"/>
                </w:rPr>
                <w:t xml:space="preserve">the </w:t>
              </w:r>
              <w:r w:rsidR="00A3785A" w:rsidRPr="00993D67">
                <w:rPr>
                  <w:rFonts w:eastAsia="Calibri" w:cs="Arial"/>
                  <w:b/>
                </w:rPr>
                <w:t>AP1000</w:t>
              </w:r>
              <w:r w:rsidR="00A3785A">
                <w:rPr>
                  <w:rFonts w:eastAsia="Calibri" w:cs="Arial"/>
                </w:rPr>
                <w:t xml:space="preserve"> plant </w:t>
              </w:r>
              <w:r w:rsidR="00A3785A" w:rsidRPr="00817CEB">
                <w:rPr>
                  <w:rFonts w:eastAsia="Calibri" w:cs="Arial"/>
                </w:rPr>
                <w:t xml:space="preserve">DCD </w:t>
              </w:r>
              <w:r w:rsidR="00A3785A">
                <w:rPr>
                  <w:rFonts w:eastAsia="Calibri" w:cs="Arial"/>
                </w:rPr>
                <w:t xml:space="preserve">[2] </w:t>
              </w:r>
            </w:ins>
            <w:del w:id="1338" w:author="gorgemj" w:date="2017-11-24T16:07:00Z">
              <w:r w:rsidRPr="00817CEB" w:rsidDel="00A3785A">
                <w:rPr>
                  <w:rFonts w:eastAsia="Calibri" w:cs="Arial"/>
                </w:rPr>
                <w:delText xml:space="preserve">the DCD </w:delText>
              </w:r>
            </w:del>
            <w:r w:rsidRPr="00817CEB">
              <w:rPr>
                <w:rFonts w:eastAsia="Calibri" w:cs="Arial"/>
              </w:rPr>
              <w:t>Chapter 12 for the principles for assuring that occupa</w:t>
            </w:r>
            <w:r w:rsidR="00C83355">
              <w:rPr>
                <w:rFonts w:eastAsia="Calibri" w:cs="Arial"/>
              </w:rPr>
              <w:t xml:space="preserve">tional radiation exposure is </w:t>
            </w:r>
            <w:del w:id="1339" w:author="gorgemj" w:date="2017-11-09T17:20:00Z">
              <w:r w:rsidR="00C83355" w:rsidDel="009B072B">
                <w:rPr>
                  <w:rFonts w:eastAsia="Calibri" w:cs="Arial"/>
                </w:rPr>
                <w:delText>As</w:delText>
              </w:r>
              <w:r w:rsidR="00C83355" w:rsidDel="009B072B">
                <w:rPr>
                  <w:rFonts w:eastAsia="Calibri" w:cs="Arial"/>
                </w:rPr>
                <w:noBreakHyphen/>
              </w:r>
              <w:r w:rsidRPr="00817CEB" w:rsidDel="009B072B">
                <w:rPr>
                  <w:rFonts w:eastAsia="Calibri" w:cs="Arial"/>
                </w:rPr>
                <w:delText>Low-As-Reasonably Achievable (</w:delText>
              </w:r>
            </w:del>
            <w:r w:rsidRPr="00817CEB">
              <w:rPr>
                <w:rFonts w:eastAsia="Calibri" w:cs="Arial"/>
              </w:rPr>
              <w:t>ALARA</w:t>
            </w:r>
            <w:del w:id="1340" w:author="gorgemj" w:date="2017-11-09T17:20:00Z">
              <w:r w:rsidRPr="00817CEB" w:rsidDel="009B072B">
                <w:rPr>
                  <w:rFonts w:eastAsia="Calibri" w:cs="Arial"/>
                </w:rPr>
                <w:delText>)</w:delText>
              </w:r>
            </w:del>
            <w:r w:rsidRPr="00817CEB">
              <w:rPr>
                <w:rFonts w:eastAsia="Calibri" w:cs="Arial"/>
              </w:rPr>
              <w:t xml:space="preserve"> and other radiation design features. Refer to </w:t>
            </w:r>
            <w:ins w:id="1341" w:author="gorgemj" w:date="2017-11-24T16:07:00Z">
              <w:r w:rsidR="00A3785A">
                <w:rPr>
                  <w:rFonts w:eastAsia="Calibri" w:cs="Arial"/>
                </w:rPr>
                <w:t xml:space="preserve">the </w:t>
              </w:r>
              <w:r w:rsidR="00A3785A" w:rsidRPr="00993D67">
                <w:rPr>
                  <w:rFonts w:eastAsia="Calibri" w:cs="Arial"/>
                  <w:b/>
                </w:rPr>
                <w:t>AP1000</w:t>
              </w:r>
              <w:r w:rsidR="00A3785A">
                <w:rPr>
                  <w:rFonts w:eastAsia="Calibri" w:cs="Arial"/>
                </w:rPr>
                <w:t xml:space="preserve"> plant </w:t>
              </w:r>
              <w:r w:rsidR="00A3785A" w:rsidRPr="00817CEB">
                <w:rPr>
                  <w:rFonts w:eastAsia="Calibri" w:cs="Arial"/>
                </w:rPr>
                <w:t xml:space="preserve">DCD </w:t>
              </w:r>
              <w:r w:rsidR="00A3785A">
                <w:rPr>
                  <w:rFonts w:eastAsia="Calibri" w:cs="Arial"/>
                </w:rPr>
                <w:t>[2]</w:t>
              </w:r>
            </w:ins>
            <w:ins w:id="1342" w:author="gorgemj" w:date="2017-11-09T17:20:00Z">
              <w:r w:rsidR="009B072B">
                <w:rPr>
                  <w:rFonts w:eastAsia="Calibri" w:cs="Arial"/>
                </w:rPr>
                <w:t xml:space="preserve"> </w:t>
              </w:r>
            </w:ins>
            <w:r w:rsidRPr="00817CEB">
              <w:rPr>
                <w:rFonts w:eastAsia="Calibri" w:cs="Arial"/>
              </w:rPr>
              <w:t>Chapters 15 and 19 for deterministic and probabilistic releases and dose assessments, respectively.</w:t>
            </w:r>
          </w:p>
        </w:tc>
      </w:tr>
      <w:tr w:rsidR="00A11F7F" w:rsidRPr="00817CEB" w:rsidTr="00814E5E">
        <w:trPr>
          <w:cantSplit/>
          <w:trPrChange w:id="1343" w:author="gorgemj" w:date="2017-11-30T12:36:00Z">
            <w:trPr>
              <w:gridBefore w:val="6"/>
              <w:gridAfter w:val="0"/>
              <w:cantSplit/>
            </w:trPr>
          </w:trPrChange>
        </w:trPr>
        <w:tc>
          <w:tcPr>
            <w:tcW w:w="947" w:type="dxa"/>
            <w:tcPrChange w:id="1344" w:author="gorgemj" w:date="2017-11-30T12:36:00Z">
              <w:tcPr>
                <w:tcW w:w="945" w:type="dxa"/>
                <w:gridSpan w:val="6"/>
              </w:tcPr>
            </w:tcPrChange>
          </w:tcPr>
          <w:p w:rsidR="00E565BC" w:rsidRPr="009B072B" w:rsidRDefault="00A11F7F" w:rsidP="00542606">
            <w:pPr>
              <w:autoSpaceDE w:val="0"/>
              <w:autoSpaceDN w:val="0"/>
              <w:adjustRightInd w:val="0"/>
              <w:spacing w:before="60" w:after="60" w:line="280" w:lineRule="atLeast"/>
              <w:jc w:val="center"/>
              <w:rPr>
                <w:rFonts w:cs="Arial"/>
                <w:rPrChange w:id="1345" w:author="gorgemj" w:date="2017-11-09T17:21:00Z">
                  <w:rPr>
                    <w:rFonts w:cs="Arial"/>
                    <w:b/>
                  </w:rPr>
                </w:rPrChange>
              </w:rPr>
            </w:pPr>
            <w:r w:rsidRPr="009B072B">
              <w:rPr>
                <w:rFonts w:cs="Arial"/>
                <w:rPrChange w:id="1346" w:author="gorgemj" w:date="2017-11-09T17:21:00Z">
                  <w:rPr>
                    <w:rFonts w:cs="Arial"/>
                    <w:b/>
                  </w:rPr>
                </w:rPrChange>
              </w:rPr>
              <w:t>2.11</w:t>
            </w:r>
          </w:p>
        </w:tc>
        <w:tc>
          <w:tcPr>
            <w:tcW w:w="693" w:type="dxa"/>
            <w:tcPrChange w:id="1347" w:author="gorgemj" w:date="2017-11-30T12:36:00Z">
              <w:tcPr>
                <w:tcW w:w="747" w:type="dxa"/>
                <w:gridSpan w:val="3"/>
              </w:tcPr>
            </w:tcPrChange>
          </w:tcPr>
          <w:p w:rsidR="00E565BC" w:rsidRPr="009B072B" w:rsidRDefault="00A11F7F" w:rsidP="00542606">
            <w:pPr>
              <w:autoSpaceDE w:val="0"/>
              <w:autoSpaceDN w:val="0"/>
              <w:adjustRightInd w:val="0"/>
              <w:spacing w:before="60" w:after="60" w:line="280" w:lineRule="atLeast"/>
              <w:jc w:val="center"/>
              <w:rPr>
                <w:rFonts w:cs="Arial"/>
                <w:bCs/>
                <w:color w:val="000000"/>
                <w:sz w:val="24"/>
                <w:szCs w:val="24"/>
                <w:rPrChange w:id="1348" w:author="gorgemj" w:date="2017-11-09T17:21:00Z">
                  <w:rPr>
                    <w:rFonts w:cs="Arial"/>
                    <w:b/>
                    <w:bCs/>
                    <w:color w:val="000000"/>
                    <w:sz w:val="24"/>
                    <w:szCs w:val="24"/>
                  </w:rPr>
                </w:rPrChange>
              </w:rPr>
            </w:pPr>
            <w:r w:rsidRPr="009B072B">
              <w:rPr>
                <w:rFonts w:cs="Arial"/>
                <w:bCs/>
                <w:rPrChange w:id="1349" w:author="gorgemj" w:date="2017-11-09T17:21:00Z">
                  <w:rPr>
                    <w:rFonts w:cs="Arial"/>
                    <w:b/>
                    <w:bCs/>
                  </w:rPr>
                </w:rPrChange>
              </w:rPr>
              <w:t>1</w:t>
            </w:r>
          </w:p>
        </w:tc>
        <w:tc>
          <w:tcPr>
            <w:tcW w:w="5038" w:type="dxa"/>
            <w:gridSpan w:val="2"/>
            <w:tcPrChange w:id="1350" w:author="gorgemj" w:date="2017-11-30T12:36:00Z">
              <w:tcPr>
                <w:tcW w:w="6768" w:type="dxa"/>
                <w:gridSpan w:val="7"/>
              </w:tcPr>
            </w:tcPrChange>
          </w:tcPr>
          <w:p w:rsidR="00A11F7F" w:rsidRDefault="00A11F7F" w:rsidP="009B072B">
            <w:pPr>
              <w:autoSpaceDE w:val="0"/>
              <w:autoSpaceDN w:val="0"/>
              <w:adjustRightInd w:val="0"/>
              <w:spacing w:before="60" w:after="60" w:line="280" w:lineRule="atLeast"/>
              <w:rPr>
                <w:ins w:id="1351" w:author="gorgemj" w:date="2017-11-20T09:00:00Z"/>
                <w:rFonts w:eastAsia="Calibri" w:cs="Arial"/>
              </w:rPr>
            </w:pPr>
            <w:r w:rsidRPr="00817CEB">
              <w:rPr>
                <w:rFonts w:eastAsia="Calibri" w:cs="Arial"/>
              </w:rPr>
              <w:t>The design for safety of a nuclear power plant applies the safety principle that practical measures must be taken to mitigate the consequences for human life and health and the environment of nuclear or radiation incidents (</w:t>
            </w:r>
            <w:ins w:id="1352" w:author="gorgemj" w:date="2017-11-09T17:23:00Z">
              <w:r w:rsidR="009B072B" w:rsidRPr="009B072B">
                <w:rPr>
                  <w:rFonts w:eastAsia="Calibri" w:cs="Arial"/>
                </w:rPr>
                <w:t>Principle 8</w:t>
              </w:r>
              <w:r w:rsidR="009B072B">
                <w:rPr>
                  <w:rFonts w:eastAsia="Calibri" w:cs="Arial"/>
                </w:rPr>
                <w:t xml:space="preserve"> </w:t>
              </w:r>
              <w:r w:rsidR="009B072B" w:rsidRPr="009B072B">
                <w:rPr>
                  <w:rFonts w:eastAsia="Calibri" w:cs="Arial"/>
                </w:rPr>
                <w:t>of the Fundamental Safety Principles [1]</w:t>
              </w:r>
            </w:ins>
            <w:del w:id="1353" w:author="gorgemj" w:date="2017-11-09T17:23:00Z">
              <w:r w:rsidRPr="00817CEB" w:rsidDel="009B072B">
                <w:rPr>
                  <w:rFonts w:eastAsia="Calibri" w:cs="Arial"/>
                </w:rPr>
                <w:delText>Ref. [1], Principle 9</w:delText>
              </w:r>
            </w:del>
            <w:r w:rsidRPr="00817CEB">
              <w:rPr>
                <w:rFonts w:eastAsia="Calibri" w:cs="Arial"/>
              </w:rPr>
              <w:t>)</w:t>
            </w:r>
            <w:del w:id="1354" w:author="gorgemj" w:date="2017-11-09T17:23:00Z">
              <w:r w:rsidRPr="00817CEB" w:rsidDel="009B072B">
                <w:rPr>
                  <w:rFonts w:eastAsia="Calibri" w:cs="Arial"/>
                </w:rPr>
                <w:delText>:</w:delText>
              </w:r>
            </w:del>
            <w:ins w:id="1355" w:author="gorgemj" w:date="2017-11-09T17:23:00Z">
              <w:r w:rsidR="009B072B">
                <w:rPr>
                  <w:rFonts w:eastAsia="Calibri" w:cs="Arial"/>
                </w:rPr>
                <w:t>.</w:t>
              </w:r>
            </w:ins>
            <w:r w:rsidRPr="00817CEB">
              <w:rPr>
                <w:rFonts w:eastAsia="Calibri" w:cs="Arial"/>
              </w:rPr>
              <w:t xml:space="preserve"> </w:t>
            </w:r>
            <w:del w:id="1356" w:author="gorgemj" w:date="2017-11-09T17:23:00Z">
              <w:r w:rsidRPr="00817CEB" w:rsidDel="009B072B">
                <w:rPr>
                  <w:rFonts w:eastAsia="Calibri" w:cs="Arial"/>
                </w:rPr>
                <w:delText>p</w:delText>
              </w:r>
            </w:del>
            <w:ins w:id="1357" w:author="gorgemj" w:date="2017-11-09T17:23:00Z">
              <w:r w:rsidR="009B072B">
                <w:rPr>
                  <w:rFonts w:eastAsia="Calibri" w:cs="Arial"/>
                </w:rPr>
                <w:t>P</w:t>
              </w:r>
            </w:ins>
            <w:r w:rsidRPr="00817CEB">
              <w:rPr>
                <w:rFonts w:eastAsia="Calibri" w:cs="Arial"/>
              </w:rPr>
              <w:t xml:space="preserve">lant event sequences that could result in high radiation doses or </w:t>
            </w:r>
            <w:ins w:id="1358" w:author="gorgemj" w:date="2017-11-09T17:23:00Z">
              <w:r w:rsidR="009B072B">
                <w:rPr>
                  <w:rFonts w:eastAsia="Calibri" w:cs="Arial"/>
                </w:rPr>
                <w:t xml:space="preserve">large </w:t>
              </w:r>
            </w:ins>
            <w:r w:rsidRPr="00817CEB">
              <w:rPr>
                <w:rFonts w:eastAsia="Calibri" w:cs="Arial"/>
              </w:rPr>
              <w:t xml:space="preserve">radioactive releases </w:t>
            </w:r>
            <w:del w:id="1359" w:author="gorgemj" w:date="2017-11-09T17:23:00Z">
              <w:r w:rsidRPr="00817CEB" w:rsidDel="009B072B">
                <w:rPr>
                  <w:rFonts w:eastAsia="Calibri" w:cs="Arial"/>
                </w:rPr>
                <w:delText xml:space="preserve">must </w:delText>
              </w:r>
            </w:del>
            <w:ins w:id="1360" w:author="gorgemj" w:date="2017-11-09T17:23:00Z">
              <w:r w:rsidR="009B072B">
                <w:rPr>
                  <w:rFonts w:eastAsia="Calibri" w:cs="Arial"/>
                </w:rPr>
                <w:t>have to be</w:t>
              </w:r>
            </w:ins>
            <w:del w:id="1361" w:author="gorgemj" w:date="2017-11-09T17:23:00Z">
              <w:r w:rsidRPr="00817CEB" w:rsidDel="009B072B">
                <w:rPr>
                  <w:rFonts w:eastAsia="Calibri" w:cs="Arial"/>
                </w:rPr>
                <w:delText>be</w:delText>
              </w:r>
            </w:del>
            <w:r w:rsidRPr="00817CEB">
              <w:rPr>
                <w:rFonts w:eastAsia="Calibri" w:cs="Arial"/>
              </w:rPr>
              <w:t xml:space="preserve"> practically eliminated</w:t>
            </w:r>
            <w:ins w:id="1362" w:author="gorgemj" w:date="2017-11-20T09:00:00Z">
              <w:r w:rsidR="00973077" w:rsidRPr="00973077">
                <w:rPr>
                  <w:rFonts w:eastAsia="Calibri" w:cs="Arial"/>
                  <w:vertAlign w:val="superscript"/>
                  <w:rPrChange w:id="1363" w:author="gorgemj" w:date="2017-11-20T09:00:00Z">
                    <w:rPr>
                      <w:rFonts w:eastAsia="Calibri" w:cs="Arial"/>
                    </w:rPr>
                  </w:rPrChange>
                </w:rPr>
                <w:t>2</w:t>
              </w:r>
            </w:ins>
            <w:r w:rsidRPr="00817CEB">
              <w:rPr>
                <w:rFonts w:eastAsia="Calibri" w:cs="Arial"/>
              </w:rPr>
              <w:t xml:space="preserve"> and plant event sequences </w:t>
            </w:r>
            <w:r w:rsidR="0043322C" w:rsidRPr="00817CEB">
              <w:rPr>
                <w:rFonts w:eastAsia="Calibri" w:cs="Arial"/>
              </w:rPr>
              <w:t>with a significant frequency of occurrence must have no</w:t>
            </w:r>
            <w:ins w:id="1364" w:author="gorgemj" w:date="2017-11-09T17:23:00Z">
              <w:r w:rsidR="009B072B">
                <w:rPr>
                  <w:rFonts w:eastAsia="Calibri" w:cs="Arial"/>
                </w:rPr>
                <w:t>,</w:t>
              </w:r>
            </w:ins>
            <w:r w:rsidR="0043322C" w:rsidRPr="00817CEB">
              <w:rPr>
                <w:rFonts w:eastAsia="Calibri" w:cs="Arial"/>
              </w:rPr>
              <w:t xml:space="preserve"> or only minor</w:t>
            </w:r>
            <w:ins w:id="1365" w:author="gorgemj" w:date="2017-11-09T17:24:00Z">
              <w:r w:rsidR="009B072B">
                <w:rPr>
                  <w:rFonts w:eastAsia="Calibri" w:cs="Arial"/>
                </w:rPr>
                <w:t>,</w:t>
              </w:r>
            </w:ins>
            <w:r w:rsidR="0043322C" w:rsidRPr="00817CEB">
              <w:rPr>
                <w:rFonts w:eastAsia="Calibri" w:cs="Arial"/>
              </w:rPr>
              <w:t xml:space="preserve"> potential radiological consequences. An essential objective is that the necessity for off-site </w:t>
            </w:r>
            <w:del w:id="1366" w:author="gorgemj" w:date="2017-11-09T17:24:00Z">
              <w:r w:rsidR="0043322C" w:rsidRPr="00817CEB" w:rsidDel="009B072B">
                <w:rPr>
                  <w:rFonts w:eastAsia="Calibri" w:cs="Arial"/>
                </w:rPr>
                <w:delText>intervention measures</w:delText>
              </w:r>
            </w:del>
            <w:ins w:id="1367" w:author="gorgemj" w:date="2017-11-09T17:24:00Z">
              <w:r w:rsidR="009B072B">
                <w:rPr>
                  <w:rFonts w:eastAsia="Calibri" w:cs="Arial"/>
                </w:rPr>
                <w:t>protective actions</w:t>
              </w:r>
            </w:ins>
            <w:r w:rsidR="0043322C" w:rsidRPr="00817CEB">
              <w:rPr>
                <w:rFonts w:eastAsia="Calibri" w:cs="Arial"/>
              </w:rPr>
              <w:t xml:space="preserve"> to mitigate radiological consequences be limited or even eliminated in technical terms, although such measures might still be required by the responsible authorities.</w:t>
            </w:r>
          </w:p>
          <w:p w:rsidR="00973077" w:rsidRPr="00973077" w:rsidRDefault="00973077">
            <w:pPr>
              <w:autoSpaceDE w:val="0"/>
              <w:autoSpaceDN w:val="0"/>
              <w:adjustRightInd w:val="0"/>
              <w:spacing w:before="60" w:after="60" w:line="280" w:lineRule="atLeast"/>
              <w:rPr>
                <w:rFonts w:eastAsia="Calibri" w:cs="Arial"/>
                <w:i/>
                <w:sz w:val="18"/>
                <w:rPrChange w:id="1368" w:author="gorgemj" w:date="2017-11-20T09:00:00Z">
                  <w:rPr>
                    <w:rFonts w:eastAsia="Calibri" w:cs="Arial"/>
                  </w:rPr>
                </w:rPrChange>
              </w:rPr>
            </w:pPr>
            <w:ins w:id="1369" w:author="gorgemj" w:date="2017-11-20T09:00:00Z">
              <w:r>
                <w:rPr>
                  <w:rFonts w:eastAsia="Calibri" w:cs="Arial"/>
                  <w:i/>
                  <w:sz w:val="18"/>
                </w:rPr>
                <w:t xml:space="preserve">Footnote: </w:t>
              </w:r>
              <w:r w:rsidRPr="00973077">
                <w:rPr>
                  <w:rFonts w:eastAsia="Calibri" w:cs="Arial"/>
                  <w:i/>
                  <w:sz w:val="18"/>
                  <w:vertAlign w:val="superscript"/>
                  <w:rPrChange w:id="1370" w:author="gorgemj" w:date="2017-11-20T09:00:00Z">
                    <w:rPr>
                      <w:rFonts w:eastAsia="Calibri" w:cs="Arial"/>
                      <w:i/>
                      <w:sz w:val="18"/>
                    </w:rPr>
                  </w:rPrChange>
                </w:rPr>
                <w:t>2</w:t>
              </w:r>
              <w:r>
                <w:rPr>
                  <w:rFonts w:eastAsia="Calibri" w:cs="Arial"/>
                  <w:i/>
                  <w:sz w:val="18"/>
                </w:rPr>
                <w:t xml:space="preserve"> </w:t>
              </w:r>
            </w:ins>
            <w:ins w:id="1371" w:author="gorgemj" w:date="2017-11-20T09:01:00Z">
              <w:r w:rsidRPr="00973077">
                <w:rPr>
                  <w:rFonts w:eastAsia="Calibri" w:cs="Arial"/>
                  <w:i/>
                  <w:sz w:val="18"/>
                </w:rPr>
                <w:t>The possibility of certain conditions arising may be considered to have been ‘practically</w:t>
              </w:r>
              <w:r>
                <w:rPr>
                  <w:rFonts w:eastAsia="Calibri" w:cs="Arial"/>
                  <w:i/>
                  <w:sz w:val="18"/>
                </w:rPr>
                <w:t xml:space="preserve"> </w:t>
              </w:r>
              <w:r w:rsidRPr="00973077">
                <w:rPr>
                  <w:rFonts w:eastAsia="Calibri" w:cs="Arial"/>
                  <w:i/>
                  <w:sz w:val="18"/>
                </w:rPr>
                <w:t>eliminated’ if it would be physically impossible for the conditions to arise or if these conditions</w:t>
              </w:r>
              <w:r>
                <w:rPr>
                  <w:rFonts w:eastAsia="Calibri" w:cs="Arial"/>
                  <w:i/>
                  <w:sz w:val="18"/>
                </w:rPr>
                <w:t xml:space="preserve"> </w:t>
              </w:r>
              <w:r w:rsidRPr="00973077">
                <w:rPr>
                  <w:rFonts w:eastAsia="Calibri" w:cs="Arial"/>
                  <w:i/>
                  <w:sz w:val="18"/>
                </w:rPr>
                <w:t>could be considered with a high level of confidence to be extremely unlikely to arise.</w:t>
              </w:r>
            </w:ins>
          </w:p>
        </w:tc>
        <w:tc>
          <w:tcPr>
            <w:tcW w:w="6912" w:type="dxa"/>
            <w:gridSpan w:val="3"/>
            <w:tcPrChange w:id="1372" w:author="gorgemj" w:date="2017-11-30T12:36:00Z">
              <w:tcPr>
                <w:tcW w:w="5130" w:type="dxa"/>
                <w:gridSpan w:val="8"/>
              </w:tcPr>
            </w:tcPrChange>
          </w:tcPr>
          <w:p w:rsidR="005174C0" w:rsidRDefault="0043322C" w:rsidP="00542606">
            <w:pPr>
              <w:spacing w:before="60" w:after="60" w:line="280" w:lineRule="atLeast"/>
              <w:rPr>
                <w:rFonts w:cs="Arial"/>
              </w:rPr>
            </w:pPr>
            <w:r w:rsidRPr="008E190F">
              <w:rPr>
                <w:rFonts w:cs="Arial"/>
              </w:rPr>
              <w:t>The</w:t>
            </w:r>
            <w:r w:rsidRPr="00817CEB">
              <w:rPr>
                <w:rFonts w:eastAsia="Calibri" w:cs="Arial"/>
              </w:rPr>
              <w:t xml:space="preserve"> </w:t>
            </w:r>
            <w:r w:rsidR="00FC7BE9" w:rsidRPr="00817CEB">
              <w:rPr>
                <w:rFonts w:eastAsia="Calibri" w:cs="Arial"/>
                <w:b/>
              </w:rPr>
              <w:t>AP1000</w:t>
            </w:r>
            <w:r w:rsidRPr="00817CEB">
              <w:rPr>
                <w:rFonts w:eastAsia="Calibri" w:cs="Arial"/>
              </w:rPr>
              <w:t xml:space="preserve"> </w:t>
            </w:r>
            <w:r w:rsidR="00CF2FC1">
              <w:rPr>
                <w:rFonts w:eastAsia="Calibri" w:cs="Arial"/>
              </w:rPr>
              <w:t>p</w:t>
            </w:r>
            <w:r w:rsidR="006D237D" w:rsidRPr="00817CEB">
              <w:rPr>
                <w:rFonts w:eastAsia="Calibri" w:cs="Arial"/>
              </w:rPr>
              <w:t xml:space="preserve">lant </w:t>
            </w:r>
            <w:r w:rsidRPr="00817CEB">
              <w:rPr>
                <w:rFonts w:eastAsia="Calibri" w:cs="Arial"/>
              </w:rPr>
              <w:t xml:space="preserve">PRA described in </w:t>
            </w:r>
            <w:ins w:id="1373" w:author="gorgemj" w:date="2017-11-24T16:07:00Z">
              <w:r w:rsidR="00A3785A">
                <w:rPr>
                  <w:rFonts w:eastAsia="Calibri" w:cs="Arial"/>
                </w:rPr>
                <w:t xml:space="preserve">the </w:t>
              </w:r>
              <w:r w:rsidR="00A3785A" w:rsidRPr="00993D67">
                <w:rPr>
                  <w:rFonts w:eastAsia="Calibri" w:cs="Arial"/>
                  <w:b/>
                </w:rPr>
                <w:t>AP1000</w:t>
              </w:r>
              <w:r w:rsidR="00A3785A">
                <w:rPr>
                  <w:rFonts w:eastAsia="Calibri" w:cs="Arial"/>
                </w:rPr>
                <w:t xml:space="preserve"> plant </w:t>
              </w:r>
              <w:r w:rsidR="00A3785A" w:rsidRPr="00817CEB">
                <w:rPr>
                  <w:rFonts w:eastAsia="Calibri" w:cs="Arial"/>
                </w:rPr>
                <w:t xml:space="preserve">DCD </w:t>
              </w:r>
              <w:r w:rsidR="00A3785A">
                <w:rPr>
                  <w:rFonts w:eastAsia="Calibri" w:cs="Arial"/>
                </w:rPr>
                <w:t>[2]</w:t>
              </w:r>
            </w:ins>
            <w:del w:id="1374" w:author="gorgemj" w:date="2017-11-24T16:07:00Z">
              <w:r w:rsidRPr="00817CEB" w:rsidDel="00A3785A">
                <w:rPr>
                  <w:rFonts w:eastAsia="Calibri" w:cs="Arial"/>
                </w:rPr>
                <w:delText>DCD</w:delText>
              </w:r>
            </w:del>
            <w:r w:rsidRPr="00817CEB">
              <w:rPr>
                <w:rFonts w:eastAsia="Calibri" w:cs="Arial"/>
              </w:rPr>
              <w:t xml:space="preserve"> Chapter 19 shows that severe accidents with large or early releases can be considered to have been practically eliminated by virtue of their extremely low frequency</w:t>
            </w:r>
            <w:r w:rsidR="00B51A09">
              <w:rPr>
                <w:rFonts w:eastAsia="Calibri" w:cs="Arial"/>
              </w:rPr>
              <w:t xml:space="preserve">. </w:t>
            </w:r>
            <w:ins w:id="1375" w:author="gorgemj" w:date="2017-11-24T16:07:00Z">
              <w:r w:rsidR="00A3785A">
                <w:rPr>
                  <w:rFonts w:eastAsia="Calibri" w:cs="Arial"/>
                </w:rPr>
                <w:t xml:space="preserve">The </w:t>
              </w:r>
              <w:r w:rsidR="00A3785A" w:rsidRPr="00993D67">
                <w:rPr>
                  <w:rFonts w:eastAsia="Calibri" w:cs="Arial"/>
                  <w:b/>
                </w:rPr>
                <w:t>AP1000</w:t>
              </w:r>
              <w:r w:rsidR="00A3785A">
                <w:rPr>
                  <w:rFonts w:eastAsia="Calibri" w:cs="Arial"/>
                </w:rPr>
                <w:t xml:space="preserve"> plant </w:t>
              </w:r>
              <w:r w:rsidR="00A3785A" w:rsidRPr="00817CEB">
                <w:rPr>
                  <w:rFonts w:eastAsia="Calibri" w:cs="Arial"/>
                </w:rPr>
                <w:t xml:space="preserve">DCD </w:t>
              </w:r>
              <w:r w:rsidR="00A3785A">
                <w:rPr>
                  <w:rFonts w:eastAsia="Calibri" w:cs="Arial"/>
                </w:rPr>
                <w:t>[2]</w:t>
              </w:r>
            </w:ins>
            <w:del w:id="1376" w:author="gorgemj" w:date="2017-11-24T16:07:00Z">
              <w:r w:rsidRPr="00817CEB" w:rsidDel="00A3785A">
                <w:rPr>
                  <w:rFonts w:cs="Arial"/>
                </w:rPr>
                <w:delText>DCD</w:delText>
              </w:r>
            </w:del>
            <w:r w:rsidRPr="00817CEB">
              <w:rPr>
                <w:rFonts w:cs="Arial"/>
              </w:rPr>
              <w:t xml:space="preserve"> Chapter</w:t>
            </w:r>
            <w:ins w:id="1377" w:author="gorgemj" w:date="2017-11-24T16:07:00Z">
              <w:r w:rsidR="00A3785A">
                <w:rPr>
                  <w:rFonts w:cs="Arial"/>
                </w:rPr>
                <w:t> </w:t>
              </w:r>
            </w:ins>
            <w:del w:id="1378" w:author="gorgemj" w:date="2017-11-24T16:07:00Z">
              <w:r w:rsidRPr="00817CEB" w:rsidDel="00A3785A">
                <w:rPr>
                  <w:rFonts w:cs="Arial"/>
                </w:rPr>
                <w:delText xml:space="preserve"> </w:delText>
              </w:r>
            </w:del>
            <w:r w:rsidRPr="00817CEB">
              <w:rPr>
                <w:rFonts w:cs="Arial"/>
              </w:rPr>
              <w:t xml:space="preserve">1 Appendix 1B provides assessment of additional design measures not included in the </w:t>
            </w:r>
            <w:r w:rsidR="00FC7BE9" w:rsidRPr="00817CEB">
              <w:rPr>
                <w:rFonts w:cs="Arial"/>
                <w:b/>
              </w:rPr>
              <w:t>AP1000</w:t>
            </w:r>
            <w:r w:rsidRPr="00817CEB">
              <w:rPr>
                <w:rFonts w:cs="Arial"/>
              </w:rPr>
              <w:t xml:space="preserve"> </w:t>
            </w:r>
            <w:ins w:id="1379" w:author="gorgemj" w:date="2017-11-20T10:25:00Z">
              <w:r w:rsidR="003359A3">
                <w:rPr>
                  <w:rFonts w:cs="Arial"/>
                </w:rPr>
                <w:t xml:space="preserve">plant </w:t>
              </w:r>
            </w:ins>
            <w:r w:rsidRPr="00817CEB">
              <w:rPr>
                <w:rFonts w:cs="Arial"/>
              </w:rPr>
              <w:t xml:space="preserve">design, showing these additional measures would not significantly reduce radiological consequences. </w:t>
            </w:r>
          </w:p>
          <w:p w:rsidR="00A11F7F" w:rsidRPr="00817CEB" w:rsidRDefault="0043322C" w:rsidP="00542606">
            <w:pPr>
              <w:autoSpaceDE w:val="0"/>
              <w:autoSpaceDN w:val="0"/>
              <w:adjustRightInd w:val="0"/>
              <w:spacing w:before="60" w:after="60" w:line="280" w:lineRule="atLeast"/>
              <w:rPr>
                <w:rFonts w:cs="Arial"/>
              </w:rPr>
            </w:pPr>
            <w:r w:rsidRPr="00817CEB">
              <w:rPr>
                <w:rFonts w:cs="Arial"/>
              </w:rPr>
              <w:t xml:space="preserve">The accident analyses in </w:t>
            </w:r>
            <w:ins w:id="1380" w:author="gorgemj" w:date="2017-11-24T16:07:00Z">
              <w:r w:rsidR="00A3785A">
                <w:rPr>
                  <w:rFonts w:eastAsia="Calibri" w:cs="Arial"/>
                </w:rPr>
                <w:t xml:space="preserve">the </w:t>
              </w:r>
              <w:r w:rsidR="00A3785A" w:rsidRPr="00993D67">
                <w:rPr>
                  <w:rFonts w:eastAsia="Calibri" w:cs="Arial"/>
                  <w:b/>
                </w:rPr>
                <w:t>AP1000</w:t>
              </w:r>
              <w:r w:rsidR="00A3785A">
                <w:rPr>
                  <w:rFonts w:eastAsia="Calibri" w:cs="Arial"/>
                </w:rPr>
                <w:t xml:space="preserve"> plant </w:t>
              </w:r>
              <w:r w:rsidR="00A3785A" w:rsidRPr="00817CEB">
                <w:rPr>
                  <w:rFonts w:eastAsia="Calibri" w:cs="Arial"/>
                </w:rPr>
                <w:t xml:space="preserve">DCD </w:t>
              </w:r>
              <w:r w:rsidR="00A3785A">
                <w:rPr>
                  <w:rFonts w:eastAsia="Calibri" w:cs="Arial"/>
                </w:rPr>
                <w:t>[2]</w:t>
              </w:r>
            </w:ins>
            <w:ins w:id="1381" w:author="gorgemj" w:date="2017-11-09T17:24:00Z">
              <w:r w:rsidR="009B072B">
                <w:rPr>
                  <w:rFonts w:cs="Arial"/>
                </w:rPr>
                <w:t xml:space="preserve"> </w:t>
              </w:r>
            </w:ins>
            <w:r w:rsidRPr="00817CEB">
              <w:rPr>
                <w:rFonts w:cs="Arial"/>
              </w:rPr>
              <w:t xml:space="preserve">Chapter 15 </w:t>
            </w:r>
            <w:proofErr w:type="gramStart"/>
            <w:r w:rsidRPr="00817CEB">
              <w:rPr>
                <w:rFonts w:cs="Arial"/>
              </w:rPr>
              <w:t>demonstrate</w:t>
            </w:r>
            <w:proofErr w:type="gramEnd"/>
            <w:r w:rsidRPr="00817CEB">
              <w:rPr>
                <w:rFonts w:cs="Arial"/>
              </w:rPr>
              <w:t xml:space="preserve"> that radiation releases are small for more frequent events</w:t>
            </w:r>
            <w:r w:rsidR="00B51A09">
              <w:rPr>
                <w:rFonts w:cs="Arial"/>
              </w:rPr>
              <w:t xml:space="preserve">. </w:t>
            </w:r>
            <w:r w:rsidRPr="00817CEB">
              <w:rPr>
                <w:rFonts w:cs="Arial"/>
              </w:rPr>
              <w:t xml:space="preserve">Furthermore, the mitigation features are shown to prevent core </w:t>
            </w:r>
            <w:proofErr w:type="spellStart"/>
            <w:r w:rsidRPr="00817CEB">
              <w:rPr>
                <w:rFonts w:cs="Arial"/>
              </w:rPr>
              <w:t>uncover</w:t>
            </w:r>
            <w:r w:rsidR="00C83355">
              <w:rPr>
                <w:rFonts w:cs="Arial"/>
              </w:rPr>
              <w:t>y</w:t>
            </w:r>
            <w:proofErr w:type="spellEnd"/>
            <w:r w:rsidR="00C83355">
              <w:rPr>
                <w:rFonts w:cs="Arial"/>
              </w:rPr>
              <w:t xml:space="preserve"> following postulated </w:t>
            </w:r>
            <w:r w:rsidR="00585074" w:rsidRPr="00585074">
              <w:rPr>
                <w:rFonts w:cs="Arial"/>
              </w:rPr>
              <w:t>Loss of Coolant Accident</w:t>
            </w:r>
            <w:r w:rsidR="00585074">
              <w:rPr>
                <w:rFonts w:cs="Arial"/>
              </w:rPr>
              <w:t>s (</w:t>
            </w:r>
            <w:r w:rsidR="00C83355">
              <w:rPr>
                <w:rFonts w:cs="Arial"/>
              </w:rPr>
              <w:t>LOCAs</w:t>
            </w:r>
            <w:r w:rsidR="00585074">
              <w:rPr>
                <w:rFonts w:cs="Arial"/>
              </w:rPr>
              <w:t>)</w:t>
            </w:r>
            <w:r w:rsidR="00C83355">
              <w:rPr>
                <w:rFonts w:cs="Arial"/>
              </w:rPr>
              <w:t xml:space="preserve"> ≤8 </w:t>
            </w:r>
            <w:r w:rsidRPr="00817CEB">
              <w:rPr>
                <w:rFonts w:cs="Arial"/>
              </w:rPr>
              <w:t>inch (200 mm</w:t>
            </w:r>
            <w:ins w:id="1382" w:author="gorgemj" w:date="2017-11-24T17:36:00Z">
              <w:r w:rsidR="00A366D5">
                <w:rPr>
                  <w:rFonts w:cs="Arial"/>
                </w:rPr>
                <w:t xml:space="preserve"> DN</w:t>
              </w:r>
            </w:ins>
            <w:r w:rsidRPr="00817CEB">
              <w:rPr>
                <w:rFonts w:cs="Arial"/>
              </w:rPr>
              <w:t>) equivalent pipe diameter in size; and that core peak clad temperature and cladding oxidation are limited and well below recognized limits.</w:t>
            </w:r>
          </w:p>
          <w:p w:rsidR="00A11F7F" w:rsidRDefault="0043322C" w:rsidP="00542606">
            <w:pPr>
              <w:autoSpaceDE w:val="0"/>
              <w:autoSpaceDN w:val="0"/>
              <w:adjustRightInd w:val="0"/>
              <w:spacing w:before="60" w:after="60" w:line="280" w:lineRule="atLeast"/>
              <w:rPr>
                <w:ins w:id="1383" w:author="gorgemj" w:date="2017-11-09T17:24:00Z"/>
                <w:rFonts w:cs="Arial"/>
              </w:rPr>
            </w:pPr>
            <w:r w:rsidRPr="00817CEB">
              <w:rPr>
                <w:rFonts w:cs="Arial"/>
              </w:rPr>
              <w:t xml:space="preserve">Offsite intervention measures are decided on a site specific basis. The </w:t>
            </w:r>
            <w:r w:rsidR="00FC7BE9" w:rsidRPr="00817CEB">
              <w:rPr>
                <w:rFonts w:cs="Arial"/>
                <w:b/>
              </w:rPr>
              <w:t>AP1000</w:t>
            </w:r>
            <w:r w:rsidRPr="00817CEB">
              <w:rPr>
                <w:rFonts w:cs="Arial"/>
              </w:rPr>
              <w:t xml:space="preserve"> </w:t>
            </w:r>
            <w:r w:rsidR="00CF2FC1">
              <w:rPr>
                <w:rFonts w:cs="Arial"/>
              </w:rPr>
              <w:t>p</w:t>
            </w:r>
            <w:r w:rsidR="006D237D" w:rsidRPr="00817CEB">
              <w:rPr>
                <w:rFonts w:cs="Arial"/>
              </w:rPr>
              <w:t xml:space="preserve">lant </w:t>
            </w:r>
            <w:r w:rsidRPr="00817CEB">
              <w:rPr>
                <w:rFonts w:cs="Arial"/>
              </w:rPr>
              <w:t>design goal for site boundary whole</w:t>
            </w:r>
            <w:r w:rsidRPr="00817CEB">
              <w:rPr>
                <w:rFonts w:cs="Arial"/>
              </w:rPr>
              <w:noBreakHyphen/>
              <w:t xml:space="preserve">body dose and the acute red bone marrow dose is &lt;25 rems (0.25 </w:t>
            </w:r>
            <w:proofErr w:type="spellStart"/>
            <w:r w:rsidRPr="00817CEB">
              <w:rPr>
                <w:rFonts w:cs="Arial"/>
              </w:rPr>
              <w:t>sieverts</w:t>
            </w:r>
            <w:proofErr w:type="spellEnd"/>
            <w:r w:rsidRPr="00817CEB">
              <w:rPr>
                <w:rFonts w:cs="Arial"/>
              </w:rPr>
              <w:t>), at a frequency not to exceed 1x10</w:t>
            </w:r>
            <w:r w:rsidRPr="00817CEB">
              <w:rPr>
                <w:rFonts w:cs="Arial"/>
                <w:vertAlign w:val="superscript"/>
              </w:rPr>
              <w:t>-6</w:t>
            </w:r>
            <w:r w:rsidRPr="00817CEB">
              <w:rPr>
                <w:rFonts w:cs="Arial"/>
              </w:rPr>
              <w:t xml:space="preserve"> per year.</w:t>
            </w:r>
          </w:p>
          <w:p w:rsidR="009B072B" w:rsidRPr="00817CEB" w:rsidRDefault="009B072B" w:rsidP="00542606">
            <w:pPr>
              <w:autoSpaceDE w:val="0"/>
              <w:autoSpaceDN w:val="0"/>
              <w:adjustRightInd w:val="0"/>
              <w:spacing w:before="60" w:after="60" w:line="280" w:lineRule="atLeast"/>
              <w:rPr>
                <w:rFonts w:eastAsia="Calibri" w:cs="Arial"/>
              </w:rPr>
            </w:pPr>
            <w:ins w:id="1384" w:author="gorgemj" w:date="2017-11-09T17:25:00Z">
              <w:r>
                <w:rPr>
                  <w:rFonts w:eastAsia="Calibri" w:cs="Arial"/>
                </w:rPr>
                <w:t xml:space="preserve">EPS-GW-GL-701 [17] discusses in more details the </w:t>
              </w:r>
              <w:r w:rsidRPr="009B072B">
                <w:rPr>
                  <w:rFonts w:eastAsia="Calibri" w:cs="Arial"/>
                  <w:b/>
                  <w:rPrChange w:id="1385" w:author="gorgemj" w:date="2017-11-09T17:26:00Z">
                    <w:rPr>
                      <w:rFonts w:eastAsia="Calibri" w:cs="Arial"/>
                    </w:rPr>
                  </w:rPrChange>
                </w:rPr>
                <w:t>AP1000</w:t>
              </w:r>
              <w:r>
                <w:rPr>
                  <w:rFonts w:eastAsia="Calibri" w:cs="Arial"/>
                </w:rPr>
                <w:t xml:space="preserve"> plant compliance with the objective of practical elimination of large and early release, as well as the limitations of off-site protective actions.</w:t>
              </w:r>
            </w:ins>
          </w:p>
        </w:tc>
      </w:tr>
      <w:tr w:rsidR="00A11F7F" w:rsidRPr="00817CEB" w:rsidTr="00814E5E">
        <w:trPr>
          <w:cantSplit/>
          <w:trPrChange w:id="1386" w:author="gorgemj" w:date="2017-11-30T12:36:00Z">
            <w:trPr>
              <w:gridBefore w:val="6"/>
              <w:gridAfter w:val="0"/>
              <w:cantSplit/>
            </w:trPr>
          </w:trPrChange>
        </w:trPr>
        <w:tc>
          <w:tcPr>
            <w:tcW w:w="947" w:type="dxa"/>
            <w:tcPrChange w:id="1387" w:author="gorgemj" w:date="2017-11-30T12:36:00Z">
              <w:tcPr>
                <w:tcW w:w="945" w:type="dxa"/>
                <w:gridSpan w:val="6"/>
              </w:tcPr>
            </w:tcPrChange>
          </w:tcPr>
          <w:p w:rsidR="00E565BC" w:rsidRDefault="00E565BC" w:rsidP="00EF003E">
            <w:pPr>
              <w:keepNext/>
              <w:keepLines/>
              <w:autoSpaceDE w:val="0"/>
              <w:autoSpaceDN w:val="0"/>
              <w:adjustRightInd w:val="0"/>
              <w:spacing w:before="60" w:after="60" w:line="280" w:lineRule="atLeast"/>
              <w:jc w:val="center"/>
              <w:rPr>
                <w:rFonts w:cs="Arial"/>
                <w:b/>
              </w:rPr>
            </w:pPr>
          </w:p>
        </w:tc>
        <w:tc>
          <w:tcPr>
            <w:tcW w:w="693" w:type="dxa"/>
            <w:tcPrChange w:id="1388" w:author="gorgemj" w:date="2017-11-30T12:36:00Z">
              <w:tcPr>
                <w:tcW w:w="747" w:type="dxa"/>
                <w:gridSpan w:val="3"/>
              </w:tcPr>
            </w:tcPrChange>
          </w:tcPr>
          <w:p w:rsidR="00E565BC" w:rsidRDefault="00E565BC" w:rsidP="00EF003E">
            <w:pPr>
              <w:keepNext/>
              <w:keepLines/>
              <w:autoSpaceDE w:val="0"/>
              <w:autoSpaceDN w:val="0"/>
              <w:adjustRightInd w:val="0"/>
              <w:spacing w:before="60" w:after="60" w:line="280" w:lineRule="atLeast"/>
              <w:jc w:val="center"/>
              <w:rPr>
                <w:rFonts w:cs="Arial"/>
                <w:b/>
                <w:bCs/>
              </w:rPr>
            </w:pPr>
          </w:p>
        </w:tc>
        <w:tc>
          <w:tcPr>
            <w:tcW w:w="5038" w:type="dxa"/>
            <w:gridSpan w:val="2"/>
            <w:tcPrChange w:id="1389" w:author="gorgemj" w:date="2017-11-30T12:36:00Z">
              <w:tcPr>
                <w:tcW w:w="6768" w:type="dxa"/>
                <w:gridSpan w:val="7"/>
              </w:tcPr>
            </w:tcPrChange>
          </w:tcPr>
          <w:p w:rsidR="005174C0" w:rsidRPr="00EF0CE2" w:rsidRDefault="00A11F7F" w:rsidP="00EF003E">
            <w:pPr>
              <w:keepNext/>
              <w:keepLines/>
              <w:autoSpaceDE w:val="0"/>
              <w:autoSpaceDN w:val="0"/>
              <w:adjustRightInd w:val="0"/>
              <w:spacing w:before="60" w:after="60" w:line="280" w:lineRule="atLeast"/>
              <w:rPr>
                <w:rFonts w:cs="Arial"/>
                <w:b/>
                <w:color w:val="000000"/>
                <w:sz w:val="24"/>
                <w:szCs w:val="24"/>
              </w:rPr>
            </w:pPr>
            <w:r w:rsidRPr="00EF0CE2">
              <w:rPr>
                <w:rFonts w:eastAsia="Calibri" w:cs="Arial"/>
                <w:b/>
                <w:rPrChange w:id="1390" w:author="gorgemj" w:date="2017-11-24T17:50:00Z">
                  <w:rPr>
                    <w:rFonts w:eastAsia="Calibri" w:cs="Arial"/>
                  </w:rPr>
                </w:rPrChange>
              </w:rPr>
              <w:t>THE CONCEPT OF DEFENCE IN DEPTH</w:t>
            </w:r>
          </w:p>
        </w:tc>
        <w:tc>
          <w:tcPr>
            <w:tcW w:w="6912" w:type="dxa"/>
            <w:gridSpan w:val="3"/>
            <w:tcPrChange w:id="1391" w:author="gorgemj" w:date="2017-11-30T12:36:00Z">
              <w:tcPr>
                <w:tcW w:w="5130" w:type="dxa"/>
                <w:gridSpan w:val="8"/>
              </w:tcPr>
            </w:tcPrChange>
          </w:tcPr>
          <w:p w:rsidR="005174C0" w:rsidRDefault="005174C0" w:rsidP="00EF003E">
            <w:pPr>
              <w:keepNext/>
              <w:keepLines/>
              <w:spacing w:before="60" w:after="60" w:line="280" w:lineRule="atLeast"/>
              <w:rPr>
                <w:rFonts w:cs="Arial"/>
                <w:b/>
              </w:rPr>
            </w:pPr>
          </w:p>
        </w:tc>
      </w:tr>
      <w:tr w:rsidR="00A11F7F" w:rsidRPr="00817CEB" w:rsidTr="00814E5E">
        <w:trPr>
          <w:cantSplit/>
          <w:trPrChange w:id="1392" w:author="gorgemj" w:date="2017-11-30T12:36:00Z">
            <w:trPr>
              <w:gridBefore w:val="6"/>
              <w:gridAfter w:val="0"/>
              <w:cantSplit/>
            </w:trPr>
          </w:trPrChange>
        </w:trPr>
        <w:tc>
          <w:tcPr>
            <w:tcW w:w="947" w:type="dxa"/>
            <w:tcPrChange w:id="1393" w:author="gorgemj" w:date="2017-11-30T12:36:00Z">
              <w:tcPr>
                <w:tcW w:w="945" w:type="dxa"/>
                <w:gridSpan w:val="6"/>
              </w:tcPr>
            </w:tcPrChange>
          </w:tcPr>
          <w:p w:rsidR="00E565BC" w:rsidRPr="009B072B" w:rsidRDefault="00A11F7F" w:rsidP="00542606">
            <w:pPr>
              <w:autoSpaceDE w:val="0"/>
              <w:autoSpaceDN w:val="0"/>
              <w:adjustRightInd w:val="0"/>
              <w:spacing w:before="60" w:after="60" w:line="280" w:lineRule="atLeast"/>
              <w:jc w:val="center"/>
              <w:rPr>
                <w:rFonts w:cs="Arial"/>
                <w:rPrChange w:id="1394" w:author="gorgemj" w:date="2017-11-09T17:27:00Z">
                  <w:rPr>
                    <w:rFonts w:cs="Arial"/>
                    <w:b/>
                  </w:rPr>
                </w:rPrChange>
              </w:rPr>
            </w:pPr>
            <w:r w:rsidRPr="009B072B">
              <w:rPr>
                <w:rFonts w:cs="Arial"/>
                <w:rPrChange w:id="1395" w:author="gorgemj" w:date="2017-11-09T17:27:00Z">
                  <w:rPr>
                    <w:rFonts w:cs="Arial"/>
                    <w:b/>
                  </w:rPr>
                </w:rPrChange>
              </w:rPr>
              <w:t>2.12</w:t>
            </w:r>
          </w:p>
        </w:tc>
        <w:tc>
          <w:tcPr>
            <w:tcW w:w="693" w:type="dxa"/>
            <w:tcPrChange w:id="1396" w:author="gorgemj" w:date="2017-11-30T12:36:00Z">
              <w:tcPr>
                <w:tcW w:w="747" w:type="dxa"/>
                <w:gridSpan w:val="3"/>
              </w:tcPr>
            </w:tcPrChange>
          </w:tcPr>
          <w:p w:rsidR="00E565BC" w:rsidRPr="009B072B" w:rsidRDefault="00A11F7F" w:rsidP="00542606">
            <w:pPr>
              <w:autoSpaceDE w:val="0"/>
              <w:autoSpaceDN w:val="0"/>
              <w:adjustRightInd w:val="0"/>
              <w:spacing w:before="60" w:after="60" w:line="280" w:lineRule="atLeast"/>
              <w:jc w:val="center"/>
              <w:rPr>
                <w:rFonts w:cs="Arial"/>
                <w:bCs/>
                <w:color w:val="000000"/>
                <w:sz w:val="24"/>
                <w:szCs w:val="24"/>
                <w:rPrChange w:id="1397" w:author="gorgemj" w:date="2017-11-09T17:27:00Z">
                  <w:rPr>
                    <w:rFonts w:cs="Arial"/>
                    <w:b/>
                    <w:bCs/>
                    <w:color w:val="000000"/>
                    <w:sz w:val="24"/>
                    <w:szCs w:val="24"/>
                  </w:rPr>
                </w:rPrChange>
              </w:rPr>
            </w:pPr>
            <w:r w:rsidRPr="009B072B">
              <w:rPr>
                <w:rFonts w:cs="Arial"/>
                <w:bCs/>
                <w:rPrChange w:id="1398" w:author="gorgemj" w:date="2017-11-09T17:27:00Z">
                  <w:rPr>
                    <w:rFonts w:cs="Arial"/>
                    <w:b/>
                    <w:bCs/>
                  </w:rPr>
                </w:rPrChange>
              </w:rPr>
              <w:t>1</w:t>
            </w:r>
          </w:p>
        </w:tc>
        <w:tc>
          <w:tcPr>
            <w:tcW w:w="5038" w:type="dxa"/>
            <w:gridSpan w:val="2"/>
            <w:tcPrChange w:id="1399" w:author="gorgemj" w:date="2017-11-30T12:36:00Z">
              <w:tcPr>
                <w:tcW w:w="6768" w:type="dxa"/>
                <w:gridSpan w:val="7"/>
              </w:tcPr>
            </w:tcPrChange>
          </w:tcPr>
          <w:p w:rsidR="003E1D76" w:rsidRDefault="00A11F7F" w:rsidP="00542606">
            <w:pPr>
              <w:autoSpaceDE w:val="0"/>
              <w:autoSpaceDN w:val="0"/>
              <w:adjustRightInd w:val="0"/>
              <w:spacing w:before="60" w:after="60" w:line="280" w:lineRule="atLeast"/>
              <w:rPr>
                <w:rFonts w:eastAsia="Calibri" w:cs="Arial"/>
              </w:rPr>
            </w:pPr>
            <w:r w:rsidRPr="00817CEB">
              <w:rPr>
                <w:rFonts w:eastAsia="Calibri" w:cs="Arial"/>
              </w:rPr>
              <w:t xml:space="preserve">The primary means of preventing accidents in a nuclear power plant and mitigating the consequences of accidents if they do occur is the application of the concept of </w:t>
            </w:r>
            <w:proofErr w:type="spellStart"/>
            <w:r w:rsidRPr="00817CEB">
              <w:rPr>
                <w:rFonts w:eastAsia="Calibri" w:cs="Arial"/>
              </w:rPr>
              <w:t>defence</w:t>
            </w:r>
            <w:proofErr w:type="spellEnd"/>
            <w:r w:rsidRPr="00817CEB">
              <w:rPr>
                <w:rFonts w:eastAsia="Calibri" w:cs="Arial"/>
              </w:rPr>
              <w:t xml:space="preserve"> in depth</w:t>
            </w:r>
            <w:ins w:id="1400" w:author="gorgemj" w:date="2017-11-09T17:27:00Z">
              <w:r w:rsidR="009B072B">
                <w:rPr>
                  <w:rFonts w:eastAsia="Calibri" w:cs="Arial"/>
                </w:rPr>
                <w:t xml:space="preserve"> [1, 5, </w:t>
              </w:r>
              <w:proofErr w:type="gramStart"/>
              <w:r w:rsidR="009B072B">
                <w:rPr>
                  <w:rFonts w:eastAsia="Calibri" w:cs="Arial"/>
                </w:rPr>
                <w:t>6</w:t>
              </w:r>
              <w:proofErr w:type="gramEnd"/>
              <w:r w:rsidR="009B072B">
                <w:rPr>
                  <w:rFonts w:eastAsia="Calibri" w:cs="Arial"/>
                </w:rPr>
                <w:t>]</w:t>
              </w:r>
            </w:ins>
            <w:r w:rsidRPr="00817CEB">
              <w:rPr>
                <w:rFonts w:eastAsia="Calibri" w:cs="Arial"/>
              </w:rPr>
              <w:t xml:space="preserve">. This concept is applied to all safety related activities, whether organizational, </w:t>
            </w:r>
            <w:proofErr w:type="spellStart"/>
            <w:r w:rsidRPr="00817CEB">
              <w:rPr>
                <w:rFonts w:eastAsia="Calibri" w:cs="Arial"/>
              </w:rPr>
              <w:t>behavioural</w:t>
            </w:r>
            <w:proofErr w:type="spellEnd"/>
            <w:r w:rsidRPr="00817CEB">
              <w:rPr>
                <w:rFonts w:eastAsia="Calibri" w:cs="Arial"/>
              </w:rPr>
              <w:t xml:space="preserve"> or design related, and whether in full power, low power or various shutdown states. This is to ensure</w:t>
            </w:r>
            <w:r w:rsidR="0043322C" w:rsidRPr="00817CEB">
              <w:rPr>
                <w:rFonts w:eastAsia="Calibri" w:cs="Arial"/>
              </w:rPr>
              <w:t xml:space="preserve"> that all safety related activities are subject to independent layers of provisions, so that if a failure were to occur, it would be detected and compensated for or corrected by appropriate measures. Application of the concept of </w:t>
            </w:r>
            <w:proofErr w:type="spellStart"/>
            <w:r w:rsidR="0043322C" w:rsidRPr="00817CEB">
              <w:rPr>
                <w:rFonts w:eastAsia="Calibri" w:cs="Arial"/>
              </w:rPr>
              <w:t>defence</w:t>
            </w:r>
            <w:proofErr w:type="spellEnd"/>
            <w:r w:rsidR="0043322C" w:rsidRPr="00817CEB">
              <w:rPr>
                <w:rFonts w:eastAsia="Calibri" w:cs="Arial"/>
              </w:rPr>
              <w:t xml:space="preserve"> in depth throughout design and operation provides protection against anticipated operational occurrences and accidents, including those resulting from equipment failure or human induced events within the plant, and against consequences of events that originate outside the plant.</w:t>
            </w:r>
          </w:p>
        </w:tc>
        <w:tc>
          <w:tcPr>
            <w:tcW w:w="6912" w:type="dxa"/>
            <w:gridSpan w:val="3"/>
            <w:tcPrChange w:id="1401" w:author="gorgemj" w:date="2017-11-30T12:36:00Z">
              <w:tcPr>
                <w:tcW w:w="5130" w:type="dxa"/>
                <w:gridSpan w:val="8"/>
              </w:tcPr>
            </w:tcPrChange>
          </w:tcPr>
          <w:p w:rsidR="005174C0" w:rsidRDefault="0043322C" w:rsidP="00542606">
            <w:pPr>
              <w:spacing w:before="60" w:after="60" w:line="280" w:lineRule="atLeast"/>
              <w:rPr>
                <w:ins w:id="1402" w:author="gorgemj" w:date="2017-11-09T17:28:00Z"/>
                <w:rFonts w:cs="Arial"/>
              </w:rPr>
            </w:pPr>
            <w:r w:rsidRPr="00817CEB">
              <w:rPr>
                <w:rFonts w:cs="Arial"/>
              </w:rPr>
              <w:t xml:space="preserve">The </w:t>
            </w:r>
            <w:r w:rsidR="00FC7BE9" w:rsidRPr="00817CEB">
              <w:rPr>
                <w:rFonts w:cs="Arial"/>
                <w:b/>
              </w:rPr>
              <w:t>AP1000</w:t>
            </w:r>
            <w:r w:rsidRPr="00817CEB">
              <w:rPr>
                <w:rFonts w:cs="Arial"/>
              </w:rPr>
              <w:t xml:space="preserve"> </w:t>
            </w:r>
            <w:r w:rsidR="00E44BA7">
              <w:rPr>
                <w:rFonts w:cs="Arial"/>
              </w:rPr>
              <w:t xml:space="preserve">plant </w:t>
            </w:r>
            <w:r w:rsidRPr="00817CEB">
              <w:rPr>
                <w:rFonts w:cs="Arial"/>
              </w:rPr>
              <w:t xml:space="preserve">DCD </w:t>
            </w:r>
            <w:ins w:id="1403" w:author="gorgemj" w:date="2017-11-09T17:28:00Z">
              <w:r w:rsidR="009B072B">
                <w:rPr>
                  <w:rFonts w:cs="Arial"/>
                </w:rPr>
                <w:t xml:space="preserve">[2] </w:t>
              </w:r>
            </w:ins>
            <w:r w:rsidRPr="00817CEB">
              <w:rPr>
                <w:rFonts w:cs="Arial"/>
              </w:rPr>
              <w:t xml:space="preserve">as a whole shows that the concept of defense in depth is applied in the </w:t>
            </w:r>
            <w:r w:rsidR="00FC7BE9" w:rsidRPr="00817CEB">
              <w:rPr>
                <w:rFonts w:cs="Arial"/>
                <w:b/>
              </w:rPr>
              <w:t>AP1000</w:t>
            </w:r>
            <w:r w:rsidRPr="00817CEB">
              <w:rPr>
                <w:rFonts w:cs="Arial"/>
              </w:rPr>
              <w:t xml:space="preserve"> </w:t>
            </w:r>
            <w:r w:rsidR="00CF2FC1">
              <w:rPr>
                <w:rFonts w:cs="Arial"/>
              </w:rPr>
              <w:t>p</w:t>
            </w:r>
            <w:r w:rsidR="006D237D" w:rsidRPr="00817CEB">
              <w:rPr>
                <w:rFonts w:cs="Arial"/>
              </w:rPr>
              <w:t xml:space="preserve">lant </w:t>
            </w:r>
            <w:r w:rsidRPr="00817CEB">
              <w:rPr>
                <w:rFonts w:cs="Arial"/>
              </w:rPr>
              <w:t>design.</w:t>
            </w:r>
          </w:p>
          <w:p w:rsidR="009B072B" w:rsidRDefault="009B072B" w:rsidP="009B072B">
            <w:pPr>
              <w:spacing w:before="60" w:after="60" w:line="280" w:lineRule="atLeast"/>
              <w:rPr>
                <w:rFonts w:cs="Arial"/>
              </w:rPr>
            </w:pPr>
            <w:ins w:id="1404" w:author="gorgemj" w:date="2017-11-09T17:28:00Z">
              <w:r>
                <w:rPr>
                  <w:rFonts w:eastAsia="Calibri" w:cs="Arial"/>
                </w:rPr>
                <w:t xml:space="preserve">EPS-GW-GL-701 [17] discusses in more details the </w:t>
              </w:r>
              <w:r w:rsidRPr="00007F78">
                <w:rPr>
                  <w:rFonts w:eastAsia="Calibri" w:cs="Arial"/>
                  <w:b/>
                </w:rPr>
                <w:t>AP1000</w:t>
              </w:r>
              <w:r>
                <w:rPr>
                  <w:rFonts w:eastAsia="Calibri" w:cs="Arial"/>
                </w:rPr>
                <w:t xml:space="preserve"> plant compliance with the </w:t>
              </w:r>
            </w:ins>
            <w:ins w:id="1405" w:author="gorgemj" w:date="2017-11-09T17:29:00Z">
              <w:r>
                <w:rPr>
                  <w:rFonts w:eastAsia="Calibri" w:cs="Arial"/>
                </w:rPr>
                <w:t xml:space="preserve">concept of </w:t>
              </w:r>
              <w:del w:id="1406" w:author="friedmbn" w:date="2017-11-27T15:52:00Z">
                <w:r w:rsidDel="003E2B6E">
                  <w:rPr>
                    <w:rFonts w:eastAsia="Calibri" w:cs="Arial"/>
                  </w:rPr>
                  <w:delText>defence</w:delText>
                </w:r>
              </w:del>
            </w:ins>
            <w:ins w:id="1407" w:author="friedmbn" w:date="2017-11-27T15:52:00Z">
              <w:r w:rsidR="003E2B6E">
                <w:rPr>
                  <w:rFonts w:eastAsia="Calibri" w:cs="Arial"/>
                </w:rPr>
                <w:t>defense</w:t>
              </w:r>
            </w:ins>
            <w:ins w:id="1408" w:author="gorgemj" w:date="2017-11-09T17:29:00Z">
              <w:r>
                <w:rPr>
                  <w:rFonts w:eastAsia="Calibri" w:cs="Arial"/>
                </w:rPr>
                <w:t xml:space="preserve"> in depth</w:t>
              </w:r>
            </w:ins>
            <w:ins w:id="1409" w:author="gorgemj" w:date="2017-11-09T17:28:00Z">
              <w:r>
                <w:rPr>
                  <w:rFonts w:eastAsia="Calibri" w:cs="Arial"/>
                </w:rPr>
                <w:t>.</w:t>
              </w:r>
            </w:ins>
          </w:p>
        </w:tc>
      </w:tr>
      <w:tr w:rsidR="002F62F6" w:rsidRPr="00817CEB" w:rsidTr="00814E5E">
        <w:trPr>
          <w:cantSplit/>
          <w:trPrChange w:id="1410" w:author="gorgemj" w:date="2017-11-30T12:36:00Z">
            <w:trPr>
              <w:gridBefore w:val="6"/>
              <w:gridAfter w:val="0"/>
              <w:cantSplit/>
            </w:trPr>
          </w:trPrChange>
        </w:trPr>
        <w:tc>
          <w:tcPr>
            <w:tcW w:w="947" w:type="dxa"/>
            <w:tcPrChange w:id="1411" w:author="gorgemj" w:date="2017-11-30T12:36:00Z">
              <w:tcPr>
                <w:tcW w:w="945" w:type="dxa"/>
                <w:gridSpan w:val="6"/>
              </w:tcPr>
            </w:tcPrChange>
          </w:tcPr>
          <w:p w:rsidR="002F62F6" w:rsidRPr="009B072B" w:rsidRDefault="002F62F6" w:rsidP="00125120">
            <w:pPr>
              <w:keepNext/>
              <w:keepLines/>
              <w:autoSpaceDE w:val="0"/>
              <w:autoSpaceDN w:val="0"/>
              <w:adjustRightInd w:val="0"/>
              <w:spacing w:before="60" w:after="60" w:line="280" w:lineRule="atLeast"/>
              <w:jc w:val="center"/>
              <w:rPr>
                <w:rFonts w:cs="Arial"/>
                <w:rPrChange w:id="1412" w:author="gorgemj" w:date="2017-11-09T17:29:00Z">
                  <w:rPr>
                    <w:rFonts w:cs="Arial"/>
                    <w:b/>
                  </w:rPr>
                </w:rPrChange>
              </w:rPr>
            </w:pPr>
            <w:r w:rsidRPr="009B072B">
              <w:rPr>
                <w:rFonts w:cs="Arial"/>
                <w:rPrChange w:id="1413" w:author="gorgemj" w:date="2017-11-09T17:29:00Z">
                  <w:rPr>
                    <w:rFonts w:cs="Arial"/>
                    <w:b/>
                  </w:rPr>
                </w:rPrChange>
              </w:rPr>
              <w:t>2.13</w:t>
            </w:r>
          </w:p>
        </w:tc>
        <w:tc>
          <w:tcPr>
            <w:tcW w:w="693" w:type="dxa"/>
            <w:tcPrChange w:id="1414" w:author="gorgemj" w:date="2017-11-30T12:36:00Z">
              <w:tcPr>
                <w:tcW w:w="747" w:type="dxa"/>
                <w:gridSpan w:val="3"/>
              </w:tcPr>
            </w:tcPrChange>
          </w:tcPr>
          <w:p w:rsidR="002F62F6" w:rsidRPr="009B072B" w:rsidRDefault="002F62F6" w:rsidP="00125120">
            <w:pPr>
              <w:keepNext/>
              <w:keepLines/>
              <w:autoSpaceDE w:val="0"/>
              <w:autoSpaceDN w:val="0"/>
              <w:adjustRightInd w:val="0"/>
              <w:spacing w:before="60" w:after="60" w:line="280" w:lineRule="atLeast"/>
              <w:jc w:val="center"/>
              <w:rPr>
                <w:rFonts w:cs="Arial"/>
                <w:bCs/>
                <w:color w:val="000000"/>
                <w:sz w:val="24"/>
                <w:szCs w:val="24"/>
                <w:rPrChange w:id="1415" w:author="gorgemj" w:date="2017-11-09T17:29:00Z">
                  <w:rPr>
                    <w:rFonts w:cs="Arial"/>
                    <w:b/>
                    <w:bCs/>
                    <w:color w:val="000000"/>
                    <w:sz w:val="24"/>
                    <w:szCs w:val="24"/>
                  </w:rPr>
                </w:rPrChange>
              </w:rPr>
            </w:pPr>
            <w:r w:rsidRPr="009B072B">
              <w:rPr>
                <w:rFonts w:cs="Arial"/>
                <w:bCs/>
                <w:rPrChange w:id="1416" w:author="gorgemj" w:date="2017-11-09T17:29:00Z">
                  <w:rPr>
                    <w:rFonts w:cs="Arial"/>
                    <w:b/>
                    <w:bCs/>
                  </w:rPr>
                </w:rPrChange>
              </w:rPr>
              <w:t>1</w:t>
            </w:r>
            <w:del w:id="1417" w:author="gorgemj" w:date="2017-11-26T20:52:00Z">
              <w:r w:rsidRPr="009B072B" w:rsidDel="004B08EF">
                <w:rPr>
                  <w:rFonts w:cs="Arial"/>
                  <w:bCs/>
                  <w:rPrChange w:id="1418" w:author="gorgemj" w:date="2017-11-09T17:29:00Z">
                    <w:rPr>
                      <w:rFonts w:cs="Arial"/>
                      <w:b/>
                      <w:bCs/>
                    </w:rPr>
                  </w:rPrChange>
                </w:rPr>
                <w:delText>-6</w:delText>
              </w:r>
            </w:del>
          </w:p>
        </w:tc>
        <w:tc>
          <w:tcPr>
            <w:tcW w:w="5038" w:type="dxa"/>
            <w:gridSpan w:val="2"/>
            <w:tcPrChange w:id="1419" w:author="gorgemj" w:date="2017-11-30T12:36:00Z">
              <w:tcPr>
                <w:tcW w:w="6768" w:type="dxa"/>
                <w:gridSpan w:val="7"/>
              </w:tcPr>
            </w:tcPrChange>
          </w:tcPr>
          <w:p w:rsidR="009B072B" w:rsidRPr="009B072B" w:rsidRDefault="009B072B" w:rsidP="009B072B">
            <w:pPr>
              <w:keepNext/>
              <w:keepLines/>
              <w:autoSpaceDE w:val="0"/>
              <w:autoSpaceDN w:val="0"/>
              <w:adjustRightInd w:val="0"/>
              <w:spacing w:before="60" w:after="60" w:line="280" w:lineRule="atLeast"/>
              <w:rPr>
                <w:ins w:id="1420" w:author="gorgemj" w:date="2017-11-09T17:29:00Z"/>
                <w:rFonts w:eastAsia="Calibri" w:cs="Arial"/>
              </w:rPr>
            </w:pPr>
            <w:ins w:id="1421" w:author="gorgemj" w:date="2017-11-09T17:29:00Z">
              <w:r w:rsidRPr="009B072B">
                <w:rPr>
                  <w:rFonts w:eastAsia="Calibri" w:cs="Arial"/>
                </w:rPr>
                <w:t>Paragraph 3.31 of the Fundamental Safety Principles [1] states that:</w:t>
              </w:r>
            </w:ins>
          </w:p>
          <w:p w:rsidR="009B072B" w:rsidRDefault="009B072B" w:rsidP="009B072B">
            <w:pPr>
              <w:keepNext/>
              <w:keepLines/>
              <w:autoSpaceDE w:val="0"/>
              <w:autoSpaceDN w:val="0"/>
              <w:adjustRightInd w:val="0"/>
              <w:spacing w:before="60" w:after="60" w:line="280" w:lineRule="atLeast"/>
              <w:rPr>
                <w:ins w:id="1422" w:author="gorgemj" w:date="2017-11-09T17:29:00Z"/>
                <w:rFonts w:eastAsia="Calibri" w:cs="Arial"/>
              </w:rPr>
            </w:pPr>
            <w:ins w:id="1423" w:author="gorgemj" w:date="2017-11-09T17:29:00Z">
              <w:r w:rsidRPr="009B072B">
                <w:rPr>
                  <w:rFonts w:eastAsia="Calibri" w:cs="Arial"/>
                </w:rPr>
                <w:t>“</w:t>
              </w:r>
              <w:proofErr w:type="spellStart"/>
              <w:r w:rsidRPr="009B072B">
                <w:rPr>
                  <w:rFonts w:eastAsia="Calibri" w:cs="Arial"/>
                </w:rPr>
                <w:t>Defence</w:t>
              </w:r>
              <w:proofErr w:type="spellEnd"/>
              <w:r w:rsidRPr="009B072B">
                <w:rPr>
                  <w:rFonts w:eastAsia="Calibri" w:cs="Arial"/>
                </w:rPr>
                <w:t xml:space="preserve"> in depth is implemented primarily through the combination of</w:t>
              </w:r>
              <w:r>
                <w:rPr>
                  <w:rFonts w:eastAsia="Calibri" w:cs="Arial"/>
                </w:rPr>
                <w:t xml:space="preserve"> </w:t>
              </w:r>
              <w:r w:rsidRPr="009B072B">
                <w:rPr>
                  <w:rFonts w:eastAsia="Calibri" w:cs="Arial"/>
                </w:rPr>
                <w:t>a number of consecutive and independent levels of protection that would</w:t>
              </w:r>
              <w:r>
                <w:rPr>
                  <w:rFonts w:eastAsia="Calibri" w:cs="Arial"/>
                </w:rPr>
                <w:t xml:space="preserve"> </w:t>
              </w:r>
              <w:r w:rsidRPr="009B072B">
                <w:rPr>
                  <w:rFonts w:eastAsia="Calibri" w:cs="Arial"/>
                </w:rPr>
                <w:t>have to fail before harmful effects could be caused to people or to the</w:t>
              </w:r>
              <w:r>
                <w:rPr>
                  <w:rFonts w:eastAsia="Calibri" w:cs="Arial"/>
                </w:rPr>
                <w:t xml:space="preserve"> </w:t>
              </w:r>
              <w:r w:rsidRPr="009B072B">
                <w:rPr>
                  <w:rFonts w:eastAsia="Calibri" w:cs="Arial"/>
                </w:rPr>
                <w:t>environment. If one level of protection or barrier were to fail, the subsequent</w:t>
              </w:r>
              <w:r>
                <w:rPr>
                  <w:rFonts w:eastAsia="Calibri" w:cs="Arial"/>
                </w:rPr>
                <w:t xml:space="preserve"> </w:t>
              </w:r>
              <w:r w:rsidRPr="009B072B">
                <w:rPr>
                  <w:rFonts w:eastAsia="Calibri" w:cs="Arial"/>
                </w:rPr>
                <w:t>level or barrier would be available.... The independent effectiveness of the</w:t>
              </w:r>
              <w:r>
                <w:rPr>
                  <w:rFonts w:eastAsia="Calibri" w:cs="Arial"/>
                </w:rPr>
                <w:t xml:space="preserve"> </w:t>
              </w:r>
              <w:r w:rsidRPr="009B072B">
                <w:rPr>
                  <w:rFonts w:eastAsia="Calibri" w:cs="Arial"/>
                </w:rPr>
                <w:t xml:space="preserve">different levels of </w:t>
              </w:r>
              <w:proofErr w:type="spellStart"/>
              <w:r w:rsidRPr="009B072B">
                <w:rPr>
                  <w:rFonts w:eastAsia="Calibri" w:cs="Arial"/>
                </w:rPr>
                <w:t>defence</w:t>
              </w:r>
              <w:proofErr w:type="spellEnd"/>
              <w:r w:rsidRPr="009B072B">
                <w:rPr>
                  <w:rFonts w:eastAsia="Calibri" w:cs="Arial"/>
                </w:rPr>
                <w:t xml:space="preserve"> is a necessary element of </w:t>
              </w:r>
              <w:proofErr w:type="spellStart"/>
              <w:r w:rsidRPr="009B072B">
                <w:rPr>
                  <w:rFonts w:eastAsia="Calibri" w:cs="Arial"/>
                </w:rPr>
                <w:t>defence</w:t>
              </w:r>
              <w:proofErr w:type="spellEnd"/>
              <w:r w:rsidRPr="009B072B">
                <w:rPr>
                  <w:rFonts w:eastAsia="Calibri" w:cs="Arial"/>
                </w:rPr>
                <w:t xml:space="preserve"> in depth.”</w:t>
              </w:r>
            </w:ins>
            <w:del w:id="1424" w:author="gorgemj" w:date="2017-11-09T17:29:00Z">
              <w:r w:rsidR="002F62F6" w:rsidRPr="00817CEB" w:rsidDel="009B072B">
                <w:rPr>
                  <w:rFonts w:eastAsia="Calibri" w:cs="Arial"/>
                </w:rPr>
                <w:delText xml:space="preserve">Application of the concept of defence in depth in the design of a nuclear power plant provides several levels of defence (inherent features, equipment and procedures) aimed at preventing harmful effects of radiation on people and the environment, and ensuring adequate protection from harmful effects and mitigation of the consequences in the event that prevention fails. The independent effectiveness of each of the different levels of defence is an essential element of defence in depth at the plant and this is achieved by incorporating measures to avoid the failure of one level of defence causing the failure of other levels. </w:delText>
              </w:r>
            </w:del>
          </w:p>
          <w:p w:rsidR="002F62F6" w:rsidRPr="00817CEB" w:rsidDel="004B08EF" w:rsidRDefault="002F62F6" w:rsidP="009B072B">
            <w:pPr>
              <w:keepNext/>
              <w:keepLines/>
              <w:autoSpaceDE w:val="0"/>
              <w:autoSpaceDN w:val="0"/>
              <w:adjustRightInd w:val="0"/>
              <w:spacing w:before="60" w:after="60" w:line="280" w:lineRule="atLeast"/>
              <w:rPr>
                <w:del w:id="1425" w:author="gorgemj" w:date="2017-11-26T20:51:00Z"/>
                <w:rFonts w:eastAsia="Calibri" w:cs="Arial"/>
              </w:rPr>
            </w:pPr>
            <w:del w:id="1426" w:author="gorgemj" w:date="2017-11-26T20:51:00Z">
              <w:r w:rsidRPr="00817CEB" w:rsidDel="004B08EF">
                <w:rPr>
                  <w:rFonts w:eastAsia="Calibri" w:cs="Arial"/>
                </w:rPr>
                <w:delText>There are five levels of defence:</w:delText>
              </w:r>
            </w:del>
          </w:p>
          <w:p w:rsidR="002F62F6" w:rsidRPr="00817CEB" w:rsidRDefault="002F62F6" w:rsidP="00D8622B">
            <w:pPr>
              <w:keepNext/>
              <w:keepLines/>
              <w:autoSpaceDE w:val="0"/>
              <w:autoSpaceDN w:val="0"/>
              <w:adjustRightInd w:val="0"/>
              <w:spacing w:before="60" w:after="60" w:line="280" w:lineRule="atLeast"/>
              <w:ind w:left="306" w:hanging="306"/>
              <w:rPr>
                <w:rFonts w:eastAsia="Calibri" w:cs="Arial"/>
              </w:rPr>
            </w:pPr>
            <w:del w:id="1427" w:author="gorgemj" w:date="2017-11-09T17:32:00Z">
              <w:r w:rsidRPr="00817CEB" w:rsidDel="00D8622B">
                <w:rPr>
                  <w:rFonts w:eastAsia="Calibri" w:cs="Arial"/>
                </w:rPr>
                <w:delText xml:space="preserve">(1) </w:delText>
              </w:r>
            </w:del>
            <w:del w:id="1428" w:author="gorgemj" w:date="2017-11-09T17:31:00Z">
              <w:r w:rsidRPr="00817CEB" w:rsidDel="00D8622B">
                <w:rPr>
                  <w:rFonts w:eastAsia="Calibri" w:cs="Arial"/>
                </w:rPr>
                <w:delText xml:space="preserve">The purpose of the first level of defence is to prevent deviations from normal operation and the failure of items important to safety. This leads to requirements that the plant be soundly and conservatively sited, designed, constructed, maintained and operated in accordance with quality management and appropriate and proven engineering practices. To meet these objectives, careful attention is paid to the selection of appropriate design codes and materials, and to the quality control of the manufacture of components and construction of the plant, as well as to its commissioning. Design options that reduce the potential for internal hazards contribute to the prevention of accidents at this level of defence. Attention is also paid to the processes and procedures involved in design, manufacture, construction and in-service inspection, maintenance and testing, to the ease of access for these activities, and to the way the plant is operated and to how operating experience is utilized. This process is supported by a detailed analysis that determines the requirements for operation and maintenance for the plant and the requirements for quality management for operational and maintenance practices. </w:delText>
              </w:r>
            </w:del>
          </w:p>
        </w:tc>
        <w:tc>
          <w:tcPr>
            <w:tcW w:w="6912" w:type="dxa"/>
            <w:gridSpan w:val="3"/>
            <w:tcPrChange w:id="1429" w:author="gorgemj" w:date="2017-11-30T12:36:00Z">
              <w:tcPr>
                <w:tcW w:w="5130" w:type="dxa"/>
                <w:gridSpan w:val="8"/>
              </w:tcPr>
            </w:tcPrChange>
          </w:tcPr>
          <w:p w:rsidR="002F62F6" w:rsidDel="00F17A3F" w:rsidRDefault="002F62F6" w:rsidP="00937002">
            <w:pPr>
              <w:keepNext/>
              <w:keepLines/>
              <w:spacing w:before="60" w:after="60" w:line="280" w:lineRule="atLeast"/>
              <w:rPr>
                <w:del w:id="1430" w:author="gorgemj" w:date="2017-11-17T08:41:00Z"/>
                <w:rFonts w:eastAsia="Calibri" w:cs="Arial"/>
              </w:rPr>
            </w:pPr>
            <w:r w:rsidRPr="008E190F">
              <w:rPr>
                <w:rFonts w:cs="Arial"/>
              </w:rPr>
              <w:t>The</w:t>
            </w:r>
            <w:r w:rsidRPr="00817CEB">
              <w:rPr>
                <w:rFonts w:eastAsia="Calibri" w:cs="Arial"/>
              </w:rPr>
              <w:t xml:space="preserve"> </w:t>
            </w:r>
            <w:r w:rsidRPr="00817CEB">
              <w:rPr>
                <w:rFonts w:eastAsia="Calibri" w:cs="Arial"/>
                <w:b/>
              </w:rPr>
              <w:t>AP1000</w:t>
            </w:r>
            <w:r w:rsidRPr="00817CEB">
              <w:rPr>
                <w:rFonts w:eastAsia="Calibri" w:cs="Arial"/>
              </w:rPr>
              <w:t xml:space="preserve"> </w:t>
            </w:r>
            <w:r>
              <w:rPr>
                <w:rFonts w:eastAsia="Calibri" w:cs="Arial"/>
              </w:rPr>
              <w:t>p</w:t>
            </w:r>
            <w:r w:rsidRPr="00817CEB">
              <w:rPr>
                <w:rFonts w:eastAsia="Calibri" w:cs="Arial"/>
              </w:rPr>
              <w:t xml:space="preserve">lant design provides for multiple levels of defense for accident mitigation (defense-in-depth), resulting in extremely low core damage probabilities while minimizing the occurrences of containment flooding, pressurization, and heat-up. Defense-in-depth is integral to the </w:t>
            </w:r>
            <w:r w:rsidRPr="00817CEB">
              <w:rPr>
                <w:rFonts w:eastAsia="Calibri" w:cs="Arial"/>
                <w:b/>
              </w:rPr>
              <w:t>AP1000</w:t>
            </w:r>
            <w:r w:rsidRPr="00817CEB">
              <w:rPr>
                <w:rFonts w:eastAsia="Calibri" w:cs="Arial"/>
              </w:rPr>
              <w:t xml:space="preserve"> </w:t>
            </w:r>
            <w:r>
              <w:rPr>
                <w:rFonts w:eastAsia="Calibri" w:cs="Arial"/>
              </w:rPr>
              <w:t>p</w:t>
            </w:r>
            <w:r w:rsidRPr="00817CEB">
              <w:rPr>
                <w:rFonts w:eastAsia="Calibri" w:cs="Arial"/>
              </w:rPr>
              <w:t xml:space="preserve">lant design, with a multitude of individual plant features capable of providing some degree of defense of plant safety. </w:t>
            </w:r>
            <w:ins w:id="1431" w:author="gorgemj" w:date="2017-11-30T10:30:00Z">
              <w:r w:rsidR="00937002">
                <w:rPr>
                  <w:rFonts w:eastAsia="Calibri" w:cs="Arial"/>
                </w:rPr>
                <w:t xml:space="preserve">The </w:t>
              </w:r>
              <w:r w:rsidR="00937002" w:rsidRPr="00937002">
                <w:rPr>
                  <w:rFonts w:eastAsia="Calibri" w:cs="Arial"/>
                  <w:b/>
                  <w:rPrChange w:id="1432" w:author="gorgemj" w:date="2017-11-30T10:30:00Z">
                    <w:rPr>
                      <w:rFonts w:eastAsia="Calibri" w:cs="Arial"/>
                    </w:rPr>
                  </w:rPrChange>
                </w:rPr>
                <w:t>AP1000</w:t>
              </w:r>
              <w:r w:rsidR="00937002">
                <w:rPr>
                  <w:rFonts w:eastAsia="Calibri" w:cs="Arial"/>
                </w:rPr>
                <w:t xml:space="preserve"> plant </w:t>
              </w:r>
            </w:ins>
            <w:r w:rsidRPr="00817CEB">
              <w:rPr>
                <w:rFonts w:eastAsia="Calibri" w:cs="Arial"/>
              </w:rPr>
              <w:t xml:space="preserve">DCD </w:t>
            </w:r>
            <w:ins w:id="1433" w:author="gorgemj" w:date="2017-11-30T10:30:00Z">
              <w:r w:rsidR="00937002">
                <w:rPr>
                  <w:rFonts w:eastAsia="Calibri" w:cs="Arial"/>
                </w:rPr>
                <w:t>[2]</w:t>
              </w:r>
              <w:r w:rsidR="00937002" w:rsidRPr="00817CEB">
                <w:rPr>
                  <w:rFonts w:eastAsia="Calibri" w:cs="Arial"/>
                </w:rPr>
                <w:t xml:space="preserve"> </w:t>
              </w:r>
            </w:ins>
            <w:r w:rsidRPr="00817CEB">
              <w:rPr>
                <w:rFonts w:eastAsia="Calibri" w:cs="Arial"/>
              </w:rPr>
              <w:t>Chapter 1</w:t>
            </w:r>
            <w:r>
              <w:rPr>
                <w:rFonts w:eastAsia="Calibri" w:cs="Arial"/>
              </w:rPr>
              <w:t xml:space="preserve"> </w:t>
            </w:r>
            <w:del w:id="1434" w:author="gorgemj" w:date="2017-11-30T10:30:00Z">
              <w:r w:rsidDel="00937002">
                <w:rPr>
                  <w:rFonts w:eastAsia="Calibri" w:cs="Arial"/>
                </w:rPr>
                <w:delText>[2][3]</w:delText>
              </w:r>
              <w:r w:rsidRPr="00817CEB" w:rsidDel="00937002">
                <w:rPr>
                  <w:rFonts w:eastAsia="Calibri" w:cs="Arial"/>
                </w:rPr>
                <w:delText xml:space="preserve"> </w:delText>
              </w:r>
            </w:del>
            <w:r w:rsidRPr="00817CEB">
              <w:rPr>
                <w:rFonts w:eastAsia="Calibri" w:cs="Arial"/>
              </w:rPr>
              <w:t>discusses these levels of defense.</w:t>
            </w:r>
          </w:p>
          <w:p w:rsidR="002F62F6" w:rsidDel="00F3206C" w:rsidRDefault="002F62F6" w:rsidP="00937002">
            <w:pPr>
              <w:keepNext/>
              <w:keepLines/>
              <w:spacing w:before="60" w:after="60" w:line="280" w:lineRule="atLeast"/>
              <w:rPr>
                <w:del w:id="1435" w:author="gorgemj" w:date="2017-11-30T10:22:00Z"/>
                <w:rFonts w:eastAsia="Calibri" w:cs="Arial"/>
              </w:rPr>
            </w:pPr>
            <w:del w:id="1436" w:author="gorgemj" w:date="2017-11-17T08:41:00Z">
              <w:r w:rsidDel="00F17A3F">
                <w:rPr>
                  <w:rFonts w:eastAsia="Calibri" w:cs="Arial"/>
                </w:rPr>
                <w:delText>D</w:delText>
              </w:r>
              <w:r w:rsidRPr="0051652D" w:rsidDel="00F17A3F">
                <w:rPr>
                  <w:rFonts w:eastAsia="Calibri" w:cs="Arial"/>
                </w:rPr>
                <w:delText xml:space="preserve">efense-in-depth is integral to the </w:delText>
              </w:r>
              <w:r w:rsidRPr="00E565BC" w:rsidDel="00F17A3F">
                <w:rPr>
                  <w:rFonts w:eastAsia="Calibri" w:cs="Arial"/>
                  <w:b/>
                </w:rPr>
                <w:delText>AP1000</w:delText>
              </w:r>
              <w:r w:rsidRPr="0051652D" w:rsidDel="00F17A3F">
                <w:rPr>
                  <w:rFonts w:eastAsia="Calibri" w:cs="Arial"/>
                </w:rPr>
                <w:delText xml:space="preserve"> design, with a multitude</w:delText>
              </w:r>
              <w:r w:rsidDel="00F17A3F">
                <w:rPr>
                  <w:rFonts w:eastAsia="Calibri" w:cs="Arial"/>
                </w:rPr>
                <w:delText xml:space="preserve"> </w:delText>
              </w:r>
              <w:r w:rsidRPr="0051652D" w:rsidDel="00F17A3F">
                <w:rPr>
                  <w:rFonts w:eastAsia="Calibri" w:cs="Arial"/>
                </w:rPr>
                <w:delText>of indivi</w:delText>
              </w:r>
            </w:del>
            <w:del w:id="1437" w:author="gorgemj" w:date="2017-11-17T08:42:00Z">
              <w:r w:rsidRPr="0051652D" w:rsidDel="00F17A3F">
                <w:rPr>
                  <w:rFonts w:eastAsia="Calibri" w:cs="Arial"/>
                </w:rPr>
                <w:delText xml:space="preserve">dual plant features including </w:delText>
              </w:r>
            </w:del>
            <w:del w:id="1438" w:author="gorgemj" w:date="2017-11-30T10:23:00Z">
              <w:r w:rsidRPr="0051652D" w:rsidDel="00937002">
                <w:rPr>
                  <w:rFonts w:eastAsia="Calibri" w:cs="Arial"/>
                </w:rPr>
                <w:delText>the selection of appropriate materials; quality assurance during</w:delText>
              </w:r>
              <w:r w:rsidDel="00937002">
                <w:rPr>
                  <w:rFonts w:eastAsia="Calibri" w:cs="Arial"/>
                </w:rPr>
                <w:delText xml:space="preserve"> </w:delText>
              </w:r>
              <w:r w:rsidRPr="0051652D" w:rsidDel="00937002">
                <w:rPr>
                  <w:rFonts w:eastAsia="Calibri" w:cs="Arial"/>
                </w:rPr>
                <w:delText>design and construction; well-trained operators; and an advanced control system and plant design</w:delText>
              </w:r>
              <w:r w:rsidDel="00937002">
                <w:rPr>
                  <w:rFonts w:eastAsia="Calibri" w:cs="Arial"/>
                </w:rPr>
                <w:delText xml:space="preserve"> </w:delText>
              </w:r>
              <w:r w:rsidRPr="0051652D" w:rsidDel="00937002">
                <w:rPr>
                  <w:rFonts w:eastAsia="Calibri" w:cs="Arial"/>
                </w:rPr>
                <w:delText xml:space="preserve">that provide substantial margins for plant operation before approaching safety limits. </w:delText>
              </w:r>
            </w:del>
            <w:del w:id="1439" w:author="gorgemj" w:date="2017-11-30T10:22:00Z">
              <w:r w:rsidRPr="0051652D" w:rsidDel="00F3206C">
                <w:rPr>
                  <w:rFonts w:eastAsia="Calibri" w:cs="Arial"/>
                </w:rPr>
                <w:delText>In addition to</w:delText>
              </w:r>
              <w:r w:rsidDel="00F3206C">
                <w:rPr>
                  <w:rFonts w:eastAsia="Calibri" w:cs="Arial"/>
                </w:rPr>
                <w:delText xml:space="preserve"> </w:delText>
              </w:r>
              <w:r w:rsidRPr="0051652D" w:rsidDel="00F3206C">
                <w:rPr>
                  <w:rFonts w:eastAsia="Calibri" w:cs="Arial"/>
                </w:rPr>
                <w:delText xml:space="preserve">these protections, the following features contribute to defense-in-depth of the </w:delText>
              </w:r>
              <w:r w:rsidRPr="00E565BC" w:rsidDel="00F3206C">
                <w:rPr>
                  <w:rFonts w:eastAsia="Calibri" w:cs="Arial"/>
                  <w:b/>
                </w:rPr>
                <w:delText>AP1000</w:delText>
              </w:r>
              <w:r w:rsidDel="00F3206C">
                <w:rPr>
                  <w:rFonts w:eastAsia="Calibri" w:cs="Arial"/>
                  <w:b/>
                </w:rPr>
                <w:delText xml:space="preserve"> </w:delText>
              </w:r>
              <w:r w:rsidRPr="00E565BC" w:rsidDel="00F3206C">
                <w:rPr>
                  <w:rFonts w:eastAsia="Calibri" w:cs="Arial"/>
                </w:rPr>
                <w:delText>plant</w:delText>
              </w:r>
              <w:r w:rsidRPr="0051652D" w:rsidDel="00F3206C">
                <w:rPr>
                  <w:rFonts w:eastAsia="Calibri" w:cs="Arial"/>
                </w:rPr>
                <w:delText>:</w:delText>
              </w:r>
            </w:del>
          </w:p>
          <w:p w:rsidR="002F62F6" w:rsidRPr="002F62F6" w:rsidRDefault="002F62F6">
            <w:pPr>
              <w:keepNext/>
              <w:keepLines/>
              <w:spacing w:before="60" w:after="60" w:line="280" w:lineRule="atLeast"/>
              <w:rPr>
                <w:rFonts w:eastAsia="Calibri" w:cs="Arial"/>
              </w:rPr>
              <w:pPrChange w:id="1440" w:author="gorgemj" w:date="2017-11-30T10:23:00Z">
                <w:pPr>
                  <w:pStyle w:val="ListParagraph"/>
                  <w:keepNext/>
                  <w:keepLines/>
                  <w:numPr>
                    <w:ilvl w:val="1"/>
                    <w:numId w:val="15"/>
                  </w:numPr>
                  <w:spacing w:before="60" w:after="60" w:line="280" w:lineRule="atLeast"/>
                  <w:ind w:left="1440" w:hanging="360"/>
                  <w:contextualSpacing w:val="0"/>
                </w:pPr>
              </w:pPrChange>
            </w:pPr>
            <w:del w:id="1441" w:author="gorgemj" w:date="2017-11-30T10:22:00Z">
              <w:r w:rsidRPr="00EF003E" w:rsidDel="00F3206C">
                <w:rPr>
                  <w:rFonts w:eastAsia="Calibri" w:cs="Arial"/>
                  <w:b/>
                  <w:u w:val="single"/>
                </w:rPr>
                <w:delText xml:space="preserve">Active </w:delText>
              </w:r>
            </w:del>
            <w:del w:id="1442" w:author="gorgemj" w:date="2017-11-24T13:31:00Z">
              <w:r w:rsidRPr="00EF003E" w:rsidDel="007E2AD6">
                <w:rPr>
                  <w:rFonts w:eastAsia="Calibri" w:cs="Arial"/>
                  <w:b/>
                  <w:u w:val="single"/>
                </w:rPr>
                <w:delText>Defense-in-Depth</w:delText>
              </w:r>
            </w:del>
            <w:del w:id="1443" w:author="gorgemj" w:date="2017-11-30T10:22:00Z">
              <w:r w:rsidRPr="00EF003E" w:rsidDel="00F3206C">
                <w:rPr>
                  <w:rFonts w:eastAsia="Calibri" w:cs="Arial"/>
                  <w:b/>
                  <w:u w:val="single"/>
                </w:rPr>
                <w:delText xml:space="preserve"> Systems</w:delText>
              </w:r>
              <w:r w:rsidRPr="00EF003E" w:rsidDel="00F3206C">
                <w:rPr>
                  <w:rFonts w:eastAsia="Calibri" w:cs="Arial"/>
                </w:rPr>
                <w:delText xml:space="preserve">. The </w:delText>
              </w:r>
            </w:del>
            <w:del w:id="1444" w:author="gorgemj" w:date="2017-11-09T17:41:00Z">
              <w:r w:rsidRPr="00EF003E" w:rsidDel="00C57D9A">
                <w:rPr>
                  <w:rFonts w:eastAsia="Calibri" w:cs="Arial"/>
                </w:rPr>
                <w:delText>non safety-related defense-in-depth</w:delText>
              </w:r>
            </w:del>
            <w:del w:id="1445" w:author="gorgemj" w:date="2017-11-30T10:22:00Z">
              <w:r w:rsidRPr="00EF003E" w:rsidDel="00F3206C">
                <w:rPr>
                  <w:rFonts w:eastAsia="Calibri" w:cs="Arial"/>
                </w:rPr>
                <w:delText xml:space="preserve"> systems respond to the day-to-day plant transients, or fluctuations in plant conditions. For events that could lead to overheating of the core, these highly reliable DiD systems actuate automatically to provide a first level of defense to reduce the likelihood of unnecessary actuation and operation of the safety</w:delText>
              </w:r>
            </w:del>
            <w:del w:id="1446" w:author="gorgemj" w:date="2017-11-24T18:00:00Z">
              <w:r w:rsidRPr="00EF003E" w:rsidDel="00DF1EE2">
                <w:rPr>
                  <w:rFonts w:eastAsia="Calibri" w:cs="Arial"/>
                </w:rPr>
                <w:delText>-related</w:delText>
              </w:r>
            </w:del>
            <w:del w:id="1447" w:author="gorgemj" w:date="2017-11-30T10:22:00Z">
              <w:r w:rsidRPr="00EF003E" w:rsidDel="00F3206C">
                <w:rPr>
                  <w:rFonts w:eastAsia="Calibri" w:cs="Arial"/>
                </w:rPr>
                <w:delText xml:space="preserve"> systems.</w:delText>
              </w:r>
            </w:del>
          </w:p>
        </w:tc>
      </w:tr>
      <w:tr w:rsidR="0071546E" w:rsidRPr="00817CEB" w:rsidTr="00814E5E">
        <w:trPr>
          <w:cantSplit/>
          <w:ins w:id="1448" w:author="gorgemj" w:date="2017-11-09T17:32:00Z"/>
          <w:trPrChange w:id="1449" w:author="gorgemj" w:date="2017-11-30T12:36:00Z">
            <w:trPr>
              <w:gridBefore w:val="6"/>
              <w:gridAfter w:val="0"/>
              <w:cantSplit/>
            </w:trPr>
          </w:trPrChange>
        </w:trPr>
        <w:tc>
          <w:tcPr>
            <w:tcW w:w="947" w:type="dxa"/>
            <w:tcPrChange w:id="1450" w:author="gorgemj" w:date="2017-11-30T12:36:00Z">
              <w:tcPr>
                <w:tcW w:w="945" w:type="dxa"/>
                <w:gridSpan w:val="6"/>
              </w:tcPr>
            </w:tcPrChange>
          </w:tcPr>
          <w:p w:rsidR="0071546E" w:rsidRPr="00D8622B" w:rsidRDefault="0071546E" w:rsidP="00125120">
            <w:pPr>
              <w:keepNext/>
              <w:keepLines/>
              <w:autoSpaceDE w:val="0"/>
              <w:autoSpaceDN w:val="0"/>
              <w:adjustRightInd w:val="0"/>
              <w:spacing w:before="60" w:after="60" w:line="280" w:lineRule="atLeast"/>
              <w:jc w:val="center"/>
              <w:rPr>
                <w:ins w:id="1451" w:author="gorgemj" w:date="2017-11-09T17:32:00Z"/>
                <w:rFonts w:cs="Arial"/>
              </w:rPr>
            </w:pPr>
            <w:ins w:id="1452" w:author="gorgemj" w:date="2017-11-09T17:33:00Z">
              <w:r w:rsidRPr="00007F78">
                <w:rPr>
                  <w:rFonts w:cs="Arial"/>
                </w:rPr>
                <w:t>2.13 (cont.)</w:t>
              </w:r>
            </w:ins>
          </w:p>
        </w:tc>
        <w:tc>
          <w:tcPr>
            <w:tcW w:w="693" w:type="dxa"/>
            <w:tcPrChange w:id="1453" w:author="gorgemj" w:date="2017-11-30T12:36:00Z">
              <w:tcPr>
                <w:tcW w:w="747" w:type="dxa"/>
                <w:gridSpan w:val="3"/>
              </w:tcPr>
            </w:tcPrChange>
          </w:tcPr>
          <w:p w:rsidR="0071546E" w:rsidRPr="00D8622B" w:rsidRDefault="004B08EF" w:rsidP="000B2F1C">
            <w:pPr>
              <w:keepNext/>
              <w:keepLines/>
              <w:autoSpaceDE w:val="0"/>
              <w:autoSpaceDN w:val="0"/>
              <w:adjustRightInd w:val="0"/>
              <w:spacing w:before="60" w:after="60" w:line="280" w:lineRule="atLeast"/>
              <w:jc w:val="center"/>
              <w:rPr>
                <w:ins w:id="1454" w:author="gorgemj" w:date="2017-11-09T17:32:00Z"/>
                <w:rFonts w:cs="Arial"/>
                <w:bCs/>
              </w:rPr>
            </w:pPr>
            <w:ins w:id="1455" w:author="gorgemj" w:date="2017-11-26T20:52:00Z">
              <w:r>
                <w:rPr>
                  <w:rFonts w:cs="Arial"/>
                  <w:bCs/>
                </w:rPr>
                <w:t>2</w:t>
              </w:r>
            </w:ins>
            <w:ins w:id="1456" w:author="gorgemj" w:date="2017-11-30T10:35:00Z">
              <w:r w:rsidR="002B484D">
                <w:rPr>
                  <w:rFonts w:cs="Arial"/>
                  <w:bCs/>
                </w:rPr>
                <w:t>-3</w:t>
              </w:r>
            </w:ins>
            <w:ins w:id="1457" w:author="gorgemj" w:date="2017-11-09T17:33:00Z">
              <w:r w:rsidR="0071546E" w:rsidRPr="00007F78">
                <w:rPr>
                  <w:rFonts w:cs="Arial"/>
                  <w:bCs/>
                </w:rPr>
                <w:t xml:space="preserve"> </w:t>
              </w:r>
            </w:ins>
          </w:p>
        </w:tc>
        <w:tc>
          <w:tcPr>
            <w:tcW w:w="5038" w:type="dxa"/>
            <w:gridSpan w:val="2"/>
            <w:tcPrChange w:id="1458" w:author="gorgemj" w:date="2017-11-30T12:36:00Z">
              <w:tcPr>
                <w:tcW w:w="6768" w:type="dxa"/>
                <w:gridSpan w:val="7"/>
              </w:tcPr>
            </w:tcPrChange>
          </w:tcPr>
          <w:p w:rsidR="004B08EF" w:rsidRPr="00817CEB" w:rsidRDefault="004B08EF" w:rsidP="004B08EF">
            <w:pPr>
              <w:keepNext/>
              <w:keepLines/>
              <w:autoSpaceDE w:val="0"/>
              <w:autoSpaceDN w:val="0"/>
              <w:adjustRightInd w:val="0"/>
              <w:spacing w:before="60" w:after="60" w:line="280" w:lineRule="atLeast"/>
              <w:rPr>
                <w:ins w:id="1459" w:author="gorgemj" w:date="2017-11-26T20:52:00Z"/>
                <w:rFonts w:eastAsia="Calibri" w:cs="Arial"/>
              </w:rPr>
            </w:pPr>
            <w:ins w:id="1460" w:author="gorgemj" w:date="2017-11-26T20:52:00Z">
              <w:r w:rsidRPr="00817CEB">
                <w:rPr>
                  <w:rFonts w:eastAsia="Calibri" w:cs="Arial"/>
                </w:rPr>
                <w:t xml:space="preserve">There are five levels of </w:t>
              </w:r>
              <w:proofErr w:type="spellStart"/>
              <w:r w:rsidRPr="00817CEB">
                <w:rPr>
                  <w:rFonts w:eastAsia="Calibri" w:cs="Arial"/>
                </w:rPr>
                <w:t>defence</w:t>
              </w:r>
              <w:proofErr w:type="spellEnd"/>
              <w:r w:rsidRPr="00817CEB">
                <w:rPr>
                  <w:rFonts w:eastAsia="Calibri" w:cs="Arial"/>
                </w:rPr>
                <w:t>:</w:t>
              </w:r>
            </w:ins>
          </w:p>
          <w:p w:rsidR="0071546E" w:rsidRPr="009B072B" w:rsidRDefault="0071546E">
            <w:pPr>
              <w:keepNext/>
              <w:keepLines/>
              <w:autoSpaceDE w:val="0"/>
              <w:autoSpaceDN w:val="0"/>
              <w:adjustRightInd w:val="0"/>
              <w:spacing w:before="60" w:after="60" w:line="280" w:lineRule="atLeast"/>
              <w:ind w:left="327" w:hanging="327"/>
              <w:rPr>
                <w:ins w:id="1461" w:author="gorgemj" w:date="2017-11-09T17:32:00Z"/>
                <w:rFonts w:eastAsia="Calibri" w:cs="Arial"/>
              </w:rPr>
              <w:pPrChange w:id="1462" w:author="gorgemj" w:date="2017-11-09T17:33:00Z">
                <w:pPr>
                  <w:keepNext/>
                  <w:keepLines/>
                  <w:autoSpaceDE w:val="0"/>
                  <w:autoSpaceDN w:val="0"/>
                  <w:adjustRightInd w:val="0"/>
                  <w:spacing w:before="60" w:after="60" w:line="280" w:lineRule="atLeast"/>
                </w:pPr>
              </w:pPrChange>
            </w:pPr>
            <w:ins w:id="1463" w:author="gorgemj" w:date="2017-11-09T17:32:00Z">
              <w:r w:rsidRPr="00817CEB">
                <w:rPr>
                  <w:rFonts w:eastAsia="Calibri" w:cs="Arial"/>
                </w:rPr>
                <w:t xml:space="preserve">(1) </w:t>
              </w:r>
            </w:ins>
            <w:ins w:id="1464" w:author="gorgemj" w:date="2017-11-09T17:33:00Z">
              <w:r>
                <w:rPr>
                  <w:rFonts w:eastAsia="Calibri" w:cs="Arial"/>
                </w:rPr>
                <w:tab/>
              </w:r>
            </w:ins>
            <w:ins w:id="1465" w:author="gorgemj" w:date="2017-11-09T17:32:00Z">
              <w:r w:rsidRPr="00D8622B">
                <w:rPr>
                  <w:rFonts w:eastAsia="Calibri" w:cs="Arial"/>
                </w:rPr>
                <w:t xml:space="preserve">The purpose of the first level of </w:t>
              </w:r>
              <w:proofErr w:type="spellStart"/>
              <w:r w:rsidRPr="00D8622B">
                <w:rPr>
                  <w:rFonts w:eastAsia="Calibri" w:cs="Arial"/>
                </w:rPr>
                <w:t>defence</w:t>
              </w:r>
              <w:proofErr w:type="spellEnd"/>
              <w:r w:rsidRPr="00D8622B">
                <w:rPr>
                  <w:rFonts w:eastAsia="Calibri" w:cs="Arial"/>
                </w:rPr>
                <w:t xml:space="preserve"> is to prevent deviations from</w:t>
              </w:r>
              <w:r>
                <w:rPr>
                  <w:rFonts w:eastAsia="Calibri" w:cs="Arial"/>
                </w:rPr>
                <w:t xml:space="preserve"> </w:t>
              </w:r>
              <w:r w:rsidRPr="00D8622B">
                <w:rPr>
                  <w:rFonts w:eastAsia="Calibri" w:cs="Arial"/>
                </w:rPr>
                <w:t>normal operation and the failure of items important to safety. This leads</w:t>
              </w:r>
              <w:r>
                <w:rPr>
                  <w:rFonts w:eastAsia="Calibri" w:cs="Arial"/>
                </w:rPr>
                <w:t xml:space="preserve"> </w:t>
              </w:r>
              <w:r w:rsidRPr="00D8622B">
                <w:rPr>
                  <w:rFonts w:eastAsia="Calibri" w:cs="Arial"/>
                </w:rPr>
                <w:t>to requirements that the plant be soundly and conservatively sited,</w:t>
              </w:r>
              <w:r>
                <w:rPr>
                  <w:rFonts w:eastAsia="Calibri" w:cs="Arial"/>
                </w:rPr>
                <w:t xml:space="preserve"> </w:t>
              </w:r>
              <w:r w:rsidRPr="00D8622B">
                <w:rPr>
                  <w:rFonts w:eastAsia="Calibri" w:cs="Arial"/>
                </w:rPr>
                <w:t>designed, constructed, maintained and operated in accordance with quality</w:t>
              </w:r>
              <w:r>
                <w:rPr>
                  <w:rFonts w:eastAsia="Calibri" w:cs="Arial"/>
                </w:rPr>
                <w:t xml:space="preserve"> </w:t>
              </w:r>
              <w:r w:rsidRPr="00D8622B">
                <w:rPr>
                  <w:rFonts w:eastAsia="Calibri" w:cs="Arial"/>
                </w:rPr>
                <w:t>management and appropriate and proven engineering practices. To meet</w:t>
              </w:r>
              <w:r>
                <w:rPr>
                  <w:rFonts w:eastAsia="Calibri" w:cs="Arial"/>
                </w:rPr>
                <w:t xml:space="preserve"> </w:t>
              </w:r>
              <w:r w:rsidRPr="00D8622B">
                <w:rPr>
                  <w:rFonts w:eastAsia="Calibri" w:cs="Arial"/>
                </w:rPr>
                <w:t>these objectives, careful attention is paid to the selection of appropriate</w:t>
              </w:r>
              <w:r>
                <w:rPr>
                  <w:rFonts w:eastAsia="Calibri" w:cs="Arial"/>
                </w:rPr>
                <w:t xml:space="preserve"> </w:t>
              </w:r>
              <w:r w:rsidRPr="00D8622B">
                <w:rPr>
                  <w:rFonts w:eastAsia="Calibri" w:cs="Arial"/>
                </w:rPr>
                <w:t>design codes and materials, and to the quality control of the manufacture of</w:t>
              </w:r>
              <w:r>
                <w:rPr>
                  <w:rFonts w:eastAsia="Calibri" w:cs="Arial"/>
                </w:rPr>
                <w:t xml:space="preserve"> </w:t>
              </w:r>
              <w:r w:rsidRPr="00D8622B">
                <w:rPr>
                  <w:rFonts w:eastAsia="Calibri" w:cs="Arial"/>
                </w:rPr>
                <w:t>components and construction of the plant, as well as to its commissioning.</w:t>
              </w:r>
              <w:r>
                <w:rPr>
                  <w:rFonts w:eastAsia="Calibri" w:cs="Arial"/>
                </w:rPr>
                <w:t xml:space="preserve"> </w:t>
              </w:r>
              <w:r w:rsidRPr="00D8622B">
                <w:rPr>
                  <w:rFonts w:eastAsia="Calibri" w:cs="Arial"/>
                </w:rPr>
                <w:t>Design options that reduce the potential for internal hazards contribute to</w:t>
              </w:r>
              <w:r>
                <w:rPr>
                  <w:rFonts w:eastAsia="Calibri" w:cs="Arial"/>
                </w:rPr>
                <w:t xml:space="preserve"> </w:t>
              </w:r>
              <w:r w:rsidRPr="00D8622B">
                <w:rPr>
                  <w:rFonts w:eastAsia="Calibri" w:cs="Arial"/>
                </w:rPr>
                <w:t xml:space="preserve">the prevention of accidents at this level of </w:t>
              </w:r>
              <w:proofErr w:type="spellStart"/>
              <w:r w:rsidRPr="00D8622B">
                <w:rPr>
                  <w:rFonts w:eastAsia="Calibri" w:cs="Arial"/>
                </w:rPr>
                <w:t>defence</w:t>
              </w:r>
              <w:proofErr w:type="spellEnd"/>
              <w:r w:rsidRPr="00D8622B">
                <w:rPr>
                  <w:rFonts w:eastAsia="Calibri" w:cs="Arial"/>
                </w:rPr>
                <w:t>. Attention is also paid to</w:t>
              </w:r>
              <w:r>
                <w:rPr>
                  <w:rFonts w:eastAsia="Calibri" w:cs="Arial"/>
                </w:rPr>
                <w:t xml:space="preserve"> </w:t>
              </w:r>
              <w:r w:rsidRPr="00D8622B">
                <w:rPr>
                  <w:rFonts w:eastAsia="Calibri" w:cs="Arial"/>
                </w:rPr>
                <w:t>the processes and procedures involved in design, manufacture, construction,</w:t>
              </w:r>
              <w:r>
                <w:rPr>
                  <w:rFonts w:eastAsia="Calibri" w:cs="Arial"/>
                </w:rPr>
                <w:t xml:space="preserve"> </w:t>
              </w:r>
              <w:r w:rsidRPr="00D8622B">
                <w:rPr>
                  <w:rFonts w:eastAsia="Calibri" w:cs="Arial"/>
                </w:rPr>
                <w:t>and in-service inspection, maintenance and testing, to the ease of access for</w:t>
              </w:r>
              <w:r>
                <w:rPr>
                  <w:rFonts w:eastAsia="Calibri" w:cs="Arial"/>
                </w:rPr>
                <w:t xml:space="preserve"> </w:t>
              </w:r>
              <w:r w:rsidRPr="00D8622B">
                <w:rPr>
                  <w:rFonts w:eastAsia="Calibri" w:cs="Arial"/>
                </w:rPr>
                <w:t>these activities, and to the way the plant is operated and to how operating</w:t>
              </w:r>
              <w:r>
                <w:rPr>
                  <w:rFonts w:eastAsia="Calibri" w:cs="Arial"/>
                </w:rPr>
                <w:t xml:space="preserve"> </w:t>
              </w:r>
              <w:r w:rsidRPr="00D8622B">
                <w:rPr>
                  <w:rFonts w:eastAsia="Calibri" w:cs="Arial"/>
                </w:rPr>
                <w:t>experience is utilized. This process is supported by a detailed analysis that</w:t>
              </w:r>
              <w:r>
                <w:rPr>
                  <w:rFonts w:eastAsia="Calibri" w:cs="Arial"/>
                </w:rPr>
                <w:t xml:space="preserve"> </w:t>
              </w:r>
              <w:r w:rsidRPr="00D8622B">
                <w:rPr>
                  <w:rFonts w:eastAsia="Calibri" w:cs="Arial"/>
                </w:rPr>
                <w:t>determines the requirements for operation and maintenance of the plant and</w:t>
              </w:r>
              <w:r>
                <w:rPr>
                  <w:rFonts w:eastAsia="Calibri" w:cs="Arial"/>
                </w:rPr>
                <w:t xml:space="preserve"> </w:t>
              </w:r>
              <w:r w:rsidRPr="00D8622B">
                <w:rPr>
                  <w:rFonts w:eastAsia="Calibri" w:cs="Arial"/>
                </w:rPr>
                <w:t>the requirements for quality management for operational and maintenance</w:t>
              </w:r>
              <w:r>
                <w:rPr>
                  <w:rFonts w:eastAsia="Calibri" w:cs="Arial"/>
                </w:rPr>
                <w:t xml:space="preserve"> </w:t>
              </w:r>
              <w:r w:rsidRPr="00D8622B">
                <w:rPr>
                  <w:rFonts w:eastAsia="Calibri" w:cs="Arial"/>
                </w:rPr>
                <w:t>practices.</w:t>
              </w:r>
            </w:ins>
          </w:p>
        </w:tc>
        <w:tc>
          <w:tcPr>
            <w:tcW w:w="6912" w:type="dxa"/>
            <w:gridSpan w:val="3"/>
            <w:tcPrChange w:id="1466" w:author="gorgemj" w:date="2017-11-30T12:36:00Z">
              <w:tcPr>
                <w:tcW w:w="5130" w:type="dxa"/>
                <w:gridSpan w:val="8"/>
              </w:tcPr>
            </w:tcPrChange>
          </w:tcPr>
          <w:p w:rsidR="00937002" w:rsidRPr="000B2F1C" w:rsidRDefault="00937002">
            <w:pPr>
              <w:pStyle w:val="TableNormal1"/>
              <w:rPr>
                <w:ins w:id="1467" w:author="gorgemj" w:date="2017-11-09T17:32:00Z"/>
              </w:rPr>
              <w:pPrChange w:id="1468" w:author="gorgemj" w:date="2017-11-30T10:24:00Z">
                <w:pPr>
                  <w:keepNext/>
                  <w:keepLines/>
                  <w:spacing w:before="60" w:after="60" w:line="280" w:lineRule="atLeast"/>
                </w:pPr>
              </w:pPrChange>
            </w:pPr>
            <w:ins w:id="1469" w:author="gorgemj" w:date="2017-11-30T10:25:00Z">
              <w:r w:rsidRPr="00A82D8F">
                <w:t xml:space="preserve">The </w:t>
              </w:r>
              <w:r w:rsidRPr="00477BB6">
                <w:rPr>
                  <w:b/>
                </w:rPr>
                <w:t>first level of defense</w:t>
              </w:r>
              <w:r w:rsidRPr="00A82D8F">
                <w:t xml:space="preserve"> is achieved </w:t>
              </w:r>
              <w:r>
                <w:t xml:space="preserve">in the </w:t>
              </w:r>
              <w:r w:rsidRPr="00937002">
                <w:rPr>
                  <w:b/>
                  <w:rPrChange w:id="1470" w:author="gorgemj" w:date="2017-11-30T10:26:00Z">
                    <w:rPr/>
                  </w:rPrChange>
                </w:rPr>
                <w:t>AP1000</w:t>
              </w:r>
              <w:r>
                <w:t xml:space="preserve"> plant </w:t>
              </w:r>
              <w:r w:rsidRPr="00A82D8F">
                <w:t>by the selection of materials, by quality assurance during design and construction, by well-trained operators, and by an advanced control system and plant design that provide substantial margins for plant operation before approaching safety limits. To enhance the first level of defense the Westinghouse Quality Management System (QMS) dictates the procedures to follow during the design/procurement/commissioning of the plant. (</w:t>
              </w:r>
              <w:r w:rsidRPr="00993D67">
                <w:rPr>
                  <w:b/>
                </w:rPr>
                <w:t>AP1000</w:t>
              </w:r>
              <w:r>
                <w:t xml:space="preserve"> plant </w:t>
              </w:r>
              <w:r w:rsidRPr="00817CEB">
                <w:t xml:space="preserve">DCD </w:t>
              </w:r>
              <w:r>
                <w:t>[2]</w:t>
              </w:r>
              <w:r w:rsidRPr="00A82D8F">
                <w:t> Section 17.3)</w:t>
              </w:r>
              <w:r>
                <w:t>.</w:t>
              </w:r>
            </w:ins>
          </w:p>
        </w:tc>
      </w:tr>
      <w:tr w:rsidR="00D8622B" w:rsidRPr="00817CEB" w:rsidTr="00814E5E">
        <w:trPr>
          <w:cantSplit/>
          <w:trPrChange w:id="1471" w:author="gorgemj" w:date="2017-11-30T12:36:00Z">
            <w:trPr>
              <w:gridBefore w:val="6"/>
              <w:gridAfter w:val="0"/>
              <w:cantSplit/>
            </w:trPr>
          </w:trPrChange>
        </w:trPr>
        <w:tc>
          <w:tcPr>
            <w:tcW w:w="947" w:type="dxa"/>
            <w:tcPrChange w:id="1472" w:author="gorgemj" w:date="2017-11-30T12:36:00Z">
              <w:tcPr>
                <w:tcW w:w="945" w:type="dxa"/>
                <w:gridSpan w:val="6"/>
              </w:tcPr>
            </w:tcPrChange>
          </w:tcPr>
          <w:p w:rsidR="00D8622B" w:rsidRPr="0071546E" w:rsidRDefault="00D8622B" w:rsidP="00125120">
            <w:pPr>
              <w:keepNext/>
              <w:keepLines/>
              <w:autoSpaceDE w:val="0"/>
              <w:autoSpaceDN w:val="0"/>
              <w:adjustRightInd w:val="0"/>
              <w:spacing w:before="60" w:after="60" w:line="280" w:lineRule="atLeast"/>
              <w:jc w:val="center"/>
              <w:rPr>
                <w:rFonts w:cs="Arial"/>
                <w:rPrChange w:id="1473" w:author="gorgemj" w:date="2017-11-09T17:33:00Z">
                  <w:rPr>
                    <w:rFonts w:cs="Arial"/>
                    <w:b/>
                  </w:rPr>
                </w:rPrChange>
              </w:rPr>
            </w:pPr>
            <w:r w:rsidRPr="0071546E">
              <w:rPr>
                <w:rFonts w:cs="Arial"/>
                <w:rPrChange w:id="1474" w:author="gorgemj" w:date="2017-11-09T17:33:00Z">
                  <w:rPr>
                    <w:rFonts w:cs="Arial"/>
                    <w:b/>
                  </w:rPr>
                </w:rPrChange>
              </w:rPr>
              <w:t>2.13 (cont.)</w:t>
            </w:r>
          </w:p>
        </w:tc>
        <w:tc>
          <w:tcPr>
            <w:tcW w:w="693" w:type="dxa"/>
            <w:tcPrChange w:id="1475" w:author="gorgemj" w:date="2017-11-30T12:36:00Z">
              <w:tcPr>
                <w:tcW w:w="747" w:type="dxa"/>
                <w:gridSpan w:val="3"/>
              </w:tcPr>
            </w:tcPrChange>
          </w:tcPr>
          <w:p w:rsidR="00D8622B" w:rsidRPr="0071546E" w:rsidRDefault="00D8622B">
            <w:pPr>
              <w:keepNext/>
              <w:keepLines/>
              <w:autoSpaceDE w:val="0"/>
              <w:autoSpaceDN w:val="0"/>
              <w:adjustRightInd w:val="0"/>
              <w:spacing w:before="60" w:after="60" w:line="280" w:lineRule="atLeast"/>
              <w:jc w:val="center"/>
              <w:rPr>
                <w:rFonts w:cs="Arial"/>
                <w:bCs/>
                <w:color w:val="000000"/>
                <w:sz w:val="24"/>
                <w:szCs w:val="24"/>
                <w:rPrChange w:id="1476" w:author="gorgemj" w:date="2017-11-09T17:33:00Z">
                  <w:rPr>
                    <w:rFonts w:cs="Arial"/>
                    <w:b/>
                    <w:bCs/>
                    <w:color w:val="000000"/>
                    <w:sz w:val="24"/>
                    <w:szCs w:val="24"/>
                  </w:rPr>
                </w:rPrChange>
              </w:rPr>
            </w:pPr>
            <w:del w:id="1477" w:author="gorgemj" w:date="2017-11-26T20:52:00Z">
              <w:r w:rsidRPr="0071546E" w:rsidDel="004B08EF">
                <w:rPr>
                  <w:rFonts w:cs="Arial"/>
                  <w:bCs/>
                  <w:rPrChange w:id="1478" w:author="gorgemj" w:date="2017-11-09T17:33:00Z">
                    <w:rPr>
                      <w:rFonts w:cs="Arial"/>
                      <w:b/>
                      <w:bCs/>
                    </w:rPr>
                  </w:rPrChange>
                </w:rPr>
                <w:delText>1</w:delText>
              </w:r>
            </w:del>
            <w:ins w:id="1479" w:author="gorgemj" w:date="2017-11-26T20:52:00Z">
              <w:r w:rsidR="004B08EF">
                <w:rPr>
                  <w:rFonts w:cs="Arial"/>
                  <w:bCs/>
                </w:rPr>
                <w:t>4</w:t>
              </w:r>
            </w:ins>
            <w:r w:rsidRPr="0071546E">
              <w:rPr>
                <w:rFonts w:cs="Arial"/>
                <w:bCs/>
                <w:rPrChange w:id="1480" w:author="gorgemj" w:date="2017-11-09T17:33:00Z">
                  <w:rPr>
                    <w:rFonts w:cs="Arial"/>
                    <w:b/>
                    <w:bCs/>
                  </w:rPr>
                </w:rPrChange>
              </w:rPr>
              <w:t>-</w:t>
            </w:r>
            <w:del w:id="1481" w:author="gorgemj" w:date="2017-11-26T20:52:00Z">
              <w:r w:rsidRPr="0071546E" w:rsidDel="004B08EF">
                <w:rPr>
                  <w:rFonts w:cs="Arial"/>
                  <w:bCs/>
                  <w:rPrChange w:id="1482" w:author="gorgemj" w:date="2017-11-09T17:33:00Z">
                    <w:rPr>
                      <w:rFonts w:cs="Arial"/>
                      <w:b/>
                      <w:bCs/>
                    </w:rPr>
                  </w:rPrChange>
                </w:rPr>
                <w:delText>6</w:delText>
              </w:r>
            </w:del>
            <w:ins w:id="1483" w:author="gorgemj" w:date="2017-11-26T20:52:00Z">
              <w:r w:rsidR="004B08EF">
                <w:rPr>
                  <w:rFonts w:cs="Arial"/>
                  <w:bCs/>
                </w:rPr>
                <w:t>5</w:t>
              </w:r>
            </w:ins>
            <w:r w:rsidRPr="0071546E">
              <w:rPr>
                <w:rFonts w:cs="Arial"/>
                <w:bCs/>
                <w:rPrChange w:id="1484" w:author="gorgemj" w:date="2017-11-09T17:33:00Z">
                  <w:rPr>
                    <w:rFonts w:cs="Arial"/>
                    <w:b/>
                    <w:bCs/>
                  </w:rPr>
                </w:rPrChange>
              </w:rPr>
              <w:t xml:space="preserve"> </w:t>
            </w:r>
          </w:p>
        </w:tc>
        <w:tc>
          <w:tcPr>
            <w:tcW w:w="5038" w:type="dxa"/>
            <w:gridSpan w:val="2"/>
            <w:tcPrChange w:id="1485" w:author="gorgemj" w:date="2017-11-30T12:36:00Z">
              <w:tcPr>
                <w:tcW w:w="6768" w:type="dxa"/>
                <w:gridSpan w:val="7"/>
              </w:tcPr>
            </w:tcPrChange>
          </w:tcPr>
          <w:p w:rsidR="00D8622B" w:rsidRPr="00817CEB" w:rsidRDefault="00D8622B" w:rsidP="00125120">
            <w:pPr>
              <w:keepNext/>
              <w:keepLines/>
              <w:autoSpaceDE w:val="0"/>
              <w:autoSpaceDN w:val="0"/>
              <w:adjustRightInd w:val="0"/>
              <w:spacing w:before="60" w:after="60" w:line="280" w:lineRule="atLeast"/>
              <w:ind w:left="306" w:hanging="306"/>
              <w:rPr>
                <w:rFonts w:eastAsia="Calibri" w:cs="Arial"/>
              </w:rPr>
            </w:pPr>
            <w:r>
              <w:rPr>
                <w:rFonts w:eastAsia="Calibri" w:cs="Arial"/>
              </w:rPr>
              <w:t xml:space="preserve">(2) </w:t>
            </w:r>
            <w:r w:rsidRPr="00817CEB">
              <w:rPr>
                <w:rFonts w:eastAsia="Calibri" w:cs="Arial"/>
              </w:rPr>
              <w:t xml:space="preserve">The purpose of the second level of </w:t>
            </w:r>
            <w:proofErr w:type="spellStart"/>
            <w:r w:rsidRPr="00817CEB">
              <w:rPr>
                <w:rFonts w:eastAsia="Calibri" w:cs="Arial"/>
              </w:rPr>
              <w:t>defence</w:t>
            </w:r>
            <w:proofErr w:type="spellEnd"/>
            <w:r w:rsidRPr="00817CEB">
              <w:rPr>
                <w:rFonts w:eastAsia="Calibri" w:cs="Arial"/>
              </w:rPr>
              <w:t xml:space="preserve"> is to detect and control deviations from normal operational states in order to prevent anticipated operational occurrences at the plant from escalating to accident conditions. This is in recognition of the fact that postulated initiating events are likely to occur over the operating lifetime of a nuclear power plant, despite the care taken to prevent them. This second level of </w:t>
            </w:r>
            <w:proofErr w:type="spellStart"/>
            <w:r w:rsidRPr="00817CEB">
              <w:rPr>
                <w:rFonts w:eastAsia="Calibri" w:cs="Arial"/>
              </w:rPr>
              <w:t>defence</w:t>
            </w:r>
            <w:proofErr w:type="spellEnd"/>
            <w:r w:rsidRPr="00817CEB">
              <w:rPr>
                <w:rFonts w:eastAsia="Calibri" w:cs="Arial"/>
              </w:rPr>
              <w:t xml:space="preserve"> necessitates the provision of specific systems and features in the design, the confirmation of their effectiveness through safety analysis, and the establishment of operating procedures to prevent such initiating events, or else to minimize their consequences, and to return the plant to a safe state. </w:t>
            </w:r>
          </w:p>
          <w:p w:rsidR="00D8622B" w:rsidRPr="00817CEB" w:rsidRDefault="00D8622B" w:rsidP="004C5A01">
            <w:pPr>
              <w:keepNext/>
              <w:keepLines/>
              <w:autoSpaceDE w:val="0"/>
              <w:autoSpaceDN w:val="0"/>
              <w:adjustRightInd w:val="0"/>
              <w:spacing w:before="60" w:after="60" w:line="280" w:lineRule="atLeast"/>
              <w:ind w:left="306" w:hanging="306"/>
              <w:rPr>
                <w:rFonts w:eastAsia="Calibri" w:cs="Arial"/>
              </w:rPr>
            </w:pPr>
            <w:r w:rsidRPr="00817CEB">
              <w:rPr>
                <w:rFonts w:eastAsia="Calibri" w:cs="Arial"/>
              </w:rPr>
              <w:t xml:space="preserve">(3) For the third level of </w:t>
            </w:r>
            <w:proofErr w:type="spellStart"/>
            <w:r w:rsidRPr="00817CEB">
              <w:rPr>
                <w:rFonts w:eastAsia="Calibri" w:cs="Arial"/>
              </w:rPr>
              <w:t>defence</w:t>
            </w:r>
            <w:proofErr w:type="spellEnd"/>
            <w:r w:rsidRPr="00817CEB">
              <w:rPr>
                <w:rFonts w:eastAsia="Calibri" w:cs="Arial"/>
              </w:rPr>
              <w:t xml:space="preserve">, it is assumed that, although very unlikely, the escalation of certain anticipated operational occurrences or postulated initiating events might not be controlled at a preceding level and that an accident could develop. In the design of the plant such accidents are postulated to occur. This leads to the requirement that inherent and/or engineered safety features, safety systems and procedures be </w:t>
            </w:r>
            <w:del w:id="1486" w:author="gorgemj" w:date="2017-11-09T17:35:00Z">
              <w:r w:rsidRPr="00817CEB" w:rsidDel="00D823BF">
                <w:rPr>
                  <w:rFonts w:eastAsia="Calibri" w:cs="Arial"/>
                </w:rPr>
                <w:delText xml:space="preserve">provided that are </w:delText>
              </w:r>
            </w:del>
            <w:r w:rsidRPr="00817CEB">
              <w:rPr>
                <w:rFonts w:eastAsia="Calibri" w:cs="Arial"/>
              </w:rPr>
              <w:t xml:space="preserve">capable of preventing damage to the reactor core or </w:t>
            </w:r>
            <w:ins w:id="1487" w:author="gorgemj" w:date="2017-11-09T17:36:00Z">
              <w:r w:rsidR="00D823BF">
                <w:rPr>
                  <w:rFonts w:eastAsia="Calibri" w:cs="Arial"/>
                </w:rPr>
                <w:t xml:space="preserve">preventing </w:t>
              </w:r>
            </w:ins>
            <w:del w:id="1488" w:author="gorgemj" w:date="2017-11-09T17:36:00Z">
              <w:r w:rsidRPr="00817CEB" w:rsidDel="00D823BF">
                <w:rPr>
                  <w:rFonts w:eastAsia="Calibri" w:cs="Arial"/>
                </w:rPr>
                <w:delText>significant off-site</w:delText>
              </w:r>
            </w:del>
            <w:ins w:id="1489" w:author="gorgemj" w:date="2017-11-09T17:36:00Z">
              <w:r w:rsidR="00D823BF">
                <w:rPr>
                  <w:rFonts w:eastAsia="Calibri" w:cs="Arial"/>
                </w:rPr>
                <w:t>radioactive</w:t>
              </w:r>
            </w:ins>
            <w:r w:rsidRPr="00817CEB">
              <w:rPr>
                <w:rFonts w:eastAsia="Calibri" w:cs="Arial"/>
              </w:rPr>
              <w:t xml:space="preserve"> releases and returning the plant to a safe state. </w:t>
            </w:r>
          </w:p>
          <w:p w:rsidR="00D8622B" w:rsidRPr="00817CEB" w:rsidRDefault="00D8622B">
            <w:pPr>
              <w:keepNext/>
              <w:keepLines/>
              <w:autoSpaceDE w:val="0"/>
              <w:autoSpaceDN w:val="0"/>
              <w:adjustRightInd w:val="0"/>
              <w:spacing w:before="60" w:after="60" w:line="280" w:lineRule="atLeast"/>
              <w:rPr>
                <w:rFonts w:eastAsia="Calibri" w:cs="Arial"/>
              </w:rPr>
              <w:pPrChange w:id="1490" w:author="gorgemj" w:date="2017-11-09T17:37:00Z">
                <w:pPr>
                  <w:keepNext/>
                  <w:keepLines/>
                  <w:autoSpaceDE w:val="0"/>
                  <w:autoSpaceDN w:val="0"/>
                  <w:adjustRightInd w:val="0"/>
                  <w:spacing w:before="60" w:after="60" w:line="280" w:lineRule="atLeast"/>
                  <w:ind w:left="306" w:hanging="306"/>
                </w:pPr>
              </w:pPrChange>
            </w:pPr>
            <w:del w:id="1491" w:author="gorgemj" w:date="2017-11-09T17:37:00Z">
              <w:r w:rsidRPr="00817CEB" w:rsidDel="00D823BF">
                <w:rPr>
                  <w:rFonts w:eastAsia="Calibri" w:cs="Arial"/>
                </w:rPr>
                <w:delText xml:space="preserve">(4) The purpose of the fourth level of defence is to mitigate the consequences of accidents that result from failure of the third level of defence in depth. </w:delText>
              </w:r>
            </w:del>
            <w:del w:id="1492" w:author="gorgemj" w:date="2017-11-09T17:36:00Z">
              <w:r w:rsidRPr="00817CEB" w:rsidDel="00D823BF">
                <w:rPr>
                  <w:rFonts w:eastAsia="Calibri" w:cs="Arial"/>
                </w:rPr>
                <w:delText xml:space="preserve">The most important objective for this level is to ensure the confinement function, thus ensuring that radioactive releases are kept as low as reasonably achievable. </w:delText>
              </w:r>
            </w:del>
          </w:p>
        </w:tc>
        <w:tc>
          <w:tcPr>
            <w:tcW w:w="6912" w:type="dxa"/>
            <w:gridSpan w:val="3"/>
            <w:tcPrChange w:id="1493" w:author="gorgemj" w:date="2017-11-30T12:36:00Z">
              <w:tcPr>
                <w:tcW w:w="5130" w:type="dxa"/>
                <w:gridSpan w:val="8"/>
              </w:tcPr>
            </w:tcPrChange>
          </w:tcPr>
          <w:p w:rsidR="00937002" w:rsidRPr="00477BB6" w:rsidRDefault="00937002">
            <w:pPr>
              <w:pStyle w:val="TableNormal1"/>
              <w:rPr>
                <w:ins w:id="1494" w:author="gorgemj" w:date="2017-11-30T10:23:00Z"/>
              </w:rPr>
              <w:pPrChange w:id="1495" w:author="gorgemj" w:date="2017-11-30T10:27:00Z">
                <w:pPr>
                  <w:pStyle w:val="ListParagraph"/>
                  <w:keepNext/>
                  <w:keepLines/>
                  <w:numPr>
                    <w:ilvl w:val="1"/>
                    <w:numId w:val="15"/>
                  </w:numPr>
                  <w:spacing w:before="60" w:after="60" w:line="280" w:lineRule="atLeast"/>
                  <w:ind w:left="522" w:hanging="360"/>
                  <w:contextualSpacing w:val="0"/>
                </w:pPr>
              </w:pPrChange>
            </w:pPr>
            <w:ins w:id="1496" w:author="gorgemj" w:date="2017-11-30T10:26:00Z">
              <w:r w:rsidRPr="00477BB6">
                <w:t xml:space="preserve">In normal operation, the </w:t>
              </w:r>
              <w:r w:rsidRPr="00937002">
                <w:rPr>
                  <w:b/>
                  <w:rPrChange w:id="1497" w:author="gorgemj" w:date="2017-11-30T10:27:00Z">
                    <w:rPr/>
                  </w:rPrChange>
                </w:rPr>
                <w:t>second level of defense</w:t>
              </w:r>
              <w:r w:rsidRPr="00477BB6">
                <w:t xml:space="preserve"> ensures that the plant can be operated stably and reliably. This is achieved by the Plant Control System (PLS) as discussed in the </w:t>
              </w:r>
              <w:r w:rsidRPr="00477BB6">
                <w:rPr>
                  <w:b/>
                </w:rPr>
                <w:t>AP1000</w:t>
              </w:r>
              <w:r w:rsidRPr="00477BB6">
                <w:t xml:space="preserve"> plant DCD [2] Section 7.1.3 and the active </w:t>
              </w:r>
              <w:proofErr w:type="spellStart"/>
              <w:r w:rsidRPr="00477BB6">
                <w:t>DiD</w:t>
              </w:r>
              <w:proofErr w:type="spellEnd"/>
              <w:r w:rsidRPr="00477BB6">
                <w:t xml:space="preserve"> systems. The active </w:t>
              </w:r>
              <w:proofErr w:type="spellStart"/>
              <w:r w:rsidRPr="00477BB6">
                <w:t>DiD</w:t>
              </w:r>
              <w:proofErr w:type="spellEnd"/>
              <w:r w:rsidRPr="00477BB6">
                <w:t xml:space="preserve"> systems are designed with redundancy for operational reliability, and mitigation of the more probable events. These reliable </w:t>
              </w:r>
              <w:proofErr w:type="spellStart"/>
              <w:r w:rsidRPr="00477BB6">
                <w:t>DiD</w:t>
              </w:r>
              <w:proofErr w:type="spellEnd"/>
              <w:r w:rsidRPr="00477BB6">
                <w:t xml:space="preserve"> systems automatically actuate to provide a first level of defense to reduce the likelihood of unnecessary actuation and operation of the passive safety systems for AOOs.</w:t>
              </w:r>
            </w:ins>
            <w:ins w:id="1498" w:author="gorgemj" w:date="2017-11-30T10:27:00Z">
              <w:r>
                <w:t xml:space="preserve"> </w:t>
              </w:r>
            </w:ins>
          </w:p>
          <w:p w:rsidR="00D8622B" w:rsidRPr="004C5A01" w:rsidDel="00A12F05" w:rsidRDefault="00937002">
            <w:pPr>
              <w:pStyle w:val="TableNormal1"/>
              <w:rPr>
                <w:del w:id="1499" w:author="gorgemj" w:date="2017-11-09T17:48:00Z"/>
              </w:rPr>
              <w:pPrChange w:id="1500" w:author="gorgemj" w:date="2017-11-30T10:29:00Z">
                <w:pPr>
                  <w:pStyle w:val="ListParagraph"/>
                  <w:keepNext/>
                  <w:keepLines/>
                  <w:numPr>
                    <w:ilvl w:val="1"/>
                    <w:numId w:val="15"/>
                  </w:numPr>
                  <w:spacing w:before="60" w:after="60" w:line="280" w:lineRule="atLeast"/>
                  <w:ind w:left="1440" w:hanging="360"/>
                  <w:contextualSpacing w:val="0"/>
                </w:pPr>
              </w:pPrChange>
            </w:pPr>
            <w:ins w:id="1501" w:author="gorgemj" w:date="2017-11-30T10:27:00Z">
              <w:r>
                <w:t xml:space="preserve">In the </w:t>
              </w:r>
              <w:r w:rsidRPr="00937002">
                <w:rPr>
                  <w:b/>
                  <w:rPrChange w:id="1502" w:author="gorgemj" w:date="2017-11-30T10:28:00Z">
                    <w:rPr>
                      <w:rFonts w:eastAsia="Calibri" w:cs="Arial"/>
                    </w:rPr>
                  </w:rPrChange>
                </w:rPr>
                <w:t>third level</w:t>
              </w:r>
            </w:ins>
            <w:ins w:id="1503" w:author="gorgemj" w:date="2017-11-30T10:28:00Z">
              <w:r w:rsidRPr="00937002">
                <w:rPr>
                  <w:b/>
                  <w:rPrChange w:id="1504" w:author="gorgemj" w:date="2017-11-30T10:28:00Z">
                    <w:rPr/>
                  </w:rPrChange>
                </w:rPr>
                <w:t xml:space="preserve"> of defense</w:t>
              </w:r>
            </w:ins>
            <w:ins w:id="1505" w:author="gorgemj" w:date="2017-11-30T10:27:00Z">
              <w:r>
                <w:t>, t</w:t>
              </w:r>
              <w:r w:rsidRPr="00A82D8F">
                <w:t xml:space="preserve">he </w:t>
              </w:r>
              <w:r>
                <w:t>PMS</w:t>
              </w:r>
              <w:r w:rsidRPr="00A82D8F">
                <w:t xml:space="preserve">, as described in </w:t>
              </w:r>
              <w:r>
                <w:t xml:space="preserve">the </w:t>
              </w:r>
              <w:r w:rsidRPr="00993D67">
                <w:rPr>
                  <w:b/>
                </w:rPr>
                <w:t>AP1000</w:t>
              </w:r>
              <w:r>
                <w:t xml:space="preserve"> plant </w:t>
              </w:r>
              <w:r w:rsidRPr="00817CEB">
                <w:t xml:space="preserve">DCD </w:t>
              </w:r>
              <w:r>
                <w:t>[2]</w:t>
              </w:r>
              <w:r w:rsidRPr="00A82D8F">
                <w:t xml:space="preserve"> Section 7.1.2, controls the deviations from normal operating conditions</w:t>
              </w:r>
            </w:ins>
            <w:ins w:id="1506" w:author="gorgemj" w:date="2017-11-30T10:31:00Z">
              <w:r w:rsidR="003C7D02">
                <w:t xml:space="preserve"> and automatically actuates the passive safety systems</w:t>
              </w:r>
            </w:ins>
            <w:ins w:id="1507" w:author="gorgemj" w:date="2017-11-30T10:27:00Z">
              <w:r w:rsidRPr="00A82D8F">
                <w:t xml:space="preserve">. It is an independent and highly reliable control system from the PLS. The PMS reliability is assessed in the </w:t>
              </w:r>
              <w:r w:rsidRPr="00A82D8F">
                <w:rPr>
                  <w:b/>
                </w:rPr>
                <w:t xml:space="preserve">AP1000 </w:t>
              </w:r>
              <w:r w:rsidRPr="00A82D8F">
                <w:t>plant</w:t>
              </w:r>
              <w:r w:rsidRPr="00A82D8F">
                <w:rPr>
                  <w:b/>
                </w:rPr>
                <w:t xml:space="preserve"> </w:t>
              </w:r>
              <w:r w:rsidRPr="00A82D8F">
                <w:t>PRA [4].</w:t>
              </w:r>
              <w:r>
                <w:t xml:space="preserve"> </w:t>
              </w:r>
            </w:ins>
            <w:ins w:id="1508" w:author="gorgemj" w:date="2017-11-30T10:23:00Z">
              <w:r w:rsidRPr="0051652D">
                <w:t xml:space="preserve">The </w:t>
              </w:r>
              <w:r w:rsidRPr="00E565BC">
                <w:rPr>
                  <w:b/>
                </w:rPr>
                <w:t xml:space="preserve">AP1000 </w:t>
              </w:r>
              <w:r w:rsidRPr="00E565BC">
                <w:t>plant</w:t>
              </w:r>
              <w:r>
                <w:rPr>
                  <w:b/>
                </w:rPr>
                <w:t xml:space="preserve"> </w:t>
              </w:r>
              <w:r w:rsidRPr="0051652D">
                <w:t xml:space="preserve">passive </w:t>
              </w:r>
            </w:ins>
            <w:ins w:id="1509" w:author="gorgemj" w:date="2017-11-30T10:31:00Z">
              <w:r w:rsidR="003C7D02" w:rsidRPr="0051652D">
                <w:t xml:space="preserve">safety </w:t>
              </w:r>
            </w:ins>
            <w:ins w:id="1510" w:author="gorgemj" w:date="2017-11-30T10:23:00Z">
              <w:r w:rsidRPr="0051652D">
                <w:t>systems and equipment</w:t>
              </w:r>
              <w:r>
                <w:t xml:space="preserve"> </w:t>
              </w:r>
              <w:r w:rsidRPr="0051652D">
                <w:t>are sufficient to automatically establish and maintain core cooling and containment integrity</w:t>
              </w:r>
              <w:r>
                <w:t xml:space="preserve"> for at least 72 hours following a DBE</w:t>
              </w:r>
              <w:r w:rsidRPr="0051652D">
                <w:t>, assuming the most limiting single failure, with no</w:t>
              </w:r>
              <w:r>
                <w:t xml:space="preserve"> operator action, and no on</w:t>
              </w:r>
              <w:r>
                <w:noBreakHyphen/>
              </w:r>
              <w:r w:rsidRPr="0051652D">
                <w:t xml:space="preserve">site or off-site ac power sources. </w:t>
              </w:r>
              <w:r>
                <w:t xml:space="preserve">Following the 72 hour period, simple actions can be taken by the operator to align further on-site cooling and power sources and extend the operation of the passive safety systems for another four days. </w:t>
              </w:r>
            </w:ins>
            <w:del w:id="1511" w:author="gorgemj" w:date="2017-11-09T17:48:00Z">
              <w:r w:rsidR="00D8622B" w:rsidRPr="004C5A01" w:rsidDel="00A12F05">
                <w:rPr>
                  <w:b/>
                  <w:u w:val="single"/>
                </w:rPr>
                <w:delText>Passive Safety-Related Systems.</w:delText>
              </w:r>
              <w:r w:rsidR="00D8622B" w:rsidRPr="004C5A01" w:rsidDel="00A12F05">
                <w:delText xml:space="preserve"> The </w:delText>
              </w:r>
              <w:r w:rsidR="00D8622B" w:rsidRPr="004C5A01" w:rsidDel="00A12F05">
                <w:rPr>
                  <w:b/>
                </w:rPr>
                <w:delText xml:space="preserve">AP1000 </w:delText>
              </w:r>
              <w:r w:rsidR="00D8622B" w:rsidRPr="004C5A01" w:rsidDel="00A12F05">
                <w:delText>plant</w:delText>
              </w:r>
              <w:r w:rsidR="00D8622B" w:rsidRPr="004C5A01" w:rsidDel="00A12F05">
                <w:rPr>
                  <w:b/>
                </w:rPr>
                <w:delText xml:space="preserve"> </w:delText>
              </w:r>
              <w:r w:rsidR="00D8622B" w:rsidRPr="004C5A01" w:rsidDel="00A12F05">
                <w:delText>safety-related passive systems and equipment are sufficient to automatically establish and maintain core cooling and containment integrity indefinitely following design</w:delText>
              </w:r>
              <w:r w:rsidR="00D8622B" w:rsidRPr="004C5A01" w:rsidDel="00A12F05">
                <w:noBreakHyphen/>
                <w:delText>basis events, assuming the most limiting single failure, with no operator action, and no on</w:delText>
              </w:r>
              <w:r w:rsidR="00D8622B" w:rsidRPr="004C5A01" w:rsidDel="00A12F05">
                <w:noBreakHyphen/>
                <w:delText>site or off-site ac</w:delText>
              </w:r>
            </w:del>
            <w:del w:id="1512" w:author="gorgemj" w:date="2017-11-30T10:29:00Z">
              <w:r w:rsidR="00D8622B" w:rsidRPr="004C5A01" w:rsidDel="00937002">
                <w:delText xml:space="preserve"> </w:delText>
              </w:r>
            </w:del>
            <w:del w:id="1513" w:author="gorgemj" w:date="2017-11-09T17:48:00Z">
              <w:r w:rsidR="00D8622B" w:rsidRPr="004C5A01" w:rsidDel="00A12F05">
                <w:delText>power sources. An additional level of defense is provided through diverse mitigation functions that are included within the passive safety-related systems.</w:delText>
              </w:r>
            </w:del>
          </w:p>
          <w:p w:rsidR="00D8622B" w:rsidRPr="00F64DFD" w:rsidRDefault="00D8622B">
            <w:pPr>
              <w:pStyle w:val="TableNormal1"/>
              <w:pPrChange w:id="1514" w:author="gorgemj" w:date="2017-11-30T10:29:00Z">
                <w:pPr>
                  <w:pStyle w:val="ListParagraph"/>
                  <w:keepNext/>
                  <w:keepLines/>
                  <w:numPr>
                    <w:ilvl w:val="1"/>
                    <w:numId w:val="15"/>
                  </w:numPr>
                  <w:spacing w:before="60" w:after="60" w:line="280" w:lineRule="atLeast"/>
                  <w:ind w:left="1440" w:hanging="360"/>
                  <w:contextualSpacing w:val="0"/>
                </w:pPr>
              </w:pPrChange>
            </w:pPr>
            <w:del w:id="1515" w:author="gorgemj" w:date="2017-11-09T17:48:00Z">
              <w:r w:rsidRPr="004C5A01" w:rsidDel="00A12F05">
                <w:rPr>
                  <w:b/>
                  <w:u w:val="single"/>
                </w:rPr>
                <w:delText>In-vessel Retention of Core Damage</w:delText>
              </w:r>
              <w:r w:rsidRPr="004C5A01" w:rsidDel="00A12F05">
                <w:delText xml:space="preserve">. The </w:delText>
              </w:r>
              <w:r w:rsidRPr="004C5A01" w:rsidDel="00A12F05">
                <w:rPr>
                  <w:b/>
                </w:rPr>
                <w:delText xml:space="preserve">AP1000 </w:delText>
              </w:r>
              <w:r w:rsidRPr="004C5A01" w:rsidDel="00A12F05">
                <w:delText>plant</w:delText>
              </w:r>
              <w:r w:rsidRPr="004C5A01" w:rsidDel="00A12F05">
                <w:rPr>
                  <w:b/>
                </w:rPr>
                <w:delText xml:space="preserve"> </w:delText>
              </w:r>
              <w:r w:rsidRPr="004C5A01" w:rsidDel="00A12F05">
                <w:delText xml:space="preserve">is designed to drain </w:delText>
              </w:r>
            </w:del>
            <w:del w:id="1516" w:author="gorgemj" w:date="2017-11-09T17:49:00Z">
              <w:r w:rsidRPr="004C5A01" w:rsidDel="00A12F05">
                <w:delText>the high capacity in-containment refueling water storage tank (IRWST) water into the reactor cavity in the event that the core has overheated. This provides cooling on the outside of the reactor vessel preventing reactor vessel failure and subsequent spilling of</w:delText>
              </w:r>
            </w:del>
            <w:del w:id="1517" w:author="gorgemj" w:date="2017-11-30T10:29:00Z">
              <w:r w:rsidRPr="004C5A01" w:rsidDel="00937002">
                <w:delText xml:space="preserve"> </w:delText>
              </w:r>
            </w:del>
            <w:del w:id="1518" w:author="gorgemj" w:date="2017-11-09T17:49:00Z">
              <w:r w:rsidRPr="0051652D" w:rsidDel="00A12F05">
                <w:delText>molten core debris into the containment.</w:delText>
              </w:r>
              <w:r w:rsidDel="00A12F05">
                <w:delText xml:space="preserve"> </w:delText>
              </w:r>
              <w:r w:rsidRPr="0051652D" w:rsidDel="00A12F05">
                <w:delText>Retention of debris in the vessel significantly reduces uncertainty in the assessment</w:delText>
              </w:r>
              <w:r w:rsidDel="00A12F05">
                <w:delText xml:space="preserve"> </w:delText>
              </w:r>
              <w:r w:rsidRPr="0051652D" w:rsidDel="00A12F05">
                <w:delText>of containment failure and radioactive release to</w:delText>
              </w:r>
              <w:r w:rsidDel="00A12F05">
                <w:delText xml:space="preserve"> the </w:delText>
              </w:r>
            </w:del>
            <w:del w:id="1519" w:author="gorgemj" w:date="2017-11-09T17:50:00Z">
              <w:r w:rsidDel="00A12F05">
                <w:delText>environment due to ex</w:delText>
              </w:r>
              <w:r w:rsidDel="00A12F05">
                <w:noBreakHyphen/>
              </w:r>
              <w:r w:rsidRPr="0051652D" w:rsidDel="00A12F05">
                <w:delText>vessel severe</w:delText>
              </w:r>
              <w:r w:rsidDel="00A12F05">
                <w:delText xml:space="preserve"> </w:delText>
              </w:r>
              <w:r w:rsidRPr="0051652D" w:rsidDel="00A12F05">
                <w:delText>accident phenomena such as the interaction of molten core material with concrete.</w:delText>
              </w:r>
            </w:del>
          </w:p>
        </w:tc>
      </w:tr>
      <w:tr w:rsidR="00D8622B" w:rsidRPr="00817CEB" w:rsidTr="00814E5E">
        <w:trPr>
          <w:cantSplit/>
          <w:trPrChange w:id="1520" w:author="gorgemj" w:date="2017-11-30T12:36:00Z">
            <w:trPr>
              <w:gridBefore w:val="6"/>
              <w:gridAfter w:val="0"/>
              <w:cantSplit/>
            </w:trPr>
          </w:trPrChange>
        </w:trPr>
        <w:tc>
          <w:tcPr>
            <w:tcW w:w="947" w:type="dxa"/>
            <w:tcPrChange w:id="1521" w:author="gorgemj" w:date="2017-11-30T12:36:00Z">
              <w:tcPr>
                <w:tcW w:w="945" w:type="dxa"/>
                <w:gridSpan w:val="6"/>
              </w:tcPr>
            </w:tcPrChange>
          </w:tcPr>
          <w:p w:rsidR="00D8622B" w:rsidRPr="004C5A01" w:rsidRDefault="00D8622B" w:rsidP="00125120">
            <w:pPr>
              <w:keepNext/>
              <w:keepLines/>
              <w:autoSpaceDE w:val="0"/>
              <w:autoSpaceDN w:val="0"/>
              <w:adjustRightInd w:val="0"/>
              <w:spacing w:before="60" w:after="60" w:line="280" w:lineRule="atLeast"/>
              <w:jc w:val="center"/>
              <w:rPr>
                <w:rFonts w:cs="Arial"/>
                <w:rPrChange w:id="1522" w:author="gorgemj" w:date="2017-11-09T17:53:00Z">
                  <w:rPr>
                    <w:rFonts w:cs="Arial"/>
                    <w:b/>
                  </w:rPr>
                </w:rPrChange>
              </w:rPr>
            </w:pPr>
            <w:r w:rsidRPr="004C5A01">
              <w:rPr>
                <w:rFonts w:cs="Arial"/>
                <w:rPrChange w:id="1523" w:author="gorgemj" w:date="2017-11-09T17:53:00Z">
                  <w:rPr>
                    <w:rFonts w:cs="Arial"/>
                    <w:b/>
                  </w:rPr>
                </w:rPrChange>
              </w:rPr>
              <w:t>2.13 (cont.)</w:t>
            </w:r>
          </w:p>
        </w:tc>
        <w:tc>
          <w:tcPr>
            <w:tcW w:w="693" w:type="dxa"/>
            <w:tcPrChange w:id="1524" w:author="gorgemj" w:date="2017-11-30T12:36:00Z">
              <w:tcPr>
                <w:tcW w:w="747" w:type="dxa"/>
                <w:gridSpan w:val="3"/>
              </w:tcPr>
            </w:tcPrChange>
          </w:tcPr>
          <w:p w:rsidR="00D8622B" w:rsidRPr="004C5A01" w:rsidRDefault="00D8622B">
            <w:pPr>
              <w:keepNext/>
              <w:keepLines/>
              <w:autoSpaceDE w:val="0"/>
              <w:autoSpaceDN w:val="0"/>
              <w:adjustRightInd w:val="0"/>
              <w:spacing w:before="60" w:after="60" w:line="280" w:lineRule="atLeast"/>
              <w:jc w:val="center"/>
              <w:rPr>
                <w:rFonts w:cs="Arial"/>
                <w:bCs/>
                <w:color w:val="000000"/>
                <w:sz w:val="24"/>
                <w:szCs w:val="24"/>
                <w:rPrChange w:id="1525" w:author="gorgemj" w:date="2017-11-09T17:53:00Z">
                  <w:rPr>
                    <w:rFonts w:cs="Arial"/>
                    <w:b/>
                    <w:bCs/>
                    <w:color w:val="000000"/>
                    <w:sz w:val="24"/>
                    <w:szCs w:val="24"/>
                  </w:rPr>
                </w:rPrChange>
              </w:rPr>
            </w:pPr>
            <w:del w:id="1526" w:author="gorgemj" w:date="2017-11-26T20:52:00Z">
              <w:r w:rsidRPr="004C5A01" w:rsidDel="004B08EF">
                <w:rPr>
                  <w:rFonts w:cs="Arial"/>
                  <w:bCs/>
                  <w:rPrChange w:id="1527" w:author="gorgemj" w:date="2017-11-09T17:53:00Z">
                    <w:rPr>
                      <w:rFonts w:cs="Arial"/>
                      <w:b/>
                      <w:bCs/>
                    </w:rPr>
                  </w:rPrChange>
                </w:rPr>
                <w:delText>1-</w:delText>
              </w:r>
            </w:del>
            <w:r w:rsidRPr="004C5A01">
              <w:rPr>
                <w:rFonts w:cs="Arial"/>
                <w:bCs/>
                <w:rPrChange w:id="1528" w:author="gorgemj" w:date="2017-11-09T17:53:00Z">
                  <w:rPr>
                    <w:rFonts w:cs="Arial"/>
                    <w:b/>
                    <w:bCs/>
                  </w:rPr>
                </w:rPrChange>
              </w:rPr>
              <w:t xml:space="preserve">6 </w:t>
            </w:r>
          </w:p>
        </w:tc>
        <w:tc>
          <w:tcPr>
            <w:tcW w:w="5038" w:type="dxa"/>
            <w:gridSpan w:val="2"/>
            <w:tcPrChange w:id="1529" w:author="gorgemj" w:date="2017-11-30T12:36:00Z">
              <w:tcPr>
                <w:tcW w:w="6768" w:type="dxa"/>
                <w:gridSpan w:val="7"/>
              </w:tcPr>
            </w:tcPrChange>
          </w:tcPr>
          <w:p w:rsidR="00D823BF" w:rsidRDefault="00D823BF" w:rsidP="00D823BF">
            <w:pPr>
              <w:keepNext/>
              <w:keepLines/>
              <w:autoSpaceDE w:val="0"/>
              <w:autoSpaceDN w:val="0"/>
              <w:adjustRightInd w:val="0"/>
              <w:spacing w:before="60" w:after="60" w:line="280" w:lineRule="atLeast"/>
              <w:ind w:left="306" w:hanging="306"/>
              <w:rPr>
                <w:ins w:id="1530" w:author="gorgemj" w:date="2017-11-09T17:37:00Z"/>
                <w:rFonts w:eastAsia="Calibri" w:cs="Arial"/>
              </w:rPr>
            </w:pPr>
            <w:ins w:id="1531" w:author="gorgemj" w:date="2017-11-09T17:37:00Z">
              <w:r>
                <w:rPr>
                  <w:rFonts w:eastAsia="Calibri" w:cs="Arial"/>
                </w:rPr>
                <w:t xml:space="preserve">(4) </w:t>
              </w:r>
              <w:r w:rsidRPr="00817CEB">
                <w:rPr>
                  <w:rFonts w:eastAsia="Calibri" w:cs="Arial"/>
                </w:rPr>
                <w:t xml:space="preserve">The purpose of the fourth level of </w:t>
              </w:r>
              <w:proofErr w:type="spellStart"/>
              <w:r w:rsidRPr="00817CEB">
                <w:rPr>
                  <w:rFonts w:eastAsia="Calibri" w:cs="Arial"/>
                </w:rPr>
                <w:t>defence</w:t>
              </w:r>
              <w:proofErr w:type="spellEnd"/>
              <w:r w:rsidRPr="00817CEB">
                <w:rPr>
                  <w:rFonts w:eastAsia="Calibri" w:cs="Arial"/>
                </w:rPr>
                <w:t xml:space="preserve"> is to mitigate the consequences of accidents that result from failure of the third level of </w:t>
              </w:r>
              <w:proofErr w:type="spellStart"/>
              <w:r w:rsidRPr="00817CEB">
                <w:rPr>
                  <w:rFonts w:eastAsia="Calibri" w:cs="Arial"/>
                </w:rPr>
                <w:t>defence</w:t>
              </w:r>
              <w:proofErr w:type="spellEnd"/>
              <w:r w:rsidRPr="00817CEB">
                <w:rPr>
                  <w:rFonts w:eastAsia="Calibri" w:cs="Arial"/>
                </w:rPr>
                <w:t xml:space="preserve"> in depth. </w:t>
              </w:r>
              <w:r w:rsidRPr="00D823BF">
                <w:rPr>
                  <w:rFonts w:eastAsia="Calibri" w:cs="Arial"/>
                </w:rPr>
                <w:t>This</w:t>
              </w:r>
              <w:r>
                <w:rPr>
                  <w:rFonts w:eastAsia="Calibri" w:cs="Arial"/>
                </w:rPr>
                <w:t xml:space="preserve"> </w:t>
              </w:r>
              <w:r w:rsidRPr="00D823BF">
                <w:rPr>
                  <w:rFonts w:eastAsia="Calibri" w:cs="Arial"/>
                </w:rPr>
                <w:t>is achieved by preventing the progression of such accidents and mitigating</w:t>
              </w:r>
              <w:r>
                <w:rPr>
                  <w:rFonts w:eastAsia="Calibri" w:cs="Arial"/>
                </w:rPr>
                <w:t xml:space="preserve"> </w:t>
              </w:r>
              <w:r w:rsidRPr="00D823BF">
                <w:rPr>
                  <w:rFonts w:eastAsia="Calibri" w:cs="Arial"/>
                </w:rPr>
                <w:t>the consequences of a severe accident. The safety objective in the case of</w:t>
              </w:r>
              <w:r>
                <w:rPr>
                  <w:rFonts w:eastAsia="Calibri" w:cs="Arial"/>
                </w:rPr>
                <w:t xml:space="preserve"> </w:t>
              </w:r>
              <w:r w:rsidRPr="00D823BF">
                <w:rPr>
                  <w:rFonts w:eastAsia="Calibri" w:cs="Arial"/>
                </w:rPr>
                <w:t>a severe accident is that only protective actions that are limited in terms</w:t>
              </w:r>
              <w:r>
                <w:rPr>
                  <w:rFonts w:eastAsia="Calibri" w:cs="Arial"/>
                </w:rPr>
                <w:t xml:space="preserve"> </w:t>
              </w:r>
              <w:r w:rsidRPr="00D823BF">
                <w:rPr>
                  <w:rFonts w:eastAsia="Calibri" w:cs="Arial"/>
                </w:rPr>
                <w:t>of lengths of time and areas of application would be necessary and that</w:t>
              </w:r>
              <w:r>
                <w:rPr>
                  <w:rFonts w:eastAsia="Calibri" w:cs="Arial"/>
                </w:rPr>
                <w:t xml:space="preserve"> </w:t>
              </w:r>
              <w:r w:rsidRPr="00D823BF">
                <w:rPr>
                  <w:rFonts w:eastAsia="Calibri" w:cs="Arial"/>
                </w:rPr>
                <w:t>off-site contamination would be avoided or minimized. Event sequences</w:t>
              </w:r>
              <w:r>
                <w:rPr>
                  <w:rFonts w:eastAsia="Calibri" w:cs="Arial"/>
                </w:rPr>
                <w:t xml:space="preserve"> </w:t>
              </w:r>
              <w:r w:rsidRPr="00D823BF">
                <w:rPr>
                  <w:rFonts w:eastAsia="Calibri" w:cs="Arial"/>
                </w:rPr>
                <w:t>that would lead to an early radioactive release or a large radioactive release</w:t>
              </w:r>
              <w:r w:rsidRPr="00D823BF">
                <w:rPr>
                  <w:rFonts w:eastAsia="Calibri" w:cs="Arial"/>
                  <w:vertAlign w:val="superscript"/>
                  <w:rPrChange w:id="1532" w:author="gorgemj" w:date="2017-11-09T17:37:00Z">
                    <w:rPr>
                      <w:rFonts w:eastAsia="Calibri" w:cs="Arial"/>
                    </w:rPr>
                  </w:rPrChange>
                </w:rPr>
                <w:t>3</w:t>
              </w:r>
              <w:r>
                <w:rPr>
                  <w:rFonts w:eastAsia="Calibri" w:cs="Arial"/>
                </w:rPr>
                <w:t xml:space="preserve"> </w:t>
              </w:r>
              <w:r w:rsidRPr="00D823BF">
                <w:rPr>
                  <w:rFonts w:eastAsia="Calibri" w:cs="Arial"/>
                </w:rPr>
                <w:t>are required to be ‘practically eliminated’</w:t>
              </w:r>
              <w:r w:rsidRPr="00D823BF">
                <w:rPr>
                  <w:rFonts w:eastAsia="Calibri" w:cs="Arial"/>
                  <w:vertAlign w:val="superscript"/>
                  <w:rPrChange w:id="1533" w:author="gorgemj" w:date="2017-11-09T17:37:00Z">
                    <w:rPr>
                      <w:rFonts w:eastAsia="Calibri" w:cs="Arial"/>
                    </w:rPr>
                  </w:rPrChange>
                </w:rPr>
                <w:t>4</w:t>
              </w:r>
              <w:r w:rsidRPr="00D823BF">
                <w:rPr>
                  <w:rFonts w:eastAsia="Calibri" w:cs="Arial"/>
                </w:rPr>
                <w:t>.</w:t>
              </w:r>
            </w:ins>
          </w:p>
          <w:p w:rsidR="00087C2B" w:rsidRPr="00087C2B" w:rsidRDefault="00D8622B">
            <w:pPr>
              <w:keepNext/>
              <w:keepLines/>
              <w:autoSpaceDE w:val="0"/>
              <w:autoSpaceDN w:val="0"/>
              <w:adjustRightInd w:val="0"/>
              <w:spacing w:before="60" w:after="60" w:line="280" w:lineRule="atLeast"/>
              <w:rPr>
                <w:ins w:id="1534" w:author="gorgemj" w:date="2017-11-20T09:03:00Z"/>
                <w:rFonts w:eastAsia="Calibri" w:cs="Arial"/>
                <w:i/>
                <w:sz w:val="18"/>
              </w:rPr>
              <w:pPrChange w:id="1535" w:author="gorgemj" w:date="2017-11-20T09:02:00Z">
                <w:pPr>
                  <w:keepNext/>
                  <w:keepLines/>
                  <w:autoSpaceDE w:val="0"/>
                  <w:autoSpaceDN w:val="0"/>
                  <w:adjustRightInd w:val="0"/>
                  <w:spacing w:before="60" w:after="60" w:line="280" w:lineRule="atLeast"/>
                  <w:ind w:left="306" w:hanging="306"/>
                </w:pPr>
              </w:pPrChange>
            </w:pPr>
            <w:del w:id="1536" w:author="gorgemj" w:date="2017-11-20T09:03:00Z">
              <w:r w:rsidRPr="00817CEB" w:rsidDel="00087C2B">
                <w:rPr>
                  <w:rFonts w:eastAsia="Calibri" w:cs="Arial"/>
                </w:rPr>
                <w:delText>(5) The purpose of the fifth and final level of defence is to mitigate the radiological consequences of radioactive releases that could potentially result from accident conditions. This requires the provision of an adequately equipped emergency control centre, and emergency plans and emergency procedures for on-site and off-site emergency response.</w:delText>
              </w:r>
            </w:del>
            <w:ins w:id="1537" w:author="gorgemj" w:date="2017-11-20T09:02:00Z">
              <w:r w:rsidR="00087C2B">
                <w:rPr>
                  <w:rFonts w:eastAsia="Calibri" w:cs="Arial"/>
                  <w:i/>
                  <w:sz w:val="18"/>
                </w:rPr>
                <w:t>Footnote</w:t>
              </w:r>
            </w:ins>
            <w:ins w:id="1538" w:author="gorgemj" w:date="2017-11-20T09:04:00Z">
              <w:r w:rsidR="00087C2B">
                <w:rPr>
                  <w:rFonts w:eastAsia="Calibri" w:cs="Arial"/>
                  <w:i/>
                  <w:sz w:val="18"/>
                </w:rPr>
                <w:t>s</w:t>
              </w:r>
            </w:ins>
            <w:ins w:id="1539" w:author="gorgemj" w:date="2017-11-20T09:02:00Z">
              <w:r w:rsidR="00087C2B">
                <w:rPr>
                  <w:rFonts w:eastAsia="Calibri" w:cs="Arial"/>
                  <w:i/>
                  <w:sz w:val="18"/>
                </w:rPr>
                <w:t>:</w:t>
              </w:r>
            </w:ins>
            <w:ins w:id="1540" w:author="gorgemj" w:date="2017-11-20T09:03:00Z">
              <w:r w:rsidR="00087C2B">
                <w:rPr>
                  <w:rFonts w:eastAsia="Calibri" w:cs="Arial"/>
                  <w:i/>
                  <w:sz w:val="18"/>
                </w:rPr>
                <w:t xml:space="preserve"> </w:t>
              </w:r>
              <w:r w:rsidR="00087C2B" w:rsidRPr="00087C2B">
                <w:rPr>
                  <w:rFonts w:eastAsia="Calibri" w:cs="Arial"/>
                  <w:i/>
                  <w:sz w:val="18"/>
                  <w:vertAlign w:val="superscript"/>
                  <w:rPrChange w:id="1541" w:author="gorgemj" w:date="2017-11-20T09:03:00Z">
                    <w:rPr>
                      <w:rFonts w:eastAsia="Calibri" w:cs="Arial"/>
                      <w:i/>
                      <w:sz w:val="18"/>
                    </w:rPr>
                  </w:rPrChange>
                </w:rPr>
                <w:t>3</w:t>
              </w:r>
            </w:ins>
            <w:ins w:id="1542" w:author="gorgemj" w:date="2017-11-20T09:02:00Z">
              <w:r w:rsidR="00087C2B">
                <w:rPr>
                  <w:rFonts w:eastAsia="Calibri" w:cs="Arial"/>
                  <w:i/>
                  <w:sz w:val="18"/>
                </w:rPr>
                <w:t xml:space="preserve"> </w:t>
              </w:r>
            </w:ins>
            <w:ins w:id="1543" w:author="gorgemj" w:date="2017-11-20T09:03:00Z">
              <w:r w:rsidR="00087C2B" w:rsidRPr="00087C2B">
                <w:rPr>
                  <w:i/>
                  <w:color w:val="221E1F"/>
                  <w:sz w:val="18"/>
                  <w:szCs w:val="18"/>
                  <w:rPrChange w:id="1544" w:author="gorgemj" w:date="2017-11-20T09:03:00Z">
                    <w:rPr>
                      <w:color w:val="221E1F"/>
                      <w:sz w:val="18"/>
                      <w:szCs w:val="18"/>
                    </w:rPr>
                  </w:rPrChange>
                </w:rPr>
                <w:t>An ‘early radioactive release’ in this context is a radioactive release for which off-site protective actions would be necessary but would be unlikely to be fully effective in due time. A ‘large radioactive release’ is a radioactive release for which off-site protective actions that are limited in terms of lengths of time and areas of application would be insufficient for the protection of people and of the environment.</w:t>
              </w:r>
            </w:ins>
          </w:p>
          <w:p w:rsidR="00087C2B" w:rsidRDefault="00087C2B">
            <w:pPr>
              <w:keepNext/>
              <w:keepLines/>
              <w:autoSpaceDE w:val="0"/>
              <w:autoSpaceDN w:val="0"/>
              <w:adjustRightInd w:val="0"/>
              <w:spacing w:before="60" w:after="60" w:line="280" w:lineRule="atLeast"/>
              <w:rPr>
                <w:rFonts w:eastAsia="Calibri" w:cs="Arial"/>
              </w:rPr>
              <w:pPrChange w:id="1545" w:author="gorgemj" w:date="2017-11-20T09:02:00Z">
                <w:pPr>
                  <w:keepNext/>
                  <w:keepLines/>
                  <w:autoSpaceDE w:val="0"/>
                  <w:autoSpaceDN w:val="0"/>
                  <w:adjustRightInd w:val="0"/>
                  <w:spacing w:before="60" w:after="60" w:line="280" w:lineRule="atLeast"/>
                  <w:ind w:left="306" w:hanging="306"/>
                </w:pPr>
              </w:pPrChange>
            </w:pPr>
            <w:ins w:id="1546" w:author="gorgemj" w:date="2017-11-20T09:02:00Z">
              <w:r>
                <w:rPr>
                  <w:rFonts w:eastAsia="Calibri" w:cs="Arial"/>
                  <w:i/>
                  <w:sz w:val="18"/>
                  <w:vertAlign w:val="superscript"/>
                </w:rPr>
                <w:t>4</w:t>
              </w:r>
              <w:r>
                <w:rPr>
                  <w:rFonts w:eastAsia="Calibri" w:cs="Arial"/>
                  <w:i/>
                  <w:sz w:val="18"/>
                </w:rPr>
                <w:t xml:space="preserve"> </w:t>
              </w:r>
              <w:r w:rsidRPr="00973077">
                <w:rPr>
                  <w:rFonts w:eastAsia="Calibri" w:cs="Arial"/>
                  <w:i/>
                  <w:sz w:val="18"/>
                </w:rPr>
                <w:t>The possibility of certain conditions arising may be considered to have been ‘practically</w:t>
              </w:r>
              <w:r>
                <w:rPr>
                  <w:rFonts w:eastAsia="Calibri" w:cs="Arial"/>
                  <w:i/>
                  <w:sz w:val="18"/>
                </w:rPr>
                <w:t xml:space="preserve"> </w:t>
              </w:r>
              <w:r w:rsidRPr="00973077">
                <w:rPr>
                  <w:rFonts w:eastAsia="Calibri" w:cs="Arial"/>
                  <w:i/>
                  <w:sz w:val="18"/>
                </w:rPr>
                <w:t>eliminated’ if it would be physically impossible for the conditions to arise or if these conditions</w:t>
              </w:r>
              <w:r>
                <w:rPr>
                  <w:rFonts w:eastAsia="Calibri" w:cs="Arial"/>
                  <w:i/>
                  <w:sz w:val="18"/>
                </w:rPr>
                <w:t xml:space="preserve"> </w:t>
              </w:r>
              <w:r w:rsidRPr="00973077">
                <w:rPr>
                  <w:rFonts w:eastAsia="Calibri" w:cs="Arial"/>
                  <w:i/>
                  <w:sz w:val="18"/>
                </w:rPr>
                <w:t>could be considered with a high level of confidence to be extremely unlikely to arise</w:t>
              </w:r>
            </w:ins>
          </w:p>
        </w:tc>
        <w:tc>
          <w:tcPr>
            <w:tcW w:w="6912" w:type="dxa"/>
            <w:gridSpan w:val="3"/>
            <w:tcPrChange w:id="1547" w:author="gorgemj" w:date="2017-11-30T12:36:00Z">
              <w:tcPr>
                <w:tcW w:w="5130" w:type="dxa"/>
                <w:gridSpan w:val="8"/>
              </w:tcPr>
            </w:tcPrChange>
          </w:tcPr>
          <w:p w:rsidR="003C7D02" w:rsidRPr="003C7D02" w:rsidRDefault="003C7D02">
            <w:pPr>
              <w:pStyle w:val="TableNormal1"/>
              <w:rPr>
                <w:ins w:id="1548" w:author="gorgemj" w:date="2017-11-30T10:32:00Z"/>
                <w:rFonts w:ascii="Calibri" w:hAnsi="Calibri"/>
                <w:sz w:val="22"/>
                <w:szCs w:val="22"/>
                <w:rPrChange w:id="1549" w:author="gorgemj" w:date="2017-11-30T10:32:00Z">
                  <w:rPr>
                    <w:ins w:id="1550" w:author="gorgemj" w:date="2017-11-30T10:32:00Z"/>
                    <w:rFonts w:eastAsia="Calibri" w:cs="Arial"/>
                    <w:b/>
                    <w:szCs w:val="20"/>
                    <w:u w:val="single"/>
                  </w:rPr>
                </w:rPrChange>
              </w:rPr>
              <w:pPrChange w:id="1551" w:author="gorgemj" w:date="2017-11-30T11:05:00Z">
                <w:pPr>
                  <w:pStyle w:val="ListParagraph"/>
                  <w:keepNext/>
                  <w:keepLines/>
                  <w:numPr>
                    <w:ilvl w:val="1"/>
                    <w:numId w:val="15"/>
                  </w:numPr>
                  <w:spacing w:before="60" w:after="60" w:line="280" w:lineRule="atLeast"/>
                  <w:ind w:left="522" w:hanging="360"/>
                  <w:contextualSpacing w:val="0"/>
                </w:pPr>
              </w:pPrChange>
            </w:pPr>
            <w:ins w:id="1552" w:author="gorgemj" w:date="2017-11-30T10:32:00Z">
              <w:r w:rsidRPr="0051652D">
                <w:t>An additional level of defense is</w:t>
              </w:r>
              <w:r>
                <w:t xml:space="preserve"> </w:t>
              </w:r>
              <w:r w:rsidRPr="0051652D">
                <w:t>provided through diverse mitigation functions that are included within the passive safety</w:t>
              </w:r>
              <w:r>
                <w:t xml:space="preserve"> </w:t>
              </w:r>
              <w:r w:rsidRPr="0051652D">
                <w:t>systems.</w:t>
              </w:r>
              <w:r w:rsidR="002B484D">
                <w:t xml:space="preserve"> </w:t>
              </w:r>
            </w:ins>
            <w:ins w:id="1553" w:author="gorgemj" w:date="2017-11-30T10:33:00Z">
              <w:r w:rsidR="002B484D">
                <w:t>T</w:t>
              </w:r>
            </w:ins>
            <w:ins w:id="1554" w:author="gorgemj" w:date="2017-11-30T10:32:00Z">
              <w:r w:rsidR="002B484D" w:rsidRPr="002B484D">
                <w:rPr>
                  <w:rPrChange w:id="1555" w:author="gorgemj" w:date="2017-11-30T10:33:00Z">
                    <w:rPr>
                      <w:b/>
                    </w:rPr>
                  </w:rPrChange>
                </w:rPr>
                <w:t>h</w:t>
              </w:r>
            </w:ins>
            <w:ins w:id="1556" w:author="gorgemj" w:date="2017-11-30T10:33:00Z">
              <w:r w:rsidR="002B484D" w:rsidRPr="002B484D">
                <w:rPr>
                  <w:rPrChange w:id="1557" w:author="gorgemj" w:date="2017-11-30T10:33:00Z">
                    <w:rPr>
                      <w:b/>
                    </w:rPr>
                  </w:rPrChange>
                </w:rPr>
                <w:t>is</w:t>
              </w:r>
            </w:ins>
            <w:ins w:id="1558" w:author="gorgemj" w:date="2017-11-30T10:32:00Z">
              <w:r w:rsidR="002B484D">
                <w:rPr>
                  <w:b/>
                </w:rPr>
                <w:t xml:space="preserve"> </w:t>
              </w:r>
            </w:ins>
            <w:ins w:id="1559" w:author="gorgemj" w:date="2017-11-30T10:35:00Z">
              <w:r w:rsidR="002B484D">
                <w:rPr>
                  <w:b/>
                </w:rPr>
                <w:t>fourth</w:t>
              </w:r>
            </w:ins>
            <w:ins w:id="1560" w:author="gorgemj" w:date="2017-11-30T10:32:00Z">
              <w:r w:rsidR="002B484D">
                <w:rPr>
                  <w:b/>
                </w:rPr>
                <w:t xml:space="preserve"> level</w:t>
              </w:r>
            </w:ins>
            <w:ins w:id="1561" w:author="gorgemj" w:date="2017-11-30T10:33:00Z">
              <w:r w:rsidR="002B484D">
                <w:rPr>
                  <w:b/>
                </w:rPr>
                <w:t xml:space="preserve"> of defense</w:t>
              </w:r>
            </w:ins>
            <w:ins w:id="1562" w:author="gorgemj" w:date="2017-11-30T10:32:00Z">
              <w:r w:rsidR="002B484D">
                <w:rPr>
                  <w:b/>
                </w:rPr>
                <w:t xml:space="preserve"> </w:t>
              </w:r>
              <w:r w:rsidR="002B484D">
                <w:t>mitigat</w:t>
              </w:r>
            </w:ins>
            <w:ins w:id="1563" w:author="gorgemj" w:date="2017-11-30T10:33:00Z">
              <w:r w:rsidR="002B484D">
                <w:t>es</w:t>
              </w:r>
            </w:ins>
            <w:ins w:id="1564" w:author="gorgemj" w:date="2017-11-30T10:32:00Z">
              <w:r w:rsidR="002B484D">
                <w:t xml:space="preserve"> multiple failure events</w:t>
              </w:r>
              <w:r w:rsidR="002B484D" w:rsidRPr="004D1C42">
                <w:t xml:space="preserve">. </w:t>
              </w:r>
            </w:ins>
            <w:ins w:id="1565" w:author="gorgemj" w:date="2017-11-30T10:34:00Z">
              <w:r w:rsidR="002B484D">
                <w:t>D</w:t>
              </w:r>
            </w:ins>
            <w:ins w:id="1566" w:author="gorgemj" w:date="2017-11-30T10:32:00Z">
              <w:r w:rsidR="002B484D" w:rsidRPr="004D1C42">
                <w:t xml:space="preserve">iversity exists, for example, in the residual heat removal function. The passive residual heat removal heat exchanger is the passive safety feature for removing core decay heat during a transient. In case of multiple failures that prevent </w:t>
              </w:r>
              <w:r w:rsidR="002B484D">
                <w:t xml:space="preserve">the </w:t>
              </w:r>
              <w:r w:rsidR="002B484D" w:rsidRPr="004D1C42">
                <w:t>passive residual heat removal heat exchanger</w:t>
              </w:r>
              <w:r w:rsidR="002B484D">
                <w:t xml:space="preserve"> to</w:t>
              </w:r>
              <w:r w:rsidR="002B484D" w:rsidRPr="004D1C42">
                <w:t xml:space="preserve"> function, </w:t>
              </w:r>
              <w:r w:rsidR="002B484D">
                <w:t>another level of defen</w:t>
              </w:r>
            </w:ins>
            <w:ins w:id="1567" w:author="gorgemj" w:date="2017-11-30T10:34:00Z">
              <w:r w:rsidR="002B484D">
                <w:t>s</w:t>
              </w:r>
            </w:ins>
            <w:ins w:id="1568" w:author="gorgemj" w:date="2017-11-30T10:32:00Z">
              <w:r w:rsidR="002B484D">
                <w:t>e</w:t>
              </w:r>
              <w:r w:rsidR="002B484D" w:rsidRPr="004D1C42">
                <w:t xml:space="preserve"> is provided by the passive safety injection functions of the Passive Co</w:t>
              </w:r>
              <w:r w:rsidR="002B484D">
                <w:t>re</w:t>
              </w:r>
              <w:r w:rsidR="002B484D" w:rsidRPr="004D1C42">
                <w:t xml:space="preserve"> Cooling System (P</w:t>
              </w:r>
              <w:r w:rsidR="002B484D">
                <w:t>X</w:t>
              </w:r>
              <w:r w:rsidR="002B484D" w:rsidRPr="004D1C42">
                <w:t>S) and automatic depressurization function of the Reactor Coolant System (RCS) via passive feed and bleed.</w:t>
              </w:r>
            </w:ins>
            <w:ins w:id="1569" w:author="gorgemj" w:date="2017-11-30T10:35:00Z">
              <w:r w:rsidR="002B484D">
                <w:t xml:space="preserve"> The diverse actuation system (DAS) </w:t>
              </w:r>
            </w:ins>
            <w:ins w:id="1570" w:author="gorgemj" w:date="2017-11-30T11:06:00Z">
              <w:r w:rsidR="00B61F44">
                <w:t>actuates the passive safety systems in case of PMS failure.</w:t>
              </w:r>
            </w:ins>
          </w:p>
          <w:p w:rsidR="00B61F44" w:rsidRDefault="00B61F44" w:rsidP="00B61F44">
            <w:pPr>
              <w:pStyle w:val="TableNormal1"/>
              <w:rPr>
                <w:ins w:id="1571" w:author="gorgemj" w:date="2017-11-30T11:08:00Z"/>
              </w:rPr>
            </w:pPr>
            <w:ins w:id="1572" w:author="gorgemj" w:date="2017-11-30T11:08:00Z">
              <w:r w:rsidRPr="00477BB6">
                <w:t xml:space="preserve">The </w:t>
              </w:r>
              <w:r w:rsidRPr="00477BB6">
                <w:rPr>
                  <w:b/>
                </w:rPr>
                <w:t>AP1000</w:t>
              </w:r>
              <w:r w:rsidRPr="00477BB6">
                <w:t xml:space="preserve"> plant design features enhanced safety such that no severe release of fission products is predicted to occur from an initially intact containment for several days after the onset of core damage, assuming no actions for recovery. This time enables accident management actions to mitigate the accident and prevent containment failure to be performed. The total plant frequency (which includes internal events, internal fire and internal flood events, at power and at shutdown) of large release as predicted by the PRA is 5.9E-8 events per reactor year, which is much lower than for currently operating plants.</w:t>
              </w:r>
              <w:r>
                <w:t xml:space="preserve"> </w:t>
              </w:r>
            </w:ins>
          </w:p>
          <w:p w:rsidR="00D8622B" w:rsidRPr="000B2F1C" w:rsidRDefault="00D8622B">
            <w:pPr>
              <w:pStyle w:val="TableNormal1"/>
              <w:pPrChange w:id="1573" w:author="gorgemj" w:date="2017-11-30T11:06:00Z">
                <w:pPr>
                  <w:pStyle w:val="ListParagraph"/>
                  <w:keepNext/>
                  <w:keepLines/>
                  <w:numPr>
                    <w:ilvl w:val="1"/>
                    <w:numId w:val="15"/>
                  </w:numPr>
                  <w:spacing w:before="60" w:after="60" w:line="280" w:lineRule="atLeast"/>
                  <w:ind w:left="522" w:hanging="360"/>
                  <w:contextualSpacing w:val="0"/>
                </w:pPr>
              </w:pPrChange>
            </w:pPr>
            <w:del w:id="1574" w:author="gorgemj" w:date="2017-11-30T11:06:00Z">
              <w:r w:rsidRPr="004C5A01" w:rsidDel="00B61F44">
                <w:rPr>
                  <w:b/>
                  <w:u w:val="single"/>
                </w:rPr>
                <w:delText>Fission Product Release.</w:delText>
              </w:r>
              <w:r w:rsidRPr="004C5A01" w:rsidDel="00B61F44">
                <w:delText xml:space="preserve"> </w:delText>
              </w:r>
            </w:del>
            <w:del w:id="1575" w:author="gorgemj" w:date="2017-11-09T17:52:00Z">
              <w:r w:rsidRPr="0051652D" w:rsidDel="004C5A01">
                <w:delText>Fuel cladding provides the first barrier to the release of radiation in</w:delText>
              </w:r>
              <w:r w:rsidDel="004C5A01">
                <w:delText xml:space="preserve"> </w:delText>
              </w:r>
              <w:r w:rsidRPr="0051652D" w:rsidDel="004C5A01">
                <w:delText>the highly unlikely event of an accident. The reactor coolant pressure boundary, in particular</w:delText>
              </w:r>
              <w:r w:rsidDel="004C5A01">
                <w:delText xml:space="preserve"> </w:delText>
              </w:r>
              <w:r w:rsidRPr="0051652D" w:rsidDel="004C5A01">
                <w:delText>the reactor pressure vessel and the reactor coolant piping, provide independent barriers to</w:delText>
              </w:r>
              <w:r w:rsidDel="004C5A01">
                <w:delText xml:space="preserve"> </w:delText>
              </w:r>
              <w:r w:rsidRPr="0051652D" w:rsidDel="004C5A01">
                <w:delText>prevent the release of radiation. Furthermore, in conjunction with the surrounding shield</w:delText>
              </w:r>
              <w:r w:rsidDel="004C5A01">
                <w:delText xml:space="preserve"> </w:delText>
              </w:r>
              <w:r w:rsidRPr="0051652D" w:rsidDel="004C5A01">
                <w:delText>building, the steel containment vessel provides additional protection by establishing a third</w:delText>
              </w:r>
              <w:r w:rsidDel="004C5A01">
                <w:delText xml:space="preserve"> </w:delText>
              </w:r>
              <w:r w:rsidRPr="0051652D" w:rsidDel="004C5A01">
                <w:delText>barrier and by providing natural convection air currents to cool the steel containment. The</w:delText>
              </w:r>
              <w:r w:rsidDel="004C5A01">
                <w:delText xml:space="preserve"> </w:delText>
              </w:r>
              <w:r w:rsidRPr="0051652D" w:rsidDel="004C5A01">
                <w:delText xml:space="preserve">natural convection cooling can be enhanced with </w:delText>
              </w:r>
              <w:r w:rsidDel="004C5A01">
                <w:delText>e</w:delText>
              </w:r>
              <w:r w:rsidRPr="0051652D" w:rsidDel="004C5A01">
                <w:delText>vaporative cooling by allowing water to</w:delText>
              </w:r>
              <w:r w:rsidDel="004C5A01">
                <w:delText xml:space="preserve"> </w:delText>
              </w:r>
              <w:r w:rsidRPr="0051652D" w:rsidDel="004C5A01">
                <w:delText>drain from a large tank located at the top of the shield building on to the steel containment.</w:delText>
              </w:r>
            </w:del>
          </w:p>
        </w:tc>
      </w:tr>
      <w:tr w:rsidR="00B61F44" w:rsidRPr="00817CEB" w:rsidTr="00814E5E">
        <w:tblPrEx>
          <w:tblPrExChange w:id="1576" w:author="gorgemj" w:date="2017-11-30T12:36:00Z">
            <w:tblPrEx>
              <w:tblW w:w="14165" w:type="dxa"/>
              <w:tblInd w:w="-318" w:type="dxa"/>
            </w:tblPrEx>
          </w:tblPrExChange>
        </w:tblPrEx>
        <w:trPr>
          <w:cantSplit/>
          <w:ins w:id="1577" w:author="gorgemj" w:date="2017-11-30T11:09:00Z"/>
          <w:trPrChange w:id="1578" w:author="gorgemj" w:date="2017-11-30T12:36:00Z">
            <w:trPr>
              <w:gridBefore w:val="1"/>
              <w:gridAfter w:val="0"/>
              <w:cantSplit/>
            </w:trPr>
          </w:trPrChange>
        </w:trPr>
        <w:tc>
          <w:tcPr>
            <w:tcW w:w="947" w:type="dxa"/>
            <w:tcPrChange w:id="1579" w:author="gorgemj" w:date="2017-11-30T12:36:00Z">
              <w:tcPr>
                <w:tcW w:w="966" w:type="dxa"/>
                <w:gridSpan w:val="3"/>
              </w:tcPr>
            </w:tcPrChange>
          </w:tcPr>
          <w:p w:rsidR="00B61F44" w:rsidRPr="000B2F1C" w:rsidRDefault="00B61F44" w:rsidP="00125120">
            <w:pPr>
              <w:keepNext/>
              <w:keepLines/>
              <w:autoSpaceDE w:val="0"/>
              <w:autoSpaceDN w:val="0"/>
              <w:adjustRightInd w:val="0"/>
              <w:spacing w:before="60" w:after="60" w:line="280" w:lineRule="atLeast"/>
              <w:jc w:val="center"/>
              <w:rPr>
                <w:ins w:id="1580" w:author="gorgemj" w:date="2017-11-30T11:09:00Z"/>
                <w:rFonts w:cs="Arial"/>
              </w:rPr>
            </w:pPr>
            <w:ins w:id="1581" w:author="gorgemj" w:date="2017-11-30T11:09:00Z">
              <w:r w:rsidRPr="00477BB6">
                <w:rPr>
                  <w:rFonts w:cs="Arial"/>
                </w:rPr>
                <w:t>2.13 (cont.)</w:t>
              </w:r>
            </w:ins>
          </w:p>
        </w:tc>
        <w:tc>
          <w:tcPr>
            <w:tcW w:w="693" w:type="dxa"/>
            <w:tcPrChange w:id="1582" w:author="gorgemj" w:date="2017-11-30T12:36:00Z">
              <w:tcPr>
                <w:tcW w:w="726" w:type="dxa"/>
                <w:gridSpan w:val="5"/>
              </w:tcPr>
            </w:tcPrChange>
          </w:tcPr>
          <w:p w:rsidR="00B61F44" w:rsidRPr="000B2F1C" w:rsidDel="004B08EF" w:rsidRDefault="00B61F44" w:rsidP="000B2F1C">
            <w:pPr>
              <w:keepNext/>
              <w:keepLines/>
              <w:autoSpaceDE w:val="0"/>
              <w:autoSpaceDN w:val="0"/>
              <w:adjustRightInd w:val="0"/>
              <w:spacing w:before="60" w:after="60" w:line="280" w:lineRule="atLeast"/>
              <w:jc w:val="center"/>
              <w:rPr>
                <w:ins w:id="1583" w:author="gorgemj" w:date="2017-11-30T11:09:00Z"/>
                <w:rFonts w:cs="Arial"/>
                <w:bCs/>
              </w:rPr>
            </w:pPr>
            <w:ins w:id="1584" w:author="gorgemj" w:date="2017-11-30T11:09:00Z">
              <w:r>
                <w:rPr>
                  <w:rFonts w:cs="Arial"/>
                  <w:bCs/>
                </w:rPr>
                <w:t xml:space="preserve">6 </w:t>
              </w:r>
            </w:ins>
          </w:p>
        </w:tc>
        <w:tc>
          <w:tcPr>
            <w:tcW w:w="5038" w:type="dxa"/>
            <w:gridSpan w:val="2"/>
            <w:tcPrChange w:id="1585" w:author="gorgemj" w:date="2017-11-30T12:36:00Z">
              <w:tcPr>
                <w:tcW w:w="6236" w:type="dxa"/>
                <w:gridSpan w:val="9"/>
              </w:tcPr>
            </w:tcPrChange>
          </w:tcPr>
          <w:p w:rsidR="00B61F44" w:rsidRDefault="00B61F44" w:rsidP="00D823BF">
            <w:pPr>
              <w:keepNext/>
              <w:keepLines/>
              <w:autoSpaceDE w:val="0"/>
              <w:autoSpaceDN w:val="0"/>
              <w:adjustRightInd w:val="0"/>
              <w:spacing w:before="60" w:after="60" w:line="280" w:lineRule="atLeast"/>
              <w:ind w:left="306" w:hanging="306"/>
              <w:rPr>
                <w:ins w:id="1586" w:author="gorgemj" w:date="2017-11-30T11:09:00Z"/>
                <w:rFonts w:eastAsia="Calibri" w:cs="Arial"/>
              </w:rPr>
            </w:pPr>
          </w:p>
        </w:tc>
        <w:tc>
          <w:tcPr>
            <w:tcW w:w="6912" w:type="dxa"/>
            <w:gridSpan w:val="3"/>
            <w:tcPrChange w:id="1587" w:author="gorgemj" w:date="2017-11-30T12:36:00Z">
              <w:tcPr>
                <w:tcW w:w="6237" w:type="dxa"/>
                <w:gridSpan w:val="8"/>
              </w:tcPr>
            </w:tcPrChange>
          </w:tcPr>
          <w:p w:rsidR="00B61F44" w:rsidRPr="0051652D" w:rsidRDefault="00B61F44" w:rsidP="000B2F1C">
            <w:pPr>
              <w:pStyle w:val="TableNormal1"/>
              <w:rPr>
                <w:ins w:id="1588" w:author="gorgemj" w:date="2017-11-30T11:09:00Z"/>
              </w:rPr>
            </w:pPr>
            <w:ins w:id="1589" w:author="gorgemj" w:date="2017-11-30T11:10:00Z">
              <w:r>
                <w:rPr>
                  <w:lang w:val="en-GB"/>
                </w:rPr>
                <w:t>T</w:t>
              </w:r>
              <w:r w:rsidRPr="00A82D8F">
                <w:rPr>
                  <w:lang w:val="en-GB"/>
                </w:rPr>
                <w:t xml:space="preserve">he philosophy of the </w:t>
              </w:r>
              <w:r w:rsidRPr="00477BB6">
                <w:rPr>
                  <w:b/>
                  <w:lang w:val="en-GB"/>
                </w:rPr>
                <w:t>AP1000</w:t>
              </w:r>
              <w:r w:rsidRPr="00A82D8F">
                <w:rPr>
                  <w:lang w:val="en-GB"/>
                </w:rPr>
                <w:t xml:space="preserve"> plant core melt accident mitigation is the in-vessel-retention of the damaged core, supported by passive containment cooling and adequate hydrogen management. </w:t>
              </w:r>
            </w:ins>
            <w:ins w:id="1590" w:author="gorgemj" w:date="2017-11-30T11:09:00Z">
              <w:r w:rsidRPr="00A82D8F">
                <w:t xml:space="preserve">The </w:t>
              </w:r>
              <w:r w:rsidRPr="00A82D8F">
                <w:rPr>
                  <w:b/>
                </w:rPr>
                <w:t xml:space="preserve">AP1000 </w:t>
              </w:r>
              <w:r w:rsidRPr="00A82D8F">
                <w:t>plant</w:t>
              </w:r>
              <w:r w:rsidRPr="00A82D8F">
                <w:rPr>
                  <w:b/>
                </w:rPr>
                <w:t xml:space="preserve"> </w:t>
              </w:r>
              <w:r w:rsidRPr="00A82D8F">
                <w:t>is designed to drain the high capacity in-containment refueling water storage tank water into the reactor cavity in the event that the core has overheated. This provides cooling on the outside of the</w:t>
              </w:r>
              <w:r>
                <w:t xml:space="preserve"> </w:t>
              </w:r>
              <w:r w:rsidRPr="00A82D8F">
                <w:t>reactor vessel preventing reactor vessel failure and subsequent spilling of molten core debris into the containment. Retention of debris in the vessel significantly reduces uncertainty in the assessment of containment failure</w:t>
              </w:r>
              <w:r>
                <w:t xml:space="preserve"> </w:t>
              </w:r>
              <w:r w:rsidRPr="00A82D8F">
                <w:t>and radioactive release to the environment as ex</w:t>
              </w:r>
              <w:r w:rsidRPr="00A82D8F">
                <w:noBreakHyphen/>
                <w:t>vessel severe accident phenomena such as the interaction of molten core material with concrete and ex-vessel steam explosion are precluded. Additional design provisions are included to prevent releases to the public: a large containment volume,</w:t>
              </w:r>
              <w:r>
                <w:t xml:space="preserve"> </w:t>
              </w:r>
              <w:r w:rsidRPr="00A82D8F">
                <w:t xml:space="preserve">hydrogen igniters, and passive autocatalytic recombiners. The </w:t>
              </w:r>
              <w:r w:rsidRPr="00477BB6">
                <w:rPr>
                  <w:b/>
                </w:rPr>
                <w:t>AP1000</w:t>
              </w:r>
              <w:r w:rsidRPr="00A82D8F">
                <w:t xml:space="preserve"> plant design also includes controlled containment venting capability which is not credited in the PRA but which is part of the measures identified in the severe accident mitigation guidelines to prevent containment failure in case</w:t>
              </w:r>
              <w:r>
                <w:t xml:space="preserve"> </w:t>
              </w:r>
              <w:r w:rsidRPr="00A82D8F">
                <w:t>of a core melt accident and failure of the core melt mitigation measures.</w:t>
              </w:r>
            </w:ins>
            <w:ins w:id="1591" w:author="gorgemj" w:date="2017-11-30T11:10:00Z">
              <w:r>
                <w:t xml:space="preserve"> </w:t>
              </w:r>
            </w:ins>
          </w:p>
        </w:tc>
      </w:tr>
      <w:tr w:rsidR="00B61F44" w:rsidRPr="00817CEB" w:rsidTr="00814E5E">
        <w:tblPrEx>
          <w:tblPrExChange w:id="1592" w:author="gorgemj" w:date="2017-11-30T12:36:00Z">
            <w:tblPrEx>
              <w:tblW w:w="14165" w:type="dxa"/>
              <w:tblInd w:w="-318" w:type="dxa"/>
            </w:tblPrEx>
          </w:tblPrExChange>
        </w:tblPrEx>
        <w:trPr>
          <w:cantSplit/>
          <w:ins w:id="1593" w:author="gorgemj" w:date="2017-11-30T11:12:00Z"/>
          <w:trPrChange w:id="1594" w:author="gorgemj" w:date="2017-11-30T12:36:00Z">
            <w:trPr>
              <w:gridBefore w:val="1"/>
              <w:gridAfter w:val="0"/>
              <w:cantSplit/>
            </w:trPr>
          </w:trPrChange>
        </w:trPr>
        <w:tc>
          <w:tcPr>
            <w:tcW w:w="947" w:type="dxa"/>
            <w:tcPrChange w:id="1595" w:author="gorgemj" w:date="2017-11-30T12:36:00Z">
              <w:tcPr>
                <w:tcW w:w="966" w:type="dxa"/>
                <w:gridSpan w:val="3"/>
              </w:tcPr>
            </w:tcPrChange>
          </w:tcPr>
          <w:p w:rsidR="00B61F44" w:rsidRPr="00477BB6" w:rsidRDefault="00B61F44" w:rsidP="00125120">
            <w:pPr>
              <w:keepNext/>
              <w:keepLines/>
              <w:autoSpaceDE w:val="0"/>
              <w:autoSpaceDN w:val="0"/>
              <w:adjustRightInd w:val="0"/>
              <w:spacing w:before="60" w:after="60" w:line="280" w:lineRule="atLeast"/>
              <w:jc w:val="center"/>
              <w:rPr>
                <w:ins w:id="1596" w:author="gorgemj" w:date="2017-11-30T11:12:00Z"/>
                <w:rFonts w:cs="Arial"/>
              </w:rPr>
            </w:pPr>
            <w:ins w:id="1597" w:author="gorgemj" w:date="2017-11-30T11:12:00Z">
              <w:r w:rsidRPr="00477BB6">
                <w:rPr>
                  <w:rFonts w:cs="Arial"/>
                </w:rPr>
                <w:t>2.13 (cont.)</w:t>
              </w:r>
            </w:ins>
          </w:p>
        </w:tc>
        <w:tc>
          <w:tcPr>
            <w:tcW w:w="693" w:type="dxa"/>
            <w:tcPrChange w:id="1598" w:author="gorgemj" w:date="2017-11-30T12:36:00Z">
              <w:tcPr>
                <w:tcW w:w="726" w:type="dxa"/>
                <w:gridSpan w:val="5"/>
              </w:tcPr>
            </w:tcPrChange>
          </w:tcPr>
          <w:p w:rsidR="00B61F44" w:rsidRDefault="00B61F44" w:rsidP="00B61F44">
            <w:pPr>
              <w:keepNext/>
              <w:keepLines/>
              <w:autoSpaceDE w:val="0"/>
              <w:autoSpaceDN w:val="0"/>
              <w:adjustRightInd w:val="0"/>
              <w:spacing w:before="60" w:after="60" w:line="280" w:lineRule="atLeast"/>
              <w:jc w:val="center"/>
              <w:rPr>
                <w:ins w:id="1599" w:author="gorgemj" w:date="2017-11-30T11:12:00Z"/>
                <w:rFonts w:cs="Arial"/>
                <w:bCs/>
              </w:rPr>
            </w:pPr>
            <w:ins w:id="1600" w:author="gorgemj" w:date="2017-11-30T11:12:00Z">
              <w:r>
                <w:rPr>
                  <w:rFonts w:cs="Arial"/>
                  <w:bCs/>
                </w:rPr>
                <w:t xml:space="preserve">6 </w:t>
              </w:r>
            </w:ins>
          </w:p>
        </w:tc>
        <w:tc>
          <w:tcPr>
            <w:tcW w:w="5038" w:type="dxa"/>
            <w:gridSpan w:val="2"/>
            <w:tcPrChange w:id="1601" w:author="gorgemj" w:date="2017-11-30T12:36:00Z">
              <w:tcPr>
                <w:tcW w:w="6236" w:type="dxa"/>
                <w:gridSpan w:val="9"/>
              </w:tcPr>
            </w:tcPrChange>
          </w:tcPr>
          <w:p w:rsidR="00B61F44" w:rsidRDefault="00B61F44" w:rsidP="00D823BF">
            <w:pPr>
              <w:keepNext/>
              <w:keepLines/>
              <w:autoSpaceDE w:val="0"/>
              <w:autoSpaceDN w:val="0"/>
              <w:adjustRightInd w:val="0"/>
              <w:spacing w:before="60" w:after="60" w:line="280" w:lineRule="atLeast"/>
              <w:ind w:left="306" w:hanging="306"/>
              <w:rPr>
                <w:ins w:id="1602" w:author="gorgemj" w:date="2017-11-30T11:12:00Z"/>
                <w:rFonts w:eastAsia="Calibri" w:cs="Arial"/>
              </w:rPr>
            </w:pPr>
          </w:p>
        </w:tc>
        <w:tc>
          <w:tcPr>
            <w:tcW w:w="6912" w:type="dxa"/>
            <w:gridSpan w:val="3"/>
            <w:tcPrChange w:id="1603" w:author="gorgemj" w:date="2017-11-30T12:36:00Z">
              <w:tcPr>
                <w:tcW w:w="6237" w:type="dxa"/>
                <w:gridSpan w:val="8"/>
              </w:tcPr>
            </w:tcPrChange>
          </w:tcPr>
          <w:p w:rsidR="00B61F44" w:rsidRDefault="00B61F44" w:rsidP="000B2F1C">
            <w:pPr>
              <w:pStyle w:val="TableNormal1"/>
              <w:rPr>
                <w:ins w:id="1604" w:author="gorgemj" w:date="2017-11-30T11:12:00Z"/>
                <w:lang w:val="en-GB"/>
              </w:rPr>
            </w:pPr>
            <w:ins w:id="1605" w:author="gorgemj" w:date="2017-11-30T11:13:00Z">
              <w:r>
                <w:t xml:space="preserve">The </w:t>
              </w:r>
            </w:ins>
            <w:ins w:id="1606" w:author="gorgemj" w:date="2017-11-30T11:14:00Z">
              <w:r>
                <w:t xml:space="preserve">operation of the passive cooling system also </w:t>
              </w:r>
            </w:ins>
            <w:ins w:id="1607" w:author="gorgemj" w:date="2017-11-30T11:20:00Z">
              <w:r w:rsidR="00FC67FA">
                <w:t xml:space="preserve">limits the fission products in the containment atmosphere. </w:t>
              </w:r>
            </w:ins>
            <w:ins w:id="1608" w:author="gorgemj" w:date="2017-11-30T11:12:00Z">
              <w:r w:rsidRPr="00A82D8F">
                <w:t xml:space="preserve">Effective passive aerosol deposition occurs within the </w:t>
              </w:r>
              <w:r w:rsidRPr="00477BB6">
                <w:rPr>
                  <w:b/>
                </w:rPr>
                <w:t>AP1000</w:t>
              </w:r>
              <w:r w:rsidRPr="00A82D8F">
                <w:t xml:space="preserve"> plant containment primarily by gravitational sedimentation and by thermophoresis and diffusiophoresis removal mechanisms promoted by the heat transfer to the </w:t>
              </w:r>
              <w:r>
                <w:t>containment</w:t>
              </w:r>
              <w:r w:rsidRPr="004C5A01">
                <w:t xml:space="preserve"> cooling surface. </w:t>
              </w:r>
              <w:r w:rsidRPr="00A82D8F">
                <w:t>As</w:t>
              </w:r>
              <w:r>
                <w:t xml:space="preserve"> a</w:t>
              </w:r>
              <w:r w:rsidRPr="00A82D8F">
                <w:t xml:space="preserve"> </w:t>
              </w:r>
              <w:r>
                <w:t>defense-in-depth measure</w:t>
              </w:r>
              <w:r w:rsidRPr="00A82D8F">
                <w:t xml:space="preserve">, the </w:t>
              </w:r>
              <w:r w:rsidRPr="00477BB6">
                <w:rPr>
                  <w:b/>
                </w:rPr>
                <w:t>AP1000</w:t>
              </w:r>
              <w:r w:rsidRPr="00A82D8F">
                <w:t xml:space="preserve"> plant containment design includes an active containment spray feature. The containment spray strategy is outlined in the severe accident mitigation guidelines. In the event of a loss of containment integrity as indicted by high radiation levels detected outside containment,</w:t>
              </w:r>
            </w:ins>
            <w:ins w:id="1609" w:author="gorgemj" w:date="2017-11-30T11:13:00Z">
              <w:r>
                <w:t xml:space="preserve"> </w:t>
              </w:r>
              <w:r w:rsidRPr="00A82D8F">
                <w:t xml:space="preserve">the containment spray system may be activated to wash aerosol fission products from the containment atmosphere to reduce the releases to the environment.  </w:t>
              </w:r>
            </w:ins>
          </w:p>
        </w:tc>
      </w:tr>
      <w:tr w:rsidR="00B61F44" w:rsidRPr="00817CEB" w:rsidTr="00814E5E">
        <w:trPr>
          <w:cantSplit/>
          <w:trPrChange w:id="1610" w:author="gorgemj" w:date="2017-11-30T12:36:00Z">
            <w:trPr>
              <w:gridBefore w:val="6"/>
              <w:gridAfter w:val="0"/>
              <w:cantSplit/>
            </w:trPr>
          </w:trPrChange>
        </w:trPr>
        <w:tc>
          <w:tcPr>
            <w:tcW w:w="947" w:type="dxa"/>
            <w:tcPrChange w:id="1611" w:author="gorgemj" w:date="2017-11-30T12:36:00Z">
              <w:tcPr>
                <w:tcW w:w="945" w:type="dxa"/>
                <w:gridSpan w:val="6"/>
              </w:tcPr>
            </w:tcPrChange>
          </w:tcPr>
          <w:p w:rsidR="00B61F44" w:rsidRPr="004D1C42" w:rsidRDefault="00B61F44" w:rsidP="00125120">
            <w:pPr>
              <w:keepNext/>
              <w:keepLines/>
              <w:autoSpaceDE w:val="0"/>
              <w:autoSpaceDN w:val="0"/>
              <w:adjustRightInd w:val="0"/>
              <w:spacing w:before="60" w:after="60" w:line="280" w:lineRule="atLeast"/>
              <w:jc w:val="center"/>
              <w:rPr>
                <w:rFonts w:cs="Arial"/>
                <w:rPrChange w:id="1612" w:author="gorgemj" w:date="2017-11-09T18:09:00Z">
                  <w:rPr>
                    <w:rFonts w:cs="Arial"/>
                    <w:b/>
                  </w:rPr>
                </w:rPrChange>
              </w:rPr>
            </w:pPr>
            <w:r w:rsidRPr="004D1C42">
              <w:rPr>
                <w:rFonts w:cs="Arial"/>
                <w:rPrChange w:id="1613" w:author="gorgemj" w:date="2017-11-09T18:09:00Z">
                  <w:rPr>
                    <w:rFonts w:cs="Arial"/>
                    <w:b/>
                  </w:rPr>
                </w:rPrChange>
              </w:rPr>
              <w:t>2.13 (cont.)</w:t>
            </w:r>
          </w:p>
        </w:tc>
        <w:tc>
          <w:tcPr>
            <w:tcW w:w="693" w:type="dxa"/>
            <w:tcPrChange w:id="1614" w:author="gorgemj" w:date="2017-11-30T12:36:00Z">
              <w:tcPr>
                <w:tcW w:w="747" w:type="dxa"/>
                <w:gridSpan w:val="3"/>
              </w:tcPr>
            </w:tcPrChange>
          </w:tcPr>
          <w:p w:rsidR="00B61F44" w:rsidRPr="004D1C42" w:rsidRDefault="00B61F44" w:rsidP="00AB69AF">
            <w:pPr>
              <w:keepNext/>
              <w:keepLines/>
              <w:autoSpaceDE w:val="0"/>
              <w:autoSpaceDN w:val="0"/>
              <w:adjustRightInd w:val="0"/>
              <w:spacing w:before="60" w:after="60" w:line="280" w:lineRule="atLeast"/>
              <w:jc w:val="center"/>
              <w:rPr>
                <w:rFonts w:cs="Arial"/>
                <w:bCs/>
                <w:color w:val="000000"/>
                <w:sz w:val="24"/>
                <w:szCs w:val="24"/>
                <w:rPrChange w:id="1615" w:author="gorgemj" w:date="2017-11-09T18:09:00Z">
                  <w:rPr>
                    <w:rFonts w:cs="Arial"/>
                    <w:b/>
                    <w:bCs/>
                    <w:color w:val="000000"/>
                    <w:sz w:val="24"/>
                    <w:szCs w:val="24"/>
                  </w:rPr>
                </w:rPrChange>
              </w:rPr>
            </w:pPr>
            <w:del w:id="1616" w:author="friedmbn" w:date="2017-11-27T16:03:00Z">
              <w:r w:rsidRPr="004D1C42" w:rsidDel="00AB69AF">
                <w:rPr>
                  <w:rFonts w:cs="Arial"/>
                  <w:bCs/>
                  <w:rPrChange w:id="1617" w:author="gorgemj" w:date="2017-11-09T18:09:00Z">
                    <w:rPr>
                      <w:rFonts w:cs="Arial"/>
                      <w:b/>
                      <w:bCs/>
                    </w:rPr>
                  </w:rPrChange>
                </w:rPr>
                <w:delText>1-6</w:delText>
              </w:r>
            </w:del>
            <w:ins w:id="1618" w:author="friedmbn" w:date="2017-11-27T16:03:00Z">
              <w:r>
                <w:rPr>
                  <w:rFonts w:cs="Arial"/>
                  <w:bCs/>
                </w:rPr>
                <w:t>7</w:t>
              </w:r>
            </w:ins>
            <w:del w:id="1619" w:author="friedmbn" w:date="2017-11-27T16:03:00Z">
              <w:r w:rsidRPr="004D1C42" w:rsidDel="00AB69AF">
                <w:rPr>
                  <w:rFonts w:cs="Arial"/>
                  <w:bCs/>
                  <w:rPrChange w:id="1620" w:author="gorgemj" w:date="2017-11-09T18:09:00Z">
                    <w:rPr>
                      <w:rFonts w:cs="Arial"/>
                      <w:b/>
                      <w:bCs/>
                    </w:rPr>
                  </w:rPrChange>
                </w:rPr>
                <w:delText xml:space="preserve"> </w:delText>
              </w:r>
            </w:del>
          </w:p>
        </w:tc>
        <w:tc>
          <w:tcPr>
            <w:tcW w:w="5038" w:type="dxa"/>
            <w:gridSpan w:val="2"/>
            <w:tcPrChange w:id="1621" w:author="gorgemj" w:date="2017-11-30T12:36:00Z">
              <w:tcPr>
                <w:tcW w:w="6768" w:type="dxa"/>
                <w:gridSpan w:val="7"/>
              </w:tcPr>
            </w:tcPrChange>
          </w:tcPr>
          <w:p w:rsidR="00B61F44" w:rsidRPr="00817CEB" w:rsidRDefault="00B61F44" w:rsidP="000B2F1C">
            <w:pPr>
              <w:keepNext/>
              <w:keepLines/>
              <w:autoSpaceDE w:val="0"/>
              <w:autoSpaceDN w:val="0"/>
              <w:adjustRightInd w:val="0"/>
              <w:spacing w:before="60" w:after="60" w:line="280" w:lineRule="atLeast"/>
              <w:ind w:left="306" w:hanging="306"/>
              <w:rPr>
                <w:rFonts w:eastAsia="Calibri" w:cs="Arial"/>
              </w:rPr>
            </w:pPr>
            <w:ins w:id="1622" w:author="gorgemj" w:date="2017-11-20T09:03:00Z">
              <w:r w:rsidRPr="00817CEB">
                <w:rPr>
                  <w:rFonts w:eastAsia="Calibri" w:cs="Arial"/>
                </w:rPr>
                <w:t xml:space="preserve">(5) The purpose of the fifth and final level of </w:t>
              </w:r>
              <w:proofErr w:type="spellStart"/>
              <w:r w:rsidRPr="00817CEB">
                <w:rPr>
                  <w:rFonts w:eastAsia="Calibri" w:cs="Arial"/>
                </w:rPr>
                <w:t>defence</w:t>
              </w:r>
              <w:proofErr w:type="spellEnd"/>
              <w:r w:rsidRPr="00817CEB">
                <w:rPr>
                  <w:rFonts w:eastAsia="Calibri" w:cs="Arial"/>
                </w:rPr>
                <w:t xml:space="preserve"> is to mitigate the radiological consequences of radioactive releases that could potentially result from accident conditions. This requires the provision of an adequately equipped emergency control </w:t>
              </w:r>
              <w:proofErr w:type="spellStart"/>
              <w:r w:rsidRPr="00817CEB">
                <w:rPr>
                  <w:rFonts w:eastAsia="Calibri" w:cs="Arial"/>
                </w:rPr>
                <w:t>centre</w:t>
              </w:r>
              <w:proofErr w:type="spellEnd"/>
              <w:r w:rsidRPr="00817CEB">
                <w:rPr>
                  <w:rFonts w:eastAsia="Calibri" w:cs="Arial"/>
                </w:rPr>
                <w:t>, and emergency plans and emergency procedures for on-site and off-site emergency response.</w:t>
              </w:r>
            </w:ins>
          </w:p>
        </w:tc>
        <w:tc>
          <w:tcPr>
            <w:tcW w:w="6912" w:type="dxa"/>
            <w:gridSpan w:val="3"/>
            <w:tcPrChange w:id="1623" w:author="gorgemj" w:date="2017-11-30T12:36:00Z">
              <w:tcPr>
                <w:tcW w:w="5130" w:type="dxa"/>
                <w:gridSpan w:val="8"/>
              </w:tcPr>
            </w:tcPrChange>
          </w:tcPr>
          <w:p w:rsidR="00FC67FA" w:rsidRDefault="001216B9">
            <w:pPr>
              <w:pStyle w:val="TableNormal1"/>
              <w:rPr>
                <w:ins w:id="1624" w:author="gorgemj" w:date="2017-11-30T11:24:00Z"/>
                <w:rStyle w:val="NormaltableChar"/>
              </w:rPr>
              <w:pPrChange w:id="1625" w:author="gorgemj" w:date="2017-11-30T11:24:00Z">
                <w:pPr>
                  <w:keepNext/>
                  <w:keepLines/>
                  <w:autoSpaceDE w:val="0"/>
                  <w:autoSpaceDN w:val="0"/>
                  <w:adjustRightInd w:val="0"/>
                  <w:spacing w:before="60" w:after="60" w:line="280" w:lineRule="atLeast"/>
                </w:pPr>
              </w:pPrChange>
            </w:pPr>
            <w:ins w:id="1626" w:author="gorgemj" w:date="2017-11-30T12:31:00Z">
              <w:r>
                <w:t xml:space="preserve">For the </w:t>
              </w:r>
              <w:r w:rsidRPr="001216B9">
                <w:rPr>
                  <w:b/>
                  <w:rPrChange w:id="1627" w:author="gorgemj" w:date="2017-11-30T12:31:00Z">
                    <w:rPr/>
                  </w:rPrChange>
                </w:rPr>
                <w:t>fifth level of defense</w:t>
              </w:r>
              <w:r>
                <w:t>, t</w:t>
              </w:r>
            </w:ins>
            <w:ins w:id="1628" w:author="gorgemj" w:date="2017-11-30T11:22:00Z">
              <w:r w:rsidR="00FC67FA" w:rsidRPr="00FC67FA">
                <w:t xml:space="preserve">he </w:t>
              </w:r>
              <w:r w:rsidR="00FC67FA" w:rsidRPr="00FC67FA">
                <w:rPr>
                  <w:b/>
                  <w:rPrChange w:id="1629" w:author="gorgemj" w:date="2017-11-30T11:23:00Z">
                    <w:rPr/>
                  </w:rPrChange>
                </w:rPr>
                <w:t>AP1000</w:t>
              </w:r>
              <w:r w:rsidR="00FC67FA" w:rsidRPr="00FC67FA">
                <w:t xml:space="preserve"> </w:t>
              </w:r>
              <w:r w:rsidR="00FC67FA">
                <w:t xml:space="preserve">plant </w:t>
              </w:r>
              <w:r w:rsidR="00FC67FA" w:rsidRPr="00FC67FA">
                <w:rPr>
                  <w:rStyle w:val="NormaltableChar"/>
                  <w:rPrChange w:id="1630" w:author="gorgemj" w:date="2017-11-30T11:23:00Z">
                    <w:rPr/>
                  </w:rPrChange>
                </w:rPr>
                <w:t>main control room and remote shutdown workstation each</w:t>
              </w:r>
            </w:ins>
            <w:ins w:id="1631" w:author="gorgemj" w:date="2017-11-30T11:23:00Z">
              <w:r w:rsidR="00FC67FA" w:rsidRPr="00FC67FA">
                <w:rPr>
                  <w:rStyle w:val="NormaltableChar"/>
                  <w:rPrChange w:id="1632" w:author="gorgemj" w:date="2017-11-30T11:23:00Z">
                    <w:rPr/>
                  </w:rPrChange>
                </w:rPr>
                <w:t xml:space="preserve"> </w:t>
              </w:r>
            </w:ins>
            <w:ins w:id="1633" w:author="gorgemj" w:date="2017-11-30T11:22:00Z">
              <w:r w:rsidR="00FC67FA" w:rsidRPr="00FC67FA">
                <w:rPr>
                  <w:rStyle w:val="NormaltableChar"/>
                  <w:rPrChange w:id="1634" w:author="gorgemj" w:date="2017-11-30T11:23:00Z">
                    <w:rPr/>
                  </w:rPrChange>
                </w:rPr>
                <w:t xml:space="preserve">provide capability to </w:t>
              </w:r>
              <w:r w:rsidR="00FC67FA" w:rsidRPr="00FC67FA">
                <w:rPr>
                  <w:rStyle w:val="NormaltableChar"/>
                  <w:rPrChange w:id="1635" w:author="gorgemj" w:date="2017-11-30T11:24:00Z">
                    <w:rPr/>
                  </w:rPrChange>
                </w:rPr>
                <w:t>control and monitor key plant functions.</w:t>
              </w:r>
            </w:ins>
            <w:ins w:id="1636" w:author="gorgemj" w:date="2017-11-30T11:24:00Z">
              <w:r w:rsidR="00FC67FA" w:rsidRPr="000B2F1C">
                <w:rPr>
                  <w:rStyle w:val="NormaltableChar"/>
                </w:rPr>
                <w:t xml:space="preserve"> </w:t>
              </w:r>
            </w:ins>
            <w:ins w:id="1637" w:author="gorgemj" w:date="2017-11-30T11:22:00Z">
              <w:r w:rsidR="00FC67FA" w:rsidRPr="00FC67FA">
                <w:rPr>
                  <w:rStyle w:val="NormaltableChar"/>
                  <w:rPrChange w:id="1638" w:author="gorgemj" w:date="2017-11-30T11:24:00Z">
                    <w:rPr/>
                  </w:rPrChange>
                </w:rPr>
                <w:t xml:space="preserve">The </w:t>
              </w:r>
              <w:r w:rsidR="00FC67FA" w:rsidRPr="00FC67FA">
                <w:rPr>
                  <w:rStyle w:val="NormaltableChar"/>
                  <w:b/>
                  <w:rPrChange w:id="1639" w:author="gorgemj" w:date="2017-11-30T11:24:00Z">
                    <w:rPr/>
                  </w:rPrChange>
                </w:rPr>
                <w:t>AP1000</w:t>
              </w:r>
              <w:r w:rsidR="00FC67FA" w:rsidRPr="00FC67FA">
                <w:rPr>
                  <w:rStyle w:val="NormaltableChar"/>
                  <w:rPrChange w:id="1640" w:author="gorgemj" w:date="2017-11-30T11:24:00Z">
                    <w:rPr/>
                  </w:rPrChange>
                </w:rPr>
                <w:t xml:space="preserve"> </w:t>
              </w:r>
            </w:ins>
            <w:ins w:id="1641" w:author="gorgemj" w:date="2017-11-30T11:23:00Z">
              <w:r w:rsidR="00FC67FA" w:rsidRPr="00FC67FA">
                <w:rPr>
                  <w:rStyle w:val="NormaltableChar"/>
                  <w:rPrChange w:id="1642" w:author="gorgemj" w:date="2017-11-30T11:24:00Z">
                    <w:rPr/>
                  </w:rPrChange>
                </w:rPr>
                <w:t xml:space="preserve">plant </w:t>
              </w:r>
            </w:ins>
            <w:ins w:id="1643" w:author="gorgemj" w:date="2017-11-30T11:22:00Z">
              <w:r w:rsidR="00FC67FA" w:rsidRPr="00FC67FA">
                <w:rPr>
                  <w:rStyle w:val="NormaltableChar"/>
                  <w:rPrChange w:id="1644" w:author="gorgemj" w:date="2017-11-30T11:24:00Z">
                    <w:rPr/>
                  </w:rPrChange>
                </w:rPr>
                <w:t>design also provides a control support area in the</w:t>
              </w:r>
            </w:ins>
            <w:ins w:id="1645" w:author="gorgemj" w:date="2017-11-30T11:23:00Z">
              <w:r w:rsidR="00FC67FA" w:rsidRPr="00FC67FA">
                <w:rPr>
                  <w:rStyle w:val="NormaltableChar"/>
                  <w:rPrChange w:id="1646" w:author="gorgemj" w:date="2017-11-30T11:24:00Z">
                    <w:rPr/>
                  </w:rPrChange>
                </w:rPr>
                <w:t xml:space="preserve"> </w:t>
              </w:r>
            </w:ins>
            <w:ins w:id="1647" w:author="gorgemj" w:date="2017-11-30T11:22:00Z">
              <w:r w:rsidR="00FC67FA" w:rsidRPr="00FC67FA">
                <w:rPr>
                  <w:rStyle w:val="NormaltableChar"/>
                  <w:rPrChange w:id="1648" w:author="gorgemj" w:date="2017-11-30T11:24:00Z">
                    <w:rPr/>
                  </w:rPrChange>
                </w:rPr>
                <w:t>annex building that can be utilized as a technical support center if</w:t>
              </w:r>
            </w:ins>
            <w:ins w:id="1649" w:author="gorgemj" w:date="2017-11-30T11:24:00Z">
              <w:r w:rsidR="00FC67FA" w:rsidRPr="00FC67FA">
                <w:rPr>
                  <w:rStyle w:val="NormaltableChar"/>
                  <w:rPrChange w:id="1650" w:author="gorgemj" w:date="2017-11-30T11:24:00Z">
                    <w:rPr/>
                  </w:rPrChange>
                </w:rPr>
                <w:t xml:space="preserve"> </w:t>
              </w:r>
            </w:ins>
            <w:ins w:id="1651" w:author="gorgemj" w:date="2017-11-30T11:22:00Z">
              <w:r w:rsidR="00FC67FA" w:rsidRPr="00FC67FA">
                <w:rPr>
                  <w:rStyle w:val="NormaltableChar"/>
                  <w:rPrChange w:id="1652" w:author="gorgemj" w:date="2017-11-30T11:24:00Z">
                    <w:rPr/>
                  </w:rPrChange>
                </w:rPr>
                <w:t>a licensee chooses. The off-site</w:t>
              </w:r>
            </w:ins>
            <w:ins w:id="1653" w:author="gorgemj" w:date="2017-11-30T11:24:00Z">
              <w:r w:rsidR="00FC67FA" w:rsidRPr="00FC67FA">
                <w:rPr>
                  <w:rStyle w:val="NormaltableChar"/>
                  <w:rPrChange w:id="1654" w:author="gorgemj" w:date="2017-11-30T11:24:00Z">
                    <w:rPr/>
                  </w:rPrChange>
                </w:rPr>
                <w:t xml:space="preserve"> </w:t>
              </w:r>
            </w:ins>
            <w:ins w:id="1655" w:author="gorgemj" w:date="2017-11-30T11:22:00Z">
              <w:r w:rsidR="00FC67FA" w:rsidRPr="00FC67FA">
                <w:rPr>
                  <w:rStyle w:val="NormaltableChar"/>
                  <w:rPrChange w:id="1656" w:author="gorgemj" w:date="2017-11-30T11:24:00Z">
                    <w:rPr/>
                  </w:rPrChange>
                </w:rPr>
                <w:t>emergency control centers are out of scope of the standard design</w:t>
              </w:r>
            </w:ins>
            <w:ins w:id="1657" w:author="gorgemj" w:date="2017-11-30T11:24:00Z">
              <w:r w:rsidR="00FC67FA" w:rsidRPr="00FC67FA">
                <w:rPr>
                  <w:rStyle w:val="NormaltableChar"/>
                  <w:rPrChange w:id="1658" w:author="gorgemj" w:date="2017-11-30T11:24:00Z">
                    <w:rPr/>
                  </w:rPrChange>
                </w:rPr>
                <w:t xml:space="preserve"> </w:t>
              </w:r>
            </w:ins>
            <w:ins w:id="1659" w:author="gorgemj" w:date="2017-11-30T11:22:00Z">
              <w:r w:rsidR="00FC67FA" w:rsidRPr="00FC67FA">
                <w:rPr>
                  <w:rStyle w:val="NormaltableChar"/>
                  <w:rPrChange w:id="1660" w:author="gorgemj" w:date="2017-11-30T11:24:00Z">
                    <w:rPr/>
                  </w:rPrChange>
                </w:rPr>
                <w:t>since they are site specific. Their location and design will be</w:t>
              </w:r>
            </w:ins>
            <w:ins w:id="1661" w:author="gorgemj" w:date="2017-11-30T11:24:00Z">
              <w:r w:rsidR="00FC67FA" w:rsidRPr="00FC67FA">
                <w:rPr>
                  <w:rStyle w:val="NormaltableChar"/>
                  <w:rPrChange w:id="1662" w:author="gorgemj" w:date="2017-11-30T11:24:00Z">
                    <w:rPr/>
                  </w:rPrChange>
                </w:rPr>
                <w:t xml:space="preserve"> </w:t>
              </w:r>
            </w:ins>
            <w:ins w:id="1663" w:author="gorgemj" w:date="2017-11-30T11:22:00Z">
              <w:r w:rsidR="00FC67FA" w:rsidRPr="00FC67FA">
                <w:rPr>
                  <w:rStyle w:val="NormaltableChar"/>
                  <w:rPrChange w:id="1664" w:author="gorgemj" w:date="2017-11-30T11:24:00Z">
                    <w:rPr/>
                  </w:rPrChange>
                </w:rPr>
                <w:t>addressed by the site licensee.</w:t>
              </w:r>
            </w:ins>
          </w:p>
          <w:p w:rsidR="00B61F44" w:rsidDel="00A82D8F" w:rsidRDefault="00FC67FA">
            <w:pPr>
              <w:spacing w:before="60" w:after="60" w:line="280" w:lineRule="atLeast"/>
              <w:rPr>
                <w:del w:id="1665" w:author="gorgemj" w:date="2017-11-09T18:00:00Z"/>
                <w:rFonts w:eastAsia="Calibri"/>
              </w:rPr>
              <w:pPrChange w:id="1666" w:author="gorgemj" w:date="2017-11-30T11:28:00Z">
                <w:pPr>
                  <w:keepNext/>
                  <w:keepLines/>
                  <w:numPr>
                    <w:ilvl w:val="1"/>
                    <w:numId w:val="15"/>
                  </w:numPr>
                  <w:autoSpaceDE w:val="0"/>
                  <w:autoSpaceDN w:val="0"/>
                  <w:adjustRightInd w:val="0"/>
                  <w:spacing w:before="60" w:after="60" w:line="280" w:lineRule="atLeast"/>
                  <w:ind w:left="1440" w:hanging="360"/>
                </w:pPr>
              </w:pPrChange>
            </w:pPr>
            <w:ins w:id="1667" w:author="gorgemj" w:date="2017-11-30T11:26:00Z">
              <w:r w:rsidRPr="00817CEB">
                <w:rPr>
                  <w:rFonts w:eastAsia="Calibri" w:cs="Arial"/>
                </w:rPr>
                <w:t xml:space="preserve">The </w:t>
              </w:r>
              <w:r w:rsidRPr="008E190F">
                <w:rPr>
                  <w:rFonts w:cs="Arial"/>
                </w:rPr>
                <w:t>effectiveness</w:t>
              </w:r>
              <w:r w:rsidRPr="00817CEB">
                <w:rPr>
                  <w:rFonts w:eastAsia="Calibri" w:cs="Arial"/>
                </w:rPr>
                <w:t xml:space="preserve"> of the </w:t>
              </w:r>
              <w:r w:rsidRPr="00817CEB">
                <w:rPr>
                  <w:rFonts w:eastAsia="Calibri" w:cs="Arial"/>
                  <w:b/>
                </w:rPr>
                <w:t>AP1000</w:t>
              </w:r>
              <w:r w:rsidRPr="00817CEB">
                <w:rPr>
                  <w:rFonts w:eastAsia="Calibri" w:cs="Arial"/>
                </w:rPr>
                <w:t xml:space="preserve"> plant features that limit radiation releases and offsite doses are shown in </w:t>
              </w:r>
              <w:r>
                <w:rPr>
                  <w:rFonts w:eastAsia="Calibri" w:cs="Arial"/>
                </w:rPr>
                <w:t xml:space="preserve">the </w:t>
              </w:r>
              <w:r w:rsidRPr="00993D67">
                <w:rPr>
                  <w:rFonts w:eastAsia="Calibri" w:cs="Arial"/>
                  <w:b/>
                </w:rPr>
                <w:t>AP1000</w:t>
              </w:r>
              <w:r>
                <w:rPr>
                  <w:rFonts w:eastAsia="Calibri" w:cs="Arial"/>
                </w:rPr>
                <w:t xml:space="preserve"> plant </w:t>
              </w:r>
              <w:r w:rsidRPr="00817CEB">
                <w:rPr>
                  <w:rFonts w:eastAsia="Calibri" w:cs="Arial"/>
                </w:rPr>
                <w:t xml:space="preserve">DCD </w:t>
              </w:r>
              <w:r>
                <w:rPr>
                  <w:rFonts w:eastAsia="Calibri" w:cs="Arial"/>
                </w:rPr>
                <w:t>[2]</w:t>
              </w:r>
              <w:r w:rsidRPr="00817CEB">
                <w:rPr>
                  <w:rFonts w:eastAsia="Calibri" w:cs="Arial"/>
                </w:rPr>
                <w:t xml:space="preserve"> Chapters 11, 12</w:t>
              </w:r>
              <w:r>
                <w:rPr>
                  <w:rFonts w:eastAsia="Calibri" w:cs="Arial"/>
                </w:rPr>
                <w:t>,</w:t>
              </w:r>
              <w:r w:rsidRPr="00817CEB">
                <w:rPr>
                  <w:rFonts w:eastAsia="Calibri" w:cs="Arial"/>
                </w:rPr>
                <w:t xml:space="preserve"> 15</w:t>
              </w:r>
              <w:r>
                <w:rPr>
                  <w:rFonts w:eastAsia="Calibri" w:cs="Arial"/>
                </w:rPr>
                <w:t xml:space="preserve"> and 19</w:t>
              </w:r>
              <w:r w:rsidRPr="00817CEB">
                <w:rPr>
                  <w:rFonts w:eastAsia="Calibri" w:cs="Arial"/>
                </w:rPr>
                <w:t xml:space="preserve">. On site accident management procedures and off site intervention measures </w:t>
              </w:r>
              <w:r>
                <w:rPr>
                  <w:rFonts w:eastAsia="Calibri" w:cs="Arial"/>
                </w:rPr>
                <w:t xml:space="preserve">(if any) </w:t>
              </w:r>
              <w:r w:rsidRPr="00817CEB">
                <w:rPr>
                  <w:rFonts w:eastAsia="Calibri" w:cs="Arial"/>
                </w:rPr>
                <w:t>are provided by the plant licensee.</w:t>
              </w:r>
              <w:r>
                <w:rPr>
                  <w:rFonts w:eastAsia="Calibri" w:cs="Arial"/>
                </w:rPr>
                <w:t xml:space="preserve"> </w:t>
              </w:r>
            </w:ins>
            <w:ins w:id="1668" w:author="gorgemj" w:date="2017-11-30T11:28:00Z">
              <w:r w:rsidR="003D0980" w:rsidRPr="005A3417">
                <w:t xml:space="preserve">However, Westinghouse provides a standard set of AP1000 plant procedures using </w:t>
              </w:r>
            </w:ins>
            <w:ins w:id="1669" w:author="gorgemj" w:date="2017-11-30T11:29:00Z">
              <w:r w:rsidR="003D0980" w:rsidRPr="005A3417">
                <w:t>recognized</w:t>
              </w:r>
            </w:ins>
            <w:ins w:id="1670" w:author="gorgemj" w:date="2017-11-30T11:28:00Z">
              <w:r w:rsidR="003D0980" w:rsidRPr="005A3417">
                <w:t xml:space="preserve"> good industry practice that can be used by the Operator to define site specific procedures. These procedures include the following</w:t>
              </w:r>
            </w:ins>
            <w:ins w:id="1671" w:author="gorgemj" w:date="2017-11-30T11:29:00Z">
              <w:r w:rsidR="003D0980">
                <w:t xml:space="preserve">: </w:t>
              </w:r>
            </w:ins>
            <w:ins w:id="1672" w:author="gorgemj" w:date="2017-11-30T11:28:00Z">
              <w:r w:rsidR="003D0980" w:rsidRPr="005A3417">
                <w:t>abnormal operating procedures, emergency operating procedures,</w:t>
              </w:r>
              <w:r w:rsidR="003D0980">
                <w:t xml:space="preserve"> </w:t>
              </w:r>
            </w:ins>
            <w:ins w:id="1673" w:author="gorgemj" w:date="2017-11-30T11:29:00Z">
              <w:r w:rsidR="003D0980">
                <w:t>and</w:t>
              </w:r>
            </w:ins>
            <w:ins w:id="1674" w:author="gorgemj" w:date="2017-11-30T11:28:00Z">
              <w:r w:rsidR="003D0980" w:rsidRPr="005A3417">
                <w:t xml:space="preserve"> severe accident management guidelines. </w:t>
              </w:r>
              <w:r w:rsidR="003D0980" w:rsidRPr="000043B2">
                <w:rPr>
                  <w:rFonts w:cs="Arial"/>
                </w:rPr>
                <w:t>Severe accident mitigation guidelines</w:t>
              </w:r>
              <w:r w:rsidR="003D0980" w:rsidRPr="000043B2">
                <w:rPr>
                  <w:rFonts w:cs="Arial"/>
                  <w:lang w:val="en-GB"/>
                </w:rPr>
                <w:t xml:space="preserve"> </w:t>
              </w:r>
            </w:ins>
            <w:ins w:id="1675" w:author="gorgemj" w:date="2017-11-30T11:29:00Z">
              <w:r w:rsidR="003D0980">
                <w:rPr>
                  <w:rFonts w:cs="Arial"/>
                  <w:lang w:val="en-GB"/>
                </w:rPr>
                <w:t xml:space="preserve">for instance </w:t>
              </w:r>
            </w:ins>
            <w:ins w:id="1676" w:author="gorgemj" w:date="2017-11-30T11:28:00Z">
              <w:r w:rsidR="003D0980" w:rsidRPr="000043B2">
                <w:rPr>
                  <w:rFonts w:cs="Arial"/>
                  <w:lang w:val="en-GB"/>
                </w:rPr>
                <w:t>provide guidance to the operators and emergency response personnel on how to respond to a plant emergency where specific plant parameters have reached a point where core damage may have occurred.</w:t>
              </w:r>
              <w:r w:rsidR="003D0980" w:rsidRPr="000043B2">
                <w:rPr>
                  <w:rFonts w:eastAsia="Calibri" w:cs="Arial"/>
                </w:rPr>
                <w:t xml:space="preserve"> </w:t>
              </w:r>
            </w:ins>
            <w:del w:id="1677" w:author="gorgemj" w:date="2017-11-09T18:00:00Z">
              <w:r w:rsidR="00B61F44" w:rsidRPr="00817CEB" w:rsidDel="00A82D8F">
                <w:rPr>
                  <w:rFonts w:eastAsia="Calibri"/>
                </w:rPr>
                <w:delText>DCD Chapter 1 discusses these levels of defense.</w:delText>
              </w:r>
            </w:del>
          </w:p>
          <w:p w:rsidR="00B61F44" w:rsidDel="00A82D8F" w:rsidRDefault="00B61F44">
            <w:pPr>
              <w:spacing w:before="60" w:after="60" w:line="280" w:lineRule="atLeast"/>
              <w:rPr>
                <w:del w:id="1678" w:author="gorgemj" w:date="2017-11-09T18:00:00Z"/>
                <w:rFonts w:eastAsia="Calibri"/>
              </w:rPr>
              <w:pPrChange w:id="1679" w:author="gorgemj" w:date="2017-11-30T11:28:00Z">
                <w:pPr>
                  <w:keepNext/>
                  <w:keepLines/>
                  <w:numPr>
                    <w:ilvl w:val="1"/>
                    <w:numId w:val="15"/>
                  </w:numPr>
                  <w:autoSpaceDE w:val="0"/>
                  <w:autoSpaceDN w:val="0"/>
                  <w:adjustRightInd w:val="0"/>
                  <w:spacing w:before="60" w:after="60" w:line="280" w:lineRule="atLeast"/>
                  <w:ind w:left="1440" w:hanging="360"/>
                </w:pPr>
              </w:pPrChange>
            </w:pPr>
            <w:del w:id="1680" w:author="gorgemj" w:date="2017-11-09T18:00:00Z">
              <w:r w:rsidDel="00A82D8F">
                <w:rPr>
                  <w:rFonts w:eastAsia="Calibri"/>
                </w:rPr>
                <w:delText>The following discusses in additional detail s</w:delText>
              </w:r>
              <w:r w:rsidRPr="00817CEB" w:rsidDel="00A82D8F">
                <w:rPr>
                  <w:rFonts w:eastAsia="Calibri"/>
                </w:rPr>
                <w:delText xml:space="preserve">everal aspects of the </w:delText>
              </w:r>
              <w:r w:rsidRPr="00817CEB" w:rsidDel="00A82D8F">
                <w:rPr>
                  <w:rFonts w:eastAsia="Calibri"/>
                  <w:b/>
                </w:rPr>
                <w:delText>AP1000</w:delText>
              </w:r>
              <w:r w:rsidRPr="00817CEB" w:rsidDel="00A82D8F">
                <w:rPr>
                  <w:rFonts w:eastAsia="Calibri"/>
                </w:rPr>
                <w:delText xml:space="preserve"> </w:delText>
              </w:r>
              <w:r w:rsidDel="00A82D8F">
                <w:rPr>
                  <w:rFonts w:eastAsia="Calibri"/>
                </w:rPr>
                <w:delText>p</w:delText>
              </w:r>
              <w:r w:rsidRPr="00817CEB" w:rsidDel="00A82D8F">
                <w:rPr>
                  <w:rFonts w:eastAsia="Calibri"/>
                </w:rPr>
                <w:delText xml:space="preserve">lant design </w:delText>
              </w:r>
              <w:r w:rsidDel="00A82D8F">
                <w:rPr>
                  <w:rFonts w:eastAsia="Calibri"/>
                </w:rPr>
                <w:delText xml:space="preserve">which </w:delText>
              </w:r>
              <w:r w:rsidRPr="00817CEB" w:rsidDel="00A82D8F">
                <w:rPr>
                  <w:rFonts w:eastAsia="Calibri"/>
                </w:rPr>
                <w:delText>contribute to defense-in-depth:</w:delText>
              </w:r>
            </w:del>
          </w:p>
          <w:p w:rsidR="00B61F44" w:rsidRPr="00A82D8F" w:rsidDel="00A82D8F" w:rsidRDefault="00B61F44">
            <w:pPr>
              <w:spacing w:before="60" w:after="60" w:line="280" w:lineRule="atLeast"/>
              <w:rPr>
                <w:del w:id="1681" w:author="gorgemj" w:date="2017-11-09T17:56:00Z"/>
                <w:rFonts w:eastAsia="Calibri"/>
              </w:rPr>
              <w:pPrChange w:id="1682" w:author="gorgemj" w:date="2017-11-30T11:28:00Z">
                <w:pPr>
                  <w:keepNext/>
                  <w:keepLines/>
                  <w:autoSpaceDE w:val="0"/>
                  <w:autoSpaceDN w:val="0"/>
                  <w:adjustRightInd w:val="0"/>
                  <w:spacing w:before="60" w:after="60" w:line="280" w:lineRule="atLeast"/>
                </w:pPr>
              </w:pPrChange>
            </w:pPr>
            <w:del w:id="1683" w:author="gorgemj" w:date="2017-11-30T10:25:00Z">
              <w:r w:rsidRPr="00A82D8F" w:rsidDel="00937002">
                <w:rPr>
                  <w:rFonts w:eastAsia="Calibri"/>
                </w:rPr>
                <w:delText xml:space="preserve">The </w:delText>
              </w:r>
              <w:r w:rsidRPr="00A82D8F" w:rsidDel="00937002">
                <w:rPr>
                  <w:rFonts w:eastAsia="Calibri"/>
                  <w:b/>
                  <w:rPrChange w:id="1684" w:author="gorgemj" w:date="2017-11-09T17:57:00Z">
                    <w:rPr>
                      <w:rFonts w:eastAsia="Calibri" w:cs="Arial"/>
                    </w:rPr>
                  </w:rPrChange>
                </w:rPr>
                <w:delText>first level of defense</w:delText>
              </w:r>
              <w:r w:rsidRPr="00A82D8F" w:rsidDel="00937002">
                <w:rPr>
                  <w:rFonts w:eastAsia="Calibri"/>
                </w:rPr>
                <w:delText xml:space="preserve"> is achieved by the selection of materials, by quality assurance during design and construction, by well-trained operators, and by an advanced control system and plant design that provide substantial margins for plant operation before approaching safety limits.</w:delText>
              </w:r>
            </w:del>
          </w:p>
          <w:p w:rsidR="00B61F44" w:rsidDel="00A82D8F" w:rsidRDefault="00B61F44">
            <w:pPr>
              <w:spacing w:before="60" w:after="60" w:line="280" w:lineRule="atLeast"/>
              <w:rPr>
                <w:del w:id="1685" w:author="gorgemj" w:date="2017-11-09T17:57:00Z"/>
                <w:rFonts w:eastAsia="Calibri"/>
              </w:rPr>
              <w:pPrChange w:id="1686" w:author="gorgemj" w:date="2017-11-30T11:28:00Z">
                <w:pPr>
                  <w:keepNext/>
                  <w:keepLines/>
                  <w:autoSpaceDE w:val="0"/>
                  <w:autoSpaceDN w:val="0"/>
                  <w:adjustRightInd w:val="0"/>
                  <w:spacing w:before="60" w:after="60" w:line="280" w:lineRule="atLeast"/>
                </w:pPr>
              </w:pPrChange>
            </w:pPr>
            <w:del w:id="1687" w:author="gorgemj" w:date="2017-11-30T10:25:00Z">
              <w:r w:rsidRPr="00A82D8F" w:rsidDel="00937002">
                <w:rPr>
                  <w:rFonts w:eastAsia="Calibri"/>
                </w:rPr>
                <w:delText>To enhance the first level of defense the Westinghouse Quality Management System (QMS) dictates the procedures to follow during the design/procurement/commissioning of the plant. (</w:delText>
              </w:r>
            </w:del>
            <w:del w:id="1688" w:author="gorgemj" w:date="2017-11-24T16:08:00Z">
              <w:r w:rsidRPr="00A82D8F" w:rsidDel="006A7655">
                <w:rPr>
                  <w:rFonts w:eastAsia="Calibri"/>
                </w:rPr>
                <w:delText>DCD</w:delText>
              </w:r>
            </w:del>
            <w:del w:id="1689" w:author="gorgemj" w:date="2017-11-30T10:25:00Z">
              <w:r w:rsidRPr="00A82D8F" w:rsidDel="00937002">
                <w:rPr>
                  <w:rFonts w:eastAsia="Calibri"/>
                </w:rPr>
                <w:delText> Section 17.3)</w:delText>
              </w:r>
            </w:del>
          </w:p>
          <w:p w:rsidR="00B61F44" w:rsidDel="00A82D8F" w:rsidRDefault="00B61F44">
            <w:pPr>
              <w:spacing w:before="60" w:after="60" w:line="280" w:lineRule="atLeast"/>
              <w:rPr>
                <w:del w:id="1690" w:author="gorgemj" w:date="2017-11-09T17:57:00Z"/>
                <w:rFonts w:eastAsia="Calibri"/>
              </w:rPr>
              <w:pPrChange w:id="1691" w:author="gorgemj" w:date="2017-11-30T11:28:00Z">
                <w:pPr>
                  <w:keepNext/>
                  <w:keepLines/>
                  <w:autoSpaceDE w:val="0"/>
                  <w:autoSpaceDN w:val="0"/>
                  <w:adjustRightInd w:val="0"/>
                  <w:spacing w:before="60" w:after="60" w:line="280" w:lineRule="atLeast"/>
                </w:pPr>
              </w:pPrChange>
            </w:pPr>
            <w:del w:id="1692" w:author="gorgemj" w:date="2017-11-09T17:57:00Z">
              <w:r w:rsidRPr="00A82D8F" w:rsidDel="00A82D8F">
                <w:rPr>
                  <w:rFonts w:eastAsia="Calibri"/>
                  <w:b/>
                  <w:rPrChange w:id="1693" w:author="gorgemj" w:date="2017-11-09T17:57:00Z">
                    <w:rPr>
                      <w:rFonts w:eastAsia="Calibri"/>
                    </w:rPr>
                  </w:rPrChange>
                </w:rPr>
                <w:delText>Stable Operation.</w:delText>
              </w:r>
              <w:r w:rsidRPr="00A82D8F" w:rsidDel="00A82D8F">
                <w:rPr>
                  <w:rFonts w:eastAsia="Calibri"/>
                </w:rPr>
                <w:delText xml:space="preserve"> </w:delText>
              </w:r>
            </w:del>
            <w:del w:id="1694" w:author="gorgemj" w:date="2017-11-09T18:05:00Z">
              <w:r w:rsidRPr="00A82D8F" w:rsidDel="004D1C42">
                <w:rPr>
                  <w:rFonts w:eastAsia="Calibri"/>
                </w:rPr>
                <w:delText xml:space="preserve">In normal operation, the second level of defense ensures that the plant can be </w:delText>
              </w:r>
              <w:r w:rsidRPr="00A82D8F" w:rsidDel="004D1C42">
                <w:rPr>
                  <w:rFonts w:eastAsia="Calibri"/>
                  <w:b/>
                  <w:rPrChange w:id="1695" w:author="gorgemj" w:date="2017-11-09T17:57:00Z">
                    <w:rPr>
                      <w:rFonts w:eastAsia="Calibri" w:cs="Arial"/>
                    </w:rPr>
                  </w:rPrChange>
                </w:rPr>
                <w:delText>operated stably and reliably</w:delText>
              </w:r>
              <w:r w:rsidRPr="00A82D8F" w:rsidDel="004D1C42">
                <w:rPr>
                  <w:rFonts w:eastAsia="Calibri"/>
                </w:rPr>
                <w:delText>. This is achieved by the Plant Control System (PLS) as discussed in DCD Section 7.1.3</w:delText>
              </w:r>
            </w:del>
            <w:del w:id="1696" w:author="gorgemj" w:date="2017-11-09T17:59:00Z">
              <w:r w:rsidRPr="00A82D8F" w:rsidDel="00A82D8F">
                <w:rPr>
                  <w:rFonts w:eastAsia="Calibri"/>
                </w:rPr>
                <w:delText>.</w:delText>
              </w:r>
            </w:del>
          </w:p>
          <w:p w:rsidR="00B61F44" w:rsidRPr="00A82D8F" w:rsidRDefault="00B61F44">
            <w:pPr>
              <w:spacing w:before="60" w:after="60" w:line="280" w:lineRule="atLeast"/>
              <w:rPr>
                <w:rFonts w:eastAsia="Calibri"/>
              </w:rPr>
              <w:pPrChange w:id="1697" w:author="gorgemj" w:date="2017-11-30T11:28:00Z">
                <w:pPr>
                  <w:keepNext/>
                  <w:keepLines/>
                  <w:autoSpaceDE w:val="0"/>
                  <w:autoSpaceDN w:val="0"/>
                  <w:adjustRightInd w:val="0"/>
                  <w:spacing w:before="60" w:after="60" w:line="280" w:lineRule="atLeast"/>
                </w:pPr>
              </w:pPrChange>
            </w:pPr>
            <w:del w:id="1698" w:author="gorgemj" w:date="2017-11-09T18:00:00Z">
              <w:r w:rsidRPr="00A82D8F" w:rsidDel="00A82D8F">
                <w:rPr>
                  <w:rFonts w:eastAsia="Calibri"/>
                </w:rPr>
                <w:delText xml:space="preserve">The Protection and Safety Monitoring System (PMS), as described in DCD Section 7.1.2, controls the deviations from the normal operating conditions. It is an independent and highly reliable control system from the PLS. The PMS reliability is assessed in the </w:delText>
              </w:r>
              <w:r w:rsidRPr="00A82D8F" w:rsidDel="00A82D8F">
                <w:rPr>
                  <w:rFonts w:eastAsia="Calibri"/>
                  <w:b/>
                </w:rPr>
                <w:delText xml:space="preserve">AP1000 </w:delText>
              </w:r>
              <w:r w:rsidRPr="00A82D8F" w:rsidDel="00A82D8F">
                <w:rPr>
                  <w:rFonts w:eastAsia="Calibri"/>
                </w:rPr>
                <w:delText>plant</w:delText>
              </w:r>
              <w:r w:rsidRPr="00A82D8F" w:rsidDel="00A82D8F">
                <w:rPr>
                  <w:rFonts w:eastAsia="Calibri"/>
                  <w:b/>
                </w:rPr>
                <w:delText xml:space="preserve"> </w:delText>
              </w:r>
              <w:r w:rsidRPr="00A82D8F" w:rsidDel="00A82D8F">
                <w:rPr>
                  <w:rFonts w:eastAsia="Calibri"/>
                </w:rPr>
                <w:delText>PRA [4].</w:delText>
              </w:r>
            </w:del>
          </w:p>
        </w:tc>
      </w:tr>
      <w:tr w:rsidR="00B61F44" w:rsidRPr="00817CEB" w:rsidDel="00FC67FA" w:rsidTr="00814E5E">
        <w:trPr>
          <w:cantSplit/>
          <w:del w:id="1699" w:author="gorgemj" w:date="2017-11-30T11:24:00Z"/>
          <w:trPrChange w:id="1700" w:author="gorgemj" w:date="2017-11-30T12:36:00Z">
            <w:trPr>
              <w:gridBefore w:val="6"/>
              <w:gridAfter w:val="0"/>
              <w:cantSplit/>
            </w:trPr>
          </w:trPrChange>
        </w:trPr>
        <w:tc>
          <w:tcPr>
            <w:tcW w:w="947" w:type="dxa"/>
            <w:tcPrChange w:id="1701" w:author="gorgemj" w:date="2017-11-30T12:36:00Z">
              <w:tcPr>
                <w:tcW w:w="945" w:type="dxa"/>
                <w:gridSpan w:val="6"/>
              </w:tcPr>
            </w:tcPrChange>
          </w:tcPr>
          <w:p w:rsidR="00B61F44" w:rsidRPr="004D1C42" w:rsidDel="00FC67FA" w:rsidRDefault="00B61F44" w:rsidP="00125120">
            <w:pPr>
              <w:keepNext/>
              <w:keepLines/>
              <w:autoSpaceDE w:val="0"/>
              <w:autoSpaceDN w:val="0"/>
              <w:adjustRightInd w:val="0"/>
              <w:spacing w:before="60" w:after="60" w:line="280" w:lineRule="atLeast"/>
              <w:jc w:val="center"/>
              <w:rPr>
                <w:del w:id="1702" w:author="gorgemj" w:date="2017-11-30T11:24:00Z"/>
                <w:rFonts w:cs="Arial"/>
                <w:rPrChange w:id="1703" w:author="gorgemj" w:date="2017-11-09T18:09:00Z">
                  <w:rPr>
                    <w:del w:id="1704" w:author="gorgemj" w:date="2017-11-30T11:24:00Z"/>
                    <w:rFonts w:cs="Arial"/>
                    <w:b/>
                  </w:rPr>
                </w:rPrChange>
              </w:rPr>
            </w:pPr>
            <w:del w:id="1705" w:author="gorgemj" w:date="2017-11-30T11:24:00Z">
              <w:r w:rsidRPr="004D1C42" w:rsidDel="00FC67FA">
                <w:rPr>
                  <w:rFonts w:cs="Arial"/>
                  <w:rPrChange w:id="1706" w:author="gorgemj" w:date="2017-11-09T18:09:00Z">
                    <w:rPr>
                      <w:rFonts w:cs="Arial"/>
                      <w:b/>
                    </w:rPr>
                  </w:rPrChange>
                </w:rPr>
                <w:delText>2.13 (cont.)</w:delText>
              </w:r>
            </w:del>
          </w:p>
        </w:tc>
        <w:tc>
          <w:tcPr>
            <w:tcW w:w="693" w:type="dxa"/>
            <w:tcPrChange w:id="1707" w:author="gorgemj" w:date="2017-11-30T12:36:00Z">
              <w:tcPr>
                <w:tcW w:w="747" w:type="dxa"/>
                <w:gridSpan w:val="3"/>
              </w:tcPr>
            </w:tcPrChange>
          </w:tcPr>
          <w:p w:rsidR="00B61F44" w:rsidRPr="004D1C42" w:rsidDel="00FC67FA" w:rsidRDefault="00B61F44" w:rsidP="00125120">
            <w:pPr>
              <w:keepNext/>
              <w:keepLines/>
              <w:autoSpaceDE w:val="0"/>
              <w:autoSpaceDN w:val="0"/>
              <w:adjustRightInd w:val="0"/>
              <w:spacing w:before="60" w:after="60" w:line="280" w:lineRule="atLeast"/>
              <w:jc w:val="center"/>
              <w:rPr>
                <w:del w:id="1708" w:author="gorgemj" w:date="2017-11-30T11:24:00Z"/>
                <w:rFonts w:cs="Arial"/>
                <w:bCs/>
                <w:color w:val="000000"/>
                <w:sz w:val="24"/>
                <w:szCs w:val="24"/>
                <w:rPrChange w:id="1709" w:author="gorgemj" w:date="2017-11-09T18:09:00Z">
                  <w:rPr>
                    <w:del w:id="1710" w:author="gorgemj" w:date="2017-11-30T11:24:00Z"/>
                    <w:rFonts w:cs="Arial"/>
                    <w:b/>
                    <w:bCs/>
                    <w:color w:val="000000"/>
                    <w:sz w:val="24"/>
                    <w:szCs w:val="24"/>
                  </w:rPr>
                </w:rPrChange>
              </w:rPr>
            </w:pPr>
            <w:del w:id="1711" w:author="gorgemj" w:date="2017-11-30T11:24:00Z">
              <w:r w:rsidRPr="004D1C42" w:rsidDel="00FC67FA">
                <w:rPr>
                  <w:rFonts w:cs="Arial"/>
                  <w:bCs/>
                  <w:rPrChange w:id="1712" w:author="gorgemj" w:date="2017-11-09T18:09:00Z">
                    <w:rPr>
                      <w:rFonts w:cs="Arial"/>
                      <w:b/>
                      <w:bCs/>
                    </w:rPr>
                  </w:rPrChange>
                </w:rPr>
                <w:delText>1-</w:delText>
              </w:r>
            </w:del>
            <w:ins w:id="1713" w:author="friedmbn" w:date="2017-11-27T16:04:00Z">
              <w:del w:id="1714" w:author="gorgemj" w:date="2017-11-30T11:24:00Z">
                <w:r w:rsidDel="00FC67FA">
                  <w:rPr>
                    <w:rFonts w:cs="Arial"/>
                    <w:bCs/>
                  </w:rPr>
                  <w:delText>7</w:delText>
                </w:r>
              </w:del>
            </w:ins>
            <w:del w:id="1715" w:author="gorgemj" w:date="2017-11-30T11:24:00Z">
              <w:r w:rsidRPr="004D1C42" w:rsidDel="00FC67FA">
                <w:rPr>
                  <w:rFonts w:cs="Arial"/>
                  <w:bCs/>
                  <w:rPrChange w:id="1716" w:author="gorgemj" w:date="2017-11-09T18:09:00Z">
                    <w:rPr>
                      <w:rFonts w:cs="Arial"/>
                      <w:b/>
                      <w:bCs/>
                    </w:rPr>
                  </w:rPrChange>
                </w:rPr>
                <w:delText xml:space="preserve">6 </w:delText>
              </w:r>
            </w:del>
          </w:p>
        </w:tc>
        <w:tc>
          <w:tcPr>
            <w:tcW w:w="5038" w:type="dxa"/>
            <w:gridSpan w:val="2"/>
            <w:tcPrChange w:id="1717" w:author="gorgemj" w:date="2017-11-30T12:36:00Z">
              <w:tcPr>
                <w:tcW w:w="6768" w:type="dxa"/>
                <w:gridSpan w:val="7"/>
              </w:tcPr>
            </w:tcPrChange>
          </w:tcPr>
          <w:p w:rsidR="00B61F44" w:rsidRPr="00817CEB" w:rsidDel="00FC67FA" w:rsidRDefault="00B61F44" w:rsidP="00125120">
            <w:pPr>
              <w:keepNext/>
              <w:keepLines/>
              <w:autoSpaceDE w:val="0"/>
              <w:autoSpaceDN w:val="0"/>
              <w:adjustRightInd w:val="0"/>
              <w:spacing w:before="60" w:after="60" w:line="280" w:lineRule="atLeast"/>
              <w:ind w:left="306" w:hanging="306"/>
              <w:rPr>
                <w:del w:id="1718" w:author="gorgemj" w:date="2017-11-30T11:24:00Z"/>
                <w:rFonts w:eastAsia="Calibri" w:cs="Arial"/>
              </w:rPr>
            </w:pPr>
          </w:p>
        </w:tc>
        <w:tc>
          <w:tcPr>
            <w:tcW w:w="6912" w:type="dxa"/>
            <w:gridSpan w:val="3"/>
            <w:tcPrChange w:id="1719" w:author="gorgemj" w:date="2017-11-30T12:36:00Z">
              <w:tcPr>
                <w:tcW w:w="5130" w:type="dxa"/>
                <w:gridSpan w:val="8"/>
              </w:tcPr>
            </w:tcPrChange>
          </w:tcPr>
          <w:p w:rsidR="00B61F44" w:rsidRPr="00A82D8F" w:rsidDel="00A82D8F" w:rsidRDefault="00B61F44">
            <w:pPr>
              <w:pStyle w:val="ListParagraph"/>
              <w:keepNext/>
              <w:keepLines/>
              <w:autoSpaceDE w:val="0"/>
              <w:autoSpaceDN w:val="0"/>
              <w:adjustRightInd w:val="0"/>
              <w:spacing w:before="60" w:after="60" w:line="280" w:lineRule="atLeast"/>
              <w:ind w:left="363"/>
              <w:rPr>
                <w:del w:id="1720" w:author="gorgemj" w:date="2017-11-09T17:58:00Z"/>
                <w:rFonts w:eastAsia="Calibri" w:cs="Arial"/>
                <w:b/>
              </w:rPr>
              <w:pPrChange w:id="1721" w:author="gorgemj" w:date="2017-11-09T18:04:00Z">
                <w:pPr>
                  <w:keepNext/>
                  <w:keepLines/>
                  <w:autoSpaceDE w:val="0"/>
                  <w:autoSpaceDN w:val="0"/>
                  <w:adjustRightInd w:val="0"/>
                  <w:spacing w:before="60" w:after="60" w:line="280" w:lineRule="atLeast"/>
                </w:pPr>
              </w:pPrChange>
            </w:pPr>
            <w:del w:id="1722" w:author="gorgemj" w:date="2017-11-09T17:58:00Z">
              <w:r w:rsidRPr="00A82D8F" w:rsidDel="00A82D8F">
                <w:rPr>
                  <w:rFonts w:eastAsia="Calibri" w:cs="Arial"/>
                  <w:b/>
                </w:rPr>
                <w:delText>Physical Plant Boundaries.</w:delText>
              </w:r>
              <w:r w:rsidRPr="00A82D8F" w:rsidDel="00A82D8F">
                <w:rPr>
                  <w:rFonts w:eastAsia="Calibri" w:cs="Arial"/>
                </w:rPr>
                <w:delText xml:space="preserve"> </w:delText>
              </w:r>
            </w:del>
            <w:del w:id="1723" w:author="gorgemj" w:date="2017-11-09T18:04:00Z">
              <w:r w:rsidRPr="00A82D8F" w:rsidDel="004D1C42">
                <w:rPr>
                  <w:rFonts w:eastAsia="Calibri" w:cs="Arial"/>
                </w:rPr>
                <w:delText xml:space="preserve">One of the most recognizable aspects of defense-in-depth is the protection of public safety through the </w:delText>
              </w:r>
              <w:r w:rsidRPr="00A82D8F" w:rsidDel="004D1C42">
                <w:rPr>
                  <w:rFonts w:eastAsia="Calibri" w:cs="Arial"/>
                  <w:b/>
                  <w:rPrChange w:id="1724" w:author="gorgemj" w:date="2017-11-09T17:58:00Z">
                    <w:rPr>
                      <w:rFonts w:eastAsia="Calibri" w:cs="Arial"/>
                    </w:rPr>
                  </w:rPrChange>
                </w:rPr>
                <w:delText>physical plant boundaries</w:delText>
              </w:r>
              <w:r w:rsidRPr="00A82D8F" w:rsidDel="004D1C42">
                <w:rPr>
                  <w:rFonts w:eastAsia="Calibri" w:cs="Arial"/>
                </w:rPr>
                <w:delText>. Releases of radiation are prevented by the fuel cladding, the reactor pressure boundary, and the containment pressure boundary.</w:delText>
              </w:r>
            </w:del>
          </w:p>
          <w:p w:rsidR="00B61F44" w:rsidRPr="00A82D8F" w:rsidDel="004D1C42" w:rsidRDefault="00B61F44">
            <w:pPr>
              <w:pStyle w:val="ListParagraph"/>
              <w:keepNext/>
              <w:keepLines/>
              <w:numPr>
                <w:ilvl w:val="0"/>
                <w:numId w:val="36"/>
              </w:numPr>
              <w:autoSpaceDE w:val="0"/>
              <w:autoSpaceDN w:val="0"/>
              <w:adjustRightInd w:val="0"/>
              <w:spacing w:before="60" w:after="60" w:line="280" w:lineRule="atLeast"/>
              <w:ind w:left="363"/>
              <w:rPr>
                <w:del w:id="1725" w:author="gorgemj" w:date="2017-11-09T18:01:00Z"/>
                <w:rFonts w:eastAsia="Calibri" w:cs="Arial"/>
              </w:rPr>
              <w:pPrChange w:id="1726" w:author="gorgemj" w:date="2017-11-09T17:58:00Z">
                <w:pPr>
                  <w:keepNext/>
                  <w:keepLines/>
                  <w:autoSpaceDE w:val="0"/>
                  <w:autoSpaceDN w:val="0"/>
                  <w:adjustRightInd w:val="0"/>
                  <w:spacing w:before="60" w:after="60" w:line="280" w:lineRule="atLeast"/>
                </w:pPr>
              </w:pPrChange>
            </w:pPr>
            <w:del w:id="1727" w:author="gorgemj" w:date="2017-11-09T18:01:00Z">
              <w:r w:rsidRPr="00A82D8F" w:rsidDel="004D1C42">
                <w:rPr>
                  <w:rFonts w:eastAsia="Calibri" w:cs="Arial"/>
                  <w:b/>
                </w:rPr>
                <w:delText>Defense in Depth Systems.</w:delText>
              </w:r>
              <w:r w:rsidRPr="00A82D8F" w:rsidDel="004D1C42">
                <w:rPr>
                  <w:rFonts w:eastAsia="Calibri" w:cs="Arial"/>
                </w:rPr>
                <w:delText xml:space="preserve"> </w:delText>
              </w:r>
            </w:del>
            <w:del w:id="1728" w:author="gorgemj" w:date="2017-11-09T17:58:00Z">
              <w:r w:rsidRPr="00A82D8F" w:rsidDel="00A82D8F">
                <w:rPr>
                  <w:rFonts w:eastAsia="Calibri" w:cs="Arial"/>
                </w:rPr>
                <w:delText>The next level of defense is provided by certain active systems within the plant which perform functions during normal plant operation. These systems are designed with redundancy for operational reliability, and mitigation of the more probable events. These reliable defense in depth systems automatically actuate to provide a first level of defense to reduce the likelihood of unnecessary actuation and operation of the passive safety-related systems.</w:delText>
              </w:r>
            </w:del>
          </w:p>
          <w:p w:rsidR="00B61F44" w:rsidRPr="00817CEB" w:rsidDel="00FC67FA" w:rsidRDefault="00B61F44" w:rsidP="00125120">
            <w:pPr>
              <w:keepNext/>
              <w:keepLines/>
              <w:autoSpaceDE w:val="0"/>
              <w:autoSpaceDN w:val="0"/>
              <w:adjustRightInd w:val="0"/>
              <w:spacing w:before="60" w:after="60" w:line="280" w:lineRule="atLeast"/>
              <w:rPr>
                <w:del w:id="1729" w:author="gorgemj" w:date="2017-11-30T11:24:00Z"/>
                <w:rFonts w:eastAsia="Calibri" w:cs="Arial"/>
              </w:rPr>
            </w:pPr>
            <w:del w:id="1730" w:author="gorgemj" w:date="2017-11-09T18:01:00Z">
              <w:r w:rsidRPr="00817CEB" w:rsidDel="004D1C42">
                <w:rPr>
                  <w:rFonts w:eastAsia="Calibri" w:cs="Arial"/>
                  <w:b/>
                </w:rPr>
                <w:delText>Passive Safety-Related Systems.</w:delText>
              </w:r>
              <w:r w:rsidRPr="00817CEB" w:rsidDel="004D1C42">
                <w:rPr>
                  <w:rFonts w:eastAsia="Calibri" w:cs="Arial"/>
                </w:rPr>
                <w:delText xml:space="preserve"> The </w:delText>
              </w:r>
              <w:r w:rsidRPr="00817CEB" w:rsidDel="004D1C42">
                <w:rPr>
                  <w:rFonts w:eastAsia="Calibri" w:cs="Arial"/>
                  <w:b/>
                </w:rPr>
                <w:delText>AP1000</w:delText>
              </w:r>
              <w:r w:rsidRPr="00817CEB" w:rsidDel="004D1C42">
                <w:rPr>
                  <w:rFonts w:eastAsia="Calibri" w:cs="Arial"/>
                </w:rPr>
                <w:delText xml:space="preserve"> </w:delText>
              </w:r>
              <w:r w:rsidDel="004D1C42">
                <w:rPr>
                  <w:rFonts w:eastAsia="Calibri" w:cs="Arial"/>
                </w:rPr>
                <w:delText>plant</w:delText>
              </w:r>
              <w:r w:rsidRPr="00817CEB" w:rsidDel="004D1C42">
                <w:rPr>
                  <w:rFonts w:eastAsia="Calibri" w:cs="Arial"/>
                </w:rPr>
                <w:delText xml:space="preserve"> safety-related passive systems and equipment are sufficient to automatically establish and maintain core cooling and containment integrity for at least 72 hours following design basis events, assuming the most limiting single failure, no operator action, and no on-site and off-site AC power sources. On-site supplies and equipment are available to extend the safety system function for an additional four days with limited operator action.</w:delText>
              </w:r>
            </w:del>
          </w:p>
        </w:tc>
      </w:tr>
      <w:tr w:rsidR="00B61F44" w:rsidRPr="00817CEB" w:rsidDel="005F64A1" w:rsidTr="00814E5E">
        <w:trPr>
          <w:cantSplit/>
          <w:del w:id="1731" w:author="gorgemj" w:date="2017-11-24T17:48:00Z"/>
          <w:trPrChange w:id="1732" w:author="gorgemj" w:date="2017-11-30T12:36:00Z">
            <w:trPr>
              <w:gridBefore w:val="6"/>
              <w:gridAfter w:val="0"/>
              <w:cantSplit/>
            </w:trPr>
          </w:trPrChange>
        </w:trPr>
        <w:tc>
          <w:tcPr>
            <w:tcW w:w="947" w:type="dxa"/>
            <w:tcPrChange w:id="1733" w:author="gorgemj" w:date="2017-11-30T12:36:00Z">
              <w:tcPr>
                <w:tcW w:w="945" w:type="dxa"/>
                <w:gridSpan w:val="6"/>
              </w:tcPr>
            </w:tcPrChange>
          </w:tcPr>
          <w:p w:rsidR="00B61F44" w:rsidRPr="004D1C42" w:rsidDel="005F64A1" w:rsidRDefault="00B61F44" w:rsidP="00125120">
            <w:pPr>
              <w:keepNext/>
              <w:keepLines/>
              <w:autoSpaceDE w:val="0"/>
              <w:autoSpaceDN w:val="0"/>
              <w:adjustRightInd w:val="0"/>
              <w:spacing w:before="60" w:after="60" w:line="280" w:lineRule="atLeast"/>
              <w:jc w:val="center"/>
              <w:rPr>
                <w:del w:id="1734" w:author="gorgemj" w:date="2017-11-24T17:48:00Z"/>
                <w:rFonts w:cs="Arial"/>
                <w:rPrChange w:id="1735" w:author="gorgemj" w:date="2017-11-09T18:09:00Z">
                  <w:rPr>
                    <w:del w:id="1736" w:author="gorgemj" w:date="2017-11-24T17:48:00Z"/>
                    <w:rFonts w:cs="Arial"/>
                    <w:b/>
                  </w:rPr>
                </w:rPrChange>
              </w:rPr>
            </w:pPr>
            <w:del w:id="1737" w:author="gorgemj" w:date="2017-11-24T17:48:00Z">
              <w:r w:rsidRPr="004D1C42" w:rsidDel="005F64A1">
                <w:rPr>
                  <w:rFonts w:cs="Arial"/>
                  <w:rPrChange w:id="1738" w:author="gorgemj" w:date="2017-11-09T18:09:00Z">
                    <w:rPr>
                      <w:rFonts w:cs="Arial"/>
                      <w:b/>
                    </w:rPr>
                  </w:rPrChange>
                </w:rPr>
                <w:delText>2.13 (cont.)</w:delText>
              </w:r>
            </w:del>
          </w:p>
        </w:tc>
        <w:tc>
          <w:tcPr>
            <w:tcW w:w="693" w:type="dxa"/>
            <w:tcPrChange w:id="1739" w:author="gorgemj" w:date="2017-11-30T12:36:00Z">
              <w:tcPr>
                <w:tcW w:w="747" w:type="dxa"/>
                <w:gridSpan w:val="3"/>
              </w:tcPr>
            </w:tcPrChange>
          </w:tcPr>
          <w:p w:rsidR="00B61F44" w:rsidRPr="004D1C42" w:rsidDel="005F64A1" w:rsidRDefault="00B61F44" w:rsidP="00125120">
            <w:pPr>
              <w:keepNext/>
              <w:keepLines/>
              <w:autoSpaceDE w:val="0"/>
              <w:autoSpaceDN w:val="0"/>
              <w:adjustRightInd w:val="0"/>
              <w:spacing w:before="60" w:after="60" w:line="280" w:lineRule="atLeast"/>
              <w:jc w:val="center"/>
              <w:rPr>
                <w:del w:id="1740" w:author="gorgemj" w:date="2017-11-24T17:48:00Z"/>
                <w:rFonts w:cs="Arial"/>
                <w:bCs/>
                <w:color w:val="000000"/>
                <w:sz w:val="24"/>
                <w:szCs w:val="24"/>
                <w:rPrChange w:id="1741" w:author="gorgemj" w:date="2017-11-09T18:09:00Z">
                  <w:rPr>
                    <w:del w:id="1742" w:author="gorgemj" w:date="2017-11-24T17:48:00Z"/>
                    <w:rFonts w:cs="Arial"/>
                    <w:b/>
                    <w:bCs/>
                    <w:color w:val="000000"/>
                    <w:sz w:val="24"/>
                    <w:szCs w:val="24"/>
                  </w:rPr>
                </w:rPrChange>
              </w:rPr>
            </w:pPr>
            <w:del w:id="1743" w:author="gorgemj" w:date="2017-11-24T17:48:00Z">
              <w:r w:rsidRPr="004D1C42" w:rsidDel="005F64A1">
                <w:rPr>
                  <w:rFonts w:cs="Arial"/>
                  <w:bCs/>
                  <w:rPrChange w:id="1744" w:author="gorgemj" w:date="2017-11-09T18:09:00Z">
                    <w:rPr>
                      <w:rFonts w:cs="Arial"/>
                      <w:b/>
                      <w:bCs/>
                    </w:rPr>
                  </w:rPrChange>
                </w:rPr>
                <w:delText xml:space="preserve">1-6 </w:delText>
              </w:r>
            </w:del>
          </w:p>
        </w:tc>
        <w:tc>
          <w:tcPr>
            <w:tcW w:w="5038" w:type="dxa"/>
            <w:gridSpan w:val="2"/>
            <w:tcPrChange w:id="1745" w:author="gorgemj" w:date="2017-11-30T12:36:00Z">
              <w:tcPr>
                <w:tcW w:w="6768" w:type="dxa"/>
                <w:gridSpan w:val="7"/>
              </w:tcPr>
            </w:tcPrChange>
          </w:tcPr>
          <w:p w:rsidR="00B61F44" w:rsidRPr="004D1C42" w:rsidDel="005F64A1" w:rsidRDefault="00B61F44" w:rsidP="00125120">
            <w:pPr>
              <w:keepNext/>
              <w:keepLines/>
              <w:autoSpaceDE w:val="0"/>
              <w:autoSpaceDN w:val="0"/>
              <w:adjustRightInd w:val="0"/>
              <w:spacing w:before="60" w:after="60" w:line="280" w:lineRule="atLeast"/>
              <w:ind w:left="306" w:hanging="306"/>
              <w:rPr>
                <w:del w:id="1746" w:author="gorgemj" w:date="2017-11-24T17:48:00Z"/>
                <w:rFonts w:eastAsia="Calibri" w:cs="Arial"/>
              </w:rPr>
            </w:pPr>
          </w:p>
        </w:tc>
        <w:tc>
          <w:tcPr>
            <w:tcW w:w="6912" w:type="dxa"/>
            <w:gridSpan w:val="3"/>
            <w:tcPrChange w:id="1747" w:author="gorgemj" w:date="2017-11-30T12:36:00Z">
              <w:tcPr>
                <w:tcW w:w="5130" w:type="dxa"/>
                <w:gridSpan w:val="8"/>
              </w:tcPr>
            </w:tcPrChange>
          </w:tcPr>
          <w:p w:rsidR="00B61F44" w:rsidRPr="00817CEB" w:rsidDel="004D1C42" w:rsidRDefault="00B61F44" w:rsidP="00125120">
            <w:pPr>
              <w:keepNext/>
              <w:keepLines/>
              <w:autoSpaceDE w:val="0"/>
              <w:autoSpaceDN w:val="0"/>
              <w:adjustRightInd w:val="0"/>
              <w:spacing w:before="60" w:after="60" w:line="280" w:lineRule="atLeast"/>
              <w:rPr>
                <w:del w:id="1748" w:author="gorgemj" w:date="2017-11-09T18:02:00Z"/>
                <w:rFonts w:eastAsia="Calibri" w:cs="Arial"/>
              </w:rPr>
            </w:pPr>
            <w:del w:id="1749" w:author="gorgemj" w:date="2017-11-09T18:02:00Z">
              <w:r w:rsidRPr="00817CEB" w:rsidDel="004D1C42">
                <w:rPr>
                  <w:rFonts w:eastAsia="Calibri" w:cs="Arial"/>
                  <w:b/>
                </w:rPr>
                <w:delText>Diversity within the Safety-Related Systems</w:delText>
              </w:r>
              <w:r w:rsidRPr="00817CEB" w:rsidDel="004D1C42">
                <w:rPr>
                  <w:rFonts w:eastAsia="Calibri" w:cs="Arial"/>
                </w:rPr>
                <w:delText>. An additional level of defense is provided through the diverse mitigation func</w:delText>
              </w:r>
              <w:r w:rsidDel="004D1C42">
                <w:rPr>
                  <w:rFonts w:eastAsia="Calibri" w:cs="Arial"/>
                </w:rPr>
                <w:delText>tions within the passive safety</w:delText>
              </w:r>
              <w:r w:rsidDel="004D1C42">
                <w:rPr>
                  <w:rFonts w:eastAsia="Calibri" w:cs="Arial"/>
                </w:rPr>
                <w:noBreakHyphen/>
              </w:r>
              <w:r w:rsidRPr="00817CEB" w:rsidDel="004D1C42">
                <w:rPr>
                  <w:rFonts w:eastAsia="Calibri" w:cs="Arial"/>
                </w:rPr>
                <w:delText xml:space="preserve">related systems. This diversity exists, for example, in the residual heat removal function. The passive residual heat removal heat exchanger (PRHR HX) is the passive safety-related feature for removing </w:delText>
              </w:r>
              <w:r w:rsidDel="004D1C42">
                <w:rPr>
                  <w:rFonts w:eastAsia="Calibri" w:cs="Arial"/>
                </w:rPr>
                <w:delText xml:space="preserve">core </w:delText>
              </w:r>
              <w:r w:rsidRPr="00817CEB" w:rsidDel="004D1C42">
                <w:rPr>
                  <w:rFonts w:eastAsia="Calibri" w:cs="Arial"/>
                </w:rPr>
                <w:delText xml:space="preserve">decay heat during a transient. In case of multiple failures that prevent </w:delText>
              </w:r>
              <w:r w:rsidDel="004D1C42">
                <w:rPr>
                  <w:rFonts w:eastAsia="Calibri" w:cs="Arial"/>
                </w:rPr>
                <w:delText>passive residual heat removal heat exchanger (</w:delText>
              </w:r>
              <w:r w:rsidRPr="00817CEB" w:rsidDel="004D1C42">
                <w:rPr>
                  <w:rFonts w:eastAsia="Calibri" w:cs="Arial"/>
                </w:rPr>
                <w:delText>PRHR HX</w:delText>
              </w:r>
              <w:r w:rsidDel="004D1C42">
                <w:rPr>
                  <w:rFonts w:eastAsia="Calibri" w:cs="Arial"/>
                </w:rPr>
                <w:delText>)</w:delText>
              </w:r>
              <w:r w:rsidRPr="00817CEB" w:rsidDel="004D1C42">
                <w:rPr>
                  <w:rFonts w:eastAsia="Calibri" w:cs="Arial"/>
                </w:rPr>
                <w:delText xml:space="preserve"> function, defense-in-depth is provided by the passive safety injection functions of the </w:delText>
              </w:r>
              <w:r w:rsidDel="004D1C42">
                <w:rPr>
                  <w:rFonts w:eastAsia="Calibri" w:cs="Arial"/>
                </w:rPr>
                <w:delText>P</w:delText>
              </w:r>
              <w:r w:rsidRPr="00817CEB" w:rsidDel="004D1C42">
                <w:rPr>
                  <w:rFonts w:eastAsia="Calibri" w:cs="Arial"/>
                </w:rPr>
                <w:delText xml:space="preserve">assive </w:delText>
              </w:r>
              <w:r w:rsidDel="004D1C42">
                <w:rPr>
                  <w:rFonts w:eastAsia="Calibri" w:cs="Arial"/>
                </w:rPr>
                <w:delText>Containment</w:delText>
              </w:r>
              <w:r w:rsidRPr="00817CEB" w:rsidDel="004D1C42">
                <w:rPr>
                  <w:rFonts w:eastAsia="Calibri" w:cs="Arial"/>
                </w:rPr>
                <w:delText xml:space="preserve"> </w:delText>
              </w:r>
              <w:r w:rsidDel="004D1C42">
                <w:rPr>
                  <w:rFonts w:eastAsia="Calibri" w:cs="Arial"/>
                </w:rPr>
                <w:delText>C</w:delText>
              </w:r>
              <w:r w:rsidRPr="00817CEB" w:rsidDel="004D1C42">
                <w:rPr>
                  <w:rFonts w:eastAsia="Calibri" w:cs="Arial"/>
                </w:rPr>
                <w:delText xml:space="preserve">ooling </w:delText>
              </w:r>
              <w:r w:rsidDel="004D1C42">
                <w:rPr>
                  <w:rFonts w:eastAsia="Calibri" w:cs="Arial"/>
                </w:rPr>
                <w:delText>S</w:delText>
              </w:r>
              <w:r w:rsidRPr="00817CEB" w:rsidDel="004D1C42">
                <w:rPr>
                  <w:rFonts w:eastAsia="Calibri" w:cs="Arial"/>
                </w:rPr>
                <w:delText>ystem</w:delText>
              </w:r>
              <w:r w:rsidDel="004D1C42">
                <w:rPr>
                  <w:rFonts w:eastAsia="Calibri" w:cs="Arial"/>
                </w:rPr>
                <w:delText xml:space="preserve"> (PCS)</w:delText>
              </w:r>
              <w:r w:rsidRPr="00817CEB" w:rsidDel="004D1C42">
                <w:rPr>
                  <w:rFonts w:eastAsia="Calibri" w:cs="Arial"/>
                </w:rPr>
                <w:delText xml:space="preserve"> and automatic depressurization function of the </w:delText>
              </w:r>
              <w:r w:rsidDel="004D1C42">
                <w:rPr>
                  <w:rFonts w:eastAsia="Calibri" w:cs="Arial"/>
                </w:rPr>
                <w:delText>Reactor Coolant System (</w:delText>
              </w:r>
              <w:r w:rsidRPr="00817CEB" w:rsidDel="004D1C42">
                <w:rPr>
                  <w:rFonts w:eastAsia="Calibri" w:cs="Arial"/>
                </w:rPr>
                <w:delText>RCS</w:delText>
              </w:r>
              <w:r w:rsidDel="004D1C42">
                <w:rPr>
                  <w:rFonts w:eastAsia="Calibri" w:cs="Arial"/>
                </w:rPr>
                <w:delText xml:space="preserve">) via </w:delText>
              </w:r>
              <w:r w:rsidRPr="00817CEB" w:rsidDel="004D1C42">
                <w:rPr>
                  <w:rFonts w:eastAsia="Calibri" w:cs="Arial"/>
                </w:rPr>
                <w:delText>passive feed and bleed.</w:delText>
              </w:r>
            </w:del>
          </w:p>
          <w:p w:rsidR="00B61F44" w:rsidRPr="004D1C42" w:rsidDel="005F64A1" w:rsidRDefault="00B61F44">
            <w:pPr>
              <w:pStyle w:val="ListParagraph"/>
              <w:keepNext/>
              <w:keepLines/>
              <w:numPr>
                <w:ilvl w:val="0"/>
                <w:numId w:val="36"/>
              </w:numPr>
              <w:autoSpaceDE w:val="0"/>
              <w:autoSpaceDN w:val="0"/>
              <w:adjustRightInd w:val="0"/>
              <w:spacing w:before="60" w:after="60" w:line="280" w:lineRule="atLeast"/>
              <w:ind w:left="363"/>
              <w:rPr>
                <w:del w:id="1750" w:author="gorgemj" w:date="2017-11-24T17:48:00Z"/>
                <w:rFonts w:eastAsia="Calibri" w:cs="Arial"/>
              </w:rPr>
              <w:pPrChange w:id="1751" w:author="gorgemj" w:date="2017-11-24T17:48:00Z">
                <w:pPr>
                  <w:keepNext/>
                  <w:keepLines/>
                  <w:spacing w:before="60" w:after="60" w:line="280" w:lineRule="atLeast"/>
                </w:pPr>
              </w:pPrChange>
            </w:pPr>
            <w:del w:id="1752" w:author="gorgemj" w:date="2017-11-09T18:02:00Z">
              <w:r w:rsidRPr="00817CEB" w:rsidDel="004D1C42">
                <w:rPr>
                  <w:rFonts w:eastAsia="Calibri" w:cs="Arial"/>
                  <w:b/>
                </w:rPr>
                <w:delText>Severe Accident Management.</w:delText>
              </w:r>
              <w:r w:rsidRPr="00817CEB" w:rsidDel="004D1C42">
                <w:rPr>
                  <w:rFonts w:eastAsia="Calibri" w:cs="Arial"/>
                </w:rPr>
                <w:delText xml:space="preserve"> The </w:delText>
              </w:r>
              <w:r w:rsidRPr="00817CEB" w:rsidDel="004D1C42">
                <w:rPr>
                  <w:rFonts w:eastAsia="Calibri" w:cs="Arial"/>
                  <w:b/>
                </w:rPr>
                <w:delText>AP1000</w:delText>
              </w:r>
              <w:r w:rsidRPr="00817CEB" w:rsidDel="004D1C42">
                <w:rPr>
                  <w:rFonts w:eastAsia="Calibri" w:cs="Arial"/>
                </w:rPr>
                <w:delText xml:space="preserve"> design provides the operators with the ability to drain the IRWST water into the reactor cavity in the event that the core has uncovered and is melting. This prevents reactor vessel failure and subsequent relocation of molten core debris into the containment. Retention of the debris in the vessel provides for a high confidence that containment failure and radioactive release to the environment will not occur due to ex</w:delText>
              </w:r>
              <w:r w:rsidDel="004D1C42">
                <w:rPr>
                  <w:rFonts w:eastAsia="Calibri" w:cs="Arial"/>
                </w:rPr>
                <w:delText>-</w:delText>
              </w:r>
              <w:r w:rsidRPr="00817CEB" w:rsidDel="004D1C42">
                <w:rPr>
                  <w:rFonts w:eastAsia="Calibri" w:cs="Arial"/>
                </w:rPr>
                <w:delText>vessel severe accident phenomena.</w:delText>
              </w:r>
            </w:del>
            <w:del w:id="1753" w:author="gorgemj" w:date="2017-11-09T18:05:00Z">
              <w:r w:rsidRPr="00817CEB" w:rsidDel="004D1C42">
                <w:rPr>
                  <w:rFonts w:eastAsia="Calibri" w:cs="Arial"/>
                </w:rPr>
                <w:delText xml:space="preserve"> </w:delText>
              </w:r>
            </w:del>
          </w:p>
        </w:tc>
      </w:tr>
      <w:tr w:rsidR="00B61F44" w:rsidRPr="00817CEB" w:rsidTr="00814E5E">
        <w:trPr>
          <w:cantSplit/>
          <w:trPrChange w:id="1754" w:author="gorgemj" w:date="2017-11-30T12:36:00Z">
            <w:trPr>
              <w:gridBefore w:val="6"/>
              <w:gridAfter w:val="0"/>
              <w:cantSplit/>
            </w:trPr>
          </w:trPrChange>
        </w:trPr>
        <w:tc>
          <w:tcPr>
            <w:tcW w:w="947" w:type="dxa"/>
            <w:tcPrChange w:id="1755" w:author="gorgemj" w:date="2017-11-30T12:36:00Z">
              <w:tcPr>
                <w:tcW w:w="945" w:type="dxa"/>
                <w:gridSpan w:val="6"/>
              </w:tcPr>
            </w:tcPrChange>
          </w:tcPr>
          <w:p w:rsidR="00B61F44" w:rsidRPr="004D1C42" w:rsidRDefault="00B61F44" w:rsidP="00125120">
            <w:pPr>
              <w:keepNext/>
              <w:keepLines/>
              <w:autoSpaceDE w:val="0"/>
              <w:autoSpaceDN w:val="0"/>
              <w:adjustRightInd w:val="0"/>
              <w:spacing w:before="60" w:after="60" w:line="280" w:lineRule="atLeast"/>
              <w:jc w:val="center"/>
              <w:rPr>
                <w:rFonts w:cs="Arial"/>
                <w:rPrChange w:id="1756" w:author="gorgemj" w:date="2017-11-09T18:06:00Z">
                  <w:rPr>
                    <w:rFonts w:cs="Arial"/>
                    <w:b/>
                  </w:rPr>
                </w:rPrChange>
              </w:rPr>
            </w:pPr>
            <w:r w:rsidRPr="004D1C42">
              <w:rPr>
                <w:rFonts w:cs="Arial"/>
                <w:rPrChange w:id="1757" w:author="gorgemj" w:date="2017-11-09T18:06:00Z">
                  <w:rPr>
                    <w:rFonts w:cs="Arial"/>
                    <w:b/>
                  </w:rPr>
                </w:rPrChange>
              </w:rPr>
              <w:t>2.13 (cont.)</w:t>
            </w:r>
          </w:p>
        </w:tc>
        <w:tc>
          <w:tcPr>
            <w:tcW w:w="693" w:type="dxa"/>
            <w:tcPrChange w:id="1758" w:author="gorgemj" w:date="2017-11-30T12:36:00Z">
              <w:tcPr>
                <w:tcW w:w="747" w:type="dxa"/>
                <w:gridSpan w:val="3"/>
              </w:tcPr>
            </w:tcPrChange>
          </w:tcPr>
          <w:p w:rsidR="00B61F44" w:rsidRPr="004D1C42" w:rsidRDefault="00B61F44">
            <w:pPr>
              <w:keepNext/>
              <w:keepLines/>
              <w:autoSpaceDE w:val="0"/>
              <w:autoSpaceDN w:val="0"/>
              <w:adjustRightInd w:val="0"/>
              <w:spacing w:before="60" w:after="60" w:line="280" w:lineRule="atLeast"/>
              <w:jc w:val="center"/>
              <w:rPr>
                <w:rFonts w:cs="Arial"/>
                <w:bCs/>
                <w:color w:val="000000"/>
                <w:sz w:val="24"/>
                <w:szCs w:val="24"/>
                <w:rPrChange w:id="1759" w:author="gorgemj" w:date="2017-11-09T18:06:00Z">
                  <w:rPr>
                    <w:rFonts w:cs="Arial"/>
                    <w:b/>
                    <w:bCs/>
                    <w:color w:val="000000"/>
                    <w:sz w:val="24"/>
                    <w:szCs w:val="24"/>
                  </w:rPr>
                </w:rPrChange>
              </w:rPr>
            </w:pPr>
            <w:del w:id="1760" w:author="gorgemj" w:date="2017-11-26T20:53:00Z">
              <w:r w:rsidRPr="004D1C42" w:rsidDel="004B08EF">
                <w:rPr>
                  <w:rFonts w:cs="Arial"/>
                  <w:bCs/>
                  <w:rPrChange w:id="1761" w:author="gorgemj" w:date="2017-11-09T18:06:00Z">
                    <w:rPr>
                      <w:rFonts w:cs="Arial"/>
                      <w:b/>
                      <w:bCs/>
                    </w:rPr>
                  </w:rPrChange>
                </w:rPr>
                <w:delText>1-</w:delText>
              </w:r>
            </w:del>
            <w:del w:id="1762" w:author="friedmbn" w:date="2017-11-27T16:04:00Z">
              <w:r w:rsidRPr="004D1C42" w:rsidDel="00AB69AF">
                <w:rPr>
                  <w:rFonts w:cs="Arial"/>
                  <w:bCs/>
                  <w:rPrChange w:id="1763" w:author="gorgemj" w:date="2017-11-09T18:06:00Z">
                    <w:rPr>
                      <w:rFonts w:cs="Arial"/>
                      <w:b/>
                      <w:bCs/>
                    </w:rPr>
                  </w:rPrChange>
                </w:rPr>
                <w:delText>6</w:delText>
              </w:r>
            </w:del>
            <w:ins w:id="1764" w:author="friedmbn" w:date="2017-11-27T16:04:00Z">
              <w:r>
                <w:rPr>
                  <w:rFonts w:cs="Arial"/>
                  <w:bCs/>
                </w:rPr>
                <w:t>1-7</w:t>
              </w:r>
            </w:ins>
            <w:r w:rsidRPr="004D1C42">
              <w:rPr>
                <w:rFonts w:cs="Arial"/>
                <w:bCs/>
                <w:rPrChange w:id="1765" w:author="gorgemj" w:date="2017-11-09T18:06:00Z">
                  <w:rPr>
                    <w:rFonts w:cs="Arial"/>
                    <w:b/>
                    <w:bCs/>
                  </w:rPr>
                </w:rPrChange>
              </w:rPr>
              <w:t xml:space="preserve"> </w:t>
            </w:r>
          </w:p>
        </w:tc>
        <w:tc>
          <w:tcPr>
            <w:tcW w:w="5038" w:type="dxa"/>
            <w:gridSpan w:val="2"/>
            <w:tcPrChange w:id="1766" w:author="gorgemj" w:date="2017-11-30T12:36:00Z">
              <w:tcPr>
                <w:tcW w:w="6768" w:type="dxa"/>
                <w:gridSpan w:val="7"/>
              </w:tcPr>
            </w:tcPrChange>
          </w:tcPr>
          <w:p w:rsidR="00B61F44" w:rsidRPr="00817CEB" w:rsidRDefault="00B61F44" w:rsidP="00125120">
            <w:pPr>
              <w:autoSpaceDE w:val="0"/>
              <w:autoSpaceDN w:val="0"/>
              <w:adjustRightInd w:val="0"/>
              <w:spacing w:before="60" w:after="60" w:line="280" w:lineRule="atLeast"/>
              <w:rPr>
                <w:rFonts w:eastAsia="Calibri" w:cs="Arial"/>
              </w:rPr>
            </w:pPr>
          </w:p>
        </w:tc>
        <w:tc>
          <w:tcPr>
            <w:tcW w:w="6912" w:type="dxa"/>
            <w:gridSpan w:val="3"/>
            <w:tcPrChange w:id="1767" w:author="gorgemj" w:date="2017-11-30T12:36:00Z">
              <w:tcPr>
                <w:tcW w:w="5130" w:type="dxa"/>
                <w:gridSpan w:val="8"/>
              </w:tcPr>
            </w:tcPrChange>
          </w:tcPr>
          <w:p w:rsidR="00B61F44" w:rsidRPr="00817CEB" w:rsidRDefault="00B61F44" w:rsidP="00125120">
            <w:pPr>
              <w:spacing w:before="60" w:after="60" w:line="280" w:lineRule="atLeast"/>
              <w:rPr>
                <w:rFonts w:eastAsia="Calibri" w:cs="Arial"/>
              </w:rPr>
            </w:pPr>
            <w:del w:id="1768" w:author="gorgemj" w:date="2017-11-30T11:07:00Z">
              <w:r w:rsidRPr="00E565BC" w:rsidDel="00B61F44">
                <w:rPr>
                  <w:rFonts w:eastAsia="Calibri" w:cs="Arial"/>
                </w:rPr>
                <w:delText>The</w:delText>
              </w:r>
              <w:r w:rsidDel="00B61F44">
                <w:rPr>
                  <w:rFonts w:eastAsia="Calibri" w:cs="Arial"/>
                  <w:b/>
                </w:rPr>
                <w:delText xml:space="preserve"> </w:delText>
              </w:r>
              <w:r w:rsidRPr="00817CEB" w:rsidDel="00B61F44">
                <w:rPr>
                  <w:rFonts w:eastAsia="Calibri" w:cs="Arial"/>
                  <w:b/>
                </w:rPr>
                <w:delText>AP1000</w:delText>
              </w:r>
              <w:r w:rsidRPr="00817CEB" w:rsidDel="00B61F44">
                <w:rPr>
                  <w:rFonts w:eastAsia="Calibri" w:cs="Arial"/>
                </w:rPr>
                <w:delText xml:space="preserve"> </w:delText>
              </w:r>
              <w:r w:rsidDel="00B61F44">
                <w:rPr>
                  <w:rFonts w:eastAsia="Calibri" w:cs="Arial"/>
                </w:rPr>
                <w:delText xml:space="preserve">design </w:delText>
              </w:r>
              <w:r w:rsidRPr="00817CEB" w:rsidDel="00B61F44">
                <w:rPr>
                  <w:rFonts w:eastAsia="Calibri" w:cs="Arial"/>
                </w:rPr>
                <w:delText>features enhance</w:delText>
              </w:r>
              <w:r w:rsidDel="00B61F44">
                <w:rPr>
                  <w:rFonts w:eastAsia="Calibri" w:cs="Arial"/>
                </w:rPr>
                <w:delText>d</w:delText>
              </w:r>
              <w:r w:rsidRPr="00817CEB" w:rsidDel="00B61F44">
                <w:rPr>
                  <w:rFonts w:eastAsia="Calibri" w:cs="Arial"/>
                </w:rPr>
                <w:delText xml:space="preserve"> safety such that no severe release of fission products is predicted to occur from an initially intact containment </w:delText>
              </w:r>
            </w:del>
            <w:del w:id="1769" w:author="gorgemj" w:date="2017-11-09T18:08:00Z">
              <w:r w:rsidRPr="00817CEB" w:rsidDel="004D1C42">
                <w:rPr>
                  <w:rFonts w:eastAsia="Calibri" w:cs="Arial"/>
                </w:rPr>
                <w:delText>before more than 100 hours</w:delText>
              </w:r>
            </w:del>
            <w:del w:id="1770" w:author="gorgemj" w:date="2017-11-30T11:07:00Z">
              <w:r w:rsidRPr="00817CEB" w:rsidDel="00B61F44">
                <w:rPr>
                  <w:rFonts w:eastAsia="Calibri" w:cs="Arial"/>
                </w:rPr>
                <w:delText xml:space="preserve"> after the onset of core damage, assuming no actions for recovery. This time enables accident management actions to mitigate the accident and prevent containment failure to be performed. The total plant frequency (which includes internal events, internal fire</w:delText>
              </w:r>
            </w:del>
            <w:del w:id="1771" w:author="gorgemj" w:date="2017-11-09T18:07:00Z">
              <w:r w:rsidRPr="00817CEB" w:rsidDel="004D1C42">
                <w:rPr>
                  <w:rFonts w:eastAsia="Calibri" w:cs="Arial"/>
                </w:rPr>
                <w:delText>,</w:delText>
              </w:r>
            </w:del>
            <w:del w:id="1772" w:author="gorgemj" w:date="2017-11-30T11:07:00Z">
              <w:r w:rsidRPr="00817CEB" w:rsidDel="00B61F44">
                <w:rPr>
                  <w:rFonts w:eastAsia="Calibri" w:cs="Arial"/>
                </w:rPr>
                <w:delText xml:space="preserve"> internal flood, </w:delText>
              </w:r>
            </w:del>
            <w:del w:id="1773" w:author="gorgemj" w:date="2017-11-09T18:07:00Z">
              <w:r w:rsidRPr="00817CEB" w:rsidDel="004D1C42">
                <w:rPr>
                  <w:rFonts w:eastAsia="Calibri" w:cs="Arial"/>
                </w:rPr>
                <w:delText xml:space="preserve">and </w:delText>
              </w:r>
            </w:del>
            <w:del w:id="1774" w:author="gorgemj" w:date="2017-11-30T11:07:00Z">
              <w:r w:rsidRPr="00817CEB" w:rsidDel="00B61F44">
                <w:rPr>
                  <w:rFonts w:eastAsia="Calibri" w:cs="Arial"/>
                </w:rPr>
                <w:delText>shutdown</w:delText>
              </w:r>
            </w:del>
            <w:del w:id="1775" w:author="gorgemj" w:date="2017-11-09T18:07:00Z">
              <w:r w:rsidRPr="00817CEB" w:rsidDel="004D1C42">
                <w:rPr>
                  <w:rFonts w:eastAsia="Calibri" w:cs="Arial"/>
                </w:rPr>
                <w:delText xml:space="preserve"> hazards</w:delText>
              </w:r>
            </w:del>
            <w:del w:id="1776" w:author="gorgemj" w:date="2017-11-30T11:07:00Z">
              <w:r w:rsidRPr="00817CEB" w:rsidDel="00B61F44">
                <w:rPr>
                  <w:rFonts w:eastAsia="Calibri" w:cs="Arial"/>
                </w:rPr>
                <w:delText xml:space="preserve">) of </w:delText>
              </w:r>
            </w:del>
            <w:del w:id="1777" w:author="gorgemj" w:date="2017-11-09T18:07:00Z">
              <w:r w:rsidRPr="00817CEB" w:rsidDel="004D1C42">
                <w:rPr>
                  <w:rFonts w:eastAsia="Calibri" w:cs="Arial"/>
                </w:rPr>
                <w:delText xml:space="preserve">severe </w:delText>
              </w:r>
            </w:del>
            <w:del w:id="1778" w:author="gorgemj" w:date="2017-11-30T11:07:00Z">
              <w:r w:rsidRPr="00817CEB" w:rsidDel="00B61F44">
                <w:rPr>
                  <w:rFonts w:eastAsia="Calibri" w:cs="Arial"/>
                </w:rPr>
                <w:delText>release as predicted by PRA is 5.9</w:delText>
              </w:r>
              <w:r w:rsidDel="00B61F44">
                <w:rPr>
                  <w:rFonts w:eastAsia="Calibri" w:cs="Arial"/>
                </w:rPr>
                <w:delText>E-8</w:delText>
              </w:r>
              <w:r w:rsidRPr="00817CEB" w:rsidDel="00B61F44">
                <w:rPr>
                  <w:rFonts w:eastAsia="Calibri" w:cs="Arial"/>
                </w:rPr>
                <w:delText xml:space="preserve"> events per reactor year, which is much lower than for </w:delText>
              </w:r>
            </w:del>
            <w:del w:id="1779" w:author="gorgemj" w:date="2017-11-09T18:08:00Z">
              <w:r w:rsidRPr="00817CEB" w:rsidDel="004D1C42">
                <w:rPr>
                  <w:rFonts w:eastAsia="Calibri" w:cs="Arial"/>
                </w:rPr>
                <w:delText>conventional</w:delText>
              </w:r>
            </w:del>
            <w:del w:id="1780" w:author="gorgemj" w:date="2017-11-30T11:07:00Z">
              <w:r w:rsidRPr="00817CEB" w:rsidDel="00B61F44">
                <w:rPr>
                  <w:rFonts w:eastAsia="Calibri" w:cs="Arial"/>
                </w:rPr>
                <w:delText xml:space="preserve"> plants.</w:delText>
              </w:r>
            </w:del>
            <w:ins w:id="1781" w:author="gorgemj" w:date="2017-11-09T18:06:00Z">
              <w:r>
                <w:rPr>
                  <w:rFonts w:eastAsia="Calibri" w:cs="Arial"/>
                </w:rPr>
                <w:t xml:space="preserve">EPS-GW-GL-701 [17] discusses in more details the </w:t>
              </w:r>
              <w:r w:rsidRPr="00007F78">
                <w:rPr>
                  <w:rFonts w:eastAsia="Calibri" w:cs="Arial"/>
                  <w:b/>
                </w:rPr>
                <w:t>AP1000</w:t>
              </w:r>
              <w:r>
                <w:rPr>
                  <w:rFonts w:eastAsia="Calibri" w:cs="Arial"/>
                </w:rPr>
                <w:t xml:space="preserve"> plant compliance with the concept of </w:t>
              </w:r>
              <w:proofErr w:type="spellStart"/>
              <w:r>
                <w:rPr>
                  <w:rFonts w:eastAsia="Calibri" w:cs="Arial"/>
                </w:rPr>
                <w:t>defence</w:t>
              </w:r>
              <w:proofErr w:type="spellEnd"/>
              <w:r>
                <w:rPr>
                  <w:rFonts w:eastAsia="Calibri" w:cs="Arial"/>
                </w:rPr>
                <w:t xml:space="preserve"> in depth, as well as </w:t>
              </w:r>
              <w:r w:rsidRPr="00D823BF">
                <w:rPr>
                  <w:rFonts w:eastAsia="Calibri" w:cs="Arial"/>
                </w:rPr>
                <w:t>with the objective of practical elimination of large and early release</w:t>
              </w:r>
              <w:r>
                <w:rPr>
                  <w:rFonts w:eastAsia="Calibri" w:cs="Arial"/>
                </w:rPr>
                <w:t>.</w:t>
              </w:r>
            </w:ins>
          </w:p>
        </w:tc>
      </w:tr>
      <w:tr w:rsidR="00B61F44" w:rsidRPr="00817CEB" w:rsidTr="00814E5E">
        <w:trPr>
          <w:cantSplit/>
          <w:trPrChange w:id="1782" w:author="gorgemj" w:date="2017-11-30T12:36:00Z">
            <w:trPr>
              <w:gridBefore w:val="6"/>
              <w:gridAfter w:val="0"/>
              <w:cantSplit/>
            </w:trPr>
          </w:trPrChange>
        </w:trPr>
        <w:tc>
          <w:tcPr>
            <w:tcW w:w="947" w:type="dxa"/>
            <w:tcPrChange w:id="1783" w:author="gorgemj" w:date="2017-11-30T12:36:00Z">
              <w:tcPr>
                <w:tcW w:w="945" w:type="dxa"/>
                <w:gridSpan w:val="6"/>
              </w:tcPr>
            </w:tcPrChange>
          </w:tcPr>
          <w:p w:rsidR="00B61F44" w:rsidRPr="00884329" w:rsidRDefault="00B61F44" w:rsidP="00542606">
            <w:pPr>
              <w:autoSpaceDE w:val="0"/>
              <w:autoSpaceDN w:val="0"/>
              <w:adjustRightInd w:val="0"/>
              <w:spacing w:before="60" w:after="60" w:line="280" w:lineRule="atLeast"/>
              <w:jc w:val="center"/>
              <w:rPr>
                <w:rFonts w:cs="Arial"/>
                <w:rPrChange w:id="1784" w:author="gorgemj" w:date="2017-11-17T08:51:00Z">
                  <w:rPr>
                    <w:rFonts w:cs="Arial"/>
                    <w:b/>
                  </w:rPr>
                </w:rPrChange>
              </w:rPr>
            </w:pPr>
            <w:r w:rsidRPr="00884329">
              <w:rPr>
                <w:rFonts w:cs="Arial"/>
                <w:rPrChange w:id="1785" w:author="gorgemj" w:date="2017-11-17T08:51:00Z">
                  <w:rPr>
                    <w:rFonts w:cs="Arial"/>
                    <w:b/>
                  </w:rPr>
                </w:rPrChange>
              </w:rPr>
              <w:t>2.14</w:t>
            </w:r>
          </w:p>
        </w:tc>
        <w:tc>
          <w:tcPr>
            <w:tcW w:w="693" w:type="dxa"/>
            <w:tcPrChange w:id="1786" w:author="gorgemj" w:date="2017-11-30T12:36:00Z">
              <w:tcPr>
                <w:tcW w:w="747" w:type="dxa"/>
                <w:gridSpan w:val="3"/>
              </w:tcPr>
            </w:tcPrChange>
          </w:tcPr>
          <w:p w:rsidR="00B61F44" w:rsidRPr="00884329" w:rsidRDefault="00B61F44" w:rsidP="00542606">
            <w:pPr>
              <w:autoSpaceDE w:val="0"/>
              <w:autoSpaceDN w:val="0"/>
              <w:adjustRightInd w:val="0"/>
              <w:spacing w:before="60" w:after="60" w:line="280" w:lineRule="atLeast"/>
              <w:jc w:val="center"/>
              <w:rPr>
                <w:rFonts w:cs="Arial"/>
                <w:bCs/>
                <w:color w:val="000000"/>
                <w:sz w:val="24"/>
                <w:szCs w:val="24"/>
                <w:rPrChange w:id="1787" w:author="gorgemj" w:date="2017-11-17T08:51:00Z">
                  <w:rPr>
                    <w:rFonts w:cs="Arial"/>
                    <w:b/>
                    <w:bCs/>
                    <w:color w:val="000000"/>
                    <w:sz w:val="24"/>
                    <w:szCs w:val="24"/>
                  </w:rPr>
                </w:rPrChange>
              </w:rPr>
            </w:pPr>
            <w:r w:rsidRPr="00884329">
              <w:rPr>
                <w:rFonts w:cs="Arial"/>
                <w:bCs/>
                <w:rPrChange w:id="1788" w:author="gorgemj" w:date="2017-11-17T08:51:00Z">
                  <w:rPr>
                    <w:rFonts w:cs="Arial"/>
                    <w:b/>
                    <w:bCs/>
                  </w:rPr>
                </w:rPrChange>
              </w:rPr>
              <w:t>1</w:t>
            </w:r>
          </w:p>
        </w:tc>
        <w:tc>
          <w:tcPr>
            <w:tcW w:w="5038" w:type="dxa"/>
            <w:gridSpan w:val="2"/>
            <w:tcPrChange w:id="1789" w:author="gorgemj" w:date="2017-11-30T12:36:00Z">
              <w:tcPr>
                <w:tcW w:w="6768" w:type="dxa"/>
                <w:gridSpan w:val="7"/>
              </w:tcPr>
            </w:tcPrChange>
          </w:tcPr>
          <w:p w:rsidR="00B61F44" w:rsidRPr="00817CEB" w:rsidRDefault="00B61F44" w:rsidP="00542606">
            <w:pPr>
              <w:autoSpaceDE w:val="0"/>
              <w:autoSpaceDN w:val="0"/>
              <w:adjustRightInd w:val="0"/>
              <w:spacing w:before="60" w:after="60" w:line="280" w:lineRule="atLeast"/>
              <w:rPr>
                <w:rFonts w:eastAsia="Calibri" w:cs="Arial"/>
              </w:rPr>
            </w:pPr>
            <w:r w:rsidRPr="00817CEB">
              <w:rPr>
                <w:rFonts w:eastAsia="Calibri" w:cs="Arial"/>
              </w:rPr>
              <w:t xml:space="preserve">A relevant aspect of the implementation of </w:t>
            </w:r>
            <w:proofErr w:type="spellStart"/>
            <w:r w:rsidRPr="00817CEB">
              <w:rPr>
                <w:rFonts w:eastAsia="Calibri" w:cs="Arial"/>
              </w:rPr>
              <w:t>defence</w:t>
            </w:r>
            <w:proofErr w:type="spellEnd"/>
            <w:r w:rsidRPr="00817CEB">
              <w:rPr>
                <w:rFonts w:eastAsia="Calibri" w:cs="Arial"/>
              </w:rPr>
              <w:t xml:space="preserve"> in depth for a nuclear power plant is the provision in the design of a series of physical barriers, as well as a combination of active, passive and inherently safe features that contribute to the effectiveness of the physical barriers in confining radioactive material at specified locations. The number of barriers that will be necessary will depend upon the initial source term in terms of amount and isotopic composition of radionuclides, the effectiveness of the individual barriers, the possible internal and external hazards, and the potential consequences of failures.</w:t>
            </w:r>
          </w:p>
        </w:tc>
        <w:tc>
          <w:tcPr>
            <w:tcW w:w="6912" w:type="dxa"/>
            <w:gridSpan w:val="3"/>
            <w:tcPrChange w:id="1790" w:author="gorgemj" w:date="2017-11-30T12:36:00Z">
              <w:tcPr>
                <w:tcW w:w="5130" w:type="dxa"/>
                <w:gridSpan w:val="8"/>
              </w:tcPr>
            </w:tcPrChange>
          </w:tcPr>
          <w:p w:rsidR="00B61F44" w:rsidRDefault="00B61F44" w:rsidP="00542606">
            <w:pPr>
              <w:spacing w:before="60" w:after="60" w:line="280" w:lineRule="atLeast"/>
              <w:rPr>
                <w:rFonts w:cs="Arial"/>
                <w:b/>
              </w:rPr>
            </w:pPr>
            <w:r w:rsidRPr="00817CEB">
              <w:rPr>
                <w:rFonts w:eastAsia="Calibri" w:cs="Arial"/>
              </w:rPr>
              <w:t xml:space="preserve">The </w:t>
            </w:r>
            <w:r w:rsidRPr="00817CEB">
              <w:rPr>
                <w:rFonts w:eastAsia="Calibri" w:cs="Arial"/>
                <w:b/>
              </w:rPr>
              <w:t>AP1000</w:t>
            </w:r>
            <w:r>
              <w:rPr>
                <w:rFonts w:eastAsia="Calibri" w:cs="Arial"/>
              </w:rPr>
              <w:t xml:space="preserve"> p</w:t>
            </w:r>
            <w:r w:rsidRPr="00817CEB">
              <w:rPr>
                <w:rFonts w:eastAsia="Calibri" w:cs="Arial"/>
              </w:rPr>
              <w:t xml:space="preserve">lant provides defense-in-depth barriers as described in </w:t>
            </w:r>
            <w:ins w:id="1791" w:author="gorgemj" w:date="2017-11-24T16:08:00Z">
              <w:r>
                <w:rPr>
                  <w:rFonts w:eastAsia="Calibri" w:cs="Arial"/>
                </w:rPr>
                <w:t xml:space="preserve">the </w:t>
              </w:r>
              <w:r w:rsidRPr="00993D67">
                <w:rPr>
                  <w:rFonts w:eastAsia="Calibri" w:cs="Arial"/>
                  <w:b/>
                </w:rPr>
                <w:t>AP1000</w:t>
              </w:r>
              <w:r>
                <w:rPr>
                  <w:rFonts w:eastAsia="Calibri" w:cs="Arial"/>
                </w:rPr>
                <w:t xml:space="preserve"> plant </w:t>
              </w:r>
              <w:r w:rsidRPr="00817CEB">
                <w:rPr>
                  <w:rFonts w:eastAsia="Calibri" w:cs="Arial"/>
                </w:rPr>
                <w:t xml:space="preserve">DCD </w:t>
              </w:r>
              <w:r>
                <w:rPr>
                  <w:rFonts w:eastAsia="Calibri" w:cs="Arial"/>
                </w:rPr>
                <w:t>[2]</w:t>
              </w:r>
            </w:ins>
            <w:del w:id="1792" w:author="gorgemj" w:date="2017-11-24T16:08:00Z">
              <w:r w:rsidRPr="00817CEB" w:rsidDel="006A7655">
                <w:rPr>
                  <w:rFonts w:eastAsia="Calibri" w:cs="Arial"/>
                </w:rPr>
                <w:delText>DCD</w:delText>
              </w:r>
            </w:del>
            <w:r w:rsidRPr="00817CEB">
              <w:rPr>
                <w:rFonts w:eastAsia="Calibri" w:cs="Arial"/>
              </w:rPr>
              <w:t xml:space="preserve"> Section 3.1.2.</w:t>
            </w:r>
          </w:p>
          <w:p w:rsidR="00B61F44" w:rsidRDefault="00B61F44" w:rsidP="00F17A3F">
            <w:pPr>
              <w:autoSpaceDE w:val="0"/>
              <w:autoSpaceDN w:val="0"/>
              <w:adjustRightInd w:val="0"/>
              <w:spacing w:before="60" w:after="60" w:line="280" w:lineRule="atLeast"/>
              <w:rPr>
                <w:ins w:id="1793" w:author="gorgemj" w:date="2017-11-24T17:50:00Z"/>
              </w:rPr>
            </w:pPr>
            <w:del w:id="1794" w:author="gorgemj" w:date="2017-11-17T08:49:00Z">
              <w:r w:rsidRPr="00522DFA" w:rsidDel="00F17A3F">
                <w:rPr>
                  <w:rFonts w:cs="Arial"/>
                  <w:b/>
                </w:rPr>
                <w:delText xml:space="preserve">Physical Plant Boundaries. </w:delText>
              </w:r>
            </w:del>
            <w:r w:rsidRPr="00E565BC">
              <w:rPr>
                <w:rFonts w:cs="Arial"/>
              </w:rPr>
              <w:t xml:space="preserve">One of the most recognizable aspects of defense-in-depth is the protection of public safety through the physical plant boundaries. Releases of radiation </w:t>
            </w:r>
            <w:ins w:id="1795" w:author="gorgemj" w:date="2017-11-17T08:36:00Z">
              <w:r>
                <w:rPr>
                  <w:rFonts w:cs="Arial"/>
                </w:rPr>
                <w:t xml:space="preserve">from the reactor core </w:t>
              </w:r>
            </w:ins>
            <w:r w:rsidRPr="00E565BC">
              <w:rPr>
                <w:rFonts w:cs="Arial"/>
              </w:rPr>
              <w:t>are prevented by the fuel cladding, the reactor pressure boundary, and the containment pressure boundary.</w:t>
            </w:r>
            <w:ins w:id="1796" w:author="gorgemj" w:date="2017-11-17T08:36:00Z">
              <w:r>
                <w:rPr>
                  <w:rFonts w:cs="Arial"/>
                </w:rPr>
                <w:t xml:space="preserve"> </w:t>
              </w:r>
            </w:ins>
            <w:ins w:id="1797" w:author="gorgemj" w:date="2017-11-17T08:40:00Z">
              <w:r>
                <w:rPr>
                  <w:rFonts w:cs="Arial"/>
                </w:rPr>
                <w:t xml:space="preserve">As described in response to 2.13, the AP1000 plant </w:t>
              </w:r>
            </w:ins>
            <w:ins w:id="1798" w:author="gorgemj" w:date="2017-11-17T08:48:00Z">
              <w:del w:id="1799" w:author="friedmbn" w:date="2017-11-27T16:14:00Z">
                <w:r w:rsidDel="0072440A">
                  <w:rPr>
                    <w:rFonts w:cs="Arial"/>
                  </w:rPr>
                  <w:delText>defence</w:delText>
                </w:r>
              </w:del>
            </w:ins>
            <w:ins w:id="1800" w:author="friedmbn" w:date="2017-11-27T16:14:00Z">
              <w:r>
                <w:rPr>
                  <w:rFonts w:cs="Arial"/>
                </w:rPr>
                <w:t>defense</w:t>
              </w:r>
            </w:ins>
            <w:ins w:id="1801" w:author="gorgemj" w:date="2017-11-17T08:48:00Z">
              <w:r>
                <w:rPr>
                  <w:rFonts w:cs="Arial"/>
                </w:rPr>
                <w:t xml:space="preserve"> –in-depth relies on both active and passive systems. Inherent design </w:t>
              </w:r>
              <w:del w:id="1802" w:author="friedmbn" w:date="2017-11-27T16:14:00Z">
                <w:r w:rsidDel="0072440A">
                  <w:rPr>
                    <w:rFonts w:cs="Arial"/>
                  </w:rPr>
                  <w:delText>feartures</w:delText>
                </w:r>
              </w:del>
            </w:ins>
            <w:ins w:id="1803" w:author="friedmbn" w:date="2017-11-27T16:14:00Z">
              <w:r>
                <w:rPr>
                  <w:rFonts w:cs="Arial"/>
                </w:rPr>
                <w:t>features</w:t>
              </w:r>
            </w:ins>
            <w:ins w:id="1804" w:author="gorgemj" w:date="2017-11-17T08:48:00Z">
              <w:r>
                <w:rPr>
                  <w:rFonts w:cs="Arial"/>
                </w:rPr>
                <w:t xml:space="preserve"> also support the protection of the physical plant barriers: </w:t>
              </w:r>
            </w:ins>
            <w:ins w:id="1805" w:author="gorgemj" w:date="2017-11-17T08:39:00Z">
              <w:r>
                <w:t>“</w:t>
              </w:r>
            </w:ins>
            <w:ins w:id="1806" w:author="gorgemj" w:date="2017-11-17T08:38:00Z">
              <w:r w:rsidRPr="00FF6EE2">
                <w:t xml:space="preserve">When the reactor is critical, the negative fuel temperature reactivity effects (Doppler feedback) provide prompt reactivity feedback to compensate for a rapid, uncontrolled reactivity excursion.  The negative Doppler coefficient of reactivity is provided by the use of a low-enrichment fuel design.  This Doppler feedback is the primary reactivity feedback mechanism to provide the inherent core reactivity protection during rapid core reactivity excursions.  For slower reactivity transients that result in moderator temperature increases, the </w:t>
              </w:r>
              <w:proofErr w:type="spellStart"/>
              <w:r w:rsidRPr="00FF6EE2">
                <w:t>nonpositive</w:t>
              </w:r>
              <w:proofErr w:type="spellEnd"/>
              <w:r w:rsidRPr="00FF6EE2">
                <w:t xml:space="preserve"> moderator temperature coefficient of reactivity provides compensatory reactivity feedback to help control these slower transients. The overall core design establishes a </w:t>
              </w:r>
              <w:proofErr w:type="spellStart"/>
              <w:r w:rsidRPr="00FF6EE2">
                <w:t>nonpositive</w:t>
              </w:r>
              <w:proofErr w:type="spellEnd"/>
              <w:r w:rsidRPr="00FF6EE2">
                <w:t xml:space="preserve"> moderator temperature coefficient of reactivity.”</w:t>
              </w:r>
            </w:ins>
          </w:p>
          <w:p w:rsidR="00B61F44" w:rsidRPr="00FF6EE2" w:rsidRDefault="00B61F44">
            <w:pPr>
              <w:autoSpaceDE w:val="0"/>
              <w:autoSpaceDN w:val="0"/>
              <w:adjustRightInd w:val="0"/>
              <w:spacing w:before="60" w:after="60" w:line="280" w:lineRule="atLeast"/>
              <w:rPr>
                <w:rFonts w:cs="Arial"/>
              </w:rPr>
            </w:pPr>
            <w:ins w:id="1807" w:author="gorgemj" w:date="2017-11-24T17:50:00Z">
              <w:r>
                <w:rPr>
                  <w:rFonts w:cs="Arial"/>
                </w:rPr>
                <w:t>Releases of radiation from the spent fuel stored in the auxiliary building are prevented by the fuel cladding, the spent fuel pool, and the ventilation systems serving the radiologically controlled area of the auxiliary building.</w:t>
              </w:r>
            </w:ins>
          </w:p>
        </w:tc>
      </w:tr>
      <w:tr w:rsidR="00B61F44" w:rsidRPr="00817CEB" w:rsidTr="00814E5E">
        <w:trPr>
          <w:cantSplit/>
          <w:trPrChange w:id="1808" w:author="gorgemj" w:date="2017-11-30T12:36:00Z">
            <w:trPr>
              <w:gridBefore w:val="6"/>
              <w:gridAfter w:val="0"/>
              <w:cantSplit/>
            </w:trPr>
          </w:trPrChange>
        </w:trPr>
        <w:tc>
          <w:tcPr>
            <w:tcW w:w="947" w:type="dxa"/>
            <w:tcPrChange w:id="1809" w:author="gorgemj" w:date="2017-11-30T12:36:00Z">
              <w:tcPr>
                <w:tcW w:w="945" w:type="dxa"/>
                <w:gridSpan w:val="6"/>
              </w:tcPr>
            </w:tcPrChange>
          </w:tcPr>
          <w:p w:rsidR="00B61F44" w:rsidRDefault="00B61F44" w:rsidP="00ED2543">
            <w:pPr>
              <w:keepNext/>
              <w:keepLines/>
              <w:autoSpaceDE w:val="0"/>
              <w:autoSpaceDN w:val="0"/>
              <w:adjustRightInd w:val="0"/>
              <w:spacing w:before="60" w:after="60" w:line="280" w:lineRule="atLeast"/>
              <w:jc w:val="center"/>
              <w:rPr>
                <w:rFonts w:cs="Arial"/>
                <w:b/>
              </w:rPr>
            </w:pPr>
          </w:p>
        </w:tc>
        <w:tc>
          <w:tcPr>
            <w:tcW w:w="693" w:type="dxa"/>
            <w:tcPrChange w:id="1810" w:author="gorgemj" w:date="2017-11-30T12:36:00Z">
              <w:tcPr>
                <w:tcW w:w="747" w:type="dxa"/>
                <w:gridSpan w:val="3"/>
              </w:tcPr>
            </w:tcPrChange>
          </w:tcPr>
          <w:p w:rsidR="00B61F44" w:rsidRDefault="00B61F44" w:rsidP="00ED2543">
            <w:pPr>
              <w:keepNext/>
              <w:keepLines/>
              <w:autoSpaceDE w:val="0"/>
              <w:autoSpaceDN w:val="0"/>
              <w:adjustRightInd w:val="0"/>
              <w:spacing w:before="60" w:after="60" w:line="280" w:lineRule="atLeast"/>
              <w:jc w:val="center"/>
              <w:rPr>
                <w:rFonts w:cs="Arial"/>
                <w:b/>
                <w:bCs/>
              </w:rPr>
            </w:pPr>
          </w:p>
        </w:tc>
        <w:tc>
          <w:tcPr>
            <w:tcW w:w="5038" w:type="dxa"/>
            <w:gridSpan w:val="2"/>
            <w:tcPrChange w:id="1811" w:author="gorgemj" w:date="2017-11-30T12:36:00Z">
              <w:tcPr>
                <w:tcW w:w="6768" w:type="dxa"/>
                <w:gridSpan w:val="7"/>
              </w:tcPr>
            </w:tcPrChange>
          </w:tcPr>
          <w:p w:rsidR="00B61F44" w:rsidRPr="00EF0CE2" w:rsidRDefault="00B61F44">
            <w:pPr>
              <w:keepNext/>
              <w:keepLines/>
              <w:autoSpaceDE w:val="0"/>
              <w:autoSpaceDN w:val="0"/>
              <w:adjustRightInd w:val="0"/>
              <w:spacing w:before="60" w:after="60" w:line="280" w:lineRule="atLeast"/>
              <w:rPr>
                <w:rFonts w:eastAsia="Calibri" w:cs="Arial"/>
                <w:b/>
                <w:rPrChange w:id="1812" w:author="gorgemj" w:date="2017-11-24T17:50:00Z">
                  <w:rPr>
                    <w:rFonts w:eastAsia="Calibri" w:cs="Arial"/>
                  </w:rPr>
                </w:rPrChange>
              </w:rPr>
            </w:pPr>
            <w:r w:rsidRPr="00EF0CE2">
              <w:rPr>
                <w:rFonts w:eastAsia="Calibri" w:cs="Arial"/>
                <w:b/>
                <w:rPrChange w:id="1813" w:author="gorgemj" w:date="2017-11-24T17:50:00Z">
                  <w:rPr>
                    <w:rFonts w:eastAsia="Calibri" w:cs="Arial"/>
                  </w:rPr>
                </w:rPrChange>
              </w:rPr>
              <w:t xml:space="preserve">MAINTAINING THE INTEGRITY OF DESIGN OF THE PLANT THROUGHOUT THE </w:t>
            </w:r>
            <w:del w:id="1814" w:author="gorgemj" w:date="2017-11-17T08:49:00Z">
              <w:r w:rsidRPr="00EF0CE2" w:rsidDel="00884329">
                <w:rPr>
                  <w:rFonts w:eastAsia="Calibri" w:cs="Arial"/>
                  <w:b/>
                  <w:rPrChange w:id="1815" w:author="gorgemj" w:date="2017-11-24T17:50:00Z">
                    <w:rPr>
                      <w:rFonts w:eastAsia="Calibri" w:cs="Arial"/>
                    </w:rPr>
                  </w:rPrChange>
                </w:rPr>
                <w:delText xml:space="preserve">OPERATING </w:delText>
              </w:r>
            </w:del>
            <w:r w:rsidRPr="00EF0CE2">
              <w:rPr>
                <w:rFonts w:eastAsia="Calibri" w:cs="Arial"/>
                <w:b/>
                <w:rPrChange w:id="1816" w:author="gorgemj" w:date="2017-11-24T17:50:00Z">
                  <w:rPr>
                    <w:rFonts w:eastAsia="Calibri" w:cs="Arial"/>
                  </w:rPr>
                </w:rPrChange>
              </w:rPr>
              <w:t>LIFETIME</w:t>
            </w:r>
            <w:ins w:id="1817" w:author="gorgemj" w:date="2017-11-17T08:49:00Z">
              <w:r w:rsidRPr="00EF0CE2">
                <w:rPr>
                  <w:rFonts w:eastAsia="Calibri" w:cs="Arial"/>
                  <w:b/>
                  <w:rPrChange w:id="1818" w:author="gorgemj" w:date="2017-11-24T17:50:00Z">
                    <w:rPr>
                      <w:rFonts w:eastAsia="Calibri" w:cs="Arial"/>
                    </w:rPr>
                  </w:rPrChange>
                </w:rPr>
                <w:t xml:space="preserve"> OF THE PLANT</w:t>
              </w:r>
            </w:ins>
          </w:p>
        </w:tc>
        <w:tc>
          <w:tcPr>
            <w:tcW w:w="6912" w:type="dxa"/>
            <w:gridSpan w:val="3"/>
            <w:tcPrChange w:id="1819" w:author="gorgemj" w:date="2017-11-30T12:36:00Z">
              <w:tcPr>
                <w:tcW w:w="5130" w:type="dxa"/>
                <w:gridSpan w:val="8"/>
              </w:tcPr>
            </w:tcPrChange>
          </w:tcPr>
          <w:p w:rsidR="00B61F44" w:rsidRDefault="00B61F44" w:rsidP="00ED2543">
            <w:pPr>
              <w:keepNext/>
              <w:keepLines/>
              <w:spacing w:before="60" w:after="60" w:line="280" w:lineRule="atLeast"/>
              <w:rPr>
                <w:rFonts w:cs="Arial"/>
                <w:b/>
              </w:rPr>
            </w:pPr>
          </w:p>
        </w:tc>
      </w:tr>
      <w:tr w:rsidR="00B61F44" w:rsidRPr="00817CEB" w:rsidTr="00814E5E">
        <w:trPr>
          <w:cantSplit/>
          <w:trPrChange w:id="1820" w:author="gorgemj" w:date="2017-11-30T12:36:00Z">
            <w:trPr>
              <w:gridBefore w:val="6"/>
              <w:gridAfter w:val="0"/>
              <w:cantSplit/>
            </w:trPr>
          </w:trPrChange>
        </w:trPr>
        <w:tc>
          <w:tcPr>
            <w:tcW w:w="947" w:type="dxa"/>
            <w:tcPrChange w:id="1821" w:author="gorgemj" w:date="2017-11-30T12:36:00Z">
              <w:tcPr>
                <w:tcW w:w="945" w:type="dxa"/>
                <w:gridSpan w:val="6"/>
              </w:tcPr>
            </w:tcPrChange>
          </w:tcPr>
          <w:p w:rsidR="00B61F44" w:rsidRPr="00CF5AAD" w:rsidRDefault="00B61F44" w:rsidP="00542606">
            <w:pPr>
              <w:autoSpaceDE w:val="0"/>
              <w:autoSpaceDN w:val="0"/>
              <w:adjustRightInd w:val="0"/>
              <w:spacing w:before="60" w:after="60" w:line="280" w:lineRule="atLeast"/>
              <w:jc w:val="center"/>
              <w:rPr>
                <w:rFonts w:cs="Arial"/>
                <w:rPrChange w:id="1822" w:author="gorgemj" w:date="2017-11-17T08:52:00Z">
                  <w:rPr>
                    <w:rFonts w:cs="Arial"/>
                    <w:b/>
                  </w:rPr>
                </w:rPrChange>
              </w:rPr>
            </w:pPr>
            <w:r w:rsidRPr="00CF5AAD">
              <w:rPr>
                <w:rFonts w:cs="Arial"/>
                <w:rPrChange w:id="1823" w:author="gorgemj" w:date="2017-11-17T08:52:00Z">
                  <w:rPr>
                    <w:rFonts w:cs="Arial"/>
                    <w:b/>
                  </w:rPr>
                </w:rPrChange>
              </w:rPr>
              <w:t>2.15</w:t>
            </w:r>
          </w:p>
        </w:tc>
        <w:tc>
          <w:tcPr>
            <w:tcW w:w="693" w:type="dxa"/>
            <w:tcPrChange w:id="1824" w:author="gorgemj" w:date="2017-11-30T12:36:00Z">
              <w:tcPr>
                <w:tcW w:w="747" w:type="dxa"/>
                <w:gridSpan w:val="3"/>
              </w:tcPr>
            </w:tcPrChange>
          </w:tcPr>
          <w:p w:rsidR="00B61F44" w:rsidRPr="00CF5AAD" w:rsidRDefault="00B61F44" w:rsidP="00542606">
            <w:pPr>
              <w:autoSpaceDE w:val="0"/>
              <w:autoSpaceDN w:val="0"/>
              <w:adjustRightInd w:val="0"/>
              <w:spacing w:before="60" w:after="60" w:line="280" w:lineRule="atLeast"/>
              <w:jc w:val="center"/>
              <w:rPr>
                <w:rFonts w:cs="Arial"/>
                <w:bCs/>
                <w:color w:val="000000"/>
                <w:sz w:val="24"/>
                <w:szCs w:val="24"/>
                <w:rPrChange w:id="1825" w:author="gorgemj" w:date="2017-11-17T08:52:00Z">
                  <w:rPr>
                    <w:rFonts w:cs="Arial"/>
                    <w:b/>
                    <w:bCs/>
                    <w:color w:val="000000"/>
                    <w:sz w:val="24"/>
                    <w:szCs w:val="24"/>
                  </w:rPr>
                </w:rPrChange>
              </w:rPr>
            </w:pPr>
            <w:r w:rsidRPr="00CF5AAD">
              <w:rPr>
                <w:rFonts w:cs="Arial"/>
                <w:bCs/>
                <w:rPrChange w:id="1826" w:author="gorgemj" w:date="2017-11-17T08:52:00Z">
                  <w:rPr>
                    <w:rFonts w:cs="Arial"/>
                    <w:b/>
                    <w:bCs/>
                  </w:rPr>
                </w:rPrChange>
              </w:rPr>
              <w:t>1</w:t>
            </w:r>
          </w:p>
        </w:tc>
        <w:tc>
          <w:tcPr>
            <w:tcW w:w="5038" w:type="dxa"/>
            <w:gridSpan w:val="2"/>
            <w:tcPrChange w:id="1827" w:author="gorgemj" w:date="2017-11-30T12:36:00Z">
              <w:tcPr>
                <w:tcW w:w="6768" w:type="dxa"/>
                <w:gridSpan w:val="7"/>
              </w:tcPr>
            </w:tcPrChange>
          </w:tcPr>
          <w:p w:rsidR="00B61F44" w:rsidRPr="00817CEB" w:rsidRDefault="00B61F44" w:rsidP="00542606">
            <w:pPr>
              <w:autoSpaceDE w:val="0"/>
              <w:autoSpaceDN w:val="0"/>
              <w:adjustRightInd w:val="0"/>
              <w:spacing w:before="60" w:after="60" w:line="280" w:lineRule="atLeast"/>
              <w:rPr>
                <w:rFonts w:eastAsia="Calibri" w:cs="Arial"/>
              </w:rPr>
            </w:pPr>
            <w:r w:rsidRPr="00817CEB">
              <w:rPr>
                <w:rFonts w:eastAsia="Calibri" w:cs="Arial"/>
              </w:rPr>
              <w:t>The design, construction and commissioning of a nuclear power plant might be shared between a number of organizations: the architect-engineer, the vendor of the reactor and its supporting systems; the suppliers of major components; the designer</w:t>
            </w:r>
            <w:ins w:id="1828" w:author="gorgemj" w:date="2017-11-17T08:50:00Z">
              <w:r>
                <w:rPr>
                  <w:rFonts w:eastAsia="Calibri" w:cs="Arial"/>
                </w:rPr>
                <w:t>s</w:t>
              </w:r>
            </w:ins>
            <w:r w:rsidRPr="00817CEB">
              <w:rPr>
                <w:rFonts w:eastAsia="Calibri" w:cs="Arial"/>
              </w:rPr>
              <w:t xml:space="preserve"> of electrical systems; and the suppliers of other systems that are important to the safety of the plant.</w:t>
            </w:r>
          </w:p>
        </w:tc>
        <w:tc>
          <w:tcPr>
            <w:tcW w:w="6912" w:type="dxa"/>
            <w:gridSpan w:val="3"/>
            <w:tcPrChange w:id="1829" w:author="gorgemj" w:date="2017-11-30T12:36:00Z">
              <w:tcPr>
                <w:tcW w:w="5130" w:type="dxa"/>
                <w:gridSpan w:val="8"/>
              </w:tcPr>
            </w:tcPrChange>
          </w:tcPr>
          <w:p w:rsidR="00B61F44" w:rsidDel="00EF0CE2" w:rsidRDefault="00B61F44">
            <w:pPr>
              <w:spacing w:before="60" w:after="60" w:line="280" w:lineRule="atLeast"/>
              <w:rPr>
                <w:del w:id="1830" w:author="gorgemj" w:date="2017-11-24T17:51:00Z"/>
                <w:rFonts w:cs="Arial"/>
              </w:rPr>
            </w:pPr>
            <w:r w:rsidRPr="00817CEB">
              <w:rPr>
                <w:rFonts w:cs="Arial"/>
              </w:rPr>
              <w:t>This is an explanatory statement.</w:t>
            </w:r>
          </w:p>
          <w:p w:rsidR="00B61F44" w:rsidRDefault="00B61F44">
            <w:pPr>
              <w:spacing w:before="60" w:after="60" w:line="280" w:lineRule="atLeast"/>
              <w:rPr>
                <w:rFonts w:cs="Arial"/>
                <w:b/>
              </w:rPr>
            </w:pPr>
          </w:p>
        </w:tc>
      </w:tr>
      <w:tr w:rsidR="00B61F44" w:rsidRPr="00817CEB" w:rsidTr="00814E5E">
        <w:trPr>
          <w:cantSplit/>
          <w:trPrChange w:id="1831" w:author="gorgemj" w:date="2017-11-30T12:36:00Z">
            <w:trPr>
              <w:gridBefore w:val="6"/>
              <w:gridAfter w:val="0"/>
              <w:cantSplit/>
            </w:trPr>
          </w:trPrChange>
        </w:trPr>
        <w:tc>
          <w:tcPr>
            <w:tcW w:w="947" w:type="dxa"/>
            <w:tcPrChange w:id="1832" w:author="gorgemj" w:date="2017-11-30T12:36:00Z">
              <w:tcPr>
                <w:tcW w:w="945" w:type="dxa"/>
                <w:gridSpan w:val="6"/>
              </w:tcPr>
            </w:tcPrChange>
          </w:tcPr>
          <w:p w:rsidR="00B61F44" w:rsidRPr="00CF5AAD" w:rsidRDefault="00B61F44" w:rsidP="00542606">
            <w:pPr>
              <w:autoSpaceDE w:val="0"/>
              <w:autoSpaceDN w:val="0"/>
              <w:adjustRightInd w:val="0"/>
              <w:spacing w:before="60" w:after="60" w:line="280" w:lineRule="atLeast"/>
              <w:jc w:val="center"/>
              <w:rPr>
                <w:rFonts w:cs="Arial"/>
                <w:rPrChange w:id="1833" w:author="gorgemj" w:date="2017-11-17T08:52:00Z">
                  <w:rPr>
                    <w:rFonts w:cs="Arial"/>
                    <w:b/>
                  </w:rPr>
                </w:rPrChange>
              </w:rPr>
            </w:pPr>
            <w:r w:rsidRPr="00CF5AAD">
              <w:rPr>
                <w:rFonts w:cs="Arial"/>
                <w:rPrChange w:id="1834" w:author="gorgemj" w:date="2017-11-17T08:52:00Z">
                  <w:rPr>
                    <w:rFonts w:cs="Arial"/>
                    <w:b/>
                  </w:rPr>
                </w:rPrChange>
              </w:rPr>
              <w:t>2.16</w:t>
            </w:r>
          </w:p>
        </w:tc>
        <w:tc>
          <w:tcPr>
            <w:tcW w:w="693" w:type="dxa"/>
            <w:tcPrChange w:id="1835" w:author="gorgemj" w:date="2017-11-30T12:36:00Z">
              <w:tcPr>
                <w:tcW w:w="747" w:type="dxa"/>
                <w:gridSpan w:val="3"/>
              </w:tcPr>
            </w:tcPrChange>
          </w:tcPr>
          <w:p w:rsidR="00B61F44" w:rsidRPr="00CF5AAD" w:rsidRDefault="00B61F44" w:rsidP="00542606">
            <w:pPr>
              <w:autoSpaceDE w:val="0"/>
              <w:autoSpaceDN w:val="0"/>
              <w:adjustRightInd w:val="0"/>
              <w:spacing w:before="60" w:after="60" w:line="280" w:lineRule="atLeast"/>
              <w:jc w:val="center"/>
              <w:rPr>
                <w:rFonts w:cs="Arial"/>
                <w:bCs/>
                <w:color w:val="000000"/>
                <w:sz w:val="24"/>
                <w:szCs w:val="24"/>
                <w:rPrChange w:id="1836" w:author="gorgemj" w:date="2017-11-17T08:52:00Z">
                  <w:rPr>
                    <w:rFonts w:cs="Arial"/>
                    <w:b/>
                    <w:bCs/>
                    <w:color w:val="000000"/>
                    <w:sz w:val="24"/>
                    <w:szCs w:val="24"/>
                  </w:rPr>
                </w:rPrChange>
              </w:rPr>
            </w:pPr>
            <w:r w:rsidRPr="00CF5AAD">
              <w:rPr>
                <w:rFonts w:cs="Arial"/>
                <w:bCs/>
                <w:rPrChange w:id="1837" w:author="gorgemj" w:date="2017-11-17T08:52:00Z">
                  <w:rPr>
                    <w:rFonts w:cs="Arial"/>
                    <w:b/>
                    <w:bCs/>
                  </w:rPr>
                </w:rPrChange>
              </w:rPr>
              <w:t>1</w:t>
            </w:r>
          </w:p>
        </w:tc>
        <w:tc>
          <w:tcPr>
            <w:tcW w:w="5038" w:type="dxa"/>
            <w:gridSpan w:val="2"/>
            <w:tcPrChange w:id="1838" w:author="gorgemj" w:date="2017-11-30T12:36:00Z">
              <w:tcPr>
                <w:tcW w:w="6768" w:type="dxa"/>
                <w:gridSpan w:val="7"/>
              </w:tcPr>
            </w:tcPrChange>
          </w:tcPr>
          <w:p w:rsidR="00B61F44" w:rsidRPr="00817CEB" w:rsidRDefault="00B61F44">
            <w:pPr>
              <w:autoSpaceDE w:val="0"/>
              <w:autoSpaceDN w:val="0"/>
              <w:adjustRightInd w:val="0"/>
              <w:spacing w:before="60" w:after="60" w:line="280" w:lineRule="atLeast"/>
              <w:rPr>
                <w:rFonts w:eastAsia="Calibri" w:cs="Arial"/>
              </w:rPr>
            </w:pPr>
            <w:r w:rsidRPr="00817CEB">
              <w:rPr>
                <w:rFonts w:eastAsia="Calibri" w:cs="Arial"/>
              </w:rPr>
              <w:t>The prime responsibility for safety rests with the person or organization responsible for facilities and activities that give rise to radiation risks (i.e.</w:t>
            </w:r>
            <w:r>
              <w:rPr>
                <w:rFonts w:eastAsia="Calibri" w:cs="Arial"/>
              </w:rPr>
              <w:t>,</w:t>
            </w:r>
            <w:r w:rsidRPr="00817CEB">
              <w:rPr>
                <w:rFonts w:eastAsia="Calibri" w:cs="Arial"/>
              </w:rPr>
              <w:t xml:space="preserve"> the operating organization</w:t>
            </w:r>
            <w:r w:rsidRPr="00CF5AAD">
              <w:rPr>
                <w:rFonts w:eastAsia="Calibri" w:cs="Arial"/>
              </w:rPr>
              <w:t xml:space="preserve">) [1]. </w:t>
            </w:r>
            <w:ins w:id="1839" w:author="gorgemj" w:date="2017-11-17T08:53:00Z">
              <w:r w:rsidRPr="00CF5AAD">
                <w:rPr>
                  <w:sz w:val="21"/>
                  <w:szCs w:val="21"/>
                  <w:rPrChange w:id="1840" w:author="gorgemj" w:date="2017-11-17T08:53:00Z">
                    <w:rPr>
                      <w:color w:val="221E1F"/>
                      <w:sz w:val="21"/>
                      <w:szCs w:val="21"/>
                    </w:rPr>
                  </w:rPrChange>
                </w:rPr>
                <w:t xml:space="preserve">In 2003, the International Nuclear Safety Advisory Group </w:t>
              </w:r>
            </w:ins>
            <w:del w:id="1841" w:author="gorgemj" w:date="2017-11-17T08:53:00Z">
              <w:r w:rsidRPr="00CF5AAD" w:rsidDel="00CF5AAD">
                <w:rPr>
                  <w:rFonts w:eastAsia="Calibri" w:cs="Arial"/>
                </w:rPr>
                <w:delText xml:space="preserve">The International Nuclear Safety Group [7] has </w:delText>
              </w:r>
            </w:del>
            <w:r w:rsidRPr="00CF5AAD">
              <w:rPr>
                <w:rFonts w:eastAsia="Calibri" w:cs="Arial"/>
              </w:rPr>
              <w:t xml:space="preserve">suggested that the operating organization could set up </w:t>
            </w:r>
            <w:r w:rsidRPr="00817CEB">
              <w:rPr>
                <w:rFonts w:eastAsia="Calibri" w:cs="Arial"/>
              </w:rPr>
              <w:t>a formal process to maintain the integrity of design</w:t>
            </w:r>
            <w:r>
              <w:rPr>
                <w:rFonts w:eastAsia="Calibri" w:cs="Arial"/>
              </w:rPr>
              <w:t xml:space="preserve"> of the plant throughout the </w:t>
            </w:r>
            <w:r w:rsidRPr="00817CEB">
              <w:rPr>
                <w:rFonts w:eastAsia="Calibri" w:cs="Arial"/>
              </w:rPr>
              <w:t>lifetime of the plant (i.e. during the operating lifetime and into the decommissioning stage). A formally designated entity within the operating organization would take responsibility for this process.</w:t>
            </w:r>
          </w:p>
        </w:tc>
        <w:tc>
          <w:tcPr>
            <w:tcW w:w="6912" w:type="dxa"/>
            <w:gridSpan w:val="3"/>
            <w:tcPrChange w:id="1842" w:author="gorgemj" w:date="2017-11-30T12:36:00Z">
              <w:tcPr>
                <w:tcW w:w="5130" w:type="dxa"/>
                <w:gridSpan w:val="8"/>
              </w:tcPr>
            </w:tcPrChange>
          </w:tcPr>
          <w:p w:rsidR="00B61F44" w:rsidRPr="00817CEB" w:rsidRDefault="00B61F44" w:rsidP="00542606">
            <w:pPr>
              <w:autoSpaceDE w:val="0"/>
              <w:autoSpaceDN w:val="0"/>
              <w:adjustRightInd w:val="0"/>
              <w:spacing w:before="60" w:after="60" w:line="280" w:lineRule="atLeast"/>
              <w:rPr>
                <w:rFonts w:cs="Arial"/>
                <w:b/>
              </w:rPr>
            </w:pPr>
            <w:r w:rsidRPr="00817CEB">
              <w:rPr>
                <w:rFonts w:eastAsia="Calibri" w:cs="Arial"/>
              </w:rPr>
              <w:t xml:space="preserve">The plant licensee is responsible for establishing the plant configuration management program. The </w:t>
            </w:r>
            <w:r w:rsidRPr="00817CEB">
              <w:rPr>
                <w:rFonts w:eastAsia="Calibri" w:cs="Arial"/>
                <w:b/>
              </w:rPr>
              <w:t>AP1000</w:t>
            </w:r>
            <w:r w:rsidRPr="00817CEB">
              <w:rPr>
                <w:rFonts w:eastAsia="Calibri" w:cs="Arial"/>
              </w:rPr>
              <w:t xml:space="preserve"> </w:t>
            </w:r>
            <w:r>
              <w:rPr>
                <w:rFonts w:eastAsia="Calibri" w:cs="Arial"/>
              </w:rPr>
              <w:t>plant</w:t>
            </w:r>
            <w:r w:rsidRPr="00817CEB">
              <w:rPr>
                <w:rFonts w:eastAsia="Calibri" w:cs="Arial"/>
              </w:rPr>
              <w:t xml:space="preserve"> design configuration management program used by </w:t>
            </w:r>
            <w:r>
              <w:rPr>
                <w:rFonts w:eastAsia="Calibri" w:cs="Arial"/>
              </w:rPr>
              <w:t>Westinghouse</w:t>
            </w:r>
            <w:r w:rsidRPr="00817CEB">
              <w:rPr>
                <w:rFonts w:eastAsia="Calibri" w:cs="Arial"/>
              </w:rPr>
              <w:t xml:space="preserve"> provides input for the owner/operator program. The </w:t>
            </w:r>
            <w:r w:rsidRPr="00817CEB">
              <w:rPr>
                <w:rFonts w:eastAsia="Calibri" w:cs="Arial"/>
                <w:b/>
              </w:rPr>
              <w:t>AP1000</w:t>
            </w:r>
            <w:r w:rsidRPr="00817CEB">
              <w:rPr>
                <w:rFonts w:eastAsia="Calibri" w:cs="Arial"/>
              </w:rPr>
              <w:t xml:space="preserve"> </w:t>
            </w:r>
            <w:r>
              <w:rPr>
                <w:rFonts w:eastAsia="Calibri" w:cs="Arial"/>
              </w:rPr>
              <w:t>plant</w:t>
            </w:r>
            <w:r w:rsidRPr="00817CEB">
              <w:rPr>
                <w:rFonts w:eastAsia="Calibri" w:cs="Arial"/>
              </w:rPr>
              <w:t xml:space="preserve"> design basis documentation supports the plant licensee program.</w:t>
            </w:r>
          </w:p>
        </w:tc>
      </w:tr>
      <w:tr w:rsidR="00B61F44" w:rsidRPr="00817CEB" w:rsidTr="00814E5E">
        <w:trPr>
          <w:cantSplit/>
          <w:trPrChange w:id="1843" w:author="gorgemj" w:date="2017-11-30T12:36:00Z">
            <w:trPr>
              <w:gridBefore w:val="6"/>
              <w:gridAfter w:val="0"/>
              <w:cantSplit/>
            </w:trPr>
          </w:trPrChange>
        </w:trPr>
        <w:tc>
          <w:tcPr>
            <w:tcW w:w="947" w:type="dxa"/>
            <w:tcPrChange w:id="1844" w:author="gorgemj" w:date="2017-11-30T12:36:00Z">
              <w:tcPr>
                <w:tcW w:w="945" w:type="dxa"/>
                <w:gridSpan w:val="6"/>
              </w:tcPr>
            </w:tcPrChange>
          </w:tcPr>
          <w:p w:rsidR="00B61F44" w:rsidRPr="00CF5AAD" w:rsidRDefault="00B61F44" w:rsidP="00542606">
            <w:pPr>
              <w:autoSpaceDE w:val="0"/>
              <w:autoSpaceDN w:val="0"/>
              <w:adjustRightInd w:val="0"/>
              <w:spacing w:before="60" w:after="60" w:line="280" w:lineRule="atLeast"/>
              <w:jc w:val="center"/>
              <w:rPr>
                <w:rFonts w:cs="Arial"/>
                <w:rPrChange w:id="1845" w:author="gorgemj" w:date="2017-11-17T08:54:00Z">
                  <w:rPr>
                    <w:rFonts w:cs="Arial"/>
                    <w:b/>
                  </w:rPr>
                </w:rPrChange>
              </w:rPr>
            </w:pPr>
            <w:r w:rsidRPr="00CF5AAD">
              <w:rPr>
                <w:rFonts w:cs="Arial"/>
                <w:rPrChange w:id="1846" w:author="gorgemj" w:date="2017-11-17T08:54:00Z">
                  <w:rPr>
                    <w:rFonts w:cs="Arial"/>
                    <w:b/>
                  </w:rPr>
                </w:rPrChange>
              </w:rPr>
              <w:t>2.17</w:t>
            </w:r>
          </w:p>
        </w:tc>
        <w:tc>
          <w:tcPr>
            <w:tcW w:w="693" w:type="dxa"/>
            <w:tcPrChange w:id="1847" w:author="gorgemj" w:date="2017-11-30T12:36:00Z">
              <w:tcPr>
                <w:tcW w:w="747" w:type="dxa"/>
                <w:gridSpan w:val="3"/>
              </w:tcPr>
            </w:tcPrChange>
          </w:tcPr>
          <w:p w:rsidR="00B61F44" w:rsidRPr="00CF5AAD" w:rsidRDefault="00B61F44" w:rsidP="00542606">
            <w:pPr>
              <w:autoSpaceDE w:val="0"/>
              <w:autoSpaceDN w:val="0"/>
              <w:adjustRightInd w:val="0"/>
              <w:spacing w:before="60" w:after="60" w:line="280" w:lineRule="atLeast"/>
              <w:jc w:val="center"/>
              <w:rPr>
                <w:rFonts w:cs="Arial"/>
                <w:bCs/>
                <w:color w:val="000000"/>
                <w:sz w:val="24"/>
                <w:szCs w:val="24"/>
                <w:rPrChange w:id="1848" w:author="gorgemj" w:date="2017-11-17T08:54:00Z">
                  <w:rPr>
                    <w:rFonts w:cs="Arial"/>
                    <w:b/>
                    <w:bCs/>
                    <w:color w:val="000000"/>
                    <w:sz w:val="24"/>
                    <w:szCs w:val="24"/>
                  </w:rPr>
                </w:rPrChange>
              </w:rPr>
            </w:pPr>
            <w:r w:rsidRPr="00CF5AAD">
              <w:rPr>
                <w:rFonts w:cs="Arial"/>
                <w:bCs/>
                <w:rPrChange w:id="1849" w:author="gorgemj" w:date="2017-11-17T08:54:00Z">
                  <w:rPr>
                    <w:rFonts w:cs="Arial"/>
                    <w:b/>
                    <w:bCs/>
                  </w:rPr>
                </w:rPrChange>
              </w:rPr>
              <w:t>1</w:t>
            </w:r>
          </w:p>
        </w:tc>
        <w:tc>
          <w:tcPr>
            <w:tcW w:w="5038" w:type="dxa"/>
            <w:gridSpan w:val="2"/>
            <w:tcPrChange w:id="1850" w:author="gorgemj" w:date="2017-11-30T12:36:00Z">
              <w:tcPr>
                <w:tcW w:w="6768" w:type="dxa"/>
                <w:gridSpan w:val="7"/>
              </w:tcPr>
            </w:tcPrChange>
          </w:tcPr>
          <w:p w:rsidR="00B61F44" w:rsidRPr="00817CEB" w:rsidRDefault="00B61F44" w:rsidP="00542606">
            <w:pPr>
              <w:autoSpaceDE w:val="0"/>
              <w:autoSpaceDN w:val="0"/>
              <w:adjustRightInd w:val="0"/>
              <w:spacing w:before="60" w:after="60" w:line="280" w:lineRule="atLeast"/>
              <w:rPr>
                <w:rFonts w:eastAsia="Calibri" w:cs="Arial"/>
              </w:rPr>
            </w:pPr>
            <w:r w:rsidRPr="00817CEB">
              <w:rPr>
                <w:rFonts w:eastAsia="Calibri" w:cs="Arial"/>
              </w:rPr>
              <w:t>In practice, the design of a nuclear power plant is complete only when the full plant specification (including site details) is produced for its procurement and licensing. Reference [7] emphasizes the need for a formally designated entity that has overall responsibility for the design process and is responsible for approving design changes and for ensuring that the requisite knowledge is maintained. Reference [7] also introduces the concept of ‘responsible designers’ to whom this formally designated entity could assign specific responsibilities for the design of parts of the plant. Prior to an application for authorization of a plant, the responsibility for the design will rest with the design organization (e.g. the vendor). Once an application for authorization of a plant has been made, the prime responsibility for safety will lie with the applicant; although detailed knowledge of the design will rest with the responsible designers. This balance will change as the plant is put into operation, since much of this detailed knowledge, such as the knowledge embodied in the safety analysis report, design manuals and other design documentation, will be transferred to the operating organization. To facilitate this transfer of knowledge, the structure of the formally designated entity that has overall responsibility for the design process would be established at an early stage.</w:t>
            </w:r>
          </w:p>
        </w:tc>
        <w:tc>
          <w:tcPr>
            <w:tcW w:w="6912" w:type="dxa"/>
            <w:gridSpan w:val="3"/>
            <w:tcPrChange w:id="1851" w:author="gorgemj" w:date="2017-11-30T12:36:00Z">
              <w:tcPr>
                <w:tcW w:w="5130" w:type="dxa"/>
                <w:gridSpan w:val="8"/>
              </w:tcPr>
            </w:tcPrChange>
          </w:tcPr>
          <w:p w:rsidR="00B61F44" w:rsidRPr="00817CEB" w:rsidRDefault="00B61F44" w:rsidP="00542606">
            <w:pPr>
              <w:autoSpaceDE w:val="0"/>
              <w:autoSpaceDN w:val="0"/>
              <w:adjustRightInd w:val="0"/>
              <w:spacing w:before="60" w:after="60" w:line="280" w:lineRule="atLeast"/>
              <w:rPr>
                <w:rFonts w:cs="Arial"/>
              </w:rPr>
            </w:pPr>
            <w:r w:rsidRPr="00817CEB">
              <w:rPr>
                <w:rFonts w:eastAsia="Calibri" w:cs="Arial"/>
              </w:rPr>
              <w:t xml:space="preserve">Such transition of design responsibility from the design organization to the operating organization is designated as part of </w:t>
            </w:r>
            <w:r w:rsidRPr="00817CEB">
              <w:rPr>
                <w:rFonts w:eastAsia="Calibri" w:cs="Arial"/>
                <w:b/>
              </w:rPr>
              <w:t>AP1000</w:t>
            </w:r>
            <w:r w:rsidRPr="00817CEB">
              <w:rPr>
                <w:rFonts w:eastAsia="Calibri" w:cs="Arial"/>
              </w:rPr>
              <w:t xml:space="preserve"> </w:t>
            </w:r>
            <w:r>
              <w:rPr>
                <w:rFonts w:eastAsia="Calibri" w:cs="Arial"/>
              </w:rPr>
              <w:t>plant</w:t>
            </w:r>
            <w:r w:rsidRPr="00817CEB">
              <w:rPr>
                <w:rFonts w:eastAsia="Calibri" w:cs="Arial"/>
              </w:rPr>
              <w:t xml:space="preserve"> project implementation plans.</w:t>
            </w:r>
          </w:p>
        </w:tc>
      </w:tr>
      <w:tr w:rsidR="00B61F44" w:rsidRPr="00817CEB" w:rsidTr="00814E5E">
        <w:trPr>
          <w:cantSplit/>
          <w:trPrChange w:id="1852" w:author="gorgemj" w:date="2017-11-30T12:36:00Z">
            <w:trPr>
              <w:gridBefore w:val="6"/>
              <w:gridAfter w:val="0"/>
              <w:cantSplit/>
            </w:trPr>
          </w:trPrChange>
        </w:trPr>
        <w:tc>
          <w:tcPr>
            <w:tcW w:w="947" w:type="dxa"/>
            <w:tcPrChange w:id="1853" w:author="gorgemj" w:date="2017-11-30T12:36:00Z">
              <w:tcPr>
                <w:tcW w:w="945" w:type="dxa"/>
                <w:gridSpan w:val="6"/>
              </w:tcPr>
            </w:tcPrChange>
          </w:tcPr>
          <w:p w:rsidR="00B61F44" w:rsidRPr="00CF5AAD" w:rsidRDefault="00B61F44" w:rsidP="00542606">
            <w:pPr>
              <w:autoSpaceDE w:val="0"/>
              <w:autoSpaceDN w:val="0"/>
              <w:adjustRightInd w:val="0"/>
              <w:spacing w:before="60" w:after="60" w:line="280" w:lineRule="atLeast"/>
              <w:jc w:val="center"/>
              <w:rPr>
                <w:rFonts w:cs="Arial"/>
                <w:rPrChange w:id="1854" w:author="gorgemj" w:date="2017-11-17T08:55:00Z">
                  <w:rPr>
                    <w:rFonts w:cs="Arial"/>
                    <w:b/>
                  </w:rPr>
                </w:rPrChange>
              </w:rPr>
            </w:pPr>
            <w:r w:rsidRPr="00CF5AAD">
              <w:rPr>
                <w:rFonts w:cs="Arial"/>
                <w:rPrChange w:id="1855" w:author="gorgemj" w:date="2017-11-17T08:55:00Z">
                  <w:rPr>
                    <w:rFonts w:cs="Arial"/>
                    <w:b/>
                  </w:rPr>
                </w:rPrChange>
              </w:rPr>
              <w:t>2.18</w:t>
            </w:r>
          </w:p>
        </w:tc>
        <w:tc>
          <w:tcPr>
            <w:tcW w:w="693" w:type="dxa"/>
            <w:tcPrChange w:id="1856" w:author="gorgemj" w:date="2017-11-30T12:36:00Z">
              <w:tcPr>
                <w:tcW w:w="747" w:type="dxa"/>
                <w:gridSpan w:val="3"/>
              </w:tcPr>
            </w:tcPrChange>
          </w:tcPr>
          <w:p w:rsidR="00B61F44" w:rsidRPr="00CF5AAD" w:rsidRDefault="00B61F44" w:rsidP="00542606">
            <w:pPr>
              <w:autoSpaceDE w:val="0"/>
              <w:autoSpaceDN w:val="0"/>
              <w:adjustRightInd w:val="0"/>
              <w:spacing w:before="60" w:after="60" w:line="280" w:lineRule="atLeast"/>
              <w:jc w:val="center"/>
              <w:rPr>
                <w:rFonts w:cs="Arial"/>
                <w:bCs/>
                <w:color w:val="000000"/>
                <w:sz w:val="24"/>
                <w:szCs w:val="24"/>
                <w:rPrChange w:id="1857" w:author="gorgemj" w:date="2017-11-17T08:55:00Z">
                  <w:rPr>
                    <w:rFonts w:cs="Arial"/>
                    <w:b/>
                    <w:bCs/>
                    <w:color w:val="000000"/>
                    <w:sz w:val="24"/>
                    <w:szCs w:val="24"/>
                  </w:rPr>
                </w:rPrChange>
              </w:rPr>
            </w:pPr>
            <w:r w:rsidRPr="00CF5AAD">
              <w:rPr>
                <w:rFonts w:cs="Arial"/>
                <w:bCs/>
                <w:rPrChange w:id="1858" w:author="gorgemj" w:date="2017-11-17T08:55:00Z">
                  <w:rPr>
                    <w:rFonts w:cs="Arial"/>
                    <w:b/>
                    <w:bCs/>
                  </w:rPr>
                </w:rPrChange>
              </w:rPr>
              <w:t>1</w:t>
            </w:r>
          </w:p>
        </w:tc>
        <w:tc>
          <w:tcPr>
            <w:tcW w:w="5038" w:type="dxa"/>
            <w:gridSpan w:val="2"/>
            <w:tcPrChange w:id="1859" w:author="gorgemj" w:date="2017-11-30T12:36:00Z">
              <w:tcPr>
                <w:tcW w:w="6768" w:type="dxa"/>
                <w:gridSpan w:val="7"/>
              </w:tcPr>
            </w:tcPrChange>
          </w:tcPr>
          <w:p w:rsidR="00B61F44" w:rsidRPr="00817CEB" w:rsidRDefault="00B61F44" w:rsidP="00542606">
            <w:pPr>
              <w:autoSpaceDE w:val="0"/>
              <w:autoSpaceDN w:val="0"/>
              <w:adjustRightInd w:val="0"/>
              <w:spacing w:before="60" w:after="60" w:line="280" w:lineRule="atLeast"/>
              <w:rPr>
                <w:rFonts w:eastAsia="Calibri" w:cs="Arial"/>
              </w:rPr>
            </w:pPr>
            <w:r w:rsidRPr="00817CEB">
              <w:rPr>
                <w:rFonts w:eastAsia="Calibri" w:cs="Arial"/>
              </w:rPr>
              <w:t>The management system requirements that are placed on the formally designated entity would also apply to the responsible designers. However, the overall responsibility for maintaining the integrity of design of the plant would rest with the formally designated entity, and hence ultimately with the operating organization.</w:t>
            </w:r>
          </w:p>
        </w:tc>
        <w:tc>
          <w:tcPr>
            <w:tcW w:w="6912" w:type="dxa"/>
            <w:gridSpan w:val="3"/>
            <w:tcPrChange w:id="1860" w:author="gorgemj" w:date="2017-11-30T12:36:00Z">
              <w:tcPr>
                <w:tcW w:w="5130" w:type="dxa"/>
                <w:gridSpan w:val="8"/>
              </w:tcPr>
            </w:tcPrChange>
          </w:tcPr>
          <w:p w:rsidR="00B61F44" w:rsidRDefault="00B61F44" w:rsidP="00542606">
            <w:pPr>
              <w:spacing w:before="60" w:after="60" w:line="280" w:lineRule="atLeast"/>
              <w:rPr>
                <w:rFonts w:cs="Arial"/>
              </w:rPr>
            </w:pPr>
            <w:r>
              <w:rPr>
                <w:rFonts w:cs="Arial"/>
              </w:rPr>
              <w:t xml:space="preserve">The </w:t>
            </w:r>
            <w:r w:rsidRPr="00E565BC">
              <w:rPr>
                <w:rFonts w:cs="Arial"/>
                <w:b/>
              </w:rPr>
              <w:t>AP1000</w:t>
            </w:r>
            <w:r>
              <w:rPr>
                <w:rFonts w:cs="Arial"/>
              </w:rPr>
              <w:t xml:space="preserve"> </w:t>
            </w:r>
            <w:ins w:id="1861" w:author="gorgemj" w:date="2017-11-20T10:26:00Z">
              <w:r>
                <w:rPr>
                  <w:rFonts w:cs="Arial"/>
                </w:rPr>
                <w:t xml:space="preserve">plant </w:t>
              </w:r>
            </w:ins>
            <w:r>
              <w:rPr>
                <w:rFonts w:cs="Arial"/>
              </w:rPr>
              <w:t xml:space="preserve">design is regulated by the Westinghouse QMS program through its procedures, which apply to every aspect of the nuclear power plant </w:t>
            </w:r>
            <w:del w:id="1862" w:author="gorgemj" w:date="2017-11-24T17:51:00Z">
              <w:r w:rsidDel="00EF0CE2">
                <w:rPr>
                  <w:rFonts w:cs="Arial"/>
                </w:rPr>
                <w:delText xml:space="preserve">(NPP) </w:delText>
              </w:r>
            </w:del>
            <w:r>
              <w:rPr>
                <w:rFonts w:cs="Arial"/>
              </w:rPr>
              <w:t xml:space="preserve">design, procurement, commissioning and turn over to the operating entity. (see </w:t>
            </w:r>
            <w:ins w:id="1863" w:author="gorgemj" w:date="2017-11-24T16:08:00Z">
              <w:r>
                <w:rPr>
                  <w:rFonts w:eastAsia="Calibri" w:cs="Arial"/>
                </w:rPr>
                <w:t xml:space="preserve">the </w:t>
              </w:r>
              <w:r w:rsidRPr="00993D67">
                <w:rPr>
                  <w:rFonts w:eastAsia="Calibri" w:cs="Arial"/>
                  <w:b/>
                </w:rPr>
                <w:t>AP1000</w:t>
              </w:r>
              <w:r>
                <w:rPr>
                  <w:rFonts w:eastAsia="Calibri" w:cs="Arial"/>
                </w:rPr>
                <w:t xml:space="preserve"> plant </w:t>
              </w:r>
              <w:r w:rsidRPr="00817CEB">
                <w:rPr>
                  <w:rFonts w:eastAsia="Calibri" w:cs="Arial"/>
                </w:rPr>
                <w:t xml:space="preserve">DCD </w:t>
              </w:r>
              <w:r>
                <w:rPr>
                  <w:rFonts w:eastAsia="Calibri" w:cs="Arial"/>
                </w:rPr>
                <w:t>[2]</w:t>
              </w:r>
            </w:ins>
            <w:del w:id="1864" w:author="gorgemj" w:date="2017-11-24T16:08:00Z">
              <w:r w:rsidDel="006A7655">
                <w:rPr>
                  <w:rFonts w:cs="Arial"/>
                </w:rPr>
                <w:delText>DCD</w:delText>
              </w:r>
            </w:del>
            <w:r>
              <w:rPr>
                <w:rFonts w:cs="Arial"/>
              </w:rPr>
              <w:t xml:space="preserve"> Section 17.3) </w:t>
            </w:r>
            <w:del w:id="1865" w:author="gorgemj" w:date="2017-11-09T17:09:00Z">
              <w:r w:rsidDel="004B7694">
                <w:rPr>
                  <w:rFonts w:cs="Arial"/>
                </w:rPr>
                <w:delText>[2][3]</w:delText>
              </w:r>
            </w:del>
          </w:p>
          <w:p w:rsidR="00B61F44" w:rsidRPr="00E565BC" w:rsidRDefault="00B61F44" w:rsidP="00542606">
            <w:pPr>
              <w:autoSpaceDE w:val="0"/>
              <w:autoSpaceDN w:val="0"/>
              <w:adjustRightInd w:val="0"/>
              <w:spacing w:before="60" w:after="60" w:line="280" w:lineRule="atLeast"/>
              <w:rPr>
                <w:rFonts w:cs="Arial"/>
              </w:rPr>
            </w:pPr>
            <w:r w:rsidRPr="00817CEB">
              <w:rPr>
                <w:rFonts w:cs="Arial"/>
              </w:rPr>
              <w:t xml:space="preserve">Such transition of design responsibility from the design organization to the operating organization is designated as part of </w:t>
            </w:r>
            <w:r w:rsidRPr="00817CEB">
              <w:rPr>
                <w:rFonts w:cs="Arial"/>
                <w:b/>
              </w:rPr>
              <w:t>AP1000</w:t>
            </w:r>
            <w:r w:rsidRPr="00817CEB">
              <w:rPr>
                <w:rFonts w:cs="Arial"/>
              </w:rPr>
              <w:t xml:space="preserve"> </w:t>
            </w:r>
            <w:r>
              <w:rPr>
                <w:rFonts w:cs="Arial"/>
              </w:rPr>
              <w:t>plant</w:t>
            </w:r>
            <w:r w:rsidRPr="00817CEB">
              <w:rPr>
                <w:rFonts w:cs="Arial"/>
              </w:rPr>
              <w:t xml:space="preserve"> project implementation plans.</w:t>
            </w:r>
          </w:p>
        </w:tc>
      </w:tr>
      <w:tr w:rsidR="00B61F44" w:rsidRPr="00817CEB" w:rsidTr="00814E5E">
        <w:trPr>
          <w:cantSplit/>
          <w:trPrChange w:id="1866" w:author="gorgemj" w:date="2017-11-30T12:36:00Z">
            <w:trPr>
              <w:gridBefore w:val="6"/>
              <w:gridAfter w:val="0"/>
              <w:cantSplit/>
            </w:trPr>
          </w:trPrChange>
        </w:trPr>
        <w:tc>
          <w:tcPr>
            <w:tcW w:w="947" w:type="dxa"/>
            <w:tcPrChange w:id="1867" w:author="gorgemj" w:date="2017-11-30T12:36:00Z">
              <w:tcPr>
                <w:tcW w:w="945" w:type="dxa"/>
                <w:gridSpan w:val="6"/>
              </w:tcPr>
            </w:tcPrChange>
          </w:tcPr>
          <w:p w:rsidR="00B61F44" w:rsidRDefault="00B61F44" w:rsidP="00542606">
            <w:pPr>
              <w:autoSpaceDE w:val="0"/>
              <w:autoSpaceDN w:val="0"/>
              <w:adjustRightInd w:val="0"/>
              <w:spacing w:before="60" w:after="60" w:line="280" w:lineRule="atLeast"/>
              <w:jc w:val="center"/>
              <w:rPr>
                <w:rFonts w:cs="Arial"/>
                <w:b/>
              </w:rPr>
            </w:pPr>
            <w:r w:rsidRPr="00817CEB">
              <w:rPr>
                <w:rFonts w:cs="Arial"/>
                <w:b/>
              </w:rPr>
              <w:t>3.0</w:t>
            </w:r>
          </w:p>
        </w:tc>
        <w:tc>
          <w:tcPr>
            <w:tcW w:w="693" w:type="dxa"/>
            <w:tcPrChange w:id="1868" w:author="gorgemj" w:date="2017-11-30T12:36:00Z">
              <w:tcPr>
                <w:tcW w:w="747" w:type="dxa"/>
                <w:gridSpan w:val="3"/>
              </w:tcPr>
            </w:tcPrChange>
          </w:tcPr>
          <w:p w:rsidR="00B61F44" w:rsidRDefault="00B61F44" w:rsidP="00542606">
            <w:pPr>
              <w:autoSpaceDE w:val="0"/>
              <w:autoSpaceDN w:val="0"/>
              <w:adjustRightInd w:val="0"/>
              <w:spacing w:before="60" w:after="60" w:line="280" w:lineRule="atLeast"/>
              <w:jc w:val="center"/>
              <w:rPr>
                <w:rFonts w:cs="Arial"/>
                <w:b/>
                <w:bCs/>
              </w:rPr>
            </w:pPr>
          </w:p>
        </w:tc>
        <w:tc>
          <w:tcPr>
            <w:tcW w:w="5038" w:type="dxa"/>
            <w:gridSpan w:val="2"/>
            <w:tcPrChange w:id="1869" w:author="gorgemj" w:date="2017-11-30T12:36:00Z">
              <w:tcPr>
                <w:tcW w:w="6768" w:type="dxa"/>
                <w:gridSpan w:val="7"/>
              </w:tcPr>
            </w:tcPrChange>
          </w:tcPr>
          <w:p w:rsidR="00B61F44" w:rsidRDefault="00B61F44" w:rsidP="00542606">
            <w:pPr>
              <w:autoSpaceDE w:val="0"/>
              <w:autoSpaceDN w:val="0"/>
              <w:adjustRightInd w:val="0"/>
              <w:spacing w:before="60" w:after="60" w:line="280" w:lineRule="atLeast"/>
              <w:rPr>
                <w:rFonts w:cs="Arial"/>
                <w:b/>
                <w:color w:val="000000"/>
                <w:sz w:val="24"/>
                <w:szCs w:val="24"/>
              </w:rPr>
            </w:pPr>
            <w:r w:rsidRPr="00817CEB">
              <w:rPr>
                <w:rFonts w:eastAsia="Calibri" w:cs="Arial"/>
                <w:b/>
                <w:bCs/>
              </w:rPr>
              <w:t>MANAGEMENT OF SAFETY IN DESIGN</w:t>
            </w:r>
          </w:p>
        </w:tc>
        <w:tc>
          <w:tcPr>
            <w:tcW w:w="6912" w:type="dxa"/>
            <w:gridSpan w:val="3"/>
            <w:tcPrChange w:id="1870" w:author="gorgemj" w:date="2017-11-30T12:36:00Z">
              <w:tcPr>
                <w:tcW w:w="5130" w:type="dxa"/>
                <w:gridSpan w:val="8"/>
              </w:tcPr>
            </w:tcPrChange>
          </w:tcPr>
          <w:p w:rsidR="00B61F44" w:rsidRDefault="00B61F44" w:rsidP="00542606">
            <w:pPr>
              <w:spacing w:before="60" w:after="60" w:line="280" w:lineRule="atLeast"/>
              <w:rPr>
                <w:rFonts w:cs="Arial"/>
                <w:b/>
              </w:rPr>
            </w:pPr>
          </w:p>
        </w:tc>
      </w:tr>
      <w:tr w:rsidR="00B61F44" w:rsidRPr="00817CEB" w:rsidDel="00EF0CE2" w:rsidTr="00814E5E">
        <w:trPr>
          <w:cantSplit/>
          <w:del w:id="1871" w:author="gorgemj" w:date="2017-11-24T17:51:00Z"/>
          <w:trPrChange w:id="1872" w:author="gorgemj" w:date="2017-11-30T12:36:00Z">
            <w:trPr>
              <w:gridBefore w:val="6"/>
              <w:gridAfter w:val="0"/>
              <w:cantSplit/>
            </w:trPr>
          </w:trPrChange>
        </w:trPr>
        <w:tc>
          <w:tcPr>
            <w:tcW w:w="947" w:type="dxa"/>
            <w:tcPrChange w:id="1873" w:author="gorgemj" w:date="2017-11-30T12:36:00Z">
              <w:tcPr>
                <w:tcW w:w="945" w:type="dxa"/>
                <w:gridSpan w:val="6"/>
              </w:tcPr>
            </w:tcPrChange>
          </w:tcPr>
          <w:p w:rsidR="00B61F44" w:rsidDel="00EF0CE2" w:rsidRDefault="00B61F44" w:rsidP="00542606">
            <w:pPr>
              <w:autoSpaceDE w:val="0"/>
              <w:autoSpaceDN w:val="0"/>
              <w:adjustRightInd w:val="0"/>
              <w:spacing w:before="60" w:after="60" w:line="280" w:lineRule="atLeast"/>
              <w:jc w:val="center"/>
              <w:rPr>
                <w:del w:id="1874" w:author="gorgemj" w:date="2017-11-24T17:51:00Z"/>
                <w:rFonts w:cs="Arial"/>
                <w:b/>
              </w:rPr>
            </w:pPr>
          </w:p>
        </w:tc>
        <w:tc>
          <w:tcPr>
            <w:tcW w:w="693" w:type="dxa"/>
            <w:tcPrChange w:id="1875" w:author="gorgemj" w:date="2017-11-30T12:36:00Z">
              <w:tcPr>
                <w:tcW w:w="747" w:type="dxa"/>
                <w:gridSpan w:val="3"/>
              </w:tcPr>
            </w:tcPrChange>
          </w:tcPr>
          <w:p w:rsidR="00B61F44" w:rsidDel="00EF0CE2" w:rsidRDefault="00B61F44" w:rsidP="00542606">
            <w:pPr>
              <w:autoSpaceDE w:val="0"/>
              <w:autoSpaceDN w:val="0"/>
              <w:adjustRightInd w:val="0"/>
              <w:spacing w:before="60" w:after="60" w:line="280" w:lineRule="atLeast"/>
              <w:jc w:val="center"/>
              <w:rPr>
                <w:del w:id="1876" w:author="gorgemj" w:date="2017-11-24T17:51:00Z"/>
                <w:rFonts w:cs="Arial"/>
                <w:b/>
                <w:bCs/>
              </w:rPr>
            </w:pPr>
          </w:p>
        </w:tc>
        <w:tc>
          <w:tcPr>
            <w:tcW w:w="5038" w:type="dxa"/>
            <w:gridSpan w:val="2"/>
            <w:tcPrChange w:id="1877" w:author="gorgemj" w:date="2017-11-30T12:36:00Z">
              <w:tcPr>
                <w:tcW w:w="6768" w:type="dxa"/>
                <w:gridSpan w:val="7"/>
              </w:tcPr>
            </w:tcPrChange>
          </w:tcPr>
          <w:p w:rsidR="00B61F44" w:rsidDel="00EF0CE2" w:rsidRDefault="00B61F44">
            <w:pPr>
              <w:autoSpaceDE w:val="0"/>
              <w:autoSpaceDN w:val="0"/>
              <w:adjustRightInd w:val="0"/>
              <w:spacing w:before="60" w:after="60" w:line="280" w:lineRule="atLeast"/>
              <w:ind w:left="1512" w:hanging="1512"/>
              <w:rPr>
                <w:del w:id="1878" w:author="gorgemj" w:date="2017-11-24T17:51:00Z"/>
                <w:rFonts w:cs="Arial"/>
                <w:b/>
                <w:color w:val="000000"/>
                <w:sz w:val="24"/>
                <w:szCs w:val="24"/>
              </w:rPr>
            </w:pPr>
            <w:del w:id="1879" w:author="gorgemj" w:date="2017-11-24T17:51:00Z">
              <w:r w:rsidDel="00EF0CE2">
                <w:rPr>
                  <w:rFonts w:eastAsia="Calibri" w:cs="Arial"/>
                  <w:b/>
                  <w:bCs/>
                </w:rPr>
                <w:delText xml:space="preserve">Requirement 1: </w:delText>
              </w:r>
              <w:r w:rsidRPr="00817CEB" w:rsidDel="00EF0CE2">
                <w:rPr>
                  <w:rFonts w:eastAsia="Calibri" w:cs="Arial"/>
                  <w:b/>
                  <w:bCs/>
                </w:rPr>
                <w:delText>Responsibilities in th</w:delText>
              </w:r>
              <w:r w:rsidDel="00EF0CE2">
                <w:rPr>
                  <w:rFonts w:eastAsia="Calibri" w:cs="Arial"/>
                  <w:b/>
                  <w:bCs/>
                </w:rPr>
                <w:delText>e management of safety in plant </w:delText>
              </w:r>
              <w:r w:rsidRPr="00817CEB" w:rsidDel="00EF0CE2">
                <w:rPr>
                  <w:rFonts w:eastAsia="Calibri" w:cs="Arial"/>
                  <w:b/>
                  <w:bCs/>
                </w:rPr>
                <w:delText>design</w:delText>
              </w:r>
            </w:del>
          </w:p>
        </w:tc>
        <w:tc>
          <w:tcPr>
            <w:tcW w:w="6912" w:type="dxa"/>
            <w:gridSpan w:val="3"/>
            <w:tcPrChange w:id="1880" w:author="gorgemj" w:date="2017-11-30T12:36:00Z">
              <w:tcPr>
                <w:tcW w:w="5130" w:type="dxa"/>
                <w:gridSpan w:val="8"/>
              </w:tcPr>
            </w:tcPrChange>
          </w:tcPr>
          <w:p w:rsidR="00B61F44" w:rsidDel="00EF0CE2" w:rsidRDefault="00B61F44" w:rsidP="00542606">
            <w:pPr>
              <w:spacing w:before="60" w:after="60" w:line="280" w:lineRule="atLeast"/>
              <w:rPr>
                <w:del w:id="1881" w:author="gorgemj" w:date="2017-11-24T17:51:00Z"/>
                <w:rFonts w:cs="Arial"/>
                <w:b/>
              </w:rPr>
            </w:pPr>
          </w:p>
        </w:tc>
      </w:tr>
      <w:tr w:rsidR="00B61F44" w:rsidRPr="00817CEB" w:rsidTr="00814E5E">
        <w:trPr>
          <w:cantSplit/>
          <w:trPrChange w:id="1882" w:author="gorgemj" w:date="2017-11-30T12:36:00Z">
            <w:trPr>
              <w:gridBefore w:val="6"/>
              <w:gridAfter w:val="0"/>
              <w:cantSplit/>
            </w:trPr>
          </w:trPrChange>
        </w:trPr>
        <w:tc>
          <w:tcPr>
            <w:tcW w:w="947" w:type="dxa"/>
            <w:tcPrChange w:id="1883" w:author="gorgemj" w:date="2017-11-30T12:36:00Z">
              <w:tcPr>
                <w:tcW w:w="945" w:type="dxa"/>
                <w:gridSpan w:val="6"/>
              </w:tcPr>
            </w:tcPrChange>
          </w:tcPr>
          <w:p w:rsidR="00B61F44" w:rsidRDefault="00B61F44" w:rsidP="00542606">
            <w:pPr>
              <w:autoSpaceDE w:val="0"/>
              <w:autoSpaceDN w:val="0"/>
              <w:adjustRightInd w:val="0"/>
              <w:spacing w:before="60" w:after="60" w:line="280" w:lineRule="atLeast"/>
              <w:jc w:val="center"/>
              <w:rPr>
                <w:rFonts w:cs="Arial"/>
                <w:b/>
              </w:rPr>
            </w:pPr>
          </w:p>
        </w:tc>
        <w:tc>
          <w:tcPr>
            <w:tcW w:w="693" w:type="dxa"/>
            <w:tcPrChange w:id="1884" w:author="gorgemj" w:date="2017-11-30T12:36:00Z">
              <w:tcPr>
                <w:tcW w:w="747" w:type="dxa"/>
                <w:gridSpan w:val="3"/>
              </w:tcPr>
            </w:tcPrChange>
          </w:tcPr>
          <w:p w:rsidR="00B61F44" w:rsidRDefault="00B61F44" w:rsidP="00542606">
            <w:pPr>
              <w:autoSpaceDE w:val="0"/>
              <w:autoSpaceDN w:val="0"/>
              <w:adjustRightInd w:val="0"/>
              <w:spacing w:before="60" w:after="60" w:line="280" w:lineRule="atLeast"/>
              <w:jc w:val="center"/>
              <w:rPr>
                <w:rFonts w:cs="Arial"/>
                <w:b/>
                <w:bCs/>
              </w:rPr>
            </w:pPr>
          </w:p>
        </w:tc>
        <w:tc>
          <w:tcPr>
            <w:tcW w:w="5038" w:type="dxa"/>
            <w:gridSpan w:val="2"/>
            <w:tcPrChange w:id="1885" w:author="gorgemj" w:date="2017-11-30T12:36:00Z">
              <w:tcPr>
                <w:tcW w:w="6768" w:type="dxa"/>
                <w:gridSpan w:val="7"/>
              </w:tcPr>
            </w:tcPrChange>
          </w:tcPr>
          <w:p w:rsidR="00B61F44" w:rsidRDefault="00B61F44" w:rsidP="00542606">
            <w:pPr>
              <w:autoSpaceDE w:val="0"/>
              <w:autoSpaceDN w:val="0"/>
              <w:adjustRightInd w:val="0"/>
              <w:spacing w:before="60" w:after="60" w:line="280" w:lineRule="atLeast"/>
              <w:rPr>
                <w:ins w:id="1886" w:author="gorgemj" w:date="2017-11-24T17:51:00Z"/>
                <w:rFonts w:eastAsia="Calibri" w:cs="Arial"/>
                <w:b/>
                <w:bCs/>
              </w:rPr>
            </w:pPr>
            <w:ins w:id="1887" w:author="gorgemj" w:date="2017-11-24T17:51:00Z">
              <w:r w:rsidRPr="00EF0CE2">
                <w:rPr>
                  <w:rFonts w:eastAsia="Calibri" w:cs="Arial"/>
                  <w:b/>
                  <w:bCs/>
                </w:rPr>
                <w:t xml:space="preserve">Requirement 1: Responsibilities in the management of safety in plant design </w:t>
              </w:r>
            </w:ins>
          </w:p>
          <w:p w:rsidR="00B61F44" w:rsidRPr="00817CEB" w:rsidRDefault="00B61F44" w:rsidP="00542606">
            <w:pPr>
              <w:autoSpaceDE w:val="0"/>
              <w:autoSpaceDN w:val="0"/>
              <w:adjustRightInd w:val="0"/>
              <w:spacing w:before="60" w:after="60" w:line="280" w:lineRule="atLeast"/>
              <w:rPr>
                <w:rFonts w:eastAsia="Calibri" w:cs="Arial"/>
                <w:b/>
                <w:bCs/>
              </w:rPr>
            </w:pPr>
            <w:r w:rsidRPr="00817CEB">
              <w:rPr>
                <w:rFonts w:eastAsia="Calibri" w:cs="Arial"/>
                <w:b/>
                <w:bCs/>
              </w:rPr>
              <w:t>An applicant for a license to construct and/or operate a nuclear power plant shall be responsible for ensuring that the design submitted to the regulatory body meets all applicable safety requirements.</w:t>
            </w:r>
          </w:p>
        </w:tc>
        <w:tc>
          <w:tcPr>
            <w:tcW w:w="6912" w:type="dxa"/>
            <w:gridSpan w:val="3"/>
            <w:tcPrChange w:id="1888" w:author="gorgemj" w:date="2017-11-30T12:36:00Z">
              <w:tcPr>
                <w:tcW w:w="5130" w:type="dxa"/>
                <w:gridSpan w:val="8"/>
              </w:tcPr>
            </w:tcPrChange>
          </w:tcPr>
          <w:p w:rsidR="00B61F44" w:rsidRDefault="00B61F44" w:rsidP="00542606">
            <w:pPr>
              <w:spacing w:before="60" w:after="60" w:line="280" w:lineRule="atLeast"/>
              <w:rPr>
                <w:ins w:id="1889" w:author="gorgemj" w:date="2017-11-17T08:57:00Z"/>
                <w:rFonts w:cs="Arial"/>
              </w:rPr>
            </w:pPr>
            <w:r w:rsidRPr="00817CEB">
              <w:rPr>
                <w:rFonts w:cs="Arial"/>
              </w:rPr>
              <w:t xml:space="preserve">The </w:t>
            </w:r>
            <w:r w:rsidRPr="00817CEB">
              <w:rPr>
                <w:rFonts w:cs="Arial"/>
                <w:b/>
              </w:rPr>
              <w:t>AP1000</w:t>
            </w:r>
            <w:r w:rsidRPr="00817CEB">
              <w:rPr>
                <w:rFonts w:cs="Arial"/>
              </w:rPr>
              <w:t xml:space="preserve"> </w:t>
            </w:r>
            <w:r>
              <w:rPr>
                <w:rFonts w:cs="Arial"/>
              </w:rPr>
              <w:t xml:space="preserve">plant </w:t>
            </w:r>
            <w:r w:rsidRPr="00817CEB">
              <w:rPr>
                <w:rFonts w:cs="Arial"/>
              </w:rPr>
              <w:t xml:space="preserve">DCD </w:t>
            </w:r>
            <w:ins w:id="1890" w:author="gorgemj" w:date="2017-11-17T08:57:00Z">
              <w:r>
                <w:rPr>
                  <w:rFonts w:cs="Arial"/>
                </w:rPr>
                <w:t xml:space="preserve">[2] </w:t>
              </w:r>
            </w:ins>
            <w:r w:rsidRPr="00817CEB">
              <w:rPr>
                <w:rFonts w:cs="Arial"/>
              </w:rPr>
              <w:t xml:space="preserve">is the base document for demonstrating that the standard </w:t>
            </w:r>
            <w:r w:rsidRPr="00817CEB">
              <w:rPr>
                <w:rFonts w:cs="Arial"/>
                <w:b/>
              </w:rPr>
              <w:t>AP1000</w:t>
            </w:r>
            <w:r w:rsidRPr="00817CEB">
              <w:rPr>
                <w:rFonts w:cs="Arial"/>
              </w:rPr>
              <w:t xml:space="preserve"> </w:t>
            </w:r>
            <w:r>
              <w:rPr>
                <w:rFonts w:cs="Arial"/>
              </w:rPr>
              <w:t>plant</w:t>
            </w:r>
            <w:r w:rsidRPr="00817CEB">
              <w:rPr>
                <w:rFonts w:cs="Arial"/>
              </w:rPr>
              <w:t xml:space="preserve"> design meets applicable safety requirements</w:t>
            </w:r>
            <w:ins w:id="1891" w:author="gorgemj" w:date="2017-11-17T08:57:00Z">
              <w:r>
                <w:rPr>
                  <w:rFonts w:cs="Arial"/>
                </w:rPr>
                <w:t xml:space="preserve"> in the </w:t>
              </w:r>
            </w:ins>
            <w:ins w:id="1892" w:author="gorgemj" w:date="2017-11-24T13:33:00Z">
              <w:r>
                <w:rPr>
                  <w:rFonts w:cs="Arial"/>
                </w:rPr>
                <w:t>US</w:t>
              </w:r>
            </w:ins>
            <w:r>
              <w:rPr>
                <w:rFonts w:cs="Arial"/>
              </w:rPr>
              <w:t xml:space="preserve">. </w:t>
            </w:r>
            <w:r w:rsidRPr="00817CEB">
              <w:rPr>
                <w:rFonts w:cs="Arial"/>
              </w:rPr>
              <w:t xml:space="preserve">The owner/operator as applicant for a license to construct and/or operate an </w:t>
            </w:r>
            <w:r w:rsidRPr="00817CEB">
              <w:rPr>
                <w:rFonts w:cs="Arial"/>
                <w:b/>
              </w:rPr>
              <w:t>AP1000</w:t>
            </w:r>
            <w:r w:rsidRPr="00817CEB">
              <w:rPr>
                <w:rFonts w:cs="Arial"/>
              </w:rPr>
              <w:t xml:space="preserve"> </w:t>
            </w:r>
            <w:r>
              <w:rPr>
                <w:rFonts w:cs="Arial"/>
              </w:rPr>
              <w:t>plant</w:t>
            </w:r>
            <w:ins w:id="1893" w:author="gorgemj" w:date="2017-11-17T08:57:00Z">
              <w:r>
                <w:rPr>
                  <w:rFonts w:cs="Arial"/>
                </w:rPr>
                <w:t xml:space="preserve"> in the </w:t>
              </w:r>
            </w:ins>
            <w:ins w:id="1894" w:author="gorgemj" w:date="2017-11-24T13:33:00Z">
              <w:r>
                <w:rPr>
                  <w:rFonts w:cs="Arial"/>
                </w:rPr>
                <w:t>US</w:t>
              </w:r>
            </w:ins>
            <w:r w:rsidRPr="00817CEB">
              <w:rPr>
                <w:rFonts w:cs="Arial"/>
              </w:rPr>
              <w:t xml:space="preserve"> takes responsibility for applying the </w:t>
            </w:r>
            <w:ins w:id="1895" w:author="gorgemj" w:date="2017-11-24T16:09:00Z">
              <w:r w:rsidRPr="00993D67">
                <w:rPr>
                  <w:rFonts w:eastAsia="Calibri" w:cs="Arial"/>
                  <w:b/>
                </w:rPr>
                <w:t>AP1000</w:t>
              </w:r>
              <w:r>
                <w:rPr>
                  <w:rFonts w:eastAsia="Calibri" w:cs="Arial"/>
                </w:rPr>
                <w:t xml:space="preserve"> plant </w:t>
              </w:r>
              <w:r w:rsidRPr="00817CEB">
                <w:rPr>
                  <w:rFonts w:eastAsia="Calibri" w:cs="Arial"/>
                </w:rPr>
                <w:t xml:space="preserve">DCD </w:t>
              </w:r>
              <w:r>
                <w:rPr>
                  <w:rFonts w:eastAsia="Calibri" w:cs="Arial"/>
                </w:rPr>
                <w:t>[2]</w:t>
              </w:r>
            </w:ins>
            <w:del w:id="1896" w:author="gorgemj" w:date="2017-11-24T16:09:00Z">
              <w:r w:rsidRPr="00817CEB" w:rsidDel="006A7655">
                <w:rPr>
                  <w:rFonts w:cs="Arial"/>
                </w:rPr>
                <w:delText>DCD</w:delText>
              </w:r>
            </w:del>
            <w:r w:rsidRPr="00817CEB">
              <w:rPr>
                <w:rFonts w:cs="Arial"/>
              </w:rPr>
              <w:t xml:space="preserve"> information together with site and owner specific information to ensure the design submitted meets applicable safety requirements.</w:t>
            </w:r>
          </w:p>
          <w:p w:rsidR="00B61F44" w:rsidRDefault="00B61F44">
            <w:pPr>
              <w:spacing w:before="60" w:after="60" w:line="280" w:lineRule="atLeast"/>
              <w:rPr>
                <w:rFonts w:cs="Arial"/>
              </w:rPr>
            </w:pPr>
            <w:ins w:id="1897" w:author="gorgemj" w:date="2017-11-17T08:58:00Z">
              <w:r>
                <w:rPr>
                  <w:rFonts w:cs="Arial"/>
                </w:rPr>
                <w:t>Adaptation of the</w:t>
              </w:r>
              <w:r w:rsidRPr="00817CEB">
                <w:rPr>
                  <w:rFonts w:cs="Arial"/>
                </w:rPr>
                <w:t xml:space="preserve"> </w:t>
              </w:r>
              <w:r>
                <w:rPr>
                  <w:rFonts w:cs="Arial"/>
                </w:rPr>
                <w:t xml:space="preserve">licensing process in other countries </w:t>
              </w:r>
              <w:r w:rsidRPr="00817CEB">
                <w:rPr>
                  <w:rFonts w:cs="Arial"/>
                </w:rPr>
                <w:t xml:space="preserve">is designated as part of </w:t>
              </w:r>
              <w:r w:rsidRPr="00817CEB">
                <w:rPr>
                  <w:rFonts w:cs="Arial"/>
                  <w:b/>
                </w:rPr>
                <w:t>AP1000</w:t>
              </w:r>
              <w:r w:rsidRPr="00817CEB">
                <w:rPr>
                  <w:rFonts w:cs="Arial"/>
                </w:rPr>
                <w:t xml:space="preserve"> </w:t>
              </w:r>
              <w:r>
                <w:rPr>
                  <w:rFonts w:cs="Arial"/>
                </w:rPr>
                <w:t>plant</w:t>
              </w:r>
              <w:r w:rsidRPr="00817CEB">
                <w:rPr>
                  <w:rFonts w:cs="Arial"/>
                </w:rPr>
                <w:t xml:space="preserve"> project implementation plans.</w:t>
              </w:r>
            </w:ins>
          </w:p>
        </w:tc>
      </w:tr>
      <w:tr w:rsidR="00B61F44" w:rsidRPr="00817CEB" w:rsidTr="00814E5E">
        <w:trPr>
          <w:cantSplit/>
          <w:trPrChange w:id="1898" w:author="gorgemj" w:date="2017-11-30T12:36:00Z">
            <w:trPr>
              <w:gridBefore w:val="6"/>
              <w:gridAfter w:val="0"/>
              <w:cantSplit/>
            </w:trPr>
          </w:trPrChange>
        </w:trPr>
        <w:tc>
          <w:tcPr>
            <w:tcW w:w="947" w:type="dxa"/>
            <w:tcPrChange w:id="1899" w:author="gorgemj" w:date="2017-11-30T12:36:00Z">
              <w:tcPr>
                <w:tcW w:w="945" w:type="dxa"/>
                <w:gridSpan w:val="6"/>
              </w:tcPr>
            </w:tcPrChange>
          </w:tcPr>
          <w:p w:rsidR="00B61F44" w:rsidRPr="001F08AF" w:rsidRDefault="00B61F44" w:rsidP="00542606">
            <w:pPr>
              <w:autoSpaceDE w:val="0"/>
              <w:autoSpaceDN w:val="0"/>
              <w:adjustRightInd w:val="0"/>
              <w:spacing w:before="60" w:after="60" w:line="280" w:lineRule="atLeast"/>
              <w:jc w:val="center"/>
              <w:rPr>
                <w:rFonts w:cs="Arial"/>
                <w:rPrChange w:id="1900" w:author="gorgemj" w:date="2017-11-17T08:59:00Z">
                  <w:rPr>
                    <w:rFonts w:cs="Arial"/>
                    <w:b/>
                  </w:rPr>
                </w:rPrChange>
              </w:rPr>
            </w:pPr>
            <w:r w:rsidRPr="001F08AF">
              <w:rPr>
                <w:rFonts w:cs="Arial"/>
                <w:rPrChange w:id="1901" w:author="gorgemj" w:date="2017-11-17T08:59:00Z">
                  <w:rPr>
                    <w:rFonts w:cs="Arial"/>
                    <w:b/>
                  </w:rPr>
                </w:rPrChange>
              </w:rPr>
              <w:t>3.1</w:t>
            </w:r>
          </w:p>
        </w:tc>
        <w:tc>
          <w:tcPr>
            <w:tcW w:w="693" w:type="dxa"/>
            <w:tcPrChange w:id="1902" w:author="gorgemj" w:date="2017-11-30T12:36:00Z">
              <w:tcPr>
                <w:tcW w:w="747" w:type="dxa"/>
                <w:gridSpan w:val="3"/>
              </w:tcPr>
            </w:tcPrChange>
          </w:tcPr>
          <w:p w:rsidR="00B61F44" w:rsidRPr="001F08AF" w:rsidRDefault="00B61F44" w:rsidP="00542606">
            <w:pPr>
              <w:autoSpaceDE w:val="0"/>
              <w:autoSpaceDN w:val="0"/>
              <w:adjustRightInd w:val="0"/>
              <w:spacing w:before="60" w:after="60" w:line="280" w:lineRule="atLeast"/>
              <w:jc w:val="center"/>
              <w:rPr>
                <w:rFonts w:cs="Arial"/>
                <w:bCs/>
                <w:color w:val="000000"/>
                <w:sz w:val="24"/>
                <w:szCs w:val="24"/>
                <w:rPrChange w:id="1903" w:author="gorgemj" w:date="2017-11-17T08:59:00Z">
                  <w:rPr>
                    <w:rFonts w:cs="Arial"/>
                    <w:b/>
                    <w:bCs/>
                    <w:color w:val="000000"/>
                    <w:sz w:val="24"/>
                    <w:szCs w:val="24"/>
                  </w:rPr>
                </w:rPrChange>
              </w:rPr>
            </w:pPr>
            <w:r w:rsidRPr="001F08AF">
              <w:rPr>
                <w:rFonts w:cs="Arial"/>
                <w:bCs/>
                <w:rPrChange w:id="1904" w:author="gorgemj" w:date="2017-11-17T08:59:00Z">
                  <w:rPr>
                    <w:rFonts w:cs="Arial"/>
                    <w:b/>
                    <w:bCs/>
                  </w:rPr>
                </w:rPrChange>
              </w:rPr>
              <w:t>1</w:t>
            </w:r>
          </w:p>
        </w:tc>
        <w:tc>
          <w:tcPr>
            <w:tcW w:w="5038" w:type="dxa"/>
            <w:gridSpan w:val="2"/>
            <w:tcPrChange w:id="1905" w:author="gorgemj" w:date="2017-11-30T12:36:00Z">
              <w:tcPr>
                <w:tcW w:w="6768" w:type="dxa"/>
                <w:gridSpan w:val="7"/>
              </w:tcPr>
            </w:tcPrChange>
          </w:tcPr>
          <w:p w:rsidR="00B61F44" w:rsidRDefault="00B61F44" w:rsidP="00542606">
            <w:pPr>
              <w:autoSpaceDE w:val="0"/>
              <w:autoSpaceDN w:val="0"/>
              <w:adjustRightInd w:val="0"/>
              <w:spacing w:before="60" w:after="60" w:line="280" w:lineRule="atLeast"/>
              <w:rPr>
                <w:ins w:id="1906" w:author="gorgemj" w:date="2017-11-20T08:57:00Z"/>
                <w:rFonts w:eastAsia="Calibri" w:cs="Arial"/>
              </w:rPr>
            </w:pPr>
            <w:r w:rsidRPr="00817CEB">
              <w:rPr>
                <w:rFonts w:eastAsia="Calibri" w:cs="Arial"/>
              </w:rPr>
              <w:t>All organizations, including the design organization</w:t>
            </w:r>
            <w:ins w:id="1907" w:author="gorgemj" w:date="2017-11-20T09:05:00Z">
              <w:r w:rsidRPr="008B4D6B">
                <w:rPr>
                  <w:rFonts w:eastAsia="Calibri" w:cs="Arial"/>
                  <w:vertAlign w:val="superscript"/>
                  <w:rPrChange w:id="1908" w:author="gorgemj" w:date="2017-11-20T09:05:00Z">
                    <w:rPr>
                      <w:rFonts w:eastAsia="Calibri" w:cs="Arial"/>
                    </w:rPr>
                  </w:rPrChange>
                </w:rPr>
                <w:t>5</w:t>
              </w:r>
            </w:ins>
            <w:r w:rsidRPr="00817CEB">
              <w:rPr>
                <w:rFonts w:eastAsia="Calibri" w:cs="Arial"/>
              </w:rPr>
              <w:t>, engaged in activities important to the safety of the design of a nuclear power plant shall be responsible for ensuring that safety matters are given the highest priority.</w:t>
            </w:r>
          </w:p>
          <w:p w:rsidR="00B61F44" w:rsidRPr="00817CEB" w:rsidRDefault="00B61F44" w:rsidP="00C406CB">
            <w:pPr>
              <w:autoSpaceDE w:val="0"/>
              <w:autoSpaceDN w:val="0"/>
              <w:adjustRightInd w:val="0"/>
              <w:spacing w:before="60" w:after="60" w:line="280" w:lineRule="atLeast"/>
              <w:rPr>
                <w:rFonts w:eastAsia="Calibri" w:cs="Arial"/>
              </w:rPr>
            </w:pPr>
            <w:ins w:id="1909" w:author="gorgemj" w:date="2017-11-20T08:57:00Z">
              <w:r w:rsidRPr="00C406CB">
                <w:rPr>
                  <w:rFonts w:eastAsia="Calibri" w:cs="Arial"/>
                  <w:i/>
                  <w:sz w:val="18"/>
                  <w:rPrChange w:id="1910" w:author="gorgemj" w:date="2017-11-20T08:57:00Z">
                    <w:rPr>
                      <w:rFonts w:eastAsia="Calibri" w:cs="Arial"/>
                    </w:rPr>
                  </w:rPrChange>
                </w:rPr>
                <w:t xml:space="preserve">Footnote: </w:t>
              </w:r>
            </w:ins>
            <w:ins w:id="1911" w:author="gorgemj" w:date="2017-11-20T09:05:00Z">
              <w:r w:rsidRPr="008B4D6B">
                <w:rPr>
                  <w:rFonts w:eastAsia="Calibri" w:cs="Arial"/>
                  <w:i/>
                  <w:vertAlign w:val="superscript"/>
                  <w:rPrChange w:id="1912" w:author="gorgemj" w:date="2017-11-20T09:05:00Z">
                    <w:rPr>
                      <w:rFonts w:eastAsia="Calibri" w:cs="Arial"/>
                      <w:vertAlign w:val="superscript"/>
                    </w:rPr>
                  </w:rPrChange>
                </w:rPr>
                <w:t>5</w:t>
              </w:r>
              <w:r>
                <w:rPr>
                  <w:rFonts w:eastAsia="Calibri" w:cs="Arial"/>
                  <w:vertAlign w:val="superscript"/>
                </w:rPr>
                <w:t xml:space="preserve"> </w:t>
              </w:r>
            </w:ins>
            <w:ins w:id="1913" w:author="gorgemj" w:date="2017-11-20T08:57:00Z">
              <w:r w:rsidRPr="00C406CB">
                <w:rPr>
                  <w:rFonts w:eastAsia="Calibri" w:cs="Arial"/>
                  <w:i/>
                  <w:sz w:val="18"/>
                  <w:rPrChange w:id="1914" w:author="gorgemj" w:date="2017-11-20T08:57:00Z">
                    <w:rPr>
                      <w:rFonts w:eastAsia="Calibri" w:cs="Arial"/>
                    </w:rPr>
                  </w:rPrChange>
                </w:rPr>
                <w:t>The design organization is the organization responsible for preparation of the final</w:t>
              </w:r>
              <w:r>
                <w:rPr>
                  <w:rFonts w:eastAsia="Calibri" w:cs="Arial"/>
                  <w:i/>
                  <w:sz w:val="18"/>
                </w:rPr>
                <w:t xml:space="preserve"> </w:t>
              </w:r>
              <w:r w:rsidRPr="00C406CB">
                <w:rPr>
                  <w:rFonts w:eastAsia="Calibri" w:cs="Arial"/>
                  <w:i/>
                  <w:sz w:val="18"/>
                  <w:rPrChange w:id="1915" w:author="gorgemj" w:date="2017-11-20T08:57:00Z">
                    <w:rPr>
                      <w:rFonts w:eastAsia="Calibri" w:cs="Arial"/>
                    </w:rPr>
                  </w:rPrChange>
                </w:rPr>
                <w:t>detailed design of the plant to be built.</w:t>
              </w:r>
            </w:ins>
          </w:p>
        </w:tc>
        <w:tc>
          <w:tcPr>
            <w:tcW w:w="6912" w:type="dxa"/>
            <w:gridSpan w:val="3"/>
            <w:tcPrChange w:id="1916" w:author="gorgemj" w:date="2017-11-30T12:36:00Z">
              <w:tcPr>
                <w:tcW w:w="5130" w:type="dxa"/>
                <w:gridSpan w:val="8"/>
              </w:tcPr>
            </w:tcPrChange>
          </w:tcPr>
          <w:p w:rsidR="00B61F44" w:rsidRDefault="00B61F44">
            <w:pPr>
              <w:spacing w:before="60" w:after="60" w:line="280" w:lineRule="atLeast"/>
              <w:rPr>
                <w:rFonts w:cs="Arial"/>
              </w:rPr>
            </w:pPr>
            <w:r w:rsidRPr="00817CEB">
              <w:rPr>
                <w:rFonts w:cs="Arial"/>
              </w:rPr>
              <w:t xml:space="preserve">The Westinghouse </w:t>
            </w:r>
            <w:del w:id="1917" w:author="gorgemj" w:date="2017-11-24T17:52:00Z">
              <w:r w:rsidRPr="00817CEB" w:rsidDel="00EF0CE2">
                <w:rPr>
                  <w:rFonts w:eastAsia="Calibri" w:cs="Arial"/>
                </w:rPr>
                <w:delText>Quality Management System</w:delText>
              </w:r>
            </w:del>
            <w:ins w:id="1918" w:author="gorgemj" w:date="2017-11-24T17:52:00Z">
              <w:r>
                <w:rPr>
                  <w:rFonts w:eastAsia="Calibri" w:cs="Arial"/>
                </w:rPr>
                <w:t>QMS</w:t>
              </w:r>
            </w:ins>
            <w:r w:rsidRPr="00817CEB">
              <w:rPr>
                <w:rFonts w:eastAsia="Calibri" w:cs="Arial"/>
              </w:rPr>
              <w:t xml:space="preserve"> and associated </w:t>
            </w:r>
            <w:r w:rsidRPr="00817CEB">
              <w:rPr>
                <w:rFonts w:cs="Arial"/>
              </w:rPr>
              <w:t>procedures give safety matters the highest priority</w:t>
            </w:r>
            <w:r>
              <w:rPr>
                <w:rFonts w:cs="Arial"/>
              </w:rPr>
              <w:t xml:space="preserve">. </w:t>
            </w:r>
            <w:r w:rsidRPr="00817CEB">
              <w:rPr>
                <w:rFonts w:cs="Arial"/>
              </w:rPr>
              <w:t xml:space="preserve">Refer to </w:t>
            </w:r>
            <w:ins w:id="1919" w:author="gorgemj" w:date="2017-11-24T16:09:00Z">
              <w:r>
                <w:rPr>
                  <w:rFonts w:eastAsia="Calibri" w:cs="Arial"/>
                </w:rPr>
                <w:t xml:space="preserve">the </w:t>
              </w:r>
              <w:r w:rsidRPr="00993D67">
                <w:rPr>
                  <w:rFonts w:eastAsia="Calibri" w:cs="Arial"/>
                  <w:b/>
                </w:rPr>
                <w:t>AP1000</w:t>
              </w:r>
              <w:r>
                <w:rPr>
                  <w:rFonts w:eastAsia="Calibri" w:cs="Arial"/>
                </w:rPr>
                <w:t xml:space="preserve"> plant </w:t>
              </w:r>
              <w:r w:rsidRPr="00817CEB">
                <w:rPr>
                  <w:rFonts w:eastAsia="Calibri" w:cs="Arial"/>
                </w:rPr>
                <w:t xml:space="preserve">DCD </w:t>
              </w:r>
              <w:r>
                <w:rPr>
                  <w:rFonts w:eastAsia="Calibri" w:cs="Arial"/>
                </w:rPr>
                <w:t>[2]</w:t>
              </w:r>
            </w:ins>
            <w:del w:id="1920" w:author="gorgemj" w:date="2017-11-24T16:09:00Z">
              <w:r w:rsidRPr="00817CEB" w:rsidDel="006A7655">
                <w:rPr>
                  <w:rFonts w:cs="Arial"/>
                </w:rPr>
                <w:delText>DCD</w:delText>
              </w:r>
            </w:del>
            <w:r w:rsidRPr="00817CEB">
              <w:rPr>
                <w:rFonts w:cs="Arial"/>
              </w:rPr>
              <w:t xml:space="preserve"> Section 17.3.</w:t>
            </w:r>
          </w:p>
        </w:tc>
      </w:tr>
      <w:tr w:rsidR="00B61F44" w:rsidRPr="00817CEB" w:rsidDel="006272A4" w:rsidTr="00814E5E">
        <w:trPr>
          <w:cantSplit/>
          <w:del w:id="1921" w:author="gorgemj" w:date="2017-11-24T17:52:00Z"/>
          <w:trPrChange w:id="1922" w:author="gorgemj" w:date="2017-11-30T12:36:00Z">
            <w:trPr>
              <w:gridBefore w:val="6"/>
              <w:gridAfter w:val="0"/>
              <w:cantSplit/>
            </w:trPr>
          </w:trPrChange>
        </w:trPr>
        <w:tc>
          <w:tcPr>
            <w:tcW w:w="947" w:type="dxa"/>
            <w:tcPrChange w:id="1923" w:author="gorgemj" w:date="2017-11-30T12:36:00Z">
              <w:tcPr>
                <w:tcW w:w="945" w:type="dxa"/>
                <w:gridSpan w:val="6"/>
              </w:tcPr>
            </w:tcPrChange>
          </w:tcPr>
          <w:p w:rsidR="00B61F44" w:rsidDel="006272A4" w:rsidRDefault="00B61F44" w:rsidP="00D70119">
            <w:pPr>
              <w:keepNext/>
              <w:keepLines/>
              <w:autoSpaceDE w:val="0"/>
              <w:autoSpaceDN w:val="0"/>
              <w:adjustRightInd w:val="0"/>
              <w:spacing w:before="60" w:after="60" w:line="280" w:lineRule="atLeast"/>
              <w:jc w:val="center"/>
              <w:rPr>
                <w:del w:id="1924" w:author="gorgemj" w:date="2017-11-24T17:52:00Z"/>
                <w:rFonts w:cs="Arial"/>
                <w:b/>
              </w:rPr>
            </w:pPr>
          </w:p>
        </w:tc>
        <w:tc>
          <w:tcPr>
            <w:tcW w:w="693" w:type="dxa"/>
            <w:tcPrChange w:id="1925" w:author="gorgemj" w:date="2017-11-30T12:36:00Z">
              <w:tcPr>
                <w:tcW w:w="747" w:type="dxa"/>
                <w:gridSpan w:val="3"/>
              </w:tcPr>
            </w:tcPrChange>
          </w:tcPr>
          <w:p w:rsidR="00B61F44" w:rsidDel="006272A4" w:rsidRDefault="00B61F44" w:rsidP="00D70119">
            <w:pPr>
              <w:keepNext/>
              <w:keepLines/>
              <w:autoSpaceDE w:val="0"/>
              <w:autoSpaceDN w:val="0"/>
              <w:adjustRightInd w:val="0"/>
              <w:spacing w:before="60" w:after="60" w:line="280" w:lineRule="atLeast"/>
              <w:jc w:val="center"/>
              <w:rPr>
                <w:del w:id="1926" w:author="gorgemj" w:date="2017-11-24T17:52:00Z"/>
                <w:rFonts w:cs="Arial"/>
                <w:b/>
                <w:bCs/>
              </w:rPr>
            </w:pPr>
          </w:p>
        </w:tc>
        <w:tc>
          <w:tcPr>
            <w:tcW w:w="5038" w:type="dxa"/>
            <w:gridSpan w:val="2"/>
            <w:tcPrChange w:id="1927" w:author="gorgemj" w:date="2017-11-30T12:36:00Z">
              <w:tcPr>
                <w:tcW w:w="6768" w:type="dxa"/>
                <w:gridSpan w:val="7"/>
              </w:tcPr>
            </w:tcPrChange>
          </w:tcPr>
          <w:p w:rsidR="00B61F44" w:rsidDel="006272A4" w:rsidRDefault="00B61F44" w:rsidP="00D70119">
            <w:pPr>
              <w:keepNext/>
              <w:keepLines/>
              <w:autoSpaceDE w:val="0"/>
              <w:autoSpaceDN w:val="0"/>
              <w:adjustRightInd w:val="0"/>
              <w:spacing w:before="60" w:after="60" w:line="280" w:lineRule="atLeast"/>
              <w:rPr>
                <w:del w:id="1928" w:author="gorgemj" w:date="2017-11-24T17:52:00Z"/>
                <w:rFonts w:cs="Arial"/>
                <w:b/>
                <w:color w:val="000000"/>
                <w:sz w:val="24"/>
                <w:szCs w:val="24"/>
              </w:rPr>
            </w:pPr>
            <w:del w:id="1929" w:author="gorgemj" w:date="2017-11-24T17:52:00Z">
              <w:r w:rsidRPr="00817CEB" w:rsidDel="006272A4">
                <w:rPr>
                  <w:rFonts w:eastAsia="Calibri" w:cs="Arial"/>
                  <w:b/>
                  <w:bCs/>
                </w:rPr>
                <w:delText>Requirement 2: Management system</w:delText>
              </w:r>
              <w:r w:rsidRPr="00817CEB" w:rsidDel="006272A4">
                <w:rPr>
                  <w:rFonts w:eastAsia="Calibri" w:cs="Arial"/>
                </w:rPr>
                <w:delText xml:space="preserve"> </w:delText>
              </w:r>
              <w:r w:rsidRPr="00817CEB" w:rsidDel="006272A4">
                <w:rPr>
                  <w:rFonts w:eastAsia="Calibri" w:cs="Arial"/>
                  <w:b/>
                  <w:bCs/>
                </w:rPr>
                <w:delText>for plant design</w:delText>
              </w:r>
            </w:del>
          </w:p>
        </w:tc>
        <w:tc>
          <w:tcPr>
            <w:tcW w:w="6912" w:type="dxa"/>
            <w:gridSpan w:val="3"/>
            <w:tcPrChange w:id="1930" w:author="gorgemj" w:date="2017-11-30T12:36:00Z">
              <w:tcPr>
                <w:tcW w:w="5130" w:type="dxa"/>
                <w:gridSpan w:val="8"/>
              </w:tcPr>
            </w:tcPrChange>
          </w:tcPr>
          <w:p w:rsidR="00B61F44" w:rsidDel="006272A4" w:rsidRDefault="00B61F44" w:rsidP="00D70119">
            <w:pPr>
              <w:keepNext/>
              <w:keepLines/>
              <w:spacing w:before="60" w:after="60" w:line="280" w:lineRule="atLeast"/>
              <w:rPr>
                <w:del w:id="1931" w:author="gorgemj" w:date="2017-11-24T17:52:00Z"/>
                <w:rFonts w:cs="Arial"/>
                <w:b/>
              </w:rPr>
            </w:pPr>
          </w:p>
        </w:tc>
      </w:tr>
      <w:tr w:rsidR="00B61F44" w:rsidRPr="00817CEB" w:rsidTr="00814E5E">
        <w:trPr>
          <w:cantSplit/>
          <w:trPrChange w:id="1932" w:author="gorgemj" w:date="2017-11-30T12:36:00Z">
            <w:trPr>
              <w:gridBefore w:val="6"/>
              <w:gridAfter w:val="0"/>
              <w:cantSplit/>
            </w:trPr>
          </w:trPrChange>
        </w:trPr>
        <w:tc>
          <w:tcPr>
            <w:tcW w:w="947" w:type="dxa"/>
            <w:tcPrChange w:id="1933" w:author="gorgemj" w:date="2017-11-30T12:36:00Z">
              <w:tcPr>
                <w:tcW w:w="945" w:type="dxa"/>
                <w:gridSpan w:val="6"/>
              </w:tcPr>
            </w:tcPrChange>
          </w:tcPr>
          <w:p w:rsidR="00B61F44" w:rsidRDefault="00B61F44" w:rsidP="00542606">
            <w:pPr>
              <w:autoSpaceDE w:val="0"/>
              <w:autoSpaceDN w:val="0"/>
              <w:adjustRightInd w:val="0"/>
              <w:spacing w:before="60" w:after="60" w:line="280" w:lineRule="atLeast"/>
              <w:jc w:val="center"/>
              <w:rPr>
                <w:rFonts w:cs="Arial"/>
                <w:b/>
              </w:rPr>
            </w:pPr>
          </w:p>
        </w:tc>
        <w:tc>
          <w:tcPr>
            <w:tcW w:w="693" w:type="dxa"/>
            <w:tcPrChange w:id="1934" w:author="gorgemj" w:date="2017-11-30T12:36:00Z">
              <w:tcPr>
                <w:tcW w:w="747" w:type="dxa"/>
                <w:gridSpan w:val="3"/>
              </w:tcPr>
            </w:tcPrChange>
          </w:tcPr>
          <w:p w:rsidR="00B61F44" w:rsidRDefault="00B61F44" w:rsidP="00542606">
            <w:pPr>
              <w:autoSpaceDE w:val="0"/>
              <w:autoSpaceDN w:val="0"/>
              <w:adjustRightInd w:val="0"/>
              <w:spacing w:before="60" w:after="60" w:line="280" w:lineRule="atLeast"/>
              <w:jc w:val="center"/>
              <w:rPr>
                <w:rFonts w:cs="Arial"/>
                <w:b/>
                <w:bCs/>
              </w:rPr>
            </w:pPr>
          </w:p>
        </w:tc>
        <w:tc>
          <w:tcPr>
            <w:tcW w:w="5038" w:type="dxa"/>
            <w:gridSpan w:val="2"/>
            <w:tcPrChange w:id="1935" w:author="gorgemj" w:date="2017-11-30T12:36:00Z">
              <w:tcPr>
                <w:tcW w:w="6768" w:type="dxa"/>
                <w:gridSpan w:val="7"/>
              </w:tcPr>
            </w:tcPrChange>
          </w:tcPr>
          <w:p w:rsidR="00B61F44" w:rsidRDefault="00B61F44" w:rsidP="00542606">
            <w:pPr>
              <w:autoSpaceDE w:val="0"/>
              <w:autoSpaceDN w:val="0"/>
              <w:adjustRightInd w:val="0"/>
              <w:spacing w:before="60" w:after="60" w:line="280" w:lineRule="atLeast"/>
              <w:rPr>
                <w:ins w:id="1936" w:author="gorgemj" w:date="2017-11-24T17:52:00Z"/>
                <w:rFonts w:eastAsia="Calibri" w:cs="Arial"/>
                <w:b/>
                <w:bCs/>
              </w:rPr>
            </w:pPr>
            <w:ins w:id="1937" w:author="gorgemj" w:date="2017-11-24T17:52:00Z">
              <w:r w:rsidRPr="00817CEB">
                <w:rPr>
                  <w:rFonts w:eastAsia="Calibri" w:cs="Arial"/>
                  <w:b/>
                  <w:bCs/>
                </w:rPr>
                <w:t>Requirement 2: Management system</w:t>
              </w:r>
              <w:r w:rsidRPr="00817CEB">
                <w:rPr>
                  <w:rFonts w:eastAsia="Calibri" w:cs="Arial"/>
                </w:rPr>
                <w:t xml:space="preserve"> </w:t>
              </w:r>
              <w:r w:rsidRPr="00817CEB">
                <w:rPr>
                  <w:rFonts w:eastAsia="Calibri" w:cs="Arial"/>
                  <w:b/>
                  <w:bCs/>
                </w:rPr>
                <w:t xml:space="preserve">for plant design </w:t>
              </w:r>
            </w:ins>
          </w:p>
          <w:p w:rsidR="00B61F44" w:rsidRPr="00817CEB" w:rsidRDefault="00B61F44" w:rsidP="00542606">
            <w:pPr>
              <w:autoSpaceDE w:val="0"/>
              <w:autoSpaceDN w:val="0"/>
              <w:adjustRightInd w:val="0"/>
              <w:spacing w:before="60" w:after="60" w:line="280" w:lineRule="atLeast"/>
              <w:rPr>
                <w:rFonts w:eastAsia="Calibri" w:cs="Arial"/>
                <w:b/>
                <w:bCs/>
              </w:rPr>
            </w:pPr>
            <w:r w:rsidRPr="00817CEB">
              <w:rPr>
                <w:rFonts w:eastAsia="Calibri" w:cs="Arial"/>
                <w:b/>
                <w:bCs/>
              </w:rPr>
              <w:t>The design organization shall establish and implement a management system for ensuring that all safety requirements established for the design of the plant are considered and implemented in all phases of the design process and that they are met in the final design.</w:t>
            </w:r>
          </w:p>
        </w:tc>
        <w:tc>
          <w:tcPr>
            <w:tcW w:w="6912" w:type="dxa"/>
            <w:gridSpan w:val="3"/>
            <w:tcPrChange w:id="1938" w:author="gorgemj" w:date="2017-11-30T12:36:00Z">
              <w:tcPr>
                <w:tcW w:w="5130" w:type="dxa"/>
                <w:gridSpan w:val="8"/>
              </w:tcPr>
            </w:tcPrChange>
          </w:tcPr>
          <w:p w:rsidR="00B61F44" w:rsidRDefault="00B61F44">
            <w:pPr>
              <w:spacing w:before="60" w:after="60" w:line="280" w:lineRule="atLeast"/>
              <w:rPr>
                <w:rFonts w:cs="Arial"/>
                <w:b/>
              </w:rPr>
            </w:pPr>
            <w:r w:rsidRPr="00817CEB">
              <w:rPr>
                <w:rFonts w:cs="Arial"/>
              </w:rPr>
              <w:t xml:space="preserve">The Westinghouse </w:t>
            </w:r>
            <w:del w:id="1939" w:author="gorgemj" w:date="2017-11-24T17:52:00Z">
              <w:r w:rsidRPr="00817CEB" w:rsidDel="006272A4">
                <w:rPr>
                  <w:rFonts w:eastAsia="Calibri" w:cs="Arial"/>
                </w:rPr>
                <w:delText>Quality Management System</w:delText>
              </w:r>
            </w:del>
            <w:ins w:id="1940" w:author="gorgemj" w:date="2017-11-24T17:52:00Z">
              <w:r>
                <w:rPr>
                  <w:rFonts w:eastAsia="Calibri" w:cs="Arial"/>
                </w:rPr>
                <w:t>QMS</w:t>
              </w:r>
            </w:ins>
            <w:r w:rsidRPr="00817CEB">
              <w:rPr>
                <w:rFonts w:eastAsia="Calibri" w:cs="Arial"/>
              </w:rPr>
              <w:t xml:space="preserve"> (and its predecessors) provides the mechanisms for ensuring the safety requirements are met in the </w:t>
            </w:r>
            <w:r w:rsidRPr="00817CEB">
              <w:rPr>
                <w:rFonts w:eastAsia="Calibri" w:cs="Arial"/>
                <w:b/>
              </w:rPr>
              <w:t>AP1000</w:t>
            </w:r>
            <w:r w:rsidRPr="00817CEB">
              <w:rPr>
                <w:rFonts w:eastAsia="Calibri" w:cs="Arial"/>
              </w:rPr>
              <w:t xml:space="preserve"> </w:t>
            </w:r>
            <w:r>
              <w:rPr>
                <w:rFonts w:eastAsia="Calibri" w:cs="Arial"/>
              </w:rPr>
              <w:t>plant</w:t>
            </w:r>
            <w:r w:rsidRPr="00817CEB">
              <w:rPr>
                <w:rFonts w:eastAsia="Calibri" w:cs="Arial"/>
              </w:rPr>
              <w:t xml:space="preserve"> design</w:t>
            </w:r>
            <w:r>
              <w:rPr>
                <w:rFonts w:eastAsia="Calibri" w:cs="Arial"/>
              </w:rPr>
              <w:t xml:space="preserve">. </w:t>
            </w:r>
            <w:r w:rsidRPr="00817CEB">
              <w:rPr>
                <w:rFonts w:eastAsia="Calibri" w:cs="Arial"/>
              </w:rPr>
              <w:t xml:space="preserve">Refer to </w:t>
            </w:r>
            <w:ins w:id="1941" w:author="gorgemj" w:date="2017-11-24T16:09:00Z">
              <w:r>
                <w:rPr>
                  <w:rFonts w:eastAsia="Calibri" w:cs="Arial"/>
                </w:rPr>
                <w:t xml:space="preserve">the </w:t>
              </w:r>
              <w:r w:rsidRPr="00993D67">
                <w:rPr>
                  <w:rFonts w:eastAsia="Calibri" w:cs="Arial"/>
                  <w:b/>
                </w:rPr>
                <w:t>AP1000</w:t>
              </w:r>
              <w:r>
                <w:rPr>
                  <w:rFonts w:eastAsia="Calibri" w:cs="Arial"/>
                </w:rPr>
                <w:t xml:space="preserve"> plant </w:t>
              </w:r>
              <w:r w:rsidRPr="00817CEB">
                <w:rPr>
                  <w:rFonts w:eastAsia="Calibri" w:cs="Arial"/>
                </w:rPr>
                <w:t xml:space="preserve">DCD </w:t>
              </w:r>
              <w:r>
                <w:rPr>
                  <w:rFonts w:eastAsia="Calibri" w:cs="Arial"/>
                </w:rPr>
                <w:t>[2]</w:t>
              </w:r>
            </w:ins>
            <w:del w:id="1942" w:author="gorgemj" w:date="2017-11-24T16:09:00Z">
              <w:r w:rsidRPr="00817CEB" w:rsidDel="006A7655">
                <w:rPr>
                  <w:rFonts w:eastAsia="Calibri" w:cs="Arial"/>
                </w:rPr>
                <w:delText>DCD</w:delText>
              </w:r>
            </w:del>
            <w:r w:rsidRPr="00817CEB">
              <w:rPr>
                <w:rFonts w:eastAsia="Calibri" w:cs="Arial"/>
              </w:rPr>
              <w:t xml:space="preserve"> Section 17.3. The </w:t>
            </w:r>
            <w:ins w:id="1943" w:author="gorgemj" w:date="2017-11-24T16:09:00Z">
              <w:r w:rsidRPr="00993D67">
                <w:rPr>
                  <w:rFonts w:eastAsia="Calibri" w:cs="Arial"/>
                  <w:b/>
                </w:rPr>
                <w:t>AP1000</w:t>
              </w:r>
              <w:r>
                <w:rPr>
                  <w:rFonts w:eastAsia="Calibri" w:cs="Arial"/>
                </w:rPr>
                <w:t xml:space="preserve"> plant </w:t>
              </w:r>
              <w:r w:rsidRPr="00817CEB">
                <w:rPr>
                  <w:rFonts w:eastAsia="Calibri" w:cs="Arial"/>
                </w:rPr>
                <w:t>DCD</w:t>
              </w:r>
              <w:r>
                <w:rPr>
                  <w:rFonts w:eastAsia="Calibri" w:cs="Arial"/>
                </w:rPr>
                <w:t xml:space="preserve"> [2]</w:t>
              </w:r>
            </w:ins>
            <w:del w:id="1944" w:author="gorgemj" w:date="2017-11-24T16:09:00Z">
              <w:r w:rsidRPr="00817CEB" w:rsidDel="006A7655">
                <w:rPr>
                  <w:rFonts w:eastAsia="Calibri" w:cs="Arial"/>
                </w:rPr>
                <w:delText>DCD</w:delText>
              </w:r>
            </w:del>
            <w:r w:rsidRPr="00817CEB">
              <w:rPr>
                <w:rFonts w:eastAsia="Calibri" w:cs="Arial"/>
              </w:rPr>
              <w:t xml:space="preserve"> provides documentation for the safety requirements, and </w:t>
            </w:r>
            <w:del w:id="1945" w:author="gorgemj" w:date="2017-11-17T09:01:00Z">
              <w:r w:rsidDel="00E201B8">
                <w:rPr>
                  <w:rFonts w:eastAsia="Calibri" w:cs="Arial"/>
                </w:rPr>
                <w:delText>Chapters 21 (EPS-GW-GL-700, Rev </w:delText>
              </w:r>
              <w:r w:rsidRPr="00817CEB" w:rsidDel="00E201B8">
                <w:rPr>
                  <w:rFonts w:eastAsia="Calibri" w:cs="Arial"/>
                </w:rPr>
                <w:delText>1, only) and</w:delText>
              </w:r>
            </w:del>
            <w:ins w:id="1946" w:author="gorgemj" w:date="2017-11-17T09:01:00Z">
              <w:r>
                <w:rPr>
                  <w:rFonts w:eastAsia="Calibri" w:cs="Arial"/>
                </w:rPr>
                <w:t xml:space="preserve">Chapter </w:t>
              </w:r>
            </w:ins>
            <w:del w:id="1947" w:author="gorgemj" w:date="2017-11-17T09:01:00Z">
              <w:r w:rsidRPr="00817CEB" w:rsidDel="00E201B8">
                <w:rPr>
                  <w:rFonts w:eastAsia="Calibri" w:cs="Arial"/>
                </w:rPr>
                <w:delText xml:space="preserve"> </w:delText>
              </w:r>
            </w:del>
            <w:r w:rsidRPr="00817CEB">
              <w:rPr>
                <w:rFonts w:eastAsia="Calibri" w:cs="Arial"/>
              </w:rPr>
              <w:t xml:space="preserve">14 </w:t>
            </w:r>
            <w:del w:id="1948" w:author="gorgemj" w:date="2017-11-17T09:01:00Z">
              <w:r w:rsidRPr="00817CEB" w:rsidDel="00E201B8">
                <w:rPr>
                  <w:rFonts w:eastAsia="Calibri" w:cs="Arial"/>
                </w:rPr>
                <w:delText xml:space="preserve">specify </w:delText>
              </w:r>
            </w:del>
            <w:ins w:id="1949" w:author="gorgemj" w:date="2017-11-17T09:01:00Z">
              <w:r w:rsidRPr="00817CEB">
                <w:rPr>
                  <w:rFonts w:eastAsia="Calibri" w:cs="Arial"/>
                </w:rPr>
                <w:t>specif</w:t>
              </w:r>
              <w:r>
                <w:rPr>
                  <w:rFonts w:eastAsia="Calibri" w:cs="Arial"/>
                </w:rPr>
                <w:t>ies</w:t>
              </w:r>
              <w:r w:rsidRPr="00817CEB">
                <w:rPr>
                  <w:rFonts w:eastAsia="Calibri" w:cs="Arial"/>
                </w:rPr>
                <w:t xml:space="preserve"> </w:t>
              </w:r>
            </w:ins>
            <w:r w:rsidRPr="00817CEB">
              <w:rPr>
                <w:rFonts w:eastAsia="Calibri" w:cs="Arial"/>
              </w:rPr>
              <w:t>inspections, tests, and analyses required to be performed to demonstrate the plant is constructed in accordance with the DCD requirements.</w:t>
            </w:r>
          </w:p>
        </w:tc>
      </w:tr>
      <w:tr w:rsidR="00B61F44" w:rsidRPr="00817CEB" w:rsidTr="00814E5E">
        <w:trPr>
          <w:cantSplit/>
          <w:trPrChange w:id="1950" w:author="gorgemj" w:date="2017-11-30T12:36:00Z">
            <w:trPr>
              <w:gridBefore w:val="6"/>
              <w:gridAfter w:val="0"/>
              <w:cantSplit/>
            </w:trPr>
          </w:trPrChange>
        </w:trPr>
        <w:tc>
          <w:tcPr>
            <w:tcW w:w="947" w:type="dxa"/>
            <w:tcPrChange w:id="1951" w:author="gorgemj" w:date="2017-11-30T12:36:00Z">
              <w:tcPr>
                <w:tcW w:w="945" w:type="dxa"/>
                <w:gridSpan w:val="6"/>
              </w:tcPr>
            </w:tcPrChange>
          </w:tcPr>
          <w:p w:rsidR="00B61F44" w:rsidRPr="00E201B8" w:rsidRDefault="00B61F44" w:rsidP="00542606">
            <w:pPr>
              <w:autoSpaceDE w:val="0"/>
              <w:autoSpaceDN w:val="0"/>
              <w:adjustRightInd w:val="0"/>
              <w:spacing w:before="60" w:after="60" w:line="280" w:lineRule="atLeast"/>
              <w:jc w:val="center"/>
              <w:rPr>
                <w:rFonts w:cs="Arial"/>
                <w:rPrChange w:id="1952" w:author="gorgemj" w:date="2017-11-17T09:01:00Z">
                  <w:rPr>
                    <w:rFonts w:cs="Arial"/>
                    <w:b/>
                  </w:rPr>
                </w:rPrChange>
              </w:rPr>
            </w:pPr>
            <w:r w:rsidRPr="00E201B8">
              <w:rPr>
                <w:rFonts w:cs="Arial"/>
                <w:rPrChange w:id="1953" w:author="gorgemj" w:date="2017-11-17T09:01:00Z">
                  <w:rPr>
                    <w:rFonts w:cs="Arial"/>
                    <w:b/>
                  </w:rPr>
                </w:rPrChange>
              </w:rPr>
              <w:t>3.2</w:t>
            </w:r>
          </w:p>
        </w:tc>
        <w:tc>
          <w:tcPr>
            <w:tcW w:w="693" w:type="dxa"/>
            <w:tcPrChange w:id="1954" w:author="gorgemj" w:date="2017-11-30T12:36:00Z">
              <w:tcPr>
                <w:tcW w:w="747" w:type="dxa"/>
                <w:gridSpan w:val="3"/>
              </w:tcPr>
            </w:tcPrChange>
          </w:tcPr>
          <w:p w:rsidR="00B61F44" w:rsidRPr="00E201B8" w:rsidRDefault="00B61F44" w:rsidP="00542606">
            <w:pPr>
              <w:autoSpaceDE w:val="0"/>
              <w:autoSpaceDN w:val="0"/>
              <w:adjustRightInd w:val="0"/>
              <w:spacing w:before="60" w:after="60" w:line="280" w:lineRule="atLeast"/>
              <w:jc w:val="center"/>
              <w:rPr>
                <w:rFonts w:cs="Arial"/>
                <w:bCs/>
                <w:color w:val="000000"/>
                <w:sz w:val="24"/>
                <w:szCs w:val="24"/>
                <w:rPrChange w:id="1955" w:author="gorgemj" w:date="2017-11-17T09:01:00Z">
                  <w:rPr>
                    <w:rFonts w:cs="Arial"/>
                    <w:b/>
                    <w:bCs/>
                    <w:color w:val="000000"/>
                    <w:sz w:val="24"/>
                    <w:szCs w:val="24"/>
                  </w:rPr>
                </w:rPrChange>
              </w:rPr>
            </w:pPr>
            <w:r w:rsidRPr="00E201B8">
              <w:rPr>
                <w:rFonts w:cs="Arial"/>
                <w:bCs/>
                <w:rPrChange w:id="1956" w:author="gorgemj" w:date="2017-11-17T09:01:00Z">
                  <w:rPr>
                    <w:rFonts w:cs="Arial"/>
                    <w:b/>
                    <w:bCs/>
                  </w:rPr>
                </w:rPrChange>
              </w:rPr>
              <w:t>1</w:t>
            </w:r>
          </w:p>
        </w:tc>
        <w:tc>
          <w:tcPr>
            <w:tcW w:w="5038" w:type="dxa"/>
            <w:gridSpan w:val="2"/>
            <w:tcPrChange w:id="1957" w:author="gorgemj" w:date="2017-11-30T12:36:00Z">
              <w:tcPr>
                <w:tcW w:w="6768" w:type="dxa"/>
                <w:gridSpan w:val="7"/>
              </w:tcPr>
            </w:tcPrChange>
          </w:tcPr>
          <w:p w:rsidR="00B61F44" w:rsidRDefault="00B61F44" w:rsidP="00542606">
            <w:pPr>
              <w:autoSpaceDE w:val="0"/>
              <w:autoSpaceDN w:val="0"/>
              <w:adjustRightInd w:val="0"/>
              <w:spacing w:before="60" w:after="60" w:line="280" w:lineRule="atLeast"/>
              <w:rPr>
                <w:ins w:id="1958" w:author="gorgemj" w:date="2017-11-20T08:57:00Z"/>
                <w:rFonts w:eastAsia="Calibri" w:cs="Arial"/>
              </w:rPr>
            </w:pPr>
            <w:r w:rsidRPr="00817CEB">
              <w:rPr>
                <w:rFonts w:eastAsia="Calibri" w:cs="Arial"/>
              </w:rPr>
              <w:t>The management system</w:t>
            </w:r>
            <w:ins w:id="1959" w:author="gorgemj" w:date="2017-11-20T09:05:00Z">
              <w:r w:rsidRPr="008B4D6B">
                <w:rPr>
                  <w:rFonts w:eastAsia="Calibri" w:cs="Arial"/>
                  <w:vertAlign w:val="superscript"/>
                  <w:rPrChange w:id="1960" w:author="gorgemj" w:date="2017-11-20T09:05:00Z">
                    <w:rPr>
                      <w:rFonts w:eastAsia="Calibri" w:cs="Arial"/>
                    </w:rPr>
                  </w:rPrChange>
                </w:rPr>
                <w:t>6</w:t>
              </w:r>
            </w:ins>
            <w:r w:rsidRPr="00817CEB">
              <w:rPr>
                <w:rFonts w:eastAsia="Calibri" w:cs="Arial"/>
              </w:rPr>
              <w:t xml:space="preserve"> shall include provision for ensuring the quality of design of each structure, system and component, as well as the overall design of the nuclear power plant, at all times. This includes the means for </w:t>
            </w:r>
            <w:ins w:id="1961" w:author="gorgemj" w:date="2017-11-17T10:01:00Z">
              <w:r>
                <w:rPr>
                  <w:color w:val="221E1F"/>
                  <w:sz w:val="21"/>
                  <w:szCs w:val="21"/>
                </w:rPr>
                <w:t>identifying and correcting design deficiencies, for checking the adequacy of the design and for controlling design changes.</w:t>
              </w:r>
            </w:ins>
            <w:del w:id="1962" w:author="gorgemj" w:date="2017-11-17T10:01:00Z">
              <w:r w:rsidRPr="00817CEB" w:rsidDel="00F06A51">
                <w:rPr>
                  <w:rFonts w:eastAsia="Calibri" w:cs="Arial"/>
                </w:rPr>
                <w:delText>the identification and correction of design deficiencies, for checking the adequacy of the design and for controlling design changes.</w:delText>
              </w:r>
            </w:del>
          </w:p>
          <w:p w:rsidR="00B61F44" w:rsidRPr="00C406CB" w:rsidRDefault="00B61F44" w:rsidP="00C406CB">
            <w:pPr>
              <w:autoSpaceDE w:val="0"/>
              <w:autoSpaceDN w:val="0"/>
              <w:adjustRightInd w:val="0"/>
              <w:spacing w:before="60" w:after="60" w:line="280" w:lineRule="atLeast"/>
              <w:rPr>
                <w:rFonts w:eastAsia="Calibri" w:cs="Arial"/>
                <w:i/>
                <w:rPrChange w:id="1963" w:author="gorgemj" w:date="2017-11-20T08:58:00Z">
                  <w:rPr>
                    <w:rFonts w:eastAsia="Calibri" w:cs="Arial"/>
                  </w:rPr>
                </w:rPrChange>
              </w:rPr>
            </w:pPr>
            <w:ins w:id="1964" w:author="gorgemj" w:date="2017-11-20T08:57:00Z">
              <w:r w:rsidRPr="00C406CB">
                <w:rPr>
                  <w:rFonts w:eastAsia="Calibri" w:cs="Arial"/>
                  <w:i/>
                  <w:sz w:val="18"/>
                  <w:rPrChange w:id="1965" w:author="gorgemj" w:date="2017-11-20T08:58:00Z">
                    <w:rPr>
                      <w:rFonts w:eastAsia="Calibri" w:cs="Arial"/>
                    </w:rPr>
                  </w:rPrChange>
                </w:rPr>
                <w:t xml:space="preserve">Footnote: </w:t>
              </w:r>
            </w:ins>
            <w:ins w:id="1966" w:author="gorgemj" w:date="2017-11-20T09:05:00Z">
              <w:r w:rsidRPr="008B4D6B">
                <w:rPr>
                  <w:rFonts w:eastAsia="Calibri" w:cs="Arial"/>
                  <w:i/>
                  <w:sz w:val="18"/>
                  <w:vertAlign w:val="superscript"/>
                  <w:rPrChange w:id="1967" w:author="gorgemj" w:date="2017-11-20T09:05:00Z">
                    <w:rPr>
                      <w:rFonts w:eastAsia="Calibri" w:cs="Arial"/>
                      <w:i/>
                      <w:sz w:val="18"/>
                    </w:rPr>
                  </w:rPrChange>
                </w:rPr>
                <w:t>6</w:t>
              </w:r>
              <w:r>
                <w:rPr>
                  <w:rFonts w:eastAsia="Calibri" w:cs="Arial"/>
                  <w:i/>
                  <w:sz w:val="18"/>
                </w:rPr>
                <w:t xml:space="preserve"> </w:t>
              </w:r>
            </w:ins>
            <w:ins w:id="1968" w:author="gorgemj" w:date="2017-11-20T08:57:00Z">
              <w:r w:rsidRPr="00C406CB">
                <w:rPr>
                  <w:rFonts w:eastAsia="Calibri" w:cs="Arial"/>
                  <w:i/>
                  <w:sz w:val="18"/>
                  <w:rPrChange w:id="1969" w:author="gorgemj" w:date="2017-11-20T08:58:00Z">
                    <w:rPr>
                      <w:rFonts w:eastAsia="Calibri" w:cs="Arial"/>
                    </w:rPr>
                  </w:rPrChange>
                </w:rPr>
                <w:t>Requirements on the management system are established in IAEA Safety Standards</w:t>
              </w:r>
            </w:ins>
            <w:ins w:id="1970" w:author="gorgemj" w:date="2017-11-20T08:58:00Z">
              <w:r w:rsidRPr="00C406CB">
                <w:rPr>
                  <w:rFonts w:eastAsia="Calibri" w:cs="Arial"/>
                  <w:i/>
                  <w:sz w:val="18"/>
                  <w:rPrChange w:id="1971" w:author="gorgemj" w:date="2017-11-20T08:58:00Z">
                    <w:rPr>
                      <w:rFonts w:eastAsia="Calibri" w:cs="Arial"/>
                    </w:rPr>
                  </w:rPrChange>
                </w:rPr>
                <w:t xml:space="preserve"> </w:t>
              </w:r>
            </w:ins>
            <w:ins w:id="1972" w:author="gorgemj" w:date="2017-11-20T08:57:00Z">
              <w:r w:rsidRPr="00C406CB">
                <w:rPr>
                  <w:rFonts w:eastAsia="Calibri" w:cs="Arial"/>
                  <w:i/>
                  <w:sz w:val="18"/>
                  <w:rPrChange w:id="1973" w:author="gorgemj" w:date="2017-11-20T08:58:00Z">
                    <w:rPr>
                      <w:rFonts w:eastAsia="Calibri" w:cs="Arial"/>
                    </w:rPr>
                  </w:rPrChange>
                </w:rPr>
                <w:t>Series No. GS-R-3, The Management System for Facilities and Activities [8].</w:t>
              </w:r>
            </w:ins>
          </w:p>
        </w:tc>
        <w:tc>
          <w:tcPr>
            <w:tcW w:w="6912" w:type="dxa"/>
            <w:gridSpan w:val="3"/>
            <w:tcPrChange w:id="1974" w:author="gorgemj" w:date="2017-11-30T12:36:00Z">
              <w:tcPr>
                <w:tcW w:w="5130" w:type="dxa"/>
                <w:gridSpan w:val="8"/>
              </w:tcPr>
            </w:tcPrChange>
          </w:tcPr>
          <w:p w:rsidR="00B61F44" w:rsidRDefault="00B61F44">
            <w:pPr>
              <w:spacing w:before="60" w:after="60" w:line="280" w:lineRule="atLeast"/>
              <w:rPr>
                <w:rFonts w:cs="Arial"/>
                <w:b/>
              </w:rPr>
            </w:pPr>
            <w:r w:rsidRPr="00817CEB">
              <w:rPr>
                <w:rFonts w:cs="Arial"/>
              </w:rPr>
              <w:t xml:space="preserve">The Westinghouse </w:t>
            </w:r>
            <w:del w:id="1975" w:author="gorgemj" w:date="2017-11-24T17:52:00Z">
              <w:r w:rsidRPr="00817CEB" w:rsidDel="006272A4">
                <w:rPr>
                  <w:rFonts w:eastAsia="Calibri" w:cs="Arial"/>
                </w:rPr>
                <w:delText>Quality Management System</w:delText>
              </w:r>
            </w:del>
            <w:ins w:id="1976" w:author="gorgemj" w:date="2017-11-24T17:52:00Z">
              <w:r>
                <w:rPr>
                  <w:rFonts w:eastAsia="Calibri" w:cs="Arial"/>
                </w:rPr>
                <w:t>QMS</w:t>
              </w:r>
            </w:ins>
            <w:r w:rsidRPr="00817CEB">
              <w:rPr>
                <w:rFonts w:eastAsia="Calibri" w:cs="Arial"/>
              </w:rPr>
              <w:t xml:space="preserve"> and associated procedures provide the mechanisms to ensure quality of the </w:t>
            </w:r>
            <w:r w:rsidRPr="00817CEB">
              <w:rPr>
                <w:rFonts w:eastAsia="Calibri" w:cs="Arial"/>
                <w:b/>
              </w:rPr>
              <w:t>AP1000</w:t>
            </w:r>
            <w:r w:rsidRPr="00817CEB">
              <w:rPr>
                <w:rFonts w:eastAsia="Calibri" w:cs="Arial"/>
              </w:rPr>
              <w:t xml:space="preserve"> </w:t>
            </w:r>
            <w:r>
              <w:rPr>
                <w:rFonts w:eastAsia="Calibri" w:cs="Arial"/>
              </w:rPr>
              <w:t>plant</w:t>
            </w:r>
            <w:r w:rsidRPr="00817CEB">
              <w:rPr>
                <w:rFonts w:eastAsia="Calibri" w:cs="Arial"/>
              </w:rPr>
              <w:t xml:space="preserve"> design, for identification and correction of design deficiencies, for checking the adequacy of the design and for controlling design changes</w:t>
            </w:r>
            <w:r>
              <w:rPr>
                <w:rFonts w:eastAsia="Calibri" w:cs="Arial"/>
              </w:rPr>
              <w:t xml:space="preserve">. </w:t>
            </w:r>
            <w:r w:rsidRPr="00817CEB">
              <w:rPr>
                <w:rFonts w:eastAsia="Calibri" w:cs="Arial"/>
              </w:rPr>
              <w:t xml:space="preserve">Refer to </w:t>
            </w:r>
            <w:ins w:id="1977" w:author="gorgemj" w:date="2017-11-24T16:09:00Z">
              <w:r>
                <w:rPr>
                  <w:rFonts w:eastAsia="Calibri" w:cs="Arial"/>
                </w:rPr>
                <w:t xml:space="preserve">the </w:t>
              </w:r>
              <w:r w:rsidRPr="00993D67">
                <w:rPr>
                  <w:rFonts w:eastAsia="Calibri" w:cs="Arial"/>
                  <w:b/>
                </w:rPr>
                <w:t>AP1000</w:t>
              </w:r>
              <w:r>
                <w:rPr>
                  <w:rFonts w:eastAsia="Calibri" w:cs="Arial"/>
                </w:rPr>
                <w:t xml:space="preserve"> plant </w:t>
              </w:r>
              <w:r w:rsidRPr="00817CEB">
                <w:rPr>
                  <w:rFonts w:eastAsia="Calibri" w:cs="Arial"/>
                </w:rPr>
                <w:t xml:space="preserve">DCD </w:t>
              </w:r>
              <w:r>
                <w:rPr>
                  <w:rFonts w:eastAsia="Calibri" w:cs="Arial"/>
                </w:rPr>
                <w:t>[2]</w:t>
              </w:r>
            </w:ins>
            <w:del w:id="1978" w:author="gorgemj" w:date="2017-11-24T16:09:00Z">
              <w:r w:rsidRPr="00817CEB" w:rsidDel="006A7655">
                <w:rPr>
                  <w:rFonts w:eastAsia="Calibri" w:cs="Arial"/>
                </w:rPr>
                <w:delText>DCD</w:delText>
              </w:r>
            </w:del>
            <w:r w:rsidRPr="00817CEB">
              <w:rPr>
                <w:rFonts w:eastAsia="Calibri" w:cs="Arial"/>
              </w:rPr>
              <w:t xml:space="preserve"> Section 17.3.</w:t>
            </w:r>
          </w:p>
        </w:tc>
      </w:tr>
      <w:tr w:rsidR="00B61F44" w:rsidRPr="00817CEB" w:rsidTr="00814E5E">
        <w:trPr>
          <w:cantSplit/>
          <w:trPrChange w:id="1979" w:author="gorgemj" w:date="2017-11-30T12:36:00Z">
            <w:trPr>
              <w:gridBefore w:val="6"/>
              <w:gridAfter w:val="0"/>
              <w:cantSplit/>
            </w:trPr>
          </w:trPrChange>
        </w:trPr>
        <w:tc>
          <w:tcPr>
            <w:tcW w:w="947" w:type="dxa"/>
            <w:tcPrChange w:id="1980" w:author="gorgemj" w:date="2017-11-30T12:36:00Z">
              <w:tcPr>
                <w:tcW w:w="945" w:type="dxa"/>
                <w:gridSpan w:val="6"/>
              </w:tcPr>
            </w:tcPrChange>
          </w:tcPr>
          <w:p w:rsidR="00B61F44" w:rsidRPr="009B7CA7" w:rsidRDefault="00B61F44" w:rsidP="00542606">
            <w:pPr>
              <w:autoSpaceDE w:val="0"/>
              <w:autoSpaceDN w:val="0"/>
              <w:adjustRightInd w:val="0"/>
              <w:spacing w:before="60" w:after="60" w:line="280" w:lineRule="atLeast"/>
              <w:jc w:val="center"/>
              <w:rPr>
                <w:rFonts w:cs="Arial"/>
                <w:rPrChange w:id="1981" w:author="gorgemj" w:date="2017-11-17T10:01:00Z">
                  <w:rPr>
                    <w:rFonts w:cs="Arial"/>
                    <w:b/>
                  </w:rPr>
                </w:rPrChange>
              </w:rPr>
            </w:pPr>
            <w:r w:rsidRPr="009B7CA7">
              <w:rPr>
                <w:rFonts w:cs="Arial"/>
                <w:rPrChange w:id="1982" w:author="gorgemj" w:date="2017-11-17T10:01:00Z">
                  <w:rPr>
                    <w:rFonts w:cs="Arial"/>
                    <w:b/>
                  </w:rPr>
                </w:rPrChange>
              </w:rPr>
              <w:t>3.3</w:t>
            </w:r>
          </w:p>
        </w:tc>
        <w:tc>
          <w:tcPr>
            <w:tcW w:w="693" w:type="dxa"/>
            <w:tcPrChange w:id="1983" w:author="gorgemj" w:date="2017-11-30T12:36:00Z">
              <w:tcPr>
                <w:tcW w:w="747" w:type="dxa"/>
                <w:gridSpan w:val="3"/>
              </w:tcPr>
            </w:tcPrChange>
          </w:tcPr>
          <w:p w:rsidR="00B61F44" w:rsidRPr="009B7CA7" w:rsidRDefault="00B61F44" w:rsidP="00542606">
            <w:pPr>
              <w:autoSpaceDE w:val="0"/>
              <w:autoSpaceDN w:val="0"/>
              <w:adjustRightInd w:val="0"/>
              <w:spacing w:before="60" w:after="60" w:line="280" w:lineRule="atLeast"/>
              <w:jc w:val="center"/>
              <w:rPr>
                <w:rFonts w:cs="Arial"/>
                <w:bCs/>
                <w:color w:val="000000"/>
                <w:sz w:val="24"/>
                <w:szCs w:val="24"/>
                <w:rPrChange w:id="1984" w:author="gorgemj" w:date="2017-11-17T10:01:00Z">
                  <w:rPr>
                    <w:rFonts w:cs="Arial"/>
                    <w:b/>
                    <w:bCs/>
                    <w:color w:val="000000"/>
                    <w:sz w:val="24"/>
                    <w:szCs w:val="24"/>
                  </w:rPr>
                </w:rPrChange>
              </w:rPr>
            </w:pPr>
            <w:r w:rsidRPr="009B7CA7">
              <w:rPr>
                <w:rFonts w:cs="Arial"/>
                <w:bCs/>
                <w:rPrChange w:id="1985" w:author="gorgemj" w:date="2017-11-17T10:01:00Z">
                  <w:rPr>
                    <w:rFonts w:cs="Arial"/>
                    <w:b/>
                    <w:bCs/>
                  </w:rPr>
                </w:rPrChange>
              </w:rPr>
              <w:t>1</w:t>
            </w:r>
          </w:p>
        </w:tc>
        <w:tc>
          <w:tcPr>
            <w:tcW w:w="5038" w:type="dxa"/>
            <w:gridSpan w:val="2"/>
            <w:tcPrChange w:id="1986" w:author="gorgemj" w:date="2017-11-30T12:36:00Z">
              <w:tcPr>
                <w:tcW w:w="6768" w:type="dxa"/>
                <w:gridSpan w:val="7"/>
              </w:tcPr>
            </w:tcPrChange>
          </w:tcPr>
          <w:p w:rsidR="00B61F44" w:rsidRPr="00817CEB" w:rsidRDefault="00B61F44" w:rsidP="00542606">
            <w:pPr>
              <w:autoSpaceDE w:val="0"/>
              <w:autoSpaceDN w:val="0"/>
              <w:adjustRightInd w:val="0"/>
              <w:spacing w:before="60" w:after="60" w:line="280" w:lineRule="atLeast"/>
              <w:rPr>
                <w:rFonts w:eastAsia="Calibri" w:cs="Arial"/>
              </w:rPr>
            </w:pPr>
            <w:r w:rsidRPr="00817CEB">
              <w:rPr>
                <w:rFonts w:eastAsia="Calibri" w:cs="Arial"/>
              </w:rPr>
              <w:t>The design of the plant, including subsequent changes, modifications or safety improvements, shall be in accordance with established procedures that call on appropriate engineering codes and standards and shall incorporate relevant requirements and design bases. Interfaces shall be identified and controlled.</w:t>
            </w:r>
          </w:p>
        </w:tc>
        <w:tc>
          <w:tcPr>
            <w:tcW w:w="6912" w:type="dxa"/>
            <w:gridSpan w:val="3"/>
            <w:tcPrChange w:id="1987" w:author="gorgemj" w:date="2017-11-30T12:36:00Z">
              <w:tcPr>
                <w:tcW w:w="5130" w:type="dxa"/>
                <w:gridSpan w:val="8"/>
              </w:tcPr>
            </w:tcPrChange>
          </w:tcPr>
          <w:p w:rsidR="00B61F44" w:rsidRDefault="00B61F44">
            <w:pPr>
              <w:spacing w:before="60" w:after="60" w:line="280" w:lineRule="atLeast"/>
              <w:rPr>
                <w:rFonts w:cs="Arial"/>
                <w:b/>
              </w:rPr>
            </w:pPr>
            <w:r w:rsidRPr="00817CEB">
              <w:rPr>
                <w:rFonts w:cs="Arial"/>
              </w:rPr>
              <w:t xml:space="preserve">The Westinghouse </w:t>
            </w:r>
            <w:del w:id="1988" w:author="gorgemj" w:date="2017-11-24T17:52:00Z">
              <w:r w:rsidRPr="00817CEB" w:rsidDel="006272A4">
                <w:rPr>
                  <w:rFonts w:eastAsia="Calibri" w:cs="Arial"/>
                </w:rPr>
                <w:delText>Quality Management System</w:delText>
              </w:r>
            </w:del>
            <w:ins w:id="1989" w:author="gorgemj" w:date="2017-11-24T17:52:00Z">
              <w:r>
                <w:rPr>
                  <w:rFonts w:eastAsia="Calibri" w:cs="Arial"/>
                </w:rPr>
                <w:t>QMS</w:t>
              </w:r>
            </w:ins>
            <w:r w:rsidRPr="00817CEB">
              <w:rPr>
                <w:rFonts w:eastAsia="Calibri" w:cs="Arial"/>
              </w:rPr>
              <w:t xml:space="preserve"> and associated procedures are applied in the </w:t>
            </w:r>
            <w:r w:rsidRPr="00817CEB">
              <w:rPr>
                <w:rFonts w:eastAsia="Calibri" w:cs="Arial"/>
                <w:b/>
              </w:rPr>
              <w:t>AP1000</w:t>
            </w:r>
            <w:r w:rsidRPr="00817CEB">
              <w:rPr>
                <w:rFonts w:eastAsia="Calibri" w:cs="Arial"/>
              </w:rPr>
              <w:t xml:space="preserve"> </w:t>
            </w:r>
            <w:r>
              <w:rPr>
                <w:rFonts w:eastAsia="Calibri" w:cs="Arial"/>
              </w:rPr>
              <w:t>plant</w:t>
            </w:r>
            <w:r w:rsidRPr="00817CEB">
              <w:rPr>
                <w:rFonts w:eastAsia="Calibri" w:cs="Arial"/>
              </w:rPr>
              <w:t xml:space="preserve"> design for this purpose.</w:t>
            </w:r>
          </w:p>
        </w:tc>
      </w:tr>
      <w:tr w:rsidR="00B61F44" w:rsidRPr="00817CEB" w:rsidTr="00814E5E">
        <w:trPr>
          <w:cantSplit/>
          <w:trPrChange w:id="1990" w:author="gorgemj" w:date="2017-11-30T12:36:00Z">
            <w:trPr>
              <w:gridBefore w:val="6"/>
              <w:gridAfter w:val="0"/>
              <w:cantSplit/>
            </w:trPr>
          </w:trPrChange>
        </w:trPr>
        <w:tc>
          <w:tcPr>
            <w:tcW w:w="947" w:type="dxa"/>
            <w:tcPrChange w:id="1991" w:author="gorgemj" w:date="2017-11-30T12:36:00Z">
              <w:tcPr>
                <w:tcW w:w="945" w:type="dxa"/>
                <w:gridSpan w:val="6"/>
              </w:tcPr>
            </w:tcPrChange>
          </w:tcPr>
          <w:p w:rsidR="00B61F44" w:rsidRPr="009B7CA7" w:rsidRDefault="00B61F44" w:rsidP="00542606">
            <w:pPr>
              <w:autoSpaceDE w:val="0"/>
              <w:autoSpaceDN w:val="0"/>
              <w:adjustRightInd w:val="0"/>
              <w:spacing w:before="60" w:after="60" w:line="280" w:lineRule="atLeast"/>
              <w:jc w:val="center"/>
              <w:rPr>
                <w:rFonts w:cs="Arial"/>
                <w:rPrChange w:id="1992" w:author="gorgemj" w:date="2017-11-17T10:02:00Z">
                  <w:rPr>
                    <w:rFonts w:cs="Arial"/>
                    <w:b/>
                  </w:rPr>
                </w:rPrChange>
              </w:rPr>
            </w:pPr>
            <w:r w:rsidRPr="009B7CA7">
              <w:rPr>
                <w:rFonts w:cs="Arial"/>
                <w:rPrChange w:id="1993" w:author="gorgemj" w:date="2017-11-17T10:02:00Z">
                  <w:rPr>
                    <w:rFonts w:cs="Arial"/>
                    <w:b/>
                  </w:rPr>
                </w:rPrChange>
              </w:rPr>
              <w:t>3.4</w:t>
            </w:r>
          </w:p>
        </w:tc>
        <w:tc>
          <w:tcPr>
            <w:tcW w:w="693" w:type="dxa"/>
            <w:tcPrChange w:id="1994" w:author="gorgemj" w:date="2017-11-30T12:36:00Z">
              <w:tcPr>
                <w:tcW w:w="747" w:type="dxa"/>
                <w:gridSpan w:val="3"/>
              </w:tcPr>
            </w:tcPrChange>
          </w:tcPr>
          <w:p w:rsidR="00B61F44" w:rsidRPr="009B7CA7" w:rsidRDefault="00B61F44" w:rsidP="00542606">
            <w:pPr>
              <w:autoSpaceDE w:val="0"/>
              <w:autoSpaceDN w:val="0"/>
              <w:adjustRightInd w:val="0"/>
              <w:spacing w:before="60" w:after="60" w:line="280" w:lineRule="atLeast"/>
              <w:jc w:val="center"/>
              <w:rPr>
                <w:rFonts w:cs="Arial"/>
                <w:bCs/>
                <w:color w:val="000000"/>
                <w:sz w:val="24"/>
                <w:szCs w:val="24"/>
                <w:rPrChange w:id="1995" w:author="gorgemj" w:date="2017-11-17T10:02:00Z">
                  <w:rPr>
                    <w:rFonts w:cs="Arial"/>
                    <w:b/>
                    <w:bCs/>
                    <w:color w:val="000000"/>
                    <w:sz w:val="24"/>
                    <w:szCs w:val="24"/>
                  </w:rPr>
                </w:rPrChange>
              </w:rPr>
            </w:pPr>
            <w:r w:rsidRPr="009B7CA7">
              <w:rPr>
                <w:rFonts w:cs="Arial"/>
                <w:bCs/>
                <w:rPrChange w:id="1996" w:author="gorgemj" w:date="2017-11-17T10:02:00Z">
                  <w:rPr>
                    <w:rFonts w:cs="Arial"/>
                    <w:b/>
                    <w:bCs/>
                  </w:rPr>
                </w:rPrChange>
              </w:rPr>
              <w:t>1</w:t>
            </w:r>
          </w:p>
        </w:tc>
        <w:tc>
          <w:tcPr>
            <w:tcW w:w="5038" w:type="dxa"/>
            <w:gridSpan w:val="2"/>
            <w:tcPrChange w:id="1997" w:author="gorgemj" w:date="2017-11-30T12:36:00Z">
              <w:tcPr>
                <w:tcW w:w="6768" w:type="dxa"/>
                <w:gridSpan w:val="7"/>
              </w:tcPr>
            </w:tcPrChange>
          </w:tcPr>
          <w:p w:rsidR="00B61F44" w:rsidRPr="00817CEB" w:rsidRDefault="00B61F44" w:rsidP="00542606">
            <w:pPr>
              <w:autoSpaceDE w:val="0"/>
              <w:autoSpaceDN w:val="0"/>
              <w:adjustRightInd w:val="0"/>
              <w:spacing w:before="60" w:after="60" w:line="280" w:lineRule="atLeast"/>
              <w:rPr>
                <w:rFonts w:eastAsia="Calibri" w:cs="Arial"/>
              </w:rPr>
            </w:pPr>
            <w:r w:rsidRPr="00817CEB">
              <w:rPr>
                <w:rFonts w:eastAsia="Calibri" w:cs="Arial"/>
              </w:rPr>
              <w:t>The adequacy of the plant design, including design tools and design inputs and outputs, shall be verified and validated by individuals or groups separate from those who originally performed the design work. Verification, validation and approval of the plant design shall be completed as soon as is practicable in the design and construction process, and in any case before operation of the plant is commenced.</w:t>
            </w:r>
          </w:p>
        </w:tc>
        <w:tc>
          <w:tcPr>
            <w:tcW w:w="6912" w:type="dxa"/>
            <w:gridSpan w:val="3"/>
            <w:tcPrChange w:id="1998" w:author="gorgemj" w:date="2017-11-30T12:36:00Z">
              <w:tcPr>
                <w:tcW w:w="5130" w:type="dxa"/>
                <w:gridSpan w:val="8"/>
              </w:tcPr>
            </w:tcPrChange>
          </w:tcPr>
          <w:p w:rsidR="00B61F44" w:rsidRDefault="00B61F44" w:rsidP="00542606">
            <w:pPr>
              <w:spacing w:before="60" w:after="60" w:line="280" w:lineRule="atLeast"/>
              <w:rPr>
                <w:rFonts w:eastAsia="Calibri" w:cs="Arial"/>
              </w:rPr>
            </w:pPr>
            <w:r w:rsidRPr="00817CEB">
              <w:rPr>
                <w:rFonts w:cs="Arial"/>
              </w:rPr>
              <w:t xml:space="preserve">The Westinghouse </w:t>
            </w:r>
            <w:del w:id="1999" w:author="gorgemj" w:date="2017-11-24T17:52:00Z">
              <w:r w:rsidRPr="00817CEB" w:rsidDel="006272A4">
                <w:rPr>
                  <w:rFonts w:eastAsia="Calibri" w:cs="Arial"/>
                </w:rPr>
                <w:delText>Quality Management System</w:delText>
              </w:r>
            </w:del>
            <w:ins w:id="2000" w:author="gorgemj" w:date="2017-11-24T17:52:00Z">
              <w:r>
                <w:rPr>
                  <w:rFonts w:eastAsia="Calibri" w:cs="Arial"/>
                </w:rPr>
                <w:t>QMS</w:t>
              </w:r>
            </w:ins>
            <w:r w:rsidRPr="00817CEB">
              <w:rPr>
                <w:rFonts w:eastAsia="Calibri" w:cs="Arial"/>
              </w:rPr>
              <w:t xml:space="preserve"> and associated procedures provide the mechanisms for verification and validation of the </w:t>
            </w:r>
            <w:r w:rsidRPr="00817CEB">
              <w:rPr>
                <w:rFonts w:eastAsia="Calibri" w:cs="Arial"/>
                <w:b/>
              </w:rPr>
              <w:t>AP1000</w:t>
            </w:r>
            <w:r w:rsidRPr="00817CEB">
              <w:rPr>
                <w:rFonts w:eastAsia="Calibri" w:cs="Arial"/>
              </w:rPr>
              <w:t xml:space="preserve"> </w:t>
            </w:r>
            <w:r>
              <w:rPr>
                <w:rFonts w:eastAsia="Calibri" w:cs="Arial"/>
              </w:rPr>
              <w:t>plant</w:t>
            </w:r>
            <w:r w:rsidRPr="00817CEB">
              <w:rPr>
                <w:rFonts w:eastAsia="Calibri" w:cs="Arial"/>
              </w:rPr>
              <w:t xml:space="preserve"> design.</w:t>
            </w:r>
          </w:p>
          <w:p w:rsidR="00B61F44" w:rsidRDefault="00B61F44" w:rsidP="00542606">
            <w:pPr>
              <w:spacing w:before="60" w:after="60" w:line="280" w:lineRule="atLeast"/>
              <w:rPr>
                <w:rFonts w:cs="Arial"/>
                <w:b/>
                <w:color w:val="000000"/>
                <w:sz w:val="24"/>
                <w:szCs w:val="24"/>
              </w:rPr>
            </w:pPr>
            <w:r>
              <w:rPr>
                <w:rFonts w:eastAsia="Calibri" w:cs="Arial"/>
              </w:rPr>
              <w:t>For example, according to the Westinghouse QMS periodic Design Reviews are performed. Operators/owners, Westinghouse experts and independent Industry experts participate in the design reviews. The Design Review process is a step in verifying and validating design aspects. Furthermore it allows a steady and continuous information flow between the plant designer and the owner/operator.</w:t>
            </w:r>
          </w:p>
        </w:tc>
      </w:tr>
      <w:tr w:rsidR="00B61F44" w:rsidRPr="00817CEB" w:rsidDel="00BB7304" w:rsidTr="00814E5E">
        <w:trPr>
          <w:cantSplit/>
          <w:del w:id="2001" w:author="gorgemj" w:date="2017-11-24T18:04:00Z"/>
          <w:trPrChange w:id="2002" w:author="gorgemj" w:date="2017-11-30T12:36:00Z">
            <w:trPr>
              <w:gridBefore w:val="6"/>
              <w:gridAfter w:val="0"/>
              <w:cantSplit/>
            </w:trPr>
          </w:trPrChange>
        </w:trPr>
        <w:tc>
          <w:tcPr>
            <w:tcW w:w="947" w:type="dxa"/>
            <w:tcPrChange w:id="2003" w:author="gorgemj" w:date="2017-11-30T12:36:00Z">
              <w:tcPr>
                <w:tcW w:w="945" w:type="dxa"/>
                <w:gridSpan w:val="6"/>
              </w:tcPr>
            </w:tcPrChange>
          </w:tcPr>
          <w:p w:rsidR="00B61F44" w:rsidDel="00BB7304" w:rsidRDefault="00B61F44" w:rsidP="00542606">
            <w:pPr>
              <w:autoSpaceDE w:val="0"/>
              <w:autoSpaceDN w:val="0"/>
              <w:adjustRightInd w:val="0"/>
              <w:spacing w:before="60" w:after="60" w:line="280" w:lineRule="atLeast"/>
              <w:jc w:val="center"/>
              <w:rPr>
                <w:del w:id="2004" w:author="gorgemj" w:date="2017-11-24T18:04:00Z"/>
                <w:rFonts w:cs="Arial"/>
                <w:b/>
              </w:rPr>
            </w:pPr>
          </w:p>
        </w:tc>
        <w:tc>
          <w:tcPr>
            <w:tcW w:w="693" w:type="dxa"/>
            <w:tcPrChange w:id="2005" w:author="gorgemj" w:date="2017-11-30T12:36:00Z">
              <w:tcPr>
                <w:tcW w:w="747" w:type="dxa"/>
                <w:gridSpan w:val="3"/>
              </w:tcPr>
            </w:tcPrChange>
          </w:tcPr>
          <w:p w:rsidR="00B61F44" w:rsidDel="00BB7304" w:rsidRDefault="00B61F44" w:rsidP="00542606">
            <w:pPr>
              <w:autoSpaceDE w:val="0"/>
              <w:autoSpaceDN w:val="0"/>
              <w:adjustRightInd w:val="0"/>
              <w:spacing w:before="60" w:after="60" w:line="280" w:lineRule="atLeast"/>
              <w:jc w:val="center"/>
              <w:rPr>
                <w:del w:id="2006" w:author="gorgemj" w:date="2017-11-24T18:04:00Z"/>
                <w:rFonts w:cs="Arial"/>
                <w:b/>
                <w:bCs/>
              </w:rPr>
            </w:pPr>
          </w:p>
        </w:tc>
        <w:tc>
          <w:tcPr>
            <w:tcW w:w="5038" w:type="dxa"/>
            <w:gridSpan w:val="2"/>
            <w:tcPrChange w:id="2007" w:author="gorgemj" w:date="2017-11-30T12:36:00Z">
              <w:tcPr>
                <w:tcW w:w="6768" w:type="dxa"/>
                <w:gridSpan w:val="7"/>
              </w:tcPr>
            </w:tcPrChange>
          </w:tcPr>
          <w:p w:rsidR="00B61F44" w:rsidDel="00BB7304" w:rsidRDefault="00B61F44" w:rsidP="00125120">
            <w:pPr>
              <w:autoSpaceDE w:val="0"/>
              <w:autoSpaceDN w:val="0"/>
              <w:adjustRightInd w:val="0"/>
              <w:spacing w:before="60" w:after="60" w:line="280" w:lineRule="atLeast"/>
              <w:ind w:left="1512" w:hanging="1512"/>
              <w:rPr>
                <w:del w:id="2008" w:author="gorgemj" w:date="2017-11-24T18:04:00Z"/>
                <w:rFonts w:cs="Arial"/>
                <w:b/>
                <w:color w:val="000000"/>
                <w:sz w:val="24"/>
                <w:szCs w:val="24"/>
              </w:rPr>
            </w:pPr>
            <w:del w:id="2009" w:author="gorgemj" w:date="2017-11-24T18:04:00Z">
              <w:r w:rsidDel="00BB7304">
                <w:rPr>
                  <w:rFonts w:eastAsia="Calibri" w:cs="Arial"/>
                  <w:b/>
                  <w:bCs/>
                </w:rPr>
                <w:delText xml:space="preserve">Requirement 3: </w:delText>
              </w:r>
              <w:r w:rsidRPr="00817CEB" w:rsidDel="00BB7304">
                <w:rPr>
                  <w:rFonts w:eastAsia="Calibri" w:cs="Arial"/>
                  <w:b/>
                  <w:bCs/>
                </w:rPr>
                <w:delText>Safety of the plant design</w:delText>
              </w:r>
              <w:r w:rsidDel="00BB7304">
                <w:rPr>
                  <w:rFonts w:eastAsia="Calibri" w:cs="Arial"/>
                  <w:b/>
                  <w:bCs/>
                </w:rPr>
                <w:delText xml:space="preserve"> throughout the lifetime of the </w:delText>
              </w:r>
              <w:r w:rsidRPr="00817CEB" w:rsidDel="00BB7304">
                <w:rPr>
                  <w:rFonts w:eastAsia="Calibri" w:cs="Arial"/>
                  <w:b/>
                  <w:bCs/>
                </w:rPr>
                <w:delText>plant</w:delText>
              </w:r>
            </w:del>
          </w:p>
        </w:tc>
        <w:tc>
          <w:tcPr>
            <w:tcW w:w="6912" w:type="dxa"/>
            <w:gridSpan w:val="3"/>
            <w:tcPrChange w:id="2010" w:author="gorgemj" w:date="2017-11-30T12:36:00Z">
              <w:tcPr>
                <w:tcW w:w="5130" w:type="dxa"/>
                <w:gridSpan w:val="8"/>
              </w:tcPr>
            </w:tcPrChange>
          </w:tcPr>
          <w:p w:rsidR="00B61F44" w:rsidDel="00BB7304" w:rsidRDefault="00B61F44" w:rsidP="00542606">
            <w:pPr>
              <w:spacing w:before="60" w:after="60" w:line="280" w:lineRule="atLeast"/>
              <w:rPr>
                <w:del w:id="2011" w:author="gorgemj" w:date="2017-11-24T18:04:00Z"/>
                <w:rFonts w:cs="Arial"/>
                <w:b/>
              </w:rPr>
            </w:pPr>
          </w:p>
        </w:tc>
      </w:tr>
      <w:tr w:rsidR="00B61F44" w:rsidRPr="00817CEB" w:rsidTr="00814E5E">
        <w:trPr>
          <w:cantSplit/>
          <w:trPrChange w:id="2012" w:author="gorgemj" w:date="2017-11-30T12:36:00Z">
            <w:trPr>
              <w:gridBefore w:val="6"/>
              <w:gridAfter w:val="0"/>
              <w:cantSplit/>
            </w:trPr>
          </w:trPrChange>
        </w:trPr>
        <w:tc>
          <w:tcPr>
            <w:tcW w:w="947" w:type="dxa"/>
            <w:tcPrChange w:id="2013" w:author="gorgemj" w:date="2017-11-30T12:36:00Z">
              <w:tcPr>
                <w:tcW w:w="945" w:type="dxa"/>
                <w:gridSpan w:val="6"/>
              </w:tcPr>
            </w:tcPrChange>
          </w:tcPr>
          <w:p w:rsidR="00B61F44" w:rsidRDefault="00B61F44" w:rsidP="00542606">
            <w:pPr>
              <w:autoSpaceDE w:val="0"/>
              <w:autoSpaceDN w:val="0"/>
              <w:adjustRightInd w:val="0"/>
              <w:spacing w:before="60" w:after="60" w:line="280" w:lineRule="atLeast"/>
              <w:jc w:val="center"/>
              <w:rPr>
                <w:rFonts w:cs="Arial"/>
                <w:b/>
              </w:rPr>
            </w:pPr>
          </w:p>
        </w:tc>
        <w:tc>
          <w:tcPr>
            <w:tcW w:w="693" w:type="dxa"/>
            <w:tcPrChange w:id="2014" w:author="gorgemj" w:date="2017-11-30T12:36:00Z">
              <w:tcPr>
                <w:tcW w:w="747" w:type="dxa"/>
                <w:gridSpan w:val="3"/>
              </w:tcPr>
            </w:tcPrChange>
          </w:tcPr>
          <w:p w:rsidR="00B61F44" w:rsidRDefault="00B61F44" w:rsidP="00542606">
            <w:pPr>
              <w:autoSpaceDE w:val="0"/>
              <w:autoSpaceDN w:val="0"/>
              <w:adjustRightInd w:val="0"/>
              <w:spacing w:before="60" w:after="60" w:line="280" w:lineRule="atLeast"/>
              <w:jc w:val="center"/>
              <w:rPr>
                <w:rFonts w:cs="Arial"/>
                <w:b/>
                <w:bCs/>
              </w:rPr>
            </w:pPr>
          </w:p>
        </w:tc>
        <w:tc>
          <w:tcPr>
            <w:tcW w:w="5038" w:type="dxa"/>
            <w:gridSpan w:val="2"/>
            <w:tcPrChange w:id="2015" w:author="gorgemj" w:date="2017-11-30T12:36:00Z">
              <w:tcPr>
                <w:tcW w:w="6768" w:type="dxa"/>
                <w:gridSpan w:val="7"/>
              </w:tcPr>
            </w:tcPrChange>
          </w:tcPr>
          <w:p w:rsidR="00B61F44" w:rsidRDefault="00B61F44" w:rsidP="00542606">
            <w:pPr>
              <w:autoSpaceDE w:val="0"/>
              <w:autoSpaceDN w:val="0"/>
              <w:adjustRightInd w:val="0"/>
              <w:spacing w:before="60" w:after="60" w:line="280" w:lineRule="atLeast"/>
              <w:rPr>
                <w:ins w:id="2016" w:author="gorgemj" w:date="2017-11-24T18:04:00Z"/>
                <w:rFonts w:eastAsia="Calibri" w:cs="Arial"/>
                <w:b/>
                <w:bCs/>
              </w:rPr>
            </w:pPr>
            <w:ins w:id="2017" w:author="gorgemj" w:date="2017-11-24T18:04:00Z">
              <w:r>
                <w:rPr>
                  <w:rFonts w:eastAsia="Calibri" w:cs="Arial"/>
                  <w:b/>
                  <w:bCs/>
                </w:rPr>
                <w:t xml:space="preserve">Requirement 3: </w:t>
              </w:r>
              <w:r w:rsidRPr="00817CEB">
                <w:rPr>
                  <w:rFonts w:eastAsia="Calibri" w:cs="Arial"/>
                  <w:b/>
                  <w:bCs/>
                </w:rPr>
                <w:t>Safety of the plant design</w:t>
              </w:r>
              <w:r>
                <w:rPr>
                  <w:rFonts w:eastAsia="Calibri" w:cs="Arial"/>
                  <w:b/>
                  <w:bCs/>
                </w:rPr>
                <w:t xml:space="preserve"> throughout the lifetime of the </w:t>
              </w:r>
              <w:r w:rsidRPr="00817CEB">
                <w:rPr>
                  <w:rFonts w:eastAsia="Calibri" w:cs="Arial"/>
                  <w:b/>
                  <w:bCs/>
                </w:rPr>
                <w:t xml:space="preserve">plant </w:t>
              </w:r>
            </w:ins>
          </w:p>
          <w:p w:rsidR="00B61F44" w:rsidRPr="00817CEB" w:rsidRDefault="00B61F44" w:rsidP="00542606">
            <w:pPr>
              <w:autoSpaceDE w:val="0"/>
              <w:autoSpaceDN w:val="0"/>
              <w:adjustRightInd w:val="0"/>
              <w:spacing w:before="60" w:after="60" w:line="280" w:lineRule="atLeast"/>
              <w:rPr>
                <w:rFonts w:eastAsia="Calibri" w:cs="Arial"/>
                <w:b/>
                <w:bCs/>
              </w:rPr>
            </w:pPr>
            <w:r w:rsidRPr="00817CEB">
              <w:rPr>
                <w:rFonts w:eastAsia="Calibri" w:cs="Arial"/>
                <w:b/>
                <w:bCs/>
              </w:rPr>
              <w:t>The operating organization shall establish a formal system for ensuring the continuing safety of the plant design throughout the lifetime of the nuclear power plant.</w:t>
            </w:r>
          </w:p>
        </w:tc>
        <w:tc>
          <w:tcPr>
            <w:tcW w:w="6912" w:type="dxa"/>
            <w:gridSpan w:val="3"/>
            <w:tcPrChange w:id="2018" w:author="gorgemj" w:date="2017-11-30T12:36:00Z">
              <w:tcPr>
                <w:tcW w:w="5130" w:type="dxa"/>
                <w:gridSpan w:val="8"/>
              </w:tcPr>
            </w:tcPrChange>
          </w:tcPr>
          <w:p w:rsidR="00B61F44" w:rsidRDefault="00B61F44" w:rsidP="00542606">
            <w:pPr>
              <w:spacing w:before="60" w:after="60" w:line="280" w:lineRule="atLeast"/>
              <w:rPr>
                <w:rFonts w:cs="Arial"/>
                <w:b/>
              </w:rPr>
            </w:pPr>
            <w:r w:rsidRPr="00817CEB">
              <w:rPr>
                <w:rFonts w:cs="Arial"/>
              </w:rPr>
              <w:t>This is a requirement of the plant owner/operator. The plant designer serves as a resource to the owner/operator over the plant life.</w:t>
            </w:r>
          </w:p>
        </w:tc>
      </w:tr>
      <w:tr w:rsidR="00B61F44" w:rsidRPr="00817CEB" w:rsidTr="00814E5E">
        <w:trPr>
          <w:cantSplit/>
          <w:trPrChange w:id="2019" w:author="gorgemj" w:date="2017-11-30T12:36:00Z">
            <w:trPr>
              <w:gridBefore w:val="6"/>
              <w:gridAfter w:val="0"/>
              <w:cantSplit/>
            </w:trPr>
          </w:trPrChange>
        </w:trPr>
        <w:tc>
          <w:tcPr>
            <w:tcW w:w="947" w:type="dxa"/>
            <w:tcPrChange w:id="2020" w:author="gorgemj" w:date="2017-11-30T12:36:00Z">
              <w:tcPr>
                <w:tcW w:w="945" w:type="dxa"/>
                <w:gridSpan w:val="6"/>
              </w:tcPr>
            </w:tcPrChange>
          </w:tcPr>
          <w:p w:rsidR="00B61F44" w:rsidRPr="009B7CA7" w:rsidRDefault="00B61F44" w:rsidP="00542606">
            <w:pPr>
              <w:autoSpaceDE w:val="0"/>
              <w:autoSpaceDN w:val="0"/>
              <w:adjustRightInd w:val="0"/>
              <w:spacing w:before="60" w:after="60" w:line="280" w:lineRule="atLeast"/>
              <w:jc w:val="center"/>
              <w:rPr>
                <w:rFonts w:cs="Arial"/>
                <w:rPrChange w:id="2021" w:author="gorgemj" w:date="2017-11-17T10:03:00Z">
                  <w:rPr>
                    <w:rFonts w:cs="Arial"/>
                    <w:b/>
                  </w:rPr>
                </w:rPrChange>
              </w:rPr>
            </w:pPr>
            <w:r w:rsidRPr="009B7CA7">
              <w:rPr>
                <w:rFonts w:cs="Arial"/>
                <w:rPrChange w:id="2022" w:author="gorgemj" w:date="2017-11-17T10:03:00Z">
                  <w:rPr>
                    <w:rFonts w:cs="Arial"/>
                    <w:b/>
                  </w:rPr>
                </w:rPrChange>
              </w:rPr>
              <w:t>3.5</w:t>
            </w:r>
          </w:p>
        </w:tc>
        <w:tc>
          <w:tcPr>
            <w:tcW w:w="693" w:type="dxa"/>
            <w:tcPrChange w:id="2023" w:author="gorgemj" w:date="2017-11-30T12:36:00Z">
              <w:tcPr>
                <w:tcW w:w="747" w:type="dxa"/>
                <w:gridSpan w:val="3"/>
              </w:tcPr>
            </w:tcPrChange>
          </w:tcPr>
          <w:p w:rsidR="00B61F44" w:rsidRPr="009B7CA7" w:rsidRDefault="00B61F44" w:rsidP="00542606">
            <w:pPr>
              <w:autoSpaceDE w:val="0"/>
              <w:autoSpaceDN w:val="0"/>
              <w:adjustRightInd w:val="0"/>
              <w:spacing w:before="60" w:after="60" w:line="280" w:lineRule="atLeast"/>
              <w:jc w:val="center"/>
              <w:rPr>
                <w:rFonts w:cs="Arial"/>
                <w:bCs/>
                <w:color w:val="000000"/>
                <w:sz w:val="24"/>
                <w:szCs w:val="24"/>
                <w:rPrChange w:id="2024" w:author="gorgemj" w:date="2017-11-17T10:03:00Z">
                  <w:rPr>
                    <w:rFonts w:cs="Arial"/>
                    <w:b/>
                    <w:bCs/>
                    <w:color w:val="000000"/>
                    <w:sz w:val="24"/>
                    <w:szCs w:val="24"/>
                  </w:rPr>
                </w:rPrChange>
              </w:rPr>
            </w:pPr>
            <w:r w:rsidRPr="009B7CA7">
              <w:rPr>
                <w:rFonts w:cs="Arial"/>
                <w:bCs/>
                <w:rPrChange w:id="2025" w:author="gorgemj" w:date="2017-11-17T10:03:00Z">
                  <w:rPr>
                    <w:rFonts w:cs="Arial"/>
                    <w:b/>
                    <w:bCs/>
                  </w:rPr>
                </w:rPrChange>
              </w:rPr>
              <w:t>1</w:t>
            </w:r>
          </w:p>
        </w:tc>
        <w:tc>
          <w:tcPr>
            <w:tcW w:w="5038" w:type="dxa"/>
            <w:gridSpan w:val="2"/>
            <w:tcPrChange w:id="2026" w:author="gorgemj" w:date="2017-11-30T12:36:00Z">
              <w:tcPr>
                <w:tcW w:w="6768" w:type="dxa"/>
                <w:gridSpan w:val="7"/>
              </w:tcPr>
            </w:tcPrChange>
          </w:tcPr>
          <w:p w:rsidR="00B61F44" w:rsidRPr="00817CEB" w:rsidRDefault="00B61F44" w:rsidP="00542606">
            <w:pPr>
              <w:autoSpaceDE w:val="0"/>
              <w:autoSpaceDN w:val="0"/>
              <w:adjustRightInd w:val="0"/>
              <w:spacing w:before="60" w:after="60" w:line="280" w:lineRule="atLeast"/>
              <w:rPr>
                <w:rFonts w:eastAsia="Calibri" w:cs="Arial"/>
              </w:rPr>
            </w:pPr>
            <w:r w:rsidRPr="00817CEB">
              <w:rPr>
                <w:rFonts w:eastAsia="Calibri" w:cs="Arial"/>
              </w:rPr>
              <w:t>The formal system for ensuring the continuing safety of the plant design shall include a formally designated entity responsible for the safety of the plant design within the operating organization’s management system. Tasks that are assigned to external organizations (referred to as responsible designers) for the design of specific parts of the plant shall be taken into account in the arrangements.</w:t>
            </w:r>
          </w:p>
        </w:tc>
        <w:tc>
          <w:tcPr>
            <w:tcW w:w="6912" w:type="dxa"/>
            <w:gridSpan w:val="3"/>
            <w:tcPrChange w:id="2027" w:author="gorgemj" w:date="2017-11-30T12:36:00Z">
              <w:tcPr>
                <w:tcW w:w="5130" w:type="dxa"/>
                <w:gridSpan w:val="8"/>
              </w:tcPr>
            </w:tcPrChange>
          </w:tcPr>
          <w:p w:rsidR="00B61F44" w:rsidRDefault="00B61F44" w:rsidP="00542606">
            <w:pPr>
              <w:spacing w:before="60" w:after="60" w:line="280" w:lineRule="atLeast"/>
              <w:rPr>
                <w:rFonts w:cs="Arial"/>
                <w:b/>
              </w:rPr>
            </w:pPr>
            <w:r w:rsidRPr="00817CEB">
              <w:rPr>
                <w:rFonts w:cs="Arial"/>
              </w:rPr>
              <w:t>This is a requirement of the plant owner/operator. The plant designer serves as a resource to the owner/operator over the plant life.</w:t>
            </w:r>
          </w:p>
        </w:tc>
      </w:tr>
      <w:tr w:rsidR="00B61F44" w:rsidRPr="00817CEB" w:rsidTr="00814E5E">
        <w:trPr>
          <w:cantSplit/>
          <w:trPrChange w:id="2028" w:author="gorgemj" w:date="2017-11-30T12:36:00Z">
            <w:trPr>
              <w:gridBefore w:val="6"/>
              <w:gridAfter w:val="0"/>
              <w:cantSplit/>
            </w:trPr>
          </w:trPrChange>
        </w:trPr>
        <w:tc>
          <w:tcPr>
            <w:tcW w:w="947" w:type="dxa"/>
            <w:tcPrChange w:id="2029" w:author="gorgemj" w:date="2017-11-30T12:36:00Z">
              <w:tcPr>
                <w:tcW w:w="945" w:type="dxa"/>
                <w:gridSpan w:val="6"/>
              </w:tcPr>
            </w:tcPrChange>
          </w:tcPr>
          <w:p w:rsidR="00B61F44" w:rsidRPr="00A07403" w:rsidRDefault="00B61F44" w:rsidP="00E1383A">
            <w:pPr>
              <w:autoSpaceDE w:val="0"/>
              <w:autoSpaceDN w:val="0"/>
              <w:adjustRightInd w:val="0"/>
              <w:spacing w:before="60" w:after="60" w:line="280" w:lineRule="atLeast"/>
              <w:jc w:val="center"/>
              <w:rPr>
                <w:rFonts w:cs="Arial"/>
                <w:rPrChange w:id="2030" w:author="gorgemj" w:date="2017-11-17T15:18:00Z">
                  <w:rPr>
                    <w:rFonts w:cs="Arial"/>
                    <w:b/>
                  </w:rPr>
                </w:rPrChange>
              </w:rPr>
            </w:pPr>
            <w:r w:rsidRPr="00A07403">
              <w:rPr>
                <w:rFonts w:cs="Arial"/>
                <w:rPrChange w:id="2031" w:author="gorgemj" w:date="2017-11-17T15:18:00Z">
                  <w:rPr>
                    <w:rFonts w:cs="Arial"/>
                    <w:b/>
                  </w:rPr>
                </w:rPrChange>
              </w:rPr>
              <w:t>3.6</w:t>
            </w:r>
          </w:p>
        </w:tc>
        <w:tc>
          <w:tcPr>
            <w:tcW w:w="693" w:type="dxa"/>
            <w:tcPrChange w:id="2032" w:author="gorgemj" w:date="2017-11-30T12:36:00Z">
              <w:tcPr>
                <w:tcW w:w="747" w:type="dxa"/>
                <w:gridSpan w:val="3"/>
              </w:tcPr>
            </w:tcPrChange>
          </w:tcPr>
          <w:p w:rsidR="00B61F44" w:rsidRPr="00A07403" w:rsidRDefault="00B61F44">
            <w:pPr>
              <w:autoSpaceDE w:val="0"/>
              <w:autoSpaceDN w:val="0"/>
              <w:adjustRightInd w:val="0"/>
              <w:spacing w:before="60" w:after="60" w:line="280" w:lineRule="atLeast"/>
              <w:jc w:val="center"/>
              <w:rPr>
                <w:rFonts w:cs="Arial"/>
                <w:bCs/>
                <w:color w:val="000000"/>
                <w:sz w:val="24"/>
                <w:szCs w:val="24"/>
                <w:rPrChange w:id="2033" w:author="gorgemj" w:date="2017-11-17T15:18:00Z">
                  <w:rPr>
                    <w:rFonts w:cs="Arial"/>
                    <w:b/>
                    <w:bCs/>
                    <w:color w:val="000000"/>
                    <w:sz w:val="24"/>
                    <w:szCs w:val="24"/>
                  </w:rPr>
                </w:rPrChange>
              </w:rPr>
            </w:pPr>
            <w:r w:rsidRPr="00A07403">
              <w:rPr>
                <w:rFonts w:cs="Arial"/>
                <w:bCs/>
                <w:rPrChange w:id="2034" w:author="gorgemj" w:date="2017-11-17T15:18:00Z">
                  <w:rPr>
                    <w:rFonts w:cs="Arial"/>
                    <w:b/>
                    <w:bCs/>
                  </w:rPr>
                </w:rPrChange>
              </w:rPr>
              <w:t>1-</w:t>
            </w:r>
            <w:del w:id="2035" w:author="gorgemj" w:date="2017-11-17T15:18:00Z">
              <w:r w:rsidRPr="00A07403" w:rsidDel="00A07403">
                <w:rPr>
                  <w:rFonts w:cs="Arial"/>
                  <w:bCs/>
                  <w:rPrChange w:id="2036" w:author="gorgemj" w:date="2017-11-17T15:18:00Z">
                    <w:rPr>
                      <w:rFonts w:cs="Arial"/>
                      <w:b/>
                      <w:bCs/>
                    </w:rPr>
                  </w:rPrChange>
                </w:rPr>
                <w:delText>9</w:delText>
              </w:r>
            </w:del>
            <w:ins w:id="2037" w:author="gorgemj" w:date="2017-11-26T20:53:00Z">
              <w:r>
                <w:rPr>
                  <w:rFonts w:cs="Arial"/>
                  <w:bCs/>
                </w:rPr>
                <w:t>4</w:t>
              </w:r>
            </w:ins>
          </w:p>
        </w:tc>
        <w:tc>
          <w:tcPr>
            <w:tcW w:w="5038" w:type="dxa"/>
            <w:gridSpan w:val="2"/>
            <w:tcPrChange w:id="2038" w:author="gorgemj" w:date="2017-11-30T12:36:00Z">
              <w:tcPr>
                <w:tcW w:w="6768" w:type="dxa"/>
                <w:gridSpan w:val="7"/>
              </w:tcPr>
            </w:tcPrChange>
          </w:tcPr>
          <w:p w:rsidR="00B61F44" w:rsidRPr="00817CEB" w:rsidRDefault="00B61F44" w:rsidP="00D70119">
            <w:pPr>
              <w:autoSpaceDE w:val="0"/>
              <w:autoSpaceDN w:val="0"/>
              <w:adjustRightInd w:val="0"/>
              <w:spacing w:before="60" w:after="60" w:line="280" w:lineRule="atLeast"/>
              <w:rPr>
                <w:rFonts w:eastAsia="Calibri" w:cs="Arial"/>
              </w:rPr>
            </w:pPr>
            <w:r w:rsidRPr="00817CEB">
              <w:rPr>
                <w:rFonts w:eastAsia="Calibri" w:cs="Arial"/>
              </w:rPr>
              <w:t>The formally designated entity shall ensure that the plant design meets the acceptance criteria for safety, reliability and quality in accordance with relevant national and international codes and standards, laws and regulations. A series of tasks and functions shall be established and implemented to ensure the following:</w:t>
            </w:r>
          </w:p>
          <w:p w:rsidR="00B61F44" w:rsidRPr="00817CEB" w:rsidRDefault="00B61F44" w:rsidP="00125120">
            <w:pPr>
              <w:tabs>
                <w:tab w:val="left" w:pos="432"/>
              </w:tabs>
              <w:autoSpaceDE w:val="0"/>
              <w:autoSpaceDN w:val="0"/>
              <w:adjustRightInd w:val="0"/>
              <w:spacing w:before="60" w:after="60" w:line="280" w:lineRule="atLeast"/>
              <w:ind w:left="432" w:hanging="432"/>
              <w:rPr>
                <w:rFonts w:eastAsia="Calibri" w:cs="Arial"/>
              </w:rPr>
            </w:pPr>
            <w:r w:rsidRPr="00817CEB">
              <w:rPr>
                <w:rFonts w:eastAsia="Calibri" w:cs="Arial"/>
              </w:rPr>
              <w:t xml:space="preserve">(a) </w:t>
            </w:r>
            <w:r>
              <w:rPr>
                <w:rFonts w:eastAsia="Calibri" w:cs="Arial"/>
              </w:rPr>
              <w:tab/>
            </w:r>
            <w:r w:rsidRPr="00817CEB">
              <w:rPr>
                <w:rFonts w:eastAsia="Calibri" w:cs="Arial"/>
              </w:rPr>
              <w:t>That the plant design is fit for purpose and meets the requirement for the optimization of protection and safety by keeping radiation risks as low as reasonably achievable;</w:t>
            </w:r>
          </w:p>
          <w:p w:rsidR="00B61F44" w:rsidRPr="00817CEB" w:rsidRDefault="00B61F44" w:rsidP="00125120">
            <w:pPr>
              <w:tabs>
                <w:tab w:val="left" w:pos="432"/>
              </w:tabs>
              <w:autoSpaceDE w:val="0"/>
              <w:autoSpaceDN w:val="0"/>
              <w:adjustRightInd w:val="0"/>
              <w:spacing w:before="60" w:after="60" w:line="280" w:lineRule="atLeast"/>
              <w:ind w:left="432" w:hanging="432"/>
              <w:rPr>
                <w:rFonts w:eastAsia="Calibri" w:cs="Arial"/>
              </w:rPr>
            </w:pPr>
            <w:r w:rsidRPr="00817CEB">
              <w:rPr>
                <w:rFonts w:eastAsia="Calibri" w:cs="Arial"/>
              </w:rPr>
              <w:t xml:space="preserve">(b) </w:t>
            </w:r>
            <w:r>
              <w:rPr>
                <w:rFonts w:eastAsia="Calibri" w:cs="Arial"/>
              </w:rPr>
              <w:tab/>
            </w:r>
            <w:r w:rsidRPr="00817CEB">
              <w:rPr>
                <w:rFonts w:eastAsia="Calibri" w:cs="Arial"/>
              </w:rPr>
              <w:t>That the design verification, definition of engineering codes and standards and requirements, use of proven engineering practices, provision for feedback of information on construction and experience, approval of key engineering documents, conduct of safety assessments and maintaining a safety culture are included in the formal system for ensuring the continuing safety of the plant design;</w:t>
            </w:r>
          </w:p>
          <w:p w:rsidR="00B61F44" w:rsidRPr="00817CEB" w:rsidDel="00597848" w:rsidRDefault="00B61F44" w:rsidP="00125120">
            <w:pPr>
              <w:tabs>
                <w:tab w:val="left" w:pos="432"/>
              </w:tabs>
              <w:autoSpaceDE w:val="0"/>
              <w:autoSpaceDN w:val="0"/>
              <w:adjustRightInd w:val="0"/>
              <w:spacing w:before="60" w:after="60" w:line="280" w:lineRule="atLeast"/>
              <w:ind w:left="432" w:hanging="432"/>
              <w:rPr>
                <w:del w:id="2039" w:author="gorgemj" w:date="2017-11-17T15:29:00Z"/>
                <w:rFonts w:eastAsia="Calibri" w:cs="Arial"/>
              </w:rPr>
            </w:pPr>
            <w:r w:rsidRPr="00817CEB">
              <w:rPr>
                <w:rFonts w:eastAsia="Calibri" w:cs="Arial"/>
              </w:rPr>
              <w:t xml:space="preserve">(c) </w:t>
            </w:r>
            <w:r>
              <w:rPr>
                <w:rFonts w:eastAsia="Calibri" w:cs="Arial"/>
              </w:rPr>
              <w:tab/>
            </w:r>
            <w:r w:rsidRPr="00817CEB">
              <w:rPr>
                <w:rFonts w:eastAsia="Calibri" w:cs="Arial"/>
              </w:rPr>
              <w:t>That the knowledge of the design that is needed for safe operation, maintenance (including adequate intervals for testing) and modification of the plant is available, that this knowledge is maintained up to date by the operating organization, and that due account is taken of past operating experience and validated research findings;</w:t>
            </w:r>
          </w:p>
          <w:p w:rsidR="00B61F44" w:rsidRPr="00817CEB" w:rsidDel="00A07403" w:rsidRDefault="00B61F44">
            <w:pPr>
              <w:tabs>
                <w:tab w:val="left" w:pos="432"/>
              </w:tabs>
              <w:autoSpaceDE w:val="0"/>
              <w:autoSpaceDN w:val="0"/>
              <w:adjustRightInd w:val="0"/>
              <w:spacing w:before="60" w:after="60" w:line="280" w:lineRule="atLeast"/>
              <w:ind w:left="432" w:hanging="432"/>
              <w:rPr>
                <w:del w:id="2040" w:author="gorgemj" w:date="2017-11-17T15:18:00Z"/>
                <w:rFonts w:eastAsia="Calibri" w:cs="Arial"/>
              </w:rPr>
            </w:pPr>
            <w:ins w:id="2041" w:author="gorgemj" w:date="2017-11-17T15:26:00Z">
              <w:r w:rsidRPr="00817CEB" w:rsidDel="00A07403">
                <w:rPr>
                  <w:rFonts w:eastAsia="Calibri" w:cs="Arial"/>
                </w:rPr>
                <w:t xml:space="preserve"> </w:t>
              </w:r>
            </w:ins>
            <w:del w:id="2042" w:author="gorgemj" w:date="2017-11-17T15:26:00Z">
              <w:r w:rsidRPr="00817CEB" w:rsidDel="00A07403">
                <w:rPr>
                  <w:rFonts w:eastAsia="Calibri" w:cs="Arial"/>
                </w:rPr>
                <w:delText xml:space="preserve">(d) </w:delText>
              </w:r>
              <w:r w:rsidDel="00A07403">
                <w:rPr>
                  <w:rFonts w:eastAsia="Calibri" w:cs="Arial"/>
                </w:rPr>
                <w:tab/>
              </w:r>
              <w:r w:rsidRPr="00817CEB" w:rsidDel="00A07403">
                <w:rPr>
                  <w:rFonts w:eastAsia="Calibri" w:cs="Arial"/>
                </w:rPr>
                <w:delText>That management of design requirements and configuration control are maintained;</w:delText>
              </w:r>
            </w:del>
          </w:p>
          <w:p w:rsidR="00B61F44" w:rsidRPr="00817CEB" w:rsidRDefault="00B61F44">
            <w:pPr>
              <w:tabs>
                <w:tab w:val="left" w:pos="432"/>
              </w:tabs>
              <w:autoSpaceDE w:val="0"/>
              <w:autoSpaceDN w:val="0"/>
              <w:adjustRightInd w:val="0"/>
              <w:spacing w:before="60" w:after="60" w:line="280" w:lineRule="atLeast"/>
              <w:ind w:left="432" w:hanging="432"/>
              <w:rPr>
                <w:rFonts w:eastAsia="Calibri" w:cs="Arial"/>
              </w:rPr>
            </w:pPr>
            <w:del w:id="2043" w:author="gorgemj" w:date="2017-11-17T15:18:00Z">
              <w:r w:rsidRPr="00817CEB" w:rsidDel="00A07403">
                <w:rPr>
                  <w:rFonts w:eastAsia="Calibri" w:cs="Arial"/>
                </w:rPr>
                <w:delText xml:space="preserve">(e) </w:delText>
              </w:r>
              <w:r w:rsidDel="00A07403">
                <w:rPr>
                  <w:rFonts w:eastAsia="Calibri" w:cs="Arial"/>
                </w:rPr>
                <w:tab/>
              </w:r>
              <w:r w:rsidRPr="00817CEB" w:rsidDel="00A07403">
                <w:rPr>
                  <w:rFonts w:eastAsia="Calibri" w:cs="Arial"/>
                </w:rPr>
                <w:delText>That the necessary interfaces with responsible designers and suppliers engaged in design work are established and controlled;</w:delText>
              </w:r>
            </w:del>
          </w:p>
        </w:tc>
        <w:tc>
          <w:tcPr>
            <w:tcW w:w="6912" w:type="dxa"/>
            <w:gridSpan w:val="3"/>
            <w:tcPrChange w:id="2044" w:author="gorgemj" w:date="2017-11-30T12:36:00Z">
              <w:tcPr>
                <w:tcW w:w="5130" w:type="dxa"/>
                <w:gridSpan w:val="8"/>
              </w:tcPr>
            </w:tcPrChange>
          </w:tcPr>
          <w:p w:rsidR="00B61F44" w:rsidRDefault="00B61F44" w:rsidP="00E24525">
            <w:pPr>
              <w:tabs>
                <w:tab w:val="left" w:pos="432"/>
              </w:tabs>
              <w:autoSpaceDE w:val="0"/>
              <w:autoSpaceDN w:val="0"/>
              <w:adjustRightInd w:val="0"/>
              <w:spacing w:line="280" w:lineRule="atLeast"/>
              <w:ind w:left="432" w:hanging="432"/>
              <w:rPr>
                <w:rFonts w:cs="Arial"/>
                <w:color w:val="000000"/>
                <w:sz w:val="24"/>
                <w:szCs w:val="24"/>
              </w:rPr>
            </w:pPr>
            <w:r>
              <w:rPr>
                <w:rFonts w:cs="Arial"/>
              </w:rPr>
              <w:t xml:space="preserve">(a) </w:t>
            </w:r>
            <w:r>
              <w:rPr>
                <w:rFonts w:cs="Arial"/>
              </w:rPr>
              <w:tab/>
              <w:t xml:space="preserve">See response for </w:t>
            </w:r>
            <w:ins w:id="2045" w:author="gorgemj" w:date="2017-11-26T20:48:00Z">
              <w:r>
                <w:rPr>
                  <w:rFonts w:eastAsia="Calibri" w:cs="Arial"/>
                </w:rPr>
                <w:t>Paragraph</w:t>
              </w:r>
            </w:ins>
            <w:del w:id="2046" w:author="gorgemj" w:date="2017-11-26T20:48:00Z">
              <w:r w:rsidDel="004B08EF">
                <w:rPr>
                  <w:rFonts w:cs="Arial"/>
                </w:rPr>
                <w:delText>Item</w:delText>
              </w:r>
            </w:del>
            <w:r>
              <w:rPr>
                <w:rFonts w:cs="Arial"/>
              </w:rPr>
              <w:t xml:space="preserve">s 2.6, 2.7, 2.10 and </w:t>
            </w:r>
            <w:r w:rsidRPr="00125120">
              <w:rPr>
                <w:rFonts w:eastAsia="Calibri" w:cs="Arial"/>
              </w:rPr>
              <w:t>Requirements</w:t>
            </w:r>
            <w:r>
              <w:rPr>
                <w:rFonts w:cs="Arial"/>
              </w:rPr>
              <w:t xml:space="preserve"> 5, 12, and 78.</w:t>
            </w:r>
          </w:p>
          <w:p w:rsidR="00B61F44" w:rsidRDefault="00B61F44" w:rsidP="00E24525">
            <w:pPr>
              <w:tabs>
                <w:tab w:val="left" w:pos="432"/>
              </w:tabs>
              <w:autoSpaceDE w:val="0"/>
              <w:autoSpaceDN w:val="0"/>
              <w:adjustRightInd w:val="0"/>
              <w:spacing w:after="60" w:line="280" w:lineRule="atLeast"/>
              <w:ind w:left="432" w:hanging="432"/>
              <w:rPr>
                <w:rFonts w:cs="Arial"/>
                <w:color w:val="000000"/>
                <w:sz w:val="24"/>
                <w:szCs w:val="24"/>
              </w:rPr>
            </w:pPr>
            <w:r>
              <w:rPr>
                <w:rFonts w:cs="Arial"/>
              </w:rPr>
              <w:t xml:space="preserve">(b) </w:t>
            </w:r>
            <w:r>
              <w:rPr>
                <w:rFonts w:cs="Arial"/>
              </w:rPr>
              <w:tab/>
            </w:r>
            <w:r w:rsidRPr="00060E3B">
              <w:rPr>
                <w:rFonts w:cs="Arial"/>
                <w:lang w:val="en-GB"/>
              </w:rPr>
              <w:t xml:space="preserve">The results of the safety analyses </w:t>
            </w:r>
            <w:r>
              <w:rPr>
                <w:rFonts w:cs="Arial"/>
                <w:lang w:val="en-GB"/>
              </w:rPr>
              <w:t>as detailed</w:t>
            </w:r>
            <w:r w:rsidRPr="00060E3B">
              <w:rPr>
                <w:rFonts w:cs="Arial"/>
                <w:lang w:val="en-GB"/>
              </w:rPr>
              <w:t xml:space="preserve"> </w:t>
            </w:r>
            <w:ins w:id="2047" w:author="gorgemj" w:date="2017-11-24T16:10:00Z">
              <w:r>
                <w:rPr>
                  <w:rFonts w:cs="Arial"/>
                  <w:lang w:val="en-GB"/>
                </w:rPr>
                <w:t xml:space="preserve">in </w:t>
              </w:r>
              <w:r>
                <w:rPr>
                  <w:rFonts w:eastAsia="Calibri" w:cs="Arial"/>
                </w:rPr>
                <w:t xml:space="preserve">the </w:t>
              </w:r>
              <w:r w:rsidRPr="00993D67">
                <w:rPr>
                  <w:rFonts w:eastAsia="Calibri" w:cs="Arial"/>
                  <w:b/>
                </w:rPr>
                <w:t>AP1000</w:t>
              </w:r>
              <w:r>
                <w:rPr>
                  <w:rFonts w:eastAsia="Calibri" w:cs="Arial"/>
                </w:rPr>
                <w:t xml:space="preserve"> plant </w:t>
              </w:r>
              <w:r w:rsidRPr="00817CEB">
                <w:rPr>
                  <w:rFonts w:eastAsia="Calibri" w:cs="Arial"/>
                </w:rPr>
                <w:t xml:space="preserve">DCD </w:t>
              </w:r>
              <w:r>
                <w:rPr>
                  <w:rFonts w:eastAsia="Calibri" w:cs="Arial"/>
                </w:rPr>
                <w:t>[2]</w:t>
              </w:r>
            </w:ins>
            <w:del w:id="2048" w:author="gorgemj" w:date="2017-11-24T16:10:00Z">
              <w:r w:rsidRPr="00060E3B" w:rsidDel="006A7655">
                <w:rPr>
                  <w:rFonts w:cs="Arial"/>
                  <w:lang w:val="en-GB"/>
                </w:rPr>
                <w:delText>DCD</w:delText>
              </w:r>
            </w:del>
            <w:r w:rsidRPr="00060E3B">
              <w:rPr>
                <w:rFonts w:cs="Arial"/>
                <w:lang w:val="en-GB"/>
              </w:rPr>
              <w:t xml:space="preserve"> Chapter 6, </w:t>
            </w:r>
            <w:r>
              <w:rPr>
                <w:rFonts w:cs="Arial"/>
                <w:lang w:val="en-GB"/>
              </w:rPr>
              <w:t xml:space="preserve">Section </w:t>
            </w:r>
            <w:r w:rsidRPr="00060E3B">
              <w:rPr>
                <w:rFonts w:cs="Arial"/>
                <w:lang w:val="en-GB"/>
              </w:rPr>
              <w:t xml:space="preserve">9.1, and </w:t>
            </w:r>
            <w:r>
              <w:rPr>
                <w:rFonts w:cs="Arial"/>
                <w:lang w:val="en-GB"/>
              </w:rPr>
              <w:t xml:space="preserve">Chapter </w:t>
            </w:r>
            <w:r w:rsidRPr="00060E3B">
              <w:rPr>
                <w:rFonts w:cs="Arial"/>
                <w:lang w:val="en-GB"/>
              </w:rPr>
              <w:t>15</w:t>
            </w:r>
            <w:r>
              <w:rPr>
                <w:rFonts w:cs="Arial"/>
                <w:lang w:val="en-GB"/>
              </w:rPr>
              <w:t xml:space="preserve"> </w:t>
            </w:r>
            <w:del w:id="2049" w:author="gorgemj" w:date="2017-11-09T17:09:00Z">
              <w:r w:rsidDel="004B7694">
                <w:rPr>
                  <w:rFonts w:cs="Arial"/>
                  <w:lang w:val="en-GB"/>
                </w:rPr>
                <w:delText>[2][3]</w:delText>
              </w:r>
            </w:del>
            <w:del w:id="2050" w:author="gorgemj" w:date="2017-11-24T16:10:00Z">
              <w:r w:rsidRPr="00060E3B" w:rsidDel="006A7655">
                <w:rPr>
                  <w:rFonts w:cs="Arial"/>
                  <w:lang w:val="en-GB"/>
                </w:rPr>
                <w:delText xml:space="preserve"> </w:delText>
              </w:r>
            </w:del>
            <w:r w:rsidRPr="00060E3B">
              <w:rPr>
                <w:rFonts w:cs="Arial"/>
                <w:lang w:val="en-GB"/>
              </w:rPr>
              <w:t xml:space="preserve">and the PRA in </w:t>
            </w:r>
            <w:ins w:id="2051" w:author="gorgemj" w:date="2017-11-24T16:10:00Z">
              <w:r>
                <w:rPr>
                  <w:rFonts w:eastAsia="Calibri" w:cs="Arial"/>
                </w:rPr>
                <w:t xml:space="preserve">the </w:t>
              </w:r>
              <w:r w:rsidRPr="00993D67">
                <w:rPr>
                  <w:rFonts w:eastAsia="Calibri" w:cs="Arial"/>
                  <w:b/>
                </w:rPr>
                <w:t>AP1000</w:t>
              </w:r>
              <w:r>
                <w:rPr>
                  <w:rFonts w:eastAsia="Calibri" w:cs="Arial"/>
                </w:rPr>
                <w:t xml:space="preserve"> plant </w:t>
              </w:r>
              <w:r w:rsidRPr="00817CEB">
                <w:rPr>
                  <w:rFonts w:eastAsia="Calibri" w:cs="Arial"/>
                </w:rPr>
                <w:t xml:space="preserve">DCD </w:t>
              </w:r>
              <w:r>
                <w:rPr>
                  <w:rFonts w:eastAsia="Calibri" w:cs="Arial"/>
                </w:rPr>
                <w:t>[2]</w:t>
              </w:r>
            </w:ins>
            <w:del w:id="2052" w:author="gorgemj" w:date="2017-11-24T16:10:00Z">
              <w:r w:rsidRPr="00060E3B" w:rsidDel="006A7655">
                <w:rPr>
                  <w:rFonts w:cs="Arial"/>
                  <w:lang w:val="en-GB"/>
                </w:rPr>
                <w:delText>DCD</w:delText>
              </w:r>
            </w:del>
            <w:r w:rsidRPr="00060E3B">
              <w:rPr>
                <w:rFonts w:cs="Arial"/>
                <w:lang w:val="en-GB"/>
              </w:rPr>
              <w:t xml:space="preserve"> Chapter 19 </w:t>
            </w:r>
            <w:r w:rsidRPr="00125120">
              <w:rPr>
                <w:rFonts w:eastAsia="Calibri" w:cs="Arial"/>
              </w:rPr>
              <w:t>provide</w:t>
            </w:r>
            <w:r>
              <w:rPr>
                <w:rFonts w:cs="Arial"/>
                <w:lang w:val="en-GB"/>
              </w:rPr>
              <w:t xml:space="preserve"> </w:t>
            </w:r>
            <w:r w:rsidRPr="00060E3B">
              <w:rPr>
                <w:rFonts w:cs="Arial"/>
                <w:lang w:val="en-GB"/>
              </w:rPr>
              <w:t xml:space="preserve">evidence that the </w:t>
            </w:r>
            <w:r w:rsidRPr="00060E3B">
              <w:rPr>
                <w:rFonts w:cs="Arial"/>
              </w:rPr>
              <w:t>capability of the</w:t>
            </w:r>
            <w:r w:rsidRPr="00060E3B">
              <w:rPr>
                <w:rFonts w:cs="Arial"/>
                <w:lang w:val="en-GB"/>
              </w:rPr>
              <w:t xml:space="preserve"> </w:t>
            </w:r>
            <w:r w:rsidRPr="00060E3B">
              <w:rPr>
                <w:rFonts w:cs="Arial"/>
              </w:rPr>
              <w:t xml:space="preserve">safety </w:t>
            </w:r>
            <w:del w:id="2053" w:author="gorgemj" w:date="2017-11-24T18:04:00Z">
              <w:r w:rsidRPr="00060E3B" w:rsidDel="00BB7304">
                <w:rPr>
                  <w:rFonts w:cs="Arial"/>
                </w:rPr>
                <w:delText>systems, structures and component</w:delText>
              </w:r>
            </w:del>
            <w:ins w:id="2054" w:author="gorgemj" w:date="2017-11-24T18:04:00Z">
              <w:r>
                <w:rPr>
                  <w:rFonts w:cs="Arial"/>
                </w:rPr>
                <w:t>SSC</w:t>
              </w:r>
            </w:ins>
            <w:r w:rsidRPr="00060E3B">
              <w:rPr>
                <w:rFonts w:cs="Arial"/>
              </w:rPr>
              <w:t xml:space="preserve">s, and procedures to control </w:t>
            </w:r>
            <w:r>
              <w:rPr>
                <w:rFonts w:cs="Arial"/>
              </w:rPr>
              <w:t>and</w:t>
            </w:r>
            <w:r w:rsidRPr="00060E3B">
              <w:rPr>
                <w:rFonts w:cs="Arial"/>
              </w:rPr>
              <w:t xml:space="preserve"> limit the consequences of failures and deviations from normal operation</w:t>
            </w:r>
            <w:r>
              <w:rPr>
                <w:rFonts w:cs="Arial"/>
              </w:rPr>
              <w:t xml:space="preserve"> thus ensuring the design</w:t>
            </w:r>
            <w:r w:rsidRPr="00060E3B">
              <w:rPr>
                <w:rFonts w:cs="Arial"/>
              </w:rPr>
              <w:t xml:space="preserve"> is robust</w:t>
            </w:r>
            <w:r>
              <w:rPr>
                <w:rFonts w:cs="Arial"/>
              </w:rPr>
              <w:t xml:space="preserve">. </w:t>
            </w:r>
            <w:r w:rsidRPr="00060E3B">
              <w:rPr>
                <w:rFonts w:cs="Arial"/>
                <w:lang w:val="en-GB"/>
              </w:rPr>
              <w:t xml:space="preserve">The final ownership and responsibility for plant procedures resides with the </w:t>
            </w:r>
            <w:r>
              <w:rPr>
                <w:rFonts w:cs="Arial"/>
                <w:lang w:val="en-GB"/>
              </w:rPr>
              <w:t xml:space="preserve">Plant </w:t>
            </w:r>
            <w:r w:rsidRPr="00060E3B">
              <w:rPr>
                <w:rFonts w:cs="Arial"/>
                <w:lang w:val="en-GB"/>
              </w:rPr>
              <w:t xml:space="preserve">Operator. However, Westinghouse provides a standard set of </w:t>
            </w:r>
            <w:r w:rsidRPr="00060E3B">
              <w:rPr>
                <w:rFonts w:cs="Arial"/>
                <w:b/>
                <w:lang w:val="en-GB"/>
              </w:rPr>
              <w:t>AP1000</w:t>
            </w:r>
            <w:r w:rsidRPr="00060E3B">
              <w:rPr>
                <w:rFonts w:cs="Arial"/>
                <w:lang w:val="en-GB"/>
              </w:rPr>
              <w:t xml:space="preserve"> </w:t>
            </w:r>
            <w:r>
              <w:rPr>
                <w:rFonts w:cs="Arial"/>
                <w:lang w:val="en-GB"/>
              </w:rPr>
              <w:t>plant</w:t>
            </w:r>
            <w:r w:rsidRPr="00060E3B">
              <w:rPr>
                <w:rFonts w:cs="Arial"/>
                <w:lang w:val="en-GB"/>
              </w:rPr>
              <w:t xml:space="preserve"> procedures for operating, emergency, abnormal, maintenance, and test activities using recogni</w:t>
            </w:r>
            <w:r>
              <w:rPr>
                <w:rFonts w:cs="Arial"/>
                <w:lang w:val="en-GB"/>
              </w:rPr>
              <w:t>z</w:t>
            </w:r>
            <w:r w:rsidRPr="00060E3B">
              <w:rPr>
                <w:rFonts w:cs="Arial"/>
                <w:lang w:val="en-GB"/>
              </w:rPr>
              <w:t>ed good industry practice that can be used by the Operator to define site specific procedures</w:t>
            </w:r>
            <w:r>
              <w:rPr>
                <w:rFonts w:cs="Arial"/>
                <w:lang w:val="en-GB"/>
              </w:rPr>
              <w:t>. (</w:t>
            </w:r>
            <w:proofErr w:type="gramStart"/>
            <w:r>
              <w:rPr>
                <w:rFonts w:cs="Arial"/>
                <w:lang w:val="en-GB"/>
              </w:rPr>
              <w:t>see</w:t>
            </w:r>
            <w:proofErr w:type="gramEnd"/>
            <w:r>
              <w:rPr>
                <w:rFonts w:cs="Arial"/>
                <w:lang w:val="en-GB"/>
              </w:rPr>
              <w:t xml:space="preserve"> response </w:t>
            </w:r>
            <w:ins w:id="2055" w:author="gorgemj" w:date="2017-11-26T20:49:00Z">
              <w:r>
                <w:rPr>
                  <w:rFonts w:cs="Arial"/>
                  <w:lang w:val="en-GB"/>
                </w:rPr>
                <w:t>for</w:t>
              </w:r>
            </w:ins>
            <w:del w:id="2056" w:author="gorgemj" w:date="2017-11-26T20:49:00Z">
              <w:r w:rsidDel="004B08EF">
                <w:rPr>
                  <w:rFonts w:cs="Arial"/>
                  <w:lang w:val="en-GB"/>
                </w:rPr>
                <w:delText>to</w:delText>
              </w:r>
            </w:del>
            <w:r>
              <w:rPr>
                <w:rFonts w:cs="Arial"/>
                <w:lang w:val="en-GB"/>
              </w:rPr>
              <w:t xml:space="preserve"> </w:t>
            </w:r>
            <w:ins w:id="2057" w:author="gorgemj" w:date="2017-11-26T20:48:00Z">
              <w:r>
                <w:rPr>
                  <w:rFonts w:eastAsia="Calibri" w:cs="Arial"/>
                </w:rPr>
                <w:t>Paragraph</w:t>
              </w:r>
            </w:ins>
            <w:del w:id="2058" w:author="gorgemj" w:date="2017-11-26T20:48:00Z">
              <w:r w:rsidDel="004B08EF">
                <w:rPr>
                  <w:rFonts w:cs="Arial"/>
                  <w:lang w:val="en-GB"/>
                </w:rPr>
                <w:delText>Item</w:delText>
              </w:r>
            </w:del>
            <w:r>
              <w:rPr>
                <w:rFonts w:cs="Arial"/>
                <w:lang w:val="en-GB"/>
              </w:rPr>
              <w:t xml:space="preserve"> 4.11)</w:t>
            </w:r>
            <w:ins w:id="2059" w:author="gorgemj" w:date="2017-11-17T10:07:00Z">
              <w:r>
                <w:rPr>
                  <w:rFonts w:cs="Arial"/>
                  <w:lang w:val="en-GB"/>
                </w:rPr>
                <w:t xml:space="preserve">. </w:t>
              </w:r>
            </w:ins>
          </w:p>
          <w:p w:rsidR="00B61F44" w:rsidDel="004B08EF" w:rsidRDefault="00B61F44" w:rsidP="00E24525">
            <w:pPr>
              <w:tabs>
                <w:tab w:val="left" w:pos="432"/>
              </w:tabs>
              <w:autoSpaceDE w:val="0"/>
              <w:autoSpaceDN w:val="0"/>
              <w:adjustRightInd w:val="0"/>
              <w:spacing w:after="60" w:line="280" w:lineRule="atLeast"/>
              <w:ind w:left="432" w:hanging="432"/>
              <w:rPr>
                <w:del w:id="2060" w:author="gorgemj" w:date="2017-11-26T20:43:00Z"/>
                <w:rFonts w:cs="Arial"/>
                <w:color w:val="000000"/>
                <w:sz w:val="24"/>
                <w:szCs w:val="24"/>
              </w:rPr>
            </w:pPr>
            <w:r>
              <w:rPr>
                <w:rFonts w:cs="Arial"/>
              </w:rPr>
              <w:t xml:space="preserve">(c) </w:t>
            </w:r>
            <w:r>
              <w:rPr>
                <w:rFonts w:cs="Arial"/>
              </w:rPr>
              <w:tab/>
            </w:r>
            <w:r w:rsidRPr="00060E3B">
              <w:rPr>
                <w:rFonts w:cs="Arial"/>
                <w:lang w:val="en-GB"/>
              </w:rPr>
              <w:t xml:space="preserve">Westinghouse provides a standard set of </w:t>
            </w:r>
            <w:r w:rsidRPr="00060E3B">
              <w:rPr>
                <w:rFonts w:cs="Arial"/>
                <w:b/>
                <w:lang w:val="en-GB"/>
              </w:rPr>
              <w:t>AP1000</w:t>
            </w:r>
            <w:r w:rsidRPr="00060E3B">
              <w:rPr>
                <w:rFonts w:cs="Arial"/>
                <w:lang w:val="en-GB"/>
              </w:rPr>
              <w:t xml:space="preserve"> </w:t>
            </w:r>
            <w:r>
              <w:rPr>
                <w:rFonts w:cs="Arial"/>
                <w:lang w:val="en-GB"/>
              </w:rPr>
              <w:t>p</w:t>
            </w:r>
            <w:r w:rsidRPr="00060E3B">
              <w:rPr>
                <w:rFonts w:cs="Arial"/>
                <w:lang w:val="en-GB"/>
              </w:rPr>
              <w:t xml:space="preserve">lant </w:t>
            </w:r>
            <w:r w:rsidRPr="00125120">
              <w:rPr>
                <w:rFonts w:eastAsia="Calibri" w:cs="Arial"/>
              </w:rPr>
              <w:t>procedures</w:t>
            </w:r>
            <w:r w:rsidRPr="00060E3B">
              <w:rPr>
                <w:rFonts w:cs="Arial"/>
                <w:lang w:val="en-GB"/>
              </w:rPr>
              <w:t xml:space="preserve"> for operating, emergency, abnormal, maintenance, and test activities using recogni</w:t>
            </w:r>
            <w:r>
              <w:rPr>
                <w:rFonts w:cs="Arial"/>
                <w:lang w:val="en-GB"/>
              </w:rPr>
              <w:t>z</w:t>
            </w:r>
            <w:r w:rsidRPr="00060E3B">
              <w:rPr>
                <w:rFonts w:cs="Arial"/>
                <w:lang w:val="en-GB"/>
              </w:rPr>
              <w:t>ed good industry practice that can be used by the Operator to define site specific procedures. (</w:t>
            </w:r>
            <w:proofErr w:type="gramStart"/>
            <w:r>
              <w:rPr>
                <w:rFonts w:cs="Arial"/>
                <w:lang w:val="en-GB"/>
              </w:rPr>
              <w:t>see</w:t>
            </w:r>
            <w:proofErr w:type="gramEnd"/>
            <w:r>
              <w:rPr>
                <w:rFonts w:cs="Arial"/>
                <w:lang w:val="en-GB"/>
              </w:rPr>
              <w:t xml:space="preserve"> response to Requirement</w:t>
            </w:r>
            <w:r w:rsidRPr="00060E3B">
              <w:rPr>
                <w:rFonts w:cs="Arial"/>
                <w:lang w:val="en-GB"/>
              </w:rPr>
              <w:t xml:space="preserve"> 4.11)</w:t>
            </w:r>
            <w:r>
              <w:rPr>
                <w:rFonts w:cs="Arial"/>
                <w:lang w:val="en-GB"/>
              </w:rPr>
              <w:t>.</w:t>
            </w:r>
            <w:ins w:id="2061" w:author="gorgemj" w:date="2017-11-17T15:21:00Z">
              <w:r>
                <w:rPr>
                  <w:rFonts w:cs="Arial"/>
                  <w:lang w:val="en-GB"/>
                </w:rPr>
                <w:t xml:space="preserve"> </w:t>
              </w:r>
            </w:ins>
            <w:ins w:id="2062" w:author="gorgemj" w:date="2017-11-24T16:10:00Z">
              <w:r>
                <w:rPr>
                  <w:rFonts w:eastAsia="Calibri" w:cs="Arial"/>
                </w:rPr>
                <w:t xml:space="preserve">The </w:t>
              </w:r>
              <w:r w:rsidRPr="00993D67">
                <w:rPr>
                  <w:rFonts w:eastAsia="Calibri" w:cs="Arial"/>
                  <w:b/>
                </w:rPr>
                <w:t>AP1000</w:t>
              </w:r>
              <w:r>
                <w:rPr>
                  <w:rFonts w:eastAsia="Calibri" w:cs="Arial"/>
                </w:rPr>
                <w:t xml:space="preserve"> plant </w:t>
              </w:r>
              <w:r w:rsidRPr="00817CEB">
                <w:rPr>
                  <w:rFonts w:eastAsia="Calibri" w:cs="Arial"/>
                </w:rPr>
                <w:t xml:space="preserve">DCD </w:t>
              </w:r>
              <w:r>
                <w:rPr>
                  <w:rFonts w:eastAsia="Calibri" w:cs="Arial"/>
                </w:rPr>
                <w:t>[2]</w:t>
              </w:r>
            </w:ins>
            <w:ins w:id="2063" w:author="gorgemj" w:date="2017-11-17T15:21:00Z">
              <w:r>
                <w:rPr>
                  <w:rFonts w:cs="Arial"/>
                  <w:lang w:val="en-GB"/>
                </w:rPr>
                <w:t xml:space="preserve"> </w:t>
              </w:r>
            </w:ins>
            <w:ins w:id="2064" w:author="gorgemj" w:date="2017-11-17T15:25:00Z">
              <w:r>
                <w:rPr>
                  <w:rFonts w:cs="Arial"/>
                  <w:lang w:val="en-GB"/>
                </w:rPr>
                <w:t>Section 16.1</w:t>
              </w:r>
            </w:ins>
            <w:ins w:id="2065" w:author="gorgemj" w:date="2017-11-17T15:29:00Z">
              <w:r>
                <w:rPr>
                  <w:rFonts w:cs="Arial"/>
                  <w:lang w:val="en-GB"/>
                </w:rPr>
                <w:t xml:space="preserve"> </w:t>
              </w:r>
            </w:ins>
            <w:ins w:id="2066" w:author="gorgemj" w:date="2017-11-17T15:25:00Z">
              <w:r>
                <w:rPr>
                  <w:rFonts w:cs="Arial"/>
                  <w:lang w:val="en-GB"/>
                </w:rPr>
                <w:t>provides the Technical Specifications</w:t>
              </w:r>
            </w:ins>
            <w:ins w:id="2067" w:author="gorgemj" w:date="2017-11-17T15:26:00Z">
              <w:r>
                <w:rPr>
                  <w:rFonts w:cs="Arial"/>
                  <w:lang w:val="en-GB"/>
                </w:rPr>
                <w:t xml:space="preserve">, e.g. </w:t>
              </w:r>
            </w:ins>
            <w:ins w:id="2068" w:author="gorgemj" w:date="2017-11-17T15:25:00Z">
              <w:r w:rsidRPr="00A07403">
                <w:rPr>
                  <w:rFonts w:cs="Arial"/>
                  <w:lang w:val="en-GB"/>
                </w:rPr>
                <w:t>a dynamic set of plant parameters, associated limits and conditions for plant operation, and associated SSCs</w:t>
              </w:r>
              <w:r>
                <w:rPr>
                  <w:rFonts w:cs="Arial"/>
                  <w:lang w:val="en-GB"/>
                </w:rPr>
                <w:t xml:space="preserve">, that provide the delivery of </w:t>
              </w:r>
              <w:r w:rsidRPr="00A07403">
                <w:rPr>
                  <w:rFonts w:cs="Arial"/>
                  <w:lang w:val="en-GB"/>
                </w:rPr>
                <w:t>safety functions.</w:t>
              </w:r>
              <w:r>
                <w:rPr>
                  <w:rFonts w:cs="Arial"/>
                  <w:lang w:val="en-GB"/>
                </w:rPr>
                <w:t xml:space="preserve"> </w:t>
              </w:r>
            </w:ins>
            <w:ins w:id="2069" w:author="gorgemj" w:date="2017-11-17T15:28:00Z">
              <w:r>
                <w:rPr>
                  <w:rFonts w:cs="Arial"/>
                  <w:lang w:val="en-GB"/>
                </w:rPr>
                <w:t xml:space="preserve">Short term availability controls are also defined for the active </w:t>
              </w:r>
            </w:ins>
            <w:proofErr w:type="spellStart"/>
            <w:ins w:id="2070" w:author="gorgemj" w:date="2017-11-25T21:51:00Z">
              <w:r>
                <w:rPr>
                  <w:rFonts w:cs="Arial"/>
                  <w:lang w:val="en-GB"/>
                </w:rPr>
                <w:t>DiD</w:t>
              </w:r>
            </w:ins>
            <w:proofErr w:type="spellEnd"/>
            <w:ins w:id="2071" w:author="gorgemj" w:date="2017-11-17T15:28:00Z">
              <w:r>
                <w:rPr>
                  <w:rFonts w:cs="Arial"/>
                  <w:lang w:val="en-GB"/>
                </w:rPr>
                <w:t xml:space="preserve"> system</w:t>
              </w:r>
            </w:ins>
            <w:ins w:id="2072" w:author="gorgemj" w:date="2017-11-17T15:29:00Z">
              <w:r>
                <w:rPr>
                  <w:rFonts w:cs="Arial"/>
                  <w:lang w:val="en-GB"/>
                </w:rPr>
                <w:t>s</w:t>
              </w:r>
            </w:ins>
            <w:ins w:id="2073" w:author="gorgemj" w:date="2017-11-17T15:28:00Z">
              <w:r>
                <w:rPr>
                  <w:rFonts w:cs="Arial"/>
                  <w:lang w:val="en-GB"/>
                </w:rPr>
                <w:t xml:space="preserve"> (</w:t>
              </w:r>
            </w:ins>
            <w:ins w:id="2074" w:author="gorgemj" w:date="2017-11-24T16:10:00Z">
              <w:r>
                <w:rPr>
                  <w:rFonts w:eastAsia="Calibri" w:cs="Arial"/>
                </w:rPr>
                <w:t xml:space="preserve">the </w:t>
              </w:r>
              <w:r w:rsidRPr="00993D67">
                <w:rPr>
                  <w:rFonts w:eastAsia="Calibri" w:cs="Arial"/>
                  <w:b/>
                </w:rPr>
                <w:t>AP1000</w:t>
              </w:r>
              <w:r>
                <w:rPr>
                  <w:rFonts w:eastAsia="Calibri" w:cs="Arial"/>
                </w:rPr>
                <w:t xml:space="preserve"> plant </w:t>
              </w:r>
              <w:r w:rsidRPr="00817CEB">
                <w:rPr>
                  <w:rFonts w:eastAsia="Calibri" w:cs="Arial"/>
                </w:rPr>
                <w:t xml:space="preserve">DCD </w:t>
              </w:r>
              <w:r>
                <w:rPr>
                  <w:rFonts w:eastAsia="Calibri" w:cs="Arial"/>
                </w:rPr>
                <w:t>[2]</w:t>
              </w:r>
            </w:ins>
            <w:ins w:id="2075" w:author="gorgemj" w:date="2017-11-17T15:28:00Z">
              <w:r>
                <w:rPr>
                  <w:rFonts w:cs="Arial"/>
                  <w:lang w:val="en-GB"/>
                </w:rPr>
                <w:t xml:space="preserve"> Section 16.3)</w:t>
              </w:r>
            </w:ins>
            <w:ins w:id="2076" w:author="gorgemj" w:date="2017-11-17T15:29:00Z">
              <w:r>
                <w:rPr>
                  <w:rFonts w:cs="Arial"/>
                  <w:lang w:val="en-GB"/>
                </w:rPr>
                <w:t>.</w:t>
              </w:r>
            </w:ins>
          </w:p>
          <w:p w:rsidR="00B61F44" w:rsidRPr="00D70119" w:rsidRDefault="00B61F44">
            <w:pPr>
              <w:tabs>
                <w:tab w:val="left" w:pos="432"/>
              </w:tabs>
              <w:autoSpaceDE w:val="0"/>
              <w:autoSpaceDN w:val="0"/>
              <w:adjustRightInd w:val="0"/>
              <w:spacing w:before="60" w:after="60" w:line="280" w:lineRule="atLeast"/>
              <w:ind w:left="432" w:hanging="432"/>
              <w:rPr>
                <w:rFonts w:cs="Arial"/>
                <w:color w:val="000000"/>
                <w:sz w:val="24"/>
                <w:szCs w:val="24"/>
              </w:rPr>
            </w:pPr>
            <w:del w:id="2077" w:author="gorgemj" w:date="2017-11-17T15:27:00Z">
              <w:r w:rsidDel="00A07403">
                <w:rPr>
                  <w:rFonts w:cs="Arial"/>
                </w:rPr>
                <w:delText xml:space="preserve">(d) </w:delText>
              </w:r>
              <w:r w:rsidDel="00A07403">
                <w:rPr>
                  <w:rFonts w:cs="Arial"/>
                </w:rPr>
                <w:tab/>
                <w:delText xml:space="preserve">See response </w:delText>
              </w:r>
              <w:r w:rsidRPr="00125120" w:rsidDel="00A07403">
                <w:rPr>
                  <w:rFonts w:eastAsia="Calibri" w:cs="Arial"/>
                </w:rPr>
                <w:delText>for</w:delText>
              </w:r>
              <w:r w:rsidDel="00A07403">
                <w:rPr>
                  <w:rFonts w:cs="Arial"/>
                </w:rPr>
                <w:delText xml:space="preserve"> Requirement 2.</w:delText>
              </w:r>
            </w:del>
          </w:p>
        </w:tc>
      </w:tr>
      <w:tr w:rsidR="00B61F44" w:rsidRPr="00817CEB" w:rsidTr="00814E5E">
        <w:trPr>
          <w:cantSplit/>
          <w:trPrChange w:id="2078" w:author="gorgemj" w:date="2017-11-30T12:36:00Z">
            <w:trPr>
              <w:gridBefore w:val="6"/>
              <w:gridAfter w:val="0"/>
              <w:cantSplit/>
            </w:trPr>
          </w:trPrChange>
        </w:trPr>
        <w:tc>
          <w:tcPr>
            <w:tcW w:w="947" w:type="dxa"/>
            <w:tcPrChange w:id="2079" w:author="gorgemj" w:date="2017-11-30T12:36:00Z">
              <w:tcPr>
                <w:tcW w:w="945" w:type="dxa"/>
                <w:gridSpan w:val="6"/>
              </w:tcPr>
            </w:tcPrChange>
          </w:tcPr>
          <w:p w:rsidR="00B61F44" w:rsidRPr="00A07403" w:rsidRDefault="00B61F44" w:rsidP="00542606">
            <w:pPr>
              <w:autoSpaceDE w:val="0"/>
              <w:autoSpaceDN w:val="0"/>
              <w:adjustRightInd w:val="0"/>
              <w:spacing w:before="60" w:after="60" w:line="280" w:lineRule="atLeast"/>
              <w:jc w:val="center"/>
              <w:rPr>
                <w:rFonts w:cs="Arial"/>
                <w:rPrChange w:id="2080" w:author="gorgemj" w:date="2017-11-17T15:18:00Z">
                  <w:rPr>
                    <w:rFonts w:cs="Arial"/>
                    <w:b/>
                  </w:rPr>
                </w:rPrChange>
              </w:rPr>
            </w:pPr>
            <w:r w:rsidRPr="00A07403">
              <w:rPr>
                <w:rFonts w:cs="Arial"/>
                <w:rPrChange w:id="2081" w:author="gorgemj" w:date="2017-11-17T15:18:00Z">
                  <w:rPr>
                    <w:rFonts w:cs="Arial"/>
                    <w:b/>
                  </w:rPr>
                </w:rPrChange>
              </w:rPr>
              <w:t>3.6 (cont.)</w:t>
            </w:r>
          </w:p>
        </w:tc>
        <w:tc>
          <w:tcPr>
            <w:tcW w:w="693" w:type="dxa"/>
            <w:tcPrChange w:id="2082" w:author="gorgemj" w:date="2017-11-30T12:36:00Z">
              <w:tcPr>
                <w:tcW w:w="747" w:type="dxa"/>
                <w:gridSpan w:val="3"/>
              </w:tcPr>
            </w:tcPrChange>
          </w:tcPr>
          <w:p w:rsidR="00B61F44" w:rsidRPr="00A07403" w:rsidRDefault="00B61F44">
            <w:pPr>
              <w:autoSpaceDE w:val="0"/>
              <w:autoSpaceDN w:val="0"/>
              <w:adjustRightInd w:val="0"/>
              <w:spacing w:before="60" w:after="60" w:line="280" w:lineRule="atLeast"/>
              <w:jc w:val="center"/>
              <w:rPr>
                <w:rFonts w:cs="Arial"/>
                <w:bCs/>
                <w:color w:val="000000"/>
                <w:sz w:val="24"/>
                <w:szCs w:val="24"/>
                <w:rPrChange w:id="2083" w:author="gorgemj" w:date="2017-11-17T15:18:00Z">
                  <w:rPr>
                    <w:rFonts w:cs="Arial"/>
                    <w:b/>
                    <w:bCs/>
                    <w:color w:val="000000"/>
                    <w:sz w:val="24"/>
                    <w:szCs w:val="24"/>
                  </w:rPr>
                </w:rPrChange>
              </w:rPr>
            </w:pPr>
            <w:del w:id="2084" w:author="gorgemj" w:date="2017-11-17T15:18:00Z">
              <w:r w:rsidRPr="00A07403" w:rsidDel="00A07403">
                <w:rPr>
                  <w:rFonts w:cs="Arial"/>
                  <w:bCs/>
                  <w:rPrChange w:id="2085" w:author="gorgemj" w:date="2017-11-17T15:18:00Z">
                    <w:rPr>
                      <w:rFonts w:cs="Arial"/>
                      <w:b/>
                      <w:bCs/>
                    </w:rPr>
                  </w:rPrChange>
                </w:rPr>
                <w:delText>1-9</w:delText>
              </w:r>
            </w:del>
            <w:ins w:id="2086" w:author="gorgemj" w:date="2017-11-26T20:53:00Z">
              <w:r>
                <w:rPr>
                  <w:rFonts w:cs="Arial"/>
                  <w:bCs/>
                </w:rPr>
                <w:t>5</w:t>
              </w:r>
            </w:ins>
            <w:ins w:id="2087" w:author="gorgemj" w:date="2017-11-17T15:18:00Z">
              <w:r>
                <w:rPr>
                  <w:rFonts w:cs="Arial"/>
                  <w:bCs/>
                </w:rPr>
                <w:t>-9</w:t>
              </w:r>
            </w:ins>
          </w:p>
        </w:tc>
        <w:tc>
          <w:tcPr>
            <w:tcW w:w="5038" w:type="dxa"/>
            <w:gridSpan w:val="2"/>
            <w:tcPrChange w:id="2088" w:author="gorgemj" w:date="2017-11-30T12:36:00Z">
              <w:tcPr>
                <w:tcW w:w="6768" w:type="dxa"/>
                <w:gridSpan w:val="7"/>
              </w:tcPr>
            </w:tcPrChange>
          </w:tcPr>
          <w:p w:rsidR="00B61F44" w:rsidRDefault="00B61F44" w:rsidP="00A07403">
            <w:pPr>
              <w:tabs>
                <w:tab w:val="left" w:pos="432"/>
              </w:tabs>
              <w:autoSpaceDE w:val="0"/>
              <w:autoSpaceDN w:val="0"/>
              <w:adjustRightInd w:val="0"/>
              <w:spacing w:before="60" w:after="60" w:line="280" w:lineRule="atLeast"/>
              <w:ind w:left="432" w:hanging="432"/>
              <w:rPr>
                <w:ins w:id="2089" w:author="gorgemj" w:date="2017-11-17T15:26:00Z"/>
                <w:rFonts w:eastAsia="Calibri" w:cs="Arial"/>
              </w:rPr>
            </w:pPr>
            <w:ins w:id="2090" w:author="gorgemj" w:date="2017-11-17T15:26:00Z">
              <w:r w:rsidRPr="00817CEB">
                <w:rPr>
                  <w:rFonts w:eastAsia="Calibri" w:cs="Arial"/>
                </w:rPr>
                <w:t xml:space="preserve">(d) </w:t>
              </w:r>
              <w:r>
                <w:rPr>
                  <w:rFonts w:eastAsia="Calibri" w:cs="Arial"/>
                </w:rPr>
                <w:tab/>
              </w:r>
              <w:r w:rsidRPr="00817CEB">
                <w:rPr>
                  <w:rFonts w:eastAsia="Calibri" w:cs="Arial"/>
                </w:rPr>
                <w:t>That management of design requirements and configuration control are maintained;</w:t>
              </w:r>
              <w:r w:rsidRPr="00817CEB" w:rsidDel="00A07403">
                <w:rPr>
                  <w:rFonts w:eastAsia="Calibri" w:cs="Arial"/>
                </w:rPr>
                <w:t xml:space="preserve"> </w:t>
              </w:r>
            </w:ins>
          </w:p>
          <w:p w:rsidR="00B61F44" w:rsidRDefault="00B61F44" w:rsidP="00A07403">
            <w:pPr>
              <w:tabs>
                <w:tab w:val="left" w:pos="432"/>
              </w:tabs>
              <w:autoSpaceDE w:val="0"/>
              <w:autoSpaceDN w:val="0"/>
              <w:adjustRightInd w:val="0"/>
              <w:spacing w:before="60" w:after="60" w:line="280" w:lineRule="atLeast"/>
              <w:ind w:left="432" w:hanging="432"/>
              <w:rPr>
                <w:ins w:id="2091" w:author="gorgemj" w:date="2017-11-17T15:19:00Z"/>
                <w:rFonts w:eastAsia="Calibri" w:cs="Arial"/>
              </w:rPr>
            </w:pPr>
            <w:del w:id="2092" w:author="gorgemj" w:date="2017-11-17T15:19:00Z">
              <w:r w:rsidRPr="00817CEB" w:rsidDel="00A07403">
                <w:rPr>
                  <w:rFonts w:eastAsia="Calibri" w:cs="Arial"/>
                </w:rPr>
                <w:delText xml:space="preserve">(f) </w:delText>
              </w:r>
              <w:r w:rsidDel="00A07403">
                <w:rPr>
                  <w:rFonts w:eastAsia="Calibri" w:cs="Arial"/>
                </w:rPr>
                <w:tab/>
              </w:r>
            </w:del>
            <w:ins w:id="2093" w:author="gorgemj" w:date="2017-11-17T15:19:00Z">
              <w:r w:rsidRPr="00817CEB">
                <w:rPr>
                  <w:rFonts w:eastAsia="Calibri" w:cs="Arial"/>
                </w:rPr>
                <w:t xml:space="preserve">(e) </w:t>
              </w:r>
              <w:r>
                <w:rPr>
                  <w:rFonts w:eastAsia="Calibri" w:cs="Arial"/>
                </w:rPr>
                <w:tab/>
              </w:r>
              <w:r w:rsidRPr="00817CEB">
                <w:rPr>
                  <w:rFonts w:eastAsia="Calibri" w:cs="Arial"/>
                </w:rPr>
                <w:t>That the necessary interfaces with responsible designers and suppliers engaged in design work are established and controlled;</w:t>
              </w:r>
            </w:ins>
          </w:p>
          <w:p w:rsidR="00B61F44" w:rsidRPr="00817CEB" w:rsidRDefault="00B61F44" w:rsidP="00125120">
            <w:pPr>
              <w:tabs>
                <w:tab w:val="left" w:pos="432"/>
              </w:tabs>
              <w:autoSpaceDE w:val="0"/>
              <w:autoSpaceDN w:val="0"/>
              <w:adjustRightInd w:val="0"/>
              <w:spacing w:before="60" w:after="60" w:line="280" w:lineRule="atLeast"/>
              <w:ind w:left="432" w:hanging="432"/>
              <w:rPr>
                <w:rFonts w:eastAsia="Calibri" w:cs="Arial"/>
              </w:rPr>
            </w:pPr>
            <w:ins w:id="2094" w:author="gorgemj" w:date="2017-11-17T15:19:00Z">
              <w:r>
                <w:rPr>
                  <w:rFonts w:eastAsia="Calibri" w:cs="Arial"/>
                </w:rPr>
                <w:t>(f)</w:t>
              </w:r>
              <w:r>
                <w:rPr>
                  <w:rFonts w:eastAsia="Calibri" w:cs="Arial"/>
                </w:rPr>
                <w:tab/>
              </w:r>
            </w:ins>
            <w:r w:rsidRPr="00817CEB">
              <w:rPr>
                <w:rFonts w:eastAsia="Calibri" w:cs="Arial"/>
              </w:rPr>
              <w:t>That the necessary engineering expertise and scientific and technical knowledge are maintained within the operating organization;</w:t>
            </w:r>
          </w:p>
          <w:p w:rsidR="00B61F44" w:rsidRPr="00817CEB" w:rsidRDefault="00B61F44" w:rsidP="00125120">
            <w:pPr>
              <w:tabs>
                <w:tab w:val="left" w:pos="432"/>
              </w:tabs>
              <w:autoSpaceDE w:val="0"/>
              <w:autoSpaceDN w:val="0"/>
              <w:adjustRightInd w:val="0"/>
              <w:spacing w:before="60" w:after="60" w:line="280" w:lineRule="atLeast"/>
              <w:ind w:left="432" w:hanging="432"/>
              <w:rPr>
                <w:rFonts w:eastAsia="Calibri" w:cs="Arial"/>
              </w:rPr>
            </w:pPr>
            <w:r w:rsidRPr="00817CEB">
              <w:rPr>
                <w:rFonts w:eastAsia="Calibri" w:cs="Arial"/>
              </w:rPr>
              <w:t xml:space="preserve">(g) </w:t>
            </w:r>
            <w:r>
              <w:rPr>
                <w:rFonts w:eastAsia="Calibri" w:cs="Arial"/>
              </w:rPr>
              <w:tab/>
            </w:r>
            <w:r w:rsidRPr="00817CEB">
              <w:rPr>
                <w:rFonts w:eastAsia="Calibri" w:cs="Arial"/>
              </w:rPr>
              <w:t>That all design changes to the plant are reviewed, verified, documented and approved;</w:t>
            </w:r>
          </w:p>
          <w:p w:rsidR="00B61F44" w:rsidRPr="00817CEB" w:rsidRDefault="00B61F44" w:rsidP="00125120">
            <w:pPr>
              <w:tabs>
                <w:tab w:val="left" w:pos="432"/>
              </w:tabs>
              <w:autoSpaceDE w:val="0"/>
              <w:autoSpaceDN w:val="0"/>
              <w:adjustRightInd w:val="0"/>
              <w:spacing w:before="60" w:after="60" w:line="280" w:lineRule="atLeast"/>
              <w:ind w:left="432" w:hanging="432"/>
              <w:rPr>
                <w:rFonts w:eastAsia="Calibri" w:cs="Arial"/>
              </w:rPr>
            </w:pPr>
            <w:r w:rsidRPr="00817CEB">
              <w:rPr>
                <w:rFonts w:eastAsia="Calibri" w:cs="Arial"/>
              </w:rPr>
              <w:t xml:space="preserve">(h) </w:t>
            </w:r>
            <w:r>
              <w:rPr>
                <w:rFonts w:eastAsia="Calibri" w:cs="Arial"/>
              </w:rPr>
              <w:tab/>
            </w:r>
            <w:r w:rsidRPr="00817CEB">
              <w:rPr>
                <w:rFonts w:eastAsia="Calibri" w:cs="Arial"/>
              </w:rPr>
              <w:t>That adequate documentation is maintained to facilitate future decommissioning of the plant.</w:t>
            </w:r>
          </w:p>
        </w:tc>
        <w:tc>
          <w:tcPr>
            <w:tcW w:w="6912" w:type="dxa"/>
            <w:gridSpan w:val="3"/>
            <w:tcPrChange w:id="2095" w:author="gorgemj" w:date="2017-11-30T12:36:00Z">
              <w:tcPr>
                <w:tcW w:w="5130" w:type="dxa"/>
                <w:gridSpan w:val="8"/>
              </w:tcPr>
            </w:tcPrChange>
          </w:tcPr>
          <w:p w:rsidR="00B61F44" w:rsidRDefault="00B61F44" w:rsidP="00125120">
            <w:pPr>
              <w:tabs>
                <w:tab w:val="left" w:pos="432"/>
              </w:tabs>
              <w:autoSpaceDE w:val="0"/>
              <w:autoSpaceDN w:val="0"/>
              <w:adjustRightInd w:val="0"/>
              <w:spacing w:before="60" w:after="60" w:line="280" w:lineRule="atLeast"/>
              <w:ind w:left="432" w:hanging="432"/>
              <w:rPr>
                <w:ins w:id="2096" w:author="gorgemj" w:date="2017-11-17T15:27:00Z"/>
                <w:rFonts w:cs="Arial"/>
              </w:rPr>
            </w:pPr>
            <w:ins w:id="2097" w:author="gorgemj" w:date="2017-11-17T15:27:00Z">
              <w:r>
                <w:rPr>
                  <w:rFonts w:cs="Arial"/>
                </w:rPr>
                <w:t xml:space="preserve">(d) </w:t>
              </w:r>
              <w:r>
                <w:rPr>
                  <w:rFonts w:cs="Arial"/>
                </w:rPr>
                <w:tab/>
                <w:t xml:space="preserve">See response </w:t>
              </w:r>
              <w:r w:rsidRPr="00125120">
                <w:rPr>
                  <w:rFonts w:eastAsia="Calibri" w:cs="Arial"/>
                </w:rPr>
                <w:t>for</w:t>
              </w:r>
              <w:r>
                <w:rPr>
                  <w:rFonts w:cs="Arial"/>
                </w:rPr>
                <w:t xml:space="preserve"> Requirement 2. </w:t>
              </w:r>
            </w:ins>
          </w:p>
          <w:p w:rsidR="00B61F44" w:rsidRDefault="00B61F44" w:rsidP="00125120">
            <w:pPr>
              <w:tabs>
                <w:tab w:val="left" w:pos="432"/>
              </w:tabs>
              <w:autoSpaceDE w:val="0"/>
              <w:autoSpaceDN w:val="0"/>
              <w:adjustRightInd w:val="0"/>
              <w:spacing w:before="60" w:after="60" w:line="280" w:lineRule="atLeast"/>
              <w:ind w:left="432" w:hanging="432"/>
              <w:rPr>
                <w:rFonts w:cs="Arial"/>
                <w:color w:val="000000"/>
                <w:sz w:val="24"/>
                <w:szCs w:val="24"/>
              </w:rPr>
            </w:pPr>
            <w:r>
              <w:rPr>
                <w:rFonts w:cs="Arial"/>
              </w:rPr>
              <w:t xml:space="preserve">(e) </w:t>
            </w:r>
            <w:r>
              <w:rPr>
                <w:rFonts w:cs="Arial"/>
              </w:rPr>
              <w:tab/>
            </w:r>
            <w:r w:rsidRPr="00E75FD0">
              <w:rPr>
                <w:rFonts w:cs="Arial"/>
              </w:rPr>
              <w:t xml:space="preserve">The Westinghouse </w:t>
            </w:r>
            <w:del w:id="2098" w:author="gorgemj" w:date="2017-11-24T17:52:00Z">
              <w:r w:rsidRPr="00E75FD0" w:rsidDel="006272A4">
                <w:rPr>
                  <w:rFonts w:cs="Arial"/>
                </w:rPr>
                <w:delText>Quality Management System</w:delText>
              </w:r>
            </w:del>
            <w:ins w:id="2099" w:author="gorgemj" w:date="2017-11-24T17:52:00Z">
              <w:r>
                <w:rPr>
                  <w:rFonts w:cs="Arial"/>
                </w:rPr>
                <w:t>QMS</w:t>
              </w:r>
            </w:ins>
            <w:r w:rsidRPr="00E75FD0">
              <w:rPr>
                <w:rFonts w:cs="Arial"/>
              </w:rPr>
              <w:t xml:space="preserve"> and associated procedures provide the me</w:t>
            </w:r>
            <w:r>
              <w:rPr>
                <w:rFonts w:cs="Arial"/>
              </w:rPr>
              <w:t>ans</w:t>
            </w:r>
            <w:r w:rsidRPr="00E75FD0">
              <w:rPr>
                <w:rFonts w:cs="Arial"/>
              </w:rPr>
              <w:t xml:space="preserve"> to ensure quality of the </w:t>
            </w:r>
            <w:r w:rsidRPr="00E75FD0">
              <w:rPr>
                <w:rFonts w:cs="Arial"/>
                <w:b/>
              </w:rPr>
              <w:t>AP1000</w:t>
            </w:r>
            <w:r w:rsidRPr="00E75FD0">
              <w:rPr>
                <w:rFonts w:cs="Arial"/>
              </w:rPr>
              <w:t xml:space="preserve"> </w:t>
            </w:r>
            <w:r>
              <w:rPr>
                <w:rFonts w:cs="Arial"/>
              </w:rPr>
              <w:t>plant</w:t>
            </w:r>
            <w:r w:rsidRPr="00E75FD0">
              <w:rPr>
                <w:rFonts w:cs="Arial"/>
              </w:rPr>
              <w:t xml:space="preserve"> design</w:t>
            </w:r>
            <w:del w:id="2100" w:author="gorgemj" w:date="2017-11-17T15:32:00Z">
              <w:r w:rsidRPr="00E75FD0" w:rsidDel="00E677CC">
                <w:rPr>
                  <w:rFonts w:cs="Arial"/>
                </w:rPr>
                <w:delText>,</w:delText>
              </w:r>
            </w:del>
            <w:ins w:id="2101" w:author="gorgemj" w:date="2017-11-17T15:32:00Z">
              <w:r>
                <w:rPr>
                  <w:rFonts w:cs="Arial"/>
                </w:rPr>
                <w:t xml:space="preserve"> and </w:t>
              </w:r>
            </w:ins>
            <w:ins w:id="2102" w:author="gorgemj" w:date="2017-11-17T15:30:00Z">
              <w:r>
                <w:rPr>
                  <w:rFonts w:cs="Arial"/>
                </w:rPr>
                <w:t>for the management of suppliers</w:t>
              </w:r>
            </w:ins>
            <w:del w:id="2103" w:author="gorgemj" w:date="2017-11-17T15:32:00Z">
              <w:r w:rsidRPr="00E75FD0" w:rsidDel="00E677CC">
                <w:rPr>
                  <w:rFonts w:cs="Arial"/>
                </w:rPr>
                <w:delText xml:space="preserve"> for identification and correction of design deficiencies, for checking the adequacy of the design and for controlling design</w:delText>
              </w:r>
              <w:r w:rsidDel="00E677CC">
                <w:rPr>
                  <w:rFonts w:cs="Arial"/>
                </w:rPr>
                <w:delText xml:space="preserve"> changes</w:delText>
              </w:r>
            </w:del>
            <w:r>
              <w:rPr>
                <w:rFonts w:cs="Arial"/>
              </w:rPr>
              <w:t xml:space="preserve">. Refer to </w:t>
            </w:r>
            <w:ins w:id="2104" w:author="gorgemj" w:date="2017-11-24T16:10:00Z">
              <w:r>
                <w:rPr>
                  <w:rFonts w:eastAsia="Calibri" w:cs="Arial"/>
                </w:rPr>
                <w:t xml:space="preserve">the </w:t>
              </w:r>
              <w:r w:rsidRPr="00993D67">
                <w:rPr>
                  <w:rFonts w:eastAsia="Calibri" w:cs="Arial"/>
                  <w:b/>
                </w:rPr>
                <w:t>AP1000</w:t>
              </w:r>
              <w:r>
                <w:rPr>
                  <w:rFonts w:eastAsia="Calibri" w:cs="Arial"/>
                </w:rPr>
                <w:t xml:space="preserve"> plant </w:t>
              </w:r>
              <w:r w:rsidRPr="00817CEB">
                <w:rPr>
                  <w:rFonts w:eastAsia="Calibri" w:cs="Arial"/>
                </w:rPr>
                <w:t xml:space="preserve">DCD </w:t>
              </w:r>
              <w:r>
                <w:rPr>
                  <w:rFonts w:eastAsia="Calibri" w:cs="Arial"/>
                </w:rPr>
                <w:t>[2]</w:t>
              </w:r>
            </w:ins>
            <w:del w:id="2105" w:author="gorgemj" w:date="2017-11-24T16:10:00Z">
              <w:r w:rsidDel="006A7655">
                <w:rPr>
                  <w:rFonts w:cs="Arial"/>
                </w:rPr>
                <w:delText>DCD</w:delText>
              </w:r>
            </w:del>
            <w:r>
              <w:rPr>
                <w:rFonts w:cs="Arial"/>
              </w:rPr>
              <w:t xml:space="preserve"> Section </w:t>
            </w:r>
            <w:r w:rsidRPr="00E75FD0">
              <w:rPr>
                <w:rFonts w:cs="Arial"/>
              </w:rPr>
              <w:t>17.3</w:t>
            </w:r>
            <w:ins w:id="2106" w:author="gorgemj" w:date="2017-11-17T15:31:00Z">
              <w:r>
                <w:rPr>
                  <w:rFonts w:cs="Arial"/>
                </w:rPr>
                <w:t>.</w:t>
              </w:r>
            </w:ins>
            <w:ins w:id="2107" w:author="gorgemj" w:date="2017-11-17T15:32:00Z">
              <w:r>
                <w:rPr>
                  <w:rFonts w:cs="Arial"/>
                </w:rPr>
                <w:t xml:space="preserve"> </w:t>
              </w:r>
            </w:ins>
          </w:p>
          <w:p w:rsidR="00B61F44" w:rsidRPr="00D70119" w:rsidRDefault="00B61F44" w:rsidP="00125120">
            <w:pPr>
              <w:tabs>
                <w:tab w:val="left" w:pos="432"/>
              </w:tabs>
              <w:autoSpaceDE w:val="0"/>
              <w:autoSpaceDN w:val="0"/>
              <w:adjustRightInd w:val="0"/>
              <w:spacing w:before="60" w:after="60" w:line="280" w:lineRule="atLeast"/>
              <w:ind w:left="432" w:hanging="432"/>
              <w:rPr>
                <w:rFonts w:cs="Arial"/>
              </w:rPr>
            </w:pPr>
            <w:r>
              <w:rPr>
                <w:rFonts w:cs="Arial"/>
              </w:rPr>
              <w:t xml:space="preserve">(f) </w:t>
            </w:r>
            <w:ins w:id="2108" w:author="gorgemj" w:date="2017-11-17T15:31:00Z">
              <w:r>
                <w:rPr>
                  <w:rFonts w:cs="Arial"/>
                </w:rPr>
                <w:tab/>
              </w:r>
            </w:ins>
            <w:r w:rsidRPr="00E75FD0">
              <w:rPr>
                <w:rFonts w:cs="Arial"/>
              </w:rPr>
              <w:t>This is a requirement of the plant owner/operator. The plant designer serves as a resource to the owner/operator over the plant life</w:t>
            </w:r>
            <w:r>
              <w:rPr>
                <w:rFonts w:cs="Arial"/>
              </w:rPr>
              <w:t>.</w:t>
            </w:r>
          </w:p>
          <w:p w:rsidR="00B61F44" w:rsidRPr="00D70119" w:rsidRDefault="00B61F44" w:rsidP="00125120">
            <w:pPr>
              <w:tabs>
                <w:tab w:val="left" w:pos="432"/>
              </w:tabs>
              <w:autoSpaceDE w:val="0"/>
              <w:autoSpaceDN w:val="0"/>
              <w:adjustRightInd w:val="0"/>
              <w:spacing w:before="60" w:after="60" w:line="280" w:lineRule="atLeast"/>
              <w:ind w:left="432" w:hanging="432"/>
              <w:rPr>
                <w:rFonts w:cs="Arial"/>
              </w:rPr>
            </w:pPr>
            <w:r>
              <w:rPr>
                <w:rFonts w:cs="Arial"/>
              </w:rPr>
              <w:t xml:space="preserve">(g) </w:t>
            </w:r>
            <w:r>
              <w:rPr>
                <w:rFonts w:cs="Arial"/>
              </w:rPr>
              <w:tab/>
              <w:t xml:space="preserve">See response for </w:t>
            </w:r>
            <w:ins w:id="2109" w:author="gorgemj" w:date="2017-11-24T18:06:00Z">
              <w:r>
                <w:rPr>
                  <w:rFonts w:cs="Arial"/>
                </w:rPr>
                <w:t xml:space="preserve">Paragraph </w:t>
              </w:r>
            </w:ins>
            <w:del w:id="2110" w:author="gorgemj" w:date="2017-11-24T18:06:00Z">
              <w:r w:rsidDel="00BB7304">
                <w:rPr>
                  <w:rFonts w:cs="Arial"/>
                </w:rPr>
                <w:delText xml:space="preserve">Requirement </w:delText>
              </w:r>
            </w:del>
            <w:r>
              <w:rPr>
                <w:rFonts w:cs="Arial"/>
              </w:rPr>
              <w:t>3.4.</w:t>
            </w:r>
          </w:p>
          <w:p w:rsidR="00B61F44" w:rsidRPr="00E565BC" w:rsidRDefault="00B61F44">
            <w:pPr>
              <w:tabs>
                <w:tab w:val="left" w:pos="432"/>
              </w:tabs>
              <w:autoSpaceDE w:val="0"/>
              <w:autoSpaceDN w:val="0"/>
              <w:adjustRightInd w:val="0"/>
              <w:spacing w:before="60" w:after="60" w:line="280" w:lineRule="atLeast"/>
              <w:ind w:left="432" w:hanging="432"/>
              <w:rPr>
                <w:rFonts w:cs="Arial"/>
              </w:rPr>
            </w:pPr>
            <w:r>
              <w:rPr>
                <w:rFonts w:cs="Arial"/>
              </w:rPr>
              <w:t xml:space="preserve">(h) </w:t>
            </w:r>
            <w:r>
              <w:rPr>
                <w:rFonts w:cs="Arial"/>
              </w:rPr>
              <w:tab/>
            </w:r>
            <w:r w:rsidRPr="00E75FD0">
              <w:rPr>
                <w:rFonts w:cs="Arial"/>
              </w:rPr>
              <w:t xml:space="preserve">The Westinghouse </w:t>
            </w:r>
            <w:del w:id="2111" w:author="gorgemj" w:date="2017-11-24T17:52:00Z">
              <w:r w:rsidRPr="00E75FD0" w:rsidDel="006272A4">
                <w:rPr>
                  <w:rFonts w:cs="Arial"/>
                </w:rPr>
                <w:delText>Quality Management System</w:delText>
              </w:r>
            </w:del>
            <w:ins w:id="2112" w:author="gorgemj" w:date="2017-11-24T17:52:00Z">
              <w:r>
                <w:rPr>
                  <w:rFonts w:cs="Arial"/>
                </w:rPr>
                <w:t>QMS</w:t>
              </w:r>
            </w:ins>
            <w:r w:rsidRPr="00E75FD0">
              <w:rPr>
                <w:rFonts w:cs="Arial"/>
              </w:rPr>
              <w:t xml:space="preserve"> and associated procedures provide the mechanisms to ensure quality of the </w:t>
            </w:r>
            <w:r w:rsidRPr="00E75FD0">
              <w:rPr>
                <w:rFonts w:cs="Arial"/>
                <w:b/>
              </w:rPr>
              <w:t>AP1000</w:t>
            </w:r>
            <w:r w:rsidRPr="00E75FD0">
              <w:rPr>
                <w:rFonts w:cs="Arial"/>
              </w:rPr>
              <w:t xml:space="preserve"> </w:t>
            </w:r>
            <w:r>
              <w:rPr>
                <w:rFonts w:cs="Arial"/>
              </w:rPr>
              <w:t>plant</w:t>
            </w:r>
            <w:r w:rsidRPr="00E75FD0">
              <w:rPr>
                <w:rFonts w:cs="Arial"/>
              </w:rPr>
              <w:t xml:space="preserve"> design, for identification and correction of design deficiencies, for checking the adequacy of the design and for controlling design changes</w:t>
            </w:r>
            <w:r>
              <w:rPr>
                <w:rFonts w:cs="Arial"/>
              </w:rPr>
              <w:t xml:space="preserve">. </w:t>
            </w:r>
            <w:r w:rsidRPr="00E75FD0">
              <w:rPr>
                <w:rFonts w:cs="Arial"/>
              </w:rPr>
              <w:t xml:space="preserve">Refer to </w:t>
            </w:r>
            <w:ins w:id="2113" w:author="gorgemj" w:date="2017-11-24T16:10:00Z">
              <w:r>
                <w:rPr>
                  <w:rFonts w:eastAsia="Calibri" w:cs="Arial"/>
                </w:rPr>
                <w:t xml:space="preserve">the </w:t>
              </w:r>
              <w:r w:rsidRPr="00993D67">
                <w:rPr>
                  <w:rFonts w:eastAsia="Calibri" w:cs="Arial"/>
                  <w:b/>
                </w:rPr>
                <w:t>AP1000</w:t>
              </w:r>
              <w:r>
                <w:rPr>
                  <w:rFonts w:eastAsia="Calibri" w:cs="Arial"/>
                </w:rPr>
                <w:t xml:space="preserve"> plant </w:t>
              </w:r>
              <w:r w:rsidRPr="00817CEB">
                <w:rPr>
                  <w:rFonts w:eastAsia="Calibri" w:cs="Arial"/>
                </w:rPr>
                <w:t xml:space="preserve">DCD </w:t>
              </w:r>
              <w:r>
                <w:rPr>
                  <w:rFonts w:eastAsia="Calibri" w:cs="Arial"/>
                </w:rPr>
                <w:t>[2]</w:t>
              </w:r>
            </w:ins>
            <w:del w:id="2114" w:author="gorgemj" w:date="2017-11-24T16:10:00Z">
              <w:r w:rsidRPr="00E75FD0" w:rsidDel="006A7655">
                <w:rPr>
                  <w:rFonts w:cs="Arial"/>
                </w:rPr>
                <w:delText>DCD</w:delText>
              </w:r>
            </w:del>
            <w:r w:rsidRPr="00E75FD0">
              <w:rPr>
                <w:rFonts w:cs="Arial"/>
              </w:rPr>
              <w:t xml:space="preserve"> Section 17.3</w:t>
            </w:r>
            <w:ins w:id="2115" w:author="gorgemj" w:date="2017-11-17T15:34:00Z">
              <w:r>
                <w:rPr>
                  <w:rFonts w:cs="Arial"/>
                </w:rPr>
                <w:t>.</w:t>
              </w:r>
            </w:ins>
            <w:del w:id="2116" w:author="gorgemj" w:date="2017-11-17T15:34:00Z">
              <w:r w:rsidDel="00E677CC">
                <w:rPr>
                  <w:rFonts w:cs="Arial"/>
                </w:rPr>
                <w:delText>.</w:delText>
              </w:r>
            </w:del>
          </w:p>
        </w:tc>
      </w:tr>
      <w:tr w:rsidR="00B61F44" w:rsidRPr="00817CEB" w:rsidTr="00814E5E">
        <w:trPr>
          <w:cantSplit/>
          <w:trPrChange w:id="2117" w:author="gorgemj" w:date="2017-11-30T12:36:00Z">
            <w:trPr>
              <w:gridBefore w:val="6"/>
              <w:gridAfter w:val="0"/>
              <w:cantSplit/>
            </w:trPr>
          </w:trPrChange>
        </w:trPr>
        <w:tc>
          <w:tcPr>
            <w:tcW w:w="947" w:type="dxa"/>
            <w:tcPrChange w:id="2118" w:author="gorgemj" w:date="2017-11-30T12:36:00Z">
              <w:tcPr>
                <w:tcW w:w="945" w:type="dxa"/>
                <w:gridSpan w:val="6"/>
              </w:tcPr>
            </w:tcPrChange>
          </w:tcPr>
          <w:p w:rsidR="00B61F44" w:rsidRDefault="00B61F44" w:rsidP="00D70119">
            <w:pPr>
              <w:keepNext/>
              <w:keepLines/>
              <w:autoSpaceDE w:val="0"/>
              <w:autoSpaceDN w:val="0"/>
              <w:adjustRightInd w:val="0"/>
              <w:spacing w:before="60" w:after="60" w:line="280" w:lineRule="atLeast"/>
              <w:jc w:val="center"/>
              <w:rPr>
                <w:rFonts w:cs="Arial"/>
                <w:b/>
              </w:rPr>
            </w:pPr>
            <w:r w:rsidRPr="00817CEB">
              <w:rPr>
                <w:rFonts w:cs="Arial"/>
                <w:b/>
              </w:rPr>
              <w:t>4.0</w:t>
            </w:r>
          </w:p>
        </w:tc>
        <w:tc>
          <w:tcPr>
            <w:tcW w:w="693" w:type="dxa"/>
            <w:tcPrChange w:id="2119" w:author="gorgemj" w:date="2017-11-30T12:36:00Z">
              <w:tcPr>
                <w:tcW w:w="747" w:type="dxa"/>
                <w:gridSpan w:val="3"/>
              </w:tcPr>
            </w:tcPrChange>
          </w:tcPr>
          <w:p w:rsidR="00B61F44" w:rsidRDefault="00B61F44" w:rsidP="00D70119">
            <w:pPr>
              <w:keepNext/>
              <w:keepLines/>
              <w:autoSpaceDE w:val="0"/>
              <w:autoSpaceDN w:val="0"/>
              <w:adjustRightInd w:val="0"/>
              <w:spacing w:before="60" w:after="60" w:line="280" w:lineRule="atLeast"/>
              <w:jc w:val="center"/>
              <w:rPr>
                <w:rFonts w:cs="Arial"/>
                <w:b/>
                <w:bCs/>
              </w:rPr>
            </w:pPr>
          </w:p>
        </w:tc>
        <w:tc>
          <w:tcPr>
            <w:tcW w:w="5038" w:type="dxa"/>
            <w:gridSpan w:val="2"/>
            <w:tcPrChange w:id="2120" w:author="gorgemj" w:date="2017-11-30T12:36:00Z">
              <w:tcPr>
                <w:tcW w:w="6768" w:type="dxa"/>
                <w:gridSpan w:val="7"/>
              </w:tcPr>
            </w:tcPrChange>
          </w:tcPr>
          <w:p w:rsidR="00B61F44" w:rsidRDefault="00B61F44" w:rsidP="00D70119">
            <w:pPr>
              <w:keepNext/>
              <w:keepLines/>
              <w:autoSpaceDE w:val="0"/>
              <w:autoSpaceDN w:val="0"/>
              <w:adjustRightInd w:val="0"/>
              <w:spacing w:before="60" w:after="60" w:line="280" w:lineRule="atLeast"/>
              <w:rPr>
                <w:rFonts w:cs="Arial"/>
                <w:b/>
                <w:color w:val="000000"/>
                <w:sz w:val="24"/>
                <w:szCs w:val="24"/>
              </w:rPr>
            </w:pPr>
            <w:r w:rsidRPr="00817CEB">
              <w:rPr>
                <w:rFonts w:eastAsia="Calibri" w:cs="Arial"/>
                <w:b/>
                <w:bCs/>
              </w:rPr>
              <w:t>PRINCIPAL TECHNICAL REQUIREMENTS</w:t>
            </w:r>
          </w:p>
        </w:tc>
        <w:tc>
          <w:tcPr>
            <w:tcW w:w="6912" w:type="dxa"/>
            <w:gridSpan w:val="3"/>
            <w:tcPrChange w:id="2121" w:author="gorgemj" w:date="2017-11-30T12:36:00Z">
              <w:tcPr>
                <w:tcW w:w="5130" w:type="dxa"/>
                <w:gridSpan w:val="8"/>
              </w:tcPr>
            </w:tcPrChange>
          </w:tcPr>
          <w:p w:rsidR="00B61F44" w:rsidRDefault="00B61F44" w:rsidP="00D70119">
            <w:pPr>
              <w:keepNext/>
              <w:keepLines/>
              <w:spacing w:before="60" w:after="60" w:line="280" w:lineRule="atLeast"/>
              <w:rPr>
                <w:rFonts w:cs="Arial"/>
                <w:b/>
              </w:rPr>
            </w:pPr>
          </w:p>
        </w:tc>
      </w:tr>
      <w:tr w:rsidR="00B61F44" w:rsidRPr="00817CEB" w:rsidDel="00BB7304" w:rsidTr="00814E5E">
        <w:trPr>
          <w:cantSplit/>
          <w:del w:id="2122" w:author="gorgemj" w:date="2017-11-24T18:06:00Z"/>
          <w:trPrChange w:id="2123" w:author="gorgemj" w:date="2017-11-30T12:36:00Z">
            <w:trPr>
              <w:gridBefore w:val="6"/>
              <w:gridAfter w:val="0"/>
              <w:cantSplit/>
            </w:trPr>
          </w:trPrChange>
        </w:trPr>
        <w:tc>
          <w:tcPr>
            <w:tcW w:w="947" w:type="dxa"/>
            <w:tcPrChange w:id="2124" w:author="gorgemj" w:date="2017-11-30T12:36:00Z">
              <w:tcPr>
                <w:tcW w:w="945" w:type="dxa"/>
                <w:gridSpan w:val="6"/>
              </w:tcPr>
            </w:tcPrChange>
          </w:tcPr>
          <w:p w:rsidR="00B61F44" w:rsidDel="00BB7304" w:rsidRDefault="00B61F44" w:rsidP="00D70119">
            <w:pPr>
              <w:keepNext/>
              <w:keepLines/>
              <w:autoSpaceDE w:val="0"/>
              <w:autoSpaceDN w:val="0"/>
              <w:adjustRightInd w:val="0"/>
              <w:spacing w:before="60" w:after="60" w:line="280" w:lineRule="atLeast"/>
              <w:jc w:val="center"/>
              <w:rPr>
                <w:del w:id="2125" w:author="gorgemj" w:date="2017-11-24T18:06:00Z"/>
                <w:rFonts w:cs="Arial"/>
                <w:b/>
              </w:rPr>
            </w:pPr>
          </w:p>
        </w:tc>
        <w:tc>
          <w:tcPr>
            <w:tcW w:w="693" w:type="dxa"/>
            <w:tcPrChange w:id="2126" w:author="gorgemj" w:date="2017-11-30T12:36:00Z">
              <w:tcPr>
                <w:tcW w:w="747" w:type="dxa"/>
                <w:gridSpan w:val="3"/>
              </w:tcPr>
            </w:tcPrChange>
          </w:tcPr>
          <w:p w:rsidR="00B61F44" w:rsidDel="00BB7304" w:rsidRDefault="00B61F44" w:rsidP="00D70119">
            <w:pPr>
              <w:keepNext/>
              <w:keepLines/>
              <w:autoSpaceDE w:val="0"/>
              <w:autoSpaceDN w:val="0"/>
              <w:adjustRightInd w:val="0"/>
              <w:spacing w:before="60" w:after="60" w:line="280" w:lineRule="atLeast"/>
              <w:jc w:val="center"/>
              <w:rPr>
                <w:del w:id="2127" w:author="gorgemj" w:date="2017-11-24T18:06:00Z"/>
                <w:rFonts w:cs="Arial"/>
                <w:b/>
                <w:bCs/>
              </w:rPr>
            </w:pPr>
          </w:p>
        </w:tc>
        <w:tc>
          <w:tcPr>
            <w:tcW w:w="5038" w:type="dxa"/>
            <w:gridSpan w:val="2"/>
            <w:tcPrChange w:id="2128" w:author="gorgemj" w:date="2017-11-30T12:36:00Z">
              <w:tcPr>
                <w:tcW w:w="6768" w:type="dxa"/>
                <w:gridSpan w:val="7"/>
              </w:tcPr>
            </w:tcPrChange>
          </w:tcPr>
          <w:p w:rsidR="00B61F44" w:rsidDel="00BB7304" w:rsidRDefault="00B61F44" w:rsidP="00D70119">
            <w:pPr>
              <w:keepNext/>
              <w:keepLines/>
              <w:autoSpaceDE w:val="0"/>
              <w:autoSpaceDN w:val="0"/>
              <w:adjustRightInd w:val="0"/>
              <w:spacing w:before="60" w:after="60" w:line="280" w:lineRule="atLeast"/>
              <w:rPr>
                <w:del w:id="2129" w:author="gorgemj" w:date="2017-11-24T18:06:00Z"/>
                <w:rFonts w:cs="Arial"/>
                <w:b/>
                <w:color w:val="000000"/>
                <w:sz w:val="24"/>
                <w:szCs w:val="24"/>
              </w:rPr>
            </w:pPr>
            <w:del w:id="2130" w:author="gorgemj" w:date="2017-11-24T18:06:00Z">
              <w:r w:rsidRPr="00817CEB" w:rsidDel="00BB7304">
                <w:rPr>
                  <w:rFonts w:eastAsia="Calibri" w:cs="Arial"/>
                  <w:b/>
                  <w:bCs/>
                </w:rPr>
                <w:delText>Requirement 4: Fundamental safety functions</w:delText>
              </w:r>
            </w:del>
          </w:p>
        </w:tc>
        <w:tc>
          <w:tcPr>
            <w:tcW w:w="6912" w:type="dxa"/>
            <w:gridSpan w:val="3"/>
            <w:tcPrChange w:id="2131" w:author="gorgemj" w:date="2017-11-30T12:36:00Z">
              <w:tcPr>
                <w:tcW w:w="5130" w:type="dxa"/>
                <w:gridSpan w:val="8"/>
              </w:tcPr>
            </w:tcPrChange>
          </w:tcPr>
          <w:p w:rsidR="00B61F44" w:rsidDel="00BB7304" w:rsidRDefault="00B61F44" w:rsidP="00D70119">
            <w:pPr>
              <w:keepNext/>
              <w:keepLines/>
              <w:spacing w:before="60" w:after="60" w:line="280" w:lineRule="atLeast"/>
              <w:rPr>
                <w:del w:id="2132" w:author="gorgemj" w:date="2017-11-24T18:06:00Z"/>
                <w:rFonts w:cs="Arial"/>
                <w:b/>
              </w:rPr>
            </w:pPr>
          </w:p>
        </w:tc>
      </w:tr>
      <w:tr w:rsidR="00B61F44" w:rsidRPr="00817CEB" w:rsidTr="00814E5E">
        <w:trPr>
          <w:cantSplit/>
          <w:trPrChange w:id="2133" w:author="gorgemj" w:date="2017-11-30T12:36:00Z">
            <w:trPr>
              <w:gridBefore w:val="6"/>
              <w:gridAfter w:val="0"/>
              <w:cantSplit/>
            </w:trPr>
          </w:trPrChange>
        </w:trPr>
        <w:tc>
          <w:tcPr>
            <w:tcW w:w="947" w:type="dxa"/>
            <w:tcPrChange w:id="2134" w:author="gorgemj" w:date="2017-11-30T12:36:00Z">
              <w:tcPr>
                <w:tcW w:w="945" w:type="dxa"/>
                <w:gridSpan w:val="6"/>
              </w:tcPr>
            </w:tcPrChange>
          </w:tcPr>
          <w:p w:rsidR="00B61F44" w:rsidRDefault="00B61F44" w:rsidP="00542606">
            <w:pPr>
              <w:autoSpaceDE w:val="0"/>
              <w:autoSpaceDN w:val="0"/>
              <w:adjustRightInd w:val="0"/>
              <w:spacing w:before="60" w:after="60" w:line="280" w:lineRule="atLeast"/>
              <w:jc w:val="center"/>
              <w:rPr>
                <w:rFonts w:cs="Arial"/>
                <w:b/>
              </w:rPr>
            </w:pPr>
          </w:p>
        </w:tc>
        <w:tc>
          <w:tcPr>
            <w:tcW w:w="693" w:type="dxa"/>
            <w:tcPrChange w:id="2135" w:author="gorgemj" w:date="2017-11-30T12:36:00Z">
              <w:tcPr>
                <w:tcW w:w="747" w:type="dxa"/>
                <w:gridSpan w:val="3"/>
              </w:tcPr>
            </w:tcPrChange>
          </w:tcPr>
          <w:p w:rsidR="00B61F44" w:rsidRDefault="00B61F44" w:rsidP="00542606">
            <w:pPr>
              <w:autoSpaceDE w:val="0"/>
              <w:autoSpaceDN w:val="0"/>
              <w:adjustRightInd w:val="0"/>
              <w:spacing w:before="60" w:after="60" w:line="280" w:lineRule="atLeast"/>
              <w:jc w:val="center"/>
              <w:rPr>
                <w:rFonts w:cs="Arial"/>
                <w:b/>
                <w:bCs/>
              </w:rPr>
            </w:pPr>
          </w:p>
        </w:tc>
        <w:tc>
          <w:tcPr>
            <w:tcW w:w="5038" w:type="dxa"/>
            <w:gridSpan w:val="2"/>
            <w:tcPrChange w:id="2136" w:author="gorgemj" w:date="2017-11-30T12:36:00Z">
              <w:tcPr>
                <w:tcW w:w="6768" w:type="dxa"/>
                <w:gridSpan w:val="7"/>
              </w:tcPr>
            </w:tcPrChange>
          </w:tcPr>
          <w:p w:rsidR="00B61F44" w:rsidRDefault="00B61F44" w:rsidP="00542606">
            <w:pPr>
              <w:autoSpaceDE w:val="0"/>
              <w:autoSpaceDN w:val="0"/>
              <w:adjustRightInd w:val="0"/>
              <w:spacing w:before="60" w:after="60" w:line="280" w:lineRule="atLeast"/>
              <w:rPr>
                <w:ins w:id="2137" w:author="gorgemj" w:date="2017-11-24T18:06:00Z"/>
                <w:rFonts w:eastAsia="Calibri" w:cs="Arial"/>
                <w:b/>
                <w:bCs/>
              </w:rPr>
            </w:pPr>
            <w:ins w:id="2138" w:author="gorgemj" w:date="2017-11-24T18:06:00Z">
              <w:r w:rsidRPr="00817CEB">
                <w:rPr>
                  <w:rFonts w:eastAsia="Calibri" w:cs="Arial"/>
                  <w:b/>
                  <w:bCs/>
                </w:rPr>
                <w:t xml:space="preserve">Requirement 4: Fundamental safety functions </w:t>
              </w:r>
            </w:ins>
          </w:p>
          <w:p w:rsidR="00B61F44" w:rsidRPr="00817CEB" w:rsidRDefault="00B61F44" w:rsidP="00542606">
            <w:pPr>
              <w:autoSpaceDE w:val="0"/>
              <w:autoSpaceDN w:val="0"/>
              <w:adjustRightInd w:val="0"/>
              <w:spacing w:before="60" w:after="60" w:line="280" w:lineRule="atLeast"/>
              <w:rPr>
                <w:rFonts w:eastAsia="Calibri" w:cs="Arial"/>
                <w:b/>
                <w:bCs/>
              </w:rPr>
            </w:pPr>
            <w:r w:rsidRPr="00817CEB">
              <w:rPr>
                <w:rFonts w:eastAsia="Calibri" w:cs="Arial"/>
                <w:b/>
                <w:bCs/>
              </w:rPr>
              <w:t>Fulfillment of the following fundamental safety functions for a nuclear power plant shall be ensured for all plant states: (i) control of reactivity, (ii) removal of heat from the reactor and from the fuel store and (iii) confinement of radioactive material, shielding against radiation and control of planned radioactive releases, as well as limitation of accidental radioactive releases.</w:t>
            </w:r>
          </w:p>
        </w:tc>
        <w:tc>
          <w:tcPr>
            <w:tcW w:w="6912" w:type="dxa"/>
            <w:gridSpan w:val="3"/>
            <w:tcPrChange w:id="2139" w:author="gorgemj" w:date="2017-11-30T12:36:00Z">
              <w:tcPr>
                <w:tcW w:w="5130" w:type="dxa"/>
                <w:gridSpan w:val="8"/>
              </w:tcPr>
            </w:tcPrChange>
          </w:tcPr>
          <w:p w:rsidR="00B61F44" w:rsidRPr="00D70119" w:rsidRDefault="00B61F44" w:rsidP="00A366D5">
            <w:pPr>
              <w:keepNext/>
              <w:spacing w:before="60" w:after="60" w:line="280" w:lineRule="atLeast"/>
              <w:rPr>
                <w:rFonts w:cs="Arial"/>
              </w:rPr>
            </w:pPr>
            <w:r w:rsidRPr="00817CEB">
              <w:rPr>
                <w:rFonts w:cs="Arial"/>
              </w:rPr>
              <w:t xml:space="preserve">These requirements are met by the </w:t>
            </w:r>
            <w:r w:rsidRPr="00817CEB">
              <w:rPr>
                <w:rFonts w:cs="Arial"/>
                <w:b/>
              </w:rPr>
              <w:t>AP1000</w:t>
            </w:r>
            <w:r w:rsidRPr="00817CEB">
              <w:rPr>
                <w:rFonts w:cs="Arial"/>
              </w:rPr>
              <w:t xml:space="preserve"> </w:t>
            </w:r>
            <w:r>
              <w:rPr>
                <w:rFonts w:cs="Arial"/>
              </w:rPr>
              <w:t>plant</w:t>
            </w:r>
            <w:r w:rsidRPr="00817CEB">
              <w:rPr>
                <w:rFonts w:cs="Arial"/>
              </w:rPr>
              <w:t xml:space="preserve"> as presented in </w:t>
            </w:r>
            <w:ins w:id="2140" w:author="gorgemj" w:date="2017-11-24T16:10:00Z">
              <w:r>
                <w:rPr>
                  <w:rFonts w:eastAsia="Calibri" w:cs="Arial"/>
                </w:rPr>
                <w:t xml:space="preserve">the </w:t>
              </w:r>
              <w:r w:rsidRPr="00993D67">
                <w:rPr>
                  <w:rFonts w:eastAsia="Calibri" w:cs="Arial"/>
                  <w:b/>
                </w:rPr>
                <w:t>AP1000</w:t>
              </w:r>
              <w:r>
                <w:rPr>
                  <w:rFonts w:eastAsia="Calibri" w:cs="Arial"/>
                </w:rPr>
                <w:t xml:space="preserve"> plant </w:t>
              </w:r>
              <w:r w:rsidRPr="00817CEB">
                <w:rPr>
                  <w:rFonts w:eastAsia="Calibri" w:cs="Arial"/>
                </w:rPr>
                <w:t xml:space="preserve">DCD </w:t>
              </w:r>
            </w:ins>
            <w:del w:id="2141" w:author="gorgemj" w:date="2017-11-24T16:10:00Z">
              <w:r w:rsidRPr="00817CEB" w:rsidDel="006A7655">
                <w:rPr>
                  <w:rFonts w:cs="Arial"/>
                </w:rPr>
                <w:delText xml:space="preserve">DCD </w:delText>
              </w:r>
            </w:del>
            <w:r w:rsidRPr="00817CEB">
              <w:rPr>
                <w:rFonts w:cs="Arial"/>
              </w:rPr>
              <w:t xml:space="preserve">Chapter 15 for the </w:t>
            </w:r>
            <w:del w:id="2142" w:author="gorgemj" w:date="2017-11-24T15:45:00Z">
              <w:r w:rsidRPr="00817CEB" w:rsidDel="00D370A5">
                <w:rPr>
                  <w:rFonts w:cs="Arial"/>
                </w:rPr>
                <w:delText>Design Basis Accident</w:delText>
              </w:r>
            </w:del>
            <w:ins w:id="2143" w:author="gorgemj" w:date="2017-11-24T15:45:00Z">
              <w:r>
                <w:rPr>
                  <w:rFonts w:cs="Arial"/>
                </w:rPr>
                <w:t>DBA</w:t>
              </w:r>
            </w:ins>
            <w:r w:rsidRPr="00817CEB">
              <w:rPr>
                <w:rFonts w:cs="Arial"/>
              </w:rPr>
              <w:t xml:space="preserve">s and in </w:t>
            </w:r>
            <w:ins w:id="2144" w:author="gorgemj" w:date="2017-11-24T16:10:00Z">
              <w:r>
                <w:rPr>
                  <w:rFonts w:eastAsia="Calibri" w:cs="Arial"/>
                </w:rPr>
                <w:t xml:space="preserve">the </w:t>
              </w:r>
              <w:r w:rsidRPr="00993D67">
                <w:rPr>
                  <w:rFonts w:eastAsia="Calibri" w:cs="Arial"/>
                  <w:b/>
                </w:rPr>
                <w:t>AP1000</w:t>
              </w:r>
              <w:r>
                <w:rPr>
                  <w:rFonts w:eastAsia="Calibri" w:cs="Arial"/>
                </w:rPr>
                <w:t xml:space="preserve"> plant </w:t>
              </w:r>
              <w:r w:rsidRPr="00817CEB">
                <w:rPr>
                  <w:rFonts w:eastAsia="Calibri" w:cs="Arial"/>
                </w:rPr>
                <w:t xml:space="preserve">DCD </w:t>
              </w:r>
              <w:r>
                <w:rPr>
                  <w:rFonts w:eastAsia="Calibri" w:cs="Arial"/>
                </w:rPr>
                <w:t>[2]</w:t>
              </w:r>
            </w:ins>
            <w:del w:id="2145" w:author="gorgemj" w:date="2017-11-24T16:10:00Z">
              <w:r w:rsidRPr="00817CEB" w:rsidDel="006A7655">
                <w:rPr>
                  <w:rFonts w:cs="Arial"/>
                </w:rPr>
                <w:delText>DCD</w:delText>
              </w:r>
            </w:del>
            <w:r w:rsidRPr="00817CEB">
              <w:rPr>
                <w:rFonts w:cs="Arial"/>
              </w:rPr>
              <w:t xml:space="preserve"> Chapter 19 and the </w:t>
            </w:r>
            <w:r w:rsidRPr="00817CEB">
              <w:rPr>
                <w:rFonts w:cs="Arial"/>
                <w:b/>
              </w:rPr>
              <w:t>AP1000</w:t>
            </w:r>
            <w:r w:rsidRPr="00817CEB">
              <w:rPr>
                <w:rFonts w:cs="Arial"/>
              </w:rPr>
              <w:t xml:space="preserve"> </w:t>
            </w:r>
            <w:r>
              <w:rPr>
                <w:rFonts w:cs="Arial"/>
              </w:rPr>
              <w:t>plant</w:t>
            </w:r>
            <w:r w:rsidRPr="00817CEB">
              <w:rPr>
                <w:rFonts w:cs="Arial"/>
              </w:rPr>
              <w:t xml:space="preserve"> PRA</w:t>
            </w:r>
            <w:ins w:id="2146" w:author="gorgemj" w:date="2017-11-24T16:11:00Z">
              <w:r>
                <w:rPr>
                  <w:rFonts w:cs="Arial"/>
                </w:rPr>
                <w:t xml:space="preserve"> [4]</w:t>
              </w:r>
            </w:ins>
            <w:r w:rsidRPr="00817CEB">
              <w:rPr>
                <w:rFonts w:cs="Arial"/>
              </w:rPr>
              <w:t xml:space="preserve"> for </w:t>
            </w:r>
            <w:del w:id="2147" w:author="gorgemj" w:date="2017-11-24T15:45:00Z">
              <w:r w:rsidRPr="00817CEB" w:rsidDel="00D370A5">
                <w:rPr>
                  <w:rFonts w:cs="Arial"/>
                </w:rPr>
                <w:delText>beyond design basis accidents</w:delText>
              </w:r>
            </w:del>
            <w:ins w:id="2148" w:author="gorgemj" w:date="2017-11-24T15:45:00Z">
              <w:r>
                <w:rPr>
                  <w:rFonts w:cs="Arial"/>
                </w:rPr>
                <w:t>DECs</w:t>
              </w:r>
            </w:ins>
            <w:r>
              <w:rPr>
                <w:rFonts w:cs="Arial"/>
              </w:rPr>
              <w:t xml:space="preserve">. </w:t>
            </w:r>
            <w:r w:rsidRPr="00817CEB">
              <w:rPr>
                <w:rFonts w:cs="Arial"/>
              </w:rPr>
              <w:t>Spent fuel decay heat remo</w:t>
            </w:r>
            <w:r>
              <w:rPr>
                <w:rFonts w:cs="Arial"/>
              </w:rPr>
              <w:t xml:space="preserve">val is discussed in </w:t>
            </w:r>
            <w:ins w:id="2149" w:author="gorgemj" w:date="2017-11-24T16:11:00Z">
              <w:r>
                <w:rPr>
                  <w:rFonts w:eastAsia="Calibri" w:cs="Arial"/>
                </w:rPr>
                <w:t xml:space="preserve">the </w:t>
              </w:r>
              <w:r w:rsidRPr="00993D67">
                <w:rPr>
                  <w:rFonts w:eastAsia="Calibri" w:cs="Arial"/>
                  <w:b/>
                </w:rPr>
                <w:t>AP1000</w:t>
              </w:r>
              <w:r>
                <w:rPr>
                  <w:rFonts w:eastAsia="Calibri" w:cs="Arial"/>
                </w:rPr>
                <w:t xml:space="preserve"> plant </w:t>
              </w:r>
              <w:r w:rsidRPr="00817CEB">
                <w:rPr>
                  <w:rFonts w:eastAsia="Calibri" w:cs="Arial"/>
                </w:rPr>
                <w:t xml:space="preserve">DCD </w:t>
              </w:r>
              <w:r>
                <w:rPr>
                  <w:rFonts w:eastAsia="Calibri" w:cs="Arial"/>
                </w:rPr>
                <w:t>[2]</w:t>
              </w:r>
            </w:ins>
            <w:del w:id="2150" w:author="gorgemj" w:date="2017-11-24T16:11:00Z">
              <w:r w:rsidDel="006A7655">
                <w:rPr>
                  <w:rFonts w:cs="Arial"/>
                </w:rPr>
                <w:delText>DCD</w:delText>
              </w:r>
            </w:del>
            <w:r>
              <w:rPr>
                <w:rFonts w:cs="Arial"/>
              </w:rPr>
              <w:t xml:space="preserve"> Section </w:t>
            </w:r>
            <w:r w:rsidRPr="00817CEB">
              <w:rPr>
                <w:rFonts w:cs="Arial"/>
              </w:rPr>
              <w:t xml:space="preserve">9.1.3, and containment heat removal </w:t>
            </w:r>
            <w:r>
              <w:rPr>
                <w:rFonts w:cs="Arial"/>
              </w:rPr>
              <w:t xml:space="preserve">is discussed in </w:t>
            </w:r>
            <w:ins w:id="2151" w:author="gorgemj" w:date="2017-11-24T16:11:00Z">
              <w:r>
                <w:rPr>
                  <w:rFonts w:eastAsia="Calibri" w:cs="Arial"/>
                </w:rPr>
                <w:t xml:space="preserve">the </w:t>
              </w:r>
              <w:r w:rsidRPr="00993D67">
                <w:rPr>
                  <w:rFonts w:eastAsia="Calibri" w:cs="Arial"/>
                  <w:b/>
                </w:rPr>
                <w:t>AP1000</w:t>
              </w:r>
              <w:r>
                <w:rPr>
                  <w:rFonts w:eastAsia="Calibri" w:cs="Arial"/>
                </w:rPr>
                <w:t xml:space="preserve"> plant </w:t>
              </w:r>
              <w:r w:rsidRPr="00817CEB">
                <w:rPr>
                  <w:rFonts w:eastAsia="Calibri" w:cs="Arial"/>
                </w:rPr>
                <w:t xml:space="preserve">DCD </w:t>
              </w:r>
              <w:r>
                <w:rPr>
                  <w:rFonts w:eastAsia="Calibri" w:cs="Arial"/>
                </w:rPr>
                <w:t>[2]</w:t>
              </w:r>
            </w:ins>
            <w:del w:id="2152" w:author="gorgemj" w:date="2017-11-24T16:11:00Z">
              <w:r w:rsidDel="006A7655">
                <w:rPr>
                  <w:rFonts w:cs="Arial"/>
                </w:rPr>
                <w:delText>DCD</w:delText>
              </w:r>
            </w:del>
            <w:r>
              <w:rPr>
                <w:rFonts w:cs="Arial"/>
              </w:rPr>
              <w:t xml:space="preserve"> Chapter 6. </w:t>
            </w:r>
            <w:r w:rsidRPr="00817CEB">
              <w:rPr>
                <w:rFonts w:cs="Arial"/>
              </w:rPr>
              <w:t xml:space="preserve">Shielding and control of releases are discussed in </w:t>
            </w:r>
            <w:ins w:id="2153" w:author="gorgemj" w:date="2017-11-24T16:11:00Z">
              <w:r>
                <w:rPr>
                  <w:rFonts w:eastAsia="Calibri" w:cs="Arial"/>
                </w:rPr>
                <w:t xml:space="preserve">the </w:t>
              </w:r>
              <w:r w:rsidRPr="00993D67">
                <w:rPr>
                  <w:rFonts w:eastAsia="Calibri" w:cs="Arial"/>
                  <w:b/>
                </w:rPr>
                <w:t>AP1000</w:t>
              </w:r>
              <w:r>
                <w:rPr>
                  <w:rFonts w:eastAsia="Calibri" w:cs="Arial"/>
                </w:rPr>
                <w:t xml:space="preserve"> plant </w:t>
              </w:r>
              <w:r w:rsidRPr="00817CEB">
                <w:rPr>
                  <w:rFonts w:eastAsia="Calibri" w:cs="Arial"/>
                </w:rPr>
                <w:t xml:space="preserve">DCD </w:t>
              </w:r>
              <w:r>
                <w:rPr>
                  <w:rFonts w:eastAsia="Calibri" w:cs="Arial"/>
                </w:rPr>
                <w:t>[2]</w:t>
              </w:r>
            </w:ins>
            <w:del w:id="2154" w:author="gorgemj" w:date="2017-11-24T16:11:00Z">
              <w:r w:rsidRPr="00817CEB" w:rsidDel="006A7655">
                <w:rPr>
                  <w:rFonts w:cs="Arial"/>
                </w:rPr>
                <w:delText>DCD</w:delText>
              </w:r>
            </w:del>
            <w:r w:rsidRPr="00817CEB">
              <w:rPr>
                <w:rFonts w:cs="Arial"/>
              </w:rPr>
              <w:t xml:space="preserve"> Chapters 11 and 12.</w:t>
            </w:r>
          </w:p>
        </w:tc>
      </w:tr>
      <w:tr w:rsidR="00B61F44" w:rsidRPr="00817CEB" w:rsidTr="00814E5E">
        <w:trPr>
          <w:cantSplit/>
          <w:trPrChange w:id="2155" w:author="gorgemj" w:date="2017-11-30T12:36:00Z">
            <w:trPr>
              <w:gridBefore w:val="6"/>
              <w:gridAfter w:val="0"/>
              <w:cantSplit/>
            </w:trPr>
          </w:trPrChange>
        </w:trPr>
        <w:tc>
          <w:tcPr>
            <w:tcW w:w="947" w:type="dxa"/>
            <w:tcPrChange w:id="2156" w:author="gorgemj" w:date="2017-11-30T12:36:00Z">
              <w:tcPr>
                <w:tcW w:w="945" w:type="dxa"/>
                <w:gridSpan w:val="6"/>
              </w:tcPr>
            </w:tcPrChange>
          </w:tcPr>
          <w:p w:rsidR="00B61F44" w:rsidRPr="00E677CC" w:rsidRDefault="00B61F44" w:rsidP="00542606">
            <w:pPr>
              <w:autoSpaceDE w:val="0"/>
              <w:autoSpaceDN w:val="0"/>
              <w:adjustRightInd w:val="0"/>
              <w:spacing w:before="60" w:after="60" w:line="280" w:lineRule="atLeast"/>
              <w:jc w:val="center"/>
              <w:rPr>
                <w:rFonts w:cs="Arial"/>
                <w:rPrChange w:id="2157" w:author="gorgemj" w:date="2017-11-17T15:35:00Z">
                  <w:rPr>
                    <w:rFonts w:cs="Arial"/>
                    <w:b/>
                  </w:rPr>
                </w:rPrChange>
              </w:rPr>
            </w:pPr>
            <w:r w:rsidRPr="00E677CC">
              <w:rPr>
                <w:rFonts w:cs="Arial"/>
                <w:rPrChange w:id="2158" w:author="gorgemj" w:date="2017-11-17T15:35:00Z">
                  <w:rPr>
                    <w:rFonts w:cs="Arial"/>
                    <w:b/>
                  </w:rPr>
                </w:rPrChange>
              </w:rPr>
              <w:t>4.1</w:t>
            </w:r>
          </w:p>
        </w:tc>
        <w:tc>
          <w:tcPr>
            <w:tcW w:w="693" w:type="dxa"/>
            <w:tcPrChange w:id="2159" w:author="gorgemj" w:date="2017-11-30T12:36:00Z">
              <w:tcPr>
                <w:tcW w:w="747" w:type="dxa"/>
                <w:gridSpan w:val="3"/>
              </w:tcPr>
            </w:tcPrChange>
          </w:tcPr>
          <w:p w:rsidR="00B61F44" w:rsidRPr="00E677CC" w:rsidRDefault="00B61F44" w:rsidP="00542606">
            <w:pPr>
              <w:autoSpaceDE w:val="0"/>
              <w:autoSpaceDN w:val="0"/>
              <w:adjustRightInd w:val="0"/>
              <w:spacing w:before="60" w:after="60" w:line="280" w:lineRule="atLeast"/>
              <w:jc w:val="center"/>
              <w:rPr>
                <w:rFonts w:cs="Arial"/>
                <w:bCs/>
                <w:color w:val="000000"/>
                <w:sz w:val="24"/>
                <w:szCs w:val="24"/>
                <w:rPrChange w:id="2160" w:author="gorgemj" w:date="2017-11-17T15:35:00Z">
                  <w:rPr>
                    <w:rFonts w:cs="Arial"/>
                    <w:b/>
                    <w:bCs/>
                    <w:color w:val="000000"/>
                    <w:sz w:val="24"/>
                    <w:szCs w:val="24"/>
                  </w:rPr>
                </w:rPrChange>
              </w:rPr>
            </w:pPr>
            <w:r w:rsidRPr="00E677CC">
              <w:rPr>
                <w:rFonts w:cs="Arial"/>
                <w:bCs/>
                <w:rPrChange w:id="2161" w:author="gorgemj" w:date="2017-11-17T15:35:00Z">
                  <w:rPr>
                    <w:rFonts w:cs="Arial"/>
                    <w:b/>
                    <w:bCs/>
                  </w:rPr>
                </w:rPrChange>
              </w:rPr>
              <w:t>1</w:t>
            </w:r>
          </w:p>
        </w:tc>
        <w:tc>
          <w:tcPr>
            <w:tcW w:w="5038" w:type="dxa"/>
            <w:gridSpan w:val="2"/>
            <w:tcPrChange w:id="2162" w:author="gorgemj" w:date="2017-11-30T12:36:00Z">
              <w:tcPr>
                <w:tcW w:w="6768" w:type="dxa"/>
                <w:gridSpan w:val="7"/>
              </w:tcPr>
            </w:tcPrChange>
          </w:tcPr>
          <w:p w:rsidR="00B61F44" w:rsidRPr="00817CEB" w:rsidRDefault="00B61F44" w:rsidP="00542606">
            <w:pPr>
              <w:autoSpaceDE w:val="0"/>
              <w:autoSpaceDN w:val="0"/>
              <w:adjustRightInd w:val="0"/>
              <w:spacing w:before="60" w:after="60" w:line="280" w:lineRule="atLeast"/>
              <w:rPr>
                <w:rFonts w:eastAsia="Calibri" w:cs="Arial"/>
              </w:rPr>
            </w:pPr>
            <w:r w:rsidRPr="00817CEB">
              <w:rPr>
                <w:rFonts w:eastAsia="Calibri" w:cs="Arial"/>
              </w:rPr>
              <w:t>A systematic approach shall be taken to identifying those items important to safety that are necessary to fulfil the fundamental safety functions and to identifying the inherent features that are contributing to fulfilling, or that are affecting, the fundamental safety functions for all plant states.</w:t>
            </w:r>
          </w:p>
        </w:tc>
        <w:tc>
          <w:tcPr>
            <w:tcW w:w="6912" w:type="dxa"/>
            <w:gridSpan w:val="3"/>
            <w:tcPrChange w:id="2163" w:author="gorgemj" w:date="2017-11-30T12:36:00Z">
              <w:tcPr>
                <w:tcW w:w="5130" w:type="dxa"/>
                <w:gridSpan w:val="8"/>
              </w:tcPr>
            </w:tcPrChange>
          </w:tcPr>
          <w:p w:rsidR="00B61F44" w:rsidRDefault="00B61F44" w:rsidP="00E24525">
            <w:pPr>
              <w:spacing w:line="280" w:lineRule="atLeast"/>
              <w:rPr>
                <w:rFonts w:eastAsia="Calibri" w:cs="Arial"/>
              </w:rPr>
            </w:pPr>
            <w:r w:rsidRPr="008E190F">
              <w:rPr>
                <w:rFonts w:cs="Arial"/>
              </w:rPr>
              <w:t>The</w:t>
            </w:r>
            <w:r w:rsidRPr="00817CEB">
              <w:rPr>
                <w:rFonts w:eastAsia="Calibri" w:cs="Arial"/>
              </w:rPr>
              <w:t xml:space="preserve"> </w:t>
            </w:r>
            <w:r w:rsidRPr="00817CEB">
              <w:rPr>
                <w:rFonts w:eastAsia="Calibri" w:cs="Arial"/>
                <w:b/>
              </w:rPr>
              <w:t>AP1000</w:t>
            </w:r>
            <w:r w:rsidRPr="00817CEB">
              <w:rPr>
                <w:rFonts w:eastAsia="Calibri" w:cs="Arial"/>
              </w:rPr>
              <w:t xml:space="preserve"> </w:t>
            </w:r>
            <w:r>
              <w:rPr>
                <w:rFonts w:eastAsia="Calibri" w:cs="Arial"/>
              </w:rPr>
              <w:t>plant</w:t>
            </w:r>
            <w:r w:rsidRPr="00817CEB">
              <w:rPr>
                <w:rFonts w:eastAsia="Calibri" w:cs="Arial"/>
              </w:rPr>
              <w:t xml:space="preserve"> safety analyses (</w:t>
            </w:r>
            <w:ins w:id="2164" w:author="gorgemj" w:date="2017-11-24T16:20:00Z">
              <w:r w:rsidRPr="00993D67">
                <w:rPr>
                  <w:rFonts w:eastAsia="Calibri" w:cs="Arial"/>
                  <w:b/>
                </w:rPr>
                <w:t>AP1000</w:t>
              </w:r>
              <w:r>
                <w:rPr>
                  <w:rFonts w:eastAsia="Calibri" w:cs="Arial"/>
                </w:rPr>
                <w:t xml:space="preserve"> plant </w:t>
              </w:r>
              <w:r w:rsidRPr="00817CEB">
                <w:rPr>
                  <w:rFonts w:eastAsia="Calibri" w:cs="Arial"/>
                </w:rPr>
                <w:t xml:space="preserve">DCD </w:t>
              </w:r>
              <w:r>
                <w:rPr>
                  <w:rFonts w:eastAsia="Calibri" w:cs="Arial"/>
                </w:rPr>
                <w:t>[2]</w:t>
              </w:r>
            </w:ins>
            <w:del w:id="2165" w:author="gorgemj" w:date="2017-11-24T16:20:00Z">
              <w:r w:rsidRPr="00817CEB" w:rsidDel="006D34C0">
                <w:rPr>
                  <w:rFonts w:eastAsia="Calibri" w:cs="Arial"/>
                </w:rPr>
                <w:delText>DCD</w:delText>
              </w:r>
            </w:del>
            <w:r w:rsidRPr="00817CEB">
              <w:rPr>
                <w:rFonts w:eastAsia="Calibri" w:cs="Arial"/>
              </w:rPr>
              <w:t xml:space="preserve"> Chapter 6, </w:t>
            </w:r>
            <w:r>
              <w:rPr>
                <w:rFonts w:eastAsia="Calibri" w:cs="Arial"/>
              </w:rPr>
              <w:t xml:space="preserve">Section </w:t>
            </w:r>
            <w:r w:rsidRPr="00817CEB">
              <w:rPr>
                <w:rFonts w:eastAsia="Calibri" w:cs="Arial"/>
              </w:rPr>
              <w:t xml:space="preserve">9.1, and </w:t>
            </w:r>
            <w:r>
              <w:rPr>
                <w:rFonts w:eastAsia="Calibri" w:cs="Arial"/>
              </w:rPr>
              <w:t xml:space="preserve">Chapter </w:t>
            </w:r>
            <w:r w:rsidRPr="00817CEB">
              <w:rPr>
                <w:rFonts w:eastAsia="Calibri" w:cs="Arial"/>
              </w:rPr>
              <w:t>15) and the associated Technical Specifications (</w:t>
            </w:r>
            <w:ins w:id="2166" w:author="gorgemj" w:date="2017-11-24T16:20:00Z">
              <w:r w:rsidRPr="00993D67">
                <w:rPr>
                  <w:rFonts w:eastAsia="Calibri" w:cs="Arial"/>
                  <w:b/>
                </w:rPr>
                <w:t>AP1000</w:t>
              </w:r>
              <w:r>
                <w:rPr>
                  <w:rFonts w:eastAsia="Calibri" w:cs="Arial"/>
                </w:rPr>
                <w:t xml:space="preserve"> plant </w:t>
              </w:r>
              <w:r w:rsidRPr="00817CEB">
                <w:rPr>
                  <w:rFonts w:eastAsia="Calibri" w:cs="Arial"/>
                </w:rPr>
                <w:t xml:space="preserve">DCD </w:t>
              </w:r>
              <w:r>
                <w:rPr>
                  <w:rFonts w:eastAsia="Calibri" w:cs="Arial"/>
                </w:rPr>
                <w:t>[2]</w:t>
              </w:r>
            </w:ins>
            <w:del w:id="2167" w:author="gorgemj" w:date="2017-11-24T16:20:00Z">
              <w:r w:rsidRPr="00817CEB" w:rsidDel="006D34C0">
                <w:rPr>
                  <w:rFonts w:eastAsia="Calibri" w:cs="Arial"/>
                </w:rPr>
                <w:delText>DCD</w:delText>
              </w:r>
            </w:del>
            <w:r w:rsidRPr="00817CEB">
              <w:rPr>
                <w:rFonts w:eastAsia="Calibri" w:cs="Arial"/>
              </w:rPr>
              <w:t xml:space="preserve">, </w:t>
            </w:r>
            <w:r>
              <w:rPr>
                <w:rFonts w:eastAsia="Calibri" w:cs="Arial"/>
              </w:rPr>
              <w:t>Section</w:t>
            </w:r>
            <w:r w:rsidRPr="00817CEB">
              <w:rPr>
                <w:rFonts w:eastAsia="Calibri" w:cs="Arial"/>
              </w:rPr>
              <w:t xml:space="preserve"> 16.1) identify and confirm the </w:t>
            </w:r>
            <w:del w:id="2168" w:author="gorgemj" w:date="2017-11-17T15:35:00Z">
              <w:r w:rsidRPr="007010CA" w:rsidDel="00E677CC">
                <w:rPr>
                  <w:rFonts w:eastAsia="Calibri" w:cs="Arial"/>
                </w:rPr>
                <w:delText>System</w:delText>
              </w:r>
              <w:r w:rsidDel="00E677CC">
                <w:rPr>
                  <w:rFonts w:eastAsia="Calibri" w:cs="Arial"/>
                </w:rPr>
                <w:delText>s</w:delText>
              </w:r>
              <w:r w:rsidRPr="007010CA" w:rsidDel="00E677CC">
                <w:rPr>
                  <w:rFonts w:eastAsia="Calibri" w:cs="Arial"/>
                </w:rPr>
                <w:delText>, Structure</w:delText>
              </w:r>
              <w:r w:rsidDel="00E677CC">
                <w:rPr>
                  <w:rFonts w:eastAsia="Calibri" w:cs="Arial"/>
                </w:rPr>
                <w:delText>s</w:delText>
              </w:r>
              <w:r w:rsidRPr="007010CA" w:rsidDel="00E677CC">
                <w:rPr>
                  <w:rFonts w:eastAsia="Calibri" w:cs="Arial"/>
                </w:rPr>
                <w:delText xml:space="preserve"> and Components </w:delText>
              </w:r>
              <w:r w:rsidDel="00E677CC">
                <w:rPr>
                  <w:rFonts w:eastAsia="Calibri" w:cs="Arial"/>
                </w:rPr>
                <w:delText>(</w:delText>
              </w:r>
            </w:del>
            <w:r w:rsidRPr="00817CEB">
              <w:rPr>
                <w:rFonts w:eastAsia="Calibri" w:cs="Arial"/>
              </w:rPr>
              <w:t>SSCs</w:t>
            </w:r>
            <w:del w:id="2169" w:author="gorgemj" w:date="2017-11-17T15:35:00Z">
              <w:r w:rsidDel="00E677CC">
                <w:rPr>
                  <w:rFonts w:eastAsia="Calibri" w:cs="Arial"/>
                </w:rPr>
                <w:delText>)</w:delText>
              </w:r>
            </w:del>
            <w:r w:rsidRPr="00817CEB">
              <w:rPr>
                <w:rFonts w:eastAsia="Calibri" w:cs="Arial"/>
              </w:rPr>
              <w:t xml:space="preserve"> required to fulfill safety functions in response to each initiating event</w:t>
            </w:r>
            <w:r>
              <w:rPr>
                <w:rFonts w:eastAsia="Calibri" w:cs="Arial"/>
              </w:rPr>
              <w:t xml:space="preserve">. </w:t>
            </w:r>
            <w:ins w:id="2170" w:author="gorgemj" w:date="2017-11-24T16:20:00Z">
              <w:r>
                <w:rPr>
                  <w:rFonts w:eastAsia="Calibri" w:cs="Arial"/>
                </w:rPr>
                <w:t xml:space="preserve">The </w:t>
              </w:r>
              <w:r w:rsidRPr="00993D67">
                <w:rPr>
                  <w:rFonts w:eastAsia="Calibri" w:cs="Arial"/>
                  <w:b/>
                </w:rPr>
                <w:t>AP1000</w:t>
              </w:r>
              <w:r>
                <w:rPr>
                  <w:rFonts w:eastAsia="Calibri" w:cs="Arial"/>
                </w:rPr>
                <w:t xml:space="preserve"> plant </w:t>
              </w:r>
              <w:r w:rsidRPr="00817CEB">
                <w:rPr>
                  <w:rFonts w:eastAsia="Calibri" w:cs="Arial"/>
                </w:rPr>
                <w:t xml:space="preserve">DCD </w:t>
              </w:r>
              <w:r>
                <w:rPr>
                  <w:rFonts w:eastAsia="Calibri" w:cs="Arial"/>
                </w:rPr>
                <w:t>[2]</w:t>
              </w:r>
            </w:ins>
            <w:del w:id="2171" w:author="gorgemj" w:date="2017-11-24T16:20:00Z">
              <w:r w:rsidRPr="00817CEB" w:rsidDel="006D34C0">
                <w:rPr>
                  <w:rFonts w:eastAsia="Calibri" w:cs="Arial"/>
                </w:rPr>
                <w:delText>DCD</w:delText>
              </w:r>
            </w:del>
            <w:r w:rsidRPr="00817CEB">
              <w:rPr>
                <w:rFonts w:eastAsia="Calibri" w:cs="Arial"/>
              </w:rPr>
              <w:t xml:space="preserve"> Chapter 19 Appendix 19E provides a systematic evaluation of events that could occur during shutdown conditions.</w:t>
            </w:r>
          </w:p>
          <w:p w:rsidR="00B61F44" w:rsidRDefault="00B61F44" w:rsidP="00E24525">
            <w:pPr>
              <w:spacing w:line="280" w:lineRule="atLeast"/>
              <w:rPr>
                <w:ins w:id="2172" w:author="gorgemj" w:date="2017-11-17T15:36:00Z"/>
                <w:rFonts w:eastAsia="Calibri" w:cs="Arial"/>
              </w:rPr>
            </w:pPr>
            <w:r w:rsidRPr="00817CEB">
              <w:rPr>
                <w:rFonts w:eastAsia="Calibri" w:cs="Arial"/>
              </w:rPr>
              <w:t xml:space="preserve">Additionally, beside the deterministic safety analyses, the PRA quantifies plant response to a spectrum of initiating events to demonstrate the low probability of core damage and resultant risk to the public. PRA input includes specific values for the reliability of the various </w:t>
            </w:r>
            <w:del w:id="2173" w:author="gorgemj" w:date="2017-11-24T16:03:00Z">
              <w:r w:rsidRPr="00817CEB" w:rsidDel="00D56402">
                <w:rPr>
                  <w:rFonts w:eastAsia="Calibri" w:cs="Arial"/>
                </w:rPr>
                <w:delText>structures, systems, and components (</w:delText>
              </w:r>
            </w:del>
            <w:r w:rsidRPr="00817CEB">
              <w:rPr>
                <w:rFonts w:eastAsia="Calibri" w:cs="Arial"/>
              </w:rPr>
              <w:t>SSCs</w:t>
            </w:r>
            <w:del w:id="2174" w:author="gorgemj" w:date="2017-11-24T16:03:00Z">
              <w:r w:rsidRPr="00817CEB" w:rsidDel="00D56402">
                <w:rPr>
                  <w:rFonts w:eastAsia="Calibri" w:cs="Arial"/>
                </w:rPr>
                <w:delText>)</w:delText>
              </w:r>
            </w:del>
            <w:r w:rsidRPr="00817CEB">
              <w:rPr>
                <w:rFonts w:eastAsia="Calibri" w:cs="Arial"/>
              </w:rPr>
              <w:t xml:space="preserve"> in the plant that are used to respond to postulated initiating events. The Design Reliability Assurance Program (D-RAP</w:t>
            </w:r>
            <w:ins w:id="2175" w:author="friedmbn" w:date="2017-11-27T16:23:00Z">
              <w:r>
                <w:rPr>
                  <w:rFonts w:eastAsia="Calibri" w:cs="Arial"/>
                </w:rPr>
                <w:t>)</w:t>
              </w:r>
            </w:ins>
            <w:r w:rsidRPr="00817CEB">
              <w:rPr>
                <w:rFonts w:eastAsia="Calibri" w:cs="Arial"/>
              </w:rPr>
              <w:t xml:space="preserve"> - see </w:t>
            </w:r>
            <w:ins w:id="2176" w:author="gorgemj" w:date="2017-11-24T16:21:00Z">
              <w:r w:rsidRPr="00993D67">
                <w:rPr>
                  <w:rFonts w:eastAsia="Calibri" w:cs="Arial"/>
                  <w:b/>
                </w:rPr>
                <w:t>AP1000</w:t>
              </w:r>
              <w:r>
                <w:rPr>
                  <w:rFonts w:eastAsia="Calibri" w:cs="Arial"/>
                </w:rPr>
                <w:t xml:space="preserve"> plant </w:t>
              </w:r>
              <w:r w:rsidRPr="00817CEB">
                <w:rPr>
                  <w:rFonts w:eastAsia="Calibri" w:cs="Arial"/>
                </w:rPr>
                <w:t xml:space="preserve">DCD </w:t>
              </w:r>
              <w:r>
                <w:rPr>
                  <w:rFonts w:eastAsia="Calibri" w:cs="Arial"/>
                </w:rPr>
                <w:t>[2]</w:t>
              </w:r>
            </w:ins>
            <w:del w:id="2177" w:author="gorgemj" w:date="2017-11-24T16:21:00Z">
              <w:r w:rsidRPr="00817CEB" w:rsidDel="006D34C0">
                <w:rPr>
                  <w:rFonts w:eastAsia="Calibri" w:cs="Arial"/>
                </w:rPr>
                <w:delText>DCD</w:delText>
              </w:r>
            </w:del>
            <w:r w:rsidRPr="00817CEB">
              <w:rPr>
                <w:rFonts w:eastAsia="Calibri" w:cs="Arial"/>
              </w:rPr>
              <w:t xml:space="preserve"> </w:t>
            </w:r>
            <w:r>
              <w:rPr>
                <w:rFonts w:eastAsia="Calibri" w:cs="Arial"/>
              </w:rPr>
              <w:t>Section</w:t>
            </w:r>
            <w:r w:rsidRPr="00817CEB">
              <w:rPr>
                <w:rFonts w:eastAsia="Calibri" w:cs="Arial"/>
              </w:rPr>
              <w:t xml:space="preserve"> 17.4) is implemented as an integral part of the design process to provide confidence that reliability is designed into the plant and that the important reliability assumptions made as part of the PRA will remain valid throughout plant life. The Operational Phase Reliability Assurance Activities </w:t>
            </w:r>
            <w:del w:id="2178" w:author="gorgemj" w:date="2017-11-24T18:07:00Z">
              <w:r w:rsidRPr="00817CEB" w:rsidDel="00BB7304">
                <w:rPr>
                  <w:rFonts w:eastAsia="Calibri" w:cs="Arial"/>
                </w:rPr>
                <w:delText xml:space="preserve">(OPRAAs) </w:delText>
              </w:r>
            </w:del>
            <w:r w:rsidRPr="00817CEB">
              <w:rPr>
                <w:rFonts w:eastAsia="Calibri" w:cs="Arial"/>
              </w:rPr>
              <w:t>provides confidence that the operations and maintenance activities performed by the operating plant should maintain the reliability assumptions made in the plant PRA.</w:t>
            </w:r>
          </w:p>
          <w:p w:rsidR="00B61F44" w:rsidRDefault="00B61F44" w:rsidP="00E24525">
            <w:pPr>
              <w:spacing w:line="280" w:lineRule="atLeast"/>
              <w:rPr>
                <w:rFonts w:cs="Arial"/>
                <w:b/>
              </w:rPr>
            </w:pPr>
            <w:ins w:id="2179" w:author="gorgemj" w:date="2017-11-24T16:21:00Z">
              <w:r>
                <w:rPr>
                  <w:rFonts w:eastAsia="Calibri" w:cs="Arial"/>
                </w:rPr>
                <w:t xml:space="preserve">The </w:t>
              </w:r>
              <w:r w:rsidRPr="00993D67">
                <w:rPr>
                  <w:rFonts w:eastAsia="Calibri" w:cs="Arial"/>
                  <w:b/>
                </w:rPr>
                <w:t>AP1000</w:t>
              </w:r>
              <w:r>
                <w:rPr>
                  <w:rFonts w:eastAsia="Calibri" w:cs="Arial"/>
                </w:rPr>
                <w:t xml:space="preserve"> plant </w:t>
              </w:r>
              <w:r w:rsidRPr="00817CEB">
                <w:rPr>
                  <w:rFonts w:eastAsia="Calibri" w:cs="Arial"/>
                </w:rPr>
                <w:t xml:space="preserve">DCD </w:t>
              </w:r>
              <w:r>
                <w:rPr>
                  <w:rFonts w:eastAsia="Calibri" w:cs="Arial"/>
                </w:rPr>
                <w:t>[2]</w:t>
              </w:r>
            </w:ins>
            <w:ins w:id="2180" w:author="gorgemj" w:date="2017-11-17T15:36:00Z">
              <w:r>
                <w:rPr>
                  <w:rFonts w:cs="Arial"/>
                  <w:lang w:val="en-GB"/>
                </w:rPr>
                <w:t xml:space="preserve"> Section 16.1 provides the plant Technical Specifications, e.g. </w:t>
              </w:r>
              <w:r w:rsidRPr="00A07403">
                <w:rPr>
                  <w:rFonts w:cs="Arial"/>
                  <w:lang w:val="en-GB"/>
                </w:rPr>
                <w:t>a dynamic set of plant parameters, associated limits and conditions for plant operation, and associated SSCs</w:t>
              </w:r>
              <w:r>
                <w:rPr>
                  <w:rFonts w:cs="Arial"/>
                  <w:lang w:val="en-GB"/>
                </w:rPr>
                <w:t xml:space="preserve">, that provide the delivery of </w:t>
              </w:r>
              <w:r w:rsidRPr="00A07403">
                <w:rPr>
                  <w:rFonts w:cs="Arial"/>
                  <w:lang w:val="en-GB"/>
                </w:rPr>
                <w:t xml:space="preserve">safety functions for the </w:t>
              </w:r>
              <w:r w:rsidRPr="005459A2">
                <w:rPr>
                  <w:rFonts w:cs="Arial"/>
                  <w:b/>
                  <w:lang w:val="en-GB"/>
                </w:rPr>
                <w:t>AP1000</w:t>
              </w:r>
              <w:r w:rsidRPr="00A07403">
                <w:rPr>
                  <w:rFonts w:cs="Arial"/>
                  <w:lang w:val="en-GB"/>
                </w:rPr>
                <w:t xml:space="preserve"> plant.</w:t>
              </w:r>
            </w:ins>
          </w:p>
        </w:tc>
      </w:tr>
      <w:tr w:rsidR="00B61F44" w:rsidRPr="00817CEB" w:rsidTr="00814E5E">
        <w:trPr>
          <w:cantSplit/>
          <w:trPrChange w:id="2181" w:author="gorgemj" w:date="2017-11-30T12:36:00Z">
            <w:trPr>
              <w:gridBefore w:val="6"/>
              <w:gridAfter w:val="0"/>
              <w:cantSplit/>
            </w:trPr>
          </w:trPrChange>
        </w:trPr>
        <w:tc>
          <w:tcPr>
            <w:tcW w:w="947" w:type="dxa"/>
            <w:tcPrChange w:id="2182" w:author="gorgemj" w:date="2017-11-30T12:36:00Z">
              <w:tcPr>
                <w:tcW w:w="945" w:type="dxa"/>
                <w:gridSpan w:val="6"/>
              </w:tcPr>
            </w:tcPrChange>
          </w:tcPr>
          <w:p w:rsidR="00B61F44" w:rsidRPr="00E677CC" w:rsidRDefault="00B61F44" w:rsidP="00542606">
            <w:pPr>
              <w:autoSpaceDE w:val="0"/>
              <w:autoSpaceDN w:val="0"/>
              <w:adjustRightInd w:val="0"/>
              <w:spacing w:before="60" w:after="60" w:line="280" w:lineRule="atLeast"/>
              <w:jc w:val="center"/>
              <w:rPr>
                <w:rFonts w:cs="Arial"/>
                <w:rPrChange w:id="2183" w:author="gorgemj" w:date="2017-11-17T15:36:00Z">
                  <w:rPr>
                    <w:rFonts w:cs="Arial"/>
                    <w:b/>
                  </w:rPr>
                </w:rPrChange>
              </w:rPr>
            </w:pPr>
            <w:r w:rsidRPr="00E677CC">
              <w:rPr>
                <w:rFonts w:cs="Arial"/>
                <w:rPrChange w:id="2184" w:author="gorgemj" w:date="2017-11-17T15:36:00Z">
                  <w:rPr>
                    <w:rFonts w:cs="Arial"/>
                    <w:b/>
                  </w:rPr>
                </w:rPrChange>
              </w:rPr>
              <w:t>4.2</w:t>
            </w:r>
          </w:p>
        </w:tc>
        <w:tc>
          <w:tcPr>
            <w:tcW w:w="693" w:type="dxa"/>
            <w:tcPrChange w:id="2185" w:author="gorgemj" w:date="2017-11-30T12:36:00Z">
              <w:tcPr>
                <w:tcW w:w="747" w:type="dxa"/>
                <w:gridSpan w:val="3"/>
              </w:tcPr>
            </w:tcPrChange>
          </w:tcPr>
          <w:p w:rsidR="00B61F44" w:rsidRPr="00E677CC" w:rsidRDefault="00B61F44" w:rsidP="00542606">
            <w:pPr>
              <w:autoSpaceDE w:val="0"/>
              <w:autoSpaceDN w:val="0"/>
              <w:adjustRightInd w:val="0"/>
              <w:spacing w:before="60" w:after="60" w:line="280" w:lineRule="atLeast"/>
              <w:jc w:val="center"/>
              <w:rPr>
                <w:rFonts w:cs="Arial"/>
                <w:bCs/>
                <w:color w:val="000000"/>
                <w:sz w:val="24"/>
                <w:szCs w:val="24"/>
                <w:rPrChange w:id="2186" w:author="gorgemj" w:date="2017-11-17T15:36:00Z">
                  <w:rPr>
                    <w:rFonts w:cs="Arial"/>
                    <w:b/>
                    <w:bCs/>
                    <w:color w:val="000000"/>
                    <w:sz w:val="24"/>
                    <w:szCs w:val="24"/>
                  </w:rPr>
                </w:rPrChange>
              </w:rPr>
            </w:pPr>
            <w:r w:rsidRPr="00E677CC">
              <w:rPr>
                <w:rFonts w:cs="Arial"/>
                <w:bCs/>
                <w:rPrChange w:id="2187" w:author="gorgemj" w:date="2017-11-17T15:36:00Z">
                  <w:rPr>
                    <w:rFonts w:cs="Arial"/>
                    <w:b/>
                    <w:bCs/>
                  </w:rPr>
                </w:rPrChange>
              </w:rPr>
              <w:t>1</w:t>
            </w:r>
          </w:p>
        </w:tc>
        <w:tc>
          <w:tcPr>
            <w:tcW w:w="5038" w:type="dxa"/>
            <w:gridSpan w:val="2"/>
            <w:tcPrChange w:id="2188" w:author="gorgemj" w:date="2017-11-30T12:36:00Z">
              <w:tcPr>
                <w:tcW w:w="6768" w:type="dxa"/>
                <w:gridSpan w:val="7"/>
              </w:tcPr>
            </w:tcPrChange>
          </w:tcPr>
          <w:p w:rsidR="00B61F44" w:rsidRPr="00817CEB" w:rsidRDefault="00B61F44" w:rsidP="00542606">
            <w:pPr>
              <w:autoSpaceDE w:val="0"/>
              <w:autoSpaceDN w:val="0"/>
              <w:adjustRightInd w:val="0"/>
              <w:spacing w:before="60" w:after="60" w:line="280" w:lineRule="atLeast"/>
              <w:rPr>
                <w:rFonts w:eastAsia="Calibri" w:cs="Arial"/>
              </w:rPr>
            </w:pPr>
            <w:r w:rsidRPr="00817CEB">
              <w:rPr>
                <w:rFonts w:eastAsia="Calibri" w:cs="Arial"/>
              </w:rPr>
              <w:t>Means of monitoring the status of the plant shall be provided for ensuring that the required safety functions are fulfilled.</w:t>
            </w:r>
          </w:p>
        </w:tc>
        <w:tc>
          <w:tcPr>
            <w:tcW w:w="6912" w:type="dxa"/>
            <w:gridSpan w:val="3"/>
            <w:tcPrChange w:id="2189" w:author="gorgemj" w:date="2017-11-30T12:36:00Z">
              <w:tcPr>
                <w:tcW w:w="5130" w:type="dxa"/>
                <w:gridSpan w:val="8"/>
              </w:tcPr>
            </w:tcPrChange>
          </w:tcPr>
          <w:p w:rsidR="00B61F44" w:rsidRDefault="00B61F44">
            <w:pPr>
              <w:spacing w:before="60" w:after="60" w:line="280" w:lineRule="atLeast"/>
              <w:rPr>
                <w:rFonts w:eastAsia="Calibri" w:cs="Arial"/>
              </w:rPr>
            </w:pPr>
            <w:r w:rsidRPr="008E190F">
              <w:rPr>
                <w:rFonts w:cs="Arial"/>
              </w:rPr>
              <w:t>The</w:t>
            </w:r>
            <w:r w:rsidRPr="00817CEB">
              <w:rPr>
                <w:rFonts w:eastAsia="Calibri" w:cs="Arial"/>
              </w:rPr>
              <w:t xml:space="preserve"> </w:t>
            </w:r>
            <w:r w:rsidRPr="00817CEB">
              <w:rPr>
                <w:rFonts w:eastAsia="Calibri" w:cs="Arial"/>
                <w:b/>
              </w:rPr>
              <w:t>AP1000</w:t>
            </w:r>
            <w:r w:rsidRPr="00817CEB">
              <w:rPr>
                <w:rFonts w:eastAsia="Calibri" w:cs="Arial"/>
              </w:rPr>
              <w:t xml:space="preserve"> </w:t>
            </w:r>
            <w:r>
              <w:rPr>
                <w:rFonts w:eastAsia="Calibri" w:cs="Arial"/>
              </w:rPr>
              <w:t>plant</w:t>
            </w:r>
            <w:r w:rsidRPr="00817CEB">
              <w:rPr>
                <w:rFonts w:eastAsia="Calibri" w:cs="Arial"/>
              </w:rPr>
              <w:t xml:space="preserve"> safety</w:t>
            </w:r>
            <w:del w:id="2190" w:author="gorgemj" w:date="2017-11-24T17:44:00Z">
              <w:r w:rsidRPr="00817CEB" w:rsidDel="00AF044D">
                <w:rPr>
                  <w:rFonts w:eastAsia="Calibri" w:cs="Arial"/>
                </w:rPr>
                <w:delText>-related</w:delText>
              </w:r>
            </w:del>
            <w:r w:rsidRPr="00817CEB">
              <w:rPr>
                <w:rFonts w:eastAsia="Calibri" w:cs="Arial"/>
              </w:rPr>
              <w:t xml:space="preserve"> display information is used by the operator to monitor and maintain the safety of the plant throughout operating conditions that include </w:t>
            </w:r>
            <w:del w:id="2191" w:author="gorgemj" w:date="2017-11-24T15:06:00Z">
              <w:r w:rsidRPr="00817CEB" w:rsidDel="00F72225">
                <w:rPr>
                  <w:rFonts w:eastAsia="Calibri" w:cs="Arial"/>
                </w:rPr>
                <w:delText>anticipated operational occurrence</w:delText>
              </w:r>
            </w:del>
            <w:ins w:id="2192" w:author="gorgemj" w:date="2017-11-24T15:06:00Z">
              <w:r>
                <w:rPr>
                  <w:rFonts w:eastAsia="Calibri" w:cs="Arial"/>
                </w:rPr>
                <w:t>AOO</w:t>
              </w:r>
            </w:ins>
            <w:r w:rsidRPr="00817CEB">
              <w:rPr>
                <w:rFonts w:eastAsia="Calibri" w:cs="Arial"/>
              </w:rPr>
              <w:t>s and accident and post-accident conditions</w:t>
            </w:r>
            <w:r>
              <w:rPr>
                <w:rFonts w:eastAsia="Calibri" w:cs="Arial"/>
              </w:rPr>
              <w:t xml:space="preserve">. </w:t>
            </w:r>
            <w:r w:rsidRPr="00817CEB">
              <w:rPr>
                <w:rFonts w:eastAsia="Calibri" w:cs="Arial"/>
              </w:rPr>
              <w:t xml:space="preserve">Refer to </w:t>
            </w:r>
            <w:ins w:id="2193" w:author="gorgemj" w:date="2017-11-24T16:21:00Z">
              <w:r>
                <w:rPr>
                  <w:rFonts w:eastAsia="Calibri" w:cs="Arial"/>
                </w:rPr>
                <w:t xml:space="preserve">the </w:t>
              </w:r>
              <w:r w:rsidRPr="00993D67">
                <w:rPr>
                  <w:rFonts w:eastAsia="Calibri" w:cs="Arial"/>
                  <w:b/>
                </w:rPr>
                <w:t>AP1000</w:t>
              </w:r>
              <w:r>
                <w:rPr>
                  <w:rFonts w:eastAsia="Calibri" w:cs="Arial"/>
                </w:rPr>
                <w:t xml:space="preserve"> plant </w:t>
              </w:r>
              <w:r w:rsidRPr="00817CEB">
                <w:rPr>
                  <w:rFonts w:eastAsia="Calibri" w:cs="Arial"/>
                </w:rPr>
                <w:t xml:space="preserve">DCD </w:t>
              </w:r>
              <w:r>
                <w:rPr>
                  <w:rFonts w:eastAsia="Calibri" w:cs="Arial"/>
                </w:rPr>
                <w:t>[2]</w:t>
              </w:r>
            </w:ins>
            <w:del w:id="2194" w:author="gorgemj" w:date="2017-11-24T16:21:00Z">
              <w:r w:rsidRPr="00817CEB" w:rsidDel="006D34C0">
                <w:rPr>
                  <w:rFonts w:eastAsia="Calibri" w:cs="Arial"/>
                </w:rPr>
                <w:delText>DCD</w:delText>
              </w:r>
            </w:del>
            <w:r w:rsidRPr="00817CEB">
              <w:rPr>
                <w:rFonts w:eastAsia="Calibri" w:cs="Arial"/>
              </w:rPr>
              <w:t xml:space="preserve"> Section 7.5</w:t>
            </w:r>
          </w:p>
        </w:tc>
      </w:tr>
      <w:tr w:rsidR="00B61F44" w:rsidRPr="00817CEB" w:rsidDel="00CD5A23" w:rsidTr="00814E5E">
        <w:trPr>
          <w:cantSplit/>
          <w:del w:id="2195" w:author="gorgemj" w:date="2017-11-24T18:07:00Z"/>
          <w:trPrChange w:id="2196" w:author="gorgemj" w:date="2017-11-30T12:36:00Z">
            <w:trPr>
              <w:gridBefore w:val="6"/>
              <w:gridAfter w:val="0"/>
              <w:cantSplit/>
            </w:trPr>
          </w:trPrChange>
        </w:trPr>
        <w:tc>
          <w:tcPr>
            <w:tcW w:w="947" w:type="dxa"/>
            <w:tcPrChange w:id="2197" w:author="gorgemj" w:date="2017-11-30T12:36:00Z">
              <w:tcPr>
                <w:tcW w:w="945" w:type="dxa"/>
                <w:gridSpan w:val="6"/>
              </w:tcPr>
            </w:tcPrChange>
          </w:tcPr>
          <w:p w:rsidR="00B61F44" w:rsidDel="00CD5A23" w:rsidRDefault="00B61F44" w:rsidP="00D70119">
            <w:pPr>
              <w:autoSpaceDE w:val="0"/>
              <w:autoSpaceDN w:val="0"/>
              <w:adjustRightInd w:val="0"/>
              <w:spacing w:before="60" w:after="60" w:line="280" w:lineRule="atLeast"/>
              <w:jc w:val="center"/>
              <w:rPr>
                <w:del w:id="2198" w:author="gorgemj" w:date="2017-11-24T18:07:00Z"/>
                <w:rFonts w:cs="Arial"/>
                <w:b/>
              </w:rPr>
            </w:pPr>
          </w:p>
        </w:tc>
        <w:tc>
          <w:tcPr>
            <w:tcW w:w="693" w:type="dxa"/>
            <w:tcPrChange w:id="2199" w:author="gorgemj" w:date="2017-11-30T12:36:00Z">
              <w:tcPr>
                <w:tcW w:w="747" w:type="dxa"/>
                <w:gridSpan w:val="3"/>
              </w:tcPr>
            </w:tcPrChange>
          </w:tcPr>
          <w:p w:rsidR="00B61F44" w:rsidDel="00CD5A23" w:rsidRDefault="00B61F44" w:rsidP="00D70119">
            <w:pPr>
              <w:autoSpaceDE w:val="0"/>
              <w:autoSpaceDN w:val="0"/>
              <w:adjustRightInd w:val="0"/>
              <w:spacing w:before="60" w:after="60" w:line="280" w:lineRule="atLeast"/>
              <w:jc w:val="center"/>
              <w:rPr>
                <w:del w:id="2200" w:author="gorgemj" w:date="2017-11-24T18:07:00Z"/>
                <w:rFonts w:cs="Arial"/>
                <w:b/>
                <w:bCs/>
              </w:rPr>
            </w:pPr>
          </w:p>
        </w:tc>
        <w:tc>
          <w:tcPr>
            <w:tcW w:w="5038" w:type="dxa"/>
            <w:gridSpan w:val="2"/>
            <w:tcPrChange w:id="2201" w:author="gorgemj" w:date="2017-11-30T12:36:00Z">
              <w:tcPr>
                <w:tcW w:w="6768" w:type="dxa"/>
                <w:gridSpan w:val="7"/>
              </w:tcPr>
            </w:tcPrChange>
          </w:tcPr>
          <w:p w:rsidR="00B61F44" w:rsidDel="00CD5A23" w:rsidRDefault="00B61F44" w:rsidP="00D70119">
            <w:pPr>
              <w:autoSpaceDE w:val="0"/>
              <w:autoSpaceDN w:val="0"/>
              <w:adjustRightInd w:val="0"/>
              <w:spacing w:before="60" w:after="60" w:line="280" w:lineRule="atLeast"/>
              <w:rPr>
                <w:del w:id="2202" w:author="gorgemj" w:date="2017-11-24T18:07:00Z"/>
                <w:rFonts w:cs="Arial"/>
                <w:b/>
                <w:color w:val="000000"/>
                <w:sz w:val="24"/>
                <w:szCs w:val="24"/>
              </w:rPr>
            </w:pPr>
            <w:del w:id="2203" w:author="gorgemj" w:date="2017-11-24T18:07:00Z">
              <w:r w:rsidRPr="00817CEB" w:rsidDel="00CD5A23">
                <w:rPr>
                  <w:rFonts w:eastAsia="Calibri" w:cs="Arial"/>
                  <w:b/>
                  <w:bCs/>
                </w:rPr>
                <w:delText>Requirement 5: Radiation protection</w:delText>
              </w:r>
            </w:del>
          </w:p>
        </w:tc>
        <w:tc>
          <w:tcPr>
            <w:tcW w:w="6912" w:type="dxa"/>
            <w:gridSpan w:val="3"/>
            <w:tcPrChange w:id="2204" w:author="gorgemj" w:date="2017-11-30T12:36:00Z">
              <w:tcPr>
                <w:tcW w:w="5130" w:type="dxa"/>
                <w:gridSpan w:val="8"/>
              </w:tcPr>
            </w:tcPrChange>
          </w:tcPr>
          <w:p w:rsidR="00B61F44" w:rsidDel="00CD5A23" w:rsidRDefault="00B61F44" w:rsidP="00D70119">
            <w:pPr>
              <w:spacing w:before="60" w:after="60" w:line="280" w:lineRule="atLeast"/>
              <w:rPr>
                <w:del w:id="2205" w:author="gorgemj" w:date="2017-11-24T18:07:00Z"/>
                <w:rFonts w:cs="Arial"/>
                <w:b/>
              </w:rPr>
            </w:pPr>
          </w:p>
        </w:tc>
      </w:tr>
      <w:tr w:rsidR="00B61F44" w:rsidRPr="00817CEB" w:rsidTr="00814E5E">
        <w:trPr>
          <w:cantSplit/>
          <w:trPrChange w:id="2206" w:author="gorgemj" w:date="2017-11-30T12:36:00Z">
            <w:trPr>
              <w:gridBefore w:val="6"/>
              <w:gridAfter w:val="0"/>
              <w:cantSplit/>
            </w:trPr>
          </w:trPrChange>
        </w:trPr>
        <w:tc>
          <w:tcPr>
            <w:tcW w:w="947" w:type="dxa"/>
            <w:tcPrChange w:id="2207" w:author="gorgemj" w:date="2017-11-30T12:36:00Z">
              <w:tcPr>
                <w:tcW w:w="945" w:type="dxa"/>
                <w:gridSpan w:val="6"/>
              </w:tcPr>
            </w:tcPrChange>
          </w:tcPr>
          <w:p w:rsidR="00B61F44" w:rsidRDefault="00B61F44" w:rsidP="00D70119">
            <w:pPr>
              <w:autoSpaceDE w:val="0"/>
              <w:autoSpaceDN w:val="0"/>
              <w:adjustRightInd w:val="0"/>
              <w:spacing w:before="60" w:after="60" w:line="280" w:lineRule="atLeast"/>
              <w:jc w:val="center"/>
              <w:rPr>
                <w:rFonts w:cs="Arial"/>
                <w:b/>
              </w:rPr>
            </w:pPr>
          </w:p>
        </w:tc>
        <w:tc>
          <w:tcPr>
            <w:tcW w:w="693" w:type="dxa"/>
            <w:tcPrChange w:id="2208" w:author="gorgemj" w:date="2017-11-30T12:36:00Z">
              <w:tcPr>
                <w:tcW w:w="747" w:type="dxa"/>
                <w:gridSpan w:val="3"/>
              </w:tcPr>
            </w:tcPrChange>
          </w:tcPr>
          <w:p w:rsidR="00B61F44" w:rsidRDefault="00B61F44" w:rsidP="00D70119">
            <w:pPr>
              <w:autoSpaceDE w:val="0"/>
              <w:autoSpaceDN w:val="0"/>
              <w:adjustRightInd w:val="0"/>
              <w:spacing w:before="60" w:after="60" w:line="280" w:lineRule="atLeast"/>
              <w:jc w:val="center"/>
              <w:rPr>
                <w:rFonts w:cs="Arial"/>
                <w:b/>
                <w:bCs/>
              </w:rPr>
            </w:pPr>
          </w:p>
        </w:tc>
        <w:tc>
          <w:tcPr>
            <w:tcW w:w="5038" w:type="dxa"/>
            <w:gridSpan w:val="2"/>
            <w:tcPrChange w:id="2209" w:author="gorgemj" w:date="2017-11-30T12:36:00Z">
              <w:tcPr>
                <w:tcW w:w="6768" w:type="dxa"/>
                <w:gridSpan w:val="7"/>
              </w:tcPr>
            </w:tcPrChange>
          </w:tcPr>
          <w:p w:rsidR="00B61F44" w:rsidRDefault="00B61F44" w:rsidP="00D70119">
            <w:pPr>
              <w:autoSpaceDE w:val="0"/>
              <w:autoSpaceDN w:val="0"/>
              <w:adjustRightInd w:val="0"/>
              <w:spacing w:before="60" w:after="60" w:line="280" w:lineRule="atLeast"/>
              <w:rPr>
                <w:ins w:id="2210" w:author="gorgemj" w:date="2017-11-24T18:07:00Z"/>
                <w:rFonts w:eastAsia="Calibri" w:cs="Arial"/>
                <w:b/>
                <w:bCs/>
              </w:rPr>
            </w:pPr>
            <w:ins w:id="2211" w:author="gorgemj" w:date="2017-11-24T18:07:00Z">
              <w:r w:rsidRPr="00817CEB">
                <w:rPr>
                  <w:rFonts w:eastAsia="Calibri" w:cs="Arial"/>
                  <w:b/>
                  <w:bCs/>
                </w:rPr>
                <w:t xml:space="preserve">Requirement 5: Radiation protection </w:t>
              </w:r>
            </w:ins>
          </w:p>
          <w:p w:rsidR="00B61F44" w:rsidRPr="00817CEB" w:rsidRDefault="00B61F44" w:rsidP="00D70119">
            <w:pPr>
              <w:autoSpaceDE w:val="0"/>
              <w:autoSpaceDN w:val="0"/>
              <w:adjustRightInd w:val="0"/>
              <w:spacing w:before="60" w:after="60" w:line="280" w:lineRule="atLeast"/>
              <w:rPr>
                <w:rFonts w:eastAsia="Calibri" w:cs="Arial"/>
                <w:b/>
                <w:bCs/>
              </w:rPr>
            </w:pPr>
            <w:r w:rsidRPr="00817CEB">
              <w:rPr>
                <w:rFonts w:eastAsia="Calibri" w:cs="Arial"/>
                <w:b/>
                <w:bCs/>
              </w:rPr>
              <w:t xml:space="preserve">The design </w:t>
            </w:r>
            <w:r w:rsidRPr="00817CEB">
              <w:rPr>
                <w:rFonts w:eastAsia="Calibri" w:cs="Arial"/>
                <w:b/>
              </w:rPr>
              <w:t xml:space="preserve">of </w:t>
            </w:r>
            <w:r w:rsidRPr="00817CEB">
              <w:rPr>
                <w:rFonts w:eastAsia="Calibri" w:cs="Arial"/>
                <w:b/>
                <w:bCs/>
              </w:rPr>
              <w:t>a nuclear power plant shall be such as to ensure that radiation doses to workers at the plant and to members of the public do not exceed the dose limits; that they are kept as low as reasonably achievable in operational states for the entire lifetime of the plant, and that they remain below acceptable limits and as low as reasonably achievable in, and following accident conditions.</w:t>
            </w:r>
          </w:p>
        </w:tc>
        <w:tc>
          <w:tcPr>
            <w:tcW w:w="6912" w:type="dxa"/>
            <w:gridSpan w:val="3"/>
            <w:tcPrChange w:id="2212" w:author="gorgemj" w:date="2017-11-30T12:36:00Z">
              <w:tcPr>
                <w:tcW w:w="5130" w:type="dxa"/>
                <w:gridSpan w:val="8"/>
              </w:tcPr>
            </w:tcPrChange>
          </w:tcPr>
          <w:p w:rsidR="00B61F44" w:rsidRDefault="00B61F44" w:rsidP="00D70119">
            <w:pPr>
              <w:spacing w:before="60" w:after="60" w:line="280" w:lineRule="atLeast"/>
              <w:rPr>
                <w:ins w:id="2213" w:author="gorgemj" w:date="2017-11-17T15:37:00Z"/>
                <w:rFonts w:cs="Arial"/>
              </w:rPr>
            </w:pPr>
            <w:r w:rsidRPr="00817CEB">
              <w:rPr>
                <w:rFonts w:cs="Arial"/>
              </w:rPr>
              <w:t xml:space="preserve">The </w:t>
            </w:r>
            <w:r w:rsidRPr="00817CEB">
              <w:rPr>
                <w:rFonts w:cs="Arial"/>
                <w:b/>
              </w:rPr>
              <w:t>AP1000</w:t>
            </w:r>
            <w:r w:rsidRPr="00817CEB">
              <w:rPr>
                <w:rFonts w:cs="Arial"/>
              </w:rPr>
              <w:t xml:space="preserve"> </w:t>
            </w:r>
            <w:r>
              <w:rPr>
                <w:rFonts w:cs="Arial"/>
              </w:rPr>
              <w:t>plant</w:t>
            </w:r>
            <w:r w:rsidRPr="00817CEB">
              <w:rPr>
                <w:rFonts w:cs="Arial"/>
              </w:rPr>
              <w:t xml:space="preserve"> design has been developed to minimize the risk of exposing people and the environment to harmful radiation. </w:t>
            </w:r>
            <w:r>
              <w:t>Provisions and design aspects</w:t>
            </w:r>
            <w:r w:rsidRPr="0051652D">
              <w:t xml:space="preserve"> for maintaining personnel exposures </w:t>
            </w:r>
            <w:del w:id="2214" w:author="gorgemj" w:date="2017-11-24T17:28:00Z">
              <w:r w:rsidRPr="0051652D" w:rsidDel="00A366D5">
                <w:delText>as low as reasonably achievable (</w:delText>
              </w:r>
            </w:del>
            <w:r w:rsidRPr="0051652D">
              <w:t>ALARA</w:t>
            </w:r>
            <w:ins w:id="2215" w:author="gorgemj" w:date="2017-11-24T17:28:00Z">
              <w:r>
                <w:t xml:space="preserve"> </w:t>
              </w:r>
            </w:ins>
            <w:del w:id="2216" w:author="gorgemj" w:date="2017-11-24T17:28:00Z">
              <w:r w:rsidRPr="0051652D" w:rsidDel="00A366D5">
                <w:delText xml:space="preserve">) </w:delText>
              </w:r>
            </w:del>
            <w:r w:rsidRPr="0051652D">
              <w:t xml:space="preserve">throughout the plant lifetime are presented in </w:t>
            </w:r>
            <w:ins w:id="2217" w:author="gorgemj" w:date="2017-11-24T16:21:00Z">
              <w:r>
                <w:rPr>
                  <w:rFonts w:eastAsia="Calibri" w:cs="Arial"/>
                </w:rPr>
                <w:t xml:space="preserve">the </w:t>
              </w:r>
              <w:r w:rsidRPr="00993D67">
                <w:rPr>
                  <w:rFonts w:eastAsia="Calibri" w:cs="Arial"/>
                  <w:b/>
                </w:rPr>
                <w:t>AP1000</w:t>
              </w:r>
              <w:r>
                <w:rPr>
                  <w:rFonts w:eastAsia="Calibri" w:cs="Arial"/>
                </w:rPr>
                <w:t xml:space="preserve"> plant </w:t>
              </w:r>
              <w:r w:rsidRPr="00817CEB">
                <w:rPr>
                  <w:rFonts w:eastAsia="Calibri" w:cs="Arial"/>
                </w:rPr>
                <w:t xml:space="preserve">DCD </w:t>
              </w:r>
              <w:r>
                <w:rPr>
                  <w:rFonts w:eastAsia="Calibri" w:cs="Arial"/>
                </w:rPr>
                <w:t>[2]</w:t>
              </w:r>
            </w:ins>
            <w:del w:id="2218" w:author="gorgemj" w:date="2017-11-24T16:21:00Z">
              <w:r w:rsidRPr="0051652D" w:rsidDel="006D34C0">
                <w:delText>DCD</w:delText>
              </w:r>
            </w:del>
            <w:r w:rsidRPr="0051652D">
              <w:t xml:space="preserve"> Chapter 12.</w:t>
            </w:r>
            <w:r>
              <w:rPr>
                <w:sz w:val="22"/>
                <w:szCs w:val="22"/>
              </w:rPr>
              <w:t xml:space="preserve"> </w:t>
            </w:r>
            <w:r w:rsidRPr="00817CEB">
              <w:rPr>
                <w:rFonts w:cs="Arial"/>
              </w:rPr>
              <w:t xml:space="preserve">Dose evaluations for the </w:t>
            </w:r>
            <w:r w:rsidRPr="00817CEB">
              <w:rPr>
                <w:rFonts w:cs="Arial"/>
                <w:b/>
              </w:rPr>
              <w:t>AP1000</w:t>
            </w:r>
            <w:r w:rsidRPr="00817CEB">
              <w:rPr>
                <w:rFonts w:cs="Arial"/>
              </w:rPr>
              <w:t xml:space="preserve"> </w:t>
            </w:r>
            <w:r>
              <w:rPr>
                <w:rFonts w:cs="Arial"/>
              </w:rPr>
              <w:t>plant</w:t>
            </w:r>
            <w:r w:rsidRPr="00817CEB">
              <w:rPr>
                <w:rFonts w:cs="Arial"/>
              </w:rPr>
              <w:t xml:space="preserve"> are presented in </w:t>
            </w:r>
            <w:ins w:id="2219" w:author="gorgemj" w:date="2017-11-24T16:21:00Z">
              <w:r>
                <w:rPr>
                  <w:rFonts w:eastAsia="Calibri" w:cs="Arial"/>
                </w:rPr>
                <w:t xml:space="preserve">the </w:t>
              </w:r>
              <w:r w:rsidRPr="00993D67">
                <w:rPr>
                  <w:rFonts w:eastAsia="Calibri" w:cs="Arial"/>
                  <w:b/>
                </w:rPr>
                <w:t>AP1000</w:t>
              </w:r>
              <w:r>
                <w:rPr>
                  <w:rFonts w:eastAsia="Calibri" w:cs="Arial"/>
                </w:rPr>
                <w:t xml:space="preserve"> plant </w:t>
              </w:r>
              <w:r w:rsidRPr="00817CEB">
                <w:rPr>
                  <w:rFonts w:eastAsia="Calibri" w:cs="Arial"/>
                </w:rPr>
                <w:t xml:space="preserve">DCD </w:t>
              </w:r>
              <w:r>
                <w:rPr>
                  <w:rFonts w:eastAsia="Calibri" w:cs="Arial"/>
                </w:rPr>
                <w:t>[2]</w:t>
              </w:r>
            </w:ins>
            <w:del w:id="2220" w:author="gorgemj" w:date="2017-11-24T16:21:00Z">
              <w:r w:rsidRPr="00817CEB" w:rsidDel="006D34C0">
                <w:rPr>
                  <w:rFonts w:cs="Arial"/>
                </w:rPr>
                <w:delText>DCD</w:delText>
              </w:r>
            </w:del>
            <w:r w:rsidRPr="00817CEB">
              <w:rPr>
                <w:rFonts w:cs="Arial"/>
              </w:rPr>
              <w:t xml:space="preserve"> </w:t>
            </w:r>
            <w:del w:id="2221" w:author="gorgemj" w:date="2017-11-30T11:32:00Z">
              <w:r w:rsidRPr="00817CEB" w:rsidDel="000B2F1C">
                <w:rPr>
                  <w:rFonts w:cs="Arial"/>
                </w:rPr>
                <w:delText xml:space="preserve">Chapters 11 </w:delText>
              </w:r>
              <w:r w:rsidDel="000B2F1C">
                <w:rPr>
                  <w:rFonts w:cs="Arial"/>
                </w:rPr>
                <w:delText xml:space="preserve">(ALARA) </w:delText>
              </w:r>
            </w:del>
            <w:r w:rsidRPr="00817CEB">
              <w:rPr>
                <w:rFonts w:cs="Arial"/>
              </w:rPr>
              <w:t xml:space="preserve">and 12 (worker doses and public doses at the site boundary for normal operations) and in </w:t>
            </w:r>
            <w:ins w:id="2222" w:author="gorgemj" w:date="2017-11-24T16:21:00Z">
              <w:r>
                <w:rPr>
                  <w:rFonts w:eastAsia="Calibri" w:cs="Arial"/>
                </w:rPr>
                <w:t xml:space="preserve">the </w:t>
              </w:r>
              <w:r w:rsidRPr="00993D67">
                <w:rPr>
                  <w:rFonts w:eastAsia="Calibri" w:cs="Arial"/>
                  <w:b/>
                </w:rPr>
                <w:t>AP1000</w:t>
              </w:r>
              <w:r>
                <w:rPr>
                  <w:rFonts w:eastAsia="Calibri" w:cs="Arial"/>
                </w:rPr>
                <w:t xml:space="preserve"> plant </w:t>
              </w:r>
              <w:r w:rsidRPr="00817CEB">
                <w:rPr>
                  <w:rFonts w:eastAsia="Calibri" w:cs="Arial"/>
                </w:rPr>
                <w:t xml:space="preserve">DCD </w:t>
              </w:r>
              <w:r>
                <w:rPr>
                  <w:rFonts w:eastAsia="Calibri" w:cs="Arial"/>
                </w:rPr>
                <w:t>[2]</w:t>
              </w:r>
            </w:ins>
            <w:del w:id="2223" w:author="gorgemj" w:date="2017-11-24T16:21:00Z">
              <w:r w:rsidRPr="006D34C0" w:rsidDel="006D34C0">
                <w:rPr>
                  <w:rFonts w:cs="Arial"/>
                  <w:b/>
                  <w:rPrChange w:id="2224" w:author="gorgemj" w:date="2017-11-24T16:21:00Z">
                    <w:rPr>
                      <w:rFonts w:cs="Arial"/>
                    </w:rPr>
                  </w:rPrChange>
                </w:rPr>
                <w:delText>DCD</w:delText>
              </w:r>
            </w:del>
            <w:r w:rsidRPr="00817CEB">
              <w:rPr>
                <w:rFonts w:cs="Arial"/>
              </w:rPr>
              <w:t xml:space="preserve"> Chapter 15 (doses from accidents).</w:t>
            </w:r>
            <w:ins w:id="2225" w:author="gorgemj" w:date="2017-11-30T11:32:00Z">
              <w:r w:rsidR="000B2F1C">
                <w:rPr>
                  <w:rFonts w:cs="Arial"/>
                </w:rPr>
                <w:t xml:space="preserve"> </w:t>
              </w:r>
            </w:ins>
            <w:ins w:id="2226" w:author="gorgemj" w:date="2017-11-30T11:40:00Z">
              <w:r w:rsidR="00BE294B">
                <w:rPr>
                  <w:rFonts w:cs="Arial"/>
                </w:rPr>
                <w:t xml:space="preserve">The </w:t>
              </w:r>
              <w:r w:rsidR="00BE294B" w:rsidRPr="00336B2E">
                <w:rPr>
                  <w:rFonts w:cs="Arial"/>
                  <w:b/>
                  <w:rPrChange w:id="2227" w:author="gorgemj" w:date="2017-11-30T11:53:00Z">
                    <w:rPr>
                      <w:rFonts w:cs="Arial"/>
                    </w:rPr>
                  </w:rPrChange>
                </w:rPr>
                <w:t>AP1000</w:t>
              </w:r>
              <w:r w:rsidR="00BE294B">
                <w:rPr>
                  <w:rFonts w:cs="Arial"/>
                </w:rPr>
                <w:t xml:space="preserve"> plant Section 11.5 describes how the radiation monitoring system </w:t>
              </w:r>
            </w:ins>
            <w:ins w:id="2228" w:author="gorgemj" w:date="2017-11-30T11:52:00Z">
              <w:r w:rsidR="00336B2E">
                <w:rPr>
                  <w:rFonts w:cs="Arial"/>
                </w:rPr>
                <w:t>supports the ALARA</w:t>
              </w:r>
            </w:ins>
            <w:ins w:id="2229" w:author="gorgemj" w:date="2017-11-30T11:53:00Z">
              <w:r w:rsidR="00336B2E">
                <w:rPr>
                  <w:rFonts w:cs="Arial"/>
                </w:rPr>
                <w:t xml:space="preserve"> design goal.</w:t>
              </w:r>
            </w:ins>
          </w:p>
          <w:p w:rsidR="00B61F44" w:rsidRDefault="00B61F44" w:rsidP="00E677CC">
            <w:pPr>
              <w:pStyle w:val="Default"/>
              <w:spacing w:before="60" w:after="60" w:line="280" w:lineRule="atLeast"/>
              <w:rPr>
                <w:ins w:id="2230" w:author="gorgemj" w:date="2017-11-17T15:37:00Z"/>
                <w:rFonts w:ascii="Arial" w:hAnsi="Arial" w:cs="Arial"/>
                <w:sz w:val="20"/>
                <w:szCs w:val="20"/>
              </w:rPr>
            </w:pPr>
            <w:ins w:id="2231" w:author="gorgemj" w:date="2017-11-17T15:37:00Z">
              <w:r w:rsidRPr="0051652D">
                <w:rPr>
                  <w:rFonts w:ascii="Arial" w:hAnsi="Arial" w:cs="Arial"/>
                  <w:sz w:val="20"/>
                  <w:szCs w:val="20"/>
                </w:rPr>
                <w:t xml:space="preserve">The basic management philosophy guiding the </w:t>
              </w:r>
              <w:r w:rsidRPr="00E565BC">
                <w:rPr>
                  <w:rFonts w:ascii="Arial" w:hAnsi="Arial" w:cs="Arial"/>
                  <w:b/>
                  <w:sz w:val="20"/>
                  <w:szCs w:val="20"/>
                </w:rPr>
                <w:t xml:space="preserve">AP1000 </w:t>
              </w:r>
            </w:ins>
            <w:ins w:id="2232" w:author="gorgemj" w:date="2017-11-20T10:26:00Z">
              <w:r w:rsidRPr="003359A3">
                <w:rPr>
                  <w:rFonts w:ascii="Arial" w:hAnsi="Arial" w:cs="Arial"/>
                  <w:sz w:val="20"/>
                  <w:szCs w:val="20"/>
                  <w:rPrChange w:id="2233" w:author="gorgemj" w:date="2017-11-20T10:26:00Z">
                    <w:rPr>
                      <w:rFonts w:ascii="Arial" w:hAnsi="Arial" w:cs="Arial"/>
                      <w:b/>
                      <w:sz w:val="20"/>
                      <w:szCs w:val="20"/>
                    </w:rPr>
                  </w:rPrChange>
                </w:rPr>
                <w:t xml:space="preserve">plant </w:t>
              </w:r>
            </w:ins>
            <w:ins w:id="2234" w:author="gorgemj" w:date="2017-11-17T15:37:00Z">
              <w:r w:rsidRPr="0051652D">
                <w:rPr>
                  <w:rFonts w:ascii="Arial" w:hAnsi="Arial" w:cs="Arial"/>
                  <w:sz w:val="20"/>
                  <w:szCs w:val="20"/>
                </w:rPr>
                <w:t xml:space="preserve">design so that radiation exposures </w:t>
              </w:r>
              <w:r>
                <w:rPr>
                  <w:rFonts w:ascii="Arial" w:hAnsi="Arial" w:cs="Arial"/>
                  <w:sz w:val="20"/>
                  <w:szCs w:val="20"/>
                </w:rPr>
                <w:t>are ALARA include</w:t>
              </w:r>
              <w:r w:rsidRPr="0051652D">
                <w:rPr>
                  <w:rFonts w:ascii="Arial" w:hAnsi="Arial" w:cs="Arial"/>
                  <w:sz w:val="20"/>
                  <w:szCs w:val="20"/>
                </w:rPr>
                <w:t xml:space="preserve">: </w:t>
              </w:r>
            </w:ins>
          </w:p>
          <w:p w:rsidR="00B61F44" w:rsidRDefault="00B61F44">
            <w:pPr>
              <w:pStyle w:val="ListParagraph"/>
              <w:numPr>
                <w:ilvl w:val="0"/>
                <w:numId w:val="37"/>
              </w:numPr>
              <w:spacing w:before="60" w:after="60" w:line="280" w:lineRule="atLeast"/>
              <w:rPr>
                <w:ins w:id="2235" w:author="gorgemj" w:date="2017-11-17T15:38:00Z"/>
                <w:rFonts w:cs="Arial"/>
              </w:rPr>
              <w:pPrChange w:id="2236" w:author="gorgemj" w:date="2017-11-17T15:37:00Z">
                <w:pPr>
                  <w:spacing w:before="60" w:after="60" w:line="280" w:lineRule="atLeast"/>
                </w:pPr>
              </w:pPrChange>
            </w:pPr>
            <w:ins w:id="2237" w:author="gorgemj" w:date="2017-11-17T15:37:00Z">
              <w:r w:rsidRPr="00C406CB">
                <w:rPr>
                  <w:rFonts w:cs="Arial"/>
                </w:rPr>
                <w:t xml:space="preserve">Design </w:t>
              </w:r>
            </w:ins>
            <w:ins w:id="2238" w:author="gorgemj" w:date="2017-11-17T15:38:00Z">
              <w:r>
                <w:rPr>
                  <w:rFonts w:cs="Arial"/>
                </w:rPr>
                <w:t>SSC</w:t>
              </w:r>
            </w:ins>
            <w:ins w:id="2239" w:author="gorgemj" w:date="2017-11-17T15:37:00Z">
              <w:r w:rsidRPr="00C406CB">
                <w:rPr>
                  <w:rFonts w:cs="Arial"/>
                </w:rPr>
                <w:t xml:space="preserve">s for reliability and maintainability, thereby effectively reducing the maintenance requirements on </w:t>
              </w:r>
              <w:r w:rsidRPr="00FF7239">
                <w:rPr>
                  <w:rFonts w:cs="Arial"/>
                </w:rPr>
                <w:t>radioactive components.</w:t>
              </w:r>
            </w:ins>
          </w:p>
          <w:p w:rsidR="00B61F44" w:rsidRDefault="00B61F44" w:rsidP="00E677CC">
            <w:pPr>
              <w:pStyle w:val="Default"/>
              <w:numPr>
                <w:ilvl w:val="0"/>
                <w:numId w:val="37"/>
              </w:numPr>
              <w:tabs>
                <w:tab w:val="left" w:pos="432"/>
              </w:tabs>
              <w:spacing w:before="40" w:after="40" w:line="280" w:lineRule="atLeast"/>
              <w:rPr>
                <w:ins w:id="2240" w:author="gorgemj" w:date="2017-11-17T15:38:00Z"/>
                <w:rFonts w:ascii="Arial" w:hAnsi="Arial" w:cs="Arial"/>
                <w:sz w:val="20"/>
                <w:szCs w:val="20"/>
              </w:rPr>
            </w:pPr>
            <w:ins w:id="2241" w:author="gorgemj" w:date="2017-11-17T15:38:00Z">
              <w:r w:rsidRPr="0051652D">
                <w:rPr>
                  <w:rFonts w:ascii="Arial" w:hAnsi="Arial" w:cs="Arial"/>
                  <w:sz w:val="20"/>
                  <w:szCs w:val="20"/>
                </w:rPr>
                <w:t xml:space="preserve">Design </w:t>
              </w:r>
              <w:r>
                <w:rPr>
                  <w:rFonts w:ascii="Arial" w:hAnsi="Arial" w:cs="Arial"/>
                  <w:sz w:val="20"/>
                  <w:szCs w:val="20"/>
                </w:rPr>
                <w:t>SSC</w:t>
              </w:r>
              <w:r w:rsidRPr="0051652D">
                <w:rPr>
                  <w:rFonts w:ascii="Arial" w:hAnsi="Arial" w:cs="Arial"/>
                  <w:sz w:val="20"/>
                  <w:szCs w:val="20"/>
                </w:rPr>
                <w:t xml:space="preserve">s to reduce the radiation fields, thereby allowing operation, maintenance and inspection activities to be performed in the minimum design radiation field. </w:t>
              </w:r>
            </w:ins>
          </w:p>
          <w:p w:rsidR="00B61F44" w:rsidRPr="00C406CB" w:rsidRDefault="00B61F44">
            <w:pPr>
              <w:pStyle w:val="Default"/>
              <w:numPr>
                <w:ilvl w:val="0"/>
                <w:numId w:val="37"/>
              </w:numPr>
              <w:tabs>
                <w:tab w:val="left" w:pos="432"/>
              </w:tabs>
              <w:spacing w:before="40" w:after="40" w:line="280" w:lineRule="atLeast"/>
              <w:rPr>
                <w:rFonts w:cs="Arial"/>
              </w:rPr>
              <w:pPrChange w:id="2242" w:author="gorgemj" w:date="2017-11-17T15:38:00Z">
                <w:pPr>
                  <w:spacing w:before="60" w:after="60" w:line="280" w:lineRule="atLeast"/>
                </w:pPr>
              </w:pPrChange>
            </w:pPr>
            <w:ins w:id="2243" w:author="gorgemj" w:date="2017-11-17T15:38:00Z">
              <w:r w:rsidRPr="0051652D">
                <w:rPr>
                  <w:rFonts w:ascii="Arial" w:hAnsi="Arial" w:cs="Arial"/>
                  <w:sz w:val="20"/>
                  <w:szCs w:val="20"/>
                </w:rPr>
                <w:t xml:space="preserve">Design </w:t>
              </w:r>
              <w:r>
                <w:rPr>
                  <w:rFonts w:ascii="Arial" w:hAnsi="Arial" w:cs="Arial"/>
                  <w:sz w:val="20"/>
                  <w:szCs w:val="20"/>
                </w:rPr>
                <w:t>SSC</w:t>
              </w:r>
              <w:r w:rsidRPr="0051652D">
                <w:rPr>
                  <w:rFonts w:ascii="Arial" w:hAnsi="Arial" w:cs="Arial"/>
                  <w:sz w:val="20"/>
                  <w:szCs w:val="20"/>
                </w:rPr>
                <w:t xml:space="preserve">s to reduce access, repair and removal times, thereby effectively reducing the time spent in radiation fields during operation, maintenance, and inspection. </w:t>
              </w:r>
            </w:ins>
          </w:p>
        </w:tc>
      </w:tr>
      <w:tr w:rsidR="00B61F44" w:rsidRPr="00817CEB" w:rsidDel="00E677CC" w:rsidTr="00814E5E">
        <w:trPr>
          <w:cantSplit/>
          <w:del w:id="2244" w:author="gorgemj" w:date="2017-11-17T15:37:00Z"/>
          <w:trPrChange w:id="2245" w:author="gorgemj" w:date="2017-11-30T12:36:00Z">
            <w:trPr>
              <w:gridBefore w:val="6"/>
              <w:gridAfter w:val="0"/>
              <w:cantSplit/>
            </w:trPr>
          </w:trPrChange>
        </w:trPr>
        <w:tc>
          <w:tcPr>
            <w:tcW w:w="947" w:type="dxa"/>
            <w:tcPrChange w:id="2246" w:author="gorgemj" w:date="2017-11-30T12:36:00Z">
              <w:tcPr>
                <w:tcW w:w="945" w:type="dxa"/>
                <w:gridSpan w:val="6"/>
              </w:tcPr>
            </w:tcPrChange>
          </w:tcPr>
          <w:p w:rsidR="00B61F44" w:rsidDel="00E677CC" w:rsidRDefault="00B61F44" w:rsidP="00D70119">
            <w:pPr>
              <w:autoSpaceDE w:val="0"/>
              <w:autoSpaceDN w:val="0"/>
              <w:adjustRightInd w:val="0"/>
              <w:spacing w:before="60" w:after="60" w:line="280" w:lineRule="atLeast"/>
              <w:jc w:val="center"/>
              <w:rPr>
                <w:del w:id="2247" w:author="gorgemj" w:date="2017-11-17T15:37:00Z"/>
                <w:rFonts w:cs="Arial"/>
                <w:b/>
              </w:rPr>
            </w:pPr>
          </w:p>
        </w:tc>
        <w:tc>
          <w:tcPr>
            <w:tcW w:w="693" w:type="dxa"/>
            <w:tcPrChange w:id="2248" w:author="gorgemj" w:date="2017-11-30T12:36:00Z">
              <w:tcPr>
                <w:tcW w:w="747" w:type="dxa"/>
                <w:gridSpan w:val="3"/>
              </w:tcPr>
            </w:tcPrChange>
          </w:tcPr>
          <w:p w:rsidR="00B61F44" w:rsidDel="00E677CC" w:rsidRDefault="00B61F44" w:rsidP="00D70119">
            <w:pPr>
              <w:autoSpaceDE w:val="0"/>
              <w:autoSpaceDN w:val="0"/>
              <w:adjustRightInd w:val="0"/>
              <w:spacing w:before="60" w:after="60" w:line="280" w:lineRule="atLeast"/>
              <w:jc w:val="center"/>
              <w:rPr>
                <w:del w:id="2249" w:author="gorgemj" w:date="2017-11-17T15:37:00Z"/>
                <w:rFonts w:cs="Arial"/>
                <w:b/>
                <w:bCs/>
              </w:rPr>
            </w:pPr>
          </w:p>
        </w:tc>
        <w:tc>
          <w:tcPr>
            <w:tcW w:w="5038" w:type="dxa"/>
            <w:gridSpan w:val="2"/>
            <w:tcPrChange w:id="2250" w:author="gorgemj" w:date="2017-11-30T12:36:00Z">
              <w:tcPr>
                <w:tcW w:w="6768" w:type="dxa"/>
                <w:gridSpan w:val="7"/>
              </w:tcPr>
            </w:tcPrChange>
          </w:tcPr>
          <w:p w:rsidR="00B61F44" w:rsidRPr="00817CEB" w:rsidDel="00E677CC" w:rsidRDefault="00B61F44" w:rsidP="00D70119">
            <w:pPr>
              <w:autoSpaceDE w:val="0"/>
              <w:autoSpaceDN w:val="0"/>
              <w:adjustRightInd w:val="0"/>
              <w:spacing w:before="60" w:after="60" w:line="280" w:lineRule="atLeast"/>
              <w:rPr>
                <w:del w:id="2251" w:author="gorgemj" w:date="2017-11-17T15:37:00Z"/>
                <w:rFonts w:eastAsia="Calibri" w:cs="Arial"/>
                <w:b/>
                <w:bCs/>
              </w:rPr>
            </w:pPr>
          </w:p>
        </w:tc>
        <w:tc>
          <w:tcPr>
            <w:tcW w:w="6912" w:type="dxa"/>
            <w:gridSpan w:val="3"/>
            <w:tcPrChange w:id="2252" w:author="gorgemj" w:date="2017-11-30T12:36:00Z">
              <w:tcPr>
                <w:tcW w:w="5130" w:type="dxa"/>
                <w:gridSpan w:val="8"/>
              </w:tcPr>
            </w:tcPrChange>
          </w:tcPr>
          <w:p w:rsidR="00B61F44" w:rsidDel="00E677CC" w:rsidRDefault="00B61F44" w:rsidP="00D70119">
            <w:pPr>
              <w:pStyle w:val="Default"/>
              <w:spacing w:before="60" w:after="60" w:line="280" w:lineRule="atLeast"/>
              <w:rPr>
                <w:del w:id="2253" w:author="gorgemj" w:date="2017-11-17T15:37:00Z"/>
                <w:rFonts w:ascii="Arial" w:hAnsi="Arial" w:cs="Arial"/>
                <w:sz w:val="20"/>
                <w:szCs w:val="20"/>
              </w:rPr>
            </w:pPr>
            <w:del w:id="2254" w:author="gorgemj" w:date="2017-11-17T15:37:00Z">
              <w:r w:rsidRPr="0051652D" w:rsidDel="00E677CC">
                <w:rPr>
                  <w:rFonts w:ascii="Arial" w:hAnsi="Arial" w:cs="Arial"/>
                  <w:sz w:val="20"/>
                  <w:szCs w:val="20"/>
                </w:rPr>
                <w:delText xml:space="preserve">The basic management philosophy guiding the </w:delText>
              </w:r>
              <w:r w:rsidRPr="00E565BC" w:rsidDel="00E677CC">
                <w:rPr>
                  <w:rFonts w:ascii="Arial" w:hAnsi="Arial" w:cs="Arial"/>
                  <w:b/>
                  <w:sz w:val="20"/>
                  <w:szCs w:val="20"/>
                </w:rPr>
                <w:delText xml:space="preserve">AP1000 </w:delText>
              </w:r>
              <w:r w:rsidRPr="0051652D" w:rsidDel="00E677CC">
                <w:rPr>
                  <w:rFonts w:ascii="Arial" w:hAnsi="Arial" w:cs="Arial"/>
                  <w:sz w:val="20"/>
                  <w:szCs w:val="20"/>
                </w:rPr>
                <w:delText xml:space="preserve">design so that radiation exposures </w:delText>
              </w:r>
              <w:r w:rsidDel="00E677CC">
                <w:rPr>
                  <w:rFonts w:ascii="Arial" w:hAnsi="Arial" w:cs="Arial"/>
                  <w:sz w:val="20"/>
                  <w:szCs w:val="20"/>
                </w:rPr>
                <w:delText>are ALARA include</w:delText>
              </w:r>
              <w:r w:rsidRPr="0051652D" w:rsidDel="00E677CC">
                <w:rPr>
                  <w:rFonts w:ascii="Arial" w:hAnsi="Arial" w:cs="Arial"/>
                  <w:sz w:val="20"/>
                  <w:szCs w:val="20"/>
                </w:rPr>
                <w:delText xml:space="preserve">: </w:delText>
              </w:r>
            </w:del>
          </w:p>
          <w:p w:rsidR="00B61F44" w:rsidRPr="00D70119" w:rsidDel="00E677CC" w:rsidRDefault="00B61F44" w:rsidP="001D39A8">
            <w:pPr>
              <w:pStyle w:val="Default"/>
              <w:numPr>
                <w:ilvl w:val="0"/>
                <w:numId w:val="16"/>
              </w:numPr>
              <w:tabs>
                <w:tab w:val="left" w:pos="432"/>
              </w:tabs>
              <w:spacing w:before="60" w:after="60" w:line="280" w:lineRule="atLeast"/>
              <w:ind w:left="432" w:hanging="270"/>
              <w:rPr>
                <w:del w:id="2255" w:author="gorgemj" w:date="2017-11-17T15:37:00Z"/>
                <w:rFonts w:ascii="Arial" w:hAnsi="Arial" w:cs="Arial"/>
                <w:sz w:val="20"/>
                <w:szCs w:val="20"/>
              </w:rPr>
            </w:pPr>
            <w:del w:id="2256" w:author="gorgemj" w:date="2017-11-17T15:37:00Z">
              <w:r w:rsidRPr="00D70119" w:rsidDel="00E677CC">
                <w:rPr>
                  <w:rFonts w:ascii="Arial" w:hAnsi="Arial" w:cs="Arial"/>
                  <w:sz w:val="20"/>
                  <w:szCs w:val="20"/>
                </w:rPr>
                <w:delText xml:space="preserve">Design structures, systems and components for reliability and maintainability, thereby effectively reducing the maintenance requirements on radioactive components. </w:delText>
              </w:r>
            </w:del>
          </w:p>
        </w:tc>
      </w:tr>
      <w:tr w:rsidR="00B61F44" w:rsidRPr="00817CEB" w:rsidTr="00814E5E">
        <w:trPr>
          <w:cantSplit/>
          <w:trHeight w:val="8022"/>
          <w:trPrChange w:id="2257" w:author="gorgemj" w:date="2017-11-30T12:36:00Z">
            <w:trPr>
              <w:gridBefore w:val="6"/>
              <w:gridAfter w:val="0"/>
              <w:cantSplit/>
            </w:trPr>
          </w:trPrChange>
        </w:trPr>
        <w:tc>
          <w:tcPr>
            <w:tcW w:w="947" w:type="dxa"/>
            <w:tcPrChange w:id="2258" w:author="gorgemj" w:date="2017-11-30T12:36:00Z">
              <w:tcPr>
                <w:tcW w:w="945" w:type="dxa"/>
                <w:gridSpan w:val="6"/>
              </w:tcPr>
            </w:tcPrChange>
          </w:tcPr>
          <w:p w:rsidR="00B61F44" w:rsidRDefault="00B61F44" w:rsidP="00D70119">
            <w:pPr>
              <w:autoSpaceDE w:val="0"/>
              <w:autoSpaceDN w:val="0"/>
              <w:adjustRightInd w:val="0"/>
              <w:spacing w:before="60" w:after="60" w:line="280" w:lineRule="atLeast"/>
              <w:jc w:val="center"/>
              <w:rPr>
                <w:rFonts w:cs="Arial"/>
                <w:b/>
              </w:rPr>
            </w:pPr>
          </w:p>
        </w:tc>
        <w:tc>
          <w:tcPr>
            <w:tcW w:w="693" w:type="dxa"/>
            <w:tcPrChange w:id="2259" w:author="gorgemj" w:date="2017-11-30T12:36:00Z">
              <w:tcPr>
                <w:tcW w:w="747" w:type="dxa"/>
                <w:gridSpan w:val="3"/>
              </w:tcPr>
            </w:tcPrChange>
          </w:tcPr>
          <w:p w:rsidR="00B61F44" w:rsidRDefault="00B61F44" w:rsidP="00D70119">
            <w:pPr>
              <w:autoSpaceDE w:val="0"/>
              <w:autoSpaceDN w:val="0"/>
              <w:adjustRightInd w:val="0"/>
              <w:spacing w:before="60" w:after="60" w:line="280" w:lineRule="atLeast"/>
              <w:jc w:val="center"/>
              <w:rPr>
                <w:rFonts w:cs="Arial"/>
                <w:b/>
                <w:bCs/>
              </w:rPr>
            </w:pPr>
          </w:p>
        </w:tc>
        <w:tc>
          <w:tcPr>
            <w:tcW w:w="5038" w:type="dxa"/>
            <w:gridSpan w:val="2"/>
            <w:tcPrChange w:id="2260" w:author="gorgemj" w:date="2017-11-30T12:36:00Z">
              <w:tcPr>
                <w:tcW w:w="6768" w:type="dxa"/>
                <w:gridSpan w:val="7"/>
              </w:tcPr>
            </w:tcPrChange>
          </w:tcPr>
          <w:p w:rsidR="00B61F44" w:rsidRPr="00817CEB" w:rsidRDefault="00CE7D0F" w:rsidP="00D70119">
            <w:pPr>
              <w:autoSpaceDE w:val="0"/>
              <w:autoSpaceDN w:val="0"/>
              <w:adjustRightInd w:val="0"/>
              <w:spacing w:before="60" w:after="60" w:line="280" w:lineRule="atLeast"/>
              <w:rPr>
                <w:rFonts w:eastAsia="Calibri" w:cs="Arial"/>
                <w:b/>
                <w:bCs/>
              </w:rPr>
            </w:pPr>
            <w:ins w:id="2261" w:author="gorgemj" w:date="2017-11-30T12:32:00Z">
              <w:r w:rsidRPr="00817CEB">
                <w:rPr>
                  <w:rFonts w:eastAsia="Calibri" w:cs="Arial"/>
                  <w:b/>
                  <w:bCs/>
                </w:rPr>
                <w:t>Requirement 5: Radiation protection</w:t>
              </w:r>
              <w:r>
                <w:rPr>
                  <w:rFonts w:eastAsia="Calibri" w:cs="Arial"/>
                  <w:b/>
                  <w:bCs/>
                </w:rPr>
                <w:t xml:space="preserve"> (cont.)</w:t>
              </w:r>
            </w:ins>
          </w:p>
        </w:tc>
        <w:tc>
          <w:tcPr>
            <w:tcW w:w="6912" w:type="dxa"/>
            <w:gridSpan w:val="3"/>
            <w:tcPrChange w:id="2262" w:author="gorgemj" w:date="2017-11-30T12:36:00Z">
              <w:tcPr>
                <w:tcW w:w="5130" w:type="dxa"/>
                <w:gridSpan w:val="8"/>
              </w:tcPr>
            </w:tcPrChange>
          </w:tcPr>
          <w:p w:rsidR="00B61F44" w:rsidDel="00E677CC" w:rsidRDefault="00B61F44" w:rsidP="001D39A8">
            <w:pPr>
              <w:pStyle w:val="Default"/>
              <w:numPr>
                <w:ilvl w:val="0"/>
                <w:numId w:val="16"/>
              </w:numPr>
              <w:tabs>
                <w:tab w:val="left" w:pos="432"/>
              </w:tabs>
              <w:spacing w:before="40" w:after="40" w:line="280" w:lineRule="atLeast"/>
              <w:ind w:left="432" w:hanging="270"/>
              <w:rPr>
                <w:del w:id="2263" w:author="gorgemj" w:date="2017-11-17T15:38:00Z"/>
                <w:rFonts w:ascii="Arial" w:hAnsi="Arial" w:cs="Arial"/>
                <w:sz w:val="20"/>
                <w:szCs w:val="20"/>
              </w:rPr>
            </w:pPr>
            <w:del w:id="2264" w:author="gorgemj" w:date="2017-11-17T15:38:00Z">
              <w:r w:rsidRPr="0051652D" w:rsidDel="00E677CC">
                <w:rPr>
                  <w:rFonts w:ascii="Arial" w:hAnsi="Arial" w:cs="Arial"/>
                  <w:sz w:val="20"/>
                  <w:szCs w:val="20"/>
                </w:rPr>
                <w:delText xml:space="preserve">Design structures, systems and components to reduce the radiation fields, thereby allowing operation, maintenance and inspection activities to be performed in the minimum design radiation field. </w:delText>
              </w:r>
            </w:del>
          </w:p>
          <w:p w:rsidR="00B61F44" w:rsidDel="00E677CC" w:rsidRDefault="00B61F44" w:rsidP="001D39A8">
            <w:pPr>
              <w:pStyle w:val="Default"/>
              <w:numPr>
                <w:ilvl w:val="0"/>
                <w:numId w:val="16"/>
              </w:numPr>
              <w:tabs>
                <w:tab w:val="left" w:pos="432"/>
              </w:tabs>
              <w:spacing w:before="40" w:after="40" w:line="280" w:lineRule="atLeast"/>
              <w:ind w:left="432" w:hanging="270"/>
              <w:rPr>
                <w:del w:id="2265" w:author="gorgemj" w:date="2017-11-17T15:38:00Z"/>
                <w:rFonts w:ascii="Arial" w:hAnsi="Arial" w:cs="Arial"/>
                <w:sz w:val="20"/>
                <w:szCs w:val="20"/>
              </w:rPr>
            </w:pPr>
            <w:del w:id="2266" w:author="gorgemj" w:date="2017-11-17T15:38:00Z">
              <w:r w:rsidRPr="0051652D" w:rsidDel="00E677CC">
                <w:rPr>
                  <w:rFonts w:ascii="Arial" w:hAnsi="Arial" w:cs="Arial"/>
                  <w:sz w:val="20"/>
                  <w:szCs w:val="20"/>
                </w:rPr>
                <w:delText xml:space="preserve">Design structures, systems and components to reduce access, repair and removal times, thereby effectively reducing the time spent in radiation fields during operation, maintenance, and inspection. </w:delText>
              </w:r>
            </w:del>
          </w:p>
          <w:p w:rsidR="00B61F44" w:rsidRDefault="00B61F44" w:rsidP="001D39A8">
            <w:pPr>
              <w:pStyle w:val="Default"/>
              <w:numPr>
                <w:ilvl w:val="0"/>
                <w:numId w:val="16"/>
              </w:numPr>
              <w:tabs>
                <w:tab w:val="left" w:pos="432"/>
              </w:tabs>
              <w:spacing w:before="40" w:after="40" w:line="280" w:lineRule="atLeast"/>
              <w:ind w:left="432" w:hanging="270"/>
              <w:rPr>
                <w:rFonts w:ascii="Arial" w:hAnsi="Arial" w:cs="Arial"/>
                <w:sz w:val="20"/>
                <w:szCs w:val="20"/>
              </w:rPr>
            </w:pPr>
            <w:r w:rsidRPr="0051652D">
              <w:rPr>
                <w:rFonts w:ascii="Arial" w:hAnsi="Arial" w:cs="Arial"/>
                <w:sz w:val="20"/>
                <w:szCs w:val="20"/>
              </w:rPr>
              <w:t xml:space="preserve">Design </w:t>
            </w:r>
            <w:del w:id="2267" w:author="gorgemj" w:date="2017-11-17T15:38:00Z">
              <w:r w:rsidRPr="0051652D" w:rsidDel="00E677CC">
                <w:rPr>
                  <w:rFonts w:ascii="Arial" w:hAnsi="Arial" w:cs="Arial"/>
                  <w:sz w:val="20"/>
                  <w:szCs w:val="20"/>
                </w:rPr>
                <w:delText>structures, systems and component</w:delText>
              </w:r>
            </w:del>
            <w:ins w:id="2268" w:author="gorgemj" w:date="2017-11-17T15:38:00Z">
              <w:r>
                <w:rPr>
                  <w:rFonts w:ascii="Arial" w:hAnsi="Arial" w:cs="Arial"/>
                  <w:sz w:val="20"/>
                  <w:szCs w:val="20"/>
                </w:rPr>
                <w:t>SSC</w:t>
              </w:r>
            </w:ins>
            <w:r w:rsidRPr="0051652D">
              <w:rPr>
                <w:rFonts w:ascii="Arial" w:hAnsi="Arial" w:cs="Arial"/>
                <w:sz w:val="20"/>
                <w:szCs w:val="20"/>
              </w:rPr>
              <w:t xml:space="preserve">s to accommodate remote and semi-remote operation, maintenance and inspection, thereby effectively reducing the time spent in radiation fields. </w:t>
            </w:r>
          </w:p>
          <w:p w:rsidR="00B61F44" w:rsidRDefault="00B61F44" w:rsidP="00125120">
            <w:pPr>
              <w:pStyle w:val="Default"/>
              <w:spacing w:before="40" w:after="40" w:line="280" w:lineRule="atLeast"/>
              <w:rPr>
                <w:rFonts w:ascii="Arial" w:hAnsi="Arial" w:cs="Arial"/>
                <w:sz w:val="20"/>
                <w:szCs w:val="20"/>
              </w:rPr>
            </w:pPr>
            <w:r w:rsidRPr="00E565BC">
              <w:rPr>
                <w:rFonts w:ascii="Arial" w:hAnsi="Arial" w:cs="Arial"/>
                <w:b/>
                <w:sz w:val="20"/>
                <w:szCs w:val="20"/>
              </w:rPr>
              <w:t>AP1000</w:t>
            </w:r>
            <w:r w:rsidRPr="0051652D">
              <w:rPr>
                <w:rFonts w:ascii="Arial" w:hAnsi="Arial" w:cs="Arial"/>
                <w:sz w:val="20"/>
                <w:szCs w:val="20"/>
              </w:rPr>
              <w:t xml:space="preserve"> </w:t>
            </w:r>
            <w:ins w:id="2269" w:author="gorgemj" w:date="2017-11-20T10:26:00Z">
              <w:r>
                <w:rPr>
                  <w:rFonts w:ascii="Arial" w:hAnsi="Arial" w:cs="Arial"/>
                  <w:sz w:val="20"/>
                  <w:szCs w:val="20"/>
                </w:rPr>
                <w:t xml:space="preserve">plant </w:t>
              </w:r>
            </w:ins>
            <w:r w:rsidRPr="0051652D">
              <w:rPr>
                <w:rFonts w:ascii="Arial" w:hAnsi="Arial" w:cs="Arial"/>
                <w:sz w:val="20"/>
                <w:szCs w:val="20"/>
              </w:rPr>
              <w:t xml:space="preserve">design features </w:t>
            </w:r>
            <w:r>
              <w:rPr>
                <w:rFonts w:ascii="Arial" w:hAnsi="Arial" w:cs="Arial"/>
                <w:sz w:val="20"/>
                <w:szCs w:val="20"/>
              </w:rPr>
              <w:t xml:space="preserve">to promote ALARA </w:t>
            </w:r>
            <w:r w:rsidRPr="0051652D">
              <w:rPr>
                <w:rFonts w:ascii="Arial" w:hAnsi="Arial" w:cs="Arial"/>
                <w:sz w:val="20"/>
                <w:szCs w:val="20"/>
              </w:rPr>
              <w:t xml:space="preserve">are described in </w:t>
            </w:r>
            <w:ins w:id="2270" w:author="gorgemj" w:date="2017-11-24T16:21:00Z">
              <w:r w:rsidRPr="006D34C0">
                <w:rPr>
                  <w:rFonts w:ascii="Arial" w:eastAsia="Calibri" w:hAnsi="Arial" w:cs="Arial"/>
                  <w:sz w:val="20"/>
                  <w:szCs w:val="20"/>
                  <w:rPrChange w:id="2271" w:author="gorgemj" w:date="2017-11-24T16:21:00Z">
                    <w:rPr>
                      <w:rFonts w:eastAsia="Calibri" w:cs="Arial"/>
                    </w:rPr>
                  </w:rPrChange>
                </w:rPr>
                <w:t xml:space="preserve">the </w:t>
              </w:r>
              <w:r w:rsidRPr="006D34C0">
                <w:rPr>
                  <w:rFonts w:ascii="Arial" w:eastAsia="Calibri" w:hAnsi="Arial" w:cs="Arial"/>
                  <w:b/>
                  <w:sz w:val="20"/>
                  <w:szCs w:val="20"/>
                  <w:rPrChange w:id="2272" w:author="gorgemj" w:date="2017-11-24T16:21:00Z">
                    <w:rPr>
                      <w:rFonts w:eastAsia="Calibri" w:cs="Arial"/>
                      <w:b/>
                    </w:rPr>
                  </w:rPrChange>
                </w:rPr>
                <w:t>AP1000</w:t>
              </w:r>
              <w:r w:rsidRPr="006D34C0">
                <w:rPr>
                  <w:rFonts w:ascii="Arial" w:eastAsia="Calibri" w:hAnsi="Arial" w:cs="Arial"/>
                  <w:sz w:val="20"/>
                  <w:szCs w:val="20"/>
                  <w:rPrChange w:id="2273" w:author="gorgemj" w:date="2017-11-24T16:21:00Z">
                    <w:rPr>
                      <w:rFonts w:eastAsia="Calibri" w:cs="Arial"/>
                    </w:rPr>
                  </w:rPrChange>
                </w:rPr>
                <w:t xml:space="preserve"> plant DCD [2]</w:t>
              </w:r>
            </w:ins>
            <w:del w:id="2274" w:author="gorgemj" w:date="2017-11-24T16:21:00Z">
              <w:r w:rsidRPr="00A366D5" w:rsidDel="006D34C0">
                <w:rPr>
                  <w:rFonts w:ascii="Arial" w:hAnsi="Arial" w:cs="Arial"/>
                  <w:sz w:val="20"/>
                  <w:szCs w:val="20"/>
                </w:rPr>
                <w:delText>DCD</w:delText>
              </w:r>
            </w:del>
            <w:r w:rsidRPr="006D34C0">
              <w:rPr>
                <w:rFonts w:ascii="Arial" w:hAnsi="Arial" w:cs="Arial"/>
                <w:sz w:val="20"/>
                <w:szCs w:val="20"/>
              </w:rPr>
              <w:t xml:space="preserve"> Section</w:t>
            </w:r>
            <w:r w:rsidRPr="0051652D">
              <w:rPr>
                <w:rFonts w:ascii="Arial" w:hAnsi="Arial" w:cs="Arial"/>
                <w:sz w:val="20"/>
                <w:szCs w:val="20"/>
              </w:rPr>
              <w:t xml:space="preserve"> 12.3. Examples of features that assist in maintaining exposures ALARA</w:t>
            </w:r>
            <w:r>
              <w:rPr>
                <w:rFonts w:ascii="Arial" w:hAnsi="Arial" w:cs="Arial"/>
                <w:sz w:val="20"/>
                <w:szCs w:val="20"/>
              </w:rPr>
              <w:t xml:space="preserve"> in the </w:t>
            </w:r>
            <w:r w:rsidRPr="00E565BC">
              <w:rPr>
                <w:rFonts w:ascii="Arial" w:hAnsi="Arial" w:cs="Arial"/>
                <w:b/>
                <w:sz w:val="20"/>
                <w:szCs w:val="20"/>
              </w:rPr>
              <w:t>AP1000</w:t>
            </w:r>
            <w:r>
              <w:rPr>
                <w:rFonts w:ascii="Arial" w:hAnsi="Arial" w:cs="Arial"/>
                <w:sz w:val="20"/>
                <w:szCs w:val="20"/>
              </w:rPr>
              <w:t xml:space="preserve"> plant</w:t>
            </w:r>
            <w:r w:rsidRPr="0051652D">
              <w:rPr>
                <w:rFonts w:ascii="Arial" w:hAnsi="Arial" w:cs="Arial"/>
                <w:sz w:val="20"/>
                <w:szCs w:val="20"/>
              </w:rPr>
              <w:t xml:space="preserve"> include:</w:t>
            </w:r>
          </w:p>
          <w:p w:rsidR="00B61F44" w:rsidRDefault="00B61F44" w:rsidP="00E24525">
            <w:pPr>
              <w:pStyle w:val="Default"/>
              <w:numPr>
                <w:ilvl w:val="0"/>
                <w:numId w:val="16"/>
              </w:numPr>
              <w:tabs>
                <w:tab w:val="left" w:pos="432"/>
              </w:tabs>
              <w:spacing w:line="280" w:lineRule="atLeast"/>
              <w:ind w:left="432" w:hanging="270"/>
              <w:rPr>
                <w:rFonts w:ascii="Arial" w:hAnsi="Arial" w:cs="Arial"/>
                <w:sz w:val="20"/>
                <w:szCs w:val="20"/>
              </w:rPr>
            </w:pPr>
            <w:r w:rsidRPr="0051652D">
              <w:rPr>
                <w:rFonts w:ascii="Arial" w:hAnsi="Arial" w:cs="Arial"/>
                <w:sz w:val="20"/>
                <w:szCs w:val="20"/>
              </w:rPr>
              <w:t>Provision of features to allow maintenance of state-of-the-art reactor coolant chemistry conditions, such that corrosion and consequential source terms are minimized: these include pH control capability sufficient to meet current and evolving industry standards and the ability to add zinc to the primary coolant</w:t>
            </w:r>
            <w:ins w:id="2275" w:author="gorgemj" w:date="2017-11-24T18:08:00Z">
              <w:r>
                <w:rPr>
                  <w:rFonts w:ascii="Arial" w:hAnsi="Arial" w:cs="Arial"/>
                  <w:sz w:val="20"/>
                  <w:szCs w:val="20"/>
                </w:rPr>
                <w:t>.</w:t>
              </w:r>
            </w:ins>
            <w:del w:id="2276" w:author="gorgemj" w:date="2017-11-24T18:08:00Z">
              <w:r w:rsidRPr="0051652D" w:rsidDel="00CD5A23">
                <w:rPr>
                  <w:rFonts w:ascii="Arial" w:hAnsi="Arial" w:cs="Arial"/>
                  <w:sz w:val="20"/>
                  <w:szCs w:val="20"/>
                </w:rPr>
                <w:delText xml:space="preserve"> </w:delText>
              </w:r>
            </w:del>
          </w:p>
          <w:p w:rsidR="00B61F44" w:rsidRDefault="00B61F44" w:rsidP="00E24525">
            <w:pPr>
              <w:pStyle w:val="Default"/>
              <w:numPr>
                <w:ilvl w:val="0"/>
                <w:numId w:val="16"/>
              </w:numPr>
              <w:tabs>
                <w:tab w:val="left" w:pos="432"/>
              </w:tabs>
              <w:spacing w:line="280" w:lineRule="atLeast"/>
              <w:ind w:left="432" w:hanging="270"/>
              <w:rPr>
                <w:ins w:id="2277" w:author="gorgemj" w:date="2017-11-17T15:39:00Z"/>
                <w:rFonts w:ascii="Arial" w:hAnsi="Arial" w:cs="Arial"/>
                <w:sz w:val="20"/>
                <w:szCs w:val="20"/>
              </w:rPr>
            </w:pPr>
            <w:r w:rsidRPr="0051652D">
              <w:rPr>
                <w:rFonts w:ascii="Arial" w:hAnsi="Arial" w:cs="Arial"/>
                <w:sz w:val="20"/>
                <w:szCs w:val="20"/>
              </w:rPr>
              <w:t>Provision of features to allow draining, flushing, and decontaminating equipment and piping</w:t>
            </w:r>
            <w:ins w:id="2278" w:author="gorgemj" w:date="2017-11-24T18:08:00Z">
              <w:r>
                <w:rPr>
                  <w:rFonts w:ascii="Arial" w:hAnsi="Arial" w:cs="Arial"/>
                  <w:sz w:val="20"/>
                  <w:szCs w:val="20"/>
                </w:rPr>
                <w:t>.</w:t>
              </w:r>
            </w:ins>
            <w:del w:id="2279" w:author="gorgemj" w:date="2017-11-24T18:08:00Z">
              <w:r w:rsidRPr="0051652D" w:rsidDel="00CD5A23">
                <w:rPr>
                  <w:rFonts w:ascii="Arial" w:hAnsi="Arial" w:cs="Arial"/>
                  <w:sz w:val="20"/>
                  <w:szCs w:val="20"/>
                </w:rPr>
                <w:delText xml:space="preserve"> </w:delText>
              </w:r>
            </w:del>
          </w:p>
          <w:p w:rsidR="00B61F44" w:rsidRDefault="00B61F44" w:rsidP="00E24525">
            <w:pPr>
              <w:pStyle w:val="Default"/>
              <w:numPr>
                <w:ilvl w:val="0"/>
                <w:numId w:val="16"/>
              </w:numPr>
              <w:tabs>
                <w:tab w:val="left" w:pos="432"/>
              </w:tabs>
              <w:spacing w:line="280" w:lineRule="atLeast"/>
              <w:ind w:left="432" w:hanging="270"/>
              <w:rPr>
                <w:ins w:id="2280" w:author="gorgemj" w:date="2017-11-17T15:39:00Z"/>
                <w:rFonts w:ascii="Arial" w:hAnsi="Arial" w:cs="Arial"/>
                <w:sz w:val="20"/>
                <w:szCs w:val="20"/>
              </w:rPr>
            </w:pPr>
            <w:ins w:id="2281" w:author="gorgemj" w:date="2017-11-17T15:39:00Z">
              <w:r w:rsidRPr="0051652D">
                <w:rPr>
                  <w:rFonts w:ascii="Arial" w:hAnsi="Arial" w:cs="Arial"/>
                  <w:sz w:val="20"/>
                  <w:szCs w:val="20"/>
                </w:rPr>
                <w:t>Design of equipment to minimize the creation and buildup of radioactive material and</w:t>
              </w:r>
              <w:r>
                <w:rPr>
                  <w:rFonts w:ascii="Arial" w:hAnsi="Arial" w:cs="Arial"/>
                  <w:sz w:val="20"/>
                  <w:szCs w:val="20"/>
                </w:rPr>
                <w:t xml:space="preserve"> to ease flushing of crud traps</w:t>
              </w:r>
            </w:ins>
            <w:ins w:id="2282" w:author="gorgemj" w:date="2017-11-24T18:08:00Z">
              <w:r>
                <w:rPr>
                  <w:rFonts w:ascii="Arial" w:hAnsi="Arial" w:cs="Arial"/>
                  <w:sz w:val="20"/>
                  <w:szCs w:val="20"/>
                </w:rPr>
                <w:t>.</w:t>
              </w:r>
            </w:ins>
          </w:p>
          <w:p w:rsidR="00B61F44" w:rsidRDefault="00B61F44" w:rsidP="00E24525">
            <w:pPr>
              <w:pStyle w:val="Default"/>
              <w:numPr>
                <w:ilvl w:val="0"/>
                <w:numId w:val="16"/>
              </w:numPr>
              <w:tabs>
                <w:tab w:val="left" w:pos="432"/>
              </w:tabs>
              <w:spacing w:line="280" w:lineRule="atLeast"/>
              <w:ind w:left="432" w:hanging="270"/>
              <w:rPr>
                <w:ins w:id="2283" w:author="gorgemj" w:date="2017-11-17T15:39:00Z"/>
                <w:rFonts w:ascii="Arial" w:hAnsi="Arial" w:cs="Arial"/>
                <w:sz w:val="20"/>
                <w:szCs w:val="20"/>
              </w:rPr>
            </w:pPr>
            <w:ins w:id="2284" w:author="gorgemj" w:date="2017-11-17T15:39:00Z">
              <w:r w:rsidRPr="0051652D">
                <w:rPr>
                  <w:rFonts w:ascii="Arial" w:hAnsi="Arial" w:cs="Arial"/>
                  <w:sz w:val="20"/>
                  <w:szCs w:val="20"/>
                </w:rPr>
                <w:t>Provision of shielding for personnel protection during maintenance or rep</w:t>
              </w:r>
              <w:r>
                <w:rPr>
                  <w:rFonts w:ascii="Arial" w:hAnsi="Arial" w:cs="Arial"/>
                  <w:sz w:val="20"/>
                  <w:szCs w:val="20"/>
                </w:rPr>
                <w:t>airs and during decommissioning</w:t>
              </w:r>
            </w:ins>
            <w:ins w:id="2285" w:author="gorgemj" w:date="2017-11-24T18:08:00Z">
              <w:r>
                <w:rPr>
                  <w:rFonts w:ascii="Arial" w:hAnsi="Arial" w:cs="Arial"/>
                  <w:sz w:val="20"/>
                  <w:szCs w:val="20"/>
                </w:rPr>
                <w:t>.</w:t>
              </w:r>
            </w:ins>
          </w:p>
          <w:p w:rsidR="00B61F44" w:rsidRDefault="00B61F44" w:rsidP="00E24525">
            <w:pPr>
              <w:pStyle w:val="Default"/>
              <w:numPr>
                <w:ilvl w:val="0"/>
                <w:numId w:val="16"/>
              </w:numPr>
              <w:tabs>
                <w:tab w:val="left" w:pos="432"/>
              </w:tabs>
              <w:spacing w:line="280" w:lineRule="atLeast"/>
              <w:ind w:left="432" w:hanging="270"/>
              <w:rPr>
                <w:ins w:id="2286" w:author="gorgemj" w:date="2017-11-17T15:39:00Z"/>
                <w:rFonts w:ascii="Arial" w:hAnsi="Arial" w:cs="Arial"/>
                <w:sz w:val="20"/>
                <w:szCs w:val="20"/>
              </w:rPr>
            </w:pPr>
            <w:ins w:id="2287" w:author="gorgemj" w:date="2017-11-17T15:39:00Z">
              <w:r w:rsidRPr="0051652D">
                <w:rPr>
                  <w:rFonts w:ascii="Arial" w:hAnsi="Arial" w:cs="Arial"/>
                  <w:sz w:val="20"/>
                  <w:szCs w:val="20"/>
                </w:rPr>
                <w:t>Provision of means and adequate space f</w:t>
              </w:r>
              <w:r>
                <w:rPr>
                  <w:rFonts w:ascii="Arial" w:hAnsi="Arial" w:cs="Arial"/>
                  <w:sz w:val="20"/>
                  <w:szCs w:val="20"/>
                </w:rPr>
                <w:t>or the use of movable shielding</w:t>
              </w:r>
            </w:ins>
            <w:ins w:id="2288" w:author="gorgemj" w:date="2017-11-24T18:08:00Z">
              <w:r>
                <w:rPr>
                  <w:rFonts w:ascii="Arial" w:hAnsi="Arial" w:cs="Arial"/>
                  <w:sz w:val="20"/>
                  <w:szCs w:val="20"/>
                </w:rPr>
                <w:t>.</w:t>
              </w:r>
            </w:ins>
          </w:p>
          <w:p w:rsidR="00B61F44" w:rsidRDefault="00B61F44" w:rsidP="00E24525">
            <w:pPr>
              <w:pStyle w:val="Default"/>
              <w:numPr>
                <w:ilvl w:val="0"/>
                <w:numId w:val="16"/>
              </w:numPr>
              <w:tabs>
                <w:tab w:val="left" w:pos="432"/>
              </w:tabs>
              <w:spacing w:line="280" w:lineRule="atLeast"/>
              <w:ind w:left="432" w:hanging="270"/>
              <w:rPr>
                <w:ins w:id="2289" w:author="gorgemj" w:date="2017-11-17T15:39:00Z"/>
                <w:rFonts w:ascii="Arial" w:hAnsi="Arial" w:cs="Arial"/>
                <w:sz w:val="20"/>
                <w:szCs w:val="20"/>
              </w:rPr>
            </w:pPr>
            <w:ins w:id="2290" w:author="gorgemj" w:date="2017-11-17T15:39:00Z">
              <w:r w:rsidRPr="0051652D">
                <w:rPr>
                  <w:rFonts w:ascii="Arial" w:hAnsi="Arial" w:cs="Arial"/>
                  <w:sz w:val="20"/>
                  <w:szCs w:val="20"/>
                </w:rPr>
                <w:t>Separation of more highly radioactive equipment from less radioactive equipment and provision of separate shielded compartments for adjacent</w:t>
              </w:r>
              <w:r>
                <w:rPr>
                  <w:rFonts w:ascii="Arial" w:hAnsi="Arial" w:cs="Arial"/>
                  <w:sz w:val="20"/>
                  <w:szCs w:val="20"/>
                </w:rPr>
                <w:t xml:space="preserve"> items of radioactive equipment</w:t>
              </w:r>
            </w:ins>
            <w:ins w:id="2291" w:author="gorgemj" w:date="2017-11-24T18:08:00Z">
              <w:r>
                <w:rPr>
                  <w:rFonts w:ascii="Arial" w:hAnsi="Arial" w:cs="Arial"/>
                  <w:sz w:val="20"/>
                  <w:szCs w:val="20"/>
                </w:rPr>
                <w:t>.</w:t>
              </w:r>
            </w:ins>
          </w:p>
          <w:p w:rsidR="00B61F44" w:rsidRPr="00E677CC" w:rsidRDefault="00B61F44" w:rsidP="00E24525">
            <w:pPr>
              <w:pStyle w:val="Default"/>
              <w:numPr>
                <w:ilvl w:val="0"/>
                <w:numId w:val="16"/>
              </w:numPr>
              <w:tabs>
                <w:tab w:val="left" w:pos="432"/>
              </w:tabs>
              <w:spacing w:line="280" w:lineRule="atLeast"/>
              <w:ind w:left="432" w:hanging="270"/>
              <w:rPr>
                <w:rFonts w:ascii="Arial" w:hAnsi="Arial" w:cs="Arial"/>
                <w:sz w:val="20"/>
                <w:szCs w:val="20"/>
              </w:rPr>
            </w:pPr>
            <w:ins w:id="2292" w:author="gorgemj" w:date="2017-11-17T15:39:00Z">
              <w:r w:rsidRPr="0051652D">
                <w:rPr>
                  <w:rFonts w:ascii="Arial" w:hAnsi="Arial" w:cs="Arial"/>
                  <w:sz w:val="20"/>
                  <w:szCs w:val="20"/>
                </w:rPr>
                <w:t>Provision of shielded access hatches for installation and removal of plant components</w:t>
              </w:r>
            </w:ins>
            <w:ins w:id="2293" w:author="gorgemj" w:date="2017-11-24T18:08:00Z">
              <w:r>
                <w:rPr>
                  <w:rFonts w:ascii="Arial" w:hAnsi="Arial" w:cs="Arial"/>
                  <w:sz w:val="20"/>
                  <w:szCs w:val="20"/>
                </w:rPr>
                <w:t>.</w:t>
              </w:r>
            </w:ins>
          </w:p>
        </w:tc>
      </w:tr>
      <w:tr w:rsidR="00B61F44" w:rsidRPr="00817CEB" w:rsidTr="00814E5E">
        <w:trPr>
          <w:cantSplit/>
          <w:trPrChange w:id="2294" w:author="gorgemj" w:date="2017-11-30T12:36:00Z">
            <w:trPr>
              <w:gridBefore w:val="6"/>
              <w:gridAfter w:val="0"/>
              <w:cantSplit/>
            </w:trPr>
          </w:trPrChange>
        </w:trPr>
        <w:tc>
          <w:tcPr>
            <w:tcW w:w="947" w:type="dxa"/>
            <w:tcPrChange w:id="2295" w:author="gorgemj" w:date="2017-11-30T12:36:00Z">
              <w:tcPr>
                <w:tcW w:w="945" w:type="dxa"/>
                <w:gridSpan w:val="6"/>
              </w:tcPr>
            </w:tcPrChange>
          </w:tcPr>
          <w:p w:rsidR="00B61F44" w:rsidRDefault="00B61F44" w:rsidP="00542606">
            <w:pPr>
              <w:autoSpaceDE w:val="0"/>
              <w:autoSpaceDN w:val="0"/>
              <w:adjustRightInd w:val="0"/>
              <w:spacing w:before="60" w:after="60" w:line="280" w:lineRule="atLeast"/>
              <w:jc w:val="center"/>
              <w:rPr>
                <w:rFonts w:cs="Arial"/>
                <w:b/>
              </w:rPr>
            </w:pPr>
          </w:p>
        </w:tc>
        <w:tc>
          <w:tcPr>
            <w:tcW w:w="693" w:type="dxa"/>
            <w:tcPrChange w:id="2296" w:author="gorgemj" w:date="2017-11-30T12:36:00Z">
              <w:tcPr>
                <w:tcW w:w="747" w:type="dxa"/>
                <w:gridSpan w:val="3"/>
              </w:tcPr>
            </w:tcPrChange>
          </w:tcPr>
          <w:p w:rsidR="00B61F44" w:rsidRDefault="00B61F44" w:rsidP="00542606">
            <w:pPr>
              <w:autoSpaceDE w:val="0"/>
              <w:autoSpaceDN w:val="0"/>
              <w:adjustRightInd w:val="0"/>
              <w:spacing w:before="60" w:after="60" w:line="280" w:lineRule="atLeast"/>
              <w:jc w:val="center"/>
              <w:rPr>
                <w:rFonts w:cs="Arial"/>
                <w:b/>
                <w:bCs/>
              </w:rPr>
            </w:pPr>
          </w:p>
        </w:tc>
        <w:tc>
          <w:tcPr>
            <w:tcW w:w="5038" w:type="dxa"/>
            <w:gridSpan w:val="2"/>
            <w:tcPrChange w:id="2297" w:author="gorgemj" w:date="2017-11-30T12:36:00Z">
              <w:tcPr>
                <w:tcW w:w="6768" w:type="dxa"/>
                <w:gridSpan w:val="7"/>
              </w:tcPr>
            </w:tcPrChange>
          </w:tcPr>
          <w:p w:rsidR="00B61F44" w:rsidRPr="00817CEB" w:rsidRDefault="00CE7D0F" w:rsidP="00542606">
            <w:pPr>
              <w:autoSpaceDE w:val="0"/>
              <w:autoSpaceDN w:val="0"/>
              <w:adjustRightInd w:val="0"/>
              <w:spacing w:before="60" w:after="60" w:line="280" w:lineRule="atLeast"/>
              <w:rPr>
                <w:rFonts w:eastAsia="Calibri" w:cs="Arial"/>
                <w:b/>
                <w:bCs/>
              </w:rPr>
            </w:pPr>
            <w:ins w:id="2298" w:author="gorgemj" w:date="2017-11-30T12:32:00Z">
              <w:r w:rsidRPr="00817CEB">
                <w:rPr>
                  <w:rFonts w:eastAsia="Calibri" w:cs="Arial"/>
                  <w:b/>
                  <w:bCs/>
                </w:rPr>
                <w:t>Requirement 5: Radiation protection</w:t>
              </w:r>
              <w:r>
                <w:rPr>
                  <w:rFonts w:eastAsia="Calibri" w:cs="Arial"/>
                  <w:b/>
                  <w:bCs/>
                </w:rPr>
                <w:t xml:space="preserve"> (cont.)</w:t>
              </w:r>
            </w:ins>
          </w:p>
        </w:tc>
        <w:tc>
          <w:tcPr>
            <w:tcW w:w="6912" w:type="dxa"/>
            <w:gridSpan w:val="3"/>
            <w:tcPrChange w:id="2299" w:author="gorgemj" w:date="2017-11-30T12:36:00Z">
              <w:tcPr>
                <w:tcW w:w="5130" w:type="dxa"/>
                <w:gridSpan w:val="8"/>
              </w:tcPr>
            </w:tcPrChange>
          </w:tcPr>
          <w:p w:rsidR="00B61F44" w:rsidDel="00E677CC" w:rsidRDefault="00B61F44" w:rsidP="001D39A8">
            <w:pPr>
              <w:pStyle w:val="Default"/>
              <w:numPr>
                <w:ilvl w:val="0"/>
                <w:numId w:val="16"/>
              </w:numPr>
              <w:tabs>
                <w:tab w:val="left" w:pos="432"/>
              </w:tabs>
              <w:spacing w:before="60" w:after="60" w:line="280" w:lineRule="atLeast"/>
              <w:ind w:left="432" w:hanging="270"/>
              <w:rPr>
                <w:del w:id="2300" w:author="gorgemj" w:date="2017-11-17T15:39:00Z"/>
                <w:rFonts w:ascii="Arial" w:hAnsi="Arial" w:cs="Arial"/>
                <w:sz w:val="20"/>
                <w:szCs w:val="20"/>
              </w:rPr>
            </w:pPr>
            <w:del w:id="2301" w:author="gorgemj" w:date="2017-11-17T15:39:00Z">
              <w:r w:rsidRPr="0051652D" w:rsidDel="00E677CC">
                <w:rPr>
                  <w:rFonts w:ascii="Arial" w:hAnsi="Arial" w:cs="Arial"/>
                  <w:sz w:val="20"/>
                  <w:szCs w:val="20"/>
                </w:rPr>
                <w:delText xml:space="preserve">Design of equipment to minimize the creation and buildup of radioactive material and to ease flushing of crud traps </w:delText>
              </w:r>
            </w:del>
          </w:p>
          <w:p w:rsidR="00B61F44" w:rsidDel="00E677CC" w:rsidRDefault="00B61F44" w:rsidP="001D39A8">
            <w:pPr>
              <w:pStyle w:val="Default"/>
              <w:numPr>
                <w:ilvl w:val="0"/>
                <w:numId w:val="16"/>
              </w:numPr>
              <w:tabs>
                <w:tab w:val="left" w:pos="432"/>
              </w:tabs>
              <w:spacing w:before="60" w:after="60" w:line="280" w:lineRule="atLeast"/>
              <w:ind w:left="432" w:hanging="270"/>
              <w:rPr>
                <w:del w:id="2302" w:author="gorgemj" w:date="2017-11-17T15:39:00Z"/>
                <w:rFonts w:ascii="Arial" w:hAnsi="Arial" w:cs="Arial"/>
                <w:sz w:val="20"/>
                <w:szCs w:val="20"/>
              </w:rPr>
            </w:pPr>
            <w:del w:id="2303" w:author="gorgemj" w:date="2017-11-17T15:39:00Z">
              <w:r w:rsidRPr="0051652D" w:rsidDel="00E677CC">
                <w:rPr>
                  <w:rFonts w:ascii="Arial" w:hAnsi="Arial" w:cs="Arial"/>
                  <w:sz w:val="20"/>
                  <w:szCs w:val="20"/>
                </w:rPr>
                <w:delText xml:space="preserve">Provision of shielding for personnel protection during maintenance or repairs and during decommissioning </w:delText>
              </w:r>
            </w:del>
          </w:p>
          <w:p w:rsidR="00B61F44" w:rsidDel="00E677CC" w:rsidRDefault="00B61F44" w:rsidP="001D39A8">
            <w:pPr>
              <w:pStyle w:val="Default"/>
              <w:numPr>
                <w:ilvl w:val="0"/>
                <w:numId w:val="16"/>
              </w:numPr>
              <w:tabs>
                <w:tab w:val="left" w:pos="432"/>
              </w:tabs>
              <w:spacing w:before="60" w:after="60" w:line="280" w:lineRule="atLeast"/>
              <w:ind w:left="432" w:hanging="270"/>
              <w:rPr>
                <w:del w:id="2304" w:author="gorgemj" w:date="2017-11-17T15:39:00Z"/>
                <w:rFonts w:ascii="Arial" w:hAnsi="Arial" w:cs="Arial"/>
                <w:sz w:val="20"/>
                <w:szCs w:val="20"/>
              </w:rPr>
            </w:pPr>
            <w:del w:id="2305" w:author="gorgemj" w:date="2017-11-17T15:39:00Z">
              <w:r w:rsidRPr="0051652D" w:rsidDel="00E677CC">
                <w:rPr>
                  <w:rFonts w:ascii="Arial" w:hAnsi="Arial" w:cs="Arial"/>
                  <w:sz w:val="20"/>
                  <w:szCs w:val="20"/>
                </w:rPr>
                <w:delText xml:space="preserve">Provision of means and adequate space for the use of movable shielding </w:delText>
              </w:r>
            </w:del>
          </w:p>
          <w:p w:rsidR="00B61F44" w:rsidDel="00E677CC" w:rsidRDefault="00B61F44" w:rsidP="001D39A8">
            <w:pPr>
              <w:pStyle w:val="Default"/>
              <w:numPr>
                <w:ilvl w:val="0"/>
                <w:numId w:val="16"/>
              </w:numPr>
              <w:tabs>
                <w:tab w:val="left" w:pos="432"/>
              </w:tabs>
              <w:spacing w:before="60" w:after="60" w:line="280" w:lineRule="atLeast"/>
              <w:ind w:left="432" w:hanging="270"/>
              <w:rPr>
                <w:del w:id="2306" w:author="gorgemj" w:date="2017-11-17T15:39:00Z"/>
                <w:rFonts w:ascii="Arial" w:hAnsi="Arial" w:cs="Arial"/>
                <w:sz w:val="20"/>
                <w:szCs w:val="20"/>
              </w:rPr>
            </w:pPr>
            <w:del w:id="2307" w:author="gorgemj" w:date="2017-11-17T15:39:00Z">
              <w:r w:rsidRPr="0051652D" w:rsidDel="00E677CC">
                <w:rPr>
                  <w:rFonts w:ascii="Arial" w:hAnsi="Arial" w:cs="Arial"/>
                  <w:sz w:val="20"/>
                  <w:szCs w:val="20"/>
                </w:rPr>
                <w:delText xml:space="preserve">Separation of more highly radioactive equipment from less radioactive equipment and provision of separate shielded compartments for adjacent items of radioactive equipment </w:delText>
              </w:r>
            </w:del>
          </w:p>
          <w:p w:rsidR="00B61F44" w:rsidDel="00E677CC" w:rsidRDefault="00B61F44" w:rsidP="001D39A8">
            <w:pPr>
              <w:pStyle w:val="Default"/>
              <w:numPr>
                <w:ilvl w:val="0"/>
                <w:numId w:val="16"/>
              </w:numPr>
              <w:tabs>
                <w:tab w:val="left" w:pos="432"/>
              </w:tabs>
              <w:spacing w:before="60" w:after="60" w:line="280" w:lineRule="atLeast"/>
              <w:ind w:left="432" w:hanging="270"/>
              <w:rPr>
                <w:del w:id="2308" w:author="gorgemj" w:date="2017-11-17T15:39:00Z"/>
                <w:rFonts w:ascii="Arial" w:hAnsi="Arial" w:cs="Arial"/>
                <w:sz w:val="20"/>
                <w:szCs w:val="20"/>
              </w:rPr>
            </w:pPr>
            <w:del w:id="2309" w:author="gorgemj" w:date="2017-11-17T15:39:00Z">
              <w:r w:rsidRPr="0051652D" w:rsidDel="00E677CC">
                <w:rPr>
                  <w:rFonts w:ascii="Arial" w:hAnsi="Arial" w:cs="Arial"/>
                  <w:sz w:val="20"/>
                  <w:szCs w:val="20"/>
                </w:rPr>
                <w:delText xml:space="preserve">Provision of shielded access hatches for installation and removal of plant components </w:delText>
              </w:r>
            </w:del>
          </w:p>
          <w:p w:rsidR="00B61F44" w:rsidDel="00E677CC" w:rsidRDefault="00B61F44" w:rsidP="001D39A8">
            <w:pPr>
              <w:pStyle w:val="Default"/>
              <w:numPr>
                <w:ilvl w:val="0"/>
                <w:numId w:val="16"/>
              </w:numPr>
              <w:tabs>
                <w:tab w:val="left" w:pos="432"/>
              </w:tabs>
              <w:spacing w:before="60" w:after="60" w:line="280" w:lineRule="atLeast"/>
              <w:ind w:left="432" w:hanging="270"/>
              <w:rPr>
                <w:del w:id="2310" w:author="gorgemj" w:date="2017-11-17T15:39:00Z"/>
                <w:rFonts w:ascii="Arial" w:hAnsi="Arial" w:cs="Arial"/>
                <w:sz w:val="20"/>
                <w:szCs w:val="20"/>
              </w:rPr>
            </w:pPr>
            <w:del w:id="2311" w:author="gorgemj" w:date="2017-11-17T15:39:00Z">
              <w:r w:rsidRPr="0051652D" w:rsidDel="00E677CC">
                <w:rPr>
                  <w:rFonts w:ascii="Arial" w:hAnsi="Arial" w:cs="Arial"/>
                  <w:sz w:val="20"/>
                  <w:szCs w:val="20"/>
                </w:rPr>
                <w:delText xml:space="preserve">Provision of design features, such as the chemical and volume control system, to minimize crud buildup </w:delText>
              </w:r>
            </w:del>
          </w:p>
          <w:p w:rsidR="00B61F44" w:rsidRPr="009D1C1D" w:rsidRDefault="00B61F44">
            <w:pPr>
              <w:pStyle w:val="Default"/>
              <w:numPr>
                <w:ilvl w:val="0"/>
                <w:numId w:val="16"/>
              </w:numPr>
              <w:tabs>
                <w:tab w:val="left" w:pos="432"/>
              </w:tabs>
              <w:spacing w:before="60" w:after="60" w:line="280" w:lineRule="atLeast"/>
              <w:ind w:left="432" w:hanging="270"/>
              <w:rPr>
                <w:ins w:id="2312" w:author="gorgemj" w:date="2017-11-17T15:39:00Z"/>
                <w:rFonts w:ascii="Arial" w:hAnsi="Arial" w:cs="Arial"/>
                <w:sz w:val="20"/>
                <w:szCs w:val="20"/>
              </w:rPr>
            </w:pPr>
            <w:del w:id="2313" w:author="gorgemj" w:date="2017-11-17T15:39:00Z">
              <w:r w:rsidRPr="009D1C1D" w:rsidDel="00E677CC">
                <w:rPr>
                  <w:rFonts w:ascii="Arial" w:hAnsi="Arial" w:cs="Arial"/>
                  <w:sz w:val="20"/>
                  <w:szCs w:val="20"/>
                </w:rPr>
                <w:delText>Provision for means and adequate space for the use of remote and robotic maintenance and inspection equipment</w:delText>
              </w:r>
              <w:r w:rsidRPr="009D1C1D" w:rsidDel="009D1C1D">
                <w:rPr>
                  <w:rFonts w:ascii="Arial" w:hAnsi="Arial" w:cs="Arial"/>
                  <w:sz w:val="20"/>
                  <w:szCs w:val="20"/>
                </w:rPr>
                <w:delText xml:space="preserve"> </w:delText>
              </w:r>
            </w:del>
            <w:ins w:id="2314" w:author="gorgemj" w:date="2017-11-17T15:39:00Z">
              <w:r w:rsidRPr="009D1C1D">
                <w:rPr>
                  <w:rFonts w:ascii="Arial" w:hAnsi="Arial" w:cs="Arial"/>
                  <w:sz w:val="20"/>
                  <w:szCs w:val="20"/>
                </w:rPr>
                <w:t>Provision of design features, such as the chemical and volume control system</w:t>
              </w:r>
            </w:ins>
            <w:ins w:id="2315" w:author="gorgemj" w:date="2017-11-26T20:03:00Z">
              <w:r>
                <w:rPr>
                  <w:rFonts w:ascii="Arial" w:hAnsi="Arial" w:cs="Arial"/>
                  <w:sz w:val="20"/>
                  <w:szCs w:val="20"/>
                </w:rPr>
                <w:t xml:space="preserve"> (CVS)</w:t>
              </w:r>
            </w:ins>
            <w:ins w:id="2316" w:author="gorgemj" w:date="2017-11-17T15:39:00Z">
              <w:r w:rsidRPr="009D1C1D">
                <w:rPr>
                  <w:rFonts w:ascii="Arial" w:hAnsi="Arial" w:cs="Arial"/>
                  <w:sz w:val="20"/>
                  <w:szCs w:val="20"/>
                </w:rPr>
                <w:t>, to minimize crud bu</w:t>
              </w:r>
              <w:r>
                <w:rPr>
                  <w:rFonts w:ascii="Arial" w:hAnsi="Arial" w:cs="Arial"/>
                  <w:sz w:val="20"/>
                  <w:szCs w:val="20"/>
                </w:rPr>
                <w:t>ildup</w:t>
              </w:r>
            </w:ins>
            <w:ins w:id="2317" w:author="gorgemj" w:date="2017-11-24T18:08:00Z">
              <w:r>
                <w:rPr>
                  <w:rFonts w:ascii="Arial" w:hAnsi="Arial" w:cs="Arial"/>
                  <w:sz w:val="20"/>
                  <w:szCs w:val="20"/>
                </w:rPr>
                <w:t>.</w:t>
              </w:r>
            </w:ins>
          </w:p>
          <w:p w:rsidR="00B61F44" w:rsidRDefault="00B61F44" w:rsidP="001D39A8">
            <w:pPr>
              <w:pStyle w:val="Default"/>
              <w:numPr>
                <w:ilvl w:val="0"/>
                <w:numId w:val="16"/>
              </w:numPr>
              <w:tabs>
                <w:tab w:val="left" w:pos="432"/>
              </w:tabs>
              <w:spacing w:before="60" w:after="60" w:line="280" w:lineRule="atLeast"/>
              <w:ind w:left="432" w:hanging="270"/>
              <w:rPr>
                <w:ins w:id="2318" w:author="gorgemj" w:date="2017-11-17T15:39:00Z"/>
                <w:rFonts w:ascii="Arial" w:hAnsi="Arial" w:cs="Arial"/>
                <w:sz w:val="20"/>
                <w:szCs w:val="20"/>
              </w:rPr>
            </w:pPr>
            <w:ins w:id="2319" w:author="gorgemj" w:date="2017-11-17T15:39:00Z">
              <w:r w:rsidRPr="0051652D">
                <w:rPr>
                  <w:rFonts w:ascii="Arial" w:hAnsi="Arial" w:cs="Arial"/>
                  <w:sz w:val="20"/>
                  <w:szCs w:val="20"/>
                </w:rPr>
                <w:t>Provision for means and adequate space for the use of remote and robotic maintenance and inspection equipment</w:t>
              </w:r>
            </w:ins>
            <w:ins w:id="2320" w:author="gorgemj" w:date="2017-11-24T18:08:00Z">
              <w:r>
                <w:rPr>
                  <w:rFonts w:ascii="Arial" w:hAnsi="Arial" w:cs="Arial"/>
                  <w:sz w:val="20"/>
                  <w:szCs w:val="20"/>
                </w:rPr>
                <w:t>.</w:t>
              </w:r>
            </w:ins>
          </w:p>
          <w:p w:rsidR="00B61F44" w:rsidRDefault="00B61F44" w:rsidP="009D1C1D">
            <w:pPr>
              <w:pStyle w:val="Default"/>
              <w:numPr>
                <w:ilvl w:val="0"/>
                <w:numId w:val="16"/>
              </w:numPr>
              <w:tabs>
                <w:tab w:val="left" w:pos="432"/>
              </w:tabs>
              <w:spacing w:before="60" w:after="60" w:line="280" w:lineRule="atLeast"/>
              <w:ind w:left="432" w:hanging="270"/>
              <w:rPr>
                <w:ins w:id="2321" w:author="gorgemj" w:date="2017-11-17T15:39:00Z"/>
                <w:rFonts w:ascii="Arial" w:hAnsi="Arial" w:cs="Arial"/>
                <w:sz w:val="20"/>
                <w:szCs w:val="20"/>
              </w:rPr>
            </w:pPr>
            <w:ins w:id="2322" w:author="gorgemj" w:date="2017-11-17T15:39:00Z">
              <w:r w:rsidRPr="0051652D">
                <w:rPr>
                  <w:rFonts w:ascii="Arial" w:hAnsi="Arial" w:cs="Arial"/>
                  <w:sz w:val="20"/>
                  <w:szCs w:val="20"/>
                </w:rPr>
                <w:t xml:space="preserve">Simplifying the plant design compared to previous </w:t>
              </w:r>
            </w:ins>
            <w:ins w:id="2323" w:author="gorgemj" w:date="2017-11-26T20:28:00Z">
              <w:r>
                <w:rPr>
                  <w:rFonts w:ascii="Arial" w:hAnsi="Arial" w:cs="Arial"/>
                  <w:sz w:val="20"/>
                  <w:szCs w:val="20"/>
                </w:rPr>
                <w:t>PWR</w:t>
              </w:r>
            </w:ins>
            <w:ins w:id="2324" w:author="gorgemj" w:date="2017-11-17T15:39:00Z">
              <w:r w:rsidRPr="0051652D">
                <w:rPr>
                  <w:rFonts w:ascii="Arial" w:hAnsi="Arial" w:cs="Arial"/>
                  <w:sz w:val="20"/>
                  <w:szCs w:val="20"/>
                </w:rPr>
                <w:t xml:space="preserve">s with design approaches such as: </w:t>
              </w:r>
            </w:ins>
          </w:p>
          <w:p w:rsidR="00B61F44" w:rsidRDefault="00B61F44" w:rsidP="009D1C1D">
            <w:pPr>
              <w:pStyle w:val="Default"/>
              <w:numPr>
                <w:ilvl w:val="1"/>
                <w:numId w:val="32"/>
              </w:numPr>
              <w:tabs>
                <w:tab w:val="left" w:pos="882"/>
              </w:tabs>
              <w:spacing w:before="60" w:after="60" w:line="280" w:lineRule="atLeast"/>
              <w:ind w:left="882" w:hanging="450"/>
              <w:rPr>
                <w:ins w:id="2325" w:author="gorgemj" w:date="2017-11-17T15:39:00Z"/>
                <w:rFonts w:ascii="Arial" w:hAnsi="Arial" w:cs="Arial"/>
                <w:sz w:val="20"/>
                <w:szCs w:val="20"/>
              </w:rPr>
            </w:pPr>
            <w:ins w:id="2326" w:author="gorgemj" w:date="2017-11-17T15:39:00Z">
              <w:r w:rsidRPr="0051652D">
                <w:rPr>
                  <w:rFonts w:ascii="Arial" w:hAnsi="Arial" w:cs="Arial"/>
                  <w:sz w:val="20"/>
                  <w:szCs w:val="20"/>
                </w:rPr>
                <w:t>Elimination of boron recycle</w:t>
              </w:r>
            </w:ins>
            <w:ins w:id="2327" w:author="gorgemj" w:date="2017-11-24T18:08:00Z">
              <w:r>
                <w:rPr>
                  <w:rFonts w:ascii="Arial" w:hAnsi="Arial" w:cs="Arial"/>
                  <w:sz w:val="20"/>
                  <w:szCs w:val="20"/>
                </w:rPr>
                <w:t>;</w:t>
              </w:r>
            </w:ins>
            <w:ins w:id="2328" w:author="gorgemj" w:date="2017-11-17T15:39:00Z">
              <w:r w:rsidRPr="0051652D">
                <w:rPr>
                  <w:rFonts w:ascii="Arial" w:hAnsi="Arial" w:cs="Arial"/>
                  <w:sz w:val="20"/>
                  <w:szCs w:val="20"/>
                </w:rPr>
                <w:t xml:space="preserve"> </w:t>
              </w:r>
            </w:ins>
          </w:p>
          <w:p w:rsidR="00B61F44" w:rsidRDefault="00B61F44" w:rsidP="009D1C1D">
            <w:pPr>
              <w:pStyle w:val="Default"/>
              <w:numPr>
                <w:ilvl w:val="1"/>
                <w:numId w:val="32"/>
              </w:numPr>
              <w:tabs>
                <w:tab w:val="left" w:pos="882"/>
              </w:tabs>
              <w:spacing w:before="60" w:after="60" w:line="280" w:lineRule="atLeast"/>
              <w:ind w:left="882" w:hanging="450"/>
              <w:rPr>
                <w:ins w:id="2329" w:author="gorgemj" w:date="2017-11-17T15:39:00Z"/>
                <w:rFonts w:ascii="Arial" w:hAnsi="Arial" w:cs="Arial"/>
                <w:sz w:val="20"/>
                <w:szCs w:val="20"/>
              </w:rPr>
            </w:pPr>
            <w:ins w:id="2330" w:author="gorgemj" w:date="2017-11-17T15:39:00Z">
              <w:r w:rsidRPr="0051652D">
                <w:rPr>
                  <w:rFonts w:ascii="Arial" w:hAnsi="Arial" w:cs="Arial"/>
                  <w:sz w:val="20"/>
                  <w:szCs w:val="20"/>
                </w:rPr>
                <w:t>Elimination of evaporators</w:t>
              </w:r>
            </w:ins>
            <w:ins w:id="2331" w:author="gorgemj" w:date="2017-11-24T18:08:00Z">
              <w:r>
                <w:rPr>
                  <w:rFonts w:ascii="Arial" w:hAnsi="Arial" w:cs="Arial"/>
                  <w:sz w:val="20"/>
                  <w:szCs w:val="20"/>
                </w:rPr>
                <w:t>;</w:t>
              </w:r>
            </w:ins>
            <w:ins w:id="2332" w:author="gorgemj" w:date="2017-11-17T15:39:00Z">
              <w:r w:rsidRPr="0051652D">
                <w:rPr>
                  <w:rFonts w:ascii="Arial" w:hAnsi="Arial" w:cs="Arial"/>
                  <w:sz w:val="20"/>
                  <w:szCs w:val="20"/>
                </w:rPr>
                <w:t xml:space="preserve"> </w:t>
              </w:r>
            </w:ins>
          </w:p>
          <w:p w:rsidR="00B61F44" w:rsidRDefault="00B61F44" w:rsidP="009D1C1D">
            <w:pPr>
              <w:pStyle w:val="Default"/>
              <w:numPr>
                <w:ilvl w:val="1"/>
                <w:numId w:val="32"/>
              </w:numPr>
              <w:tabs>
                <w:tab w:val="left" w:pos="882"/>
              </w:tabs>
              <w:spacing w:before="60" w:after="60" w:line="280" w:lineRule="atLeast"/>
              <w:ind w:left="882" w:hanging="450"/>
              <w:rPr>
                <w:ins w:id="2333" w:author="gorgemj" w:date="2017-11-17T15:39:00Z"/>
                <w:rFonts w:ascii="Arial" w:hAnsi="Arial" w:cs="Arial"/>
                <w:sz w:val="20"/>
                <w:szCs w:val="20"/>
              </w:rPr>
            </w:pPr>
            <w:ins w:id="2334" w:author="gorgemj" w:date="2017-11-17T15:39:00Z">
              <w:r w:rsidRPr="0051652D">
                <w:rPr>
                  <w:rFonts w:ascii="Arial" w:hAnsi="Arial" w:cs="Arial"/>
                  <w:sz w:val="20"/>
                  <w:szCs w:val="20"/>
                </w:rPr>
                <w:t>Use of an extended fuel cycle</w:t>
              </w:r>
            </w:ins>
            <w:ins w:id="2335" w:author="gorgemj" w:date="2017-11-24T18:08:00Z">
              <w:r>
                <w:rPr>
                  <w:rFonts w:ascii="Arial" w:hAnsi="Arial" w:cs="Arial"/>
                  <w:sz w:val="20"/>
                  <w:szCs w:val="20"/>
                </w:rPr>
                <w:t>;</w:t>
              </w:r>
            </w:ins>
            <w:ins w:id="2336" w:author="gorgemj" w:date="2017-11-17T15:39:00Z">
              <w:r w:rsidRPr="0051652D">
                <w:rPr>
                  <w:rFonts w:ascii="Arial" w:hAnsi="Arial" w:cs="Arial"/>
                  <w:sz w:val="20"/>
                  <w:szCs w:val="20"/>
                </w:rPr>
                <w:t xml:space="preserve"> </w:t>
              </w:r>
            </w:ins>
          </w:p>
          <w:p w:rsidR="00B61F44" w:rsidRDefault="00B61F44" w:rsidP="009D1C1D">
            <w:pPr>
              <w:pStyle w:val="Default"/>
              <w:numPr>
                <w:ilvl w:val="1"/>
                <w:numId w:val="32"/>
              </w:numPr>
              <w:tabs>
                <w:tab w:val="left" w:pos="882"/>
              </w:tabs>
              <w:spacing w:before="60" w:after="60" w:line="280" w:lineRule="atLeast"/>
              <w:ind w:left="882" w:hanging="450"/>
              <w:rPr>
                <w:ins w:id="2337" w:author="gorgemj" w:date="2017-11-17T15:39:00Z"/>
                <w:rFonts w:ascii="Arial" w:hAnsi="Arial" w:cs="Arial"/>
                <w:sz w:val="20"/>
                <w:szCs w:val="20"/>
              </w:rPr>
            </w:pPr>
            <w:ins w:id="2338" w:author="gorgemj" w:date="2017-11-17T15:39:00Z">
              <w:r w:rsidRPr="0051652D">
                <w:rPr>
                  <w:rFonts w:ascii="Arial" w:hAnsi="Arial" w:cs="Arial"/>
                  <w:sz w:val="20"/>
                  <w:szCs w:val="20"/>
                </w:rPr>
                <w:t>Reduction in component</w:t>
              </w:r>
              <w:r>
                <w:rPr>
                  <w:rFonts w:ascii="Arial" w:hAnsi="Arial" w:cs="Arial"/>
                  <w:sz w:val="20"/>
                  <w:szCs w:val="20"/>
                </w:rPr>
                <w:t>s containing radioactive fluids</w:t>
              </w:r>
            </w:ins>
            <w:ins w:id="2339" w:author="gorgemj" w:date="2017-11-24T18:08:00Z">
              <w:r>
                <w:rPr>
                  <w:rFonts w:ascii="Arial" w:hAnsi="Arial" w:cs="Arial"/>
                  <w:sz w:val="20"/>
                  <w:szCs w:val="20"/>
                </w:rPr>
                <w:t>.</w:t>
              </w:r>
            </w:ins>
          </w:p>
          <w:p w:rsidR="00B61F44" w:rsidRPr="005F3F0E" w:rsidRDefault="00B61F44" w:rsidP="009D1C1D">
            <w:pPr>
              <w:pStyle w:val="Default"/>
              <w:numPr>
                <w:ilvl w:val="0"/>
                <w:numId w:val="16"/>
              </w:numPr>
              <w:tabs>
                <w:tab w:val="left" w:pos="432"/>
              </w:tabs>
              <w:spacing w:before="60" w:after="60" w:line="280" w:lineRule="atLeast"/>
              <w:ind w:left="432" w:hanging="270"/>
              <w:rPr>
                <w:rFonts w:ascii="Arial" w:hAnsi="Arial" w:cs="Arial"/>
                <w:sz w:val="20"/>
                <w:szCs w:val="20"/>
              </w:rPr>
            </w:pPr>
            <w:ins w:id="2340" w:author="gorgemj" w:date="2017-11-17T15:39:00Z">
              <w:r w:rsidRPr="0051652D">
                <w:rPr>
                  <w:rFonts w:ascii="Arial" w:hAnsi="Arial" w:cs="Arial"/>
                  <w:sz w:val="20"/>
                  <w:szCs w:val="20"/>
                </w:rPr>
                <w:t>Clearly and deliberately separating clean areas from potentially radioactive ones</w:t>
              </w:r>
            </w:ins>
            <w:ins w:id="2341" w:author="gorgemj" w:date="2017-11-24T18:08:00Z">
              <w:r>
                <w:rPr>
                  <w:rFonts w:ascii="Arial" w:hAnsi="Arial" w:cs="Arial"/>
                  <w:sz w:val="20"/>
                  <w:szCs w:val="20"/>
                </w:rPr>
                <w:t>.</w:t>
              </w:r>
            </w:ins>
          </w:p>
        </w:tc>
      </w:tr>
      <w:tr w:rsidR="00B61F44" w:rsidRPr="00817CEB" w:rsidDel="009D1C1D" w:rsidTr="00814E5E">
        <w:trPr>
          <w:cantSplit/>
          <w:del w:id="2342" w:author="gorgemj" w:date="2017-11-17T15:40:00Z"/>
          <w:trPrChange w:id="2343" w:author="gorgemj" w:date="2017-11-30T12:36:00Z">
            <w:trPr>
              <w:gridBefore w:val="6"/>
              <w:gridAfter w:val="0"/>
              <w:cantSplit/>
            </w:trPr>
          </w:trPrChange>
        </w:trPr>
        <w:tc>
          <w:tcPr>
            <w:tcW w:w="947" w:type="dxa"/>
            <w:tcPrChange w:id="2344" w:author="gorgemj" w:date="2017-11-30T12:36:00Z">
              <w:tcPr>
                <w:tcW w:w="945" w:type="dxa"/>
                <w:gridSpan w:val="6"/>
              </w:tcPr>
            </w:tcPrChange>
          </w:tcPr>
          <w:p w:rsidR="00B61F44" w:rsidDel="009D1C1D" w:rsidRDefault="00B61F44" w:rsidP="00542606">
            <w:pPr>
              <w:autoSpaceDE w:val="0"/>
              <w:autoSpaceDN w:val="0"/>
              <w:adjustRightInd w:val="0"/>
              <w:spacing w:before="60" w:after="60" w:line="280" w:lineRule="atLeast"/>
              <w:jc w:val="center"/>
              <w:rPr>
                <w:del w:id="2345" w:author="gorgemj" w:date="2017-11-17T15:40:00Z"/>
                <w:rFonts w:cs="Arial"/>
                <w:b/>
              </w:rPr>
            </w:pPr>
          </w:p>
        </w:tc>
        <w:tc>
          <w:tcPr>
            <w:tcW w:w="693" w:type="dxa"/>
            <w:tcPrChange w:id="2346" w:author="gorgemj" w:date="2017-11-30T12:36:00Z">
              <w:tcPr>
                <w:tcW w:w="747" w:type="dxa"/>
                <w:gridSpan w:val="3"/>
              </w:tcPr>
            </w:tcPrChange>
          </w:tcPr>
          <w:p w:rsidR="00B61F44" w:rsidDel="009D1C1D" w:rsidRDefault="00B61F44" w:rsidP="00542606">
            <w:pPr>
              <w:autoSpaceDE w:val="0"/>
              <w:autoSpaceDN w:val="0"/>
              <w:adjustRightInd w:val="0"/>
              <w:spacing w:before="60" w:after="60" w:line="280" w:lineRule="atLeast"/>
              <w:jc w:val="center"/>
              <w:rPr>
                <w:del w:id="2347" w:author="gorgemj" w:date="2017-11-17T15:40:00Z"/>
                <w:rFonts w:cs="Arial"/>
                <w:b/>
                <w:bCs/>
              </w:rPr>
            </w:pPr>
          </w:p>
        </w:tc>
        <w:tc>
          <w:tcPr>
            <w:tcW w:w="5038" w:type="dxa"/>
            <w:gridSpan w:val="2"/>
            <w:tcPrChange w:id="2348" w:author="gorgemj" w:date="2017-11-30T12:36:00Z">
              <w:tcPr>
                <w:tcW w:w="6768" w:type="dxa"/>
                <w:gridSpan w:val="7"/>
              </w:tcPr>
            </w:tcPrChange>
          </w:tcPr>
          <w:p w:rsidR="00B61F44" w:rsidRPr="00817CEB" w:rsidDel="009D1C1D" w:rsidRDefault="00B61F44" w:rsidP="00542606">
            <w:pPr>
              <w:autoSpaceDE w:val="0"/>
              <w:autoSpaceDN w:val="0"/>
              <w:adjustRightInd w:val="0"/>
              <w:spacing w:before="60" w:after="60" w:line="280" w:lineRule="atLeast"/>
              <w:rPr>
                <w:del w:id="2349" w:author="gorgemj" w:date="2017-11-17T15:40:00Z"/>
                <w:rFonts w:eastAsia="Calibri" w:cs="Arial"/>
                <w:b/>
                <w:bCs/>
              </w:rPr>
            </w:pPr>
          </w:p>
        </w:tc>
        <w:tc>
          <w:tcPr>
            <w:tcW w:w="6912" w:type="dxa"/>
            <w:gridSpan w:val="3"/>
            <w:tcPrChange w:id="2350" w:author="gorgemj" w:date="2017-11-30T12:36:00Z">
              <w:tcPr>
                <w:tcW w:w="5130" w:type="dxa"/>
                <w:gridSpan w:val="8"/>
              </w:tcPr>
            </w:tcPrChange>
          </w:tcPr>
          <w:p w:rsidR="00B61F44" w:rsidDel="009D1C1D" w:rsidRDefault="00B61F44" w:rsidP="001D39A8">
            <w:pPr>
              <w:pStyle w:val="Default"/>
              <w:numPr>
                <w:ilvl w:val="0"/>
                <w:numId w:val="16"/>
              </w:numPr>
              <w:tabs>
                <w:tab w:val="left" w:pos="432"/>
              </w:tabs>
              <w:spacing w:before="60" w:after="60" w:line="280" w:lineRule="atLeast"/>
              <w:ind w:left="432" w:hanging="270"/>
              <w:rPr>
                <w:del w:id="2351" w:author="gorgemj" w:date="2017-11-17T15:39:00Z"/>
                <w:rFonts w:ascii="Arial" w:hAnsi="Arial" w:cs="Arial"/>
                <w:sz w:val="20"/>
                <w:szCs w:val="20"/>
              </w:rPr>
            </w:pPr>
            <w:del w:id="2352" w:author="gorgemj" w:date="2017-11-17T15:39:00Z">
              <w:r w:rsidRPr="0051652D" w:rsidDel="009D1C1D">
                <w:rPr>
                  <w:rFonts w:ascii="Arial" w:hAnsi="Arial" w:cs="Arial"/>
                  <w:sz w:val="20"/>
                  <w:szCs w:val="20"/>
                </w:rPr>
                <w:delText xml:space="preserve">Simplifying the plant design compared to previous pressurized water reactors with design approaches such as: </w:delText>
              </w:r>
            </w:del>
          </w:p>
          <w:p w:rsidR="00B61F44" w:rsidDel="009D1C1D" w:rsidRDefault="00B61F44" w:rsidP="001D39A8">
            <w:pPr>
              <w:pStyle w:val="Default"/>
              <w:numPr>
                <w:ilvl w:val="1"/>
                <w:numId w:val="32"/>
              </w:numPr>
              <w:tabs>
                <w:tab w:val="left" w:pos="882"/>
              </w:tabs>
              <w:spacing w:before="60" w:after="60" w:line="280" w:lineRule="atLeast"/>
              <w:ind w:left="882" w:hanging="450"/>
              <w:rPr>
                <w:del w:id="2353" w:author="gorgemj" w:date="2017-11-17T15:39:00Z"/>
                <w:rFonts w:ascii="Arial" w:hAnsi="Arial" w:cs="Arial"/>
                <w:sz w:val="20"/>
                <w:szCs w:val="20"/>
              </w:rPr>
            </w:pPr>
            <w:del w:id="2354" w:author="gorgemj" w:date="2017-11-17T15:39:00Z">
              <w:r w:rsidRPr="0051652D" w:rsidDel="009D1C1D">
                <w:rPr>
                  <w:rFonts w:ascii="Arial" w:hAnsi="Arial" w:cs="Arial"/>
                  <w:sz w:val="20"/>
                  <w:szCs w:val="20"/>
                </w:rPr>
                <w:delText xml:space="preserve">Elimination of boron recycle </w:delText>
              </w:r>
            </w:del>
          </w:p>
          <w:p w:rsidR="00B61F44" w:rsidDel="009D1C1D" w:rsidRDefault="00B61F44" w:rsidP="001D39A8">
            <w:pPr>
              <w:pStyle w:val="Default"/>
              <w:numPr>
                <w:ilvl w:val="1"/>
                <w:numId w:val="32"/>
              </w:numPr>
              <w:tabs>
                <w:tab w:val="left" w:pos="882"/>
              </w:tabs>
              <w:spacing w:before="60" w:after="60" w:line="280" w:lineRule="atLeast"/>
              <w:ind w:left="882" w:hanging="450"/>
              <w:rPr>
                <w:del w:id="2355" w:author="gorgemj" w:date="2017-11-17T15:39:00Z"/>
                <w:rFonts w:ascii="Arial" w:hAnsi="Arial" w:cs="Arial"/>
                <w:sz w:val="20"/>
                <w:szCs w:val="20"/>
              </w:rPr>
            </w:pPr>
            <w:del w:id="2356" w:author="gorgemj" w:date="2017-11-17T15:39:00Z">
              <w:r w:rsidRPr="0051652D" w:rsidDel="009D1C1D">
                <w:rPr>
                  <w:rFonts w:ascii="Arial" w:hAnsi="Arial" w:cs="Arial"/>
                  <w:sz w:val="20"/>
                  <w:szCs w:val="20"/>
                </w:rPr>
                <w:delText xml:space="preserve">Elimination of evaporators </w:delText>
              </w:r>
            </w:del>
          </w:p>
          <w:p w:rsidR="00B61F44" w:rsidDel="009D1C1D" w:rsidRDefault="00B61F44" w:rsidP="001D39A8">
            <w:pPr>
              <w:pStyle w:val="Default"/>
              <w:numPr>
                <w:ilvl w:val="1"/>
                <w:numId w:val="32"/>
              </w:numPr>
              <w:tabs>
                <w:tab w:val="left" w:pos="882"/>
              </w:tabs>
              <w:spacing w:before="60" w:after="60" w:line="280" w:lineRule="atLeast"/>
              <w:ind w:left="882" w:hanging="450"/>
              <w:rPr>
                <w:del w:id="2357" w:author="gorgemj" w:date="2017-11-17T15:39:00Z"/>
                <w:rFonts w:ascii="Arial" w:hAnsi="Arial" w:cs="Arial"/>
                <w:sz w:val="20"/>
                <w:szCs w:val="20"/>
              </w:rPr>
            </w:pPr>
            <w:del w:id="2358" w:author="gorgemj" w:date="2017-11-17T15:39:00Z">
              <w:r w:rsidRPr="0051652D" w:rsidDel="009D1C1D">
                <w:rPr>
                  <w:rFonts w:ascii="Arial" w:hAnsi="Arial" w:cs="Arial"/>
                  <w:sz w:val="20"/>
                  <w:szCs w:val="20"/>
                </w:rPr>
                <w:delText xml:space="preserve">Use of an extended fuel cycle </w:delText>
              </w:r>
            </w:del>
          </w:p>
          <w:p w:rsidR="00B61F44" w:rsidDel="009D1C1D" w:rsidRDefault="00B61F44" w:rsidP="001D39A8">
            <w:pPr>
              <w:pStyle w:val="Default"/>
              <w:numPr>
                <w:ilvl w:val="1"/>
                <w:numId w:val="32"/>
              </w:numPr>
              <w:tabs>
                <w:tab w:val="left" w:pos="882"/>
              </w:tabs>
              <w:spacing w:before="60" w:after="60" w:line="280" w:lineRule="atLeast"/>
              <w:ind w:left="882" w:hanging="450"/>
              <w:rPr>
                <w:del w:id="2359" w:author="gorgemj" w:date="2017-11-17T15:39:00Z"/>
                <w:rFonts w:ascii="Arial" w:hAnsi="Arial" w:cs="Arial"/>
                <w:sz w:val="20"/>
                <w:szCs w:val="20"/>
              </w:rPr>
            </w:pPr>
            <w:del w:id="2360" w:author="gorgemj" w:date="2017-11-17T15:39:00Z">
              <w:r w:rsidRPr="0051652D" w:rsidDel="009D1C1D">
                <w:rPr>
                  <w:rFonts w:ascii="Arial" w:hAnsi="Arial" w:cs="Arial"/>
                  <w:sz w:val="20"/>
                  <w:szCs w:val="20"/>
                </w:rPr>
                <w:delText xml:space="preserve">Reduction in components containing radioactive fluids </w:delText>
              </w:r>
            </w:del>
          </w:p>
          <w:p w:rsidR="00B61F44" w:rsidRPr="005F3F0E" w:rsidDel="009D1C1D" w:rsidRDefault="00B61F44" w:rsidP="001D39A8">
            <w:pPr>
              <w:pStyle w:val="Default"/>
              <w:numPr>
                <w:ilvl w:val="1"/>
                <w:numId w:val="32"/>
              </w:numPr>
              <w:tabs>
                <w:tab w:val="left" w:pos="882"/>
              </w:tabs>
              <w:spacing w:before="60" w:after="60" w:line="280" w:lineRule="atLeast"/>
              <w:ind w:left="882" w:hanging="450"/>
              <w:rPr>
                <w:del w:id="2361" w:author="gorgemj" w:date="2017-11-17T15:40:00Z"/>
                <w:rFonts w:ascii="Arial" w:hAnsi="Arial" w:cs="Arial"/>
                <w:sz w:val="20"/>
                <w:szCs w:val="20"/>
              </w:rPr>
            </w:pPr>
            <w:del w:id="2362" w:author="gorgemj" w:date="2017-11-17T15:39:00Z">
              <w:r w:rsidRPr="0051652D" w:rsidDel="009D1C1D">
                <w:rPr>
                  <w:rFonts w:ascii="Arial" w:hAnsi="Arial" w:cs="Arial"/>
                  <w:sz w:val="20"/>
                  <w:szCs w:val="20"/>
                </w:rPr>
                <w:delText>Clearly and deliberately separating clean areas from potentially radioactive ones</w:delText>
              </w:r>
            </w:del>
          </w:p>
        </w:tc>
      </w:tr>
      <w:tr w:rsidR="00B61F44" w:rsidRPr="00817CEB" w:rsidTr="00814E5E">
        <w:trPr>
          <w:cantSplit/>
          <w:trPrChange w:id="2363" w:author="gorgemj" w:date="2017-11-30T12:36:00Z">
            <w:trPr>
              <w:gridBefore w:val="6"/>
              <w:gridAfter w:val="0"/>
              <w:cantSplit/>
            </w:trPr>
          </w:trPrChange>
        </w:trPr>
        <w:tc>
          <w:tcPr>
            <w:tcW w:w="947" w:type="dxa"/>
            <w:tcPrChange w:id="2364" w:author="gorgemj" w:date="2017-11-30T12:36:00Z">
              <w:tcPr>
                <w:tcW w:w="945" w:type="dxa"/>
                <w:gridSpan w:val="6"/>
              </w:tcPr>
            </w:tcPrChange>
          </w:tcPr>
          <w:p w:rsidR="00B61F44" w:rsidRPr="009D1C1D" w:rsidRDefault="00B61F44" w:rsidP="00542606">
            <w:pPr>
              <w:autoSpaceDE w:val="0"/>
              <w:autoSpaceDN w:val="0"/>
              <w:adjustRightInd w:val="0"/>
              <w:spacing w:before="60" w:after="60" w:line="280" w:lineRule="atLeast"/>
              <w:jc w:val="center"/>
              <w:rPr>
                <w:rFonts w:cs="Arial"/>
                <w:rPrChange w:id="2365" w:author="gorgemj" w:date="2017-11-17T15:40:00Z">
                  <w:rPr>
                    <w:rFonts w:cs="Arial"/>
                    <w:b/>
                  </w:rPr>
                </w:rPrChange>
              </w:rPr>
            </w:pPr>
            <w:r w:rsidRPr="009D1C1D">
              <w:rPr>
                <w:rFonts w:cs="Arial"/>
                <w:rPrChange w:id="2366" w:author="gorgemj" w:date="2017-11-17T15:40:00Z">
                  <w:rPr>
                    <w:rFonts w:cs="Arial"/>
                    <w:b/>
                  </w:rPr>
                </w:rPrChange>
              </w:rPr>
              <w:t>4.3</w:t>
            </w:r>
          </w:p>
        </w:tc>
        <w:tc>
          <w:tcPr>
            <w:tcW w:w="693" w:type="dxa"/>
            <w:tcPrChange w:id="2367" w:author="gorgemj" w:date="2017-11-30T12:36:00Z">
              <w:tcPr>
                <w:tcW w:w="747" w:type="dxa"/>
                <w:gridSpan w:val="3"/>
              </w:tcPr>
            </w:tcPrChange>
          </w:tcPr>
          <w:p w:rsidR="00B61F44" w:rsidRPr="009D1C1D" w:rsidRDefault="00B61F44" w:rsidP="00542606">
            <w:pPr>
              <w:autoSpaceDE w:val="0"/>
              <w:autoSpaceDN w:val="0"/>
              <w:adjustRightInd w:val="0"/>
              <w:spacing w:before="60" w:after="60" w:line="280" w:lineRule="atLeast"/>
              <w:jc w:val="center"/>
              <w:rPr>
                <w:rFonts w:cs="Arial"/>
                <w:bCs/>
                <w:color w:val="000000"/>
                <w:sz w:val="24"/>
                <w:szCs w:val="24"/>
                <w:rPrChange w:id="2368" w:author="gorgemj" w:date="2017-11-17T15:40:00Z">
                  <w:rPr>
                    <w:rFonts w:cs="Arial"/>
                    <w:b/>
                    <w:bCs/>
                    <w:color w:val="000000"/>
                    <w:sz w:val="24"/>
                    <w:szCs w:val="24"/>
                  </w:rPr>
                </w:rPrChange>
              </w:rPr>
            </w:pPr>
            <w:r w:rsidRPr="009D1C1D">
              <w:rPr>
                <w:rFonts w:cs="Arial"/>
                <w:bCs/>
                <w:rPrChange w:id="2369" w:author="gorgemj" w:date="2017-11-17T15:40:00Z">
                  <w:rPr>
                    <w:rFonts w:cs="Arial"/>
                    <w:b/>
                    <w:bCs/>
                  </w:rPr>
                </w:rPrChange>
              </w:rPr>
              <w:t>1</w:t>
            </w:r>
          </w:p>
        </w:tc>
        <w:tc>
          <w:tcPr>
            <w:tcW w:w="5038" w:type="dxa"/>
            <w:gridSpan w:val="2"/>
            <w:tcPrChange w:id="2370" w:author="gorgemj" w:date="2017-11-30T12:36:00Z">
              <w:tcPr>
                <w:tcW w:w="6768" w:type="dxa"/>
                <w:gridSpan w:val="7"/>
              </w:tcPr>
            </w:tcPrChange>
          </w:tcPr>
          <w:p w:rsidR="00B61F44" w:rsidRDefault="00B61F44" w:rsidP="00542606">
            <w:pPr>
              <w:autoSpaceDE w:val="0"/>
              <w:autoSpaceDN w:val="0"/>
              <w:adjustRightInd w:val="0"/>
              <w:spacing w:before="60" w:after="60" w:line="280" w:lineRule="atLeast"/>
              <w:rPr>
                <w:ins w:id="2371" w:author="gorgemj" w:date="2017-11-17T15:41:00Z"/>
                <w:rFonts w:eastAsia="Calibri" w:cs="Arial"/>
              </w:rPr>
            </w:pPr>
            <w:r w:rsidRPr="00817CEB">
              <w:rPr>
                <w:rFonts w:eastAsia="Calibri" w:cs="Arial"/>
              </w:rPr>
              <w:t>The design shall be such as to ensure that plant states that could lead to high radiation doses or large radioactive releases are practically eliminated</w:t>
            </w:r>
            <w:ins w:id="2372" w:author="gorgemj" w:date="2017-11-20T09:06:00Z">
              <w:r w:rsidRPr="0079384B">
                <w:rPr>
                  <w:rFonts w:eastAsia="Calibri" w:cs="Arial"/>
                  <w:vertAlign w:val="superscript"/>
                  <w:rPrChange w:id="2373" w:author="gorgemj" w:date="2017-11-20T09:06:00Z">
                    <w:rPr>
                      <w:rFonts w:eastAsia="Calibri" w:cs="Arial"/>
                    </w:rPr>
                  </w:rPrChange>
                </w:rPr>
                <w:t>7</w:t>
              </w:r>
            </w:ins>
            <w:del w:id="2374" w:author="gorgemj" w:date="2017-11-20T09:06:00Z">
              <w:r w:rsidRPr="00817CEB" w:rsidDel="0079384B">
                <w:rPr>
                  <w:rFonts w:eastAsia="Calibri" w:cs="Arial"/>
                </w:rPr>
                <w:delText xml:space="preserve"> (see footnote 1)</w:delText>
              </w:r>
            </w:del>
            <w:r w:rsidRPr="00817CEB">
              <w:rPr>
                <w:rFonts w:eastAsia="Calibri" w:cs="Arial"/>
              </w:rPr>
              <w:t>, and that there are no, or only minor, potential radiological consequences for plant states with a significant likelihood of occurrence.</w:t>
            </w:r>
          </w:p>
          <w:p w:rsidR="00B61F44" w:rsidRPr="00394330" w:rsidRDefault="00B61F44" w:rsidP="00542606">
            <w:pPr>
              <w:autoSpaceDE w:val="0"/>
              <w:autoSpaceDN w:val="0"/>
              <w:adjustRightInd w:val="0"/>
              <w:spacing w:before="60" w:after="60" w:line="280" w:lineRule="atLeast"/>
              <w:rPr>
                <w:rFonts w:eastAsia="Calibri" w:cs="Arial"/>
                <w:i/>
                <w:rPrChange w:id="2375" w:author="gorgemj" w:date="2017-11-17T15:41:00Z">
                  <w:rPr>
                    <w:rFonts w:eastAsia="Calibri" w:cs="Arial"/>
                  </w:rPr>
                </w:rPrChange>
              </w:rPr>
            </w:pPr>
            <w:ins w:id="2376" w:author="gorgemj" w:date="2017-11-17T15:41:00Z">
              <w:r>
                <w:rPr>
                  <w:i/>
                  <w:color w:val="221E1F"/>
                  <w:sz w:val="18"/>
                  <w:szCs w:val="18"/>
                </w:rPr>
                <w:t>Footnote</w:t>
              </w:r>
              <w:r w:rsidRPr="00394330">
                <w:rPr>
                  <w:i/>
                  <w:color w:val="221E1F"/>
                  <w:sz w:val="18"/>
                  <w:szCs w:val="18"/>
                  <w:rPrChange w:id="2377" w:author="gorgemj" w:date="2017-11-17T15:41:00Z">
                    <w:rPr>
                      <w:color w:val="221E1F"/>
                      <w:sz w:val="18"/>
                      <w:szCs w:val="18"/>
                    </w:rPr>
                  </w:rPrChange>
                </w:rPr>
                <w:t xml:space="preserve">: </w:t>
              </w:r>
            </w:ins>
            <w:ins w:id="2378" w:author="gorgemj" w:date="2017-11-20T09:06:00Z">
              <w:r w:rsidRPr="0079384B">
                <w:rPr>
                  <w:i/>
                  <w:color w:val="221E1F"/>
                  <w:sz w:val="18"/>
                  <w:szCs w:val="18"/>
                  <w:vertAlign w:val="superscript"/>
                  <w:rPrChange w:id="2379" w:author="gorgemj" w:date="2017-11-20T09:06:00Z">
                    <w:rPr>
                      <w:i/>
                      <w:color w:val="221E1F"/>
                      <w:sz w:val="18"/>
                      <w:szCs w:val="18"/>
                    </w:rPr>
                  </w:rPrChange>
                </w:rPr>
                <w:t>7</w:t>
              </w:r>
              <w:r>
                <w:rPr>
                  <w:i/>
                  <w:color w:val="221E1F"/>
                  <w:sz w:val="18"/>
                  <w:szCs w:val="18"/>
                </w:rPr>
                <w:t xml:space="preserve"> </w:t>
              </w:r>
            </w:ins>
            <w:ins w:id="2380" w:author="gorgemj" w:date="2017-11-17T15:41:00Z">
              <w:r w:rsidRPr="00394330">
                <w:rPr>
                  <w:i/>
                  <w:color w:val="221E1F"/>
                  <w:sz w:val="18"/>
                  <w:szCs w:val="18"/>
                  <w:rPrChange w:id="2381" w:author="gorgemj" w:date="2017-11-17T15:41:00Z">
                    <w:rPr>
                      <w:color w:val="221E1F"/>
                      <w:sz w:val="18"/>
                      <w:szCs w:val="18"/>
                    </w:rPr>
                  </w:rPrChange>
                </w:rPr>
                <w:t>The possibility of certain conditions arising may be considered to have been ‘practically eliminated’ if it would be physically impossible for the conditions to arise or if these conditions could be considered with a high level of confidence to be extremely unlikely to arise.</w:t>
              </w:r>
            </w:ins>
          </w:p>
        </w:tc>
        <w:tc>
          <w:tcPr>
            <w:tcW w:w="6912" w:type="dxa"/>
            <w:gridSpan w:val="3"/>
            <w:tcPrChange w:id="2382" w:author="gorgemj" w:date="2017-11-30T12:36:00Z">
              <w:tcPr>
                <w:tcW w:w="5130" w:type="dxa"/>
                <w:gridSpan w:val="8"/>
              </w:tcPr>
            </w:tcPrChange>
          </w:tcPr>
          <w:p w:rsidR="00B61F44" w:rsidRPr="00817CEB" w:rsidRDefault="00B61F44" w:rsidP="00A366D5">
            <w:pPr>
              <w:autoSpaceDE w:val="0"/>
              <w:autoSpaceDN w:val="0"/>
              <w:adjustRightInd w:val="0"/>
              <w:spacing w:before="60" w:after="60" w:line="280" w:lineRule="atLeast"/>
              <w:rPr>
                <w:rFonts w:cs="Arial"/>
                <w:b/>
              </w:rPr>
            </w:pPr>
            <w:r w:rsidRPr="00817CEB">
              <w:rPr>
                <w:rFonts w:eastAsia="Calibri" w:cs="Arial"/>
              </w:rPr>
              <w:t xml:space="preserve">The radiation dose criteria used for the </w:t>
            </w:r>
            <w:r w:rsidRPr="00817CEB">
              <w:rPr>
                <w:rFonts w:eastAsia="Calibri" w:cs="Arial"/>
                <w:b/>
              </w:rPr>
              <w:t>AP1000</w:t>
            </w:r>
            <w:r w:rsidRPr="00817CEB">
              <w:rPr>
                <w:rFonts w:eastAsia="Calibri" w:cs="Arial"/>
              </w:rPr>
              <w:t xml:space="preserve"> </w:t>
            </w:r>
            <w:r>
              <w:rPr>
                <w:rFonts w:eastAsia="Calibri" w:cs="Arial"/>
              </w:rPr>
              <w:t>plant</w:t>
            </w:r>
            <w:r w:rsidRPr="00817CEB">
              <w:rPr>
                <w:rFonts w:eastAsia="Calibri" w:cs="Arial"/>
              </w:rPr>
              <w:t xml:space="preserve"> are described in </w:t>
            </w:r>
            <w:ins w:id="2383" w:author="gorgemj" w:date="2017-11-24T16:21:00Z">
              <w:r>
                <w:rPr>
                  <w:rFonts w:eastAsia="Calibri" w:cs="Arial"/>
                </w:rPr>
                <w:t xml:space="preserve">the </w:t>
              </w:r>
              <w:r w:rsidRPr="00993D67">
                <w:rPr>
                  <w:rFonts w:eastAsia="Calibri" w:cs="Arial"/>
                  <w:b/>
                </w:rPr>
                <w:t>AP1000</w:t>
              </w:r>
              <w:r>
                <w:rPr>
                  <w:rFonts w:eastAsia="Calibri" w:cs="Arial"/>
                </w:rPr>
                <w:t xml:space="preserve"> plant </w:t>
              </w:r>
              <w:r w:rsidRPr="00817CEB">
                <w:rPr>
                  <w:rFonts w:eastAsia="Calibri" w:cs="Arial"/>
                </w:rPr>
                <w:t xml:space="preserve">DCD </w:t>
              </w:r>
              <w:r>
                <w:rPr>
                  <w:rFonts w:eastAsia="Calibri" w:cs="Arial"/>
                </w:rPr>
                <w:t>[2]</w:t>
              </w:r>
            </w:ins>
            <w:del w:id="2384" w:author="gorgemj" w:date="2017-11-24T16:21:00Z">
              <w:r w:rsidRPr="00817CEB" w:rsidDel="006D34C0">
                <w:rPr>
                  <w:rFonts w:eastAsia="Calibri" w:cs="Arial"/>
                </w:rPr>
                <w:delText>DCD</w:delText>
              </w:r>
            </w:del>
            <w:r w:rsidRPr="00817CEB">
              <w:rPr>
                <w:rFonts w:eastAsia="Calibri" w:cs="Arial"/>
              </w:rPr>
              <w:t xml:space="preserve"> Chapter 15 and follow this concept that more frequent events have limits that result in very low consequences, and only low frequency events have limits, based on very conservative assumptions, at the high end of acceptability. The </w:t>
            </w:r>
            <w:r w:rsidRPr="00817CEB">
              <w:rPr>
                <w:rFonts w:eastAsia="Calibri" w:cs="Arial"/>
                <w:b/>
              </w:rPr>
              <w:t>AP1000</w:t>
            </w:r>
            <w:r w:rsidRPr="00817CEB">
              <w:rPr>
                <w:rFonts w:eastAsia="Calibri" w:cs="Arial"/>
              </w:rPr>
              <w:t xml:space="preserve"> </w:t>
            </w:r>
            <w:r>
              <w:rPr>
                <w:rFonts w:eastAsia="Calibri" w:cs="Arial"/>
              </w:rPr>
              <w:t xml:space="preserve">plant </w:t>
            </w:r>
            <w:r w:rsidRPr="00817CEB">
              <w:rPr>
                <w:rFonts w:eastAsia="Calibri" w:cs="Arial"/>
              </w:rPr>
              <w:t xml:space="preserve">PRA described in </w:t>
            </w:r>
            <w:ins w:id="2385" w:author="gorgemj" w:date="2017-11-24T16:22:00Z">
              <w:r>
                <w:rPr>
                  <w:rFonts w:eastAsia="Calibri" w:cs="Arial"/>
                </w:rPr>
                <w:t xml:space="preserve">the </w:t>
              </w:r>
              <w:r w:rsidRPr="00993D67">
                <w:rPr>
                  <w:rFonts w:eastAsia="Calibri" w:cs="Arial"/>
                  <w:b/>
                </w:rPr>
                <w:t>AP1000</w:t>
              </w:r>
              <w:r>
                <w:rPr>
                  <w:rFonts w:eastAsia="Calibri" w:cs="Arial"/>
                </w:rPr>
                <w:t xml:space="preserve"> plant </w:t>
              </w:r>
              <w:r w:rsidRPr="00817CEB">
                <w:rPr>
                  <w:rFonts w:eastAsia="Calibri" w:cs="Arial"/>
                </w:rPr>
                <w:t xml:space="preserve">DCD </w:t>
              </w:r>
              <w:r>
                <w:rPr>
                  <w:rFonts w:eastAsia="Calibri" w:cs="Arial"/>
                </w:rPr>
                <w:t>[2]</w:t>
              </w:r>
            </w:ins>
            <w:del w:id="2386" w:author="gorgemj" w:date="2017-11-24T16:22:00Z">
              <w:r w:rsidRPr="00817CEB" w:rsidDel="006D34C0">
                <w:rPr>
                  <w:rFonts w:eastAsia="Calibri" w:cs="Arial"/>
                </w:rPr>
                <w:delText>DCD</w:delText>
              </w:r>
            </w:del>
            <w:r w:rsidRPr="00817CEB">
              <w:rPr>
                <w:rFonts w:eastAsia="Calibri" w:cs="Arial"/>
              </w:rPr>
              <w:t xml:space="preserve"> Chapter 19 shows that severe accidents with large or early releases can be considered to have been practically eliminated by virtue of their extremely low frequency of occurrence.</w:t>
            </w:r>
          </w:p>
        </w:tc>
      </w:tr>
      <w:tr w:rsidR="00B61F44" w:rsidRPr="00817CEB" w:rsidTr="00814E5E">
        <w:trPr>
          <w:cantSplit/>
          <w:trPrChange w:id="2387" w:author="gorgemj" w:date="2017-11-30T12:36:00Z">
            <w:trPr>
              <w:gridBefore w:val="6"/>
              <w:gridAfter w:val="0"/>
              <w:cantSplit/>
            </w:trPr>
          </w:trPrChange>
        </w:trPr>
        <w:tc>
          <w:tcPr>
            <w:tcW w:w="947" w:type="dxa"/>
            <w:tcPrChange w:id="2388" w:author="gorgemj" w:date="2017-11-30T12:36:00Z">
              <w:tcPr>
                <w:tcW w:w="945" w:type="dxa"/>
                <w:gridSpan w:val="6"/>
              </w:tcPr>
            </w:tcPrChange>
          </w:tcPr>
          <w:p w:rsidR="00B61F44" w:rsidRPr="00C406CB" w:rsidRDefault="00B61F44" w:rsidP="00542606">
            <w:pPr>
              <w:autoSpaceDE w:val="0"/>
              <w:autoSpaceDN w:val="0"/>
              <w:adjustRightInd w:val="0"/>
              <w:spacing w:before="60" w:after="60" w:line="280" w:lineRule="atLeast"/>
              <w:jc w:val="center"/>
              <w:rPr>
                <w:rFonts w:cs="Arial"/>
                <w:rPrChange w:id="2389" w:author="gorgemj" w:date="2017-11-20T08:54:00Z">
                  <w:rPr>
                    <w:rFonts w:cs="Arial"/>
                    <w:b/>
                  </w:rPr>
                </w:rPrChange>
              </w:rPr>
            </w:pPr>
            <w:r w:rsidRPr="00C406CB">
              <w:rPr>
                <w:rFonts w:cs="Arial"/>
                <w:rPrChange w:id="2390" w:author="gorgemj" w:date="2017-11-20T08:54:00Z">
                  <w:rPr>
                    <w:rFonts w:cs="Arial"/>
                    <w:b/>
                  </w:rPr>
                </w:rPrChange>
              </w:rPr>
              <w:t>4.4</w:t>
            </w:r>
          </w:p>
        </w:tc>
        <w:tc>
          <w:tcPr>
            <w:tcW w:w="693" w:type="dxa"/>
            <w:tcPrChange w:id="2391" w:author="gorgemj" w:date="2017-11-30T12:36:00Z">
              <w:tcPr>
                <w:tcW w:w="747" w:type="dxa"/>
                <w:gridSpan w:val="3"/>
              </w:tcPr>
            </w:tcPrChange>
          </w:tcPr>
          <w:p w:rsidR="00B61F44" w:rsidRPr="00C406CB" w:rsidRDefault="00B61F44" w:rsidP="00542606">
            <w:pPr>
              <w:autoSpaceDE w:val="0"/>
              <w:autoSpaceDN w:val="0"/>
              <w:adjustRightInd w:val="0"/>
              <w:spacing w:before="60" w:after="60" w:line="280" w:lineRule="atLeast"/>
              <w:jc w:val="center"/>
              <w:rPr>
                <w:rFonts w:cs="Arial"/>
                <w:bCs/>
                <w:color w:val="000000"/>
                <w:sz w:val="24"/>
                <w:szCs w:val="24"/>
                <w:rPrChange w:id="2392" w:author="gorgemj" w:date="2017-11-20T08:54:00Z">
                  <w:rPr>
                    <w:rFonts w:cs="Arial"/>
                    <w:b/>
                    <w:bCs/>
                    <w:color w:val="000000"/>
                    <w:sz w:val="24"/>
                    <w:szCs w:val="24"/>
                  </w:rPr>
                </w:rPrChange>
              </w:rPr>
            </w:pPr>
            <w:r w:rsidRPr="00C406CB">
              <w:rPr>
                <w:rFonts w:cs="Arial"/>
                <w:bCs/>
                <w:rPrChange w:id="2393" w:author="gorgemj" w:date="2017-11-20T08:54:00Z">
                  <w:rPr>
                    <w:rFonts w:cs="Arial"/>
                    <w:b/>
                    <w:bCs/>
                  </w:rPr>
                </w:rPrChange>
              </w:rPr>
              <w:t>1</w:t>
            </w:r>
          </w:p>
        </w:tc>
        <w:tc>
          <w:tcPr>
            <w:tcW w:w="5038" w:type="dxa"/>
            <w:gridSpan w:val="2"/>
            <w:tcPrChange w:id="2394" w:author="gorgemj" w:date="2017-11-30T12:36:00Z">
              <w:tcPr>
                <w:tcW w:w="6768" w:type="dxa"/>
                <w:gridSpan w:val="7"/>
              </w:tcPr>
            </w:tcPrChange>
          </w:tcPr>
          <w:p w:rsidR="00B61F44" w:rsidRDefault="00B61F44" w:rsidP="00542606">
            <w:pPr>
              <w:autoSpaceDE w:val="0"/>
              <w:autoSpaceDN w:val="0"/>
              <w:adjustRightInd w:val="0"/>
              <w:spacing w:before="60" w:after="60" w:line="280" w:lineRule="atLeast"/>
              <w:rPr>
                <w:ins w:id="2395" w:author="gorgemj" w:date="2017-11-20T08:56:00Z"/>
                <w:rFonts w:eastAsia="Calibri" w:cs="Arial"/>
              </w:rPr>
            </w:pPr>
            <w:r w:rsidRPr="00817CEB">
              <w:rPr>
                <w:rFonts w:eastAsia="Calibri" w:cs="Arial"/>
              </w:rPr>
              <w:t xml:space="preserve">Acceptable limits for </w:t>
            </w:r>
            <w:ins w:id="2396" w:author="gorgemj" w:date="2017-11-20T08:55:00Z">
              <w:r>
                <w:rPr>
                  <w:rFonts w:eastAsia="Calibri" w:cs="Arial"/>
                </w:rPr>
                <w:t xml:space="preserve">purposes of </w:t>
              </w:r>
            </w:ins>
            <w:r w:rsidRPr="00817CEB">
              <w:rPr>
                <w:rFonts w:eastAsia="Calibri" w:cs="Arial"/>
              </w:rPr>
              <w:t>radiation protection</w:t>
            </w:r>
            <w:ins w:id="2397" w:author="gorgemj" w:date="2017-11-20T09:06:00Z">
              <w:r w:rsidRPr="0079384B">
                <w:rPr>
                  <w:rFonts w:eastAsia="Calibri" w:cs="Arial"/>
                  <w:vertAlign w:val="superscript"/>
                  <w:rPrChange w:id="2398" w:author="gorgemj" w:date="2017-11-20T09:06:00Z">
                    <w:rPr>
                      <w:rFonts w:eastAsia="Calibri" w:cs="Arial"/>
                    </w:rPr>
                  </w:rPrChange>
                </w:rPr>
                <w:t>8</w:t>
              </w:r>
            </w:ins>
            <w:r w:rsidRPr="00817CEB">
              <w:rPr>
                <w:rFonts w:eastAsia="Calibri" w:cs="Arial"/>
              </w:rPr>
              <w:t xml:space="preserve"> associated with the relevant categories of plant states shall be established, consistent with the regulatory requirements.</w:t>
            </w:r>
          </w:p>
          <w:p w:rsidR="00B61F44" w:rsidRPr="00817CEB" w:rsidRDefault="00B61F44" w:rsidP="00C406CB">
            <w:pPr>
              <w:autoSpaceDE w:val="0"/>
              <w:autoSpaceDN w:val="0"/>
              <w:adjustRightInd w:val="0"/>
              <w:spacing w:before="60" w:after="60" w:line="280" w:lineRule="atLeast"/>
              <w:rPr>
                <w:rFonts w:eastAsia="Calibri" w:cs="Arial"/>
              </w:rPr>
            </w:pPr>
            <w:ins w:id="2399" w:author="gorgemj" w:date="2017-11-20T08:56:00Z">
              <w:r w:rsidRPr="00C406CB">
                <w:rPr>
                  <w:rFonts w:eastAsia="Calibri" w:cs="Arial"/>
                  <w:i/>
                  <w:sz w:val="18"/>
                  <w:rPrChange w:id="2400" w:author="gorgemj" w:date="2017-11-20T08:56:00Z">
                    <w:rPr>
                      <w:rFonts w:eastAsia="Calibri" w:cs="Arial"/>
                    </w:rPr>
                  </w:rPrChange>
                </w:rPr>
                <w:t>Footnote:</w:t>
              </w:r>
              <w:r w:rsidRPr="00C406CB">
                <w:rPr>
                  <w:i/>
                  <w:sz w:val="18"/>
                  <w:rPrChange w:id="2401" w:author="gorgemj" w:date="2017-11-20T08:56:00Z">
                    <w:rPr/>
                  </w:rPrChange>
                </w:rPr>
                <w:t xml:space="preserve"> </w:t>
              </w:r>
            </w:ins>
            <w:ins w:id="2402" w:author="gorgemj" w:date="2017-11-20T09:06:00Z">
              <w:r w:rsidRPr="0079384B">
                <w:rPr>
                  <w:i/>
                  <w:sz w:val="18"/>
                  <w:vertAlign w:val="superscript"/>
                  <w:rPrChange w:id="2403" w:author="gorgemj" w:date="2017-11-20T09:06:00Z">
                    <w:rPr>
                      <w:i/>
                      <w:sz w:val="18"/>
                    </w:rPr>
                  </w:rPrChange>
                </w:rPr>
                <w:t>8</w:t>
              </w:r>
              <w:r>
                <w:rPr>
                  <w:i/>
                  <w:sz w:val="18"/>
                </w:rPr>
                <w:t xml:space="preserve"> </w:t>
              </w:r>
            </w:ins>
            <w:ins w:id="2404" w:author="gorgemj" w:date="2017-11-20T08:56:00Z">
              <w:r w:rsidRPr="00C406CB">
                <w:rPr>
                  <w:rFonts w:eastAsia="Calibri" w:cs="Arial"/>
                  <w:i/>
                  <w:sz w:val="18"/>
                  <w:rPrChange w:id="2405" w:author="gorgemj" w:date="2017-11-20T08:56:00Z">
                    <w:rPr>
                      <w:rFonts w:eastAsia="Calibri" w:cs="Arial"/>
                    </w:rPr>
                  </w:rPrChange>
                </w:rPr>
                <w:t>Requirements on radiation protection and safety of radiation sources are established in IAEA Safety Standards Series No. GSR Part 3, Radiation Protection and Safety of Radiation Sources: International Basic Safety Standards [9</w:t>
              </w:r>
              <w:r w:rsidRPr="00C406CB">
                <w:rPr>
                  <w:rFonts w:eastAsia="Calibri" w:cs="Arial"/>
                  <w:sz w:val="18"/>
                  <w:rPrChange w:id="2406" w:author="gorgemj" w:date="2017-11-20T08:56:00Z">
                    <w:rPr>
                      <w:rFonts w:eastAsia="Calibri" w:cs="Arial"/>
                    </w:rPr>
                  </w:rPrChange>
                </w:rPr>
                <w:t xml:space="preserve">]. </w:t>
              </w:r>
            </w:ins>
          </w:p>
        </w:tc>
        <w:tc>
          <w:tcPr>
            <w:tcW w:w="6912" w:type="dxa"/>
            <w:gridSpan w:val="3"/>
            <w:tcPrChange w:id="2407" w:author="gorgemj" w:date="2017-11-30T12:36:00Z">
              <w:tcPr>
                <w:tcW w:w="5130" w:type="dxa"/>
                <w:gridSpan w:val="8"/>
              </w:tcPr>
            </w:tcPrChange>
          </w:tcPr>
          <w:p w:rsidR="00B61F44" w:rsidRDefault="00B61F44" w:rsidP="00A366D5">
            <w:pPr>
              <w:spacing w:before="60" w:after="60" w:line="280" w:lineRule="atLeast"/>
              <w:rPr>
                <w:rFonts w:cs="Arial"/>
                <w:b/>
              </w:rPr>
            </w:pPr>
            <w:r>
              <w:rPr>
                <w:rFonts w:cs="Arial"/>
              </w:rPr>
              <w:t>In accordance with US regulations t</w:t>
            </w:r>
            <w:r w:rsidRPr="00817CEB">
              <w:rPr>
                <w:rFonts w:cs="Arial"/>
              </w:rPr>
              <w:t xml:space="preserve">he radiation dose criteria used </w:t>
            </w:r>
            <w:del w:id="2408" w:author="gorgemj" w:date="2017-11-24T16:31:00Z">
              <w:r w:rsidRPr="00817CEB" w:rsidDel="00F52B54">
                <w:rPr>
                  <w:rFonts w:cs="Arial"/>
                </w:rPr>
                <w:delText xml:space="preserve">for the </w:delText>
              </w:r>
              <w:r w:rsidRPr="00817CEB" w:rsidDel="00F52B54">
                <w:rPr>
                  <w:rFonts w:cs="Arial"/>
                  <w:b/>
                </w:rPr>
                <w:delText>AP1000</w:delText>
              </w:r>
              <w:r w:rsidDel="00F52B54">
                <w:rPr>
                  <w:rFonts w:cs="Arial"/>
                </w:rPr>
                <w:delText xml:space="preserve"> p</w:delText>
              </w:r>
              <w:r w:rsidRPr="00817CEB" w:rsidDel="00F52B54">
                <w:rPr>
                  <w:rFonts w:cs="Arial"/>
                </w:rPr>
                <w:delText xml:space="preserve">lant </w:delText>
              </w:r>
            </w:del>
            <w:r w:rsidRPr="00817CEB">
              <w:rPr>
                <w:rFonts w:cs="Arial"/>
              </w:rPr>
              <w:t xml:space="preserve">is described in </w:t>
            </w:r>
            <w:ins w:id="2409" w:author="gorgemj" w:date="2017-11-24T16:31:00Z">
              <w:r>
                <w:rPr>
                  <w:rFonts w:eastAsia="Calibri" w:cs="Arial"/>
                </w:rPr>
                <w:t xml:space="preserve">the </w:t>
              </w:r>
              <w:r w:rsidRPr="00993D67">
                <w:rPr>
                  <w:rFonts w:eastAsia="Calibri" w:cs="Arial"/>
                  <w:b/>
                </w:rPr>
                <w:t>AP1000</w:t>
              </w:r>
              <w:r>
                <w:rPr>
                  <w:rFonts w:eastAsia="Calibri" w:cs="Arial"/>
                </w:rPr>
                <w:t xml:space="preserve"> plant </w:t>
              </w:r>
              <w:r w:rsidRPr="00817CEB">
                <w:rPr>
                  <w:rFonts w:eastAsia="Calibri" w:cs="Arial"/>
                </w:rPr>
                <w:t xml:space="preserve">DCD </w:t>
              </w:r>
              <w:r>
                <w:rPr>
                  <w:rFonts w:eastAsia="Calibri" w:cs="Arial"/>
                </w:rPr>
                <w:t>[2]</w:t>
              </w:r>
            </w:ins>
            <w:del w:id="2410" w:author="gorgemj" w:date="2017-11-24T16:31:00Z">
              <w:r w:rsidRPr="00817CEB" w:rsidDel="00F52B54">
                <w:rPr>
                  <w:rFonts w:cs="Arial"/>
                </w:rPr>
                <w:delText>DCD</w:delText>
              </w:r>
            </w:del>
            <w:r w:rsidRPr="00817CEB">
              <w:rPr>
                <w:rFonts w:cs="Arial"/>
              </w:rPr>
              <w:t xml:space="preserve"> Chapter 15 and is associated with categories of plant states</w:t>
            </w:r>
            <w:r>
              <w:rPr>
                <w:rFonts w:cs="Arial"/>
              </w:rPr>
              <w:t xml:space="preserve">. Assessment of the </w:t>
            </w:r>
            <w:r w:rsidRPr="00E565BC">
              <w:rPr>
                <w:rFonts w:cs="Arial"/>
                <w:b/>
              </w:rPr>
              <w:t>AP1000</w:t>
            </w:r>
            <w:r>
              <w:rPr>
                <w:rFonts w:cs="Arial"/>
              </w:rPr>
              <w:t xml:space="preserve"> </w:t>
            </w:r>
            <w:ins w:id="2411" w:author="gorgemj" w:date="2017-11-20T10:26:00Z">
              <w:r>
                <w:rPr>
                  <w:rFonts w:cs="Arial"/>
                </w:rPr>
                <w:t xml:space="preserve">plant </w:t>
              </w:r>
            </w:ins>
            <w:r>
              <w:rPr>
                <w:rFonts w:cs="Arial"/>
              </w:rPr>
              <w:t xml:space="preserve">design against the US radiological limits has been performed and shown to be acceptable (see </w:t>
            </w:r>
            <w:ins w:id="2412" w:author="gorgemj" w:date="2017-11-24T16:32:00Z">
              <w:r>
                <w:rPr>
                  <w:rFonts w:eastAsia="Calibri" w:cs="Arial"/>
                </w:rPr>
                <w:t xml:space="preserve">the </w:t>
              </w:r>
              <w:r w:rsidRPr="00993D67">
                <w:rPr>
                  <w:rFonts w:eastAsia="Calibri" w:cs="Arial"/>
                  <w:b/>
                </w:rPr>
                <w:t>AP1000</w:t>
              </w:r>
              <w:r>
                <w:rPr>
                  <w:rFonts w:eastAsia="Calibri" w:cs="Arial"/>
                </w:rPr>
                <w:t xml:space="preserve"> plant </w:t>
              </w:r>
              <w:r w:rsidRPr="00817CEB">
                <w:rPr>
                  <w:rFonts w:eastAsia="Calibri" w:cs="Arial"/>
                </w:rPr>
                <w:t xml:space="preserve">DCD </w:t>
              </w:r>
              <w:r>
                <w:rPr>
                  <w:rFonts w:eastAsia="Calibri" w:cs="Arial"/>
                </w:rPr>
                <w:t>[2]</w:t>
              </w:r>
            </w:ins>
            <w:del w:id="2413" w:author="gorgemj" w:date="2017-11-24T16:32:00Z">
              <w:r w:rsidDel="00F52B54">
                <w:rPr>
                  <w:rFonts w:cs="Arial"/>
                </w:rPr>
                <w:delText>DCD</w:delText>
              </w:r>
            </w:del>
            <w:r>
              <w:rPr>
                <w:rFonts w:cs="Arial"/>
              </w:rPr>
              <w:t xml:space="preserve"> Chapter 15). In addition, the </w:t>
            </w:r>
            <w:r w:rsidRPr="00E565BC">
              <w:rPr>
                <w:rFonts w:cs="Arial"/>
                <w:b/>
              </w:rPr>
              <w:t>AP1000</w:t>
            </w:r>
            <w:r>
              <w:rPr>
                <w:rFonts w:cs="Arial"/>
              </w:rPr>
              <w:t xml:space="preserve"> </w:t>
            </w:r>
            <w:ins w:id="2414" w:author="gorgemj" w:date="2017-11-20T10:26:00Z">
              <w:r>
                <w:rPr>
                  <w:rFonts w:cs="Arial"/>
                </w:rPr>
                <w:t xml:space="preserve">plant </w:t>
              </w:r>
            </w:ins>
            <w:r>
              <w:rPr>
                <w:rFonts w:cs="Arial"/>
              </w:rPr>
              <w:t xml:space="preserve">design has been assessed against the radiological dose criteria as defined in the </w:t>
            </w:r>
            <w:del w:id="2415" w:author="gorgemj" w:date="2017-11-20T10:26:00Z">
              <w:r w:rsidDel="003359A3">
                <w:rPr>
                  <w:rFonts w:cs="Arial"/>
                </w:rPr>
                <w:delText>European Utility Requirements (</w:delText>
              </w:r>
            </w:del>
            <w:r>
              <w:rPr>
                <w:rFonts w:cs="Arial"/>
              </w:rPr>
              <w:t>EUR</w:t>
            </w:r>
            <w:del w:id="2416" w:author="gorgemj" w:date="2017-11-20T10:26:00Z">
              <w:r w:rsidDel="003359A3">
                <w:rPr>
                  <w:rFonts w:cs="Arial"/>
                </w:rPr>
                <w:delText>)</w:delText>
              </w:r>
            </w:del>
            <w:r>
              <w:rPr>
                <w:rFonts w:cs="Arial"/>
              </w:rPr>
              <w:t xml:space="preserve"> to ensure design requirements are met. These analyses are document in References [9] and [10].</w:t>
            </w:r>
          </w:p>
        </w:tc>
      </w:tr>
      <w:tr w:rsidR="00B61F44" w:rsidRPr="00817CEB" w:rsidDel="00CD5A23" w:rsidTr="00814E5E">
        <w:trPr>
          <w:cantSplit/>
          <w:del w:id="2417" w:author="gorgemj" w:date="2017-11-24T18:09:00Z"/>
          <w:trPrChange w:id="2418" w:author="gorgemj" w:date="2017-11-30T12:36:00Z">
            <w:trPr>
              <w:gridBefore w:val="6"/>
              <w:gridAfter w:val="0"/>
              <w:cantSplit/>
            </w:trPr>
          </w:trPrChange>
        </w:trPr>
        <w:tc>
          <w:tcPr>
            <w:tcW w:w="947" w:type="dxa"/>
            <w:tcPrChange w:id="2419" w:author="gorgemj" w:date="2017-11-30T12:36:00Z">
              <w:tcPr>
                <w:tcW w:w="945" w:type="dxa"/>
                <w:gridSpan w:val="6"/>
              </w:tcPr>
            </w:tcPrChange>
          </w:tcPr>
          <w:p w:rsidR="00B61F44" w:rsidDel="00CD5A23" w:rsidRDefault="00B61F44" w:rsidP="00542606">
            <w:pPr>
              <w:autoSpaceDE w:val="0"/>
              <w:autoSpaceDN w:val="0"/>
              <w:adjustRightInd w:val="0"/>
              <w:spacing w:before="60" w:after="60" w:line="280" w:lineRule="atLeast"/>
              <w:jc w:val="center"/>
              <w:rPr>
                <w:del w:id="2420" w:author="gorgemj" w:date="2017-11-24T18:09:00Z"/>
                <w:rFonts w:cs="Arial"/>
                <w:b/>
              </w:rPr>
            </w:pPr>
          </w:p>
        </w:tc>
        <w:tc>
          <w:tcPr>
            <w:tcW w:w="693" w:type="dxa"/>
            <w:tcPrChange w:id="2421" w:author="gorgemj" w:date="2017-11-30T12:36:00Z">
              <w:tcPr>
                <w:tcW w:w="747" w:type="dxa"/>
                <w:gridSpan w:val="3"/>
              </w:tcPr>
            </w:tcPrChange>
          </w:tcPr>
          <w:p w:rsidR="00B61F44" w:rsidDel="00CD5A23" w:rsidRDefault="00B61F44" w:rsidP="00542606">
            <w:pPr>
              <w:autoSpaceDE w:val="0"/>
              <w:autoSpaceDN w:val="0"/>
              <w:adjustRightInd w:val="0"/>
              <w:spacing w:before="60" w:after="60" w:line="280" w:lineRule="atLeast"/>
              <w:jc w:val="center"/>
              <w:rPr>
                <w:del w:id="2422" w:author="gorgemj" w:date="2017-11-24T18:09:00Z"/>
                <w:rFonts w:cs="Arial"/>
                <w:b/>
                <w:bCs/>
              </w:rPr>
            </w:pPr>
          </w:p>
        </w:tc>
        <w:tc>
          <w:tcPr>
            <w:tcW w:w="5038" w:type="dxa"/>
            <w:gridSpan w:val="2"/>
            <w:tcPrChange w:id="2423" w:author="gorgemj" w:date="2017-11-30T12:36:00Z">
              <w:tcPr>
                <w:tcW w:w="6768" w:type="dxa"/>
                <w:gridSpan w:val="7"/>
              </w:tcPr>
            </w:tcPrChange>
          </w:tcPr>
          <w:p w:rsidR="00B61F44" w:rsidDel="00CD5A23" w:rsidRDefault="00B61F44" w:rsidP="00542606">
            <w:pPr>
              <w:autoSpaceDE w:val="0"/>
              <w:autoSpaceDN w:val="0"/>
              <w:adjustRightInd w:val="0"/>
              <w:spacing w:before="60" w:after="60" w:line="280" w:lineRule="atLeast"/>
              <w:rPr>
                <w:del w:id="2424" w:author="gorgemj" w:date="2017-11-24T18:09:00Z"/>
                <w:rFonts w:cs="Arial"/>
                <w:b/>
                <w:color w:val="000000"/>
                <w:sz w:val="24"/>
                <w:szCs w:val="24"/>
              </w:rPr>
            </w:pPr>
            <w:del w:id="2425" w:author="gorgemj" w:date="2017-11-24T18:09:00Z">
              <w:r w:rsidRPr="00817CEB" w:rsidDel="00CD5A23">
                <w:rPr>
                  <w:rFonts w:eastAsia="Calibri" w:cs="Arial"/>
                  <w:b/>
                  <w:bCs/>
                </w:rPr>
                <w:delText>Requirement 6: Design for a nuclear power plant</w:delText>
              </w:r>
            </w:del>
          </w:p>
        </w:tc>
        <w:tc>
          <w:tcPr>
            <w:tcW w:w="6912" w:type="dxa"/>
            <w:gridSpan w:val="3"/>
            <w:tcPrChange w:id="2426" w:author="gorgemj" w:date="2017-11-30T12:36:00Z">
              <w:tcPr>
                <w:tcW w:w="5130" w:type="dxa"/>
                <w:gridSpan w:val="8"/>
              </w:tcPr>
            </w:tcPrChange>
          </w:tcPr>
          <w:p w:rsidR="00B61F44" w:rsidDel="00CD5A23" w:rsidRDefault="00B61F44" w:rsidP="00542606">
            <w:pPr>
              <w:spacing w:before="60" w:after="60" w:line="280" w:lineRule="atLeast"/>
              <w:rPr>
                <w:del w:id="2427" w:author="gorgemj" w:date="2017-11-24T18:09:00Z"/>
                <w:rFonts w:cs="Arial"/>
                <w:b/>
              </w:rPr>
            </w:pPr>
          </w:p>
        </w:tc>
      </w:tr>
      <w:tr w:rsidR="00B61F44" w:rsidRPr="00817CEB" w:rsidTr="00814E5E">
        <w:trPr>
          <w:cantSplit/>
          <w:trPrChange w:id="2428" w:author="gorgemj" w:date="2017-11-30T12:36:00Z">
            <w:trPr>
              <w:gridBefore w:val="6"/>
              <w:gridAfter w:val="0"/>
              <w:cantSplit/>
            </w:trPr>
          </w:trPrChange>
        </w:trPr>
        <w:tc>
          <w:tcPr>
            <w:tcW w:w="947" w:type="dxa"/>
            <w:tcPrChange w:id="2429" w:author="gorgemj" w:date="2017-11-30T12:36:00Z">
              <w:tcPr>
                <w:tcW w:w="945" w:type="dxa"/>
                <w:gridSpan w:val="6"/>
              </w:tcPr>
            </w:tcPrChange>
          </w:tcPr>
          <w:p w:rsidR="00B61F44" w:rsidRDefault="00B61F44" w:rsidP="00542606">
            <w:pPr>
              <w:autoSpaceDE w:val="0"/>
              <w:autoSpaceDN w:val="0"/>
              <w:adjustRightInd w:val="0"/>
              <w:spacing w:before="60" w:after="60" w:line="280" w:lineRule="atLeast"/>
              <w:jc w:val="center"/>
              <w:rPr>
                <w:rFonts w:cs="Arial"/>
                <w:b/>
              </w:rPr>
            </w:pPr>
          </w:p>
        </w:tc>
        <w:tc>
          <w:tcPr>
            <w:tcW w:w="693" w:type="dxa"/>
            <w:tcPrChange w:id="2430" w:author="gorgemj" w:date="2017-11-30T12:36:00Z">
              <w:tcPr>
                <w:tcW w:w="747" w:type="dxa"/>
                <w:gridSpan w:val="3"/>
              </w:tcPr>
            </w:tcPrChange>
          </w:tcPr>
          <w:p w:rsidR="00B61F44" w:rsidRDefault="00B61F44" w:rsidP="00542606">
            <w:pPr>
              <w:autoSpaceDE w:val="0"/>
              <w:autoSpaceDN w:val="0"/>
              <w:adjustRightInd w:val="0"/>
              <w:spacing w:before="60" w:after="60" w:line="280" w:lineRule="atLeast"/>
              <w:jc w:val="center"/>
              <w:rPr>
                <w:rFonts w:cs="Arial"/>
                <w:b/>
                <w:bCs/>
              </w:rPr>
            </w:pPr>
          </w:p>
        </w:tc>
        <w:tc>
          <w:tcPr>
            <w:tcW w:w="5038" w:type="dxa"/>
            <w:gridSpan w:val="2"/>
            <w:tcPrChange w:id="2431" w:author="gorgemj" w:date="2017-11-30T12:36:00Z">
              <w:tcPr>
                <w:tcW w:w="6768" w:type="dxa"/>
                <w:gridSpan w:val="7"/>
              </w:tcPr>
            </w:tcPrChange>
          </w:tcPr>
          <w:p w:rsidR="00B61F44" w:rsidRDefault="00B61F44" w:rsidP="00542606">
            <w:pPr>
              <w:autoSpaceDE w:val="0"/>
              <w:autoSpaceDN w:val="0"/>
              <w:adjustRightInd w:val="0"/>
              <w:spacing w:before="60" w:after="60" w:line="280" w:lineRule="atLeast"/>
              <w:rPr>
                <w:ins w:id="2432" w:author="gorgemj" w:date="2017-11-24T18:09:00Z"/>
                <w:rFonts w:eastAsia="Calibri" w:cs="Arial"/>
                <w:b/>
                <w:bCs/>
              </w:rPr>
            </w:pPr>
            <w:ins w:id="2433" w:author="gorgemj" w:date="2017-11-24T18:09:00Z">
              <w:r w:rsidRPr="00817CEB">
                <w:rPr>
                  <w:rFonts w:eastAsia="Calibri" w:cs="Arial"/>
                  <w:b/>
                  <w:bCs/>
                </w:rPr>
                <w:t xml:space="preserve">Requirement 6: Design for a nuclear power plant </w:t>
              </w:r>
            </w:ins>
          </w:p>
          <w:p w:rsidR="00B61F44" w:rsidRPr="00817CEB" w:rsidRDefault="00B61F44" w:rsidP="00542606">
            <w:pPr>
              <w:autoSpaceDE w:val="0"/>
              <w:autoSpaceDN w:val="0"/>
              <w:adjustRightInd w:val="0"/>
              <w:spacing w:before="60" w:after="60" w:line="280" w:lineRule="atLeast"/>
              <w:rPr>
                <w:rFonts w:eastAsia="Calibri" w:cs="Arial"/>
                <w:b/>
                <w:bCs/>
              </w:rPr>
            </w:pPr>
            <w:r w:rsidRPr="00817CEB">
              <w:rPr>
                <w:rFonts w:eastAsia="Calibri" w:cs="Arial"/>
                <w:b/>
                <w:bCs/>
              </w:rPr>
              <w:t>The design for a nuclear power plant shall ensure that the plant and items important to safety have the appropriate characteristics to ensure that safety functions can be performed with the necessary reliability, that the plant can be operated safely within the operational limits and conditions for the full duration of its design life and can be safely decommissioned, and that impacts on the environment are minimized.</w:t>
            </w:r>
          </w:p>
        </w:tc>
        <w:tc>
          <w:tcPr>
            <w:tcW w:w="6912" w:type="dxa"/>
            <w:gridSpan w:val="3"/>
            <w:tcPrChange w:id="2434" w:author="gorgemj" w:date="2017-11-30T12:36:00Z">
              <w:tcPr>
                <w:tcW w:w="5130" w:type="dxa"/>
                <w:gridSpan w:val="8"/>
              </w:tcPr>
            </w:tcPrChange>
          </w:tcPr>
          <w:p w:rsidR="00B61F44" w:rsidRDefault="00B61F44" w:rsidP="002814DD">
            <w:pPr>
              <w:spacing w:before="60" w:after="60" w:line="280" w:lineRule="atLeast"/>
              <w:rPr>
                <w:ins w:id="2435" w:author="gorgemj" w:date="2017-11-20T09:21:00Z"/>
                <w:rFonts w:cs="Arial"/>
              </w:rPr>
            </w:pPr>
            <w:r w:rsidRPr="00817CEB">
              <w:rPr>
                <w:rFonts w:cs="Arial"/>
              </w:rPr>
              <w:t xml:space="preserve">The </w:t>
            </w:r>
            <w:r w:rsidRPr="00817CEB">
              <w:rPr>
                <w:rFonts w:cs="Arial"/>
                <w:b/>
              </w:rPr>
              <w:t>AP1000</w:t>
            </w:r>
            <w:r w:rsidRPr="00817CEB">
              <w:rPr>
                <w:rFonts w:cs="Arial"/>
              </w:rPr>
              <w:t xml:space="preserve"> </w:t>
            </w:r>
            <w:r>
              <w:rPr>
                <w:rFonts w:cs="Arial"/>
              </w:rPr>
              <w:t>p</w:t>
            </w:r>
            <w:r w:rsidRPr="00817CEB">
              <w:rPr>
                <w:rFonts w:cs="Arial"/>
              </w:rPr>
              <w:t xml:space="preserve">lant has been developed based on extensive use of deterministic and probabilistic analyses to determine that radiation risks arising throughout the plant lifecycle </w:t>
            </w:r>
            <w:ins w:id="2436" w:author="gorgemj" w:date="2017-11-26T19:59:00Z">
              <w:r>
                <w:rPr>
                  <w:rFonts w:cs="Arial"/>
                </w:rPr>
                <w:t>ALARA</w:t>
              </w:r>
            </w:ins>
            <w:del w:id="2437" w:author="gorgemj" w:date="2017-11-26T19:59:00Z">
              <w:r w:rsidRPr="00817CEB" w:rsidDel="00101BB1">
                <w:rPr>
                  <w:rFonts w:cs="Arial"/>
                </w:rPr>
                <w:delText>are as low as reasonably</w:delText>
              </w:r>
            </w:del>
            <w:r w:rsidRPr="00817CEB">
              <w:rPr>
                <w:rFonts w:cs="Arial"/>
              </w:rPr>
              <w:t xml:space="preserve"> </w:t>
            </w:r>
            <w:del w:id="2438" w:author="gorgemj" w:date="2017-11-26T19:59:00Z">
              <w:r w:rsidRPr="00817CEB" w:rsidDel="00101BB1">
                <w:rPr>
                  <w:rFonts w:cs="Arial"/>
                </w:rPr>
                <w:delText>practicable</w:delText>
              </w:r>
            </w:del>
            <w:r w:rsidRPr="00817CEB">
              <w:rPr>
                <w:rFonts w:cs="Arial"/>
              </w:rPr>
              <w:t xml:space="preserve">. </w:t>
            </w:r>
            <w:del w:id="2439" w:author="gorgemj" w:date="2017-11-24T18:09:00Z">
              <w:r w:rsidRPr="00817CEB" w:rsidDel="00CD5A23">
                <w:rPr>
                  <w:rFonts w:cs="Arial"/>
                </w:rPr>
                <w:delText>(</w:delText>
              </w:r>
            </w:del>
            <w:ins w:id="2440" w:author="gorgemj" w:date="2017-11-24T18:09:00Z">
              <w:r>
                <w:rPr>
                  <w:rFonts w:cs="Arial"/>
                </w:rPr>
                <w:t>S</w:t>
              </w:r>
              <w:r>
                <w:rPr>
                  <w:rFonts w:eastAsia="Calibri" w:cs="Arial"/>
                </w:rPr>
                <w:t>ee</w:t>
              </w:r>
            </w:ins>
            <w:ins w:id="2441" w:author="gorgemj" w:date="2017-11-24T16:32:00Z">
              <w:r>
                <w:rPr>
                  <w:rFonts w:eastAsia="Calibri" w:cs="Arial"/>
                </w:rPr>
                <w:t xml:space="preserve"> </w:t>
              </w:r>
              <w:r w:rsidRPr="00993D67">
                <w:rPr>
                  <w:rFonts w:eastAsia="Calibri" w:cs="Arial"/>
                  <w:b/>
                </w:rPr>
                <w:t>AP1000</w:t>
              </w:r>
              <w:r>
                <w:rPr>
                  <w:rFonts w:eastAsia="Calibri" w:cs="Arial"/>
                </w:rPr>
                <w:t xml:space="preserve"> plant </w:t>
              </w:r>
              <w:r w:rsidRPr="00817CEB">
                <w:rPr>
                  <w:rFonts w:eastAsia="Calibri" w:cs="Arial"/>
                </w:rPr>
                <w:t xml:space="preserve">DCD </w:t>
              </w:r>
              <w:r>
                <w:rPr>
                  <w:rFonts w:eastAsia="Calibri" w:cs="Arial"/>
                </w:rPr>
                <w:t>[2]</w:t>
              </w:r>
            </w:ins>
            <w:del w:id="2442" w:author="gorgemj" w:date="2017-11-24T16:32:00Z">
              <w:r w:rsidRPr="00817CEB" w:rsidDel="00F52B54">
                <w:rPr>
                  <w:rFonts w:cs="Arial"/>
                </w:rPr>
                <w:delText>DCD</w:delText>
              </w:r>
            </w:del>
            <w:r w:rsidRPr="00817CEB">
              <w:rPr>
                <w:rFonts w:cs="Arial"/>
              </w:rPr>
              <w:t xml:space="preserve"> Chapters 15 and 19</w:t>
            </w:r>
            <w:del w:id="2443" w:author="gorgemj" w:date="2017-11-24T18:09:00Z">
              <w:r w:rsidRPr="00817CEB" w:rsidDel="00CD5A23">
                <w:rPr>
                  <w:rFonts w:cs="Arial"/>
                </w:rPr>
                <w:delText>)</w:delText>
              </w:r>
            </w:del>
            <w:r>
              <w:rPr>
                <w:rFonts w:cs="Arial"/>
              </w:rPr>
              <w:t xml:space="preserve">. </w:t>
            </w:r>
            <w:ins w:id="2444" w:author="gorgemj" w:date="2017-11-24T18:11:00Z">
              <w:r w:rsidRPr="00817CEB">
                <w:rPr>
                  <w:rFonts w:cs="Arial"/>
                </w:rPr>
                <w:t>As evidenced by t</w:t>
              </w:r>
              <w:r>
                <w:rPr>
                  <w:rFonts w:cs="Arial"/>
                </w:rPr>
                <w:t>he safety analyses results (</w:t>
              </w:r>
              <w:r>
                <w:rPr>
                  <w:rFonts w:eastAsia="Calibri" w:cs="Arial"/>
                </w:rPr>
                <w:t xml:space="preserve">the </w:t>
              </w:r>
              <w:r w:rsidRPr="00993D67">
                <w:rPr>
                  <w:rFonts w:eastAsia="Calibri" w:cs="Arial"/>
                  <w:b/>
                </w:rPr>
                <w:t>AP1000</w:t>
              </w:r>
              <w:r>
                <w:rPr>
                  <w:rFonts w:eastAsia="Calibri" w:cs="Arial"/>
                </w:rPr>
                <w:t xml:space="preserve"> plant </w:t>
              </w:r>
              <w:r w:rsidRPr="00817CEB">
                <w:rPr>
                  <w:rFonts w:eastAsia="Calibri" w:cs="Arial"/>
                </w:rPr>
                <w:t xml:space="preserve">DCD </w:t>
              </w:r>
              <w:r>
                <w:rPr>
                  <w:rFonts w:eastAsia="Calibri" w:cs="Arial"/>
                </w:rPr>
                <w:t>[2]</w:t>
              </w:r>
              <w:r>
                <w:rPr>
                  <w:rFonts w:cs="Arial"/>
                </w:rPr>
                <w:t> </w:t>
              </w:r>
              <w:r w:rsidRPr="00817CEB">
                <w:rPr>
                  <w:rFonts w:cs="Arial"/>
                </w:rPr>
                <w:t xml:space="preserve">Chapter 6, </w:t>
              </w:r>
              <w:r>
                <w:rPr>
                  <w:rFonts w:cs="Arial"/>
                </w:rPr>
                <w:t xml:space="preserve">Section </w:t>
              </w:r>
              <w:r w:rsidRPr="00817CEB">
                <w:rPr>
                  <w:rFonts w:cs="Arial"/>
                </w:rPr>
                <w:t xml:space="preserve">9.1, and </w:t>
              </w:r>
              <w:r>
                <w:rPr>
                  <w:rFonts w:cs="Arial"/>
                </w:rPr>
                <w:t xml:space="preserve">Chapter </w:t>
              </w:r>
              <w:r w:rsidRPr="00817CEB">
                <w:rPr>
                  <w:rFonts w:cs="Arial"/>
                </w:rPr>
                <w:t>15) and the low probabilities of core damage and significant releases determined by the PRA (</w:t>
              </w:r>
              <w:r w:rsidRPr="00993D67">
                <w:rPr>
                  <w:rFonts w:eastAsia="Calibri" w:cs="Arial"/>
                  <w:b/>
                </w:rPr>
                <w:t>AP1000</w:t>
              </w:r>
              <w:r>
                <w:rPr>
                  <w:rFonts w:eastAsia="Calibri" w:cs="Arial"/>
                </w:rPr>
                <w:t xml:space="preserve"> plant </w:t>
              </w:r>
              <w:r w:rsidRPr="00817CEB">
                <w:rPr>
                  <w:rFonts w:eastAsia="Calibri" w:cs="Arial"/>
                </w:rPr>
                <w:t xml:space="preserve">DCD </w:t>
              </w:r>
              <w:r>
                <w:rPr>
                  <w:rFonts w:eastAsia="Calibri" w:cs="Arial"/>
                </w:rPr>
                <w:t>[2]</w:t>
              </w:r>
              <w:r w:rsidRPr="00817CEB">
                <w:rPr>
                  <w:rFonts w:cs="Arial"/>
                </w:rPr>
                <w:t xml:space="preserve"> Chapter 19): the </w:t>
              </w:r>
              <w:r w:rsidRPr="00817CEB">
                <w:rPr>
                  <w:rFonts w:cs="Arial"/>
                  <w:b/>
                </w:rPr>
                <w:t>AP1000</w:t>
              </w:r>
              <w:r w:rsidRPr="00817CEB">
                <w:rPr>
                  <w:rFonts w:cs="Arial"/>
                </w:rPr>
                <w:t xml:space="preserve"> </w:t>
              </w:r>
              <w:r>
                <w:rPr>
                  <w:rFonts w:cs="Arial"/>
                </w:rPr>
                <w:t>p</w:t>
              </w:r>
              <w:r w:rsidRPr="00817CEB">
                <w:rPr>
                  <w:rFonts w:cs="Arial"/>
                </w:rPr>
                <w:t>lant and items important to safety have the capability to perform their safety functions with the necessary reliability.</w:t>
              </w:r>
            </w:ins>
            <w:del w:id="2445" w:author="gorgemj" w:date="2017-11-24T18:10:00Z">
              <w:r w:rsidRPr="00817CEB" w:rsidDel="001D31AC">
                <w:rPr>
                  <w:rFonts w:cs="Arial"/>
                </w:rPr>
                <w:delText xml:space="preserve">The impact on the environment due to decommissioning of the </w:delText>
              </w:r>
              <w:r w:rsidRPr="00817CEB" w:rsidDel="001D31AC">
                <w:rPr>
                  <w:rFonts w:cs="Arial"/>
                  <w:b/>
                </w:rPr>
                <w:delText>AP1000</w:delText>
              </w:r>
              <w:r w:rsidRPr="00817CEB" w:rsidDel="001D31AC">
                <w:rPr>
                  <w:rFonts w:cs="Arial"/>
                </w:rPr>
                <w:delText xml:space="preserve"> </w:delText>
              </w:r>
              <w:r w:rsidDel="001D31AC">
                <w:rPr>
                  <w:rFonts w:cs="Arial"/>
                </w:rPr>
                <w:delText>plant</w:delText>
              </w:r>
              <w:r w:rsidRPr="00817CEB" w:rsidDel="001D31AC">
                <w:rPr>
                  <w:rFonts w:cs="Arial"/>
                </w:rPr>
                <w:delText xml:space="preserve"> is d</w:delText>
              </w:r>
              <w:r w:rsidDel="001D31AC">
                <w:rPr>
                  <w:rFonts w:cs="Arial"/>
                </w:rPr>
                <w:delText>iscussed in</w:delText>
              </w:r>
            </w:del>
            <w:del w:id="2446" w:author="gorgemj" w:date="2017-11-20T09:11:00Z">
              <w:r w:rsidDel="004E4FF1">
                <w:rPr>
                  <w:rFonts w:cs="Arial"/>
                </w:rPr>
                <w:delText xml:space="preserve"> DCD Chapter 20 (EPS</w:delText>
              </w:r>
              <w:r w:rsidDel="004E4FF1">
                <w:rPr>
                  <w:rFonts w:cs="Arial"/>
                </w:rPr>
                <w:noBreakHyphen/>
              </w:r>
              <w:r w:rsidRPr="00817CEB" w:rsidDel="004E4FF1">
                <w:rPr>
                  <w:rFonts w:cs="Arial"/>
                </w:rPr>
                <w:delText>GW-GL-700, Rev 1 only)</w:delText>
              </w:r>
            </w:del>
            <w:del w:id="2447" w:author="gorgemj" w:date="2017-11-24T18:10:00Z">
              <w:r w:rsidRPr="00817CEB" w:rsidDel="001D31AC">
                <w:rPr>
                  <w:rFonts w:cs="Arial"/>
                </w:rPr>
                <w:delText>.</w:delText>
              </w:r>
            </w:del>
          </w:p>
          <w:p w:rsidR="00B61F44" w:rsidRDefault="00B61F44">
            <w:pPr>
              <w:spacing w:before="60" w:after="60" w:line="280" w:lineRule="atLeast"/>
              <w:rPr>
                <w:ins w:id="2448" w:author="gorgemj" w:date="2017-11-24T18:09:00Z"/>
                <w:rFonts w:cs="Arial"/>
                <w:lang w:val="en-GB"/>
              </w:rPr>
            </w:pPr>
            <w:ins w:id="2449" w:author="gorgemj" w:date="2017-11-24T16:33:00Z">
              <w:r>
                <w:rPr>
                  <w:rFonts w:eastAsia="Calibri" w:cs="Arial"/>
                </w:rPr>
                <w:t xml:space="preserve">The </w:t>
              </w:r>
              <w:r w:rsidRPr="00993D67">
                <w:rPr>
                  <w:rFonts w:eastAsia="Calibri" w:cs="Arial"/>
                  <w:b/>
                </w:rPr>
                <w:t>AP1000</w:t>
              </w:r>
              <w:r>
                <w:rPr>
                  <w:rFonts w:eastAsia="Calibri" w:cs="Arial"/>
                </w:rPr>
                <w:t xml:space="preserve"> plant </w:t>
              </w:r>
              <w:r w:rsidRPr="00817CEB">
                <w:rPr>
                  <w:rFonts w:eastAsia="Calibri" w:cs="Arial"/>
                </w:rPr>
                <w:t xml:space="preserve">DCD </w:t>
              </w:r>
              <w:r>
                <w:rPr>
                  <w:rFonts w:eastAsia="Calibri" w:cs="Arial"/>
                </w:rPr>
                <w:t>[2]</w:t>
              </w:r>
            </w:ins>
            <w:ins w:id="2450" w:author="gorgemj" w:date="2017-11-20T09:21:00Z">
              <w:r>
                <w:rPr>
                  <w:rFonts w:cs="Arial"/>
                  <w:lang w:val="en-GB"/>
                </w:rPr>
                <w:t xml:space="preserve"> Section 16.1 provides the </w:t>
              </w:r>
              <w:r w:rsidRPr="00FA05D0">
                <w:rPr>
                  <w:rFonts w:cs="Arial"/>
                  <w:b/>
                  <w:lang w:val="en-GB"/>
                </w:rPr>
                <w:t>AP1000</w:t>
              </w:r>
              <w:r>
                <w:rPr>
                  <w:rFonts w:cs="Arial"/>
                  <w:lang w:val="en-GB"/>
                </w:rPr>
                <w:t xml:space="preserve"> plant Technical Specifications, e.g. </w:t>
              </w:r>
              <w:r w:rsidRPr="00A07403">
                <w:rPr>
                  <w:rFonts w:cs="Arial"/>
                  <w:lang w:val="en-GB"/>
                </w:rPr>
                <w:t>a dynamic set of plant parameters, associated limits and conditions for plant operation, and associated SSCs</w:t>
              </w:r>
              <w:r>
                <w:rPr>
                  <w:rFonts w:cs="Arial"/>
                  <w:lang w:val="en-GB"/>
                </w:rPr>
                <w:t xml:space="preserve">, that provide the delivery of </w:t>
              </w:r>
              <w:r w:rsidRPr="00A07403">
                <w:rPr>
                  <w:rFonts w:cs="Arial"/>
                  <w:lang w:val="en-GB"/>
                </w:rPr>
                <w:t xml:space="preserve">safety functions for the </w:t>
              </w:r>
              <w:r w:rsidRPr="00FA05D0">
                <w:rPr>
                  <w:rFonts w:cs="Arial"/>
                  <w:b/>
                  <w:lang w:val="en-GB"/>
                </w:rPr>
                <w:t>AP1000</w:t>
              </w:r>
              <w:r w:rsidRPr="00A07403">
                <w:rPr>
                  <w:rFonts w:cs="Arial"/>
                  <w:lang w:val="en-GB"/>
                </w:rPr>
                <w:t xml:space="preserve"> plant.</w:t>
              </w:r>
              <w:r>
                <w:rPr>
                  <w:rFonts w:cs="Arial"/>
                  <w:lang w:val="en-GB"/>
                </w:rPr>
                <w:t xml:space="preserve"> </w:t>
              </w:r>
            </w:ins>
          </w:p>
          <w:p w:rsidR="00B61F44" w:rsidRPr="001D31AC" w:rsidRDefault="00B61F44">
            <w:pPr>
              <w:spacing w:before="60" w:after="60" w:line="280" w:lineRule="atLeast"/>
              <w:rPr>
                <w:rFonts w:cs="Arial"/>
                <w:color w:val="000000"/>
                <w:sz w:val="24"/>
                <w:szCs w:val="24"/>
                <w:rPrChange w:id="2451" w:author="gorgemj" w:date="2017-11-24T18:10:00Z">
                  <w:rPr>
                    <w:rFonts w:cs="Arial"/>
                  </w:rPr>
                </w:rPrChange>
              </w:rPr>
            </w:pPr>
            <w:ins w:id="2452" w:author="gorgemj" w:date="2017-11-24T18:10:00Z">
              <w:r w:rsidRPr="00817CEB">
                <w:rPr>
                  <w:rFonts w:cs="Arial"/>
                </w:rPr>
                <w:t xml:space="preserve">Environmental impact assessments have been performed for an </w:t>
              </w:r>
              <w:r w:rsidRPr="00817CEB">
                <w:rPr>
                  <w:rFonts w:cs="Arial"/>
                  <w:b/>
                </w:rPr>
                <w:t>AP1000</w:t>
              </w:r>
              <w:r w:rsidRPr="00817CEB">
                <w:rPr>
                  <w:rFonts w:cs="Arial"/>
                </w:rPr>
                <w:t xml:space="preserve"> plant at several sites</w:t>
              </w:r>
              <w:r>
                <w:rPr>
                  <w:rFonts w:cs="Arial"/>
                </w:rPr>
                <w:t xml:space="preserve"> in the US and in China</w:t>
              </w:r>
              <w:r w:rsidRPr="00817CEB">
                <w:rPr>
                  <w:rFonts w:cs="Arial"/>
                </w:rPr>
                <w:t>, with acceptable results</w:t>
              </w:r>
              <w:r>
                <w:rPr>
                  <w:rFonts w:cs="Arial"/>
                </w:rPr>
                <w:t xml:space="preserve">. </w:t>
              </w:r>
              <w:r w:rsidRPr="00817CEB">
                <w:rPr>
                  <w:rFonts w:cs="Arial"/>
                </w:rPr>
                <w:t>Radiation exposure to the environment is minimized by virtue of reducing waste streams to the extent practical (</w:t>
              </w:r>
              <w:r>
                <w:rPr>
                  <w:rFonts w:eastAsia="Calibri" w:cs="Arial"/>
                </w:rPr>
                <w:t xml:space="preserve">see </w:t>
              </w:r>
              <w:r w:rsidRPr="00993D67">
                <w:rPr>
                  <w:rFonts w:eastAsia="Calibri" w:cs="Arial"/>
                  <w:b/>
                </w:rPr>
                <w:t>AP1000</w:t>
              </w:r>
              <w:r>
                <w:rPr>
                  <w:rFonts w:eastAsia="Calibri" w:cs="Arial"/>
                </w:rPr>
                <w:t xml:space="preserve"> plant </w:t>
              </w:r>
              <w:r w:rsidRPr="00817CEB">
                <w:rPr>
                  <w:rFonts w:eastAsia="Calibri" w:cs="Arial"/>
                </w:rPr>
                <w:t xml:space="preserve">DCD </w:t>
              </w:r>
              <w:r>
                <w:rPr>
                  <w:rFonts w:eastAsia="Calibri" w:cs="Arial"/>
                </w:rPr>
                <w:t>[2]</w:t>
              </w:r>
              <w:r w:rsidRPr="00817CEB">
                <w:rPr>
                  <w:rFonts w:cs="Arial"/>
                </w:rPr>
                <w:t xml:space="preserve"> Chapter 11).</w:t>
              </w:r>
            </w:ins>
            <w:ins w:id="2453" w:author="gorgemj" w:date="2017-11-24T18:11:00Z">
              <w:r>
                <w:rPr>
                  <w:rFonts w:cs="Arial"/>
                </w:rPr>
                <w:t xml:space="preserve"> </w:t>
              </w:r>
              <w:r w:rsidRPr="00817CEB">
                <w:rPr>
                  <w:rFonts w:cs="Arial"/>
                </w:rPr>
                <w:t xml:space="preserve">The impact on the environment due to decommissioning of the </w:t>
              </w:r>
              <w:r w:rsidRPr="00817CEB">
                <w:rPr>
                  <w:rFonts w:cs="Arial"/>
                  <w:b/>
                </w:rPr>
                <w:t>AP1000</w:t>
              </w:r>
              <w:r w:rsidRPr="00817CEB">
                <w:rPr>
                  <w:rFonts w:cs="Arial"/>
                </w:rPr>
                <w:t xml:space="preserve"> </w:t>
              </w:r>
              <w:r>
                <w:rPr>
                  <w:rFonts w:cs="Arial"/>
                </w:rPr>
                <w:t>plant</w:t>
              </w:r>
              <w:r w:rsidRPr="00817CEB">
                <w:rPr>
                  <w:rFonts w:cs="Arial"/>
                </w:rPr>
                <w:t xml:space="preserve"> is d</w:t>
              </w:r>
              <w:r>
                <w:rPr>
                  <w:rFonts w:cs="Arial"/>
                </w:rPr>
                <w:t xml:space="preserve">iscussed in </w:t>
              </w:r>
              <w:r w:rsidRPr="00993D67">
                <w:rPr>
                  <w:rFonts w:cs="Arial"/>
                  <w:b/>
                </w:rPr>
                <w:t>AP100</w:t>
              </w:r>
              <w:r>
                <w:rPr>
                  <w:rFonts w:cs="Arial"/>
                </w:rPr>
                <w:t xml:space="preserve">0 plant Environment Report (ER) [6] developed in support to the </w:t>
              </w:r>
              <w:r w:rsidRPr="00993D67">
                <w:rPr>
                  <w:rFonts w:cs="Arial"/>
                </w:rPr>
                <w:t>UK</w:t>
              </w:r>
              <w:r>
                <w:rPr>
                  <w:rFonts w:cs="Arial"/>
                </w:rPr>
                <w:t xml:space="preserve"> GDA</w:t>
              </w:r>
              <w:r w:rsidRPr="00817CEB">
                <w:rPr>
                  <w:rFonts w:cs="Arial"/>
                </w:rPr>
                <w:t>.</w:t>
              </w:r>
            </w:ins>
          </w:p>
        </w:tc>
      </w:tr>
      <w:tr w:rsidR="00B61F44" w:rsidRPr="00817CEB" w:rsidDel="001D31AC" w:rsidTr="00814E5E">
        <w:trPr>
          <w:cantSplit/>
          <w:del w:id="2454" w:author="gorgemj" w:date="2017-11-24T18:11:00Z"/>
          <w:trPrChange w:id="2455" w:author="gorgemj" w:date="2017-11-30T12:36:00Z">
            <w:trPr>
              <w:gridBefore w:val="6"/>
              <w:gridAfter w:val="0"/>
              <w:cantSplit/>
            </w:trPr>
          </w:trPrChange>
        </w:trPr>
        <w:tc>
          <w:tcPr>
            <w:tcW w:w="947" w:type="dxa"/>
            <w:tcPrChange w:id="2456" w:author="gorgemj" w:date="2017-11-30T12:36:00Z">
              <w:tcPr>
                <w:tcW w:w="945" w:type="dxa"/>
                <w:gridSpan w:val="6"/>
              </w:tcPr>
            </w:tcPrChange>
          </w:tcPr>
          <w:p w:rsidR="00B61F44" w:rsidDel="001D31AC" w:rsidRDefault="00B61F44" w:rsidP="00542606">
            <w:pPr>
              <w:autoSpaceDE w:val="0"/>
              <w:autoSpaceDN w:val="0"/>
              <w:adjustRightInd w:val="0"/>
              <w:spacing w:before="60" w:after="60" w:line="280" w:lineRule="atLeast"/>
              <w:jc w:val="center"/>
              <w:rPr>
                <w:del w:id="2457" w:author="gorgemj" w:date="2017-11-24T18:11:00Z"/>
                <w:rFonts w:cs="Arial"/>
                <w:b/>
              </w:rPr>
            </w:pPr>
          </w:p>
        </w:tc>
        <w:tc>
          <w:tcPr>
            <w:tcW w:w="693" w:type="dxa"/>
            <w:tcPrChange w:id="2458" w:author="gorgemj" w:date="2017-11-30T12:36:00Z">
              <w:tcPr>
                <w:tcW w:w="747" w:type="dxa"/>
                <w:gridSpan w:val="3"/>
              </w:tcPr>
            </w:tcPrChange>
          </w:tcPr>
          <w:p w:rsidR="00B61F44" w:rsidDel="001D31AC" w:rsidRDefault="00B61F44" w:rsidP="00542606">
            <w:pPr>
              <w:autoSpaceDE w:val="0"/>
              <w:autoSpaceDN w:val="0"/>
              <w:adjustRightInd w:val="0"/>
              <w:spacing w:before="60" w:after="60" w:line="280" w:lineRule="atLeast"/>
              <w:jc w:val="center"/>
              <w:rPr>
                <w:del w:id="2459" w:author="gorgemj" w:date="2017-11-24T18:11:00Z"/>
                <w:rFonts w:cs="Arial"/>
                <w:b/>
                <w:bCs/>
              </w:rPr>
            </w:pPr>
          </w:p>
        </w:tc>
        <w:tc>
          <w:tcPr>
            <w:tcW w:w="5038" w:type="dxa"/>
            <w:gridSpan w:val="2"/>
            <w:tcPrChange w:id="2460" w:author="gorgemj" w:date="2017-11-30T12:36:00Z">
              <w:tcPr>
                <w:tcW w:w="6768" w:type="dxa"/>
                <w:gridSpan w:val="7"/>
              </w:tcPr>
            </w:tcPrChange>
          </w:tcPr>
          <w:p w:rsidR="00B61F44" w:rsidRPr="00817CEB" w:rsidDel="001D31AC" w:rsidRDefault="00B61F44" w:rsidP="00542606">
            <w:pPr>
              <w:autoSpaceDE w:val="0"/>
              <w:autoSpaceDN w:val="0"/>
              <w:adjustRightInd w:val="0"/>
              <w:spacing w:before="60" w:after="60" w:line="280" w:lineRule="atLeast"/>
              <w:rPr>
                <w:del w:id="2461" w:author="gorgemj" w:date="2017-11-24T18:11:00Z"/>
                <w:rFonts w:eastAsia="Calibri" w:cs="Arial"/>
                <w:b/>
                <w:bCs/>
              </w:rPr>
            </w:pPr>
          </w:p>
        </w:tc>
        <w:tc>
          <w:tcPr>
            <w:tcW w:w="6912" w:type="dxa"/>
            <w:gridSpan w:val="3"/>
            <w:tcPrChange w:id="2462" w:author="gorgemj" w:date="2017-11-30T12:36:00Z">
              <w:tcPr>
                <w:tcW w:w="5130" w:type="dxa"/>
                <w:gridSpan w:val="8"/>
              </w:tcPr>
            </w:tcPrChange>
          </w:tcPr>
          <w:p w:rsidR="00B61F44" w:rsidDel="004E4FF1" w:rsidRDefault="00B61F44" w:rsidP="00542606">
            <w:pPr>
              <w:spacing w:before="60" w:after="60" w:line="280" w:lineRule="atLeast"/>
              <w:rPr>
                <w:del w:id="2463" w:author="gorgemj" w:date="2017-11-20T09:10:00Z"/>
                <w:rFonts w:cs="Arial"/>
                <w:b/>
                <w:color w:val="000000"/>
                <w:sz w:val="24"/>
                <w:szCs w:val="24"/>
              </w:rPr>
            </w:pPr>
            <w:del w:id="2464" w:author="gorgemj" w:date="2017-11-20T09:10:00Z">
              <w:r w:rsidRPr="00817CEB" w:rsidDel="004E4FF1">
                <w:rPr>
                  <w:rFonts w:cs="Arial"/>
                </w:rPr>
                <w:delText>As evidenced by t</w:delText>
              </w:r>
              <w:r w:rsidDel="004E4FF1">
                <w:rPr>
                  <w:rFonts w:cs="Arial"/>
                </w:rPr>
                <w:delText>he safety analyses results (DCD </w:delText>
              </w:r>
              <w:r w:rsidRPr="00817CEB" w:rsidDel="004E4FF1">
                <w:rPr>
                  <w:rFonts w:cs="Arial"/>
                </w:rPr>
                <w:delText xml:space="preserve">Chapter 6, </w:delText>
              </w:r>
              <w:r w:rsidDel="004E4FF1">
                <w:rPr>
                  <w:rFonts w:cs="Arial"/>
                </w:rPr>
                <w:delText xml:space="preserve">Section </w:delText>
              </w:r>
              <w:r w:rsidRPr="00817CEB" w:rsidDel="004E4FF1">
                <w:rPr>
                  <w:rFonts w:cs="Arial"/>
                </w:rPr>
                <w:delText xml:space="preserve">9.1, and </w:delText>
              </w:r>
              <w:r w:rsidDel="004E4FF1">
                <w:rPr>
                  <w:rFonts w:cs="Arial"/>
                </w:rPr>
                <w:delText xml:space="preserve">Chapter </w:delText>
              </w:r>
              <w:r w:rsidRPr="00817CEB" w:rsidDel="004E4FF1">
                <w:rPr>
                  <w:rFonts w:cs="Arial"/>
                </w:rPr>
                <w:delText xml:space="preserve">15) and the low probabilities of core damage and significant releases determined by the PRA (DCD Chapter 19): the </w:delText>
              </w:r>
              <w:r w:rsidRPr="00817CEB" w:rsidDel="004E4FF1">
                <w:rPr>
                  <w:rFonts w:cs="Arial"/>
                  <w:b/>
                </w:rPr>
                <w:delText>AP1000</w:delText>
              </w:r>
              <w:r w:rsidRPr="00817CEB" w:rsidDel="004E4FF1">
                <w:rPr>
                  <w:rFonts w:cs="Arial"/>
                </w:rPr>
                <w:delText xml:space="preserve"> </w:delText>
              </w:r>
              <w:r w:rsidDel="004E4FF1">
                <w:rPr>
                  <w:rFonts w:cs="Arial"/>
                </w:rPr>
                <w:delText>p</w:delText>
              </w:r>
              <w:r w:rsidRPr="00817CEB" w:rsidDel="004E4FF1">
                <w:rPr>
                  <w:rFonts w:cs="Arial"/>
                </w:rPr>
                <w:delText>lant and items important to safety have the capability to perform their safety functions with the necessary reliability.</w:delText>
              </w:r>
            </w:del>
          </w:p>
          <w:p w:rsidR="00B61F44" w:rsidDel="00CD5A23" w:rsidRDefault="00B61F44" w:rsidP="00542606">
            <w:pPr>
              <w:spacing w:before="60" w:after="60" w:line="280" w:lineRule="atLeast"/>
              <w:rPr>
                <w:del w:id="2465" w:author="gorgemj" w:date="2017-11-24T18:10:00Z"/>
                <w:rFonts w:cs="Arial"/>
                <w:color w:val="000000"/>
                <w:sz w:val="24"/>
                <w:szCs w:val="24"/>
              </w:rPr>
            </w:pPr>
            <w:del w:id="2466" w:author="gorgemj" w:date="2017-11-24T18:10:00Z">
              <w:r w:rsidRPr="00817CEB" w:rsidDel="00CD5A23">
                <w:rPr>
                  <w:rFonts w:cs="Arial"/>
                </w:rPr>
                <w:delText xml:space="preserve">Environmental impact assessments have been performed for an </w:delText>
              </w:r>
              <w:r w:rsidRPr="00817CEB" w:rsidDel="00CD5A23">
                <w:rPr>
                  <w:rFonts w:cs="Arial"/>
                  <w:b/>
                </w:rPr>
                <w:delText>AP1000</w:delText>
              </w:r>
              <w:r w:rsidRPr="00817CEB" w:rsidDel="00CD5A23">
                <w:rPr>
                  <w:rFonts w:cs="Arial"/>
                </w:rPr>
                <w:delText xml:space="preserve"> plant at several sites, with acceptable results</w:delText>
              </w:r>
              <w:r w:rsidDel="00CD5A23">
                <w:rPr>
                  <w:rFonts w:cs="Arial"/>
                </w:rPr>
                <w:delText xml:space="preserve">. </w:delText>
              </w:r>
              <w:r w:rsidRPr="00817CEB" w:rsidDel="00CD5A23">
                <w:rPr>
                  <w:rFonts w:cs="Arial"/>
                </w:rPr>
                <w:delText>Radiation exposure to the environment is minimized by virtue of reducing waste streams to the extent practical (</w:delText>
              </w:r>
            </w:del>
            <w:del w:id="2467" w:author="gorgemj" w:date="2017-11-24T16:34:00Z">
              <w:r w:rsidRPr="00817CEB" w:rsidDel="00F52B54">
                <w:rPr>
                  <w:rFonts w:cs="Arial"/>
                </w:rPr>
                <w:delText>DCD</w:delText>
              </w:r>
            </w:del>
            <w:del w:id="2468" w:author="gorgemj" w:date="2017-11-24T18:10:00Z">
              <w:r w:rsidRPr="00817CEB" w:rsidDel="00CD5A23">
                <w:rPr>
                  <w:rFonts w:cs="Arial"/>
                </w:rPr>
                <w:delText xml:space="preserve"> Chapter 11).</w:delText>
              </w:r>
            </w:del>
          </w:p>
          <w:p w:rsidR="00B61F44" w:rsidDel="001D31AC" w:rsidRDefault="00B61F44" w:rsidP="00A366D5">
            <w:pPr>
              <w:spacing w:before="60" w:after="60" w:line="280" w:lineRule="atLeast"/>
              <w:rPr>
                <w:del w:id="2469" w:author="gorgemj" w:date="2017-11-24T18:11:00Z"/>
                <w:rFonts w:cs="Arial"/>
                <w:b/>
              </w:rPr>
            </w:pPr>
            <w:del w:id="2470" w:author="gorgemj" w:date="2017-11-24T18:10:00Z">
              <w:r w:rsidRPr="007357E1" w:rsidDel="00CD5A23">
                <w:rPr>
                  <w:rFonts w:cs="Arial"/>
                </w:rPr>
                <w:delText xml:space="preserve">This topic has been subject to the review by </w:delText>
              </w:r>
              <w:r w:rsidDel="00CD5A23">
                <w:rPr>
                  <w:rFonts w:cs="Arial"/>
                </w:rPr>
                <w:delText>various</w:delText>
              </w:r>
              <w:r w:rsidRPr="007357E1" w:rsidDel="00CD5A23">
                <w:rPr>
                  <w:rFonts w:cs="Arial"/>
                </w:rPr>
                <w:delText xml:space="preserve"> safety authorities, such as the US</w:delText>
              </w:r>
              <w:r w:rsidDel="00CD5A23">
                <w:rPr>
                  <w:rFonts w:cs="Arial"/>
                </w:rPr>
                <w:delText xml:space="preserve"> </w:delText>
              </w:r>
              <w:r w:rsidRPr="007357E1" w:rsidDel="00CD5A23">
                <w:rPr>
                  <w:rFonts w:cs="Arial"/>
                </w:rPr>
                <w:delText xml:space="preserve">NRC, the UK </w:delText>
              </w:r>
            </w:del>
            <w:del w:id="2471" w:author="gorgemj" w:date="2017-11-20T09:22:00Z">
              <w:r w:rsidDel="00565C4E">
                <w:rPr>
                  <w:rFonts w:cs="Arial"/>
                </w:rPr>
                <w:delText>Health and Safety Executive (</w:delText>
              </w:r>
              <w:r w:rsidRPr="007357E1" w:rsidDel="00565C4E">
                <w:rPr>
                  <w:rFonts w:cs="Arial"/>
                </w:rPr>
                <w:delText>HSE</w:delText>
              </w:r>
            </w:del>
            <w:del w:id="2472" w:author="gorgemj" w:date="2017-11-24T18:10:00Z">
              <w:r w:rsidDel="00CD5A23">
                <w:rPr>
                  <w:rFonts w:cs="Arial"/>
                </w:rPr>
                <w:delText>)</w:delText>
              </w:r>
              <w:r w:rsidRPr="007357E1" w:rsidDel="00CD5A23">
                <w:rPr>
                  <w:rFonts w:cs="Arial"/>
                </w:rPr>
                <w:delText xml:space="preserve"> </w:delText>
              </w:r>
              <w:r w:rsidDel="00CD5A23">
                <w:rPr>
                  <w:rFonts w:cs="Arial"/>
                </w:rPr>
                <w:delText>and the</w:delText>
              </w:r>
              <w:r w:rsidRPr="007357E1" w:rsidDel="00CD5A23">
                <w:rPr>
                  <w:rFonts w:cs="Arial"/>
                </w:rPr>
                <w:delText xml:space="preserve"> Chinese </w:delText>
              </w:r>
            </w:del>
            <w:del w:id="2473" w:author="gorgemj" w:date="2017-11-24T14:59:00Z">
              <w:r w:rsidRPr="007357E1" w:rsidDel="00F05A74">
                <w:rPr>
                  <w:rFonts w:cs="Arial"/>
                </w:rPr>
                <w:delText xml:space="preserve">Safety Authority, </w:delText>
              </w:r>
              <w:r w:rsidDel="00F05A74">
                <w:rPr>
                  <w:rFonts w:cs="Arial"/>
                </w:rPr>
                <w:delText>National Nuclear Safety Administration (</w:delText>
              </w:r>
            </w:del>
            <w:del w:id="2474" w:author="gorgemj" w:date="2017-11-24T18:10:00Z">
              <w:r w:rsidDel="00CD5A23">
                <w:rPr>
                  <w:rFonts w:cs="Arial"/>
                </w:rPr>
                <w:delText>N</w:delText>
              </w:r>
              <w:r w:rsidRPr="007357E1" w:rsidDel="00CD5A23">
                <w:rPr>
                  <w:rFonts w:cs="Arial"/>
                </w:rPr>
                <w:delText>NSA</w:delText>
              </w:r>
            </w:del>
            <w:del w:id="2475" w:author="gorgemj" w:date="2017-11-24T14:59:00Z">
              <w:r w:rsidDel="00F05A74">
                <w:rPr>
                  <w:rFonts w:cs="Arial"/>
                </w:rPr>
                <w:delText>)</w:delText>
              </w:r>
            </w:del>
            <w:del w:id="2476" w:author="gorgemj" w:date="2017-11-24T18:10:00Z">
              <w:r w:rsidRPr="007357E1" w:rsidDel="00CD5A23">
                <w:rPr>
                  <w:rFonts w:cs="Arial"/>
                </w:rPr>
                <w:delText>.</w:delText>
              </w:r>
            </w:del>
          </w:p>
        </w:tc>
      </w:tr>
      <w:tr w:rsidR="00B61F44" w:rsidRPr="00817CEB" w:rsidTr="00814E5E">
        <w:trPr>
          <w:cantSplit/>
          <w:trPrChange w:id="2477" w:author="gorgemj" w:date="2017-11-30T12:36:00Z">
            <w:trPr>
              <w:gridBefore w:val="6"/>
              <w:gridAfter w:val="0"/>
              <w:cantSplit/>
            </w:trPr>
          </w:trPrChange>
        </w:trPr>
        <w:tc>
          <w:tcPr>
            <w:tcW w:w="947" w:type="dxa"/>
            <w:tcPrChange w:id="2478" w:author="gorgemj" w:date="2017-11-30T12:36:00Z">
              <w:tcPr>
                <w:tcW w:w="945" w:type="dxa"/>
                <w:gridSpan w:val="6"/>
              </w:tcPr>
            </w:tcPrChange>
          </w:tcPr>
          <w:p w:rsidR="00B61F44" w:rsidRPr="00565C4E" w:rsidRDefault="00B61F44" w:rsidP="00542606">
            <w:pPr>
              <w:autoSpaceDE w:val="0"/>
              <w:autoSpaceDN w:val="0"/>
              <w:adjustRightInd w:val="0"/>
              <w:spacing w:before="60" w:after="60" w:line="280" w:lineRule="atLeast"/>
              <w:jc w:val="center"/>
              <w:rPr>
                <w:rFonts w:cs="Arial"/>
                <w:rPrChange w:id="2479" w:author="gorgemj" w:date="2017-11-20T09:23:00Z">
                  <w:rPr>
                    <w:rFonts w:cs="Arial"/>
                    <w:b/>
                  </w:rPr>
                </w:rPrChange>
              </w:rPr>
            </w:pPr>
            <w:r w:rsidRPr="00565C4E">
              <w:rPr>
                <w:rFonts w:cs="Arial"/>
                <w:rPrChange w:id="2480" w:author="gorgemj" w:date="2017-11-20T09:23:00Z">
                  <w:rPr>
                    <w:rFonts w:cs="Arial"/>
                    <w:b/>
                  </w:rPr>
                </w:rPrChange>
              </w:rPr>
              <w:t>4.5</w:t>
            </w:r>
          </w:p>
        </w:tc>
        <w:tc>
          <w:tcPr>
            <w:tcW w:w="693" w:type="dxa"/>
            <w:tcPrChange w:id="2481" w:author="gorgemj" w:date="2017-11-30T12:36:00Z">
              <w:tcPr>
                <w:tcW w:w="747" w:type="dxa"/>
                <w:gridSpan w:val="3"/>
              </w:tcPr>
            </w:tcPrChange>
          </w:tcPr>
          <w:p w:rsidR="00B61F44" w:rsidRPr="00565C4E" w:rsidRDefault="00B61F44" w:rsidP="00542606">
            <w:pPr>
              <w:autoSpaceDE w:val="0"/>
              <w:autoSpaceDN w:val="0"/>
              <w:adjustRightInd w:val="0"/>
              <w:spacing w:before="60" w:after="60" w:line="280" w:lineRule="atLeast"/>
              <w:jc w:val="center"/>
              <w:rPr>
                <w:rFonts w:cs="Arial"/>
                <w:bCs/>
                <w:color w:val="000000"/>
                <w:sz w:val="24"/>
                <w:szCs w:val="24"/>
                <w:rPrChange w:id="2482" w:author="gorgemj" w:date="2017-11-20T09:23:00Z">
                  <w:rPr>
                    <w:rFonts w:cs="Arial"/>
                    <w:b/>
                    <w:bCs/>
                    <w:color w:val="000000"/>
                    <w:sz w:val="24"/>
                    <w:szCs w:val="24"/>
                  </w:rPr>
                </w:rPrChange>
              </w:rPr>
            </w:pPr>
            <w:r w:rsidRPr="00565C4E">
              <w:rPr>
                <w:rFonts w:cs="Arial"/>
                <w:bCs/>
                <w:rPrChange w:id="2483" w:author="gorgemj" w:date="2017-11-20T09:23:00Z">
                  <w:rPr>
                    <w:rFonts w:cs="Arial"/>
                    <w:b/>
                    <w:bCs/>
                  </w:rPr>
                </w:rPrChange>
              </w:rPr>
              <w:t>1</w:t>
            </w:r>
          </w:p>
        </w:tc>
        <w:tc>
          <w:tcPr>
            <w:tcW w:w="5038" w:type="dxa"/>
            <w:gridSpan w:val="2"/>
            <w:tcPrChange w:id="2484" w:author="gorgemj" w:date="2017-11-30T12:36:00Z">
              <w:tcPr>
                <w:tcW w:w="6768" w:type="dxa"/>
                <w:gridSpan w:val="7"/>
              </w:tcPr>
            </w:tcPrChange>
          </w:tcPr>
          <w:p w:rsidR="00B61F44" w:rsidRPr="00817CEB" w:rsidRDefault="00B61F44" w:rsidP="00542606">
            <w:pPr>
              <w:autoSpaceDE w:val="0"/>
              <w:autoSpaceDN w:val="0"/>
              <w:adjustRightInd w:val="0"/>
              <w:spacing w:before="60" w:after="60" w:line="280" w:lineRule="atLeast"/>
              <w:rPr>
                <w:rFonts w:eastAsia="Calibri" w:cs="Arial"/>
              </w:rPr>
            </w:pPr>
            <w:r w:rsidRPr="00817CEB">
              <w:rPr>
                <w:rFonts w:eastAsia="Calibri" w:cs="Arial"/>
              </w:rPr>
              <w:t>The design for a nuclear power plant shall be such as to ensure that the safety requirements of the operating organization, the requirements of the regulatory body and the requirements of relevant legislation, as well as applicable national and international codes and standards, are all met, and that due account is taken of human capabilities and human limitations and of factors that could influence human performance. Adequate information on the design shall be provided for ensuring the safe operation and the maintenance of the plant, and to allow subsequent plant modifications to be made. Recommended practices shall be provided for incorporation into the administrative and operational procedures for the plant (i.e. the operational limits and conditions).</w:t>
            </w:r>
          </w:p>
        </w:tc>
        <w:tc>
          <w:tcPr>
            <w:tcW w:w="6912" w:type="dxa"/>
            <w:gridSpan w:val="3"/>
            <w:tcPrChange w:id="2485" w:author="gorgemj" w:date="2017-11-30T12:36:00Z">
              <w:tcPr>
                <w:tcW w:w="5130" w:type="dxa"/>
                <w:gridSpan w:val="8"/>
              </w:tcPr>
            </w:tcPrChange>
          </w:tcPr>
          <w:p w:rsidR="00B61F44" w:rsidRDefault="00B61F44" w:rsidP="002814DD">
            <w:pPr>
              <w:spacing w:before="60" w:after="60" w:line="280" w:lineRule="atLeast"/>
              <w:rPr>
                <w:ins w:id="2486" w:author="gorgemj" w:date="2017-11-20T09:27:00Z"/>
                <w:rFonts w:cs="Arial"/>
              </w:rPr>
            </w:pPr>
            <w:r w:rsidRPr="00817CEB">
              <w:rPr>
                <w:rFonts w:cs="Arial"/>
              </w:rPr>
              <w:t xml:space="preserve">The </w:t>
            </w:r>
            <w:r w:rsidRPr="00817CEB">
              <w:rPr>
                <w:rFonts w:cs="Arial"/>
                <w:b/>
              </w:rPr>
              <w:t>AP1000</w:t>
            </w:r>
            <w:r w:rsidRPr="00817CEB">
              <w:rPr>
                <w:rFonts w:cs="Arial"/>
              </w:rPr>
              <w:t xml:space="preserve"> </w:t>
            </w:r>
            <w:r w:rsidRPr="00912047">
              <w:rPr>
                <w:rFonts w:cs="Arial"/>
              </w:rPr>
              <w:t xml:space="preserve">plant </w:t>
            </w:r>
            <w:ins w:id="2487" w:author="gorgemj" w:date="2017-11-20T09:38:00Z">
              <w:r w:rsidRPr="00912047">
                <w:rPr>
                  <w:rPrChange w:id="2488" w:author="gorgemj" w:date="2017-11-20T09:39:00Z">
                    <w:rPr>
                      <w:sz w:val="22"/>
                      <w:szCs w:val="22"/>
                    </w:rPr>
                  </w:rPrChange>
                </w:rPr>
                <w:t xml:space="preserve">“Plant Life Cycle Safety Report,” </w:t>
              </w:r>
            </w:ins>
            <w:del w:id="2489" w:author="gorgemj" w:date="2017-11-20T09:38:00Z">
              <w:r w:rsidRPr="00912047" w:rsidDel="00912047">
                <w:rPr>
                  <w:rFonts w:cs="Arial"/>
                </w:rPr>
                <w:delText>DCD Chapter 21</w:delText>
              </w:r>
            </w:del>
            <w:r w:rsidRPr="00912047">
              <w:rPr>
                <w:rFonts w:cs="Arial"/>
              </w:rPr>
              <w:t xml:space="preserve"> (</w:t>
            </w:r>
            <w:ins w:id="2490" w:author="gorgemj" w:date="2017-11-20T09:39:00Z">
              <w:r w:rsidRPr="00912047">
                <w:rPr>
                  <w:rPrChange w:id="2491" w:author="gorgemj" w:date="2017-11-20T09:39:00Z">
                    <w:rPr>
                      <w:sz w:val="22"/>
                      <w:szCs w:val="22"/>
                    </w:rPr>
                  </w:rPrChange>
                </w:rPr>
                <w:t>UKP-GW-GL-737, Rev. 2, “[PLCSR]</w:t>
              </w:r>
            </w:ins>
            <w:del w:id="2492" w:author="gorgemj" w:date="2017-11-20T09:39:00Z">
              <w:r w:rsidRPr="00912047" w:rsidDel="00912047">
                <w:rPr>
                  <w:rFonts w:cs="Arial"/>
                </w:rPr>
                <w:delText>EPS-GW-GL-700, Rev 1 [3] only</w:delText>
              </w:r>
            </w:del>
            <w:r w:rsidRPr="00912047">
              <w:rPr>
                <w:rFonts w:cs="Arial"/>
              </w:rPr>
              <w:t>)</w:t>
            </w:r>
            <w:ins w:id="2493" w:author="gorgemj" w:date="2017-11-20T09:40:00Z">
              <w:r>
                <w:rPr>
                  <w:rFonts w:cs="Arial"/>
                </w:rPr>
                <w:t xml:space="preserve">, developed in support of the </w:t>
              </w:r>
              <w:r w:rsidRPr="00912047">
                <w:rPr>
                  <w:rFonts w:cs="Arial"/>
                  <w:b/>
                  <w:rPrChange w:id="2494" w:author="gorgemj" w:date="2017-11-20T09:41:00Z">
                    <w:rPr>
                      <w:rFonts w:cs="Arial"/>
                    </w:rPr>
                  </w:rPrChange>
                </w:rPr>
                <w:t>AP1000</w:t>
              </w:r>
              <w:r>
                <w:rPr>
                  <w:rFonts w:cs="Arial"/>
                </w:rPr>
                <w:t xml:space="preserve"> plant GDA in the UK,</w:t>
              </w:r>
            </w:ins>
            <w:r w:rsidRPr="00912047">
              <w:rPr>
                <w:rFonts w:cs="Arial"/>
              </w:rPr>
              <w:t xml:space="preserve"> p</w:t>
            </w:r>
            <w:r w:rsidRPr="00817CEB">
              <w:rPr>
                <w:rFonts w:cs="Arial"/>
              </w:rPr>
              <w:t>rovides guidance on verifying the construction process and performance of initial tests, analyses, and acceptance criteria to demonstrate that these requirements are satisfied on a project specific basis</w:t>
            </w:r>
            <w:r>
              <w:rPr>
                <w:rFonts w:cs="Arial"/>
              </w:rPr>
              <w:t xml:space="preserve">. </w:t>
            </w:r>
          </w:p>
          <w:p w:rsidR="00B61F44" w:rsidRDefault="00B61F44" w:rsidP="002814DD">
            <w:pPr>
              <w:spacing w:before="60" w:after="60" w:line="280" w:lineRule="atLeast"/>
              <w:rPr>
                <w:ins w:id="2495" w:author="gorgemj" w:date="2017-11-20T09:41:00Z"/>
                <w:rFonts w:cs="Arial"/>
              </w:rPr>
            </w:pPr>
            <w:r w:rsidRPr="00817CEB">
              <w:rPr>
                <w:rFonts w:cs="Arial"/>
              </w:rPr>
              <w:t xml:space="preserve">The </w:t>
            </w:r>
            <w:ins w:id="2496" w:author="gorgemj" w:date="2017-11-24T16:35:00Z">
              <w:r w:rsidRPr="00993D67">
                <w:rPr>
                  <w:rFonts w:eastAsia="Calibri" w:cs="Arial"/>
                  <w:b/>
                </w:rPr>
                <w:t>AP1000</w:t>
              </w:r>
              <w:r>
                <w:rPr>
                  <w:rFonts w:eastAsia="Calibri" w:cs="Arial"/>
                </w:rPr>
                <w:t xml:space="preserve"> plant </w:t>
              </w:r>
              <w:r w:rsidRPr="00817CEB">
                <w:rPr>
                  <w:rFonts w:eastAsia="Calibri" w:cs="Arial"/>
                </w:rPr>
                <w:t xml:space="preserve">DCD </w:t>
              </w:r>
              <w:r>
                <w:rPr>
                  <w:rFonts w:eastAsia="Calibri" w:cs="Arial"/>
                </w:rPr>
                <w:t>[2]</w:t>
              </w:r>
            </w:ins>
            <w:del w:id="2497" w:author="gorgemj" w:date="2017-11-24T16:35:00Z">
              <w:r w:rsidRPr="00817CEB" w:rsidDel="00F52B54">
                <w:rPr>
                  <w:rFonts w:cs="Arial"/>
                </w:rPr>
                <w:delText>DCD</w:delText>
              </w:r>
            </w:del>
            <w:r w:rsidRPr="00817CEB">
              <w:rPr>
                <w:rFonts w:cs="Arial"/>
              </w:rPr>
              <w:t xml:space="preserve"> in general specifies the safety requirements (of the operating organization, regulatory body, legislation, codes and standards) and how the design addresses these requirements as part of project implementation</w:t>
            </w:r>
            <w:r>
              <w:rPr>
                <w:rFonts w:cs="Arial"/>
              </w:rPr>
              <w:t xml:space="preserve">. </w:t>
            </w:r>
            <w:ins w:id="2498" w:author="gorgemj" w:date="2017-11-24T16:35:00Z">
              <w:r>
                <w:rPr>
                  <w:rFonts w:cs="Arial"/>
                </w:rPr>
                <w:t>T</w:t>
              </w:r>
              <w:r>
                <w:rPr>
                  <w:rFonts w:eastAsia="Calibri" w:cs="Arial"/>
                </w:rPr>
                <w:t xml:space="preserve">he </w:t>
              </w:r>
              <w:r w:rsidRPr="00993D67">
                <w:rPr>
                  <w:rFonts w:eastAsia="Calibri" w:cs="Arial"/>
                  <w:b/>
                </w:rPr>
                <w:t>AP1000</w:t>
              </w:r>
              <w:r>
                <w:rPr>
                  <w:rFonts w:eastAsia="Calibri" w:cs="Arial"/>
                </w:rPr>
                <w:t xml:space="preserve"> plant </w:t>
              </w:r>
              <w:r w:rsidRPr="00817CEB">
                <w:rPr>
                  <w:rFonts w:eastAsia="Calibri" w:cs="Arial"/>
                </w:rPr>
                <w:t xml:space="preserve">DCD </w:t>
              </w:r>
              <w:r>
                <w:rPr>
                  <w:rFonts w:eastAsia="Calibri" w:cs="Arial"/>
                </w:rPr>
                <w:t>[2]</w:t>
              </w:r>
            </w:ins>
            <w:del w:id="2499" w:author="gorgemj" w:date="2017-11-24T16:35:00Z">
              <w:r w:rsidRPr="00817CEB" w:rsidDel="00F52B54">
                <w:rPr>
                  <w:rFonts w:cs="Arial"/>
                </w:rPr>
                <w:delText>DCD</w:delText>
              </w:r>
            </w:del>
            <w:r w:rsidRPr="00817CEB">
              <w:rPr>
                <w:rFonts w:cs="Arial"/>
              </w:rPr>
              <w:t xml:space="preserve"> Chapter 18 discusses the </w:t>
            </w:r>
            <w:r w:rsidRPr="00817CEB">
              <w:rPr>
                <w:rFonts w:cs="Arial"/>
                <w:b/>
              </w:rPr>
              <w:t>AP1000</w:t>
            </w:r>
            <w:r w:rsidRPr="00817CEB">
              <w:rPr>
                <w:rFonts w:cs="Arial"/>
              </w:rPr>
              <w:t xml:space="preserve"> </w:t>
            </w:r>
            <w:r>
              <w:rPr>
                <w:rFonts w:cs="Arial"/>
              </w:rPr>
              <w:t>p</w:t>
            </w:r>
            <w:r w:rsidRPr="00817CEB">
              <w:rPr>
                <w:rFonts w:cs="Arial"/>
              </w:rPr>
              <w:t>lant human factors engineering program</w:t>
            </w:r>
            <w:r>
              <w:rPr>
                <w:rFonts w:cs="Arial"/>
              </w:rPr>
              <w:t xml:space="preserve">. </w:t>
            </w:r>
            <w:r w:rsidRPr="00817CEB">
              <w:rPr>
                <w:rFonts w:cs="Arial"/>
                <w:b/>
              </w:rPr>
              <w:t>AP1000</w:t>
            </w:r>
            <w:r w:rsidRPr="00817CEB">
              <w:rPr>
                <w:rFonts w:cs="Arial"/>
              </w:rPr>
              <w:t xml:space="preserve"> </w:t>
            </w:r>
            <w:r>
              <w:rPr>
                <w:rFonts w:cs="Arial"/>
              </w:rPr>
              <w:t>p</w:t>
            </w:r>
            <w:r w:rsidRPr="00817CEB">
              <w:rPr>
                <w:rFonts w:cs="Arial"/>
              </w:rPr>
              <w:t>lant information provided to the operating organization is sufficient for that organization to assume its role and responsibility for safe and efficient plant operation</w:t>
            </w:r>
            <w:r>
              <w:rPr>
                <w:rFonts w:cs="Arial"/>
              </w:rPr>
              <w:t xml:space="preserve">. </w:t>
            </w:r>
            <w:ins w:id="2500" w:author="gorgemj" w:date="2017-11-24T16:35:00Z">
              <w:r>
                <w:rPr>
                  <w:rFonts w:eastAsia="Calibri" w:cs="Arial"/>
                </w:rPr>
                <w:t xml:space="preserve">The </w:t>
              </w:r>
              <w:r w:rsidRPr="00993D67">
                <w:rPr>
                  <w:rFonts w:eastAsia="Calibri" w:cs="Arial"/>
                  <w:b/>
                </w:rPr>
                <w:t>AP1000</w:t>
              </w:r>
              <w:r>
                <w:rPr>
                  <w:rFonts w:eastAsia="Calibri" w:cs="Arial"/>
                </w:rPr>
                <w:t xml:space="preserve"> plant </w:t>
              </w:r>
              <w:r w:rsidRPr="00817CEB">
                <w:rPr>
                  <w:rFonts w:eastAsia="Calibri" w:cs="Arial"/>
                </w:rPr>
                <w:t xml:space="preserve">DCD </w:t>
              </w:r>
              <w:r>
                <w:rPr>
                  <w:rFonts w:eastAsia="Calibri" w:cs="Arial"/>
                </w:rPr>
                <w:t>[2]</w:t>
              </w:r>
            </w:ins>
            <w:del w:id="2501" w:author="gorgemj" w:date="2017-11-24T16:35:00Z">
              <w:r w:rsidRPr="00817CEB" w:rsidDel="00F52B54">
                <w:rPr>
                  <w:rFonts w:cs="Arial"/>
                </w:rPr>
                <w:delText>DCD</w:delText>
              </w:r>
            </w:del>
            <w:r w:rsidRPr="00817CEB">
              <w:rPr>
                <w:rFonts w:cs="Arial"/>
              </w:rPr>
              <w:t xml:space="preserve"> Chapter 16 provides the basis for the operating organization’s operational limits and conditions.</w:t>
            </w:r>
          </w:p>
          <w:p w:rsidR="00B61F44" w:rsidRDefault="00B61F44" w:rsidP="00A366D5">
            <w:pPr>
              <w:spacing w:before="60" w:after="60" w:line="280" w:lineRule="atLeast"/>
              <w:rPr>
                <w:rFonts w:cs="Arial"/>
              </w:rPr>
            </w:pPr>
            <w:ins w:id="2502" w:author="gorgemj" w:date="2017-11-20T09:41:00Z">
              <w:r w:rsidRPr="0051652D">
                <w:rPr>
                  <w:rFonts w:cs="Arial"/>
                </w:rPr>
                <w:t xml:space="preserve">The </w:t>
              </w:r>
              <w:r w:rsidRPr="00E565BC">
                <w:rPr>
                  <w:rFonts w:cs="Arial"/>
                  <w:b/>
                </w:rPr>
                <w:t>AP1000</w:t>
              </w:r>
              <w:r w:rsidRPr="0051652D">
                <w:rPr>
                  <w:rFonts w:cs="Arial"/>
                </w:rPr>
                <w:t xml:space="preserve"> plant design is recognized internationally</w:t>
              </w:r>
              <w:r>
                <w:rPr>
                  <w:rFonts w:cs="Arial"/>
                </w:rPr>
                <w:t xml:space="preserve"> </w:t>
              </w:r>
              <w:r w:rsidRPr="0051652D">
                <w:rPr>
                  <w:rFonts w:cs="Arial"/>
                </w:rPr>
                <w:t>and has been reviewed by regulators around the world,</w:t>
              </w:r>
              <w:r>
                <w:rPr>
                  <w:rFonts w:cs="Arial"/>
                </w:rPr>
                <w:t xml:space="preserve"> </w:t>
              </w:r>
              <w:r w:rsidRPr="0051652D">
                <w:rPr>
                  <w:rFonts w:cs="Arial"/>
                </w:rPr>
                <w:t xml:space="preserve">including China, the UK, and Canada. The </w:t>
              </w:r>
              <w:r w:rsidRPr="00E565BC">
                <w:rPr>
                  <w:rFonts w:cs="Arial"/>
                  <w:b/>
                </w:rPr>
                <w:t>AP1000</w:t>
              </w:r>
              <w:r w:rsidRPr="0051652D">
                <w:rPr>
                  <w:rFonts w:cs="Arial"/>
                </w:rPr>
                <w:t xml:space="preserve"> PWR</w:t>
              </w:r>
              <w:r>
                <w:rPr>
                  <w:rFonts w:cs="Arial"/>
                </w:rPr>
                <w:t xml:space="preserve"> has</w:t>
              </w:r>
              <w:r w:rsidRPr="0051652D">
                <w:rPr>
                  <w:rFonts w:cs="Arial"/>
                </w:rPr>
                <w:t xml:space="preserve"> obtain</w:t>
              </w:r>
              <w:r>
                <w:rPr>
                  <w:rFonts w:cs="Arial"/>
                </w:rPr>
                <w:t>ed</w:t>
              </w:r>
              <w:r w:rsidRPr="0051652D">
                <w:rPr>
                  <w:rFonts w:cs="Arial"/>
                </w:rPr>
                <w:t xml:space="preserve"> final</w:t>
              </w:r>
              <w:r>
                <w:rPr>
                  <w:rFonts w:cs="Arial"/>
                </w:rPr>
                <w:t xml:space="preserve"> d</w:t>
              </w:r>
              <w:r w:rsidRPr="0051652D">
                <w:rPr>
                  <w:rFonts w:cs="Arial"/>
                </w:rPr>
                <w:t xml:space="preserve">esign approval from the US NRC and </w:t>
              </w:r>
              <w:r>
                <w:rPr>
                  <w:rFonts w:cs="Arial"/>
                </w:rPr>
                <w:t xml:space="preserve">design acceptability confirmation </w:t>
              </w:r>
              <w:r w:rsidRPr="0051652D">
                <w:rPr>
                  <w:rFonts w:cs="Arial"/>
                </w:rPr>
                <w:t xml:space="preserve">from UK regulatory authorities as part of the GDA process. </w:t>
              </w:r>
              <w:r>
                <w:rPr>
                  <w:rFonts w:cs="Arial"/>
                </w:rPr>
                <w:t xml:space="preserve">The </w:t>
              </w:r>
              <w:r w:rsidRPr="00E565BC">
                <w:rPr>
                  <w:rFonts w:cs="Arial"/>
                  <w:b/>
                </w:rPr>
                <w:t>AP1000</w:t>
              </w:r>
              <w:r>
                <w:rPr>
                  <w:rFonts w:cs="Arial"/>
                </w:rPr>
                <w:t xml:space="preserve"> plant has been</w:t>
              </w:r>
              <w:r w:rsidRPr="0051652D">
                <w:rPr>
                  <w:rFonts w:cs="Arial"/>
                </w:rPr>
                <w:t xml:space="preserve"> licensed for construction in the </w:t>
              </w:r>
            </w:ins>
            <w:ins w:id="2503" w:author="gorgemj" w:date="2017-11-24T13:33:00Z">
              <w:r>
                <w:rPr>
                  <w:rFonts w:cs="Arial"/>
                </w:rPr>
                <w:t>US</w:t>
              </w:r>
            </w:ins>
            <w:ins w:id="2504" w:author="gorgemj" w:date="2017-11-20T09:41:00Z">
              <w:r w:rsidRPr="0051652D">
                <w:rPr>
                  <w:rFonts w:cs="Arial"/>
                </w:rPr>
                <w:t xml:space="preserve"> and </w:t>
              </w:r>
              <w:r>
                <w:rPr>
                  <w:rFonts w:cs="Arial"/>
                </w:rPr>
                <w:t>has</w:t>
              </w:r>
              <w:r w:rsidRPr="0051652D">
                <w:rPr>
                  <w:rFonts w:cs="Arial"/>
                  <w:sz w:val="22"/>
                </w:rPr>
                <w:t xml:space="preserve"> </w:t>
              </w:r>
              <w:r w:rsidRPr="0051652D">
                <w:rPr>
                  <w:rFonts w:cs="Arial"/>
                </w:rPr>
                <w:t>receive</w:t>
              </w:r>
              <w:r>
                <w:rPr>
                  <w:rFonts w:cs="Arial"/>
                </w:rPr>
                <w:t>d</w:t>
              </w:r>
              <w:r w:rsidRPr="0051652D">
                <w:rPr>
                  <w:rFonts w:cs="Arial"/>
                </w:rPr>
                <w:t xml:space="preserve"> an operating license, as well as</w:t>
              </w:r>
              <w:r>
                <w:rPr>
                  <w:rFonts w:cs="Arial"/>
                </w:rPr>
                <w:t xml:space="preserve"> </w:t>
              </w:r>
              <w:r w:rsidRPr="0051652D">
                <w:rPr>
                  <w:rFonts w:cs="Arial"/>
                </w:rPr>
                <w:t xml:space="preserve">construction approval in China. The </w:t>
              </w:r>
              <w:r w:rsidRPr="00E565BC">
                <w:rPr>
                  <w:rFonts w:cs="Arial"/>
                  <w:b/>
                </w:rPr>
                <w:t xml:space="preserve">AP1000 </w:t>
              </w:r>
            </w:ins>
            <w:ins w:id="2505" w:author="gorgemj" w:date="2017-11-20T10:26:00Z">
              <w:r w:rsidRPr="003359A3">
                <w:rPr>
                  <w:rFonts w:cs="Arial"/>
                  <w:rPrChange w:id="2506" w:author="gorgemj" w:date="2017-11-20T10:26:00Z">
                    <w:rPr>
                      <w:rFonts w:cs="Arial"/>
                      <w:b/>
                    </w:rPr>
                  </w:rPrChange>
                </w:rPr>
                <w:t xml:space="preserve">plant </w:t>
              </w:r>
            </w:ins>
            <w:ins w:id="2507" w:author="gorgemj" w:date="2017-11-20T09:41:00Z">
              <w:r w:rsidRPr="0051652D">
                <w:rPr>
                  <w:rFonts w:cs="Arial"/>
                </w:rPr>
                <w:t>design</w:t>
              </w:r>
              <w:r>
                <w:rPr>
                  <w:rFonts w:cs="Arial"/>
                </w:rPr>
                <w:t xml:space="preserve"> </w:t>
              </w:r>
              <w:r w:rsidRPr="0051652D">
                <w:rPr>
                  <w:rFonts w:cs="Arial"/>
                </w:rPr>
                <w:t>has been independently assessed</w:t>
              </w:r>
              <w:r>
                <w:rPr>
                  <w:rFonts w:cs="Arial"/>
                </w:rPr>
                <w:t xml:space="preserve"> </w:t>
              </w:r>
              <w:r w:rsidRPr="0051652D">
                <w:rPr>
                  <w:rFonts w:cs="Arial"/>
                </w:rPr>
                <w:t>and confirmed to meet</w:t>
              </w:r>
              <w:r>
                <w:rPr>
                  <w:rFonts w:cs="Arial"/>
                </w:rPr>
                <w:t xml:space="preserve"> </w:t>
              </w:r>
              <w:r w:rsidRPr="0051652D">
                <w:rPr>
                  <w:rFonts w:cs="Arial"/>
                </w:rPr>
                <w:t>the requirements of the EUR document and the EPRI</w:t>
              </w:r>
              <w:r>
                <w:rPr>
                  <w:rFonts w:cs="Arial"/>
                </w:rPr>
                <w:t xml:space="preserve"> </w:t>
              </w:r>
              <w:r w:rsidRPr="0051652D">
                <w:rPr>
                  <w:rFonts w:cs="Arial"/>
                </w:rPr>
                <w:t>URD.</w:t>
              </w:r>
            </w:ins>
          </w:p>
        </w:tc>
      </w:tr>
      <w:tr w:rsidR="00B61F44" w:rsidRPr="00817CEB" w:rsidDel="00A51CC3" w:rsidTr="00814E5E">
        <w:trPr>
          <w:cantSplit/>
          <w:del w:id="2508" w:author="gorgemj" w:date="2017-11-20T09:41:00Z"/>
          <w:trPrChange w:id="2509" w:author="gorgemj" w:date="2017-11-30T12:36:00Z">
            <w:trPr>
              <w:gridBefore w:val="6"/>
              <w:gridAfter w:val="0"/>
              <w:cantSplit/>
            </w:trPr>
          </w:trPrChange>
        </w:trPr>
        <w:tc>
          <w:tcPr>
            <w:tcW w:w="947" w:type="dxa"/>
            <w:tcPrChange w:id="2510" w:author="gorgemj" w:date="2017-11-30T12:36:00Z">
              <w:tcPr>
                <w:tcW w:w="945" w:type="dxa"/>
                <w:gridSpan w:val="6"/>
              </w:tcPr>
            </w:tcPrChange>
          </w:tcPr>
          <w:p w:rsidR="00B61F44" w:rsidDel="00A51CC3" w:rsidRDefault="00B61F44" w:rsidP="00E1383A">
            <w:pPr>
              <w:autoSpaceDE w:val="0"/>
              <w:autoSpaceDN w:val="0"/>
              <w:adjustRightInd w:val="0"/>
              <w:spacing w:before="60" w:after="60" w:line="280" w:lineRule="atLeast"/>
              <w:jc w:val="center"/>
              <w:rPr>
                <w:del w:id="2511" w:author="gorgemj" w:date="2017-11-20T09:41:00Z"/>
                <w:rFonts w:cs="Arial"/>
                <w:b/>
              </w:rPr>
            </w:pPr>
            <w:del w:id="2512" w:author="gorgemj" w:date="2017-11-20T09:41:00Z">
              <w:r w:rsidRPr="00817CEB" w:rsidDel="00A51CC3">
                <w:rPr>
                  <w:rFonts w:cs="Arial"/>
                  <w:b/>
                </w:rPr>
                <w:delText>4.5</w:delText>
              </w:r>
              <w:r w:rsidDel="00A51CC3">
                <w:rPr>
                  <w:rFonts w:cs="Arial"/>
                  <w:b/>
                </w:rPr>
                <w:delText xml:space="preserve"> (cont.)</w:delText>
              </w:r>
            </w:del>
          </w:p>
        </w:tc>
        <w:tc>
          <w:tcPr>
            <w:tcW w:w="693" w:type="dxa"/>
            <w:tcPrChange w:id="2513" w:author="gorgemj" w:date="2017-11-30T12:36:00Z">
              <w:tcPr>
                <w:tcW w:w="747" w:type="dxa"/>
                <w:gridSpan w:val="3"/>
              </w:tcPr>
            </w:tcPrChange>
          </w:tcPr>
          <w:p w:rsidR="00B61F44" w:rsidDel="00A51CC3" w:rsidRDefault="00B61F44" w:rsidP="00E1383A">
            <w:pPr>
              <w:autoSpaceDE w:val="0"/>
              <w:autoSpaceDN w:val="0"/>
              <w:adjustRightInd w:val="0"/>
              <w:spacing w:before="60" w:after="60" w:line="280" w:lineRule="atLeast"/>
              <w:jc w:val="center"/>
              <w:rPr>
                <w:del w:id="2514" w:author="gorgemj" w:date="2017-11-20T09:41:00Z"/>
                <w:rFonts w:cs="Arial"/>
                <w:b/>
                <w:bCs/>
                <w:color w:val="000000"/>
                <w:sz w:val="24"/>
                <w:szCs w:val="24"/>
              </w:rPr>
            </w:pPr>
            <w:del w:id="2515" w:author="gorgemj" w:date="2017-11-20T09:41:00Z">
              <w:r w:rsidRPr="00817CEB" w:rsidDel="00A51CC3">
                <w:rPr>
                  <w:rFonts w:cs="Arial"/>
                  <w:b/>
                  <w:bCs/>
                </w:rPr>
                <w:delText>1</w:delText>
              </w:r>
            </w:del>
          </w:p>
        </w:tc>
        <w:tc>
          <w:tcPr>
            <w:tcW w:w="5038" w:type="dxa"/>
            <w:gridSpan w:val="2"/>
            <w:tcPrChange w:id="2516" w:author="gorgemj" w:date="2017-11-30T12:36:00Z">
              <w:tcPr>
                <w:tcW w:w="6768" w:type="dxa"/>
                <w:gridSpan w:val="7"/>
              </w:tcPr>
            </w:tcPrChange>
          </w:tcPr>
          <w:p w:rsidR="00B61F44" w:rsidRPr="00817CEB" w:rsidDel="00A51CC3" w:rsidRDefault="00B61F44" w:rsidP="00542606">
            <w:pPr>
              <w:autoSpaceDE w:val="0"/>
              <w:autoSpaceDN w:val="0"/>
              <w:adjustRightInd w:val="0"/>
              <w:spacing w:before="60" w:after="60" w:line="280" w:lineRule="atLeast"/>
              <w:rPr>
                <w:del w:id="2517" w:author="gorgemj" w:date="2017-11-20T09:41:00Z"/>
                <w:rFonts w:eastAsia="Calibri" w:cs="Arial"/>
              </w:rPr>
            </w:pPr>
          </w:p>
        </w:tc>
        <w:tc>
          <w:tcPr>
            <w:tcW w:w="6912" w:type="dxa"/>
            <w:gridSpan w:val="3"/>
            <w:tcPrChange w:id="2518" w:author="gorgemj" w:date="2017-11-30T12:36:00Z">
              <w:tcPr>
                <w:tcW w:w="5130" w:type="dxa"/>
                <w:gridSpan w:val="8"/>
              </w:tcPr>
            </w:tcPrChange>
          </w:tcPr>
          <w:p w:rsidR="00B61F44" w:rsidRPr="00817CEB" w:rsidDel="00A51CC3" w:rsidRDefault="00B61F44">
            <w:pPr>
              <w:spacing w:before="60" w:after="60" w:line="280" w:lineRule="atLeast"/>
              <w:rPr>
                <w:del w:id="2519" w:author="gorgemj" w:date="2017-11-20T09:41:00Z"/>
                <w:rFonts w:cs="Arial"/>
              </w:rPr>
            </w:pPr>
            <w:del w:id="2520" w:author="gorgemj" w:date="2017-11-20T09:41:00Z">
              <w:r w:rsidRPr="0051652D" w:rsidDel="00A51CC3">
                <w:rPr>
                  <w:rFonts w:cs="Arial"/>
                </w:rPr>
                <w:delText xml:space="preserve">The </w:delText>
              </w:r>
              <w:r w:rsidRPr="00E565BC" w:rsidDel="00A51CC3">
                <w:rPr>
                  <w:rFonts w:cs="Arial"/>
                  <w:b/>
                </w:rPr>
                <w:delText>AP1000</w:delText>
              </w:r>
              <w:r w:rsidRPr="0051652D" w:rsidDel="00A51CC3">
                <w:rPr>
                  <w:rFonts w:cs="Arial"/>
                </w:rPr>
                <w:delText xml:space="preserve"> plant design is recognized internationally</w:delText>
              </w:r>
              <w:r w:rsidDel="00A51CC3">
                <w:rPr>
                  <w:rFonts w:cs="Arial"/>
                </w:rPr>
                <w:delText xml:space="preserve"> </w:delText>
              </w:r>
              <w:r w:rsidRPr="0051652D" w:rsidDel="00A51CC3">
                <w:rPr>
                  <w:rFonts w:cs="Arial"/>
                </w:rPr>
                <w:delText>and has been reviewed by regulators around the world,</w:delText>
              </w:r>
              <w:r w:rsidDel="00A51CC3">
                <w:rPr>
                  <w:rFonts w:cs="Arial"/>
                </w:rPr>
                <w:delText xml:space="preserve"> </w:delText>
              </w:r>
              <w:r w:rsidRPr="0051652D" w:rsidDel="00A51CC3">
                <w:rPr>
                  <w:rFonts w:cs="Arial"/>
                </w:rPr>
                <w:delText xml:space="preserve">including China, the UK, and Canada. The </w:delText>
              </w:r>
              <w:r w:rsidRPr="00E565BC" w:rsidDel="00A51CC3">
                <w:rPr>
                  <w:rFonts w:cs="Arial"/>
                  <w:b/>
                </w:rPr>
                <w:delText>AP1000</w:delText>
              </w:r>
              <w:r w:rsidRPr="0051652D" w:rsidDel="00A51CC3">
                <w:rPr>
                  <w:rFonts w:cs="Arial"/>
                </w:rPr>
                <w:delText xml:space="preserve"> PWR</w:delText>
              </w:r>
              <w:r w:rsidDel="00A51CC3">
                <w:rPr>
                  <w:rFonts w:cs="Arial"/>
                </w:rPr>
                <w:delText xml:space="preserve"> has</w:delText>
              </w:r>
              <w:r w:rsidRPr="0051652D" w:rsidDel="00A51CC3">
                <w:rPr>
                  <w:rFonts w:cs="Arial"/>
                </w:rPr>
                <w:delText xml:space="preserve"> obtain</w:delText>
              </w:r>
              <w:r w:rsidDel="00A51CC3">
                <w:rPr>
                  <w:rFonts w:cs="Arial"/>
                </w:rPr>
                <w:delText>ed</w:delText>
              </w:r>
              <w:r w:rsidRPr="0051652D" w:rsidDel="00A51CC3">
                <w:rPr>
                  <w:rFonts w:cs="Arial"/>
                </w:rPr>
                <w:delText xml:space="preserve"> final</w:delText>
              </w:r>
              <w:r w:rsidDel="00A51CC3">
                <w:rPr>
                  <w:rFonts w:cs="Arial"/>
                </w:rPr>
                <w:delText xml:space="preserve"> d</w:delText>
              </w:r>
              <w:r w:rsidRPr="0051652D" w:rsidDel="00A51CC3">
                <w:rPr>
                  <w:rFonts w:cs="Arial"/>
                </w:rPr>
                <w:delText xml:space="preserve">esign approval from the U.S. NRC and </w:delText>
              </w:r>
            </w:del>
            <w:del w:id="2521" w:author="gorgemj" w:date="2017-11-20T09:36:00Z">
              <w:r w:rsidRPr="0051652D" w:rsidDel="00705B8E">
                <w:rPr>
                  <w:rFonts w:cs="Arial"/>
                </w:rPr>
                <w:delText>interim approval</w:delText>
              </w:r>
            </w:del>
            <w:del w:id="2522" w:author="gorgemj" w:date="2017-11-20T09:41:00Z">
              <w:r w:rsidDel="00A51CC3">
                <w:rPr>
                  <w:rFonts w:cs="Arial"/>
                </w:rPr>
                <w:delText xml:space="preserve"> </w:delText>
              </w:r>
              <w:r w:rsidRPr="0051652D" w:rsidDel="00A51CC3">
                <w:rPr>
                  <w:rFonts w:cs="Arial"/>
                </w:rPr>
                <w:delText xml:space="preserve">from UK regulatory authorities as part of the </w:delText>
              </w:r>
            </w:del>
            <w:del w:id="2523" w:author="gorgemj" w:date="2017-11-20T09:37:00Z">
              <w:r w:rsidRPr="0051652D" w:rsidDel="00705B8E">
                <w:rPr>
                  <w:rFonts w:cs="Arial"/>
                </w:rPr>
                <w:delText>Generic</w:delText>
              </w:r>
              <w:r w:rsidDel="00705B8E">
                <w:rPr>
                  <w:rFonts w:cs="Arial"/>
                </w:rPr>
                <w:delText xml:space="preserve"> </w:delText>
              </w:r>
              <w:r w:rsidRPr="0051652D" w:rsidDel="00705B8E">
                <w:rPr>
                  <w:rFonts w:cs="Arial"/>
                </w:rPr>
                <w:delText>Design Assessment (</w:delText>
              </w:r>
            </w:del>
            <w:del w:id="2524" w:author="gorgemj" w:date="2017-11-20T09:41:00Z">
              <w:r w:rsidRPr="0051652D" w:rsidDel="00A51CC3">
                <w:rPr>
                  <w:rFonts w:cs="Arial"/>
                </w:rPr>
                <w:delText>GDA</w:delText>
              </w:r>
            </w:del>
            <w:del w:id="2525" w:author="gorgemj" w:date="2017-11-20T09:37:00Z">
              <w:r w:rsidRPr="0051652D" w:rsidDel="00705B8E">
                <w:rPr>
                  <w:rFonts w:cs="Arial"/>
                </w:rPr>
                <w:delText>)</w:delText>
              </w:r>
            </w:del>
            <w:del w:id="2526" w:author="gorgemj" w:date="2017-11-20T09:41:00Z">
              <w:r w:rsidRPr="0051652D" w:rsidDel="00A51CC3">
                <w:rPr>
                  <w:rFonts w:cs="Arial"/>
                </w:rPr>
                <w:delText xml:space="preserve"> process. </w:delText>
              </w:r>
              <w:r w:rsidDel="00A51CC3">
                <w:rPr>
                  <w:rFonts w:cs="Arial"/>
                </w:rPr>
                <w:delText xml:space="preserve">The </w:delText>
              </w:r>
              <w:r w:rsidRPr="00E565BC" w:rsidDel="00A51CC3">
                <w:rPr>
                  <w:rFonts w:cs="Arial"/>
                  <w:b/>
                </w:rPr>
                <w:delText>AP1000</w:delText>
              </w:r>
              <w:r w:rsidDel="00A51CC3">
                <w:rPr>
                  <w:rFonts w:cs="Arial"/>
                </w:rPr>
                <w:delText xml:space="preserve"> plant has been</w:delText>
              </w:r>
              <w:r w:rsidRPr="0051652D" w:rsidDel="00A51CC3">
                <w:rPr>
                  <w:rFonts w:cs="Arial"/>
                </w:rPr>
                <w:delText xml:space="preserve"> licensed for construction in the United States and </w:delText>
              </w:r>
              <w:r w:rsidDel="00A51CC3">
                <w:rPr>
                  <w:rFonts w:cs="Arial"/>
                </w:rPr>
                <w:delText>has</w:delText>
              </w:r>
              <w:r w:rsidRPr="0051652D" w:rsidDel="00A51CC3">
                <w:rPr>
                  <w:rFonts w:cs="Arial"/>
                  <w:sz w:val="22"/>
                </w:rPr>
                <w:delText xml:space="preserve"> </w:delText>
              </w:r>
              <w:r w:rsidRPr="0051652D" w:rsidDel="00A51CC3">
                <w:rPr>
                  <w:rFonts w:cs="Arial"/>
                </w:rPr>
                <w:delText>receive</w:delText>
              </w:r>
              <w:r w:rsidDel="00A51CC3">
                <w:rPr>
                  <w:rFonts w:cs="Arial"/>
                </w:rPr>
                <w:delText>d</w:delText>
              </w:r>
              <w:r w:rsidRPr="0051652D" w:rsidDel="00A51CC3">
                <w:rPr>
                  <w:rFonts w:cs="Arial"/>
                </w:rPr>
                <w:delText xml:space="preserve"> an operating license, as well as</w:delText>
              </w:r>
              <w:r w:rsidDel="00A51CC3">
                <w:rPr>
                  <w:rFonts w:cs="Arial"/>
                </w:rPr>
                <w:delText xml:space="preserve"> </w:delText>
              </w:r>
              <w:r w:rsidRPr="0051652D" w:rsidDel="00A51CC3">
                <w:rPr>
                  <w:rFonts w:cs="Arial"/>
                </w:rPr>
                <w:delText xml:space="preserve">construction approval in China. The </w:delText>
              </w:r>
              <w:r w:rsidRPr="00E565BC" w:rsidDel="00A51CC3">
                <w:rPr>
                  <w:rFonts w:cs="Arial"/>
                  <w:b/>
                </w:rPr>
                <w:delText xml:space="preserve">AP1000 </w:delText>
              </w:r>
              <w:r w:rsidRPr="0051652D" w:rsidDel="00A51CC3">
                <w:rPr>
                  <w:rFonts w:cs="Arial"/>
                </w:rPr>
                <w:delText>design</w:delText>
              </w:r>
              <w:r w:rsidDel="00A51CC3">
                <w:rPr>
                  <w:rFonts w:cs="Arial"/>
                </w:rPr>
                <w:delText xml:space="preserve"> </w:delText>
              </w:r>
              <w:r w:rsidRPr="0051652D" w:rsidDel="00A51CC3">
                <w:rPr>
                  <w:rFonts w:cs="Arial"/>
                </w:rPr>
                <w:delText>has been independently assessed</w:delText>
              </w:r>
              <w:r w:rsidDel="00A51CC3">
                <w:rPr>
                  <w:rFonts w:cs="Arial"/>
                </w:rPr>
                <w:delText xml:space="preserve"> </w:delText>
              </w:r>
              <w:r w:rsidRPr="0051652D" w:rsidDel="00A51CC3">
                <w:rPr>
                  <w:rFonts w:cs="Arial"/>
                </w:rPr>
                <w:delText>and confirmed to meet</w:delText>
              </w:r>
              <w:r w:rsidDel="00A51CC3">
                <w:rPr>
                  <w:rFonts w:cs="Arial"/>
                </w:rPr>
                <w:delText xml:space="preserve"> </w:delText>
              </w:r>
              <w:r w:rsidRPr="0051652D" w:rsidDel="00A51CC3">
                <w:rPr>
                  <w:rFonts w:cs="Arial"/>
                </w:rPr>
                <w:delText xml:space="preserve">the requirements of the </w:delText>
              </w:r>
            </w:del>
            <w:del w:id="2527" w:author="gorgemj" w:date="2017-11-20T09:37:00Z">
              <w:r w:rsidRPr="0051652D" w:rsidDel="00705B8E">
                <w:rPr>
                  <w:rFonts w:cs="Arial"/>
                </w:rPr>
                <w:delText>European Utilities Requirements</w:delText>
              </w:r>
              <w:r w:rsidDel="00705B8E">
                <w:rPr>
                  <w:rFonts w:cs="Arial"/>
                </w:rPr>
                <w:delText xml:space="preserve"> </w:delText>
              </w:r>
              <w:r w:rsidRPr="0051652D" w:rsidDel="00705B8E">
                <w:rPr>
                  <w:rFonts w:cs="Arial"/>
                </w:rPr>
                <w:delText>(</w:delText>
              </w:r>
            </w:del>
            <w:del w:id="2528" w:author="gorgemj" w:date="2017-11-20T09:41:00Z">
              <w:r w:rsidRPr="0051652D" w:rsidDel="00A51CC3">
                <w:rPr>
                  <w:rFonts w:cs="Arial"/>
                </w:rPr>
                <w:delText>EUR</w:delText>
              </w:r>
            </w:del>
            <w:del w:id="2529" w:author="gorgemj" w:date="2017-11-20T09:37:00Z">
              <w:r w:rsidRPr="0051652D" w:rsidDel="00705B8E">
                <w:rPr>
                  <w:rFonts w:cs="Arial"/>
                </w:rPr>
                <w:delText>)</w:delText>
              </w:r>
            </w:del>
            <w:del w:id="2530" w:author="gorgemj" w:date="2017-11-20T09:41:00Z">
              <w:r w:rsidRPr="0051652D" w:rsidDel="00A51CC3">
                <w:rPr>
                  <w:rFonts w:cs="Arial"/>
                </w:rPr>
                <w:delText xml:space="preserve"> document and the </w:delText>
              </w:r>
            </w:del>
            <w:del w:id="2531" w:author="gorgemj" w:date="2017-11-20T09:37:00Z">
              <w:r w:rsidRPr="0051652D" w:rsidDel="00705B8E">
                <w:rPr>
                  <w:rFonts w:cs="Arial"/>
                </w:rPr>
                <w:delText>Electric Power Research Institute</w:delText>
              </w:r>
              <w:r w:rsidDel="00705B8E">
                <w:rPr>
                  <w:rFonts w:cs="Arial"/>
                </w:rPr>
                <w:delText xml:space="preserve"> </w:delText>
              </w:r>
              <w:r w:rsidRPr="0051652D" w:rsidDel="00705B8E">
                <w:rPr>
                  <w:rFonts w:cs="Arial"/>
                </w:rPr>
                <w:delText>(</w:delText>
              </w:r>
            </w:del>
            <w:del w:id="2532" w:author="gorgemj" w:date="2017-11-20T09:41:00Z">
              <w:r w:rsidRPr="0051652D" w:rsidDel="00A51CC3">
                <w:rPr>
                  <w:rFonts w:cs="Arial"/>
                </w:rPr>
                <w:delText>EPRI</w:delText>
              </w:r>
            </w:del>
            <w:del w:id="2533" w:author="gorgemj" w:date="2017-11-20T09:37:00Z">
              <w:r w:rsidRPr="0051652D" w:rsidDel="00705B8E">
                <w:rPr>
                  <w:rFonts w:cs="Arial"/>
                </w:rPr>
                <w:delText>) Advanced Light Water Reactor Utility Requirements</w:delText>
              </w:r>
              <w:r w:rsidDel="00705B8E">
                <w:rPr>
                  <w:rFonts w:cs="Arial"/>
                </w:rPr>
                <w:delText xml:space="preserve"> </w:delText>
              </w:r>
              <w:r w:rsidRPr="0051652D" w:rsidDel="00705B8E">
                <w:rPr>
                  <w:rFonts w:cs="Arial"/>
                </w:rPr>
                <w:delText>Document (</w:delText>
              </w:r>
            </w:del>
            <w:del w:id="2534" w:author="gorgemj" w:date="2017-11-20T09:41:00Z">
              <w:r w:rsidRPr="0051652D" w:rsidDel="00A51CC3">
                <w:rPr>
                  <w:rFonts w:cs="Arial"/>
                </w:rPr>
                <w:delText>URD</w:delText>
              </w:r>
            </w:del>
            <w:del w:id="2535" w:author="gorgemj" w:date="2017-11-20T09:37:00Z">
              <w:r w:rsidRPr="0051652D" w:rsidDel="00705B8E">
                <w:rPr>
                  <w:rFonts w:cs="Arial"/>
                </w:rPr>
                <w:delText>)</w:delText>
              </w:r>
            </w:del>
            <w:del w:id="2536" w:author="gorgemj" w:date="2017-11-20T09:41:00Z">
              <w:r w:rsidRPr="0051652D" w:rsidDel="00A51CC3">
                <w:rPr>
                  <w:rFonts w:cs="Arial"/>
                </w:rPr>
                <w:delText>.</w:delText>
              </w:r>
            </w:del>
          </w:p>
        </w:tc>
      </w:tr>
      <w:tr w:rsidR="00B61F44" w:rsidRPr="00817CEB" w:rsidTr="00814E5E">
        <w:trPr>
          <w:cantSplit/>
          <w:trPrChange w:id="2537" w:author="gorgemj" w:date="2017-11-30T12:36:00Z">
            <w:trPr>
              <w:gridBefore w:val="6"/>
              <w:gridAfter w:val="0"/>
              <w:cantSplit/>
            </w:trPr>
          </w:trPrChange>
        </w:trPr>
        <w:tc>
          <w:tcPr>
            <w:tcW w:w="947" w:type="dxa"/>
            <w:tcPrChange w:id="2538" w:author="gorgemj" w:date="2017-11-30T12:36:00Z">
              <w:tcPr>
                <w:tcW w:w="945" w:type="dxa"/>
                <w:gridSpan w:val="6"/>
              </w:tcPr>
            </w:tcPrChange>
          </w:tcPr>
          <w:p w:rsidR="00B61F44" w:rsidRPr="00A51CC3" w:rsidRDefault="00B61F44" w:rsidP="00542606">
            <w:pPr>
              <w:autoSpaceDE w:val="0"/>
              <w:autoSpaceDN w:val="0"/>
              <w:adjustRightInd w:val="0"/>
              <w:spacing w:before="60" w:after="60" w:line="280" w:lineRule="atLeast"/>
              <w:jc w:val="center"/>
              <w:rPr>
                <w:rFonts w:cs="Arial"/>
                <w:rPrChange w:id="2539" w:author="gorgemj" w:date="2017-11-20T09:41:00Z">
                  <w:rPr>
                    <w:rFonts w:cs="Arial"/>
                    <w:b/>
                  </w:rPr>
                </w:rPrChange>
              </w:rPr>
            </w:pPr>
            <w:r w:rsidRPr="00A51CC3">
              <w:rPr>
                <w:rFonts w:cs="Arial"/>
                <w:rPrChange w:id="2540" w:author="gorgemj" w:date="2017-11-20T09:41:00Z">
                  <w:rPr>
                    <w:rFonts w:cs="Arial"/>
                    <w:b/>
                  </w:rPr>
                </w:rPrChange>
              </w:rPr>
              <w:t>4.6</w:t>
            </w:r>
          </w:p>
        </w:tc>
        <w:tc>
          <w:tcPr>
            <w:tcW w:w="693" w:type="dxa"/>
            <w:tcPrChange w:id="2541" w:author="gorgemj" w:date="2017-11-30T12:36:00Z">
              <w:tcPr>
                <w:tcW w:w="747" w:type="dxa"/>
                <w:gridSpan w:val="3"/>
              </w:tcPr>
            </w:tcPrChange>
          </w:tcPr>
          <w:p w:rsidR="00B61F44" w:rsidRPr="00A51CC3" w:rsidRDefault="00B61F44" w:rsidP="00542606">
            <w:pPr>
              <w:autoSpaceDE w:val="0"/>
              <w:autoSpaceDN w:val="0"/>
              <w:adjustRightInd w:val="0"/>
              <w:spacing w:before="60" w:after="60" w:line="280" w:lineRule="atLeast"/>
              <w:jc w:val="center"/>
              <w:rPr>
                <w:rFonts w:cs="Arial"/>
                <w:bCs/>
                <w:color w:val="000000"/>
                <w:sz w:val="24"/>
                <w:szCs w:val="24"/>
                <w:rPrChange w:id="2542" w:author="gorgemj" w:date="2017-11-20T09:41:00Z">
                  <w:rPr>
                    <w:rFonts w:cs="Arial"/>
                    <w:b/>
                    <w:bCs/>
                    <w:color w:val="000000"/>
                    <w:sz w:val="24"/>
                    <w:szCs w:val="24"/>
                  </w:rPr>
                </w:rPrChange>
              </w:rPr>
            </w:pPr>
            <w:r w:rsidRPr="00A51CC3">
              <w:rPr>
                <w:rFonts w:cs="Arial"/>
                <w:bCs/>
                <w:rPrChange w:id="2543" w:author="gorgemj" w:date="2017-11-20T09:41:00Z">
                  <w:rPr>
                    <w:rFonts w:cs="Arial"/>
                    <w:b/>
                    <w:bCs/>
                  </w:rPr>
                </w:rPrChange>
              </w:rPr>
              <w:t>1</w:t>
            </w:r>
          </w:p>
        </w:tc>
        <w:tc>
          <w:tcPr>
            <w:tcW w:w="5038" w:type="dxa"/>
            <w:gridSpan w:val="2"/>
            <w:tcPrChange w:id="2544" w:author="gorgemj" w:date="2017-11-30T12:36:00Z">
              <w:tcPr>
                <w:tcW w:w="6768" w:type="dxa"/>
                <w:gridSpan w:val="7"/>
              </w:tcPr>
            </w:tcPrChange>
          </w:tcPr>
          <w:p w:rsidR="00B61F44" w:rsidRPr="00817CEB" w:rsidRDefault="00B61F44" w:rsidP="00542606">
            <w:pPr>
              <w:autoSpaceDE w:val="0"/>
              <w:autoSpaceDN w:val="0"/>
              <w:adjustRightInd w:val="0"/>
              <w:spacing w:before="60" w:after="60" w:line="280" w:lineRule="atLeast"/>
              <w:rPr>
                <w:rFonts w:eastAsia="Calibri" w:cs="Arial"/>
              </w:rPr>
            </w:pPr>
            <w:r w:rsidRPr="00817CEB">
              <w:rPr>
                <w:rFonts w:eastAsia="Calibri" w:cs="Arial"/>
              </w:rPr>
              <w:t xml:space="preserve">The design shall take due account of relevant available experience that has been gained in the design, construction and operation of other nuclear power plants, and of the results of relevant research </w:t>
            </w:r>
            <w:proofErr w:type="spellStart"/>
            <w:r w:rsidRPr="00817CEB">
              <w:rPr>
                <w:rFonts w:eastAsia="Calibri" w:cs="Arial"/>
              </w:rPr>
              <w:t>programmes</w:t>
            </w:r>
            <w:proofErr w:type="spellEnd"/>
            <w:r w:rsidRPr="00817CEB">
              <w:rPr>
                <w:rFonts w:eastAsia="Calibri" w:cs="Arial"/>
              </w:rPr>
              <w:t>.</w:t>
            </w:r>
          </w:p>
        </w:tc>
        <w:tc>
          <w:tcPr>
            <w:tcW w:w="6912" w:type="dxa"/>
            <w:gridSpan w:val="3"/>
            <w:tcPrChange w:id="2545" w:author="gorgemj" w:date="2017-11-30T12:36:00Z">
              <w:tcPr>
                <w:tcW w:w="5130" w:type="dxa"/>
                <w:gridSpan w:val="8"/>
              </w:tcPr>
            </w:tcPrChange>
          </w:tcPr>
          <w:p w:rsidR="00B61F44" w:rsidRDefault="00B61F44" w:rsidP="00542606">
            <w:pPr>
              <w:spacing w:before="60" w:after="60" w:line="280" w:lineRule="atLeast"/>
              <w:rPr>
                <w:rFonts w:cs="Arial"/>
              </w:rPr>
            </w:pPr>
            <w:r w:rsidRPr="00817CEB">
              <w:rPr>
                <w:rFonts w:cs="Arial"/>
              </w:rPr>
              <w:t xml:space="preserve">The </w:t>
            </w:r>
            <w:r w:rsidRPr="00817CEB">
              <w:rPr>
                <w:rFonts w:cs="Arial"/>
                <w:b/>
              </w:rPr>
              <w:t>AP1000</w:t>
            </w:r>
            <w:r w:rsidRPr="00817CEB">
              <w:rPr>
                <w:rFonts w:cs="Arial"/>
              </w:rPr>
              <w:t xml:space="preserve"> </w:t>
            </w:r>
            <w:r>
              <w:rPr>
                <w:rFonts w:cs="Arial"/>
              </w:rPr>
              <w:t>p</w:t>
            </w:r>
            <w:r w:rsidRPr="00817CEB">
              <w:rPr>
                <w:rFonts w:cs="Arial"/>
              </w:rPr>
              <w:t>lant has taken into account previous operational experien</w:t>
            </w:r>
            <w:r>
              <w:rPr>
                <w:rFonts w:cs="Arial"/>
              </w:rPr>
              <w:t xml:space="preserve">ce as discussed in </w:t>
            </w:r>
            <w:ins w:id="2546" w:author="gorgemj" w:date="2017-11-24T16:35:00Z">
              <w:r>
                <w:rPr>
                  <w:rFonts w:eastAsia="Calibri" w:cs="Arial"/>
                </w:rPr>
                <w:t xml:space="preserve">the </w:t>
              </w:r>
              <w:r w:rsidRPr="00993D67">
                <w:rPr>
                  <w:rFonts w:eastAsia="Calibri" w:cs="Arial"/>
                  <w:b/>
                </w:rPr>
                <w:t>AP1000</w:t>
              </w:r>
              <w:r>
                <w:rPr>
                  <w:rFonts w:eastAsia="Calibri" w:cs="Arial"/>
                </w:rPr>
                <w:t xml:space="preserve"> plant </w:t>
              </w:r>
              <w:r w:rsidRPr="00817CEB">
                <w:rPr>
                  <w:rFonts w:eastAsia="Calibri" w:cs="Arial"/>
                </w:rPr>
                <w:t xml:space="preserve">DCD </w:t>
              </w:r>
              <w:r>
                <w:rPr>
                  <w:rFonts w:eastAsia="Calibri" w:cs="Arial"/>
                </w:rPr>
                <w:t>[2]</w:t>
              </w:r>
            </w:ins>
            <w:del w:id="2547" w:author="gorgemj" w:date="2017-11-24T16:35:00Z">
              <w:r w:rsidDel="00F52B54">
                <w:rPr>
                  <w:rFonts w:cs="Arial"/>
                </w:rPr>
                <w:delText>DCD</w:delText>
              </w:r>
            </w:del>
            <w:r>
              <w:rPr>
                <w:rFonts w:cs="Arial"/>
              </w:rPr>
              <w:t xml:space="preserve"> Sections </w:t>
            </w:r>
            <w:r w:rsidRPr="00817CEB">
              <w:rPr>
                <w:rFonts w:cs="Arial"/>
              </w:rPr>
              <w:t>1.2 (</w:t>
            </w:r>
            <w:del w:id="2548" w:author="gorgemj" w:date="2017-11-24T16:35:00Z">
              <w:r w:rsidRPr="00817CEB" w:rsidDel="00F52B54">
                <w:rPr>
                  <w:rFonts w:cs="Arial"/>
                </w:rPr>
                <w:delText>Utility Requirement Document</w:delText>
              </w:r>
            </w:del>
            <w:ins w:id="2549" w:author="gorgemj" w:date="2017-11-24T16:35:00Z">
              <w:r>
                <w:rPr>
                  <w:rFonts w:cs="Arial"/>
                </w:rPr>
                <w:t>URD</w:t>
              </w:r>
            </w:ins>
            <w:r w:rsidRPr="00817CEB">
              <w:rPr>
                <w:rFonts w:cs="Arial"/>
              </w:rPr>
              <w:t xml:space="preserve">) and 1.9, and WCAP-15800 “Operational Assessment for </w:t>
            </w:r>
            <w:r w:rsidRPr="00912047">
              <w:rPr>
                <w:rFonts w:cs="Arial"/>
                <w:rPrChange w:id="2550" w:author="gorgemj" w:date="2017-11-20T09:37:00Z">
                  <w:rPr>
                    <w:rFonts w:cs="Arial"/>
                    <w:b/>
                  </w:rPr>
                </w:rPrChange>
              </w:rPr>
              <w:t>AP1000</w:t>
            </w:r>
            <w:r w:rsidRPr="00817CEB">
              <w:rPr>
                <w:rFonts w:cs="Arial"/>
              </w:rPr>
              <w:t>”</w:t>
            </w:r>
            <w:r>
              <w:rPr>
                <w:rFonts w:cs="Arial"/>
              </w:rPr>
              <w:t xml:space="preserve"> [10]</w:t>
            </w:r>
            <w:r w:rsidRPr="00817CEB">
              <w:rPr>
                <w:rFonts w:cs="Arial"/>
              </w:rPr>
              <w:t>.</w:t>
            </w:r>
          </w:p>
          <w:p w:rsidR="00B61F44" w:rsidRDefault="00B61F44" w:rsidP="00542606">
            <w:pPr>
              <w:spacing w:before="60" w:after="60" w:line="280" w:lineRule="atLeast"/>
              <w:rPr>
                <w:rFonts w:cs="Arial"/>
              </w:rPr>
            </w:pPr>
            <w:r w:rsidRPr="0090550F">
              <w:rPr>
                <w:rFonts w:cs="Arial"/>
              </w:rPr>
              <w:t xml:space="preserve">The </w:t>
            </w:r>
            <w:r w:rsidRPr="00E565BC">
              <w:rPr>
                <w:rFonts w:cs="Arial"/>
                <w:b/>
              </w:rPr>
              <w:t>AP1000</w:t>
            </w:r>
            <w:r w:rsidRPr="0090550F">
              <w:rPr>
                <w:rFonts w:cs="Arial"/>
              </w:rPr>
              <w:t xml:space="preserve"> plant design</w:t>
            </w:r>
            <w:r>
              <w:rPr>
                <w:rFonts w:cs="Arial"/>
              </w:rPr>
              <w:t xml:space="preserve"> </w:t>
            </w:r>
            <w:r w:rsidRPr="0090550F">
              <w:rPr>
                <w:rFonts w:cs="Arial"/>
              </w:rPr>
              <w:t>has been independently assessed</w:t>
            </w:r>
            <w:r>
              <w:rPr>
                <w:rFonts w:cs="Arial"/>
              </w:rPr>
              <w:t xml:space="preserve"> </w:t>
            </w:r>
            <w:r w:rsidRPr="0090550F">
              <w:rPr>
                <w:rFonts w:cs="Arial"/>
              </w:rPr>
              <w:t>and confirmed to meet</w:t>
            </w:r>
            <w:r>
              <w:rPr>
                <w:rFonts w:cs="Arial"/>
              </w:rPr>
              <w:t xml:space="preserve"> </w:t>
            </w:r>
            <w:r w:rsidRPr="0090550F">
              <w:rPr>
                <w:rFonts w:cs="Arial"/>
              </w:rPr>
              <w:t xml:space="preserve">the requirements of the EUR document and </w:t>
            </w:r>
            <w:r>
              <w:rPr>
                <w:rFonts w:cs="Arial"/>
              </w:rPr>
              <w:t xml:space="preserve">the </w:t>
            </w:r>
            <w:r w:rsidRPr="0090550F">
              <w:rPr>
                <w:rFonts w:cs="Arial"/>
              </w:rPr>
              <w:t xml:space="preserve">EPRI </w:t>
            </w:r>
            <w:del w:id="2551" w:author="gorgemj" w:date="2017-11-20T09:42:00Z">
              <w:r w:rsidRPr="0090550F" w:rsidDel="00A51CC3">
                <w:rPr>
                  <w:rFonts w:cs="Arial"/>
                </w:rPr>
                <w:delText xml:space="preserve">Advanced Light Water Reactor </w:delText>
              </w:r>
            </w:del>
            <w:r w:rsidRPr="0090550F">
              <w:rPr>
                <w:rFonts w:cs="Arial"/>
              </w:rPr>
              <w:t>URD</w:t>
            </w:r>
            <w:r>
              <w:rPr>
                <w:rFonts w:cs="Arial"/>
              </w:rPr>
              <w:t xml:space="preserve"> which address utility requirements for the next generation of nuclear reactors</w:t>
            </w:r>
            <w:r w:rsidRPr="0090550F">
              <w:rPr>
                <w:rFonts w:cs="Arial"/>
              </w:rPr>
              <w:t>.</w:t>
            </w:r>
            <w:r>
              <w:rPr>
                <w:rFonts w:cs="Arial"/>
              </w:rPr>
              <w:t xml:space="preserve"> </w:t>
            </w:r>
          </w:p>
          <w:p w:rsidR="00B61F44" w:rsidRDefault="00B61F44" w:rsidP="00542606">
            <w:pPr>
              <w:spacing w:before="60" w:after="60" w:line="280" w:lineRule="atLeast"/>
              <w:rPr>
                <w:rFonts w:cs="Arial"/>
              </w:rPr>
            </w:pPr>
            <w:r>
              <w:rPr>
                <w:rFonts w:cs="Arial"/>
              </w:rPr>
              <w:t>Wi</w:t>
            </w:r>
            <w:r w:rsidRPr="0051652D">
              <w:rPr>
                <w:rFonts w:cs="Arial"/>
              </w:rPr>
              <w:t xml:space="preserve">th each new </w:t>
            </w:r>
            <w:r w:rsidRPr="00E565BC">
              <w:rPr>
                <w:rFonts w:cs="Arial"/>
                <w:b/>
              </w:rPr>
              <w:t xml:space="preserve">AP1000 </w:t>
            </w:r>
            <w:r w:rsidRPr="0051652D">
              <w:rPr>
                <w:rFonts w:cs="Arial"/>
              </w:rPr>
              <w:t>plant</w:t>
            </w:r>
            <w:r>
              <w:rPr>
                <w:rFonts w:cs="Arial"/>
              </w:rPr>
              <w:t xml:space="preserve"> </w:t>
            </w:r>
            <w:r w:rsidRPr="0051652D">
              <w:rPr>
                <w:rFonts w:cs="Arial"/>
              </w:rPr>
              <w:t>constructed,</w:t>
            </w:r>
            <w:r>
              <w:rPr>
                <w:rFonts w:cs="Arial"/>
              </w:rPr>
              <w:t xml:space="preserve"> </w:t>
            </w:r>
            <w:r w:rsidRPr="00E565BC">
              <w:rPr>
                <w:rFonts w:cs="Arial"/>
                <w:b/>
              </w:rPr>
              <w:t>AP1000</w:t>
            </w:r>
            <w:r>
              <w:rPr>
                <w:rFonts w:cs="Arial"/>
              </w:rPr>
              <w:t xml:space="preserve"> plant </w:t>
            </w:r>
            <w:r w:rsidRPr="0051652D">
              <w:rPr>
                <w:rFonts w:cs="Arial"/>
              </w:rPr>
              <w:t>standardization has allowed lessons learned</w:t>
            </w:r>
            <w:r>
              <w:rPr>
                <w:rFonts w:cs="Arial"/>
              </w:rPr>
              <w:t xml:space="preserve"> </w:t>
            </w:r>
            <w:r w:rsidRPr="0051652D">
              <w:rPr>
                <w:rFonts w:cs="Arial"/>
              </w:rPr>
              <w:t>to be swiftly and efficiently applied</w:t>
            </w:r>
            <w:r>
              <w:rPr>
                <w:rFonts w:cs="Arial"/>
              </w:rPr>
              <w:t xml:space="preserve"> to future new </w:t>
            </w:r>
            <w:r w:rsidRPr="00E565BC">
              <w:rPr>
                <w:rFonts w:cs="Arial"/>
                <w:b/>
              </w:rPr>
              <w:t>AP1000</w:t>
            </w:r>
            <w:r>
              <w:rPr>
                <w:rFonts w:cs="Arial"/>
              </w:rPr>
              <w:t xml:space="preserve"> plant projects.</w:t>
            </w:r>
          </w:p>
          <w:p w:rsidR="00B61F44" w:rsidRDefault="00B61F44">
            <w:pPr>
              <w:spacing w:before="60" w:after="60" w:line="280" w:lineRule="atLeast"/>
              <w:rPr>
                <w:rFonts w:cs="Arial"/>
                <w:b/>
              </w:rPr>
            </w:pPr>
            <w:r>
              <w:rPr>
                <w:rFonts w:cs="Arial"/>
              </w:rPr>
              <w:t xml:space="preserve">Also see response for </w:t>
            </w:r>
            <w:del w:id="2552" w:author="gorgemj" w:date="2017-11-26T20:44:00Z">
              <w:r w:rsidDel="004B08EF">
                <w:rPr>
                  <w:rFonts w:cs="Arial"/>
                </w:rPr>
                <w:delText xml:space="preserve">Item </w:delText>
              </w:r>
            </w:del>
            <w:ins w:id="2553" w:author="gorgemj" w:date="2017-11-26T20:44:00Z">
              <w:r>
                <w:rPr>
                  <w:rFonts w:cs="Arial"/>
                </w:rPr>
                <w:t xml:space="preserve">Paragraph </w:t>
              </w:r>
            </w:ins>
            <w:r>
              <w:rPr>
                <w:rFonts w:cs="Arial"/>
              </w:rPr>
              <w:t>3.3.</w:t>
            </w:r>
          </w:p>
        </w:tc>
      </w:tr>
      <w:tr w:rsidR="00B61F44" w:rsidRPr="00817CEB" w:rsidTr="00814E5E">
        <w:trPr>
          <w:cantSplit/>
          <w:trPrChange w:id="2554" w:author="gorgemj" w:date="2017-11-30T12:36:00Z">
            <w:trPr>
              <w:gridBefore w:val="6"/>
              <w:gridAfter w:val="0"/>
              <w:cantSplit/>
            </w:trPr>
          </w:trPrChange>
        </w:trPr>
        <w:tc>
          <w:tcPr>
            <w:tcW w:w="947" w:type="dxa"/>
            <w:tcPrChange w:id="2555" w:author="gorgemj" w:date="2017-11-30T12:36:00Z">
              <w:tcPr>
                <w:tcW w:w="945" w:type="dxa"/>
                <w:gridSpan w:val="6"/>
              </w:tcPr>
            </w:tcPrChange>
          </w:tcPr>
          <w:p w:rsidR="00B61F44" w:rsidRPr="00A51CC3" w:rsidRDefault="00B61F44" w:rsidP="00542606">
            <w:pPr>
              <w:autoSpaceDE w:val="0"/>
              <w:autoSpaceDN w:val="0"/>
              <w:adjustRightInd w:val="0"/>
              <w:spacing w:before="60" w:after="60" w:line="280" w:lineRule="atLeast"/>
              <w:jc w:val="center"/>
              <w:rPr>
                <w:rFonts w:cs="Arial"/>
                <w:rPrChange w:id="2556" w:author="gorgemj" w:date="2017-11-20T09:44:00Z">
                  <w:rPr>
                    <w:rFonts w:cs="Arial"/>
                    <w:b/>
                  </w:rPr>
                </w:rPrChange>
              </w:rPr>
            </w:pPr>
            <w:r w:rsidRPr="00A51CC3">
              <w:rPr>
                <w:rFonts w:cs="Arial"/>
                <w:rPrChange w:id="2557" w:author="gorgemj" w:date="2017-11-20T09:44:00Z">
                  <w:rPr>
                    <w:rFonts w:cs="Arial"/>
                    <w:b/>
                  </w:rPr>
                </w:rPrChange>
              </w:rPr>
              <w:t>4.7</w:t>
            </w:r>
          </w:p>
        </w:tc>
        <w:tc>
          <w:tcPr>
            <w:tcW w:w="693" w:type="dxa"/>
            <w:tcPrChange w:id="2558" w:author="gorgemj" w:date="2017-11-30T12:36:00Z">
              <w:tcPr>
                <w:tcW w:w="747" w:type="dxa"/>
                <w:gridSpan w:val="3"/>
              </w:tcPr>
            </w:tcPrChange>
          </w:tcPr>
          <w:p w:rsidR="00B61F44" w:rsidRPr="00A51CC3" w:rsidRDefault="00B61F44" w:rsidP="00542606">
            <w:pPr>
              <w:autoSpaceDE w:val="0"/>
              <w:autoSpaceDN w:val="0"/>
              <w:adjustRightInd w:val="0"/>
              <w:spacing w:before="60" w:after="60" w:line="280" w:lineRule="atLeast"/>
              <w:jc w:val="center"/>
              <w:rPr>
                <w:rFonts w:cs="Arial"/>
                <w:bCs/>
                <w:color w:val="000000"/>
                <w:sz w:val="24"/>
                <w:szCs w:val="24"/>
                <w:rPrChange w:id="2559" w:author="gorgemj" w:date="2017-11-20T09:44:00Z">
                  <w:rPr>
                    <w:rFonts w:cs="Arial"/>
                    <w:b/>
                    <w:bCs/>
                    <w:color w:val="000000"/>
                    <w:sz w:val="24"/>
                    <w:szCs w:val="24"/>
                  </w:rPr>
                </w:rPrChange>
              </w:rPr>
            </w:pPr>
            <w:r w:rsidRPr="00A51CC3">
              <w:rPr>
                <w:rFonts w:cs="Arial"/>
                <w:bCs/>
                <w:rPrChange w:id="2560" w:author="gorgemj" w:date="2017-11-20T09:44:00Z">
                  <w:rPr>
                    <w:rFonts w:cs="Arial"/>
                    <w:b/>
                    <w:bCs/>
                  </w:rPr>
                </w:rPrChange>
              </w:rPr>
              <w:t>1</w:t>
            </w:r>
          </w:p>
        </w:tc>
        <w:tc>
          <w:tcPr>
            <w:tcW w:w="5038" w:type="dxa"/>
            <w:gridSpan w:val="2"/>
            <w:tcPrChange w:id="2561" w:author="gorgemj" w:date="2017-11-30T12:36:00Z">
              <w:tcPr>
                <w:tcW w:w="6768" w:type="dxa"/>
                <w:gridSpan w:val="7"/>
              </w:tcPr>
            </w:tcPrChange>
          </w:tcPr>
          <w:p w:rsidR="00B61F44" w:rsidRPr="00817CEB" w:rsidRDefault="00B61F44">
            <w:pPr>
              <w:autoSpaceDE w:val="0"/>
              <w:autoSpaceDN w:val="0"/>
              <w:adjustRightInd w:val="0"/>
              <w:spacing w:before="60" w:after="60" w:line="280" w:lineRule="atLeast"/>
              <w:rPr>
                <w:rFonts w:eastAsia="Calibri" w:cs="Arial"/>
              </w:rPr>
            </w:pPr>
            <w:r w:rsidRPr="00817CEB">
              <w:rPr>
                <w:rFonts w:eastAsia="Calibri" w:cs="Arial"/>
              </w:rPr>
              <w:t xml:space="preserve">The design shall take due account of the results of deterministic safety analyses and probabilistic safety analyses, to ensure that due consideration </w:t>
            </w:r>
            <w:del w:id="2562" w:author="gorgemj" w:date="2017-11-20T09:44:00Z">
              <w:r w:rsidRPr="00817CEB" w:rsidDel="00A51CC3">
                <w:rPr>
                  <w:rFonts w:eastAsia="Calibri" w:cs="Arial"/>
                </w:rPr>
                <w:delText>has been</w:delText>
              </w:r>
            </w:del>
            <w:ins w:id="2563" w:author="gorgemj" w:date="2017-11-20T09:44:00Z">
              <w:r>
                <w:rPr>
                  <w:rFonts w:eastAsia="Calibri" w:cs="Arial"/>
                </w:rPr>
                <w:t>is</w:t>
              </w:r>
            </w:ins>
            <w:r w:rsidRPr="00817CEB">
              <w:rPr>
                <w:rFonts w:eastAsia="Calibri" w:cs="Arial"/>
              </w:rPr>
              <w:t xml:space="preserve"> given to the prevention of accidents and to </w:t>
            </w:r>
            <w:del w:id="2564" w:author="gorgemj" w:date="2017-11-20T09:44:00Z">
              <w:r w:rsidRPr="00817CEB" w:rsidDel="00A51CC3">
                <w:rPr>
                  <w:rFonts w:eastAsia="Calibri" w:cs="Arial"/>
                </w:rPr>
                <w:delText xml:space="preserve">the </w:delText>
              </w:r>
            </w:del>
            <w:r w:rsidRPr="00817CEB">
              <w:rPr>
                <w:rFonts w:eastAsia="Calibri" w:cs="Arial"/>
              </w:rPr>
              <w:t>mitigation of the consequences of any accidents that do occur.</w:t>
            </w:r>
          </w:p>
        </w:tc>
        <w:tc>
          <w:tcPr>
            <w:tcW w:w="6912" w:type="dxa"/>
            <w:gridSpan w:val="3"/>
            <w:tcPrChange w:id="2565" w:author="gorgemj" w:date="2017-11-30T12:36:00Z">
              <w:tcPr>
                <w:tcW w:w="5130" w:type="dxa"/>
                <w:gridSpan w:val="8"/>
              </w:tcPr>
            </w:tcPrChange>
          </w:tcPr>
          <w:p w:rsidR="00B61F44" w:rsidRDefault="00B61F44" w:rsidP="00542606">
            <w:pPr>
              <w:spacing w:before="60" w:after="60" w:line="280" w:lineRule="atLeast"/>
              <w:rPr>
                <w:rFonts w:cs="Arial"/>
              </w:rPr>
            </w:pPr>
            <w:r w:rsidRPr="009B1A3E">
              <w:rPr>
                <w:rFonts w:cs="Arial"/>
              </w:rPr>
              <w:t>The</w:t>
            </w:r>
            <w:r w:rsidRPr="00E565BC">
              <w:rPr>
                <w:rFonts w:cs="Arial"/>
                <w:b/>
              </w:rPr>
              <w:t xml:space="preserve"> AP1000</w:t>
            </w:r>
            <w:r>
              <w:rPr>
                <w:rFonts w:cs="Arial"/>
              </w:rPr>
              <w:t xml:space="preserve"> </w:t>
            </w:r>
            <w:ins w:id="2566" w:author="gorgemj" w:date="2017-11-20T10:26:00Z">
              <w:r>
                <w:rPr>
                  <w:rFonts w:cs="Arial"/>
                </w:rPr>
                <w:t xml:space="preserve">plant </w:t>
              </w:r>
            </w:ins>
            <w:r>
              <w:rPr>
                <w:rFonts w:cs="Arial"/>
              </w:rPr>
              <w:t>design balances the prevention of accidents and their mitigation in the case they occur.</w:t>
            </w:r>
          </w:p>
          <w:p w:rsidR="00B61F44" w:rsidDel="00424E88" w:rsidRDefault="00B61F44" w:rsidP="00542606">
            <w:pPr>
              <w:spacing w:before="60" w:after="60" w:line="280" w:lineRule="atLeast"/>
              <w:rPr>
                <w:del w:id="2567" w:author="gorgemj" w:date="2017-11-20T09:46:00Z"/>
                <w:rFonts w:cs="Arial"/>
                <w:color w:val="000000"/>
                <w:sz w:val="24"/>
                <w:szCs w:val="24"/>
              </w:rPr>
            </w:pPr>
            <w:r>
              <w:rPr>
                <w:rFonts w:cs="Arial"/>
              </w:rPr>
              <w:t xml:space="preserve">Refer to the response to Requirements 1, 2, 3. </w:t>
            </w:r>
            <w:proofErr w:type="gramStart"/>
            <w:r>
              <w:rPr>
                <w:rFonts w:cs="Arial"/>
              </w:rPr>
              <w:t xml:space="preserve">The </w:t>
            </w:r>
            <w:proofErr w:type="spellStart"/>
            <w:r>
              <w:rPr>
                <w:rFonts w:cs="Arial"/>
              </w:rPr>
              <w:t>DiD</w:t>
            </w:r>
            <w:proofErr w:type="spellEnd"/>
            <w:proofErr w:type="gramEnd"/>
            <w:r>
              <w:rPr>
                <w:rFonts w:cs="Arial"/>
              </w:rPr>
              <w:t xml:space="preserve"> systems provide investment protection actuating as one of the first lines of defense for mitigation of an abnormal condition</w:t>
            </w:r>
            <w:ins w:id="2568" w:author="gorgemj" w:date="2017-11-20T09:46:00Z">
              <w:r>
                <w:rPr>
                  <w:rFonts w:cs="Arial"/>
                </w:rPr>
                <w:t xml:space="preserve"> and minimize the demand on the passive safety systems</w:t>
              </w:r>
            </w:ins>
            <w:del w:id="2569" w:author="gorgemj" w:date="2017-11-20T09:46:00Z">
              <w:r w:rsidDel="00424E88">
                <w:rPr>
                  <w:rFonts w:cs="Arial"/>
                </w:rPr>
                <w:delText>. Their aim is to prevent safety (passive) systems actuation when not really needed</w:delText>
              </w:r>
            </w:del>
            <w:r>
              <w:rPr>
                <w:rFonts w:cs="Arial"/>
              </w:rPr>
              <w:t>.</w:t>
            </w:r>
            <w:ins w:id="2570" w:author="gorgemj" w:date="2017-11-20T09:46:00Z">
              <w:r>
                <w:rPr>
                  <w:rFonts w:cs="Arial"/>
                </w:rPr>
                <w:t xml:space="preserve"> </w:t>
              </w:r>
            </w:ins>
          </w:p>
          <w:p w:rsidR="00B61F44" w:rsidRDefault="00B61F44" w:rsidP="00542606">
            <w:pPr>
              <w:spacing w:before="60" w:after="60" w:line="280" w:lineRule="atLeast"/>
              <w:rPr>
                <w:rFonts w:cs="Arial"/>
                <w:color w:val="000000"/>
                <w:sz w:val="24"/>
                <w:szCs w:val="24"/>
              </w:rPr>
            </w:pPr>
            <w:r>
              <w:rPr>
                <w:rFonts w:cs="Arial"/>
              </w:rPr>
              <w:t xml:space="preserve">If </w:t>
            </w:r>
            <w:proofErr w:type="spellStart"/>
            <w:r>
              <w:rPr>
                <w:rFonts w:cs="Arial"/>
              </w:rPr>
              <w:t>DiD</w:t>
            </w:r>
            <w:proofErr w:type="spellEnd"/>
            <w:r>
              <w:rPr>
                <w:rFonts w:cs="Arial"/>
              </w:rPr>
              <w:t xml:space="preserve"> systems are not sufficient to recover from the event the passive safety systems will actuate.</w:t>
            </w:r>
            <w:ins w:id="2571" w:author="gorgemj" w:date="2017-11-20T09:46:00Z">
              <w:r>
                <w:rPr>
                  <w:rFonts w:cs="Arial"/>
                </w:rPr>
                <w:t xml:space="preserve"> </w:t>
              </w:r>
            </w:ins>
            <w:ins w:id="2572" w:author="gorgemj" w:date="2017-11-20T09:47:00Z">
              <w:r>
                <w:rPr>
                  <w:rFonts w:cs="Arial"/>
                </w:rPr>
                <w:t>D</w:t>
              </w:r>
              <w:r w:rsidRPr="004549DC">
                <w:rPr>
                  <w:rFonts w:cs="Arial"/>
                </w:rPr>
                <w:t xml:space="preserve">iversity incorporated into the </w:t>
              </w:r>
              <w:r>
                <w:rPr>
                  <w:rFonts w:cs="Arial"/>
                </w:rPr>
                <w:t>passive safety systems</w:t>
              </w:r>
              <w:r w:rsidRPr="00E565BC">
                <w:rPr>
                  <w:rFonts w:cs="Arial"/>
                </w:rPr>
                <w:t xml:space="preserve"> based on the PRA insights, allow them to provide diverse passive means of mitigation of the most frequent occurrences.</w:t>
              </w:r>
            </w:ins>
          </w:p>
          <w:p w:rsidR="00B61F44" w:rsidRDefault="00B61F44" w:rsidP="00A366D5">
            <w:pPr>
              <w:spacing w:before="60" w:after="60" w:line="280" w:lineRule="atLeast"/>
              <w:rPr>
                <w:rFonts w:cs="Arial"/>
                <w:color w:val="000000"/>
                <w:sz w:val="24"/>
                <w:szCs w:val="24"/>
              </w:rPr>
            </w:pPr>
            <w:r w:rsidRPr="00E825A9">
              <w:rPr>
                <w:rFonts w:cs="Arial"/>
              </w:rPr>
              <w:t xml:space="preserve">The </w:t>
            </w:r>
            <w:ins w:id="2573" w:author="gorgemj" w:date="2017-11-24T16:36:00Z">
              <w:r w:rsidRPr="00993D67">
                <w:rPr>
                  <w:rFonts w:eastAsia="Calibri" w:cs="Arial"/>
                  <w:b/>
                </w:rPr>
                <w:t>AP1000</w:t>
              </w:r>
              <w:r>
                <w:rPr>
                  <w:rFonts w:eastAsia="Calibri" w:cs="Arial"/>
                </w:rPr>
                <w:t xml:space="preserve"> plant </w:t>
              </w:r>
              <w:r w:rsidRPr="00817CEB">
                <w:rPr>
                  <w:rFonts w:eastAsia="Calibri" w:cs="Arial"/>
                </w:rPr>
                <w:t xml:space="preserve">DCD </w:t>
              </w:r>
              <w:r>
                <w:rPr>
                  <w:rFonts w:eastAsia="Calibri" w:cs="Arial"/>
                </w:rPr>
                <w:t>[2]</w:t>
              </w:r>
            </w:ins>
            <w:del w:id="2574" w:author="gorgemj" w:date="2017-11-24T16:36:00Z">
              <w:r w:rsidRPr="00E825A9" w:rsidDel="00F52B54">
                <w:rPr>
                  <w:rFonts w:cs="Arial"/>
                </w:rPr>
                <w:delText>DCD</w:delText>
              </w:r>
            </w:del>
            <w:r w:rsidRPr="00E825A9">
              <w:rPr>
                <w:rFonts w:cs="Arial"/>
              </w:rPr>
              <w:t xml:space="preserve"> as a whole provides a comprehensive </w:t>
            </w:r>
            <w:r w:rsidRPr="00E825A9">
              <w:rPr>
                <w:rFonts w:cs="Arial"/>
                <w:b/>
              </w:rPr>
              <w:t>AP1000</w:t>
            </w:r>
            <w:r w:rsidRPr="00E825A9">
              <w:rPr>
                <w:rFonts w:cs="Arial"/>
              </w:rPr>
              <w:t xml:space="preserve"> </w:t>
            </w:r>
            <w:r>
              <w:rPr>
                <w:rFonts w:cs="Arial"/>
              </w:rPr>
              <w:t>p</w:t>
            </w:r>
            <w:r w:rsidRPr="00E825A9">
              <w:rPr>
                <w:rFonts w:cs="Arial"/>
              </w:rPr>
              <w:t xml:space="preserve">lant safety assessment. The deterministic safety analyses are discussed in </w:t>
            </w:r>
            <w:ins w:id="2575" w:author="gorgemj" w:date="2017-11-24T16:36:00Z">
              <w:r>
                <w:rPr>
                  <w:rFonts w:eastAsia="Calibri" w:cs="Arial"/>
                </w:rPr>
                <w:t xml:space="preserve">the </w:t>
              </w:r>
              <w:r w:rsidRPr="00993D67">
                <w:rPr>
                  <w:rFonts w:eastAsia="Calibri" w:cs="Arial"/>
                  <w:b/>
                </w:rPr>
                <w:t>AP1000</w:t>
              </w:r>
              <w:r>
                <w:rPr>
                  <w:rFonts w:eastAsia="Calibri" w:cs="Arial"/>
                </w:rPr>
                <w:t xml:space="preserve"> plant </w:t>
              </w:r>
              <w:r w:rsidRPr="00817CEB">
                <w:rPr>
                  <w:rFonts w:eastAsia="Calibri" w:cs="Arial"/>
                </w:rPr>
                <w:t xml:space="preserve">DCD </w:t>
              </w:r>
              <w:r>
                <w:rPr>
                  <w:rFonts w:eastAsia="Calibri" w:cs="Arial"/>
                </w:rPr>
                <w:t>[2]</w:t>
              </w:r>
            </w:ins>
            <w:del w:id="2576" w:author="gorgemj" w:date="2017-11-24T16:36:00Z">
              <w:r w:rsidRPr="00E825A9" w:rsidDel="00F52B54">
                <w:rPr>
                  <w:rFonts w:cs="Arial"/>
                </w:rPr>
                <w:delText>DCD</w:delText>
              </w:r>
            </w:del>
            <w:r w:rsidRPr="00E825A9">
              <w:rPr>
                <w:rFonts w:cs="Arial"/>
              </w:rPr>
              <w:t xml:space="preserve"> Chapter 6, </w:t>
            </w:r>
            <w:r>
              <w:rPr>
                <w:rFonts w:cs="Arial"/>
              </w:rPr>
              <w:t xml:space="preserve">Section </w:t>
            </w:r>
            <w:r w:rsidRPr="00E825A9">
              <w:rPr>
                <w:rFonts w:cs="Arial"/>
              </w:rPr>
              <w:t xml:space="preserve">9.1, and </w:t>
            </w:r>
            <w:r>
              <w:rPr>
                <w:rFonts w:cs="Arial"/>
              </w:rPr>
              <w:t xml:space="preserve">Chapter </w:t>
            </w:r>
            <w:r w:rsidRPr="00E825A9">
              <w:rPr>
                <w:rFonts w:cs="Arial"/>
              </w:rPr>
              <w:t xml:space="preserve">15; and the </w:t>
            </w:r>
            <w:del w:id="2577" w:author="gorgemj" w:date="2017-11-24T16:36:00Z">
              <w:r w:rsidRPr="00E825A9" w:rsidDel="00F52B54">
                <w:rPr>
                  <w:rFonts w:cs="Arial"/>
                </w:rPr>
                <w:delText>probabilistic analyses</w:delText>
              </w:r>
            </w:del>
            <w:ins w:id="2578" w:author="gorgemj" w:date="2017-11-24T16:36:00Z">
              <w:r>
                <w:rPr>
                  <w:rFonts w:cs="Arial"/>
                </w:rPr>
                <w:t>PRA</w:t>
              </w:r>
            </w:ins>
            <w:r w:rsidRPr="00E825A9">
              <w:rPr>
                <w:rFonts w:cs="Arial"/>
              </w:rPr>
              <w:t xml:space="preserve"> are discussed in </w:t>
            </w:r>
            <w:ins w:id="2579" w:author="gorgemj" w:date="2017-11-24T16:36:00Z">
              <w:r>
                <w:rPr>
                  <w:rFonts w:eastAsia="Calibri" w:cs="Arial"/>
                </w:rPr>
                <w:t xml:space="preserve">the </w:t>
              </w:r>
              <w:r w:rsidRPr="00993D67">
                <w:rPr>
                  <w:rFonts w:eastAsia="Calibri" w:cs="Arial"/>
                  <w:b/>
                </w:rPr>
                <w:t>AP1000</w:t>
              </w:r>
              <w:r>
                <w:rPr>
                  <w:rFonts w:eastAsia="Calibri" w:cs="Arial"/>
                </w:rPr>
                <w:t xml:space="preserve"> plant </w:t>
              </w:r>
              <w:r w:rsidRPr="00817CEB">
                <w:rPr>
                  <w:rFonts w:eastAsia="Calibri" w:cs="Arial"/>
                </w:rPr>
                <w:t xml:space="preserve">DCD </w:t>
              </w:r>
              <w:r>
                <w:rPr>
                  <w:rFonts w:eastAsia="Calibri" w:cs="Arial"/>
                </w:rPr>
                <w:t>[2]</w:t>
              </w:r>
            </w:ins>
            <w:del w:id="2580" w:author="gorgemj" w:date="2017-11-24T16:36:00Z">
              <w:r w:rsidRPr="00E825A9" w:rsidDel="00F52B54">
                <w:rPr>
                  <w:rFonts w:cs="Arial"/>
                </w:rPr>
                <w:delText>DCD</w:delText>
              </w:r>
            </w:del>
            <w:r w:rsidRPr="00E825A9">
              <w:rPr>
                <w:rFonts w:cs="Arial"/>
              </w:rPr>
              <w:t xml:space="preserve"> Chapter 19. </w:t>
            </w:r>
          </w:p>
        </w:tc>
      </w:tr>
      <w:tr w:rsidR="00B61F44" w:rsidRPr="00817CEB" w:rsidTr="00814E5E">
        <w:trPr>
          <w:cantSplit/>
          <w:trPrChange w:id="2581" w:author="gorgemj" w:date="2017-11-30T12:36:00Z">
            <w:trPr>
              <w:gridBefore w:val="6"/>
              <w:gridAfter w:val="0"/>
              <w:cantSplit/>
            </w:trPr>
          </w:trPrChange>
        </w:trPr>
        <w:tc>
          <w:tcPr>
            <w:tcW w:w="947" w:type="dxa"/>
            <w:tcPrChange w:id="2582" w:author="gorgemj" w:date="2017-11-30T12:36:00Z">
              <w:tcPr>
                <w:tcW w:w="945" w:type="dxa"/>
                <w:gridSpan w:val="6"/>
              </w:tcPr>
            </w:tcPrChange>
          </w:tcPr>
          <w:p w:rsidR="00B61F44" w:rsidRPr="00424E88" w:rsidRDefault="00B61F44" w:rsidP="00542606">
            <w:pPr>
              <w:autoSpaceDE w:val="0"/>
              <w:autoSpaceDN w:val="0"/>
              <w:adjustRightInd w:val="0"/>
              <w:spacing w:before="60" w:after="60" w:line="280" w:lineRule="atLeast"/>
              <w:jc w:val="center"/>
              <w:rPr>
                <w:rFonts w:cs="Arial"/>
                <w:rPrChange w:id="2583" w:author="gorgemj" w:date="2017-11-20T09:48:00Z">
                  <w:rPr>
                    <w:rFonts w:cs="Arial"/>
                    <w:b/>
                  </w:rPr>
                </w:rPrChange>
              </w:rPr>
            </w:pPr>
            <w:r w:rsidRPr="00424E88">
              <w:rPr>
                <w:rFonts w:cs="Arial"/>
                <w:rPrChange w:id="2584" w:author="gorgemj" w:date="2017-11-20T09:48:00Z">
                  <w:rPr>
                    <w:rFonts w:cs="Arial"/>
                    <w:b/>
                  </w:rPr>
                </w:rPrChange>
              </w:rPr>
              <w:t>4.8</w:t>
            </w:r>
          </w:p>
        </w:tc>
        <w:tc>
          <w:tcPr>
            <w:tcW w:w="693" w:type="dxa"/>
            <w:tcPrChange w:id="2585" w:author="gorgemj" w:date="2017-11-30T12:36:00Z">
              <w:tcPr>
                <w:tcW w:w="747" w:type="dxa"/>
                <w:gridSpan w:val="3"/>
              </w:tcPr>
            </w:tcPrChange>
          </w:tcPr>
          <w:p w:rsidR="00B61F44" w:rsidRPr="00424E88" w:rsidRDefault="00B61F44" w:rsidP="00542606">
            <w:pPr>
              <w:autoSpaceDE w:val="0"/>
              <w:autoSpaceDN w:val="0"/>
              <w:adjustRightInd w:val="0"/>
              <w:spacing w:before="60" w:after="60" w:line="280" w:lineRule="atLeast"/>
              <w:jc w:val="center"/>
              <w:rPr>
                <w:rFonts w:cs="Arial"/>
                <w:bCs/>
                <w:color w:val="000000"/>
                <w:sz w:val="24"/>
                <w:szCs w:val="24"/>
                <w:rPrChange w:id="2586" w:author="gorgemj" w:date="2017-11-20T09:48:00Z">
                  <w:rPr>
                    <w:rFonts w:cs="Arial"/>
                    <w:b/>
                    <w:bCs/>
                    <w:color w:val="000000"/>
                    <w:sz w:val="24"/>
                    <w:szCs w:val="24"/>
                  </w:rPr>
                </w:rPrChange>
              </w:rPr>
            </w:pPr>
            <w:r w:rsidRPr="00424E88">
              <w:rPr>
                <w:rFonts w:cs="Arial"/>
                <w:bCs/>
                <w:rPrChange w:id="2587" w:author="gorgemj" w:date="2017-11-20T09:48:00Z">
                  <w:rPr>
                    <w:rFonts w:cs="Arial"/>
                    <w:b/>
                    <w:bCs/>
                  </w:rPr>
                </w:rPrChange>
              </w:rPr>
              <w:t>1</w:t>
            </w:r>
          </w:p>
        </w:tc>
        <w:tc>
          <w:tcPr>
            <w:tcW w:w="5038" w:type="dxa"/>
            <w:gridSpan w:val="2"/>
            <w:tcPrChange w:id="2588" w:author="gorgemj" w:date="2017-11-30T12:36:00Z">
              <w:tcPr>
                <w:tcW w:w="6768" w:type="dxa"/>
                <w:gridSpan w:val="7"/>
              </w:tcPr>
            </w:tcPrChange>
          </w:tcPr>
          <w:p w:rsidR="00B61F44" w:rsidRPr="00817CEB" w:rsidRDefault="00B61F44" w:rsidP="00542606">
            <w:pPr>
              <w:autoSpaceDE w:val="0"/>
              <w:autoSpaceDN w:val="0"/>
              <w:adjustRightInd w:val="0"/>
              <w:spacing w:before="60" w:after="60" w:line="280" w:lineRule="atLeast"/>
              <w:rPr>
                <w:rFonts w:eastAsia="Calibri" w:cs="Arial"/>
              </w:rPr>
            </w:pPr>
            <w:r w:rsidRPr="00817CEB">
              <w:rPr>
                <w:rFonts w:eastAsia="Calibri" w:cs="Arial"/>
              </w:rPr>
              <w:t>The design shall be such as to ensure that the generation of radioactive waste and discharges are kept to the minimum practicable levels in terms of both activity and volume, by means of appropriate design measures and operational and decommissioning practices.</w:t>
            </w:r>
          </w:p>
        </w:tc>
        <w:tc>
          <w:tcPr>
            <w:tcW w:w="6912" w:type="dxa"/>
            <w:gridSpan w:val="3"/>
            <w:tcPrChange w:id="2589" w:author="gorgemj" w:date="2017-11-30T12:36:00Z">
              <w:tcPr>
                <w:tcW w:w="5130" w:type="dxa"/>
                <w:gridSpan w:val="8"/>
              </w:tcPr>
            </w:tcPrChange>
          </w:tcPr>
          <w:p w:rsidR="00B61F44" w:rsidRDefault="00B61F44" w:rsidP="00A366D5">
            <w:pPr>
              <w:spacing w:before="60" w:after="60" w:line="280" w:lineRule="atLeast"/>
              <w:rPr>
                <w:rFonts w:cs="Arial"/>
                <w:b/>
              </w:rPr>
            </w:pPr>
            <w:r w:rsidRPr="00817CEB">
              <w:rPr>
                <w:rFonts w:cs="Arial"/>
              </w:rPr>
              <w:t xml:space="preserve">The </w:t>
            </w:r>
            <w:r w:rsidRPr="00817CEB">
              <w:rPr>
                <w:rFonts w:cs="Arial"/>
                <w:b/>
              </w:rPr>
              <w:t>AP1000</w:t>
            </w:r>
            <w:r w:rsidRPr="00817CEB">
              <w:rPr>
                <w:rFonts w:cs="Arial"/>
              </w:rPr>
              <w:t xml:space="preserve"> </w:t>
            </w:r>
            <w:r>
              <w:rPr>
                <w:rFonts w:cs="Arial"/>
              </w:rPr>
              <w:t>p</w:t>
            </w:r>
            <w:r w:rsidRPr="00817CEB">
              <w:rPr>
                <w:rFonts w:cs="Arial"/>
              </w:rPr>
              <w:t xml:space="preserve">lant minimizes the activity and volume of radioactive waste as discussed in </w:t>
            </w:r>
            <w:ins w:id="2590" w:author="gorgemj" w:date="2017-11-24T16:36:00Z">
              <w:r>
                <w:rPr>
                  <w:rFonts w:eastAsia="Calibri" w:cs="Arial"/>
                </w:rPr>
                <w:t xml:space="preserve">the </w:t>
              </w:r>
              <w:r w:rsidRPr="00993D67">
                <w:rPr>
                  <w:rFonts w:eastAsia="Calibri" w:cs="Arial"/>
                  <w:b/>
                </w:rPr>
                <w:t>AP1000</w:t>
              </w:r>
              <w:r>
                <w:rPr>
                  <w:rFonts w:eastAsia="Calibri" w:cs="Arial"/>
                </w:rPr>
                <w:t xml:space="preserve"> plant </w:t>
              </w:r>
              <w:r w:rsidRPr="00817CEB">
                <w:rPr>
                  <w:rFonts w:eastAsia="Calibri" w:cs="Arial"/>
                </w:rPr>
                <w:t xml:space="preserve">DCD </w:t>
              </w:r>
              <w:r>
                <w:rPr>
                  <w:rFonts w:eastAsia="Calibri" w:cs="Arial"/>
                </w:rPr>
                <w:t>[2]</w:t>
              </w:r>
            </w:ins>
            <w:del w:id="2591" w:author="gorgemj" w:date="2017-11-24T16:36:00Z">
              <w:r w:rsidRPr="00817CEB" w:rsidDel="00F52B54">
                <w:rPr>
                  <w:rFonts w:cs="Arial"/>
                </w:rPr>
                <w:delText>DCD</w:delText>
              </w:r>
            </w:del>
            <w:r w:rsidRPr="00817CEB">
              <w:rPr>
                <w:rFonts w:cs="Arial"/>
              </w:rPr>
              <w:t xml:space="preserve"> Chapter 11</w:t>
            </w:r>
            <w:r>
              <w:rPr>
                <w:rFonts w:cs="Arial"/>
              </w:rPr>
              <w:t xml:space="preserve">. </w:t>
            </w:r>
            <w:ins w:id="2592" w:author="gorgemj" w:date="2017-11-20T09:48:00Z">
              <w:r>
                <w:rPr>
                  <w:rFonts w:cs="Arial"/>
                </w:rPr>
                <w:t xml:space="preserve">Waste minimization and </w:t>
              </w:r>
            </w:ins>
            <w:del w:id="2593" w:author="gorgemj" w:date="2017-11-20T09:49:00Z">
              <w:r w:rsidRPr="00817CEB" w:rsidDel="00424E88">
                <w:rPr>
                  <w:rFonts w:cs="Arial"/>
                </w:rPr>
                <w:delText>D</w:delText>
              </w:r>
            </w:del>
            <w:ins w:id="2594" w:author="gorgemj" w:date="2017-11-20T09:49:00Z">
              <w:r>
                <w:rPr>
                  <w:rFonts w:cs="Arial"/>
                </w:rPr>
                <w:t>d</w:t>
              </w:r>
            </w:ins>
            <w:r w:rsidRPr="00817CEB">
              <w:rPr>
                <w:rFonts w:cs="Arial"/>
              </w:rPr>
              <w:t xml:space="preserve">ecommissioning waste </w:t>
            </w:r>
            <w:del w:id="2595" w:author="gorgemj" w:date="2017-11-20T09:49:00Z">
              <w:r w:rsidRPr="00817CEB" w:rsidDel="00424E88">
                <w:rPr>
                  <w:rFonts w:cs="Arial"/>
                </w:rPr>
                <w:delText>is discussed in DCD Chapter</w:delText>
              </w:r>
              <w:r w:rsidDel="00424E88">
                <w:rPr>
                  <w:rFonts w:cs="Arial"/>
                </w:rPr>
                <w:delText> </w:delText>
              </w:r>
              <w:r w:rsidRPr="00817CEB" w:rsidDel="00424E88">
                <w:rPr>
                  <w:rFonts w:cs="Arial"/>
                </w:rPr>
                <w:delText>20 (</w:delText>
              </w:r>
              <w:r w:rsidRPr="00817CEB" w:rsidDel="00424E88">
                <w:rPr>
                  <w:rFonts w:cs="Arial"/>
                  <w:bCs/>
                </w:rPr>
                <w:delText>EPS-GW-GL-700, Rev 1</w:delText>
              </w:r>
              <w:r w:rsidRPr="00817CEB" w:rsidDel="00424E88">
                <w:rPr>
                  <w:rFonts w:cs="Arial"/>
                </w:rPr>
                <w:delText xml:space="preserve"> only)</w:delText>
              </w:r>
              <w:r w:rsidDel="00424E88">
                <w:rPr>
                  <w:rFonts w:cs="Arial"/>
                </w:rPr>
                <w:delText xml:space="preserve"> [3]</w:delText>
              </w:r>
              <w:r w:rsidRPr="00817CEB" w:rsidDel="00424E88">
                <w:rPr>
                  <w:rFonts w:cs="Arial"/>
                </w:rPr>
                <w:delText>.</w:delText>
              </w:r>
            </w:del>
            <w:ins w:id="2596" w:author="gorgemj" w:date="2017-11-20T09:49:00Z">
              <w:r>
                <w:rPr>
                  <w:rFonts w:cs="Arial"/>
                </w:rPr>
                <w:t xml:space="preserve">are also discussed in the </w:t>
              </w:r>
              <w:r w:rsidRPr="00E03FA2">
                <w:rPr>
                  <w:rFonts w:cs="Arial"/>
                  <w:b/>
                  <w:rPrChange w:id="2597" w:author="gorgemj" w:date="2017-11-24T17:22:00Z">
                    <w:rPr>
                      <w:rFonts w:cs="Arial"/>
                    </w:rPr>
                  </w:rPrChange>
                </w:rPr>
                <w:t>AP1000</w:t>
              </w:r>
              <w:r>
                <w:rPr>
                  <w:rFonts w:cs="Arial"/>
                </w:rPr>
                <w:t xml:space="preserve"> plant ER [</w:t>
              </w:r>
            </w:ins>
            <w:ins w:id="2598" w:author="gorgemj" w:date="2017-11-24T17:22:00Z">
              <w:r>
                <w:rPr>
                  <w:rFonts w:cs="Arial"/>
                </w:rPr>
                <w:t>6</w:t>
              </w:r>
            </w:ins>
            <w:ins w:id="2599" w:author="gorgemj" w:date="2017-11-20T09:49:00Z">
              <w:r>
                <w:rPr>
                  <w:rFonts w:cs="Arial"/>
                </w:rPr>
                <w:t xml:space="preserve">] developed for the </w:t>
              </w:r>
            </w:ins>
            <w:ins w:id="2600" w:author="gorgemj" w:date="2017-11-24T17:22:00Z">
              <w:r>
                <w:rPr>
                  <w:rFonts w:cs="Arial"/>
                </w:rPr>
                <w:t>UK</w:t>
              </w:r>
            </w:ins>
            <w:ins w:id="2601" w:author="gorgemj" w:date="2017-11-20T09:49:00Z">
              <w:r>
                <w:rPr>
                  <w:rFonts w:cs="Arial"/>
                </w:rPr>
                <w:t xml:space="preserve"> GDA.</w:t>
              </w:r>
            </w:ins>
          </w:p>
        </w:tc>
      </w:tr>
      <w:tr w:rsidR="00B61F44" w:rsidRPr="00817CEB" w:rsidDel="001D31AC" w:rsidTr="00814E5E">
        <w:trPr>
          <w:cantSplit/>
          <w:del w:id="2602" w:author="gorgemj" w:date="2017-11-24T18:12:00Z"/>
          <w:trPrChange w:id="2603" w:author="gorgemj" w:date="2017-11-30T12:36:00Z">
            <w:trPr>
              <w:gridBefore w:val="6"/>
              <w:gridAfter w:val="0"/>
              <w:cantSplit/>
            </w:trPr>
          </w:trPrChange>
        </w:trPr>
        <w:tc>
          <w:tcPr>
            <w:tcW w:w="947" w:type="dxa"/>
            <w:tcPrChange w:id="2604" w:author="gorgemj" w:date="2017-11-30T12:36:00Z">
              <w:tcPr>
                <w:tcW w:w="945" w:type="dxa"/>
                <w:gridSpan w:val="6"/>
              </w:tcPr>
            </w:tcPrChange>
          </w:tcPr>
          <w:p w:rsidR="00B61F44" w:rsidDel="001D31AC" w:rsidRDefault="00B61F44" w:rsidP="00264D85">
            <w:pPr>
              <w:keepNext/>
              <w:keepLines/>
              <w:autoSpaceDE w:val="0"/>
              <w:autoSpaceDN w:val="0"/>
              <w:adjustRightInd w:val="0"/>
              <w:spacing w:before="60" w:after="60" w:line="280" w:lineRule="atLeast"/>
              <w:jc w:val="center"/>
              <w:rPr>
                <w:del w:id="2605" w:author="gorgemj" w:date="2017-11-24T18:12:00Z"/>
                <w:rFonts w:cs="Arial"/>
                <w:b/>
              </w:rPr>
            </w:pPr>
          </w:p>
        </w:tc>
        <w:tc>
          <w:tcPr>
            <w:tcW w:w="693" w:type="dxa"/>
            <w:tcPrChange w:id="2606" w:author="gorgemj" w:date="2017-11-30T12:36:00Z">
              <w:tcPr>
                <w:tcW w:w="747" w:type="dxa"/>
                <w:gridSpan w:val="3"/>
              </w:tcPr>
            </w:tcPrChange>
          </w:tcPr>
          <w:p w:rsidR="00B61F44" w:rsidDel="001D31AC" w:rsidRDefault="00B61F44" w:rsidP="00264D85">
            <w:pPr>
              <w:keepNext/>
              <w:keepLines/>
              <w:autoSpaceDE w:val="0"/>
              <w:autoSpaceDN w:val="0"/>
              <w:adjustRightInd w:val="0"/>
              <w:spacing w:before="60" w:after="60" w:line="280" w:lineRule="atLeast"/>
              <w:jc w:val="center"/>
              <w:rPr>
                <w:del w:id="2607" w:author="gorgemj" w:date="2017-11-24T18:12:00Z"/>
                <w:rFonts w:cs="Arial"/>
                <w:b/>
                <w:bCs/>
              </w:rPr>
            </w:pPr>
          </w:p>
        </w:tc>
        <w:tc>
          <w:tcPr>
            <w:tcW w:w="5038" w:type="dxa"/>
            <w:gridSpan w:val="2"/>
            <w:tcPrChange w:id="2608" w:author="gorgemj" w:date="2017-11-30T12:36:00Z">
              <w:tcPr>
                <w:tcW w:w="6768" w:type="dxa"/>
                <w:gridSpan w:val="7"/>
              </w:tcPr>
            </w:tcPrChange>
          </w:tcPr>
          <w:p w:rsidR="00B61F44" w:rsidDel="001D31AC" w:rsidRDefault="00B61F44" w:rsidP="00264D85">
            <w:pPr>
              <w:keepNext/>
              <w:keepLines/>
              <w:autoSpaceDE w:val="0"/>
              <w:autoSpaceDN w:val="0"/>
              <w:adjustRightInd w:val="0"/>
              <w:spacing w:before="60" w:after="60" w:line="280" w:lineRule="atLeast"/>
              <w:rPr>
                <w:del w:id="2609" w:author="gorgemj" w:date="2017-11-24T18:12:00Z"/>
                <w:rFonts w:cs="Arial"/>
                <w:b/>
                <w:color w:val="000000"/>
                <w:sz w:val="24"/>
                <w:szCs w:val="24"/>
              </w:rPr>
            </w:pPr>
            <w:del w:id="2610" w:author="gorgemj" w:date="2017-11-24T18:12:00Z">
              <w:r w:rsidRPr="00817CEB" w:rsidDel="001D31AC">
                <w:rPr>
                  <w:rFonts w:eastAsia="Calibri" w:cs="Arial"/>
                  <w:b/>
                  <w:bCs/>
                </w:rPr>
                <w:delText>Requirement 7: Application of defence in depth</w:delText>
              </w:r>
            </w:del>
          </w:p>
        </w:tc>
        <w:tc>
          <w:tcPr>
            <w:tcW w:w="6912" w:type="dxa"/>
            <w:gridSpan w:val="3"/>
            <w:tcPrChange w:id="2611" w:author="gorgemj" w:date="2017-11-30T12:36:00Z">
              <w:tcPr>
                <w:tcW w:w="5130" w:type="dxa"/>
                <w:gridSpan w:val="8"/>
              </w:tcPr>
            </w:tcPrChange>
          </w:tcPr>
          <w:p w:rsidR="00B61F44" w:rsidDel="001D31AC" w:rsidRDefault="00B61F44" w:rsidP="00264D85">
            <w:pPr>
              <w:keepNext/>
              <w:keepLines/>
              <w:spacing w:before="60" w:after="60" w:line="280" w:lineRule="atLeast"/>
              <w:rPr>
                <w:del w:id="2612" w:author="gorgemj" w:date="2017-11-24T18:12:00Z"/>
                <w:rFonts w:cs="Arial"/>
                <w:b/>
              </w:rPr>
            </w:pPr>
          </w:p>
        </w:tc>
      </w:tr>
      <w:tr w:rsidR="00B61F44" w:rsidRPr="00817CEB" w:rsidTr="00814E5E">
        <w:trPr>
          <w:cantSplit/>
          <w:trPrChange w:id="2613" w:author="gorgemj" w:date="2017-11-30T12:36:00Z">
            <w:trPr>
              <w:gridBefore w:val="6"/>
              <w:gridAfter w:val="0"/>
              <w:cantSplit/>
            </w:trPr>
          </w:trPrChange>
        </w:trPr>
        <w:tc>
          <w:tcPr>
            <w:tcW w:w="947" w:type="dxa"/>
            <w:tcPrChange w:id="2614" w:author="gorgemj" w:date="2017-11-30T12:36:00Z">
              <w:tcPr>
                <w:tcW w:w="945" w:type="dxa"/>
                <w:gridSpan w:val="6"/>
              </w:tcPr>
            </w:tcPrChange>
          </w:tcPr>
          <w:p w:rsidR="00B61F44" w:rsidRDefault="00B61F44" w:rsidP="00542606">
            <w:pPr>
              <w:autoSpaceDE w:val="0"/>
              <w:autoSpaceDN w:val="0"/>
              <w:adjustRightInd w:val="0"/>
              <w:spacing w:before="60" w:after="60" w:line="280" w:lineRule="atLeast"/>
              <w:jc w:val="center"/>
              <w:rPr>
                <w:rFonts w:cs="Arial"/>
                <w:b/>
              </w:rPr>
            </w:pPr>
          </w:p>
        </w:tc>
        <w:tc>
          <w:tcPr>
            <w:tcW w:w="693" w:type="dxa"/>
            <w:tcPrChange w:id="2615" w:author="gorgemj" w:date="2017-11-30T12:36:00Z">
              <w:tcPr>
                <w:tcW w:w="747" w:type="dxa"/>
                <w:gridSpan w:val="3"/>
              </w:tcPr>
            </w:tcPrChange>
          </w:tcPr>
          <w:p w:rsidR="00B61F44" w:rsidRDefault="00B61F44" w:rsidP="00542606">
            <w:pPr>
              <w:autoSpaceDE w:val="0"/>
              <w:autoSpaceDN w:val="0"/>
              <w:adjustRightInd w:val="0"/>
              <w:spacing w:before="60" w:after="60" w:line="280" w:lineRule="atLeast"/>
              <w:jc w:val="center"/>
              <w:rPr>
                <w:rFonts w:cs="Arial"/>
                <w:b/>
                <w:bCs/>
              </w:rPr>
            </w:pPr>
          </w:p>
        </w:tc>
        <w:tc>
          <w:tcPr>
            <w:tcW w:w="5038" w:type="dxa"/>
            <w:gridSpan w:val="2"/>
            <w:shd w:val="clear" w:color="auto" w:fill="auto"/>
            <w:tcPrChange w:id="2616" w:author="gorgemj" w:date="2017-11-30T12:36:00Z">
              <w:tcPr>
                <w:tcW w:w="6768" w:type="dxa"/>
                <w:gridSpan w:val="7"/>
              </w:tcPr>
            </w:tcPrChange>
          </w:tcPr>
          <w:p w:rsidR="00B61F44" w:rsidRPr="008C41FD" w:rsidRDefault="00B61F44" w:rsidP="00542606">
            <w:pPr>
              <w:autoSpaceDE w:val="0"/>
              <w:autoSpaceDN w:val="0"/>
              <w:adjustRightInd w:val="0"/>
              <w:spacing w:before="60" w:after="60" w:line="280" w:lineRule="atLeast"/>
              <w:rPr>
                <w:ins w:id="2617" w:author="gorgemj" w:date="2017-11-24T18:12:00Z"/>
                <w:rFonts w:eastAsia="Calibri" w:cs="Arial"/>
                <w:b/>
                <w:bCs/>
              </w:rPr>
            </w:pPr>
            <w:ins w:id="2618" w:author="gorgemj" w:date="2017-11-24T18:12:00Z">
              <w:r w:rsidRPr="008C41FD">
                <w:rPr>
                  <w:rFonts w:eastAsia="Calibri" w:cs="Arial"/>
                  <w:b/>
                  <w:bCs/>
                </w:rPr>
                <w:t xml:space="preserve">Requirement 7: Application of </w:t>
              </w:r>
              <w:proofErr w:type="spellStart"/>
              <w:r w:rsidRPr="008C41FD">
                <w:rPr>
                  <w:rFonts w:eastAsia="Calibri" w:cs="Arial"/>
                  <w:b/>
                  <w:bCs/>
                </w:rPr>
                <w:t>defence</w:t>
              </w:r>
              <w:proofErr w:type="spellEnd"/>
              <w:r w:rsidRPr="008C41FD">
                <w:rPr>
                  <w:rFonts w:eastAsia="Calibri" w:cs="Arial"/>
                  <w:b/>
                  <w:bCs/>
                </w:rPr>
                <w:t xml:space="preserve"> in depth </w:t>
              </w:r>
            </w:ins>
          </w:p>
          <w:p w:rsidR="00B61F44" w:rsidRPr="00817CEB" w:rsidRDefault="00B61F44" w:rsidP="00542606">
            <w:pPr>
              <w:autoSpaceDE w:val="0"/>
              <w:autoSpaceDN w:val="0"/>
              <w:adjustRightInd w:val="0"/>
              <w:spacing w:before="60" w:after="60" w:line="280" w:lineRule="atLeast"/>
              <w:rPr>
                <w:rFonts w:eastAsia="Calibri" w:cs="Arial"/>
                <w:b/>
                <w:bCs/>
              </w:rPr>
            </w:pPr>
            <w:r w:rsidRPr="008C41FD">
              <w:rPr>
                <w:rFonts w:eastAsia="Calibri" w:cs="Arial"/>
                <w:b/>
                <w:bCs/>
              </w:rPr>
              <w:t xml:space="preserve">The design of a nuclear power plant shall incorporate </w:t>
            </w:r>
            <w:proofErr w:type="spellStart"/>
            <w:r w:rsidRPr="008C41FD">
              <w:rPr>
                <w:rFonts w:eastAsia="Calibri" w:cs="Arial"/>
                <w:b/>
                <w:bCs/>
              </w:rPr>
              <w:t>defence</w:t>
            </w:r>
            <w:proofErr w:type="spellEnd"/>
            <w:r w:rsidRPr="008C41FD">
              <w:rPr>
                <w:rFonts w:eastAsia="Calibri" w:cs="Arial"/>
                <w:b/>
                <w:bCs/>
              </w:rPr>
              <w:t xml:space="preserve"> in depth. The levels of </w:t>
            </w:r>
            <w:proofErr w:type="spellStart"/>
            <w:r w:rsidRPr="008C41FD">
              <w:rPr>
                <w:rFonts w:eastAsia="Calibri" w:cs="Arial"/>
                <w:b/>
                <w:bCs/>
              </w:rPr>
              <w:t>defence</w:t>
            </w:r>
            <w:proofErr w:type="spellEnd"/>
            <w:r w:rsidRPr="008C41FD">
              <w:rPr>
                <w:rFonts w:eastAsia="Calibri" w:cs="Arial"/>
                <w:b/>
                <w:bCs/>
              </w:rPr>
              <w:t xml:space="preserve"> in depth shall be independent as far as is practicable.</w:t>
            </w:r>
          </w:p>
        </w:tc>
        <w:tc>
          <w:tcPr>
            <w:tcW w:w="6912" w:type="dxa"/>
            <w:gridSpan w:val="3"/>
            <w:tcPrChange w:id="2619" w:author="gorgemj" w:date="2017-11-30T12:36:00Z">
              <w:tcPr>
                <w:tcW w:w="5130" w:type="dxa"/>
                <w:gridSpan w:val="8"/>
              </w:tcPr>
            </w:tcPrChange>
          </w:tcPr>
          <w:p w:rsidR="00B61F44" w:rsidRDefault="00B61F44" w:rsidP="00542606">
            <w:pPr>
              <w:spacing w:before="60" w:after="60" w:line="280" w:lineRule="atLeast"/>
              <w:rPr>
                <w:rFonts w:eastAsia="Calibri" w:cs="Arial"/>
              </w:rPr>
            </w:pPr>
            <w:r>
              <w:rPr>
                <w:rFonts w:eastAsia="Calibri" w:cs="Arial"/>
              </w:rPr>
              <w:t xml:space="preserve">The independence between the Safety Systems is stated in US NRC General Design Criteria (GDC) 5, 22 and 24. </w:t>
            </w:r>
            <w:r w:rsidRPr="00E565BC">
              <w:rPr>
                <w:rFonts w:eastAsia="Calibri" w:cs="Arial"/>
                <w:b/>
              </w:rPr>
              <w:t xml:space="preserve">AP1000 </w:t>
            </w:r>
            <w:ins w:id="2620" w:author="gorgemj" w:date="2017-11-20T10:26:00Z">
              <w:r w:rsidRPr="003359A3">
                <w:rPr>
                  <w:rFonts w:eastAsia="Calibri" w:cs="Arial"/>
                  <w:rPrChange w:id="2621" w:author="gorgemj" w:date="2017-11-20T10:27:00Z">
                    <w:rPr>
                      <w:rFonts w:eastAsia="Calibri" w:cs="Arial"/>
                      <w:b/>
                    </w:rPr>
                  </w:rPrChange>
                </w:rPr>
                <w:t xml:space="preserve">plant </w:t>
              </w:r>
            </w:ins>
            <w:r w:rsidRPr="00E2315E">
              <w:rPr>
                <w:rFonts w:eastAsia="Calibri" w:cs="Arial"/>
              </w:rPr>
              <w:t>design</w:t>
            </w:r>
            <w:r>
              <w:rPr>
                <w:rFonts w:eastAsia="Calibri" w:cs="Arial"/>
                <w:b/>
              </w:rPr>
              <w:t xml:space="preserve"> </w:t>
            </w:r>
            <w:r>
              <w:rPr>
                <w:rFonts w:eastAsia="Calibri" w:cs="Arial"/>
              </w:rPr>
              <w:t>compliance with the GDC criterion is discussed and documented in APP-GW-GL-100, “</w:t>
            </w:r>
            <w:r w:rsidRPr="00E565BC">
              <w:rPr>
                <w:rFonts w:eastAsia="Calibri" w:cs="Arial"/>
                <w:b/>
              </w:rPr>
              <w:t>AP</w:t>
            </w:r>
            <w:r>
              <w:rPr>
                <w:rFonts w:eastAsia="Calibri" w:cs="Arial"/>
                <w:b/>
              </w:rPr>
              <w:t>1</w:t>
            </w:r>
            <w:r w:rsidRPr="00E565BC">
              <w:rPr>
                <w:rFonts w:eastAsia="Calibri" w:cs="Arial"/>
                <w:b/>
              </w:rPr>
              <w:t>000</w:t>
            </w:r>
            <w:r w:rsidRPr="00E565BC">
              <w:rPr>
                <w:rFonts w:eastAsia="Calibri" w:cs="Arial"/>
              </w:rPr>
              <w:t xml:space="preserve"> Conformance with </w:t>
            </w:r>
            <w:del w:id="2622" w:author="gorgemj" w:date="2017-11-24T14:53:00Z">
              <w:r w:rsidRPr="00E565BC" w:rsidDel="00D74331">
                <w:rPr>
                  <w:rFonts w:eastAsia="Calibri" w:cs="Arial"/>
                </w:rPr>
                <w:delText>Nuclear Regulatory Commission</w:delText>
              </w:r>
            </w:del>
            <w:ins w:id="2623" w:author="gorgemj" w:date="2017-11-24T14:53:00Z">
              <w:r>
                <w:rPr>
                  <w:rFonts w:eastAsia="Calibri" w:cs="Arial"/>
                </w:rPr>
                <w:t>US NRC</w:t>
              </w:r>
            </w:ins>
            <w:r w:rsidRPr="00E565BC">
              <w:rPr>
                <w:rFonts w:eastAsia="Calibri" w:cs="Arial"/>
              </w:rPr>
              <w:t xml:space="preserve"> General Design Criteria</w:t>
            </w:r>
            <w:r>
              <w:rPr>
                <w:rFonts w:eastAsia="Calibri" w:cs="Arial"/>
              </w:rPr>
              <w:t>” [12].</w:t>
            </w:r>
          </w:p>
          <w:p w:rsidR="00B61F44" w:rsidRDefault="00B61F44" w:rsidP="00542606">
            <w:pPr>
              <w:spacing w:before="60" w:after="60" w:line="280" w:lineRule="atLeast"/>
              <w:rPr>
                <w:rFonts w:eastAsia="Calibri" w:cs="Arial"/>
              </w:rPr>
            </w:pPr>
            <w:r w:rsidRPr="00817CEB">
              <w:rPr>
                <w:rFonts w:eastAsia="Calibri" w:cs="Arial"/>
              </w:rPr>
              <w:t xml:space="preserve">The </w:t>
            </w:r>
            <w:r w:rsidRPr="00817CEB">
              <w:rPr>
                <w:rFonts w:eastAsia="Calibri" w:cs="Arial"/>
                <w:b/>
              </w:rPr>
              <w:t>AP1000</w:t>
            </w:r>
            <w:r w:rsidRPr="00817CEB">
              <w:rPr>
                <w:rFonts w:eastAsia="Calibri" w:cs="Arial"/>
              </w:rPr>
              <w:t xml:space="preserve"> </w:t>
            </w:r>
            <w:r>
              <w:rPr>
                <w:rFonts w:eastAsia="Calibri" w:cs="Arial"/>
              </w:rPr>
              <w:t>p</w:t>
            </w:r>
            <w:r w:rsidRPr="00817CEB">
              <w:rPr>
                <w:rFonts w:eastAsia="Calibri" w:cs="Arial"/>
              </w:rPr>
              <w:t xml:space="preserve">lant provides for multiple levels of defense with a high degree of independence, as demonstrated by safety assessments in </w:t>
            </w:r>
            <w:ins w:id="2624" w:author="gorgemj" w:date="2017-11-24T16:36:00Z">
              <w:r>
                <w:rPr>
                  <w:rFonts w:eastAsia="Calibri" w:cs="Arial"/>
                </w:rPr>
                <w:t xml:space="preserve">the </w:t>
              </w:r>
              <w:r w:rsidRPr="00993D67">
                <w:rPr>
                  <w:rFonts w:eastAsia="Calibri" w:cs="Arial"/>
                  <w:b/>
                </w:rPr>
                <w:t>AP1000</w:t>
              </w:r>
              <w:r>
                <w:rPr>
                  <w:rFonts w:eastAsia="Calibri" w:cs="Arial"/>
                </w:rPr>
                <w:t xml:space="preserve"> plant </w:t>
              </w:r>
              <w:r w:rsidRPr="00817CEB">
                <w:rPr>
                  <w:rFonts w:eastAsia="Calibri" w:cs="Arial"/>
                </w:rPr>
                <w:t xml:space="preserve">DCD </w:t>
              </w:r>
              <w:r>
                <w:rPr>
                  <w:rFonts w:eastAsia="Calibri" w:cs="Arial"/>
                </w:rPr>
                <w:t>[2]</w:t>
              </w:r>
            </w:ins>
            <w:del w:id="2625" w:author="gorgemj" w:date="2017-11-24T16:36:00Z">
              <w:r w:rsidRPr="00817CEB" w:rsidDel="00F52B54">
                <w:rPr>
                  <w:rFonts w:eastAsia="Calibri" w:cs="Arial"/>
                </w:rPr>
                <w:delText>DCD</w:delText>
              </w:r>
            </w:del>
            <w:r w:rsidRPr="00817CEB">
              <w:rPr>
                <w:rFonts w:eastAsia="Calibri" w:cs="Arial"/>
              </w:rPr>
              <w:t xml:space="preserve"> Chapters</w:t>
            </w:r>
            <w:r>
              <w:rPr>
                <w:rFonts w:eastAsia="Calibri" w:cs="Arial"/>
              </w:rPr>
              <w:t> </w:t>
            </w:r>
            <w:r w:rsidRPr="00817CEB">
              <w:rPr>
                <w:rFonts w:eastAsia="Calibri" w:cs="Arial"/>
              </w:rPr>
              <w:t>15 and 19.</w:t>
            </w:r>
          </w:p>
          <w:p w:rsidR="00B61F44" w:rsidRDefault="00B61F44">
            <w:pPr>
              <w:spacing w:before="60" w:after="60" w:line="280" w:lineRule="atLeast"/>
              <w:rPr>
                <w:rFonts w:cs="Arial"/>
                <w:b/>
                <w:color w:val="000000"/>
                <w:sz w:val="24"/>
                <w:szCs w:val="24"/>
              </w:rPr>
            </w:pPr>
            <w:r w:rsidRPr="00E565BC">
              <w:rPr>
                <w:rFonts w:eastAsia="Calibri" w:cs="Arial"/>
              </w:rPr>
              <w:t>Also</w:t>
            </w:r>
            <w:r>
              <w:rPr>
                <w:rFonts w:eastAsia="Calibri" w:cs="Arial"/>
              </w:rPr>
              <w:t xml:space="preserve"> see response for </w:t>
            </w:r>
            <w:del w:id="2626" w:author="gorgemj" w:date="2017-11-26T20:45:00Z">
              <w:r w:rsidDel="004B08EF">
                <w:rPr>
                  <w:rFonts w:eastAsia="Calibri" w:cs="Arial"/>
                </w:rPr>
                <w:delText xml:space="preserve">Item </w:delText>
              </w:r>
            </w:del>
            <w:ins w:id="2627" w:author="gorgemj" w:date="2017-11-26T20:45:00Z">
              <w:r>
                <w:rPr>
                  <w:rFonts w:eastAsia="Calibri" w:cs="Arial"/>
                </w:rPr>
                <w:t xml:space="preserve">Paragraph </w:t>
              </w:r>
            </w:ins>
            <w:r>
              <w:rPr>
                <w:rFonts w:eastAsia="Calibri" w:cs="Arial"/>
              </w:rPr>
              <w:t>2.13</w:t>
            </w:r>
            <w:ins w:id="2628" w:author="gorgemj" w:date="2017-11-25T20:30:00Z">
              <w:r>
                <w:rPr>
                  <w:rFonts w:eastAsia="Calibri" w:cs="Arial"/>
                </w:rPr>
                <w:t xml:space="preserve"> and </w:t>
              </w:r>
              <w:r>
                <w:rPr>
                  <w:rFonts w:cs="Arial"/>
                </w:rPr>
                <w:t xml:space="preserve">EPS-GW-GL-701, </w:t>
              </w:r>
              <w:r w:rsidRPr="00E565BC">
                <w:rPr>
                  <w:rFonts w:cs="Arial"/>
                  <w:b/>
                </w:rPr>
                <w:t xml:space="preserve">AP1000 </w:t>
              </w:r>
              <w:r w:rsidRPr="00E565BC">
                <w:rPr>
                  <w:rFonts w:cs="Arial"/>
                </w:rPr>
                <w:t xml:space="preserve">Evaluation of Western European Nuclear Regulators’ Association </w:t>
              </w:r>
              <w:r>
                <w:rPr>
                  <w:rFonts w:cs="Arial"/>
                </w:rPr>
                <w:t xml:space="preserve">(WENRA) </w:t>
              </w:r>
              <w:r w:rsidRPr="00E565BC">
                <w:rPr>
                  <w:rFonts w:cs="Arial"/>
                </w:rPr>
                <w:t>Safety Objectives for New Power Reactors</w:t>
              </w:r>
              <w:r>
                <w:rPr>
                  <w:rFonts w:cs="Arial"/>
                </w:rPr>
                <w:t xml:space="preserve"> [17] regarding compliance of the </w:t>
              </w:r>
              <w:r w:rsidRPr="00E565BC">
                <w:rPr>
                  <w:rFonts w:cs="Arial"/>
                  <w:b/>
                </w:rPr>
                <w:t xml:space="preserve">AP1000 </w:t>
              </w:r>
              <w:r w:rsidRPr="005524AC">
                <w:rPr>
                  <w:rFonts w:cs="Arial"/>
                </w:rPr>
                <w:t xml:space="preserve">plant </w:t>
              </w:r>
              <w:r>
                <w:rPr>
                  <w:rFonts w:cs="Arial"/>
                </w:rPr>
                <w:t xml:space="preserve">design to WENRA Safety Objective </w:t>
              </w:r>
            </w:ins>
            <w:ins w:id="2629" w:author="gorgemj" w:date="2017-11-25T20:33:00Z">
              <w:r w:rsidRPr="00A1646E">
                <w:rPr>
                  <w:rFonts w:cs="Arial"/>
                </w:rPr>
                <w:t xml:space="preserve">O4 </w:t>
              </w:r>
              <w:r>
                <w:rPr>
                  <w:rFonts w:cs="Arial"/>
                </w:rPr>
                <w:t>(</w:t>
              </w:r>
              <w:r w:rsidRPr="00A1646E">
                <w:rPr>
                  <w:rFonts w:cs="Arial"/>
                </w:rPr>
                <w:t xml:space="preserve">Independence between all levels of </w:t>
              </w:r>
              <w:proofErr w:type="spellStart"/>
              <w:r w:rsidRPr="00A1646E">
                <w:rPr>
                  <w:rFonts w:cs="Arial"/>
                </w:rPr>
                <w:t>Defence</w:t>
              </w:r>
              <w:proofErr w:type="spellEnd"/>
              <w:r w:rsidRPr="00A1646E">
                <w:rPr>
                  <w:rFonts w:cs="Arial"/>
                </w:rPr>
                <w:t>-in-Depth</w:t>
              </w:r>
              <w:r>
                <w:rPr>
                  <w:rFonts w:cs="Arial"/>
                </w:rPr>
                <w:t>).</w:t>
              </w:r>
            </w:ins>
            <w:del w:id="2630" w:author="gorgemj" w:date="2017-11-25T20:30:00Z">
              <w:r w:rsidDel="009F242A">
                <w:rPr>
                  <w:rFonts w:eastAsia="Calibri" w:cs="Arial"/>
                </w:rPr>
                <w:delText>.</w:delText>
              </w:r>
            </w:del>
          </w:p>
        </w:tc>
      </w:tr>
      <w:tr w:rsidR="00B61F44" w:rsidRPr="00817CEB" w:rsidTr="00814E5E">
        <w:trPr>
          <w:cantSplit/>
          <w:trPrChange w:id="2631" w:author="gorgemj" w:date="2017-11-30T12:36:00Z">
            <w:trPr>
              <w:gridBefore w:val="6"/>
              <w:gridAfter w:val="0"/>
              <w:cantSplit/>
            </w:trPr>
          </w:trPrChange>
        </w:trPr>
        <w:tc>
          <w:tcPr>
            <w:tcW w:w="947" w:type="dxa"/>
            <w:tcPrChange w:id="2632" w:author="gorgemj" w:date="2017-11-30T12:36:00Z">
              <w:tcPr>
                <w:tcW w:w="945" w:type="dxa"/>
                <w:gridSpan w:val="6"/>
              </w:tcPr>
            </w:tcPrChange>
          </w:tcPr>
          <w:p w:rsidR="00B61F44" w:rsidRPr="005C40E7" w:rsidRDefault="00B61F44" w:rsidP="00542606">
            <w:pPr>
              <w:autoSpaceDE w:val="0"/>
              <w:autoSpaceDN w:val="0"/>
              <w:adjustRightInd w:val="0"/>
              <w:spacing w:before="60" w:after="60" w:line="280" w:lineRule="atLeast"/>
              <w:jc w:val="center"/>
              <w:rPr>
                <w:rFonts w:cs="Arial"/>
                <w:rPrChange w:id="2633" w:author="gorgemj" w:date="2017-11-20T09:50:00Z">
                  <w:rPr>
                    <w:rFonts w:cs="Arial"/>
                    <w:b/>
                  </w:rPr>
                </w:rPrChange>
              </w:rPr>
            </w:pPr>
            <w:r w:rsidRPr="005C40E7">
              <w:rPr>
                <w:rFonts w:cs="Arial"/>
                <w:rPrChange w:id="2634" w:author="gorgemj" w:date="2017-11-20T09:50:00Z">
                  <w:rPr>
                    <w:rFonts w:cs="Arial"/>
                    <w:b/>
                  </w:rPr>
                </w:rPrChange>
              </w:rPr>
              <w:t>4.9</w:t>
            </w:r>
          </w:p>
        </w:tc>
        <w:tc>
          <w:tcPr>
            <w:tcW w:w="693" w:type="dxa"/>
            <w:tcPrChange w:id="2635" w:author="gorgemj" w:date="2017-11-30T12:36:00Z">
              <w:tcPr>
                <w:tcW w:w="747" w:type="dxa"/>
                <w:gridSpan w:val="3"/>
              </w:tcPr>
            </w:tcPrChange>
          </w:tcPr>
          <w:p w:rsidR="00B61F44" w:rsidRPr="005C40E7" w:rsidRDefault="00B61F44" w:rsidP="00542606">
            <w:pPr>
              <w:autoSpaceDE w:val="0"/>
              <w:autoSpaceDN w:val="0"/>
              <w:adjustRightInd w:val="0"/>
              <w:spacing w:before="60" w:after="60" w:line="280" w:lineRule="atLeast"/>
              <w:jc w:val="center"/>
              <w:rPr>
                <w:rFonts w:cs="Arial"/>
                <w:bCs/>
                <w:color w:val="000000"/>
                <w:sz w:val="24"/>
                <w:szCs w:val="24"/>
                <w:rPrChange w:id="2636" w:author="gorgemj" w:date="2017-11-20T09:50:00Z">
                  <w:rPr>
                    <w:rFonts w:cs="Arial"/>
                    <w:b/>
                    <w:bCs/>
                    <w:color w:val="000000"/>
                    <w:sz w:val="24"/>
                    <w:szCs w:val="24"/>
                  </w:rPr>
                </w:rPrChange>
              </w:rPr>
            </w:pPr>
            <w:r w:rsidRPr="005C40E7">
              <w:rPr>
                <w:rFonts w:cs="Arial"/>
                <w:bCs/>
                <w:rPrChange w:id="2637" w:author="gorgemj" w:date="2017-11-20T09:50:00Z">
                  <w:rPr>
                    <w:rFonts w:cs="Arial"/>
                    <w:b/>
                    <w:bCs/>
                  </w:rPr>
                </w:rPrChange>
              </w:rPr>
              <w:t>1</w:t>
            </w:r>
          </w:p>
        </w:tc>
        <w:tc>
          <w:tcPr>
            <w:tcW w:w="5038" w:type="dxa"/>
            <w:gridSpan w:val="2"/>
            <w:tcPrChange w:id="2638" w:author="gorgemj" w:date="2017-11-30T12:36:00Z">
              <w:tcPr>
                <w:tcW w:w="6768" w:type="dxa"/>
                <w:gridSpan w:val="7"/>
              </w:tcPr>
            </w:tcPrChange>
          </w:tcPr>
          <w:p w:rsidR="00B61F44" w:rsidRPr="00817CEB" w:rsidRDefault="00B61F44" w:rsidP="00542606">
            <w:pPr>
              <w:autoSpaceDE w:val="0"/>
              <w:autoSpaceDN w:val="0"/>
              <w:adjustRightInd w:val="0"/>
              <w:spacing w:before="60" w:after="60" w:line="280" w:lineRule="atLeast"/>
              <w:rPr>
                <w:rFonts w:eastAsia="Calibri" w:cs="Arial"/>
              </w:rPr>
            </w:pPr>
            <w:r w:rsidRPr="00817CEB">
              <w:rPr>
                <w:rFonts w:eastAsia="Calibri" w:cs="Arial"/>
              </w:rPr>
              <w:t xml:space="preserve">The </w:t>
            </w:r>
            <w:proofErr w:type="spellStart"/>
            <w:r w:rsidRPr="00817CEB">
              <w:rPr>
                <w:rFonts w:eastAsia="Calibri" w:cs="Arial"/>
              </w:rPr>
              <w:t>defence</w:t>
            </w:r>
            <w:proofErr w:type="spellEnd"/>
            <w:r w:rsidRPr="00817CEB">
              <w:rPr>
                <w:rFonts w:eastAsia="Calibri" w:cs="Arial"/>
              </w:rPr>
              <w:t xml:space="preserve"> in depth concept shall be applied to provide several levels of </w:t>
            </w:r>
            <w:proofErr w:type="spellStart"/>
            <w:r w:rsidRPr="00817CEB">
              <w:rPr>
                <w:rFonts w:eastAsia="Calibri" w:cs="Arial"/>
              </w:rPr>
              <w:t>defence</w:t>
            </w:r>
            <w:proofErr w:type="spellEnd"/>
            <w:r w:rsidRPr="00817CEB">
              <w:rPr>
                <w:rFonts w:eastAsia="Calibri" w:cs="Arial"/>
              </w:rPr>
              <w:t xml:space="preserve"> that are aimed at preventing consequences of accidents that could lead to harmful effects on people and the environment, and ensuring that appropriate measures are taken for protection of people and the environment and for the mitigation of consequences in the event that prevention fails.</w:t>
            </w:r>
          </w:p>
        </w:tc>
        <w:tc>
          <w:tcPr>
            <w:tcW w:w="6912" w:type="dxa"/>
            <w:gridSpan w:val="3"/>
            <w:tcPrChange w:id="2639" w:author="gorgemj" w:date="2017-11-30T12:36:00Z">
              <w:tcPr>
                <w:tcW w:w="5130" w:type="dxa"/>
                <w:gridSpan w:val="8"/>
              </w:tcPr>
            </w:tcPrChange>
          </w:tcPr>
          <w:p w:rsidR="00B61F44" w:rsidRDefault="00B61F44" w:rsidP="00542606">
            <w:pPr>
              <w:spacing w:before="60" w:after="60" w:line="280" w:lineRule="atLeast"/>
              <w:rPr>
                <w:rFonts w:cs="Arial"/>
                <w:b/>
              </w:rPr>
            </w:pPr>
            <w:r w:rsidRPr="00817CEB">
              <w:rPr>
                <w:rFonts w:cs="Arial"/>
              </w:rPr>
              <w:t xml:space="preserve">Refer to the response </w:t>
            </w:r>
            <w:r>
              <w:rPr>
                <w:rFonts w:cs="Arial"/>
              </w:rPr>
              <w:t xml:space="preserve">for </w:t>
            </w:r>
            <w:ins w:id="2640" w:author="gorgemj" w:date="2017-11-26T20:45:00Z">
              <w:r>
                <w:rPr>
                  <w:rFonts w:eastAsia="Calibri" w:cs="Arial"/>
                </w:rPr>
                <w:t>Paragraph</w:t>
              </w:r>
            </w:ins>
            <w:del w:id="2641" w:author="gorgemj" w:date="2017-11-26T20:45:00Z">
              <w:r w:rsidDel="004B08EF">
                <w:rPr>
                  <w:rFonts w:cs="Arial"/>
                </w:rPr>
                <w:delText>Item</w:delText>
              </w:r>
            </w:del>
            <w:r w:rsidRPr="00817CEB">
              <w:rPr>
                <w:rFonts w:cs="Arial"/>
              </w:rPr>
              <w:t xml:space="preserve"> 2.13</w:t>
            </w:r>
            <w:ins w:id="2642" w:author="gorgemj" w:date="2017-11-25T20:33:00Z">
              <w:r>
                <w:rPr>
                  <w:rFonts w:cs="Arial"/>
                </w:rPr>
                <w:t xml:space="preserve"> and </w:t>
              </w:r>
            </w:ins>
            <w:ins w:id="2643" w:author="gorgemj" w:date="2017-11-25T20:36:00Z">
              <w:r>
                <w:rPr>
                  <w:rFonts w:cs="Arial"/>
                </w:rPr>
                <w:t>R</w:t>
              </w:r>
            </w:ins>
            <w:ins w:id="2644" w:author="gorgemj" w:date="2017-11-25T20:33:00Z">
              <w:r>
                <w:rPr>
                  <w:rFonts w:cs="Arial"/>
                </w:rPr>
                <w:t>equirement 7.</w:t>
              </w:r>
            </w:ins>
            <w:del w:id="2645" w:author="gorgemj" w:date="2017-11-25T20:33:00Z">
              <w:r w:rsidRPr="00817CEB" w:rsidDel="00A1646E">
                <w:rPr>
                  <w:rFonts w:cs="Arial"/>
                </w:rPr>
                <w:delText>.</w:delText>
              </w:r>
            </w:del>
          </w:p>
        </w:tc>
      </w:tr>
      <w:tr w:rsidR="00B61F44" w:rsidRPr="00817CEB" w:rsidTr="00814E5E">
        <w:trPr>
          <w:cantSplit/>
          <w:trPrChange w:id="2646" w:author="gorgemj" w:date="2017-11-30T12:36:00Z">
            <w:trPr>
              <w:gridBefore w:val="6"/>
              <w:gridAfter w:val="0"/>
              <w:cantSplit/>
            </w:trPr>
          </w:trPrChange>
        </w:trPr>
        <w:tc>
          <w:tcPr>
            <w:tcW w:w="947" w:type="dxa"/>
            <w:tcPrChange w:id="2647" w:author="gorgemj" w:date="2017-11-30T12:36:00Z">
              <w:tcPr>
                <w:tcW w:w="945" w:type="dxa"/>
                <w:gridSpan w:val="6"/>
              </w:tcPr>
            </w:tcPrChange>
          </w:tcPr>
          <w:p w:rsidR="00B61F44" w:rsidRPr="005C40E7" w:rsidRDefault="00B61F44" w:rsidP="00542606">
            <w:pPr>
              <w:autoSpaceDE w:val="0"/>
              <w:autoSpaceDN w:val="0"/>
              <w:adjustRightInd w:val="0"/>
              <w:spacing w:before="60" w:after="60" w:line="280" w:lineRule="atLeast"/>
              <w:jc w:val="center"/>
              <w:rPr>
                <w:rFonts w:cs="Arial"/>
                <w:rPrChange w:id="2648" w:author="gorgemj" w:date="2017-11-20T09:51:00Z">
                  <w:rPr>
                    <w:rFonts w:cs="Arial"/>
                    <w:b/>
                  </w:rPr>
                </w:rPrChange>
              </w:rPr>
            </w:pPr>
            <w:r w:rsidRPr="005C40E7">
              <w:rPr>
                <w:rFonts w:cs="Arial"/>
                <w:rPrChange w:id="2649" w:author="gorgemj" w:date="2017-11-20T09:51:00Z">
                  <w:rPr>
                    <w:rFonts w:cs="Arial"/>
                    <w:b/>
                  </w:rPr>
                </w:rPrChange>
              </w:rPr>
              <w:t>4.10</w:t>
            </w:r>
          </w:p>
        </w:tc>
        <w:tc>
          <w:tcPr>
            <w:tcW w:w="693" w:type="dxa"/>
            <w:tcPrChange w:id="2650" w:author="gorgemj" w:date="2017-11-30T12:36:00Z">
              <w:tcPr>
                <w:tcW w:w="747" w:type="dxa"/>
                <w:gridSpan w:val="3"/>
              </w:tcPr>
            </w:tcPrChange>
          </w:tcPr>
          <w:p w:rsidR="00B61F44" w:rsidRPr="005C40E7" w:rsidRDefault="00B61F44" w:rsidP="00542606">
            <w:pPr>
              <w:autoSpaceDE w:val="0"/>
              <w:autoSpaceDN w:val="0"/>
              <w:adjustRightInd w:val="0"/>
              <w:spacing w:before="60" w:after="60" w:line="280" w:lineRule="atLeast"/>
              <w:jc w:val="center"/>
              <w:rPr>
                <w:rFonts w:cs="Arial"/>
                <w:bCs/>
                <w:color w:val="000000"/>
                <w:sz w:val="24"/>
                <w:szCs w:val="24"/>
                <w:rPrChange w:id="2651" w:author="gorgemj" w:date="2017-11-20T09:51:00Z">
                  <w:rPr>
                    <w:rFonts w:cs="Arial"/>
                    <w:b/>
                    <w:bCs/>
                    <w:color w:val="000000"/>
                    <w:sz w:val="24"/>
                    <w:szCs w:val="24"/>
                  </w:rPr>
                </w:rPrChange>
              </w:rPr>
            </w:pPr>
            <w:r w:rsidRPr="005C40E7">
              <w:rPr>
                <w:rFonts w:cs="Arial"/>
                <w:bCs/>
                <w:rPrChange w:id="2652" w:author="gorgemj" w:date="2017-11-20T09:51:00Z">
                  <w:rPr>
                    <w:rFonts w:cs="Arial"/>
                    <w:b/>
                    <w:bCs/>
                  </w:rPr>
                </w:rPrChange>
              </w:rPr>
              <w:t>1</w:t>
            </w:r>
          </w:p>
        </w:tc>
        <w:tc>
          <w:tcPr>
            <w:tcW w:w="5038" w:type="dxa"/>
            <w:gridSpan w:val="2"/>
            <w:tcPrChange w:id="2653" w:author="gorgemj" w:date="2017-11-30T12:36:00Z">
              <w:tcPr>
                <w:tcW w:w="6768" w:type="dxa"/>
                <w:gridSpan w:val="7"/>
              </w:tcPr>
            </w:tcPrChange>
          </w:tcPr>
          <w:p w:rsidR="00B61F44" w:rsidRPr="00817CEB" w:rsidRDefault="00B61F44" w:rsidP="00542606">
            <w:pPr>
              <w:autoSpaceDE w:val="0"/>
              <w:autoSpaceDN w:val="0"/>
              <w:adjustRightInd w:val="0"/>
              <w:spacing w:before="60" w:after="60" w:line="280" w:lineRule="atLeast"/>
              <w:rPr>
                <w:rFonts w:eastAsia="Calibri" w:cs="Arial"/>
              </w:rPr>
            </w:pPr>
            <w:r w:rsidRPr="00817CEB">
              <w:rPr>
                <w:rFonts w:eastAsia="Calibri" w:cs="Arial"/>
              </w:rPr>
              <w:t xml:space="preserve">The design shall take due account of the fact that the existence of multiple levels of </w:t>
            </w:r>
            <w:proofErr w:type="spellStart"/>
            <w:r w:rsidRPr="00817CEB">
              <w:rPr>
                <w:rFonts w:eastAsia="Calibri" w:cs="Arial"/>
              </w:rPr>
              <w:t>defence</w:t>
            </w:r>
            <w:proofErr w:type="spellEnd"/>
            <w:r w:rsidRPr="00817CEB">
              <w:rPr>
                <w:rFonts w:eastAsia="Calibri" w:cs="Arial"/>
              </w:rPr>
              <w:t xml:space="preserve"> is not a basis for continued operation in the absence of one level of </w:t>
            </w:r>
            <w:proofErr w:type="spellStart"/>
            <w:r w:rsidRPr="00817CEB">
              <w:rPr>
                <w:rFonts w:eastAsia="Calibri" w:cs="Arial"/>
              </w:rPr>
              <w:t>defence</w:t>
            </w:r>
            <w:proofErr w:type="spellEnd"/>
            <w:r w:rsidRPr="00817CEB">
              <w:rPr>
                <w:rFonts w:eastAsia="Calibri" w:cs="Arial"/>
              </w:rPr>
              <w:t xml:space="preserve">. All levels of </w:t>
            </w:r>
            <w:proofErr w:type="spellStart"/>
            <w:r w:rsidRPr="00817CEB">
              <w:rPr>
                <w:rFonts w:eastAsia="Calibri" w:cs="Arial"/>
              </w:rPr>
              <w:t>defence</w:t>
            </w:r>
            <w:proofErr w:type="spellEnd"/>
            <w:r w:rsidRPr="00817CEB">
              <w:rPr>
                <w:rFonts w:eastAsia="Calibri" w:cs="Arial"/>
              </w:rPr>
              <w:t xml:space="preserve"> in depth shall be kept available at all times, and any relaxations shall be justified for specific modes of operation.</w:t>
            </w:r>
          </w:p>
        </w:tc>
        <w:tc>
          <w:tcPr>
            <w:tcW w:w="6912" w:type="dxa"/>
            <w:gridSpan w:val="3"/>
            <w:tcPrChange w:id="2654" w:author="gorgemj" w:date="2017-11-30T12:36:00Z">
              <w:tcPr>
                <w:tcW w:w="5130" w:type="dxa"/>
                <w:gridSpan w:val="8"/>
              </w:tcPr>
            </w:tcPrChange>
          </w:tcPr>
          <w:p w:rsidR="00B61F44" w:rsidRDefault="00B61F44">
            <w:pPr>
              <w:spacing w:before="60" w:after="60" w:line="280" w:lineRule="atLeast"/>
              <w:rPr>
                <w:ins w:id="2655" w:author="gorgemj" w:date="2017-11-25T20:38:00Z"/>
                <w:rFonts w:cs="Arial"/>
              </w:rPr>
            </w:pPr>
            <w:r w:rsidRPr="00817CEB">
              <w:rPr>
                <w:rFonts w:cs="Arial"/>
              </w:rPr>
              <w:t xml:space="preserve">The operation of the </w:t>
            </w:r>
            <w:r w:rsidRPr="00817CEB">
              <w:rPr>
                <w:rFonts w:cs="Arial"/>
                <w:b/>
              </w:rPr>
              <w:t>AP1000</w:t>
            </w:r>
            <w:r w:rsidRPr="00817CEB">
              <w:rPr>
                <w:rFonts w:cs="Arial"/>
              </w:rPr>
              <w:t xml:space="preserve"> plant must be within the requirements of the operating equipment and plant conditions as stated in the Technical Specifications as presented in </w:t>
            </w:r>
            <w:ins w:id="2656" w:author="gorgemj" w:date="2017-11-24T16:36:00Z">
              <w:r>
                <w:rPr>
                  <w:rFonts w:eastAsia="Calibri" w:cs="Arial"/>
                </w:rPr>
                <w:t xml:space="preserve">the </w:t>
              </w:r>
              <w:r w:rsidRPr="00993D67">
                <w:rPr>
                  <w:rFonts w:eastAsia="Calibri" w:cs="Arial"/>
                  <w:b/>
                </w:rPr>
                <w:t>AP1000</w:t>
              </w:r>
              <w:r>
                <w:rPr>
                  <w:rFonts w:eastAsia="Calibri" w:cs="Arial"/>
                </w:rPr>
                <w:t xml:space="preserve"> plant </w:t>
              </w:r>
              <w:r w:rsidRPr="00817CEB">
                <w:rPr>
                  <w:rFonts w:eastAsia="Calibri" w:cs="Arial"/>
                </w:rPr>
                <w:t xml:space="preserve">DCD </w:t>
              </w:r>
              <w:r>
                <w:rPr>
                  <w:rFonts w:eastAsia="Calibri" w:cs="Arial"/>
                </w:rPr>
                <w:t>[2]</w:t>
              </w:r>
            </w:ins>
            <w:del w:id="2657" w:author="gorgemj" w:date="2017-11-24T16:36:00Z">
              <w:r w:rsidRPr="00817CEB" w:rsidDel="00F52B54">
                <w:rPr>
                  <w:rFonts w:cs="Arial"/>
                </w:rPr>
                <w:delText>DCD</w:delText>
              </w:r>
            </w:del>
            <w:r w:rsidRPr="00817CEB">
              <w:rPr>
                <w:rFonts w:cs="Arial"/>
              </w:rPr>
              <w:t xml:space="preserve"> Chapter 16</w:t>
            </w:r>
            <w:r>
              <w:rPr>
                <w:rFonts w:cs="Arial"/>
              </w:rPr>
              <w:t xml:space="preserve">. </w:t>
            </w:r>
            <w:r w:rsidRPr="00817CEB">
              <w:rPr>
                <w:rFonts w:cs="Arial"/>
              </w:rPr>
              <w:t>The Technical Specifications define the limiting conditions for operation, including requirements on the engineered safety functions</w:t>
            </w:r>
            <w:r>
              <w:rPr>
                <w:rFonts w:cs="Arial"/>
              </w:rPr>
              <w:t xml:space="preserve">. </w:t>
            </w:r>
            <w:r w:rsidRPr="00817CEB">
              <w:rPr>
                <w:rFonts w:cs="Arial"/>
              </w:rPr>
              <w:t>The plant operator is responsible for maintaining the Technical Specifications for Operation</w:t>
            </w:r>
            <w:r>
              <w:rPr>
                <w:rFonts w:cs="Arial"/>
              </w:rPr>
              <w:t xml:space="preserve">. </w:t>
            </w:r>
            <w:r w:rsidRPr="00817CEB">
              <w:rPr>
                <w:rFonts w:cs="Arial"/>
              </w:rPr>
              <w:t xml:space="preserve">The example Technical Specifications </w:t>
            </w:r>
            <w:ins w:id="2658" w:author="gorgemj" w:date="2017-11-25T20:38:00Z">
              <w:r>
                <w:rPr>
                  <w:rFonts w:cs="Arial"/>
                </w:rPr>
                <w:t xml:space="preserve">bases </w:t>
              </w:r>
            </w:ins>
            <w:r w:rsidRPr="00817CEB">
              <w:rPr>
                <w:rFonts w:cs="Arial"/>
              </w:rPr>
              <w:t xml:space="preserve">as presented in </w:t>
            </w:r>
            <w:ins w:id="2659" w:author="gorgemj" w:date="2017-11-24T16:37:00Z">
              <w:r>
                <w:rPr>
                  <w:rFonts w:eastAsia="Calibri" w:cs="Arial"/>
                </w:rPr>
                <w:t xml:space="preserve">the </w:t>
              </w:r>
              <w:r w:rsidRPr="00993D67">
                <w:rPr>
                  <w:rFonts w:eastAsia="Calibri" w:cs="Arial"/>
                  <w:b/>
                </w:rPr>
                <w:t>AP1000</w:t>
              </w:r>
              <w:r>
                <w:rPr>
                  <w:rFonts w:eastAsia="Calibri" w:cs="Arial"/>
                </w:rPr>
                <w:t xml:space="preserve"> plant </w:t>
              </w:r>
              <w:r w:rsidRPr="00817CEB">
                <w:rPr>
                  <w:rFonts w:eastAsia="Calibri" w:cs="Arial"/>
                </w:rPr>
                <w:t xml:space="preserve">DCD </w:t>
              </w:r>
              <w:r>
                <w:rPr>
                  <w:rFonts w:eastAsia="Calibri" w:cs="Arial"/>
                </w:rPr>
                <w:t>[2]</w:t>
              </w:r>
            </w:ins>
            <w:del w:id="2660" w:author="gorgemj" w:date="2017-11-24T16:37:00Z">
              <w:r w:rsidRPr="00817CEB" w:rsidDel="00F52B54">
                <w:rPr>
                  <w:rFonts w:cs="Arial"/>
                </w:rPr>
                <w:delText>DCD</w:delText>
              </w:r>
            </w:del>
            <w:r w:rsidRPr="00817CEB">
              <w:rPr>
                <w:rFonts w:cs="Arial"/>
              </w:rPr>
              <w:t xml:space="preserve"> Chapter</w:t>
            </w:r>
            <w:del w:id="2661" w:author="gorgemj" w:date="2017-11-24T16:37:00Z">
              <w:r w:rsidRPr="00817CEB" w:rsidDel="00F52B54">
                <w:rPr>
                  <w:rFonts w:cs="Arial"/>
                </w:rPr>
                <w:delText xml:space="preserve"> </w:delText>
              </w:r>
            </w:del>
            <w:ins w:id="2662" w:author="gorgemj" w:date="2017-11-24T16:37:00Z">
              <w:r>
                <w:rPr>
                  <w:rFonts w:cs="Arial"/>
                </w:rPr>
                <w:t> </w:t>
              </w:r>
            </w:ins>
            <w:r w:rsidRPr="00817CEB">
              <w:rPr>
                <w:rFonts w:cs="Arial"/>
              </w:rPr>
              <w:t xml:space="preserve">16 </w:t>
            </w:r>
            <w:del w:id="2663" w:author="gorgemj" w:date="2017-11-25T20:38:00Z">
              <w:r w:rsidRPr="00817CEB" w:rsidDel="00A1646E">
                <w:rPr>
                  <w:rFonts w:cs="Arial"/>
                </w:rPr>
                <w:delText xml:space="preserve">allows </w:delText>
              </w:r>
            </w:del>
            <w:ins w:id="2664" w:author="gorgemj" w:date="2017-11-25T20:38:00Z">
              <w:r>
                <w:rPr>
                  <w:rFonts w:cs="Arial"/>
                </w:rPr>
                <w:t>provides the justification for the selection of the Technical Specification</w:t>
              </w:r>
            </w:ins>
            <w:ins w:id="2665" w:author="gorgemj" w:date="2017-11-25T20:39:00Z">
              <w:r>
                <w:rPr>
                  <w:rFonts w:cs="Arial"/>
                </w:rPr>
                <w:t>s</w:t>
              </w:r>
            </w:ins>
            <w:ins w:id="2666" w:author="gorgemj" w:date="2017-11-25T20:38:00Z">
              <w:r>
                <w:rPr>
                  <w:rFonts w:cs="Arial"/>
                </w:rPr>
                <w:t xml:space="preserve"> of Operation and any</w:t>
              </w:r>
              <w:r w:rsidRPr="00817CEB">
                <w:rPr>
                  <w:rFonts w:cs="Arial"/>
                </w:rPr>
                <w:t xml:space="preserve"> </w:t>
              </w:r>
            </w:ins>
            <w:r w:rsidRPr="00817CEB">
              <w:rPr>
                <w:rFonts w:cs="Arial"/>
              </w:rPr>
              <w:t xml:space="preserve">relaxation on the levels of defense available </w:t>
            </w:r>
            <w:del w:id="2667" w:author="gorgemj" w:date="2017-11-25T20:39:00Z">
              <w:r w:rsidRPr="00817CEB" w:rsidDel="00A1646E">
                <w:rPr>
                  <w:rFonts w:cs="Arial"/>
                </w:rPr>
                <w:delText>as defined at</w:delText>
              </w:r>
            </w:del>
            <w:ins w:id="2668" w:author="gorgemj" w:date="2017-11-25T20:39:00Z">
              <w:r>
                <w:rPr>
                  <w:rFonts w:cs="Arial"/>
                </w:rPr>
                <w:t>in the</w:t>
              </w:r>
            </w:ins>
            <w:r w:rsidRPr="00817CEB">
              <w:rPr>
                <w:rFonts w:cs="Arial"/>
              </w:rPr>
              <w:t xml:space="preserve"> various </w:t>
            </w:r>
            <w:del w:id="2669" w:author="gorgemj" w:date="2017-11-25T20:39:00Z">
              <w:r w:rsidRPr="00817CEB" w:rsidDel="00A1646E">
                <w:rPr>
                  <w:rFonts w:cs="Arial"/>
                </w:rPr>
                <w:delText xml:space="preserve">shutdown </w:delText>
              </w:r>
            </w:del>
            <w:r w:rsidRPr="00817CEB">
              <w:rPr>
                <w:rFonts w:cs="Arial"/>
              </w:rPr>
              <w:t>operational modes</w:t>
            </w:r>
            <w:r>
              <w:rPr>
                <w:rFonts w:cs="Arial"/>
              </w:rPr>
              <w:t xml:space="preserve">. </w:t>
            </w:r>
          </w:p>
          <w:p w:rsidR="00B61F44" w:rsidRDefault="00B61F44">
            <w:pPr>
              <w:spacing w:before="60" w:after="60" w:line="280" w:lineRule="atLeast"/>
              <w:rPr>
                <w:rFonts w:cs="Arial"/>
              </w:rPr>
            </w:pPr>
            <w:r w:rsidRPr="00817CEB">
              <w:rPr>
                <w:rFonts w:cs="Arial"/>
              </w:rPr>
              <w:t>In addition to the Technical Specifications which apply to the safety</w:t>
            </w:r>
            <w:del w:id="2670" w:author="gorgemj" w:date="2017-11-24T17:45:00Z">
              <w:r w:rsidRPr="00817CEB" w:rsidDel="00AF044D">
                <w:rPr>
                  <w:rFonts w:cs="Arial"/>
                </w:rPr>
                <w:delText>-related</w:delText>
              </w:r>
            </w:del>
            <w:r w:rsidRPr="00817CEB">
              <w:rPr>
                <w:rFonts w:cs="Arial"/>
              </w:rPr>
              <w:t xml:space="preserve"> systems, the </w:t>
            </w:r>
            <w:r w:rsidRPr="00817CEB">
              <w:rPr>
                <w:rFonts w:cs="Arial"/>
                <w:b/>
              </w:rPr>
              <w:t>AP1000</w:t>
            </w:r>
            <w:r w:rsidRPr="00817CEB">
              <w:rPr>
                <w:rFonts w:cs="Arial"/>
              </w:rPr>
              <w:t xml:space="preserve"> </w:t>
            </w:r>
            <w:r>
              <w:rPr>
                <w:rFonts w:cs="Arial"/>
              </w:rPr>
              <w:t>p</w:t>
            </w:r>
            <w:r w:rsidRPr="00817CEB">
              <w:rPr>
                <w:rFonts w:cs="Arial"/>
              </w:rPr>
              <w:t>lant provides operational availability controls fo</w:t>
            </w:r>
            <w:r>
              <w:rPr>
                <w:rFonts w:cs="Arial"/>
              </w:rPr>
              <w:t xml:space="preserve">r the active </w:t>
            </w:r>
            <w:del w:id="2671" w:author="gorgemj" w:date="2017-11-20T09:51:00Z">
              <w:r w:rsidDel="005C40E7">
                <w:rPr>
                  <w:rFonts w:cs="Arial"/>
                </w:rPr>
                <w:delText xml:space="preserve">non-safety </w:delText>
              </w:r>
            </w:del>
            <w:del w:id="2672" w:author="gorgemj" w:date="2017-11-24T13:31:00Z">
              <w:r w:rsidDel="007E2AD6">
                <w:rPr>
                  <w:rFonts w:cs="Arial"/>
                </w:rPr>
                <w:delText>defense</w:delText>
              </w:r>
              <w:r w:rsidDel="007E2AD6">
                <w:rPr>
                  <w:rFonts w:cs="Arial"/>
                </w:rPr>
                <w:noBreakHyphen/>
              </w:r>
              <w:r w:rsidRPr="00817CEB" w:rsidDel="007E2AD6">
                <w:rPr>
                  <w:rFonts w:cs="Arial"/>
                </w:rPr>
                <w:delText>in-depth</w:delText>
              </w:r>
            </w:del>
            <w:proofErr w:type="spellStart"/>
            <w:ins w:id="2673" w:author="gorgemj" w:date="2017-11-24T13:31:00Z">
              <w:r>
                <w:rPr>
                  <w:rFonts w:cs="Arial"/>
                </w:rPr>
                <w:t>DiD</w:t>
              </w:r>
            </w:ins>
            <w:proofErr w:type="spellEnd"/>
            <w:r w:rsidRPr="00817CEB">
              <w:rPr>
                <w:rFonts w:cs="Arial"/>
              </w:rPr>
              <w:t xml:space="preserve"> features as shown in </w:t>
            </w:r>
            <w:ins w:id="2674" w:author="gorgemj" w:date="2017-11-24T16:37:00Z">
              <w:r>
                <w:rPr>
                  <w:rFonts w:eastAsia="Calibri" w:cs="Arial"/>
                </w:rPr>
                <w:t xml:space="preserve">the </w:t>
              </w:r>
              <w:r w:rsidRPr="00993D67">
                <w:rPr>
                  <w:rFonts w:eastAsia="Calibri" w:cs="Arial"/>
                  <w:b/>
                </w:rPr>
                <w:t>AP1000</w:t>
              </w:r>
              <w:r>
                <w:rPr>
                  <w:rFonts w:eastAsia="Calibri" w:cs="Arial"/>
                </w:rPr>
                <w:t xml:space="preserve"> plant </w:t>
              </w:r>
              <w:r w:rsidRPr="00817CEB">
                <w:rPr>
                  <w:rFonts w:eastAsia="Calibri" w:cs="Arial"/>
                </w:rPr>
                <w:t xml:space="preserve">DCD </w:t>
              </w:r>
              <w:r>
                <w:rPr>
                  <w:rFonts w:eastAsia="Calibri" w:cs="Arial"/>
                </w:rPr>
                <w:t>[2]</w:t>
              </w:r>
            </w:ins>
            <w:del w:id="2675" w:author="gorgemj" w:date="2017-11-24T16:37:00Z">
              <w:r w:rsidRPr="00817CEB" w:rsidDel="00F52B54">
                <w:rPr>
                  <w:rFonts w:cs="Arial"/>
                </w:rPr>
                <w:delText>DCD</w:delText>
              </w:r>
            </w:del>
            <w:r w:rsidRPr="00817CEB">
              <w:rPr>
                <w:rFonts w:cs="Arial"/>
              </w:rPr>
              <w:t xml:space="preserve"> </w:t>
            </w:r>
            <w:r>
              <w:rPr>
                <w:rFonts w:cs="Arial"/>
              </w:rPr>
              <w:t>Section </w:t>
            </w:r>
            <w:r w:rsidRPr="00817CEB">
              <w:rPr>
                <w:rFonts w:cs="Arial"/>
              </w:rPr>
              <w:t>16.3.</w:t>
            </w:r>
          </w:p>
        </w:tc>
      </w:tr>
      <w:tr w:rsidR="00B61F44" w:rsidRPr="00817CEB" w:rsidTr="00814E5E">
        <w:trPr>
          <w:cantSplit/>
          <w:trPrChange w:id="2676" w:author="gorgemj" w:date="2017-11-30T12:36:00Z">
            <w:trPr>
              <w:gridBefore w:val="6"/>
              <w:gridAfter w:val="0"/>
              <w:cantSplit/>
            </w:trPr>
          </w:trPrChange>
        </w:trPr>
        <w:tc>
          <w:tcPr>
            <w:tcW w:w="947" w:type="dxa"/>
            <w:tcPrChange w:id="2677" w:author="gorgemj" w:date="2017-11-30T12:36:00Z">
              <w:tcPr>
                <w:tcW w:w="945" w:type="dxa"/>
                <w:gridSpan w:val="6"/>
              </w:tcPr>
            </w:tcPrChange>
          </w:tcPr>
          <w:p w:rsidR="00B61F44" w:rsidRPr="005C40E7" w:rsidRDefault="00B61F44" w:rsidP="00E1383A">
            <w:pPr>
              <w:autoSpaceDE w:val="0"/>
              <w:autoSpaceDN w:val="0"/>
              <w:adjustRightInd w:val="0"/>
              <w:spacing w:before="60" w:after="60" w:line="280" w:lineRule="atLeast"/>
              <w:jc w:val="center"/>
              <w:rPr>
                <w:rFonts w:cs="Arial"/>
                <w:rPrChange w:id="2678" w:author="gorgemj" w:date="2017-11-20T09:51:00Z">
                  <w:rPr>
                    <w:rFonts w:cs="Arial"/>
                    <w:b/>
                  </w:rPr>
                </w:rPrChange>
              </w:rPr>
            </w:pPr>
            <w:r w:rsidRPr="005C40E7">
              <w:rPr>
                <w:rFonts w:cs="Arial"/>
                <w:rPrChange w:id="2679" w:author="gorgemj" w:date="2017-11-20T09:51:00Z">
                  <w:rPr>
                    <w:rFonts w:cs="Arial"/>
                    <w:b/>
                  </w:rPr>
                </w:rPrChange>
              </w:rPr>
              <w:t>4.11</w:t>
            </w:r>
          </w:p>
        </w:tc>
        <w:tc>
          <w:tcPr>
            <w:tcW w:w="693" w:type="dxa"/>
            <w:tcPrChange w:id="2680" w:author="gorgemj" w:date="2017-11-30T12:36:00Z">
              <w:tcPr>
                <w:tcW w:w="747" w:type="dxa"/>
                <w:gridSpan w:val="3"/>
              </w:tcPr>
            </w:tcPrChange>
          </w:tcPr>
          <w:p w:rsidR="00B61F44" w:rsidRPr="005C40E7" w:rsidRDefault="00B61F44">
            <w:pPr>
              <w:autoSpaceDE w:val="0"/>
              <w:autoSpaceDN w:val="0"/>
              <w:adjustRightInd w:val="0"/>
              <w:spacing w:before="60" w:after="60" w:line="280" w:lineRule="atLeast"/>
              <w:jc w:val="center"/>
              <w:rPr>
                <w:rFonts w:cs="Arial"/>
                <w:bCs/>
                <w:color w:val="000000"/>
                <w:sz w:val="24"/>
                <w:szCs w:val="24"/>
                <w:rPrChange w:id="2681" w:author="gorgemj" w:date="2017-11-20T09:51:00Z">
                  <w:rPr>
                    <w:rFonts w:cs="Arial"/>
                    <w:b/>
                    <w:bCs/>
                    <w:color w:val="000000"/>
                    <w:sz w:val="24"/>
                    <w:szCs w:val="24"/>
                  </w:rPr>
                </w:rPrChange>
              </w:rPr>
            </w:pPr>
            <w:r w:rsidRPr="005C40E7">
              <w:rPr>
                <w:rFonts w:cs="Arial"/>
                <w:bCs/>
                <w:rPrChange w:id="2682" w:author="gorgemj" w:date="2017-11-20T09:51:00Z">
                  <w:rPr>
                    <w:rFonts w:cs="Arial"/>
                    <w:b/>
                    <w:bCs/>
                  </w:rPr>
                </w:rPrChange>
              </w:rPr>
              <w:t>1</w:t>
            </w:r>
            <w:del w:id="2683" w:author="gorgemj" w:date="2017-11-25T20:35:00Z">
              <w:r w:rsidRPr="005C40E7" w:rsidDel="00A1646E">
                <w:rPr>
                  <w:rFonts w:cs="Arial"/>
                  <w:bCs/>
                  <w:rPrChange w:id="2684" w:author="gorgemj" w:date="2017-11-20T09:51:00Z">
                    <w:rPr>
                      <w:rFonts w:cs="Arial"/>
                      <w:b/>
                      <w:bCs/>
                    </w:rPr>
                  </w:rPrChange>
                </w:rPr>
                <w:delText>-</w:delText>
              </w:r>
            </w:del>
            <w:del w:id="2685" w:author="gorgemj" w:date="2017-11-20T09:53:00Z">
              <w:r w:rsidRPr="005C40E7" w:rsidDel="005C40E7">
                <w:rPr>
                  <w:rFonts w:cs="Arial"/>
                  <w:bCs/>
                  <w:rPrChange w:id="2686" w:author="gorgemj" w:date="2017-11-20T09:51:00Z">
                    <w:rPr>
                      <w:rFonts w:cs="Arial"/>
                      <w:b/>
                      <w:bCs/>
                    </w:rPr>
                  </w:rPrChange>
                </w:rPr>
                <w:delText>6</w:delText>
              </w:r>
            </w:del>
          </w:p>
        </w:tc>
        <w:tc>
          <w:tcPr>
            <w:tcW w:w="5038" w:type="dxa"/>
            <w:gridSpan w:val="2"/>
            <w:tcPrChange w:id="2687" w:author="gorgemj" w:date="2017-11-30T12:36:00Z">
              <w:tcPr>
                <w:tcW w:w="6768" w:type="dxa"/>
                <w:gridSpan w:val="7"/>
              </w:tcPr>
            </w:tcPrChange>
          </w:tcPr>
          <w:p w:rsidR="00B61F44" w:rsidRPr="00817CEB" w:rsidRDefault="00B61F44" w:rsidP="00E1383A">
            <w:pPr>
              <w:autoSpaceDE w:val="0"/>
              <w:autoSpaceDN w:val="0"/>
              <w:adjustRightInd w:val="0"/>
              <w:spacing w:before="60" w:after="60" w:line="280" w:lineRule="atLeast"/>
              <w:rPr>
                <w:rFonts w:eastAsia="Calibri" w:cs="Arial"/>
              </w:rPr>
            </w:pPr>
            <w:r w:rsidRPr="00817CEB">
              <w:rPr>
                <w:rFonts w:eastAsia="Calibri" w:cs="Arial"/>
              </w:rPr>
              <w:t>The design:</w:t>
            </w:r>
          </w:p>
          <w:p w:rsidR="00B61F44" w:rsidRPr="00817CEB" w:rsidRDefault="00B61F44" w:rsidP="00A0722F">
            <w:pPr>
              <w:tabs>
                <w:tab w:val="left" w:pos="432"/>
              </w:tabs>
              <w:autoSpaceDE w:val="0"/>
              <w:autoSpaceDN w:val="0"/>
              <w:adjustRightInd w:val="0"/>
              <w:spacing w:before="60" w:after="60" w:line="280" w:lineRule="atLeast"/>
              <w:ind w:left="432" w:hanging="432"/>
              <w:rPr>
                <w:rFonts w:eastAsia="Calibri" w:cs="Arial"/>
              </w:rPr>
            </w:pPr>
            <w:r w:rsidRPr="00817CEB">
              <w:rPr>
                <w:rFonts w:eastAsia="Calibri" w:cs="Arial"/>
              </w:rPr>
              <w:t xml:space="preserve">(a) </w:t>
            </w:r>
            <w:r>
              <w:rPr>
                <w:rFonts w:eastAsia="Calibri" w:cs="Arial"/>
              </w:rPr>
              <w:tab/>
            </w:r>
            <w:r w:rsidRPr="00817CEB">
              <w:rPr>
                <w:rFonts w:eastAsia="Calibri" w:cs="Arial"/>
              </w:rPr>
              <w:t>Shall provide for multiple physical barriers to the release of radioactive material to the environment;</w:t>
            </w:r>
          </w:p>
          <w:p w:rsidR="00B61F44" w:rsidRPr="00817CEB" w:rsidRDefault="00B61F44" w:rsidP="00A0722F">
            <w:pPr>
              <w:tabs>
                <w:tab w:val="left" w:pos="432"/>
              </w:tabs>
              <w:autoSpaceDE w:val="0"/>
              <w:autoSpaceDN w:val="0"/>
              <w:adjustRightInd w:val="0"/>
              <w:spacing w:before="60" w:after="60" w:line="280" w:lineRule="atLeast"/>
              <w:ind w:left="432" w:hanging="432"/>
              <w:rPr>
                <w:rFonts w:eastAsia="Calibri" w:cs="Arial"/>
              </w:rPr>
            </w:pPr>
            <w:r w:rsidRPr="00817CEB">
              <w:rPr>
                <w:rFonts w:eastAsia="Calibri" w:cs="Arial"/>
              </w:rPr>
              <w:t xml:space="preserve">(b) </w:t>
            </w:r>
            <w:r>
              <w:rPr>
                <w:rFonts w:eastAsia="Calibri" w:cs="Arial"/>
              </w:rPr>
              <w:tab/>
            </w:r>
            <w:r w:rsidRPr="00817CEB">
              <w:rPr>
                <w:rFonts w:eastAsia="Calibri" w:cs="Arial"/>
              </w:rPr>
              <w:t>Shall be conservative, and the construction shall be of high quality, so as to provide assurance that failures and deviations from normal operation are minimized, that accidents are prevented as far as is practicable and that a small deviation in a plant parameter does not lead to a cliff edge effect</w:t>
            </w:r>
            <w:ins w:id="2688" w:author="gorgemj" w:date="2017-11-23T09:38:00Z">
              <w:r w:rsidRPr="00FF7239">
                <w:rPr>
                  <w:rFonts w:eastAsia="Calibri" w:cs="Arial"/>
                  <w:vertAlign w:val="superscript"/>
                  <w:rPrChange w:id="2689" w:author="gorgemj" w:date="2017-11-23T09:38:00Z">
                    <w:rPr>
                      <w:rFonts w:eastAsia="Calibri" w:cs="Arial"/>
                    </w:rPr>
                  </w:rPrChange>
                </w:rPr>
                <w:t>9</w:t>
              </w:r>
            </w:ins>
            <w:r w:rsidRPr="00817CEB">
              <w:rPr>
                <w:rFonts w:eastAsia="Calibri" w:cs="Arial"/>
              </w:rPr>
              <w:t>;</w:t>
            </w:r>
          </w:p>
          <w:p w:rsidR="00B61F44" w:rsidRPr="00FF7239" w:rsidDel="005C40E7" w:rsidRDefault="00B61F44">
            <w:pPr>
              <w:tabs>
                <w:tab w:val="left" w:pos="0"/>
              </w:tabs>
              <w:autoSpaceDE w:val="0"/>
              <w:autoSpaceDN w:val="0"/>
              <w:adjustRightInd w:val="0"/>
              <w:spacing w:before="60" w:after="60" w:line="280" w:lineRule="atLeast"/>
              <w:rPr>
                <w:del w:id="2690" w:author="gorgemj" w:date="2017-11-20T09:53:00Z"/>
                <w:rFonts w:eastAsia="Calibri" w:cs="Arial"/>
                <w:i/>
                <w:sz w:val="18"/>
                <w:szCs w:val="18"/>
                <w:rPrChange w:id="2691" w:author="gorgemj" w:date="2017-11-23T09:40:00Z">
                  <w:rPr>
                    <w:del w:id="2692" w:author="gorgemj" w:date="2017-11-20T09:53:00Z"/>
                    <w:rFonts w:eastAsia="Calibri" w:cs="Arial"/>
                  </w:rPr>
                </w:rPrChange>
              </w:rPr>
              <w:pPrChange w:id="2693" w:author="gorgemj" w:date="2017-11-23T09:39:00Z">
                <w:pPr>
                  <w:tabs>
                    <w:tab w:val="left" w:pos="432"/>
                  </w:tabs>
                  <w:autoSpaceDE w:val="0"/>
                  <w:autoSpaceDN w:val="0"/>
                  <w:adjustRightInd w:val="0"/>
                  <w:spacing w:before="60" w:after="60" w:line="280" w:lineRule="atLeast"/>
                  <w:ind w:left="432" w:hanging="432"/>
                </w:pPr>
              </w:pPrChange>
            </w:pPr>
            <w:ins w:id="2694" w:author="gorgemj" w:date="2017-11-23T09:38:00Z">
              <w:r w:rsidRPr="00FF7239">
                <w:rPr>
                  <w:rFonts w:eastAsia="Calibri" w:cs="Arial"/>
                  <w:i/>
                  <w:sz w:val="18"/>
                  <w:szCs w:val="18"/>
                  <w:rPrChange w:id="2695" w:author="gorgemj" w:date="2017-11-23T09:40:00Z">
                    <w:rPr>
                      <w:rFonts w:eastAsia="Calibri" w:cs="Arial"/>
                    </w:rPr>
                  </w:rPrChange>
                </w:rPr>
                <w:t xml:space="preserve">Footnote: </w:t>
              </w:r>
              <w:r w:rsidRPr="00FF7239">
                <w:rPr>
                  <w:rFonts w:eastAsia="Calibri" w:cs="Arial"/>
                  <w:i/>
                  <w:sz w:val="18"/>
                  <w:szCs w:val="18"/>
                  <w:vertAlign w:val="superscript"/>
                  <w:rPrChange w:id="2696" w:author="gorgemj" w:date="2017-11-23T09:40:00Z">
                    <w:rPr>
                      <w:rFonts w:eastAsia="Calibri" w:cs="Arial"/>
                    </w:rPr>
                  </w:rPrChange>
                </w:rPr>
                <w:t>9</w:t>
              </w:r>
            </w:ins>
            <w:ins w:id="2697" w:author="gorgemj" w:date="2017-11-23T09:39:00Z">
              <w:r w:rsidRPr="00FF7239">
                <w:rPr>
                  <w:rFonts w:eastAsia="Calibri" w:cs="Arial"/>
                  <w:i/>
                  <w:sz w:val="18"/>
                  <w:szCs w:val="18"/>
                  <w:rPrChange w:id="2698" w:author="gorgemj" w:date="2017-11-23T09:40:00Z">
                    <w:rPr>
                      <w:rFonts w:eastAsia="Calibri" w:cs="Arial"/>
                    </w:rPr>
                  </w:rPrChange>
                </w:rPr>
                <w:t xml:space="preserve"> A ‘cliff edge effect’, in a nuclear power plant, is an instance of severely abnormal plant </w:t>
              </w:r>
              <w:proofErr w:type="spellStart"/>
              <w:r w:rsidRPr="00FF7239">
                <w:rPr>
                  <w:rFonts w:eastAsia="Calibri" w:cs="Arial"/>
                  <w:i/>
                  <w:sz w:val="18"/>
                  <w:szCs w:val="18"/>
                  <w:rPrChange w:id="2699" w:author="gorgemj" w:date="2017-11-23T09:40:00Z">
                    <w:rPr>
                      <w:rFonts w:eastAsia="Calibri" w:cs="Arial"/>
                    </w:rPr>
                  </w:rPrChange>
                </w:rPr>
                <w:t>behaviour</w:t>
              </w:r>
              <w:proofErr w:type="spellEnd"/>
              <w:r w:rsidRPr="00FF7239">
                <w:rPr>
                  <w:rFonts w:eastAsia="Calibri" w:cs="Arial"/>
                  <w:i/>
                  <w:sz w:val="18"/>
                  <w:szCs w:val="18"/>
                  <w:rPrChange w:id="2700" w:author="gorgemj" w:date="2017-11-23T09:40:00Z">
                    <w:rPr>
                      <w:rFonts w:eastAsia="Calibri" w:cs="Arial"/>
                    </w:rPr>
                  </w:rPrChange>
                </w:rPr>
                <w:t xml:space="preserve"> caused by an abrupt transition from one plant status to another following a small deviation in a plant parameter, and thus a sudden large variation in plant conditions in response to a small variation in an input.</w:t>
              </w:r>
            </w:ins>
            <w:ins w:id="2701" w:author="gorgemj" w:date="2017-11-23T09:38:00Z">
              <w:r w:rsidRPr="00FF7239">
                <w:rPr>
                  <w:rFonts w:eastAsia="Calibri" w:cs="Arial"/>
                  <w:i/>
                  <w:sz w:val="18"/>
                  <w:szCs w:val="18"/>
                  <w:rPrChange w:id="2702" w:author="gorgemj" w:date="2017-11-23T09:40:00Z">
                    <w:rPr>
                      <w:rFonts w:eastAsia="Calibri" w:cs="Arial"/>
                    </w:rPr>
                  </w:rPrChange>
                </w:rPr>
                <w:t xml:space="preserve"> </w:t>
              </w:r>
            </w:ins>
            <w:del w:id="2703" w:author="gorgemj" w:date="2017-11-20T09:53:00Z">
              <w:r w:rsidRPr="00FF7239" w:rsidDel="005C40E7">
                <w:rPr>
                  <w:rFonts w:eastAsia="Calibri" w:cs="Arial"/>
                  <w:i/>
                  <w:sz w:val="18"/>
                  <w:szCs w:val="18"/>
                  <w:rPrChange w:id="2704" w:author="gorgemj" w:date="2017-11-23T09:40:00Z">
                    <w:rPr>
                      <w:rFonts w:eastAsia="Calibri" w:cs="Arial"/>
                    </w:rPr>
                  </w:rPrChange>
                </w:rPr>
                <w:delText xml:space="preserve">(c) </w:delText>
              </w:r>
              <w:r w:rsidRPr="00FF7239" w:rsidDel="005C40E7">
                <w:rPr>
                  <w:rFonts w:eastAsia="Calibri" w:cs="Arial"/>
                  <w:i/>
                  <w:sz w:val="18"/>
                  <w:szCs w:val="18"/>
                  <w:rPrChange w:id="2705" w:author="gorgemj" w:date="2017-11-23T09:40:00Z">
                    <w:rPr>
                      <w:rFonts w:eastAsia="Calibri" w:cs="Arial"/>
                    </w:rPr>
                  </w:rPrChange>
                </w:rPr>
                <w:tab/>
                <w:delText>Shall provide for the control of plant behaviour by means of inherent and engineered features, such that failures and deviations from normal operation requiring actuation of safety systems are minimized or excluded by design, to the extent possible;</w:delText>
              </w:r>
            </w:del>
          </w:p>
          <w:p w:rsidR="00B61F44" w:rsidRPr="00FF7239" w:rsidDel="005C40E7" w:rsidRDefault="00B61F44">
            <w:pPr>
              <w:tabs>
                <w:tab w:val="left" w:pos="0"/>
              </w:tabs>
              <w:autoSpaceDE w:val="0"/>
              <w:autoSpaceDN w:val="0"/>
              <w:adjustRightInd w:val="0"/>
              <w:spacing w:before="60" w:after="60" w:line="280" w:lineRule="atLeast"/>
              <w:rPr>
                <w:del w:id="2706" w:author="gorgemj" w:date="2017-11-20T09:53:00Z"/>
                <w:rFonts w:eastAsia="Calibri" w:cs="Arial"/>
                <w:i/>
                <w:sz w:val="18"/>
                <w:szCs w:val="18"/>
                <w:rPrChange w:id="2707" w:author="gorgemj" w:date="2017-11-23T09:40:00Z">
                  <w:rPr>
                    <w:del w:id="2708" w:author="gorgemj" w:date="2017-11-20T09:53:00Z"/>
                    <w:rFonts w:eastAsia="Calibri" w:cs="Arial"/>
                  </w:rPr>
                </w:rPrChange>
              </w:rPr>
              <w:pPrChange w:id="2709" w:author="gorgemj" w:date="2017-11-23T09:39:00Z">
                <w:pPr>
                  <w:tabs>
                    <w:tab w:val="left" w:pos="432"/>
                  </w:tabs>
                  <w:autoSpaceDE w:val="0"/>
                  <w:autoSpaceDN w:val="0"/>
                  <w:adjustRightInd w:val="0"/>
                  <w:spacing w:before="60" w:after="60" w:line="280" w:lineRule="atLeast"/>
                  <w:ind w:left="432" w:hanging="432"/>
                </w:pPr>
              </w:pPrChange>
            </w:pPr>
            <w:del w:id="2710" w:author="gorgemj" w:date="2017-11-20T09:53:00Z">
              <w:r w:rsidRPr="00FF7239" w:rsidDel="005C40E7">
                <w:rPr>
                  <w:rFonts w:eastAsia="Calibri" w:cs="Arial"/>
                  <w:i/>
                  <w:sz w:val="18"/>
                  <w:szCs w:val="18"/>
                  <w:rPrChange w:id="2711" w:author="gorgemj" w:date="2017-11-23T09:40:00Z">
                    <w:rPr>
                      <w:rFonts w:eastAsia="Calibri" w:cs="Arial"/>
                    </w:rPr>
                  </w:rPrChange>
                </w:rPr>
                <w:delText xml:space="preserve">(d) </w:delText>
              </w:r>
              <w:r w:rsidRPr="00FF7239" w:rsidDel="005C40E7">
                <w:rPr>
                  <w:rFonts w:eastAsia="Calibri" w:cs="Arial"/>
                  <w:i/>
                  <w:sz w:val="18"/>
                  <w:szCs w:val="18"/>
                  <w:rPrChange w:id="2712" w:author="gorgemj" w:date="2017-11-23T09:40:00Z">
                    <w:rPr>
                      <w:rFonts w:eastAsia="Calibri" w:cs="Arial"/>
                    </w:rPr>
                  </w:rPrChange>
                </w:rPr>
                <w:tab/>
                <w:delText>Shall provide for supplementing the control of the plant by means of automatic actuation of safety systems, such that failures and deviations from normal operation that exceed the capability of control systems can be controlled with a high level of confidence, and the need for operator actions in the early phase of these failures or deviations from normal operation is minimized;</w:delText>
              </w:r>
            </w:del>
          </w:p>
          <w:p w:rsidR="00B61F44" w:rsidRPr="00FF7239" w:rsidRDefault="00B61F44">
            <w:pPr>
              <w:tabs>
                <w:tab w:val="left" w:pos="0"/>
              </w:tabs>
              <w:autoSpaceDE w:val="0"/>
              <w:autoSpaceDN w:val="0"/>
              <w:adjustRightInd w:val="0"/>
              <w:spacing w:before="60" w:after="60" w:line="280" w:lineRule="atLeast"/>
              <w:rPr>
                <w:rFonts w:eastAsia="Calibri" w:cs="Arial"/>
                <w:i/>
                <w:sz w:val="18"/>
                <w:szCs w:val="18"/>
                <w:rPrChange w:id="2713" w:author="gorgemj" w:date="2017-11-23T09:40:00Z">
                  <w:rPr>
                    <w:rFonts w:eastAsia="Calibri" w:cs="Arial"/>
                  </w:rPr>
                </w:rPrChange>
              </w:rPr>
              <w:pPrChange w:id="2714" w:author="gorgemj" w:date="2017-11-23T09:39:00Z">
                <w:pPr>
                  <w:tabs>
                    <w:tab w:val="left" w:pos="432"/>
                  </w:tabs>
                  <w:autoSpaceDE w:val="0"/>
                  <w:autoSpaceDN w:val="0"/>
                  <w:adjustRightInd w:val="0"/>
                  <w:spacing w:before="60" w:after="60" w:line="280" w:lineRule="atLeast"/>
                  <w:ind w:left="432" w:hanging="432"/>
                </w:pPr>
              </w:pPrChange>
            </w:pPr>
            <w:del w:id="2715" w:author="gorgemj" w:date="2017-11-20T09:53:00Z">
              <w:r w:rsidRPr="00FF7239" w:rsidDel="005C40E7">
                <w:rPr>
                  <w:rFonts w:eastAsia="Calibri" w:cs="Arial"/>
                  <w:i/>
                  <w:sz w:val="18"/>
                  <w:szCs w:val="18"/>
                  <w:rPrChange w:id="2716" w:author="gorgemj" w:date="2017-11-23T09:40:00Z">
                    <w:rPr>
                      <w:rFonts w:eastAsia="Calibri" w:cs="Arial"/>
                    </w:rPr>
                  </w:rPrChange>
                </w:rPr>
                <w:delText xml:space="preserve">(e) </w:delText>
              </w:r>
              <w:r w:rsidRPr="00FF7239" w:rsidDel="005C40E7">
                <w:rPr>
                  <w:rFonts w:eastAsia="Calibri" w:cs="Arial"/>
                  <w:i/>
                  <w:sz w:val="18"/>
                  <w:szCs w:val="18"/>
                  <w:rPrChange w:id="2717" w:author="gorgemj" w:date="2017-11-23T09:40:00Z">
                    <w:rPr>
                      <w:rFonts w:eastAsia="Calibri" w:cs="Arial"/>
                    </w:rPr>
                  </w:rPrChange>
                </w:rPr>
                <w:tab/>
                <w:delText>Shall provide for systems, structures and components and procedures to control the course of and, as far as is practicable, to limit the consequences of failures and deviations from normal operation that exceed the capability of safety systems;</w:delText>
              </w:r>
            </w:del>
          </w:p>
        </w:tc>
        <w:tc>
          <w:tcPr>
            <w:tcW w:w="6912" w:type="dxa"/>
            <w:gridSpan w:val="3"/>
            <w:tcPrChange w:id="2718" w:author="gorgemj" w:date="2017-11-30T12:36:00Z">
              <w:tcPr>
                <w:tcW w:w="5130" w:type="dxa"/>
                <w:gridSpan w:val="8"/>
              </w:tcPr>
            </w:tcPrChange>
          </w:tcPr>
          <w:p w:rsidR="00B61F44" w:rsidRDefault="00B61F44" w:rsidP="00E1383A">
            <w:pPr>
              <w:spacing w:before="60" w:after="60" w:line="280" w:lineRule="atLeast"/>
              <w:rPr>
                <w:rFonts w:eastAsia="Calibri" w:cs="Arial"/>
              </w:rPr>
            </w:pPr>
            <w:ins w:id="2719" w:author="gorgemj" w:date="2017-11-25T20:40:00Z">
              <w:r w:rsidRPr="00817CEB">
                <w:rPr>
                  <w:rFonts w:cs="Arial"/>
                </w:rPr>
                <w:t xml:space="preserve">Refer to the response </w:t>
              </w:r>
              <w:r>
                <w:rPr>
                  <w:rFonts w:cs="Arial"/>
                </w:rPr>
                <w:t xml:space="preserve">for </w:t>
              </w:r>
            </w:ins>
            <w:ins w:id="2720" w:author="gorgemj" w:date="2017-11-26T20:45:00Z">
              <w:r>
                <w:rPr>
                  <w:rFonts w:eastAsia="Calibri" w:cs="Arial"/>
                </w:rPr>
                <w:t>Paragraph</w:t>
              </w:r>
            </w:ins>
            <w:ins w:id="2721" w:author="gorgemj" w:date="2017-11-25T20:40:00Z">
              <w:r w:rsidRPr="00817CEB">
                <w:rPr>
                  <w:rFonts w:cs="Arial"/>
                </w:rPr>
                <w:t xml:space="preserve"> 2.13</w:t>
              </w:r>
              <w:r>
                <w:rPr>
                  <w:rFonts w:cs="Arial"/>
                </w:rPr>
                <w:t xml:space="preserve"> and Requirement 7. </w:t>
              </w:r>
            </w:ins>
            <w:r w:rsidRPr="008E190F">
              <w:rPr>
                <w:rFonts w:cs="Arial"/>
              </w:rPr>
              <w:t>The</w:t>
            </w:r>
            <w:r w:rsidRPr="00817CEB">
              <w:rPr>
                <w:rFonts w:eastAsia="Calibri" w:cs="Arial"/>
              </w:rPr>
              <w:t xml:space="preserve"> </w:t>
            </w:r>
            <w:r w:rsidRPr="00817CEB">
              <w:rPr>
                <w:rFonts w:eastAsia="Calibri" w:cs="Arial"/>
                <w:b/>
              </w:rPr>
              <w:t>AP1000</w:t>
            </w:r>
            <w:r w:rsidRPr="00817CEB">
              <w:rPr>
                <w:rFonts w:eastAsia="Calibri" w:cs="Arial"/>
              </w:rPr>
              <w:t xml:space="preserve"> </w:t>
            </w:r>
            <w:ins w:id="2722" w:author="gorgemj" w:date="2017-11-20T09:52:00Z">
              <w:r>
                <w:rPr>
                  <w:rFonts w:eastAsia="Calibri" w:cs="Arial"/>
                </w:rPr>
                <w:t xml:space="preserve">plant </w:t>
              </w:r>
            </w:ins>
            <w:r>
              <w:rPr>
                <w:rFonts w:eastAsia="Calibri" w:cs="Arial"/>
              </w:rPr>
              <w:t>d</w:t>
            </w:r>
            <w:r w:rsidRPr="00817CEB">
              <w:rPr>
                <w:rFonts w:eastAsia="Calibri" w:cs="Arial"/>
              </w:rPr>
              <w:t>esign provides multiple levels of defense for accident mitigation</w:t>
            </w:r>
            <w:del w:id="2723" w:author="gorgemj" w:date="2017-11-25T20:40:00Z">
              <w:r w:rsidRPr="00817CEB" w:rsidDel="00A1646E">
                <w:rPr>
                  <w:rFonts w:eastAsia="Calibri" w:cs="Arial"/>
                </w:rPr>
                <w:delText xml:space="preserve"> (defense</w:delText>
              </w:r>
              <w:r w:rsidRPr="00817CEB" w:rsidDel="00A1646E">
                <w:rPr>
                  <w:rFonts w:eastAsia="Calibri" w:cs="Arial"/>
                </w:rPr>
                <w:noBreakHyphen/>
                <w:delText>in-depth)</w:delText>
              </w:r>
            </w:del>
            <w:r w:rsidRPr="00817CEB">
              <w:rPr>
                <w:rFonts w:eastAsia="Calibri" w:cs="Arial"/>
              </w:rPr>
              <w:t>, resulting in extremely low core damage probabilities</w:t>
            </w:r>
            <w:r>
              <w:rPr>
                <w:rFonts w:eastAsia="Calibri" w:cs="Arial"/>
              </w:rPr>
              <w:t xml:space="preserve">. </w:t>
            </w:r>
            <w:r w:rsidRPr="00817CEB">
              <w:rPr>
                <w:rFonts w:eastAsia="Calibri" w:cs="Arial"/>
              </w:rPr>
              <w:t xml:space="preserve">Defense-in-depth is integral to the </w:t>
            </w:r>
            <w:r w:rsidRPr="00817CEB">
              <w:rPr>
                <w:rFonts w:eastAsia="Calibri" w:cs="Arial"/>
                <w:b/>
              </w:rPr>
              <w:t>AP1000</w:t>
            </w:r>
            <w:r w:rsidRPr="00817CEB">
              <w:rPr>
                <w:rFonts w:eastAsia="Calibri" w:cs="Arial"/>
              </w:rPr>
              <w:t xml:space="preserve"> </w:t>
            </w:r>
            <w:ins w:id="2724" w:author="gorgemj" w:date="2017-11-20T09:52:00Z">
              <w:r>
                <w:rPr>
                  <w:rFonts w:eastAsia="Calibri" w:cs="Arial"/>
                </w:rPr>
                <w:t xml:space="preserve">plant </w:t>
              </w:r>
            </w:ins>
            <w:r w:rsidRPr="00817CEB">
              <w:rPr>
                <w:rFonts w:eastAsia="Calibri" w:cs="Arial"/>
              </w:rPr>
              <w:t>design, with a multitude of individual plant features capable of providing some degree of defense of plant safety</w:t>
            </w:r>
            <w:r>
              <w:rPr>
                <w:rFonts w:eastAsia="Calibri" w:cs="Arial"/>
              </w:rPr>
              <w:t xml:space="preserve">. </w:t>
            </w:r>
          </w:p>
          <w:p w:rsidR="00B61F44" w:rsidRDefault="00B61F44" w:rsidP="00E24525">
            <w:pPr>
              <w:tabs>
                <w:tab w:val="left" w:pos="432"/>
              </w:tabs>
              <w:autoSpaceDE w:val="0"/>
              <w:autoSpaceDN w:val="0"/>
              <w:adjustRightInd w:val="0"/>
              <w:spacing w:line="240" w:lineRule="atLeast"/>
              <w:ind w:left="432" w:hanging="432"/>
              <w:rPr>
                <w:ins w:id="2725" w:author="gorgemj" w:date="2017-11-20T09:52:00Z"/>
                <w:rFonts w:eastAsia="Calibri" w:cs="Arial"/>
              </w:rPr>
            </w:pPr>
            <w:r w:rsidRPr="00817CEB">
              <w:rPr>
                <w:rFonts w:eastAsia="Calibri" w:cs="Arial"/>
              </w:rPr>
              <w:t xml:space="preserve">(a) </w:t>
            </w:r>
            <w:r>
              <w:rPr>
                <w:rFonts w:eastAsia="Calibri" w:cs="Arial"/>
              </w:rPr>
              <w:tab/>
            </w:r>
            <w:r w:rsidRPr="00577698">
              <w:rPr>
                <w:rFonts w:eastAsia="Calibri" w:cs="Arial"/>
                <w:b/>
              </w:rPr>
              <w:t xml:space="preserve">Physical </w:t>
            </w:r>
            <w:r>
              <w:rPr>
                <w:rFonts w:eastAsia="Calibri" w:cs="Arial"/>
                <w:b/>
              </w:rPr>
              <w:t>plant</w:t>
            </w:r>
            <w:r w:rsidRPr="00577698">
              <w:rPr>
                <w:rFonts w:eastAsia="Calibri" w:cs="Arial"/>
                <w:b/>
              </w:rPr>
              <w:t xml:space="preserve"> Boundaries</w:t>
            </w:r>
            <w:r>
              <w:rPr>
                <w:rFonts w:eastAsia="Calibri" w:cs="Arial"/>
              </w:rPr>
              <w:t xml:space="preserve"> -</w:t>
            </w:r>
            <w:r w:rsidRPr="00817CEB">
              <w:rPr>
                <w:rFonts w:eastAsia="Calibri" w:cs="Arial"/>
              </w:rPr>
              <w:t xml:space="preserve"> One of the most recognizable aspects of defense-in-depth is the protection of public safety through the physical plant boundaries</w:t>
            </w:r>
            <w:r>
              <w:rPr>
                <w:rFonts w:eastAsia="Calibri" w:cs="Arial"/>
              </w:rPr>
              <w:t xml:space="preserve">. </w:t>
            </w:r>
            <w:r w:rsidRPr="00817CEB">
              <w:rPr>
                <w:rFonts w:eastAsia="Calibri" w:cs="Arial"/>
              </w:rPr>
              <w:t>Releases of radiation are prevented by the fuel cladding, the reactor coolant</w:t>
            </w:r>
            <w:del w:id="2726" w:author="gorgemj" w:date="2017-11-26T20:30:00Z">
              <w:r w:rsidRPr="00817CEB" w:rsidDel="00FC263D">
                <w:rPr>
                  <w:rFonts w:eastAsia="Calibri" w:cs="Arial"/>
                </w:rPr>
                <w:delText xml:space="preserve"> system</w:delText>
              </w:r>
            </w:del>
            <w:r w:rsidRPr="00817CEB">
              <w:rPr>
                <w:rFonts w:eastAsia="Calibri" w:cs="Arial"/>
              </w:rPr>
              <w:t xml:space="preserve"> pressure boundary, and the containment pres</w:t>
            </w:r>
            <w:r>
              <w:rPr>
                <w:rFonts w:eastAsia="Calibri" w:cs="Arial"/>
              </w:rPr>
              <w:t xml:space="preserve">sure boundary. See </w:t>
            </w:r>
            <w:ins w:id="2727" w:author="gorgemj" w:date="2017-11-24T16:37:00Z">
              <w:r>
                <w:rPr>
                  <w:rFonts w:eastAsia="Calibri" w:cs="Arial"/>
                </w:rPr>
                <w:t xml:space="preserve">the </w:t>
              </w:r>
              <w:r w:rsidRPr="00993D67">
                <w:rPr>
                  <w:rFonts w:eastAsia="Calibri" w:cs="Arial"/>
                  <w:b/>
                </w:rPr>
                <w:t>AP1000</w:t>
              </w:r>
              <w:r>
                <w:rPr>
                  <w:rFonts w:eastAsia="Calibri" w:cs="Arial"/>
                </w:rPr>
                <w:t xml:space="preserve"> plant </w:t>
              </w:r>
              <w:r w:rsidRPr="00817CEB">
                <w:rPr>
                  <w:rFonts w:eastAsia="Calibri" w:cs="Arial"/>
                </w:rPr>
                <w:t xml:space="preserve">DCD </w:t>
              </w:r>
              <w:r>
                <w:rPr>
                  <w:rFonts w:eastAsia="Calibri" w:cs="Arial"/>
                </w:rPr>
                <w:t>[2]</w:t>
              </w:r>
            </w:ins>
            <w:del w:id="2728" w:author="gorgemj" w:date="2017-11-24T16:37:00Z">
              <w:r w:rsidDel="00F52B54">
                <w:rPr>
                  <w:rFonts w:eastAsia="Calibri" w:cs="Arial"/>
                </w:rPr>
                <w:delText>DCD</w:delText>
              </w:r>
            </w:del>
            <w:r>
              <w:rPr>
                <w:rFonts w:eastAsia="Calibri" w:cs="Arial"/>
              </w:rPr>
              <w:t xml:space="preserve"> Sections</w:t>
            </w:r>
            <w:r w:rsidRPr="00817CEB">
              <w:rPr>
                <w:rFonts w:eastAsia="Calibri" w:cs="Arial"/>
              </w:rPr>
              <w:t xml:space="preserve"> 1.1, 1.2 and 1.9. </w:t>
            </w:r>
            <w:ins w:id="2729" w:author="gorgemj" w:date="2017-11-24T16:37:00Z">
              <w:r>
                <w:rPr>
                  <w:rFonts w:eastAsia="Calibri" w:cs="Arial"/>
                </w:rPr>
                <w:t xml:space="preserve">The </w:t>
              </w:r>
              <w:r w:rsidRPr="00993D67">
                <w:rPr>
                  <w:rFonts w:eastAsia="Calibri" w:cs="Arial"/>
                  <w:b/>
                </w:rPr>
                <w:t>AP1000</w:t>
              </w:r>
              <w:r>
                <w:rPr>
                  <w:rFonts w:eastAsia="Calibri" w:cs="Arial"/>
                </w:rPr>
                <w:t xml:space="preserve"> plant </w:t>
              </w:r>
              <w:r w:rsidRPr="00817CEB">
                <w:rPr>
                  <w:rFonts w:eastAsia="Calibri" w:cs="Arial"/>
                </w:rPr>
                <w:t xml:space="preserve">DCD </w:t>
              </w:r>
              <w:r>
                <w:rPr>
                  <w:rFonts w:eastAsia="Calibri" w:cs="Arial"/>
                </w:rPr>
                <w:t>[2]</w:t>
              </w:r>
            </w:ins>
            <w:del w:id="2730" w:author="gorgemj" w:date="2017-11-24T16:37:00Z">
              <w:r w:rsidDel="00F52B54">
                <w:rPr>
                  <w:rFonts w:eastAsia="Calibri" w:cs="Arial"/>
                </w:rPr>
                <w:delText>DCD</w:delText>
              </w:r>
            </w:del>
            <w:r>
              <w:rPr>
                <w:rFonts w:eastAsia="Calibri" w:cs="Arial"/>
              </w:rPr>
              <w:t xml:space="preserve"> Chapter 15</w:t>
            </w:r>
            <w:r w:rsidRPr="00817CEB">
              <w:rPr>
                <w:rFonts w:eastAsia="Calibri" w:cs="Arial"/>
              </w:rPr>
              <w:t xml:space="preserve"> </w:t>
            </w:r>
            <w:r>
              <w:rPr>
                <w:rFonts w:eastAsia="Calibri" w:cs="Arial"/>
              </w:rPr>
              <w:t xml:space="preserve">shows that </w:t>
            </w:r>
            <w:r w:rsidRPr="005E2D76">
              <w:rPr>
                <w:rFonts w:eastAsia="Calibri" w:cs="Arial"/>
              </w:rPr>
              <w:t xml:space="preserve">core cooling and containment integrity </w:t>
            </w:r>
            <w:r>
              <w:rPr>
                <w:rFonts w:eastAsia="Calibri" w:cs="Arial"/>
              </w:rPr>
              <w:t xml:space="preserve">capability </w:t>
            </w:r>
            <w:r w:rsidRPr="005E2D76">
              <w:rPr>
                <w:rFonts w:eastAsia="Calibri" w:cs="Arial"/>
              </w:rPr>
              <w:t xml:space="preserve">for </w:t>
            </w:r>
            <w:r>
              <w:rPr>
                <w:rFonts w:eastAsia="Calibri" w:cs="Arial"/>
              </w:rPr>
              <w:t xml:space="preserve">up to </w:t>
            </w:r>
            <w:r w:rsidRPr="005E2D76">
              <w:rPr>
                <w:rFonts w:eastAsia="Calibri" w:cs="Arial"/>
              </w:rPr>
              <w:t xml:space="preserve">72 hours following </w:t>
            </w:r>
            <w:ins w:id="2731" w:author="gorgemj" w:date="2017-11-24T15:59:00Z">
              <w:r>
                <w:rPr>
                  <w:rFonts w:eastAsia="Calibri" w:cs="Arial"/>
                </w:rPr>
                <w:t xml:space="preserve">a </w:t>
              </w:r>
            </w:ins>
            <w:del w:id="2732" w:author="gorgemj" w:date="2017-11-24T15:58:00Z">
              <w:r w:rsidRPr="005E2D76" w:rsidDel="008E2C5B">
                <w:rPr>
                  <w:rFonts w:eastAsia="Calibri" w:cs="Arial"/>
                </w:rPr>
                <w:delText>design basis event</w:delText>
              </w:r>
            </w:del>
            <w:ins w:id="2733" w:author="gorgemj" w:date="2017-11-24T15:58:00Z">
              <w:r>
                <w:rPr>
                  <w:rFonts w:eastAsia="Calibri" w:cs="Arial"/>
                </w:rPr>
                <w:t>DBE</w:t>
              </w:r>
            </w:ins>
            <w:del w:id="2734" w:author="gorgemj" w:date="2017-11-24T15:59:00Z">
              <w:r w:rsidRPr="005E2D76" w:rsidDel="008E2C5B">
                <w:rPr>
                  <w:rFonts w:eastAsia="Calibri" w:cs="Arial"/>
                </w:rPr>
                <w:delText>s</w:delText>
              </w:r>
            </w:del>
            <w:r w:rsidRPr="005E2D76">
              <w:rPr>
                <w:rFonts w:eastAsia="Calibri" w:cs="Arial"/>
              </w:rPr>
              <w:t xml:space="preserve">, assuming the most limiting single failure, no operator action, and no on-site and off-site </w:t>
            </w:r>
            <w:r>
              <w:rPr>
                <w:rFonts w:eastAsia="Calibri" w:cs="Arial"/>
              </w:rPr>
              <w:t>ac</w:t>
            </w:r>
            <w:r w:rsidRPr="005E2D76">
              <w:rPr>
                <w:rFonts w:eastAsia="Calibri" w:cs="Arial"/>
              </w:rPr>
              <w:t xml:space="preserve"> power</w:t>
            </w:r>
            <w:r>
              <w:rPr>
                <w:rFonts w:eastAsia="Calibri" w:cs="Arial"/>
              </w:rPr>
              <w:t>.</w:t>
            </w:r>
          </w:p>
          <w:p w:rsidR="00B61F44" w:rsidRPr="00E1383A" w:rsidRDefault="00B61F44" w:rsidP="00E24525">
            <w:pPr>
              <w:tabs>
                <w:tab w:val="left" w:pos="432"/>
              </w:tabs>
              <w:autoSpaceDE w:val="0"/>
              <w:autoSpaceDN w:val="0"/>
              <w:adjustRightInd w:val="0"/>
              <w:spacing w:line="240" w:lineRule="atLeast"/>
              <w:ind w:left="432" w:hanging="432"/>
              <w:rPr>
                <w:rFonts w:eastAsia="Calibri" w:cs="Arial"/>
              </w:rPr>
            </w:pPr>
            <w:ins w:id="2735" w:author="gorgemj" w:date="2017-11-20T09:52:00Z">
              <w:r>
                <w:rPr>
                  <w:rFonts w:eastAsia="Calibri" w:cs="Arial"/>
                </w:rPr>
                <w:t xml:space="preserve">(b) </w:t>
              </w:r>
              <w:r>
                <w:rPr>
                  <w:rFonts w:eastAsia="Calibri" w:cs="Arial"/>
                </w:rPr>
                <w:tab/>
              </w:r>
              <w:r w:rsidRPr="00817CEB">
                <w:rPr>
                  <w:rFonts w:eastAsia="Calibri" w:cs="Arial"/>
                </w:rPr>
                <w:t xml:space="preserve">The </w:t>
              </w:r>
              <w:r w:rsidRPr="00817CEB">
                <w:rPr>
                  <w:rFonts w:eastAsia="Calibri" w:cs="Arial"/>
                  <w:b/>
                </w:rPr>
                <w:t>AP1000</w:t>
              </w:r>
              <w:r w:rsidRPr="00817CEB">
                <w:rPr>
                  <w:rFonts w:eastAsia="Calibri" w:cs="Arial"/>
                </w:rPr>
                <w:t xml:space="preserve"> </w:t>
              </w:r>
              <w:r>
                <w:rPr>
                  <w:rFonts w:eastAsia="Calibri" w:cs="Arial"/>
                </w:rPr>
                <w:t xml:space="preserve">plant </w:t>
              </w:r>
              <w:r w:rsidRPr="00817CEB">
                <w:rPr>
                  <w:rFonts w:eastAsia="Calibri" w:cs="Arial"/>
                </w:rPr>
                <w:t>design and construction meets this requirement</w:t>
              </w:r>
              <w:r>
                <w:rPr>
                  <w:rFonts w:eastAsia="Calibri" w:cs="Arial"/>
                </w:rPr>
                <w:t xml:space="preserve">. </w:t>
              </w:r>
              <w:r w:rsidRPr="00817CEB">
                <w:rPr>
                  <w:rFonts w:eastAsia="Calibri" w:cs="Arial"/>
                </w:rPr>
                <w:t>In normal operation, the most fundamental level of defense-in-depth ensures that the plant can be operated stably and reliably</w:t>
              </w:r>
              <w:r>
                <w:rPr>
                  <w:rFonts w:eastAsia="Calibri" w:cs="Arial"/>
                </w:rPr>
                <w:t xml:space="preserve">. </w:t>
              </w:r>
              <w:r w:rsidRPr="00817CEB">
                <w:rPr>
                  <w:rFonts w:eastAsia="Calibri" w:cs="Arial"/>
                </w:rPr>
                <w:t xml:space="preserve">This is achieved by the selection of materials, by quality assurance during design and construction, by well-trained operators, and by an advanced control system and plant design that provide substantial margins for plant operation before approaching safety limits. See </w:t>
              </w:r>
            </w:ins>
            <w:ins w:id="2736" w:author="gorgemj" w:date="2017-11-24T16:37:00Z">
              <w:r>
                <w:rPr>
                  <w:rFonts w:eastAsia="Calibri" w:cs="Arial"/>
                </w:rPr>
                <w:t xml:space="preserve">the </w:t>
              </w:r>
              <w:r w:rsidRPr="00993D67">
                <w:rPr>
                  <w:rFonts w:eastAsia="Calibri" w:cs="Arial"/>
                  <w:b/>
                </w:rPr>
                <w:t>AP1000</w:t>
              </w:r>
              <w:r>
                <w:rPr>
                  <w:rFonts w:eastAsia="Calibri" w:cs="Arial"/>
                </w:rPr>
                <w:t xml:space="preserve"> plant </w:t>
              </w:r>
              <w:r w:rsidRPr="00817CEB">
                <w:rPr>
                  <w:rFonts w:eastAsia="Calibri" w:cs="Arial"/>
                </w:rPr>
                <w:t xml:space="preserve">DCD </w:t>
              </w:r>
              <w:r>
                <w:rPr>
                  <w:rFonts w:eastAsia="Calibri" w:cs="Arial"/>
                </w:rPr>
                <w:t>[2]</w:t>
              </w:r>
            </w:ins>
            <w:ins w:id="2737" w:author="gorgemj" w:date="2017-11-20T09:52:00Z">
              <w:r w:rsidRPr="00817CEB">
                <w:rPr>
                  <w:rFonts w:eastAsia="Calibri" w:cs="Arial"/>
                </w:rPr>
                <w:t xml:space="preserve"> </w:t>
              </w:r>
              <w:r>
                <w:rPr>
                  <w:rFonts w:eastAsia="Calibri" w:cs="Arial"/>
                </w:rPr>
                <w:t>Sections</w:t>
              </w:r>
              <w:r w:rsidRPr="00817CEB">
                <w:rPr>
                  <w:rFonts w:eastAsia="Calibri" w:cs="Arial"/>
                </w:rPr>
                <w:t xml:space="preserve"> 1.1 and 1.2 for general design</w:t>
              </w:r>
              <w:r>
                <w:rPr>
                  <w:rFonts w:eastAsia="Calibri" w:cs="Arial"/>
                </w:rPr>
                <w:t xml:space="preserve">. </w:t>
              </w:r>
              <w:r w:rsidRPr="00817CEB">
                <w:rPr>
                  <w:rFonts w:eastAsia="Calibri" w:cs="Arial"/>
                </w:rPr>
                <w:t xml:space="preserve">Also see </w:t>
              </w:r>
            </w:ins>
            <w:ins w:id="2738" w:author="gorgemj" w:date="2017-11-24T16:37:00Z">
              <w:r>
                <w:rPr>
                  <w:rFonts w:eastAsia="Calibri" w:cs="Arial"/>
                </w:rPr>
                <w:t xml:space="preserve">the </w:t>
              </w:r>
              <w:r w:rsidRPr="00993D67">
                <w:rPr>
                  <w:rFonts w:eastAsia="Calibri" w:cs="Arial"/>
                  <w:b/>
                </w:rPr>
                <w:t>AP1000</w:t>
              </w:r>
              <w:r>
                <w:rPr>
                  <w:rFonts w:eastAsia="Calibri" w:cs="Arial"/>
                </w:rPr>
                <w:t xml:space="preserve"> plant </w:t>
              </w:r>
              <w:r w:rsidRPr="00817CEB">
                <w:rPr>
                  <w:rFonts w:eastAsia="Calibri" w:cs="Arial"/>
                </w:rPr>
                <w:t xml:space="preserve">DCD </w:t>
              </w:r>
              <w:r>
                <w:rPr>
                  <w:rFonts w:eastAsia="Calibri" w:cs="Arial"/>
                </w:rPr>
                <w:t>[2]</w:t>
              </w:r>
            </w:ins>
            <w:ins w:id="2739" w:author="gorgemj" w:date="2017-11-20T09:52:00Z">
              <w:r>
                <w:rPr>
                  <w:rFonts w:eastAsia="Calibri" w:cs="Arial"/>
                </w:rPr>
                <w:t xml:space="preserve"> </w:t>
              </w:r>
              <w:r w:rsidRPr="00817CEB">
                <w:rPr>
                  <w:rFonts w:eastAsia="Calibri" w:cs="Arial"/>
                </w:rPr>
                <w:t xml:space="preserve">Chapter 3 for design of </w:t>
              </w:r>
            </w:ins>
            <w:ins w:id="2740" w:author="gorgemj" w:date="2017-11-20T09:54:00Z">
              <w:r>
                <w:rPr>
                  <w:rFonts w:eastAsia="Calibri" w:cs="Arial"/>
                </w:rPr>
                <w:t>SSC</w:t>
              </w:r>
            </w:ins>
            <w:ins w:id="2741" w:author="gorgemj" w:date="2017-11-20T09:52:00Z">
              <w:r w:rsidRPr="00817CEB">
                <w:rPr>
                  <w:rFonts w:eastAsia="Calibri" w:cs="Arial"/>
                </w:rPr>
                <w:t>s.</w:t>
              </w:r>
            </w:ins>
          </w:p>
        </w:tc>
      </w:tr>
      <w:tr w:rsidR="00B61F44" w:rsidRPr="00817CEB" w:rsidTr="00814E5E">
        <w:trPr>
          <w:trPrChange w:id="2742" w:author="gorgemj" w:date="2017-11-30T12:36:00Z">
            <w:trPr>
              <w:gridBefore w:val="6"/>
              <w:gridAfter w:val="0"/>
            </w:trPr>
          </w:trPrChange>
        </w:trPr>
        <w:tc>
          <w:tcPr>
            <w:tcW w:w="947" w:type="dxa"/>
            <w:tcPrChange w:id="2743" w:author="gorgemj" w:date="2017-11-30T12:36:00Z">
              <w:tcPr>
                <w:tcW w:w="945" w:type="dxa"/>
                <w:gridSpan w:val="6"/>
              </w:tcPr>
            </w:tcPrChange>
          </w:tcPr>
          <w:p w:rsidR="00B61F44" w:rsidRPr="005C40E7" w:rsidRDefault="00B61F44" w:rsidP="00E1383A">
            <w:pPr>
              <w:keepNext/>
              <w:keepLines/>
              <w:autoSpaceDE w:val="0"/>
              <w:autoSpaceDN w:val="0"/>
              <w:adjustRightInd w:val="0"/>
              <w:spacing w:before="60" w:after="60" w:line="280" w:lineRule="atLeast"/>
              <w:jc w:val="center"/>
              <w:rPr>
                <w:rFonts w:cs="Arial"/>
                <w:rPrChange w:id="2744" w:author="gorgemj" w:date="2017-11-20T09:53:00Z">
                  <w:rPr>
                    <w:rFonts w:cs="Arial"/>
                    <w:b/>
                  </w:rPr>
                </w:rPrChange>
              </w:rPr>
            </w:pPr>
            <w:r w:rsidRPr="005C40E7">
              <w:rPr>
                <w:rFonts w:cs="Arial"/>
                <w:rPrChange w:id="2745" w:author="gorgemj" w:date="2017-11-20T09:53:00Z">
                  <w:rPr>
                    <w:rFonts w:cs="Arial"/>
                    <w:b/>
                  </w:rPr>
                </w:rPrChange>
              </w:rPr>
              <w:t>4.11 (cont.)</w:t>
            </w:r>
          </w:p>
        </w:tc>
        <w:tc>
          <w:tcPr>
            <w:tcW w:w="693" w:type="dxa"/>
            <w:tcPrChange w:id="2746" w:author="gorgemj" w:date="2017-11-30T12:36:00Z">
              <w:tcPr>
                <w:tcW w:w="747" w:type="dxa"/>
                <w:gridSpan w:val="3"/>
              </w:tcPr>
            </w:tcPrChange>
          </w:tcPr>
          <w:p w:rsidR="00B61F44" w:rsidRPr="005C40E7" w:rsidRDefault="00B61F44">
            <w:pPr>
              <w:keepNext/>
              <w:keepLines/>
              <w:autoSpaceDE w:val="0"/>
              <w:autoSpaceDN w:val="0"/>
              <w:adjustRightInd w:val="0"/>
              <w:spacing w:before="60" w:after="60" w:line="280" w:lineRule="atLeast"/>
              <w:jc w:val="center"/>
              <w:rPr>
                <w:rFonts w:cs="Arial"/>
                <w:bCs/>
                <w:color w:val="000000"/>
                <w:sz w:val="24"/>
                <w:szCs w:val="24"/>
                <w:rPrChange w:id="2747" w:author="gorgemj" w:date="2017-11-20T09:53:00Z">
                  <w:rPr>
                    <w:rFonts w:cs="Arial"/>
                    <w:b/>
                    <w:bCs/>
                    <w:color w:val="000000"/>
                    <w:sz w:val="24"/>
                    <w:szCs w:val="24"/>
                  </w:rPr>
                </w:rPrChange>
              </w:rPr>
            </w:pPr>
            <w:ins w:id="2748" w:author="gorgemj" w:date="2017-11-20T09:53:00Z">
              <w:r>
                <w:rPr>
                  <w:rFonts w:cs="Arial"/>
                  <w:bCs/>
                </w:rPr>
                <w:t>4-</w:t>
              </w:r>
            </w:ins>
            <w:ins w:id="2749" w:author="gorgemj" w:date="2017-11-20T09:58:00Z">
              <w:r>
                <w:rPr>
                  <w:rFonts w:cs="Arial"/>
                  <w:bCs/>
                </w:rPr>
                <w:t>5</w:t>
              </w:r>
            </w:ins>
            <w:del w:id="2750" w:author="gorgemj" w:date="2017-11-20T09:53:00Z">
              <w:r w:rsidRPr="005C40E7" w:rsidDel="005C40E7">
                <w:rPr>
                  <w:rFonts w:cs="Arial"/>
                  <w:bCs/>
                  <w:rPrChange w:id="2751" w:author="gorgemj" w:date="2017-11-20T09:53:00Z">
                    <w:rPr>
                      <w:rFonts w:cs="Arial"/>
                      <w:b/>
                      <w:bCs/>
                    </w:rPr>
                  </w:rPrChange>
                </w:rPr>
                <w:delText>1-6</w:delText>
              </w:r>
            </w:del>
          </w:p>
        </w:tc>
        <w:tc>
          <w:tcPr>
            <w:tcW w:w="5038" w:type="dxa"/>
            <w:gridSpan w:val="2"/>
            <w:tcPrChange w:id="2752" w:author="gorgemj" w:date="2017-11-30T12:36:00Z">
              <w:tcPr>
                <w:tcW w:w="6768" w:type="dxa"/>
                <w:gridSpan w:val="7"/>
              </w:tcPr>
            </w:tcPrChange>
          </w:tcPr>
          <w:p w:rsidR="00B61F44" w:rsidRPr="00817CEB" w:rsidRDefault="00B61F44" w:rsidP="005C40E7">
            <w:pPr>
              <w:tabs>
                <w:tab w:val="left" w:pos="432"/>
              </w:tabs>
              <w:autoSpaceDE w:val="0"/>
              <w:autoSpaceDN w:val="0"/>
              <w:adjustRightInd w:val="0"/>
              <w:spacing w:before="60" w:after="60" w:line="280" w:lineRule="atLeast"/>
              <w:ind w:left="432" w:hanging="432"/>
              <w:rPr>
                <w:ins w:id="2753" w:author="gorgemj" w:date="2017-11-20T09:53:00Z"/>
                <w:rFonts w:eastAsia="Calibri" w:cs="Arial"/>
              </w:rPr>
            </w:pPr>
            <w:ins w:id="2754" w:author="gorgemj" w:date="2017-11-20T09:53:00Z">
              <w:r w:rsidRPr="00817CEB">
                <w:rPr>
                  <w:rFonts w:eastAsia="Calibri" w:cs="Arial"/>
                </w:rPr>
                <w:t xml:space="preserve">(c) </w:t>
              </w:r>
              <w:r>
                <w:rPr>
                  <w:rFonts w:eastAsia="Calibri" w:cs="Arial"/>
                </w:rPr>
                <w:tab/>
              </w:r>
              <w:r w:rsidRPr="00817CEB">
                <w:rPr>
                  <w:rFonts w:eastAsia="Calibri" w:cs="Arial"/>
                </w:rPr>
                <w:t xml:space="preserve">Shall provide for the control of plant </w:t>
              </w:r>
              <w:proofErr w:type="spellStart"/>
              <w:r w:rsidRPr="00817CEB">
                <w:rPr>
                  <w:rFonts w:eastAsia="Calibri" w:cs="Arial"/>
                </w:rPr>
                <w:t>behaviour</w:t>
              </w:r>
              <w:proofErr w:type="spellEnd"/>
              <w:r w:rsidRPr="00817CEB">
                <w:rPr>
                  <w:rFonts w:eastAsia="Calibri" w:cs="Arial"/>
                </w:rPr>
                <w:t xml:space="preserve"> by means of inherent and engineered features, such that failures and deviations from normal operation requiring actuation of safety systems are minimized or excluded by design, to the extent possible;</w:t>
              </w:r>
            </w:ins>
          </w:p>
          <w:p w:rsidR="00B61F44" w:rsidRPr="00817CEB" w:rsidRDefault="00B61F44" w:rsidP="005C40E7">
            <w:pPr>
              <w:tabs>
                <w:tab w:val="left" w:pos="432"/>
              </w:tabs>
              <w:autoSpaceDE w:val="0"/>
              <w:autoSpaceDN w:val="0"/>
              <w:adjustRightInd w:val="0"/>
              <w:spacing w:before="60" w:after="60" w:line="280" w:lineRule="atLeast"/>
              <w:ind w:left="432" w:hanging="432"/>
              <w:rPr>
                <w:ins w:id="2755" w:author="gorgemj" w:date="2017-11-20T09:53:00Z"/>
                <w:rFonts w:eastAsia="Calibri" w:cs="Arial"/>
              </w:rPr>
            </w:pPr>
            <w:ins w:id="2756" w:author="gorgemj" w:date="2017-11-20T09:53:00Z">
              <w:r w:rsidRPr="00817CEB">
                <w:rPr>
                  <w:rFonts w:eastAsia="Calibri" w:cs="Arial"/>
                </w:rPr>
                <w:t xml:space="preserve">(d) </w:t>
              </w:r>
              <w:r>
                <w:rPr>
                  <w:rFonts w:eastAsia="Calibri" w:cs="Arial"/>
                </w:rPr>
                <w:tab/>
              </w:r>
              <w:r w:rsidRPr="00817CEB">
                <w:rPr>
                  <w:rFonts w:eastAsia="Calibri" w:cs="Arial"/>
                </w:rPr>
                <w:t>Shall provide for supplementing the control of the plant by means of automatic actuation of safety systems, such that failures and deviations from normal operation that exceed the capability of control systems can be controlled with a high level of confidence, and the need for operator actions in the early phase of these failures or deviations from normal operation is minimized;</w:t>
              </w:r>
            </w:ins>
          </w:p>
          <w:p w:rsidR="00B61F44" w:rsidRPr="00817CEB" w:rsidRDefault="00B61F44">
            <w:pPr>
              <w:tabs>
                <w:tab w:val="left" w:pos="432"/>
              </w:tabs>
              <w:autoSpaceDE w:val="0"/>
              <w:autoSpaceDN w:val="0"/>
              <w:adjustRightInd w:val="0"/>
              <w:spacing w:before="60" w:after="60" w:line="280" w:lineRule="atLeast"/>
              <w:ind w:left="432" w:hanging="432"/>
              <w:rPr>
                <w:rFonts w:eastAsia="Calibri" w:cs="Arial"/>
              </w:rPr>
            </w:pPr>
            <w:del w:id="2757" w:author="gorgemj" w:date="2017-11-20T09:58:00Z">
              <w:r w:rsidRPr="00817CEB" w:rsidDel="000A5948">
                <w:rPr>
                  <w:rFonts w:eastAsia="Calibri" w:cs="Arial"/>
                </w:rPr>
                <w:delText xml:space="preserve">(f) </w:delText>
              </w:r>
              <w:r w:rsidDel="000A5948">
                <w:rPr>
                  <w:rFonts w:eastAsia="Calibri" w:cs="Arial"/>
                </w:rPr>
                <w:tab/>
              </w:r>
              <w:r w:rsidRPr="00817CEB" w:rsidDel="000A5948">
                <w:rPr>
                  <w:rFonts w:eastAsia="Calibri" w:cs="Arial"/>
                </w:rPr>
                <w:delText>Shall provide multiple means for ensuring that each of the fundamental safety functions is performed, thereby ensuring the effectiveness of the barriers and mitigating the consequences of any failure or deviation from normal operation.</w:delText>
              </w:r>
            </w:del>
          </w:p>
        </w:tc>
        <w:tc>
          <w:tcPr>
            <w:tcW w:w="6912" w:type="dxa"/>
            <w:gridSpan w:val="3"/>
            <w:tcPrChange w:id="2758" w:author="gorgemj" w:date="2017-11-30T12:36:00Z">
              <w:tcPr>
                <w:tcW w:w="5130" w:type="dxa"/>
                <w:gridSpan w:val="8"/>
              </w:tcPr>
            </w:tcPrChange>
          </w:tcPr>
          <w:p w:rsidR="00B61F44" w:rsidRDefault="00B61F44">
            <w:pPr>
              <w:tabs>
                <w:tab w:val="left" w:pos="432"/>
              </w:tabs>
              <w:autoSpaceDE w:val="0"/>
              <w:autoSpaceDN w:val="0"/>
              <w:adjustRightInd w:val="0"/>
              <w:spacing w:before="60" w:after="60" w:line="280" w:lineRule="atLeast"/>
              <w:ind w:left="432" w:hanging="432"/>
              <w:rPr>
                <w:ins w:id="2759" w:author="gorgemj" w:date="2017-11-20T09:56:00Z"/>
                <w:rFonts w:eastAsia="Calibri" w:cs="Arial"/>
              </w:rPr>
            </w:pPr>
            <w:ins w:id="2760" w:author="gorgemj" w:date="2017-11-20T09:54:00Z">
              <w:r w:rsidRPr="00817CEB">
                <w:rPr>
                  <w:rFonts w:eastAsia="Calibri" w:cs="Arial"/>
                </w:rPr>
                <w:t xml:space="preserve">(c) </w:t>
              </w:r>
              <w:r>
                <w:rPr>
                  <w:rFonts w:eastAsia="Calibri" w:cs="Arial"/>
                </w:rPr>
                <w:tab/>
              </w:r>
              <w:r w:rsidRPr="00817CEB">
                <w:rPr>
                  <w:rFonts w:eastAsia="Calibri" w:cs="Arial"/>
                </w:rPr>
                <w:t xml:space="preserve">The instrumentation and control </w:t>
              </w:r>
            </w:ins>
            <w:ins w:id="2761" w:author="gorgemj" w:date="2017-11-26T20:13:00Z">
              <w:r>
                <w:rPr>
                  <w:rFonts w:eastAsia="Calibri" w:cs="Arial"/>
                </w:rPr>
                <w:t xml:space="preserve">(I&amp;C) </w:t>
              </w:r>
            </w:ins>
            <w:ins w:id="2762" w:author="gorgemj" w:date="2017-11-20T09:54:00Z">
              <w:r w:rsidRPr="00817CEB">
                <w:rPr>
                  <w:rFonts w:eastAsia="Calibri" w:cs="Arial"/>
                </w:rPr>
                <w:t xml:space="preserve">architecture of the </w:t>
              </w:r>
              <w:r w:rsidRPr="00817CEB">
                <w:rPr>
                  <w:rFonts w:eastAsia="Calibri" w:cs="Arial"/>
                  <w:b/>
                </w:rPr>
                <w:t>AP1000</w:t>
              </w:r>
              <w:r w:rsidRPr="00817CEB">
                <w:rPr>
                  <w:rFonts w:eastAsia="Calibri" w:cs="Arial"/>
                </w:rPr>
                <w:t xml:space="preserve"> </w:t>
              </w:r>
              <w:r>
                <w:rPr>
                  <w:rFonts w:eastAsia="Calibri" w:cs="Arial"/>
                </w:rPr>
                <w:t>p</w:t>
              </w:r>
              <w:r w:rsidRPr="00817CEB">
                <w:rPr>
                  <w:rFonts w:eastAsia="Calibri" w:cs="Arial"/>
                </w:rPr>
                <w:t xml:space="preserve">lant is presented in </w:t>
              </w:r>
            </w:ins>
            <w:ins w:id="2763" w:author="gorgemj" w:date="2017-11-24T16:37:00Z">
              <w:r>
                <w:rPr>
                  <w:rFonts w:eastAsia="Calibri" w:cs="Arial"/>
                </w:rPr>
                <w:t xml:space="preserve">the </w:t>
              </w:r>
              <w:r w:rsidRPr="00993D67">
                <w:rPr>
                  <w:rFonts w:eastAsia="Calibri" w:cs="Arial"/>
                  <w:b/>
                </w:rPr>
                <w:t>AP1000</w:t>
              </w:r>
              <w:r>
                <w:rPr>
                  <w:rFonts w:eastAsia="Calibri" w:cs="Arial"/>
                </w:rPr>
                <w:t xml:space="preserve"> plant </w:t>
              </w:r>
              <w:r w:rsidRPr="00817CEB">
                <w:rPr>
                  <w:rFonts w:eastAsia="Calibri" w:cs="Arial"/>
                </w:rPr>
                <w:t xml:space="preserve">DCD </w:t>
              </w:r>
              <w:r>
                <w:rPr>
                  <w:rFonts w:eastAsia="Calibri" w:cs="Arial"/>
                </w:rPr>
                <w:t>[2]</w:t>
              </w:r>
            </w:ins>
            <w:ins w:id="2764" w:author="gorgemj" w:date="2017-11-20T09:54:00Z">
              <w:r w:rsidRPr="00817CEB">
                <w:rPr>
                  <w:rFonts w:eastAsia="Calibri" w:cs="Arial"/>
                </w:rPr>
                <w:t xml:space="preserve"> Chapter 7. The </w:t>
              </w:r>
            </w:ins>
            <w:ins w:id="2765" w:author="gorgemj" w:date="2017-11-24T17:53:00Z">
              <w:r>
                <w:rPr>
                  <w:rFonts w:eastAsia="Calibri" w:cs="Arial"/>
                </w:rPr>
                <w:t>PLS</w:t>
              </w:r>
            </w:ins>
            <w:ins w:id="2766" w:author="gorgemj" w:date="2017-11-20T09:54:00Z">
              <w:r w:rsidRPr="00817CEB">
                <w:rPr>
                  <w:rFonts w:eastAsia="Calibri" w:cs="Arial"/>
                </w:rPr>
                <w:t xml:space="preserve"> provides control during normal operations and transients</w:t>
              </w:r>
              <w:r>
                <w:rPr>
                  <w:rFonts w:eastAsia="Calibri" w:cs="Arial"/>
                </w:rPr>
                <w:t xml:space="preserve">. </w:t>
              </w:r>
              <w:r w:rsidRPr="00817CEB">
                <w:rPr>
                  <w:rFonts w:eastAsia="Calibri" w:cs="Arial"/>
                </w:rPr>
                <w:t xml:space="preserve">As presented in </w:t>
              </w:r>
            </w:ins>
            <w:ins w:id="2767" w:author="gorgemj" w:date="2017-11-24T16:38:00Z">
              <w:r>
                <w:rPr>
                  <w:rFonts w:eastAsia="Calibri" w:cs="Arial"/>
                </w:rPr>
                <w:t xml:space="preserve">the </w:t>
              </w:r>
              <w:r w:rsidRPr="00993D67">
                <w:rPr>
                  <w:rFonts w:eastAsia="Calibri" w:cs="Arial"/>
                  <w:b/>
                </w:rPr>
                <w:t>AP1000</w:t>
              </w:r>
              <w:r>
                <w:rPr>
                  <w:rFonts w:eastAsia="Calibri" w:cs="Arial"/>
                </w:rPr>
                <w:t xml:space="preserve"> plant </w:t>
              </w:r>
              <w:r w:rsidRPr="00817CEB">
                <w:rPr>
                  <w:rFonts w:eastAsia="Calibri" w:cs="Arial"/>
                </w:rPr>
                <w:t xml:space="preserve">DCD </w:t>
              </w:r>
              <w:r>
                <w:rPr>
                  <w:rFonts w:eastAsia="Calibri" w:cs="Arial"/>
                </w:rPr>
                <w:t>[2]</w:t>
              </w:r>
            </w:ins>
            <w:ins w:id="2768" w:author="gorgemj" w:date="2017-11-20T09:54:00Z">
              <w:r w:rsidRPr="00817CEB">
                <w:rPr>
                  <w:rFonts w:eastAsia="Calibri" w:cs="Arial"/>
                </w:rPr>
                <w:t xml:space="preserve"> Chapter 17, the </w:t>
              </w:r>
              <w:r w:rsidRPr="00817CEB">
                <w:rPr>
                  <w:rFonts w:eastAsia="Calibri" w:cs="Arial"/>
                  <w:b/>
                </w:rPr>
                <w:t>AP1000</w:t>
              </w:r>
              <w:r w:rsidRPr="00817CEB">
                <w:rPr>
                  <w:rFonts w:eastAsia="Calibri" w:cs="Arial"/>
                </w:rPr>
                <w:t xml:space="preserve"> </w:t>
              </w:r>
              <w:r>
                <w:rPr>
                  <w:rFonts w:eastAsia="Calibri" w:cs="Arial"/>
                </w:rPr>
                <w:t xml:space="preserve">plant </w:t>
              </w:r>
              <w:r w:rsidRPr="00817CEB">
                <w:rPr>
                  <w:rFonts w:eastAsia="Calibri" w:cs="Arial"/>
                </w:rPr>
                <w:t xml:space="preserve">D-RAP is implemented as an integral part of the </w:t>
              </w:r>
              <w:r w:rsidRPr="00817CEB">
                <w:rPr>
                  <w:rFonts w:eastAsia="Calibri" w:cs="Arial"/>
                  <w:b/>
                </w:rPr>
                <w:t>AP1000</w:t>
              </w:r>
              <w:r w:rsidRPr="00817CEB">
                <w:rPr>
                  <w:rFonts w:eastAsia="Calibri" w:cs="Arial"/>
                </w:rPr>
                <w:t xml:space="preserve"> </w:t>
              </w:r>
            </w:ins>
            <w:ins w:id="2769" w:author="gorgemj" w:date="2017-11-20T10:27:00Z">
              <w:r>
                <w:rPr>
                  <w:rFonts w:eastAsia="Calibri" w:cs="Arial"/>
                </w:rPr>
                <w:t xml:space="preserve">plant </w:t>
              </w:r>
            </w:ins>
            <w:ins w:id="2770" w:author="gorgemj" w:date="2017-11-20T09:54:00Z">
              <w:r w:rsidRPr="00817CEB">
                <w:rPr>
                  <w:rFonts w:eastAsia="Calibri" w:cs="Arial"/>
                </w:rPr>
                <w:t xml:space="preserve">design process to provide confidence that reliability is designed into the plant and that the important reliability assumptions made as part of the </w:t>
              </w:r>
              <w:r w:rsidRPr="00817CEB">
                <w:rPr>
                  <w:rFonts w:eastAsia="Calibri" w:cs="Arial"/>
                  <w:b/>
                </w:rPr>
                <w:t>AP1000</w:t>
              </w:r>
              <w:r w:rsidRPr="00817CEB">
                <w:rPr>
                  <w:rFonts w:eastAsia="Calibri" w:cs="Arial"/>
                </w:rPr>
                <w:t xml:space="preserve"> </w:t>
              </w:r>
              <w:r>
                <w:rPr>
                  <w:rFonts w:eastAsia="Calibri" w:cs="Arial"/>
                </w:rPr>
                <w:t>pl</w:t>
              </w:r>
              <w:r w:rsidRPr="00817CEB">
                <w:rPr>
                  <w:rFonts w:eastAsia="Calibri" w:cs="Arial"/>
                </w:rPr>
                <w:t>ant PRA will remain valid throughout plant life. The PRA quantifies plant response to a spectrum of initiating events to demonstrate the low probability of core damage and resultant risk to the public</w:t>
              </w:r>
              <w:r>
                <w:rPr>
                  <w:rFonts w:eastAsia="Calibri" w:cs="Arial"/>
                </w:rPr>
                <w:t xml:space="preserve">. </w:t>
              </w:r>
              <w:r w:rsidRPr="00817CEB">
                <w:rPr>
                  <w:rFonts w:eastAsia="Calibri" w:cs="Arial"/>
                </w:rPr>
                <w:t xml:space="preserve">For more probable events, the reliable active </w:t>
              </w:r>
            </w:ins>
            <w:proofErr w:type="spellStart"/>
            <w:ins w:id="2771" w:author="gorgemj" w:date="2017-11-20T09:55:00Z">
              <w:r>
                <w:rPr>
                  <w:rFonts w:eastAsia="Calibri" w:cs="Arial"/>
                </w:rPr>
                <w:t>DiD</w:t>
              </w:r>
              <w:proofErr w:type="spellEnd"/>
              <w:r>
                <w:rPr>
                  <w:rFonts w:eastAsia="Calibri" w:cs="Arial"/>
                </w:rPr>
                <w:t xml:space="preserve"> </w:t>
              </w:r>
            </w:ins>
            <w:ins w:id="2772" w:author="gorgemj" w:date="2017-11-20T09:54:00Z">
              <w:r w:rsidRPr="00817CEB">
                <w:rPr>
                  <w:rFonts w:eastAsia="Calibri" w:cs="Arial"/>
                </w:rPr>
                <w:t xml:space="preserve">systems automatically actuate to provide a first level of defense to reduce the likelihood of unnecessary actuation and operation of the safety </w:t>
              </w:r>
            </w:ins>
            <w:ins w:id="2773" w:author="gorgemj" w:date="2017-11-20T09:55:00Z">
              <w:r>
                <w:rPr>
                  <w:rFonts w:eastAsia="Calibri" w:cs="Arial"/>
                </w:rPr>
                <w:t xml:space="preserve">passive </w:t>
              </w:r>
            </w:ins>
            <w:ins w:id="2774" w:author="gorgemj" w:date="2017-11-20T09:54:00Z">
              <w:r w:rsidRPr="00817CEB">
                <w:rPr>
                  <w:rFonts w:eastAsia="Calibri" w:cs="Arial"/>
                </w:rPr>
                <w:t>systems</w:t>
              </w:r>
              <w:r>
                <w:rPr>
                  <w:rFonts w:eastAsia="Calibri" w:cs="Arial"/>
                </w:rPr>
                <w:t xml:space="preserve">. </w:t>
              </w:r>
              <w:r w:rsidRPr="00817CEB">
                <w:rPr>
                  <w:rFonts w:eastAsia="Calibri" w:cs="Arial"/>
                </w:rPr>
                <w:t xml:space="preserve">In addition, the engineered safety features are presented in </w:t>
              </w:r>
            </w:ins>
            <w:ins w:id="2775" w:author="gorgemj" w:date="2017-11-24T16:38:00Z">
              <w:r>
                <w:rPr>
                  <w:rFonts w:eastAsia="Calibri" w:cs="Arial"/>
                </w:rPr>
                <w:t xml:space="preserve">the </w:t>
              </w:r>
              <w:r w:rsidRPr="00993D67">
                <w:rPr>
                  <w:rFonts w:eastAsia="Calibri" w:cs="Arial"/>
                  <w:b/>
                </w:rPr>
                <w:t>AP1000</w:t>
              </w:r>
              <w:r>
                <w:rPr>
                  <w:rFonts w:eastAsia="Calibri" w:cs="Arial"/>
                </w:rPr>
                <w:t xml:space="preserve"> plant </w:t>
              </w:r>
              <w:r w:rsidRPr="00817CEB">
                <w:rPr>
                  <w:rFonts w:eastAsia="Calibri" w:cs="Arial"/>
                </w:rPr>
                <w:t xml:space="preserve">DCD </w:t>
              </w:r>
              <w:r>
                <w:rPr>
                  <w:rFonts w:eastAsia="Calibri" w:cs="Arial"/>
                </w:rPr>
                <w:t>[2]</w:t>
              </w:r>
            </w:ins>
            <w:ins w:id="2776" w:author="gorgemj" w:date="2017-11-20T09:54:00Z">
              <w:r w:rsidRPr="00817CEB">
                <w:rPr>
                  <w:rFonts w:eastAsia="Calibri" w:cs="Arial"/>
                </w:rPr>
                <w:t xml:space="preserve"> Chapter 6.</w:t>
              </w:r>
              <w:r w:rsidDel="005C40E7">
                <w:rPr>
                  <w:rFonts w:eastAsia="Calibri" w:cs="Arial"/>
                </w:rPr>
                <w:t xml:space="preserve"> </w:t>
              </w:r>
            </w:ins>
          </w:p>
          <w:p w:rsidR="00B61F44" w:rsidRDefault="00B61F44">
            <w:pPr>
              <w:pStyle w:val="bulletjulie"/>
              <w:pPrChange w:id="2777" w:author="gorgemj" w:date="2017-11-25T20:52:00Z">
                <w:pPr>
                  <w:tabs>
                    <w:tab w:val="left" w:pos="432"/>
                  </w:tabs>
                  <w:autoSpaceDE w:val="0"/>
                  <w:autoSpaceDN w:val="0"/>
                  <w:adjustRightInd w:val="0"/>
                  <w:spacing w:before="60" w:after="60" w:line="280" w:lineRule="atLeast"/>
                  <w:ind w:left="432" w:hanging="432"/>
                </w:pPr>
              </w:pPrChange>
            </w:pPr>
            <w:ins w:id="2778" w:author="gorgemj" w:date="2017-11-20T09:56:00Z">
              <w:r w:rsidRPr="00817CEB">
                <w:t xml:space="preserve">(d) </w:t>
              </w:r>
              <w:r>
                <w:tab/>
              </w:r>
              <w:r w:rsidRPr="00817CEB">
                <w:t xml:space="preserve">The </w:t>
              </w:r>
              <w:r w:rsidRPr="00817CEB">
                <w:rPr>
                  <w:b/>
                </w:rPr>
                <w:t>AP1000</w:t>
              </w:r>
              <w:r w:rsidRPr="00817CEB">
                <w:t xml:space="preserve"> </w:t>
              </w:r>
              <w:r>
                <w:t>p</w:t>
              </w:r>
              <w:r w:rsidRPr="00817CEB">
                <w:t>lant safety</w:t>
              </w:r>
            </w:ins>
            <w:ins w:id="2779" w:author="gorgemj" w:date="2017-11-24T17:45:00Z">
              <w:r>
                <w:t xml:space="preserve"> </w:t>
              </w:r>
            </w:ins>
            <w:ins w:id="2780" w:author="gorgemj" w:date="2017-11-20T09:56:00Z">
              <w:r w:rsidRPr="00817CEB">
                <w:t xml:space="preserve">passive systems and equipment are sufficient to automatically establish and maintain core cooling and containment integrity for 72 hours following </w:t>
              </w:r>
            </w:ins>
            <w:ins w:id="2781" w:author="gorgemj" w:date="2017-11-24T15:58:00Z">
              <w:r>
                <w:t>a DBE</w:t>
              </w:r>
            </w:ins>
            <w:ins w:id="2782" w:author="gorgemj" w:date="2017-11-20T09:56:00Z">
              <w:r w:rsidRPr="00817CEB">
                <w:t xml:space="preserve">, assuming the most limiting single failure, no operator action, and no on-site and off-site </w:t>
              </w:r>
              <w:r>
                <w:t>ac</w:t>
              </w:r>
              <w:r w:rsidRPr="00817CEB">
                <w:t xml:space="preserve"> power sources</w:t>
              </w:r>
            </w:ins>
            <w:ins w:id="2783" w:author="gorgemj" w:date="2017-11-20T09:57:00Z">
              <w:r>
                <w:t xml:space="preserve">; the </w:t>
              </w:r>
            </w:ins>
            <w:ins w:id="2784" w:author="gorgemj" w:date="2017-11-25T20:49:00Z">
              <w:r>
                <w:t>PMS</w:t>
              </w:r>
            </w:ins>
            <w:ins w:id="2785" w:author="gorgemj" w:date="2017-11-20T09:57:00Z">
              <w:r>
                <w:t xml:space="preserve"> actuates these systems</w:t>
              </w:r>
            </w:ins>
            <w:ins w:id="2786" w:author="gorgemj" w:date="2017-11-20T09:56:00Z">
              <w:r>
                <w:t xml:space="preserve">. </w:t>
              </w:r>
              <w:r w:rsidRPr="00817CEB">
                <w:t xml:space="preserve">See </w:t>
              </w:r>
            </w:ins>
            <w:ins w:id="2787" w:author="gorgemj" w:date="2017-11-24T16:38:00Z">
              <w:r>
                <w:t xml:space="preserve">the </w:t>
              </w:r>
              <w:r w:rsidRPr="00993D67">
                <w:rPr>
                  <w:b/>
                </w:rPr>
                <w:t>AP1000</w:t>
              </w:r>
              <w:r>
                <w:t xml:space="preserve"> plant </w:t>
              </w:r>
              <w:r w:rsidRPr="00817CEB">
                <w:t xml:space="preserve">DCD </w:t>
              </w:r>
              <w:r>
                <w:t>[2]</w:t>
              </w:r>
            </w:ins>
            <w:ins w:id="2788" w:author="gorgemj" w:date="2017-11-20T09:56:00Z">
              <w:r w:rsidRPr="00817CEB">
                <w:t xml:space="preserve"> Chapter 6.</w:t>
              </w:r>
              <w:r w:rsidRPr="00817CEB">
                <w:rPr>
                  <w:lang w:val="en-GB"/>
                </w:rPr>
                <w:t xml:space="preserve"> </w:t>
              </w:r>
            </w:ins>
            <w:del w:id="2789" w:author="gorgemj" w:date="2017-11-20T09:52:00Z">
              <w:r w:rsidDel="005C40E7">
                <w:delText xml:space="preserve">(b) </w:delText>
              </w:r>
              <w:r w:rsidDel="005C40E7">
                <w:tab/>
              </w:r>
              <w:r w:rsidRPr="00817CEB" w:rsidDel="005C40E7">
                <w:delText xml:space="preserve">The </w:delText>
              </w:r>
              <w:r w:rsidRPr="00817CEB" w:rsidDel="005C40E7">
                <w:rPr>
                  <w:b/>
                </w:rPr>
                <w:delText>AP1000</w:delText>
              </w:r>
              <w:r w:rsidRPr="00817CEB" w:rsidDel="005C40E7">
                <w:delText xml:space="preserve"> </w:delText>
              </w:r>
              <w:r w:rsidDel="005C40E7">
                <w:delText xml:space="preserve">plant </w:delText>
              </w:r>
              <w:r w:rsidRPr="00817CEB" w:rsidDel="005C40E7">
                <w:delText>design and construction meets this requirement</w:delText>
              </w:r>
              <w:r w:rsidDel="005C40E7">
                <w:delText xml:space="preserve">. </w:delText>
              </w:r>
              <w:r w:rsidRPr="00817CEB" w:rsidDel="005C40E7">
                <w:delText>In normal operation, the most fundamental level of defense-in-depth ensures that the plant can be operated stably and reliably</w:delText>
              </w:r>
              <w:r w:rsidDel="005C40E7">
                <w:delText xml:space="preserve">. </w:delText>
              </w:r>
              <w:r w:rsidRPr="00817CEB" w:rsidDel="005C40E7">
                <w:delText xml:space="preserve">This is achieved by the selection of materials, by quality assurance during design and construction, by well-trained operators, and by an advanced control system and plant design that provide substantial margins for plant operation before approaching safety limits. See DCD </w:delText>
              </w:r>
              <w:r w:rsidDel="005C40E7">
                <w:delText>Sections</w:delText>
              </w:r>
              <w:r w:rsidRPr="00817CEB" w:rsidDel="005C40E7">
                <w:delText xml:space="preserve"> 1.1 and 1.2 for general design</w:delText>
              </w:r>
              <w:r w:rsidDel="005C40E7">
                <w:delText xml:space="preserve">. </w:delText>
              </w:r>
              <w:r w:rsidRPr="00817CEB" w:rsidDel="005C40E7">
                <w:delText xml:space="preserve"> Also see </w:delText>
              </w:r>
              <w:r w:rsidDel="005C40E7">
                <w:delText xml:space="preserve">DCD </w:delText>
              </w:r>
              <w:r w:rsidRPr="00817CEB" w:rsidDel="005C40E7">
                <w:delText>Chapter 3 for design of Systems, Structures, and Components.</w:delText>
              </w:r>
            </w:del>
          </w:p>
        </w:tc>
      </w:tr>
      <w:tr w:rsidR="00B61F44" w:rsidRPr="00817CEB" w:rsidDel="000A5948" w:rsidTr="00814E5E">
        <w:trPr>
          <w:cantSplit/>
          <w:del w:id="2790" w:author="gorgemj" w:date="2017-11-20T09:58:00Z"/>
          <w:trPrChange w:id="2791" w:author="gorgemj" w:date="2017-11-30T12:36:00Z">
            <w:trPr>
              <w:gridBefore w:val="6"/>
              <w:gridAfter w:val="0"/>
              <w:cantSplit/>
            </w:trPr>
          </w:trPrChange>
        </w:trPr>
        <w:tc>
          <w:tcPr>
            <w:tcW w:w="947" w:type="dxa"/>
            <w:tcPrChange w:id="2792" w:author="gorgemj" w:date="2017-11-30T12:36:00Z">
              <w:tcPr>
                <w:tcW w:w="945" w:type="dxa"/>
                <w:gridSpan w:val="6"/>
              </w:tcPr>
            </w:tcPrChange>
          </w:tcPr>
          <w:p w:rsidR="00B61F44" w:rsidDel="000A5948" w:rsidRDefault="00B61F44" w:rsidP="00E1383A">
            <w:pPr>
              <w:keepNext/>
              <w:keepLines/>
              <w:autoSpaceDE w:val="0"/>
              <w:autoSpaceDN w:val="0"/>
              <w:adjustRightInd w:val="0"/>
              <w:spacing w:before="60" w:after="60" w:line="280" w:lineRule="atLeast"/>
              <w:jc w:val="center"/>
              <w:rPr>
                <w:del w:id="2793" w:author="gorgemj" w:date="2017-11-20T09:58:00Z"/>
                <w:rFonts w:cs="Arial"/>
                <w:b/>
              </w:rPr>
            </w:pPr>
            <w:del w:id="2794" w:author="gorgemj" w:date="2017-11-20T09:58:00Z">
              <w:r w:rsidRPr="00817CEB" w:rsidDel="000A5948">
                <w:rPr>
                  <w:rFonts w:cs="Arial"/>
                  <w:b/>
                </w:rPr>
                <w:delText>4.11</w:delText>
              </w:r>
              <w:r w:rsidDel="000A5948">
                <w:rPr>
                  <w:rFonts w:cs="Arial"/>
                  <w:b/>
                </w:rPr>
                <w:delText xml:space="preserve"> (cont.)</w:delText>
              </w:r>
            </w:del>
          </w:p>
        </w:tc>
        <w:tc>
          <w:tcPr>
            <w:tcW w:w="693" w:type="dxa"/>
            <w:tcPrChange w:id="2795" w:author="gorgemj" w:date="2017-11-30T12:36:00Z">
              <w:tcPr>
                <w:tcW w:w="747" w:type="dxa"/>
                <w:gridSpan w:val="3"/>
              </w:tcPr>
            </w:tcPrChange>
          </w:tcPr>
          <w:p w:rsidR="00B61F44" w:rsidDel="000A5948" w:rsidRDefault="00B61F44" w:rsidP="00E1383A">
            <w:pPr>
              <w:keepNext/>
              <w:keepLines/>
              <w:autoSpaceDE w:val="0"/>
              <w:autoSpaceDN w:val="0"/>
              <w:adjustRightInd w:val="0"/>
              <w:spacing w:before="60" w:after="60" w:line="280" w:lineRule="atLeast"/>
              <w:jc w:val="center"/>
              <w:rPr>
                <w:del w:id="2796" w:author="gorgemj" w:date="2017-11-20T09:58:00Z"/>
                <w:rFonts w:cs="Arial"/>
                <w:b/>
                <w:bCs/>
                <w:color w:val="000000"/>
                <w:sz w:val="24"/>
                <w:szCs w:val="24"/>
              </w:rPr>
            </w:pPr>
            <w:del w:id="2797" w:author="gorgemj" w:date="2017-11-20T09:58:00Z">
              <w:r w:rsidRPr="00817CEB" w:rsidDel="000A5948">
                <w:rPr>
                  <w:rFonts w:cs="Arial"/>
                  <w:b/>
                  <w:bCs/>
                </w:rPr>
                <w:delText>1-6</w:delText>
              </w:r>
            </w:del>
          </w:p>
        </w:tc>
        <w:tc>
          <w:tcPr>
            <w:tcW w:w="5038" w:type="dxa"/>
            <w:gridSpan w:val="2"/>
            <w:tcPrChange w:id="2798" w:author="gorgemj" w:date="2017-11-30T12:36:00Z">
              <w:tcPr>
                <w:tcW w:w="6768" w:type="dxa"/>
                <w:gridSpan w:val="7"/>
              </w:tcPr>
            </w:tcPrChange>
          </w:tcPr>
          <w:p w:rsidR="00B61F44" w:rsidRPr="00817CEB" w:rsidDel="000A5948" w:rsidRDefault="00B61F44" w:rsidP="00E1383A">
            <w:pPr>
              <w:keepNext/>
              <w:keepLines/>
              <w:autoSpaceDE w:val="0"/>
              <w:autoSpaceDN w:val="0"/>
              <w:adjustRightInd w:val="0"/>
              <w:spacing w:before="60" w:after="60" w:line="280" w:lineRule="atLeast"/>
              <w:ind w:left="297" w:hanging="297"/>
              <w:rPr>
                <w:del w:id="2799" w:author="gorgemj" w:date="2017-11-20T09:58:00Z"/>
                <w:rFonts w:eastAsia="Calibri" w:cs="Arial"/>
              </w:rPr>
            </w:pPr>
          </w:p>
        </w:tc>
        <w:tc>
          <w:tcPr>
            <w:tcW w:w="6912" w:type="dxa"/>
            <w:gridSpan w:val="3"/>
            <w:tcPrChange w:id="2800" w:author="gorgemj" w:date="2017-11-30T12:36:00Z">
              <w:tcPr>
                <w:tcW w:w="5130" w:type="dxa"/>
                <w:gridSpan w:val="8"/>
              </w:tcPr>
            </w:tcPrChange>
          </w:tcPr>
          <w:p w:rsidR="00B61F44" w:rsidRPr="00817CEB" w:rsidDel="000A5948" w:rsidRDefault="00B61F44" w:rsidP="002814DD">
            <w:pPr>
              <w:tabs>
                <w:tab w:val="left" w:pos="432"/>
              </w:tabs>
              <w:autoSpaceDE w:val="0"/>
              <w:autoSpaceDN w:val="0"/>
              <w:adjustRightInd w:val="0"/>
              <w:spacing w:before="60" w:after="60" w:line="280" w:lineRule="atLeast"/>
              <w:ind w:left="432" w:hanging="432"/>
              <w:rPr>
                <w:del w:id="2801" w:author="gorgemj" w:date="2017-11-20T09:58:00Z"/>
                <w:rFonts w:eastAsia="Calibri" w:cs="Arial"/>
              </w:rPr>
            </w:pPr>
            <w:del w:id="2802" w:author="gorgemj" w:date="2017-11-20T09:54:00Z">
              <w:r w:rsidRPr="00817CEB" w:rsidDel="00D573ED">
                <w:rPr>
                  <w:rFonts w:eastAsia="Calibri" w:cs="Arial"/>
                </w:rPr>
                <w:delText xml:space="preserve">(c) </w:delText>
              </w:r>
              <w:r w:rsidDel="00D573ED">
                <w:rPr>
                  <w:rFonts w:eastAsia="Calibri" w:cs="Arial"/>
                </w:rPr>
                <w:tab/>
              </w:r>
              <w:r w:rsidRPr="00817CEB" w:rsidDel="00D573ED">
                <w:rPr>
                  <w:rFonts w:eastAsia="Calibri" w:cs="Arial"/>
                </w:rPr>
                <w:delText xml:space="preserve">The Instrumentation and Control Architecture of the </w:delText>
              </w:r>
              <w:r w:rsidRPr="00817CEB" w:rsidDel="00D573ED">
                <w:rPr>
                  <w:rFonts w:eastAsia="Calibri" w:cs="Arial"/>
                  <w:b/>
                </w:rPr>
                <w:delText>AP1000</w:delText>
              </w:r>
              <w:r w:rsidRPr="00817CEB" w:rsidDel="00D573ED">
                <w:rPr>
                  <w:rFonts w:eastAsia="Calibri" w:cs="Arial"/>
                </w:rPr>
                <w:delText xml:space="preserve"> </w:delText>
              </w:r>
              <w:r w:rsidDel="00D573ED">
                <w:rPr>
                  <w:rFonts w:eastAsia="Calibri" w:cs="Arial"/>
                </w:rPr>
                <w:delText>p</w:delText>
              </w:r>
              <w:r w:rsidRPr="00817CEB" w:rsidDel="00D573ED">
                <w:rPr>
                  <w:rFonts w:eastAsia="Calibri" w:cs="Arial"/>
                </w:rPr>
                <w:delText>lant is presented in DCD Chapter 7. The plant control system provides control during normal operations and transients</w:delText>
              </w:r>
              <w:r w:rsidDel="00D573ED">
                <w:rPr>
                  <w:rFonts w:eastAsia="Calibri" w:cs="Arial"/>
                </w:rPr>
                <w:delText xml:space="preserve">. </w:delText>
              </w:r>
              <w:r w:rsidRPr="00817CEB" w:rsidDel="00D573ED">
                <w:rPr>
                  <w:rFonts w:eastAsia="Calibri" w:cs="Arial"/>
                </w:rPr>
                <w:delText xml:space="preserve">As presented in DCD Chapter 17, the </w:delText>
              </w:r>
              <w:r w:rsidRPr="00817CEB" w:rsidDel="00D573ED">
                <w:rPr>
                  <w:rFonts w:eastAsia="Calibri" w:cs="Arial"/>
                  <w:b/>
                </w:rPr>
                <w:delText>AP1000</w:delText>
              </w:r>
              <w:r w:rsidRPr="00817CEB" w:rsidDel="00D573ED">
                <w:rPr>
                  <w:rFonts w:eastAsia="Calibri" w:cs="Arial"/>
                </w:rPr>
                <w:delText xml:space="preserve"> </w:delText>
              </w:r>
              <w:r w:rsidDel="00D573ED">
                <w:rPr>
                  <w:rFonts w:eastAsia="Calibri" w:cs="Arial"/>
                </w:rPr>
                <w:delText xml:space="preserve">plant </w:delText>
              </w:r>
              <w:r w:rsidRPr="00817CEB" w:rsidDel="00D573ED">
                <w:rPr>
                  <w:rFonts w:eastAsia="Calibri" w:cs="Arial"/>
                </w:rPr>
                <w:delText xml:space="preserve">D-RAP is implemented as an integral part of the </w:delText>
              </w:r>
              <w:r w:rsidRPr="00817CEB" w:rsidDel="00D573ED">
                <w:rPr>
                  <w:rFonts w:eastAsia="Calibri" w:cs="Arial"/>
                  <w:b/>
                </w:rPr>
                <w:delText>AP1000</w:delText>
              </w:r>
              <w:r w:rsidRPr="00817CEB" w:rsidDel="00D573ED">
                <w:rPr>
                  <w:rFonts w:eastAsia="Calibri" w:cs="Arial"/>
                </w:rPr>
                <w:delText xml:space="preserve"> design process to provide confidence that reliability is designed into the plant and that the important reliability assumptions made as part of the </w:delText>
              </w:r>
              <w:r w:rsidRPr="00817CEB" w:rsidDel="00D573ED">
                <w:rPr>
                  <w:rFonts w:eastAsia="Calibri" w:cs="Arial"/>
                  <w:b/>
                </w:rPr>
                <w:delText>AP1000</w:delText>
              </w:r>
              <w:r w:rsidRPr="00817CEB" w:rsidDel="00D573ED">
                <w:rPr>
                  <w:rFonts w:eastAsia="Calibri" w:cs="Arial"/>
                </w:rPr>
                <w:delText xml:space="preserve"> </w:delText>
              </w:r>
              <w:r w:rsidDel="00D573ED">
                <w:rPr>
                  <w:rFonts w:eastAsia="Calibri" w:cs="Arial"/>
                </w:rPr>
                <w:delText>pl</w:delText>
              </w:r>
              <w:r w:rsidRPr="00817CEB" w:rsidDel="00D573ED">
                <w:rPr>
                  <w:rFonts w:eastAsia="Calibri" w:cs="Arial"/>
                </w:rPr>
                <w:delText>ant probabilistic risk assessment (PRA) will remain valid throughout plant life. The PRA quantifies plant response to a spectrum of initiating events to demonstrate the low probability of core damage and resultant risk to the public</w:delText>
              </w:r>
              <w:r w:rsidDel="00D573ED">
                <w:rPr>
                  <w:rFonts w:eastAsia="Calibri" w:cs="Arial"/>
                </w:rPr>
                <w:delText xml:space="preserve">. </w:delText>
              </w:r>
              <w:r w:rsidRPr="00817CEB" w:rsidDel="00D573ED">
                <w:rPr>
                  <w:rFonts w:eastAsia="Calibri" w:cs="Arial"/>
                </w:rPr>
                <w:delText>For more probable events, the reliable active non-safety systems automatically actuate to provide a first level of defense to reduce the likelihood of unnecessary actuation and operation of the safety-related systems</w:delText>
              </w:r>
              <w:r w:rsidDel="00D573ED">
                <w:rPr>
                  <w:rFonts w:eastAsia="Calibri" w:cs="Arial"/>
                </w:rPr>
                <w:delText xml:space="preserve">. </w:delText>
              </w:r>
              <w:r w:rsidRPr="00817CEB" w:rsidDel="00D573ED">
                <w:rPr>
                  <w:rFonts w:eastAsia="Calibri" w:cs="Arial"/>
                </w:rPr>
                <w:delText>In addition, the Engineered Safety Features are presented in DCD Chapter 6.</w:delText>
              </w:r>
            </w:del>
          </w:p>
        </w:tc>
      </w:tr>
      <w:tr w:rsidR="00B61F44" w:rsidRPr="00817CEB" w:rsidDel="000A5948" w:rsidTr="00814E5E">
        <w:trPr>
          <w:cantSplit/>
          <w:del w:id="2803" w:author="gorgemj" w:date="2017-11-20T09:58:00Z"/>
          <w:trPrChange w:id="2804" w:author="gorgemj" w:date="2017-11-30T12:36:00Z">
            <w:trPr>
              <w:gridBefore w:val="6"/>
              <w:gridAfter w:val="0"/>
              <w:cantSplit/>
            </w:trPr>
          </w:trPrChange>
        </w:trPr>
        <w:tc>
          <w:tcPr>
            <w:tcW w:w="947" w:type="dxa"/>
            <w:tcPrChange w:id="2805" w:author="gorgemj" w:date="2017-11-30T12:36:00Z">
              <w:tcPr>
                <w:tcW w:w="945" w:type="dxa"/>
                <w:gridSpan w:val="6"/>
              </w:tcPr>
            </w:tcPrChange>
          </w:tcPr>
          <w:p w:rsidR="00B61F44" w:rsidDel="000A5948" w:rsidRDefault="00B61F44" w:rsidP="00CF335A">
            <w:pPr>
              <w:keepNext/>
              <w:keepLines/>
              <w:autoSpaceDE w:val="0"/>
              <w:autoSpaceDN w:val="0"/>
              <w:adjustRightInd w:val="0"/>
              <w:spacing w:before="60" w:after="60" w:line="280" w:lineRule="atLeast"/>
              <w:jc w:val="center"/>
              <w:rPr>
                <w:del w:id="2806" w:author="gorgemj" w:date="2017-11-20T09:58:00Z"/>
                <w:rFonts w:cs="Arial"/>
                <w:b/>
              </w:rPr>
            </w:pPr>
            <w:del w:id="2807" w:author="gorgemj" w:date="2017-11-20T09:58:00Z">
              <w:r w:rsidRPr="00817CEB" w:rsidDel="000A5948">
                <w:rPr>
                  <w:rFonts w:cs="Arial"/>
                  <w:b/>
                </w:rPr>
                <w:delText>4.11</w:delText>
              </w:r>
              <w:r w:rsidDel="000A5948">
                <w:rPr>
                  <w:rFonts w:cs="Arial"/>
                  <w:b/>
                </w:rPr>
                <w:delText xml:space="preserve"> (cont.)</w:delText>
              </w:r>
            </w:del>
          </w:p>
        </w:tc>
        <w:tc>
          <w:tcPr>
            <w:tcW w:w="693" w:type="dxa"/>
            <w:tcPrChange w:id="2808" w:author="gorgemj" w:date="2017-11-30T12:36:00Z">
              <w:tcPr>
                <w:tcW w:w="747" w:type="dxa"/>
                <w:gridSpan w:val="3"/>
              </w:tcPr>
            </w:tcPrChange>
          </w:tcPr>
          <w:p w:rsidR="00B61F44" w:rsidDel="000A5948" w:rsidRDefault="00B61F44" w:rsidP="00CF335A">
            <w:pPr>
              <w:keepNext/>
              <w:keepLines/>
              <w:autoSpaceDE w:val="0"/>
              <w:autoSpaceDN w:val="0"/>
              <w:adjustRightInd w:val="0"/>
              <w:spacing w:before="60" w:after="60" w:line="280" w:lineRule="atLeast"/>
              <w:jc w:val="center"/>
              <w:rPr>
                <w:del w:id="2809" w:author="gorgemj" w:date="2017-11-20T09:58:00Z"/>
                <w:rFonts w:cs="Arial"/>
                <w:b/>
                <w:bCs/>
                <w:color w:val="000000"/>
                <w:sz w:val="24"/>
                <w:szCs w:val="24"/>
              </w:rPr>
            </w:pPr>
            <w:del w:id="2810" w:author="gorgemj" w:date="2017-11-20T09:58:00Z">
              <w:r w:rsidRPr="00817CEB" w:rsidDel="000A5948">
                <w:rPr>
                  <w:rFonts w:cs="Arial"/>
                  <w:b/>
                  <w:bCs/>
                </w:rPr>
                <w:delText>1-6</w:delText>
              </w:r>
            </w:del>
          </w:p>
        </w:tc>
        <w:tc>
          <w:tcPr>
            <w:tcW w:w="5038" w:type="dxa"/>
            <w:gridSpan w:val="2"/>
            <w:tcPrChange w:id="2811" w:author="gorgemj" w:date="2017-11-30T12:36:00Z">
              <w:tcPr>
                <w:tcW w:w="6768" w:type="dxa"/>
                <w:gridSpan w:val="7"/>
              </w:tcPr>
            </w:tcPrChange>
          </w:tcPr>
          <w:p w:rsidR="00B61F44" w:rsidRPr="00817CEB" w:rsidDel="000A5948" w:rsidRDefault="00B61F44" w:rsidP="00E1383A">
            <w:pPr>
              <w:keepNext/>
              <w:keepLines/>
              <w:autoSpaceDE w:val="0"/>
              <w:autoSpaceDN w:val="0"/>
              <w:adjustRightInd w:val="0"/>
              <w:spacing w:before="60" w:after="60" w:line="280" w:lineRule="atLeast"/>
              <w:ind w:left="297" w:hanging="297"/>
              <w:rPr>
                <w:del w:id="2812" w:author="gorgemj" w:date="2017-11-20T09:58:00Z"/>
                <w:rFonts w:eastAsia="Calibri" w:cs="Arial"/>
              </w:rPr>
            </w:pPr>
          </w:p>
        </w:tc>
        <w:tc>
          <w:tcPr>
            <w:tcW w:w="6912" w:type="dxa"/>
            <w:gridSpan w:val="3"/>
            <w:tcPrChange w:id="2813" w:author="gorgemj" w:date="2017-11-30T12:36:00Z">
              <w:tcPr>
                <w:tcW w:w="5130" w:type="dxa"/>
                <w:gridSpan w:val="8"/>
              </w:tcPr>
            </w:tcPrChange>
          </w:tcPr>
          <w:p w:rsidR="00B61F44" w:rsidRPr="00087DF9" w:rsidDel="000A5948" w:rsidRDefault="00B61F44" w:rsidP="002814DD">
            <w:pPr>
              <w:tabs>
                <w:tab w:val="left" w:pos="432"/>
              </w:tabs>
              <w:autoSpaceDE w:val="0"/>
              <w:autoSpaceDN w:val="0"/>
              <w:adjustRightInd w:val="0"/>
              <w:spacing w:before="60" w:after="60" w:line="280" w:lineRule="atLeast"/>
              <w:ind w:left="432" w:hanging="432"/>
              <w:rPr>
                <w:del w:id="2814" w:author="gorgemj" w:date="2017-11-20T09:58:00Z"/>
                <w:rFonts w:cs="Arial"/>
                <w:lang w:val="en-GB"/>
              </w:rPr>
            </w:pPr>
            <w:del w:id="2815" w:author="gorgemj" w:date="2017-11-20T09:55:00Z">
              <w:r w:rsidRPr="00817CEB" w:rsidDel="009F20D5">
                <w:rPr>
                  <w:rFonts w:eastAsia="Calibri" w:cs="Arial"/>
                </w:rPr>
                <w:delText xml:space="preserve">(d) </w:delText>
              </w:r>
              <w:r w:rsidDel="009F20D5">
                <w:rPr>
                  <w:rFonts w:eastAsia="Calibri" w:cs="Arial"/>
                </w:rPr>
                <w:tab/>
              </w:r>
              <w:r w:rsidRPr="00577698" w:rsidDel="009F20D5">
                <w:rPr>
                  <w:rFonts w:eastAsia="Calibri" w:cs="Arial"/>
                  <w:b/>
                </w:rPr>
                <w:delText>Passive Safety-Related Systems</w:delText>
              </w:r>
              <w:r w:rsidDel="009F20D5">
                <w:rPr>
                  <w:rFonts w:eastAsia="Calibri" w:cs="Arial"/>
                </w:rPr>
                <w:delText xml:space="preserve"> - </w:delText>
              </w:r>
              <w:r w:rsidRPr="00817CEB" w:rsidDel="009F20D5">
                <w:rPr>
                  <w:rFonts w:eastAsia="Calibri" w:cs="Arial"/>
                </w:rPr>
                <w:delText xml:space="preserve">The </w:delText>
              </w:r>
              <w:r w:rsidRPr="00817CEB" w:rsidDel="009F20D5">
                <w:rPr>
                  <w:rFonts w:eastAsia="Calibri" w:cs="Arial"/>
                  <w:b/>
                </w:rPr>
                <w:delText>AP1000</w:delText>
              </w:r>
              <w:r w:rsidRPr="00817CEB" w:rsidDel="009F20D5">
                <w:rPr>
                  <w:rFonts w:eastAsia="Calibri" w:cs="Arial"/>
                </w:rPr>
                <w:delText xml:space="preserve"> </w:delText>
              </w:r>
              <w:r w:rsidDel="009F20D5">
                <w:rPr>
                  <w:rFonts w:eastAsia="Calibri" w:cs="Arial"/>
                </w:rPr>
                <w:delText>p</w:delText>
              </w:r>
              <w:r w:rsidRPr="00817CEB" w:rsidDel="009F20D5">
                <w:rPr>
                  <w:rFonts w:eastAsia="Calibri" w:cs="Arial"/>
                </w:rPr>
                <w:delText xml:space="preserve">lant safety-related passive systems and equipment are sufficient to automatically establish and maintain core cooling and containment integrity for 72 hours following design basis events, assuming the most limiting single failure, no operator action, and no on-site and off-site </w:delText>
              </w:r>
              <w:r w:rsidDel="009F20D5">
                <w:rPr>
                  <w:rFonts w:eastAsia="Calibri" w:cs="Arial"/>
                </w:rPr>
                <w:delText>ac</w:delText>
              </w:r>
              <w:r w:rsidRPr="00817CEB" w:rsidDel="009F20D5">
                <w:rPr>
                  <w:rFonts w:eastAsia="Calibri" w:cs="Arial"/>
                </w:rPr>
                <w:delText xml:space="preserve"> power sources</w:delText>
              </w:r>
              <w:r w:rsidDel="009F20D5">
                <w:rPr>
                  <w:rFonts w:eastAsia="Calibri" w:cs="Arial"/>
                </w:rPr>
                <w:delText xml:space="preserve">. </w:delText>
              </w:r>
              <w:r w:rsidRPr="00817CEB" w:rsidDel="009F20D5">
                <w:rPr>
                  <w:rFonts w:eastAsia="Calibri" w:cs="Arial"/>
                </w:rPr>
                <w:delText>On-site supplies and equipment are available to extend the safety system function for an additional four days with limited operator action</w:delText>
              </w:r>
              <w:r w:rsidDel="009F20D5">
                <w:rPr>
                  <w:rFonts w:eastAsia="Calibri" w:cs="Arial"/>
                </w:rPr>
                <w:delText xml:space="preserve">. </w:delText>
              </w:r>
              <w:r w:rsidRPr="00817CEB" w:rsidDel="009F20D5">
                <w:rPr>
                  <w:rFonts w:eastAsia="Calibri" w:cs="Arial"/>
                </w:rPr>
                <w:delText>See DCD Chapter 6.</w:delText>
              </w:r>
              <w:r w:rsidRPr="00817CEB" w:rsidDel="009F20D5">
                <w:rPr>
                  <w:rFonts w:cs="Arial"/>
                  <w:lang w:val="en-GB"/>
                </w:rPr>
                <w:delText xml:space="preserve"> </w:delText>
              </w:r>
              <w:r w:rsidDel="009F20D5">
                <w:rPr>
                  <w:rFonts w:cs="Arial"/>
                  <w:lang w:val="en-GB"/>
                </w:rPr>
                <w:delText>Refer also to Chapter 15 and 19 for more details regarding accident analyses and PRA assessments.</w:delText>
              </w:r>
            </w:del>
          </w:p>
        </w:tc>
      </w:tr>
      <w:tr w:rsidR="00B61F44" w:rsidRPr="00817CEB" w:rsidTr="00814E5E">
        <w:trPr>
          <w:cantSplit/>
          <w:trPrChange w:id="2816" w:author="gorgemj" w:date="2017-11-30T12:36:00Z">
            <w:trPr>
              <w:gridBefore w:val="6"/>
              <w:gridAfter w:val="0"/>
              <w:cantSplit/>
            </w:trPr>
          </w:trPrChange>
        </w:trPr>
        <w:tc>
          <w:tcPr>
            <w:tcW w:w="947" w:type="dxa"/>
            <w:tcPrChange w:id="2817" w:author="gorgemj" w:date="2017-11-30T12:36:00Z">
              <w:tcPr>
                <w:tcW w:w="945" w:type="dxa"/>
                <w:gridSpan w:val="6"/>
              </w:tcPr>
            </w:tcPrChange>
          </w:tcPr>
          <w:p w:rsidR="00B61F44" w:rsidRPr="000A5948" w:rsidRDefault="00B61F44" w:rsidP="00CF335A">
            <w:pPr>
              <w:keepNext/>
              <w:keepLines/>
              <w:autoSpaceDE w:val="0"/>
              <w:autoSpaceDN w:val="0"/>
              <w:adjustRightInd w:val="0"/>
              <w:spacing w:before="60" w:after="60" w:line="280" w:lineRule="atLeast"/>
              <w:jc w:val="center"/>
              <w:rPr>
                <w:rFonts w:cs="Arial"/>
                <w:rPrChange w:id="2818" w:author="gorgemj" w:date="2017-11-20T09:58:00Z">
                  <w:rPr>
                    <w:rFonts w:cs="Arial"/>
                    <w:b/>
                  </w:rPr>
                </w:rPrChange>
              </w:rPr>
            </w:pPr>
            <w:r w:rsidRPr="000A5948">
              <w:rPr>
                <w:rFonts w:cs="Arial"/>
                <w:rPrChange w:id="2819" w:author="gorgemj" w:date="2017-11-20T09:58:00Z">
                  <w:rPr>
                    <w:rFonts w:cs="Arial"/>
                    <w:b/>
                  </w:rPr>
                </w:rPrChange>
              </w:rPr>
              <w:t>4.11 (cont.)</w:t>
            </w:r>
          </w:p>
        </w:tc>
        <w:tc>
          <w:tcPr>
            <w:tcW w:w="693" w:type="dxa"/>
            <w:tcPrChange w:id="2820" w:author="gorgemj" w:date="2017-11-30T12:36:00Z">
              <w:tcPr>
                <w:tcW w:w="747" w:type="dxa"/>
                <w:gridSpan w:val="3"/>
              </w:tcPr>
            </w:tcPrChange>
          </w:tcPr>
          <w:p w:rsidR="00B61F44" w:rsidRPr="000A5948" w:rsidRDefault="00B61F44" w:rsidP="00CF335A">
            <w:pPr>
              <w:keepNext/>
              <w:keepLines/>
              <w:autoSpaceDE w:val="0"/>
              <w:autoSpaceDN w:val="0"/>
              <w:adjustRightInd w:val="0"/>
              <w:spacing w:before="60" w:after="60" w:line="280" w:lineRule="atLeast"/>
              <w:jc w:val="center"/>
              <w:rPr>
                <w:rFonts w:cs="Arial"/>
                <w:bCs/>
                <w:color w:val="000000"/>
                <w:sz w:val="24"/>
                <w:szCs w:val="24"/>
                <w:rPrChange w:id="2821" w:author="gorgemj" w:date="2017-11-20T09:58:00Z">
                  <w:rPr>
                    <w:rFonts w:cs="Arial"/>
                    <w:b/>
                    <w:bCs/>
                    <w:color w:val="000000"/>
                    <w:sz w:val="24"/>
                    <w:szCs w:val="24"/>
                  </w:rPr>
                </w:rPrChange>
              </w:rPr>
            </w:pPr>
            <w:del w:id="2822" w:author="gorgemj" w:date="2017-11-20T09:58:00Z">
              <w:r w:rsidRPr="000A5948" w:rsidDel="000A5948">
                <w:rPr>
                  <w:rFonts w:cs="Arial"/>
                  <w:bCs/>
                  <w:rPrChange w:id="2823" w:author="gorgemj" w:date="2017-11-20T09:58:00Z">
                    <w:rPr>
                      <w:rFonts w:cs="Arial"/>
                      <w:b/>
                      <w:bCs/>
                    </w:rPr>
                  </w:rPrChange>
                </w:rPr>
                <w:delText>1-6</w:delText>
              </w:r>
            </w:del>
            <w:ins w:id="2824" w:author="gorgemj" w:date="2017-11-20T09:58:00Z">
              <w:r w:rsidRPr="000A5948">
                <w:rPr>
                  <w:rFonts w:cs="Arial"/>
                  <w:bCs/>
                  <w:rPrChange w:id="2825" w:author="gorgemj" w:date="2017-11-20T09:58:00Z">
                    <w:rPr>
                      <w:rFonts w:cs="Arial"/>
                      <w:b/>
                      <w:bCs/>
                    </w:rPr>
                  </w:rPrChange>
                </w:rPr>
                <w:t>6</w:t>
              </w:r>
            </w:ins>
          </w:p>
        </w:tc>
        <w:tc>
          <w:tcPr>
            <w:tcW w:w="5038" w:type="dxa"/>
            <w:gridSpan w:val="2"/>
            <w:tcPrChange w:id="2826" w:author="gorgemj" w:date="2017-11-30T12:36:00Z">
              <w:tcPr>
                <w:tcW w:w="6768" w:type="dxa"/>
                <w:gridSpan w:val="7"/>
              </w:tcPr>
            </w:tcPrChange>
          </w:tcPr>
          <w:p w:rsidR="00B61F44" w:rsidRDefault="00B61F44">
            <w:pPr>
              <w:pStyle w:val="BulletIAEA"/>
              <w:rPr>
                <w:ins w:id="2827" w:author="gorgemj" w:date="2017-11-20T09:59:00Z"/>
              </w:rPr>
              <w:pPrChange w:id="2828" w:author="gorgemj" w:date="2017-11-20T10:00:00Z">
                <w:pPr>
                  <w:keepNext/>
                  <w:keepLines/>
                  <w:autoSpaceDE w:val="0"/>
                  <w:autoSpaceDN w:val="0"/>
                  <w:adjustRightInd w:val="0"/>
                  <w:spacing w:before="60" w:after="60" w:line="280" w:lineRule="atLeast"/>
                  <w:ind w:left="297" w:hanging="297"/>
                </w:pPr>
              </w:pPrChange>
            </w:pPr>
            <w:ins w:id="2829" w:author="gorgemj" w:date="2017-11-23T09:40:00Z">
              <w:r>
                <w:t>(</w:t>
              </w:r>
            </w:ins>
            <w:ins w:id="2830" w:author="gorgemj" w:date="2017-11-20T09:58:00Z">
              <w:r w:rsidRPr="00817CEB">
                <w:t xml:space="preserve">e) </w:t>
              </w:r>
              <w:r>
                <w:tab/>
              </w:r>
              <w:r w:rsidRPr="00817CEB">
                <w:t xml:space="preserve">Shall provide for systems, structures and components and procedures to control the course of and, as far as is practicable, to limit the consequences of failures and deviations from normal operation that exceed the capability of safety systems; </w:t>
              </w:r>
            </w:ins>
          </w:p>
          <w:p w:rsidR="00B61F44" w:rsidRPr="00817CEB" w:rsidRDefault="00B61F44">
            <w:pPr>
              <w:tabs>
                <w:tab w:val="left" w:pos="432"/>
              </w:tabs>
              <w:autoSpaceDE w:val="0"/>
              <w:autoSpaceDN w:val="0"/>
              <w:adjustRightInd w:val="0"/>
              <w:spacing w:before="60" w:after="60" w:line="280" w:lineRule="atLeast"/>
              <w:ind w:left="432" w:hanging="432"/>
              <w:rPr>
                <w:rFonts w:eastAsia="Calibri" w:cs="Arial"/>
              </w:rPr>
              <w:pPrChange w:id="2831" w:author="gorgemj" w:date="2017-11-20T09:59:00Z">
                <w:pPr>
                  <w:keepNext/>
                  <w:keepLines/>
                  <w:autoSpaceDE w:val="0"/>
                  <w:autoSpaceDN w:val="0"/>
                  <w:adjustRightInd w:val="0"/>
                  <w:spacing w:before="60" w:after="60" w:line="280" w:lineRule="atLeast"/>
                  <w:ind w:left="297" w:hanging="297"/>
                </w:pPr>
              </w:pPrChange>
            </w:pPr>
          </w:p>
        </w:tc>
        <w:tc>
          <w:tcPr>
            <w:tcW w:w="6912" w:type="dxa"/>
            <w:gridSpan w:val="3"/>
            <w:tcPrChange w:id="2832" w:author="gorgemj" w:date="2017-11-30T12:36:00Z">
              <w:tcPr>
                <w:tcW w:w="5130" w:type="dxa"/>
                <w:gridSpan w:val="8"/>
              </w:tcPr>
            </w:tcPrChange>
          </w:tcPr>
          <w:p w:rsidR="00B61F44" w:rsidRPr="00033131" w:rsidDel="000A5948" w:rsidRDefault="00B61F44">
            <w:pPr>
              <w:pStyle w:val="bulletjulie"/>
              <w:rPr>
                <w:del w:id="2833" w:author="gorgemj" w:date="2017-11-20T09:59:00Z"/>
              </w:rPr>
              <w:pPrChange w:id="2834" w:author="gorgemj" w:date="2017-11-25T20:52:00Z">
                <w:pPr>
                  <w:tabs>
                    <w:tab w:val="left" w:pos="432"/>
                  </w:tabs>
                  <w:autoSpaceDE w:val="0"/>
                  <w:autoSpaceDN w:val="0"/>
                  <w:adjustRightInd w:val="0"/>
                  <w:spacing w:before="60" w:after="60" w:line="280" w:lineRule="atLeast"/>
                  <w:ind w:left="432" w:hanging="432"/>
                </w:pPr>
              </w:pPrChange>
            </w:pPr>
            <w:ins w:id="2835" w:author="gorgemj" w:date="2017-11-25T20:53:00Z">
              <w:r w:rsidRPr="005A3417">
                <w:t xml:space="preserve">(e) </w:t>
              </w:r>
              <w:r w:rsidRPr="005A3417">
                <w:tab/>
                <w:t xml:space="preserve">The results of the safety analyses in the AP1000 plant DCD [2] Chapter 6, Section 9.1, and Chapter 15 and the PRA in the AP1000 plant DCD [2] Chapter 19 are evidence that the capability of the AP1000 plant safety SSCs and procedures to control the course of and as far as is practicable to limit the consequences of failures and deviations from normal operation is robust. The final ownership and responsibility for plant procedures resides with the Operator. However, Westinghouse provides a standard set of AP1000 plant procedures for operating, emergency, abnormal, maintenance, and test activities using </w:t>
              </w:r>
            </w:ins>
            <w:ins w:id="2836" w:author="gorgemj" w:date="2017-11-30T11:54:00Z">
              <w:r w:rsidR="00E83149" w:rsidRPr="005A3417">
                <w:t>recognized</w:t>
              </w:r>
            </w:ins>
            <w:ins w:id="2837" w:author="gorgemj" w:date="2017-11-25T20:53:00Z">
              <w:r w:rsidRPr="005A3417">
                <w:t xml:space="preserve"> good industry practice that can be used by the Operator to define site specific procedures. These procedures include the following: normal operating procedures, abnormal operating procedures, emergency operating procedures,</w:t>
              </w:r>
              <w:r>
                <w:t xml:space="preserve"> surveillance test procedures, maintenance procedures, </w:t>
              </w:r>
              <w:r w:rsidRPr="005A3417">
                <w:t xml:space="preserve">alarm recovery procedures, severe accident management guidelines. </w:t>
              </w:r>
            </w:ins>
            <w:del w:id="2838" w:author="gorgemj" w:date="2017-11-25T20:52:00Z">
              <w:r w:rsidRPr="00033131" w:rsidDel="005A3417">
                <w:delText xml:space="preserve">(e) </w:delText>
              </w:r>
              <w:r w:rsidRPr="00033131" w:rsidDel="005A3417">
                <w:tab/>
                <w:delText xml:space="preserve">The results of the safety analyses in </w:delText>
              </w:r>
            </w:del>
            <w:del w:id="2839" w:author="gorgemj" w:date="2017-11-24T16:38:00Z">
              <w:r w:rsidRPr="00033131" w:rsidDel="00F52B54">
                <w:delText>DCD</w:delText>
              </w:r>
            </w:del>
            <w:del w:id="2840" w:author="gorgemj" w:date="2017-11-25T20:52:00Z">
              <w:r w:rsidRPr="00033131" w:rsidDel="005A3417">
                <w:delText xml:space="preserve"> Chapter 6, Section 9.1, and Chapter 15 and the PRA in </w:delText>
              </w:r>
            </w:del>
            <w:del w:id="2841" w:author="gorgemj" w:date="2017-11-24T16:38:00Z">
              <w:r w:rsidRPr="00033131" w:rsidDel="00F52B54">
                <w:delText>DCD</w:delText>
              </w:r>
            </w:del>
            <w:del w:id="2842" w:author="gorgemj" w:date="2017-11-25T20:52:00Z">
              <w:r w:rsidRPr="00033131" w:rsidDel="005A3417">
                <w:delText xml:space="preserve"> Chapter 19 are evidence that the capability of the AP1000 plant safety </w:delText>
              </w:r>
            </w:del>
            <w:del w:id="2843" w:author="gorgemj" w:date="2017-11-20T09:59:00Z">
              <w:r w:rsidRPr="00F67A4C" w:rsidDel="000A5948">
                <w:delText>systems, structures and component</w:delText>
              </w:r>
            </w:del>
            <w:del w:id="2844" w:author="gorgemj" w:date="2017-11-25T20:52:00Z">
              <w:r w:rsidRPr="0006667C" w:rsidDel="005A3417">
                <w:delText>s</w:delText>
              </w:r>
            </w:del>
            <w:del w:id="2845" w:author="gorgemj" w:date="2017-11-20T09:59:00Z">
              <w:r w:rsidRPr="0006667C" w:rsidDel="000A5948">
                <w:delText>,</w:delText>
              </w:r>
            </w:del>
            <w:del w:id="2846" w:author="gorgemj" w:date="2017-11-25T20:52:00Z">
              <w:r w:rsidRPr="0006667C" w:rsidDel="005A3417">
                <w:delText xml:space="preserve"> and procedures to control the course of and as far as is practicable to limit the consequences of failures and deviations from normal operation</w:delText>
              </w:r>
            </w:del>
            <w:del w:id="2847" w:author="gorgemj" w:date="2017-11-20T09:59:00Z">
              <w:r w:rsidRPr="0006667C" w:rsidDel="000A5948">
                <w:delText>,</w:delText>
              </w:r>
            </w:del>
            <w:del w:id="2848" w:author="gorgemj" w:date="2017-11-25T20:52:00Z">
              <w:r w:rsidRPr="0006667C" w:rsidDel="005A3417">
                <w:delText xml:space="preserve"> is robust. The final ownership and responsibility for plant procedures resides with the Operator. However, Westinghouse provides a standard set of AP1000 plant procedures for operating, emergency, abnormal, maintenance, and test activities using recognised good industry practice that can be used by the Operator to define site specific procedures. These procedures include the following:</w:delText>
              </w:r>
            </w:del>
          </w:p>
          <w:p w:rsidR="00B61F44" w:rsidRPr="0006667C" w:rsidDel="000A5948" w:rsidRDefault="00B61F44">
            <w:pPr>
              <w:pStyle w:val="bulletjulie"/>
              <w:rPr>
                <w:del w:id="2849" w:author="gorgemj" w:date="2017-11-20T09:59:00Z"/>
              </w:rPr>
              <w:pPrChange w:id="2850" w:author="gorgemj" w:date="2017-11-25T20:52:00Z">
                <w:pPr>
                  <w:pStyle w:val="Bullet0"/>
                  <w:keepNext/>
                  <w:keepLines/>
                  <w:tabs>
                    <w:tab w:val="clear" w:pos="1512"/>
                    <w:tab w:val="num" w:pos="882"/>
                  </w:tabs>
                  <w:spacing w:before="60" w:after="60" w:line="280" w:lineRule="atLeast"/>
                  <w:ind w:left="882" w:hanging="450"/>
                </w:pPr>
              </w:pPrChange>
            </w:pPr>
            <w:del w:id="2851" w:author="gorgemj" w:date="2017-11-25T20:52:00Z">
              <w:r w:rsidRPr="00F67A4C" w:rsidDel="005A3417">
                <w:delText>normal operating procedures</w:delText>
              </w:r>
            </w:del>
            <w:del w:id="2852" w:author="gorgemj" w:date="2017-11-25T20:50:00Z">
              <w:r w:rsidRPr="0006667C" w:rsidDel="005A3417">
                <w:delText xml:space="preserve"> (NOPs)</w:delText>
              </w:r>
            </w:del>
          </w:p>
          <w:p w:rsidR="00B61F44" w:rsidRPr="0006667C" w:rsidDel="000A5948" w:rsidRDefault="00B61F44">
            <w:pPr>
              <w:pStyle w:val="bulletjulie"/>
              <w:rPr>
                <w:del w:id="2853" w:author="gorgemj" w:date="2017-11-20T09:59:00Z"/>
              </w:rPr>
              <w:pPrChange w:id="2854" w:author="gorgemj" w:date="2017-11-25T20:52:00Z">
                <w:pPr>
                  <w:pStyle w:val="Bullet0"/>
                  <w:keepNext/>
                  <w:keepLines/>
                  <w:tabs>
                    <w:tab w:val="clear" w:pos="1512"/>
                    <w:tab w:val="num" w:pos="882"/>
                  </w:tabs>
                  <w:spacing w:before="60" w:after="60" w:line="280" w:lineRule="atLeast"/>
                  <w:ind w:left="882" w:hanging="450"/>
                </w:pPr>
              </w:pPrChange>
            </w:pPr>
            <w:del w:id="2855" w:author="gorgemj" w:date="2017-11-25T20:52:00Z">
              <w:r w:rsidRPr="0006667C" w:rsidDel="005A3417">
                <w:delText>abnormal operating procedures</w:delText>
              </w:r>
            </w:del>
            <w:del w:id="2856" w:author="gorgemj" w:date="2017-11-25T20:51:00Z">
              <w:r w:rsidRPr="0006667C" w:rsidDel="005A3417">
                <w:delText xml:space="preserve"> (AOPs)</w:delText>
              </w:r>
            </w:del>
          </w:p>
          <w:p w:rsidR="00B61F44" w:rsidRPr="0006667C" w:rsidDel="000A5948" w:rsidRDefault="00B61F44">
            <w:pPr>
              <w:pStyle w:val="bulletjulie"/>
              <w:rPr>
                <w:del w:id="2857" w:author="gorgemj" w:date="2017-11-20T10:00:00Z"/>
              </w:rPr>
              <w:pPrChange w:id="2858" w:author="gorgemj" w:date="2017-11-25T20:52:00Z">
                <w:pPr>
                  <w:pStyle w:val="Bullet0"/>
                  <w:keepNext/>
                  <w:keepLines/>
                  <w:tabs>
                    <w:tab w:val="clear" w:pos="1512"/>
                    <w:tab w:val="num" w:pos="882"/>
                  </w:tabs>
                  <w:spacing w:before="60" w:after="60" w:line="280" w:lineRule="atLeast"/>
                  <w:ind w:left="882" w:hanging="450"/>
                </w:pPr>
              </w:pPrChange>
            </w:pPr>
            <w:del w:id="2859" w:author="gorgemj" w:date="2017-11-25T20:52:00Z">
              <w:r w:rsidRPr="0006667C" w:rsidDel="005A3417">
                <w:delText>emergency operating procedures</w:delText>
              </w:r>
            </w:del>
            <w:del w:id="2860" w:author="gorgemj" w:date="2017-11-25T20:51:00Z">
              <w:r w:rsidRPr="0006667C" w:rsidDel="005A3417">
                <w:delText xml:space="preserve"> (EOPs)</w:delText>
              </w:r>
            </w:del>
          </w:p>
          <w:p w:rsidR="00B61F44" w:rsidRPr="0006667C" w:rsidDel="000A5948" w:rsidRDefault="00B61F44">
            <w:pPr>
              <w:pStyle w:val="bulletjulie"/>
              <w:rPr>
                <w:del w:id="2861" w:author="gorgemj" w:date="2017-11-20T10:00:00Z"/>
              </w:rPr>
              <w:pPrChange w:id="2862" w:author="gorgemj" w:date="2017-11-25T20:52:00Z">
                <w:pPr>
                  <w:pStyle w:val="Bullet0"/>
                  <w:keepNext/>
                  <w:keepLines/>
                  <w:tabs>
                    <w:tab w:val="clear" w:pos="1512"/>
                    <w:tab w:val="num" w:pos="882"/>
                  </w:tabs>
                  <w:spacing w:before="60" w:after="60" w:line="280" w:lineRule="atLeast"/>
                  <w:ind w:left="882" w:hanging="450"/>
                </w:pPr>
              </w:pPrChange>
            </w:pPr>
            <w:del w:id="2863" w:author="gorgemj" w:date="2017-11-25T20:52:00Z">
              <w:r w:rsidRPr="0006667C" w:rsidDel="005A3417">
                <w:delText>surveillance test procedures</w:delText>
              </w:r>
            </w:del>
            <w:del w:id="2864" w:author="gorgemj" w:date="2017-11-25T20:51:00Z">
              <w:r w:rsidRPr="0006667C" w:rsidDel="005A3417">
                <w:delText xml:space="preserve"> (STPs)</w:delText>
              </w:r>
            </w:del>
          </w:p>
          <w:p w:rsidR="00B61F44" w:rsidRPr="0006667C" w:rsidDel="000A5948" w:rsidRDefault="00B61F44">
            <w:pPr>
              <w:pStyle w:val="bulletjulie"/>
              <w:rPr>
                <w:del w:id="2865" w:author="gorgemj" w:date="2017-11-20T10:00:00Z"/>
              </w:rPr>
              <w:pPrChange w:id="2866" w:author="gorgemj" w:date="2017-11-25T20:52:00Z">
                <w:pPr>
                  <w:pStyle w:val="Bullet0"/>
                  <w:keepNext/>
                  <w:keepLines/>
                  <w:tabs>
                    <w:tab w:val="clear" w:pos="1512"/>
                    <w:tab w:val="num" w:pos="882"/>
                  </w:tabs>
                  <w:spacing w:before="60" w:after="60" w:line="280" w:lineRule="atLeast"/>
                  <w:ind w:left="882" w:hanging="450"/>
                </w:pPr>
              </w:pPrChange>
            </w:pPr>
            <w:del w:id="2867" w:author="gorgemj" w:date="2017-11-25T20:52:00Z">
              <w:r w:rsidRPr="0006667C" w:rsidDel="005A3417">
                <w:delText>maintenance procedures</w:delText>
              </w:r>
            </w:del>
          </w:p>
          <w:p w:rsidR="00B61F44" w:rsidRPr="0006667C" w:rsidDel="000A5948" w:rsidRDefault="00B61F44">
            <w:pPr>
              <w:pStyle w:val="bulletjulie"/>
              <w:rPr>
                <w:del w:id="2868" w:author="gorgemj" w:date="2017-11-20T10:00:00Z"/>
              </w:rPr>
              <w:pPrChange w:id="2869" w:author="gorgemj" w:date="2017-11-25T20:52:00Z">
                <w:pPr>
                  <w:pStyle w:val="Bullet0"/>
                  <w:keepNext/>
                  <w:keepLines/>
                  <w:tabs>
                    <w:tab w:val="clear" w:pos="1512"/>
                    <w:tab w:val="num" w:pos="882"/>
                  </w:tabs>
                  <w:spacing w:before="60" w:after="60" w:line="280" w:lineRule="atLeast"/>
                  <w:ind w:left="882" w:hanging="450"/>
                </w:pPr>
              </w:pPrChange>
            </w:pPr>
            <w:del w:id="2870" w:author="gorgemj" w:date="2017-11-25T20:52:00Z">
              <w:r w:rsidRPr="0006667C" w:rsidDel="005A3417">
                <w:delText>alarm recovery procedures</w:delText>
              </w:r>
            </w:del>
            <w:del w:id="2871" w:author="gorgemj" w:date="2017-11-25T20:51:00Z">
              <w:r w:rsidRPr="0006667C" w:rsidDel="005A3417">
                <w:delText xml:space="preserve"> (ARPs)</w:delText>
              </w:r>
            </w:del>
          </w:p>
          <w:p w:rsidR="00B61F44" w:rsidRPr="00087DF9" w:rsidRDefault="00B61F44">
            <w:pPr>
              <w:pStyle w:val="bulletjulie"/>
              <w:pPrChange w:id="2872" w:author="gorgemj" w:date="2017-11-25T20:53:00Z">
                <w:pPr>
                  <w:pStyle w:val="Bullet0"/>
                  <w:keepNext/>
                  <w:keepLines/>
                  <w:tabs>
                    <w:tab w:val="clear" w:pos="1512"/>
                    <w:tab w:val="num" w:pos="882"/>
                  </w:tabs>
                  <w:spacing w:before="60" w:after="60" w:line="280" w:lineRule="atLeast"/>
                  <w:ind w:left="882" w:hanging="450"/>
                </w:pPr>
              </w:pPrChange>
            </w:pPr>
            <w:del w:id="2873" w:author="gorgemj" w:date="2017-11-25T20:52:00Z">
              <w:r w:rsidRPr="0006667C" w:rsidDel="005A3417">
                <w:delText>severe accident management guidelines</w:delText>
              </w:r>
            </w:del>
            <w:del w:id="2874" w:author="gorgemj" w:date="2017-11-24T17:41:00Z">
              <w:r w:rsidRPr="0006667C" w:rsidDel="00AF044D">
                <w:delText xml:space="preserve"> (SAMGs)</w:delText>
              </w:r>
            </w:del>
          </w:p>
        </w:tc>
      </w:tr>
      <w:tr w:rsidR="00B61F44" w:rsidRPr="00817CEB" w:rsidDel="000A5948" w:rsidTr="00814E5E">
        <w:trPr>
          <w:cantSplit/>
          <w:del w:id="2875" w:author="gorgemj" w:date="2017-11-20T10:03:00Z"/>
          <w:trPrChange w:id="2876" w:author="gorgemj" w:date="2017-11-30T12:36:00Z">
            <w:trPr>
              <w:gridBefore w:val="6"/>
              <w:gridAfter w:val="0"/>
              <w:cantSplit/>
            </w:trPr>
          </w:trPrChange>
        </w:trPr>
        <w:tc>
          <w:tcPr>
            <w:tcW w:w="947" w:type="dxa"/>
            <w:tcPrChange w:id="2877" w:author="gorgemj" w:date="2017-11-30T12:36:00Z">
              <w:tcPr>
                <w:tcW w:w="945" w:type="dxa"/>
                <w:gridSpan w:val="6"/>
              </w:tcPr>
            </w:tcPrChange>
          </w:tcPr>
          <w:p w:rsidR="00B61F44" w:rsidDel="000A5948" w:rsidRDefault="00B61F44" w:rsidP="00CF335A">
            <w:pPr>
              <w:keepNext/>
              <w:keepLines/>
              <w:autoSpaceDE w:val="0"/>
              <w:autoSpaceDN w:val="0"/>
              <w:adjustRightInd w:val="0"/>
              <w:spacing w:before="60" w:after="60" w:line="280" w:lineRule="atLeast"/>
              <w:jc w:val="center"/>
              <w:rPr>
                <w:del w:id="2878" w:author="gorgemj" w:date="2017-11-20T10:03:00Z"/>
                <w:rFonts w:cs="Arial"/>
                <w:b/>
              </w:rPr>
            </w:pPr>
            <w:del w:id="2879" w:author="gorgemj" w:date="2017-11-20T10:03:00Z">
              <w:r w:rsidRPr="00817CEB" w:rsidDel="000A5948">
                <w:rPr>
                  <w:rFonts w:cs="Arial"/>
                  <w:b/>
                </w:rPr>
                <w:delText>4.11</w:delText>
              </w:r>
              <w:r w:rsidDel="000A5948">
                <w:rPr>
                  <w:rFonts w:cs="Arial"/>
                  <w:b/>
                </w:rPr>
                <w:delText xml:space="preserve"> (cont.)</w:delText>
              </w:r>
            </w:del>
          </w:p>
        </w:tc>
        <w:tc>
          <w:tcPr>
            <w:tcW w:w="693" w:type="dxa"/>
            <w:tcPrChange w:id="2880" w:author="gorgemj" w:date="2017-11-30T12:36:00Z">
              <w:tcPr>
                <w:tcW w:w="747" w:type="dxa"/>
                <w:gridSpan w:val="3"/>
              </w:tcPr>
            </w:tcPrChange>
          </w:tcPr>
          <w:p w:rsidR="00B61F44" w:rsidDel="000A5948" w:rsidRDefault="00B61F44" w:rsidP="00CF335A">
            <w:pPr>
              <w:keepNext/>
              <w:keepLines/>
              <w:autoSpaceDE w:val="0"/>
              <w:autoSpaceDN w:val="0"/>
              <w:adjustRightInd w:val="0"/>
              <w:spacing w:before="60" w:after="60" w:line="280" w:lineRule="atLeast"/>
              <w:jc w:val="center"/>
              <w:rPr>
                <w:del w:id="2881" w:author="gorgemj" w:date="2017-11-20T10:03:00Z"/>
                <w:rFonts w:cs="Arial"/>
                <w:b/>
                <w:bCs/>
                <w:color w:val="000000"/>
                <w:sz w:val="24"/>
                <w:szCs w:val="24"/>
              </w:rPr>
            </w:pPr>
            <w:del w:id="2882" w:author="gorgemj" w:date="2017-11-20T10:03:00Z">
              <w:r w:rsidRPr="00817CEB" w:rsidDel="000A5948">
                <w:rPr>
                  <w:rFonts w:cs="Arial"/>
                  <w:b/>
                  <w:bCs/>
                </w:rPr>
                <w:delText>1-6</w:delText>
              </w:r>
            </w:del>
          </w:p>
        </w:tc>
        <w:tc>
          <w:tcPr>
            <w:tcW w:w="5038" w:type="dxa"/>
            <w:gridSpan w:val="2"/>
            <w:tcPrChange w:id="2883" w:author="gorgemj" w:date="2017-11-30T12:36:00Z">
              <w:tcPr>
                <w:tcW w:w="6768" w:type="dxa"/>
                <w:gridSpan w:val="7"/>
              </w:tcPr>
            </w:tcPrChange>
          </w:tcPr>
          <w:p w:rsidR="00B61F44" w:rsidRPr="00817CEB" w:rsidDel="000A5948" w:rsidRDefault="00B61F44" w:rsidP="00E1383A">
            <w:pPr>
              <w:keepNext/>
              <w:keepLines/>
              <w:autoSpaceDE w:val="0"/>
              <w:autoSpaceDN w:val="0"/>
              <w:adjustRightInd w:val="0"/>
              <w:spacing w:before="60" w:after="60" w:line="280" w:lineRule="atLeast"/>
              <w:ind w:left="297" w:hanging="297"/>
              <w:rPr>
                <w:del w:id="2884" w:author="gorgemj" w:date="2017-11-20T10:03:00Z"/>
                <w:rFonts w:eastAsia="Calibri" w:cs="Arial"/>
              </w:rPr>
            </w:pPr>
          </w:p>
        </w:tc>
        <w:tc>
          <w:tcPr>
            <w:tcW w:w="6912" w:type="dxa"/>
            <w:gridSpan w:val="3"/>
            <w:tcPrChange w:id="2885" w:author="gorgemj" w:date="2017-11-30T12:36:00Z">
              <w:tcPr>
                <w:tcW w:w="5130" w:type="dxa"/>
                <w:gridSpan w:val="8"/>
              </w:tcPr>
            </w:tcPrChange>
          </w:tcPr>
          <w:p w:rsidR="00B61F44" w:rsidRPr="00817CEB" w:rsidDel="000A5948" w:rsidRDefault="00B61F44" w:rsidP="00087DF9">
            <w:pPr>
              <w:pStyle w:val="NormalIndent"/>
              <w:keepNext/>
              <w:keepLines/>
              <w:spacing w:before="60" w:after="60" w:line="280" w:lineRule="atLeast"/>
              <w:ind w:left="0"/>
              <w:jc w:val="left"/>
              <w:rPr>
                <w:del w:id="2886" w:author="gorgemj" w:date="2017-11-20T10:01:00Z"/>
                <w:rFonts w:ascii="Arial" w:hAnsi="Arial" w:cs="Arial"/>
                <w:sz w:val="20"/>
                <w:lang w:val="en-GB"/>
              </w:rPr>
            </w:pPr>
            <w:del w:id="2887" w:author="gorgemj" w:date="2017-11-20T10:01:00Z">
              <w:r w:rsidRPr="00817CEB" w:rsidDel="000A5948">
                <w:rPr>
                  <w:rFonts w:ascii="Arial" w:hAnsi="Arial" w:cs="Arial"/>
                  <w:sz w:val="20"/>
                  <w:lang w:val="en-GB"/>
                </w:rPr>
                <w:delText xml:space="preserve">There are two types of NOPs: general operating procedures (GOPs) and system operating procedures (SOPs). The GOPs provide step-by-step instructions for the </w:delText>
              </w:r>
              <w:r w:rsidDel="000A5948">
                <w:rPr>
                  <w:rFonts w:ascii="Arial" w:hAnsi="Arial" w:cs="Arial"/>
                  <w:sz w:val="20"/>
                  <w:lang w:val="en-GB"/>
                </w:rPr>
                <w:delText>main control room (</w:delText>
              </w:r>
              <w:r w:rsidRPr="00817CEB" w:rsidDel="000A5948">
                <w:rPr>
                  <w:rFonts w:ascii="Arial" w:hAnsi="Arial" w:cs="Arial"/>
                  <w:sz w:val="20"/>
                  <w:lang w:val="en-GB"/>
                </w:rPr>
                <w:delText>MCR</w:delText>
              </w:r>
              <w:r w:rsidDel="000A5948">
                <w:rPr>
                  <w:rFonts w:ascii="Arial" w:hAnsi="Arial" w:cs="Arial"/>
                  <w:sz w:val="20"/>
                  <w:lang w:val="en-GB"/>
                </w:rPr>
                <w:delText>)</w:delText>
              </w:r>
              <w:r w:rsidRPr="00817CEB" w:rsidDel="000A5948">
                <w:rPr>
                  <w:rFonts w:ascii="Arial" w:hAnsi="Arial" w:cs="Arial"/>
                  <w:sz w:val="20"/>
                  <w:lang w:val="en-GB"/>
                </w:rPr>
                <w:delText xml:space="preserve"> operators to govern the transition of the plant through the plant operating modes. A SOP exists for each plant system and provides instructions to the operators on how to align the respective system to perform its design functions. </w:delText>
              </w:r>
            </w:del>
          </w:p>
          <w:p w:rsidR="00B61F44" w:rsidRPr="00817CEB" w:rsidDel="000A5948" w:rsidRDefault="00B61F44" w:rsidP="00E1383A">
            <w:pPr>
              <w:pStyle w:val="NormalIndent"/>
              <w:keepNext/>
              <w:keepLines/>
              <w:spacing w:before="60" w:after="60" w:line="280" w:lineRule="atLeast"/>
              <w:ind w:left="0"/>
              <w:jc w:val="left"/>
              <w:rPr>
                <w:del w:id="2888" w:author="gorgemj" w:date="2017-11-20T10:03:00Z"/>
                <w:rFonts w:ascii="Arial" w:hAnsi="Arial" w:cs="Arial"/>
                <w:sz w:val="20"/>
                <w:lang w:val="en-GB"/>
              </w:rPr>
            </w:pPr>
            <w:del w:id="2889" w:author="gorgemj" w:date="2017-11-20T10:01:00Z">
              <w:r w:rsidRPr="00817CEB" w:rsidDel="000A5948">
                <w:rPr>
                  <w:rFonts w:ascii="Arial" w:hAnsi="Arial" w:cs="Arial"/>
                  <w:sz w:val="20"/>
                  <w:lang w:val="en-GB"/>
                </w:rPr>
                <w:delText>The AOPs provide step-by-step instructions to the MCR operators to respond to plant conditions that have deviated from normal states. These procedures are used to identify the cause of the deviation and to recover from it before the abnormality can escalate to the point where the reactor protection system and the passive safety systems are called into effect.</w:delText>
              </w:r>
            </w:del>
            <w:del w:id="2890" w:author="gorgemj" w:date="2017-11-20T10:03:00Z">
              <w:r w:rsidRPr="00817CEB" w:rsidDel="000A5948">
                <w:rPr>
                  <w:rFonts w:ascii="Arial" w:hAnsi="Arial" w:cs="Arial"/>
                  <w:sz w:val="20"/>
                  <w:lang w:val="en-GB"/>
                </w:rPr>
                <w:delText xml:space="preserve"> </w:delText>
              </w:r>
            </w:del>
          </w:p>
        </w:tc>
      </w:tr>
      <w:tr w:rsidR="00B61F44" w:rsidRPr="00817CEB" w:rsidTr="00814E5E">
        <w:trPr>
          <w:cantSplit/>
          <w:trPrChange w:id="2891" w:author="gorgemj" w:date="2017-11-30T12:36:00Z">
            <w:trPr>
              <w:gridBefore w:val="6"/>
              <w:gridAfter w:val="0"/>
              <w:cantSplit/>
            </w:trPr>
          </w:trPrChange>
        </w:trPr>
        <w:tc>
          <w:tcPr>
            <w:tcW w:w="947" w:type="dxa"/>
            <w:tcPrChange w:id="2892" w:author="gorgemj" w:date="2017-11-30T12:36:00Z">
              <w:tcPr>
                <w:tcW w:w="945" w:type="dxa"/>
                <w:gridSpan w:val="6"/>
              </w:tcPr>
            </w:tcPrChange>
          </w:tcPr>
          <w:p w:rsidR="00B61F44" w:rsidRPr="00974FFD" w:rsidRDefault="00B61F44" w:rsidP="00CF335A">
            <w:pPr>
              <w:keepNext/>
              <w:keepLines/>
              <w:autoSpaceDE w:val="0"/>
              <w:autoSpaceDN w:val="0"/>
              <w:adjustRightInd w:val="0"/>
              <w:spacing w:before="60" w:after="60" w:line="280" w:lineRule="atLeast"/>
              <w:jc w:val="center"/>
              <w:rPr>
                <w:rFonts w:cs="Arial"/>
                <w:rPrChange w:id="2893" w:author="gorgemj" w:date="2017-11-20T10:08:00Z">
                  <w:rPr>
                    <w:rFonts w:cs="Arial"/>
                    <w:b/>
                  </w:rPr>
                </w:rPrChange>
              </w:rPr>
            </w:pPr>
            <w:r w:rsidRPr="00974FFD">
              <w:rPr>
                <w:rFonts w:cs="Arial"/>
                <w:rPrChange w:id="2894" w:author="gorgemj" w:date="2017-11-20T10:08:00Z">
                  <w:rPr>
                    <w:rFonts w:cs="Arial"/>
                    <w:b/>
                  </w:rPr>
                </w:rPrChange>
              </w:rPr>
              <w:t>4.11 (cont.)</w:t>
            </w:r>
          </w:p>
        </w:tc>
        <w:tc>
          <w:tcPr>
            <w:tcW w:w="693" w:type="dxa"/>
            <w:tcPrChange w:id="2895" w:author="gorgemj" w:date="2017-11-30T12:36:00Z">
              <w:tcPr>
                <w:tcW w:w="747" w:type="dxa"/>
                <w:gridSpan w:val="3"/>
              </w:tcPr>
            </w:tcPrChange>
          </w:tcPr>
          <w:p w:rsidR="00B61F44" w:rsidRPr="000A5948" w:rsidRDefault="00B61F44" w:rsidP="00CF335A">
            <w:pPr>
              <w:keepNext/>
              <w:keepLines/>
              <w:autoSpaceDE w:val="0"/>
              <w:autoSpaceDN w:val="0"/>
              <w:adjustRightInd w:val="0"/>
              <w:spacing w:before="60" w:after="60" w:line="280" w:lineRule="atLeast"/>
              <w:jc w:val="center"/>
              <w:rPr>
                <w:rFonts w:cs="Arial"/>
                <w:bCs/>
                <w:color w:val="000000"/>
                <w:sz w:val="24"/>
                <w:szCs w:val="24"/>
                <w:rPrChange w:id="2896" w:author="gorgemj" w:date="2017-11-20T10:04:00Z">
                  <w:rPr>
                    <w:rFonts w:cs="Arial"/>
                    <w:b/>
                    <w:bCs/>
                    <w:color w:val="000000"/>
                    <w:sz w:val="24"/>
                    <w:szCs w:val="24"/>
                  </w:rPr>
                </w:rPrChange>
              </w:rPr>
            </w:pPr>
            <w:del w:id="2897" w:author="gorgemj" w:date="2017-11-20T10:04:00Z">
              <w:r w:rsidRPr="000A5948" w:rsidDel="000A5948">
                <w:rPr>
                  <w:rFonts w:cs="Arial"/>
                  <w:bCs/>
                  <w:rPrChange w:id="2898" w:author="gorgemj" w:date="2017-11-20T10:04:00Z">
                    <w:rPr>
                      <w:rFonts w:cs="Arial"/>
                      <w:b/>
                      <w:bCs/>
                    </w:rPr>
                  </w:rPrChange>
                </w:rPr>
                <w:delText>1-6</w:delText>
              </w:r>
            </w:del>
            <w:ins w:id="2899" w:author="gorgemj" w:date="2017-11-20T10:04:00Z">
              <w:r w:rsidRPr="000A5948">
                <w:rPr>
                  <w:rFonts w:cs="Arial"/>
                  <w:bCs/>
                  <w:rPrChange w:id="2900" w:author="gorgemj" w:date="2017-11-20T10:04:00Z">
                    <w:rPr>
                      <w:rFonts w:cs="Arial"/>
                      <w:b/>
                      <w:bCs/>
                    </w:rPr>
                  </w:rPrChange>
                </w:rPr>
                <w:t>7</w:t>
              </w:r>
            </w:ins>
          </w:p>
        </w:tc>
        <w:tc>
          <w:tcPr>
            <w:tcW w:w="5038" w:type="dxa"/>
            <w:gridSpan w:val="2"/>
            <w:tcPrChange w:id="2901" w:author="gorgemj" w:date="2017-11-30T12:36:00Z">
              <w:tcPr>
                <w:tcW w:w="6768" w:type="dxa"/>
                <w:gridSpan w:val="7"/>
              </w:tcPr>
            </w:tcPrChange>
          </w:tcPr>
          <w:p w:rsidR="00B61F44" w:rsidRPr="00817CEB" w:rsidRDefault="00B61F44" w:rsidP="00E1383A">
            <w:pPr>
              <w:keepNext/>
              <w:keepLines/>
              <w:autoSpaceDE w:val="0"/>
              <w:autoSpaceDN w:val="0"/>
              <w:adjustRightInd w:val="0"/>
              <w:spacing w:before="60" w:after="60" w:line="280" w:lineRule="atLeast"/>
              <w:ind w:left="297" w:hanging="297"/>
              <w:rPr>
                <w:rFonts w:eastAsia="Calibri" w:cs="Arial"/>
              </w:rPr>
            </w:pPr>
            <w:ins w:id="2902" w:author="gorgemj" w:date="2017-11-20T10:04:00Z">
              <w:r w:rsidRPr="00817CEB">
                <w:rPr>
                  <w:rFonts w:eastAsia="Calibri" w:cs="Arial"/>
                </w:rPr>
                <w:t xml:space="preserve">(f) </w:t>
              </w:r>
              <w:r>
                <w:rPr>
                  <w:rFonts w:eastAsia="Calibri" w:cs="Arial"/>
                </w:rPr>
                <w:tab/>
              </w:r>
              <w:r w:rsidRPr="00817CEB">
                <w:rPr>
                  <w:rFonts w:eastAsia="Calibri" w:cs="Arial"/>
                </w:rPr>
                <w:t>Shall provide multiple means for ensuring that each of the fundamental safety functions is performed, thereby ensuring the effectiveness of the barriers and mitigating the consequences of any failure or deviation from normal operation.</w:t>
              </w:r>
            </w:ins>
          </w:p>
        </w:tc>
        <w:tc>
          <w:tcPr>
            <w:tcW w:w="6912" w:type="dxa"/>
            <w:gridSpan w:val="3"/>
            <w:tcPrChange w:id="2903" w:author="gorgemj" w:date="2017-11-30T12:36:00Z">
              <w:tcPr>
                <w:tcW w:w="5130" w:type="dxa"/>
                <w:gridSpan w:val="8"/>
              </w:tcPr>
            </w:tcPrChange>
          </w:tcPr>
          <w:p w:rsidR="00B61F44" w:rsidRDefault="00B61F44">
            <w:pPr>
              <w:pStyle w:val="BulletIAEA"/>
              <w:rPr>
                <w:ins w:id="2904" w:author="gorgemj" w:date="2017-11-20T10:09:00Z"/>
                <w:lang w:val="en-GB"/>
              </w:rPr>
              <w:pPrChange w:id="2905" w:author="gorgemj" w:date="2017-11-20T10:08:00Z">
                <w:pPr>
                  <w:pStyle w:val="NormalIndent"/>
                  <w:keepNext/>
                  <w:keepLines/>
                  <w:spacing w:before="60" w:after="60" w:line="280" w:lineRule="atLeast"/>
                  <w:ind w:left="0"/>
                  <w:jc w:val="left"/>
                </w:pPr>
              </w:pPrChange>
            </w:pPr>
            <w:ins w:id="2906" w:author="gorgemj" w:date="2017-11-20T10:08:00Z">
              <w:r w:rsidRPr="00974FFD">
                <w:rPr>
                  <w:lang w:val="en-GB"/>
                </w:rPr>
                <w:t>(</w:t>
              </w:r>
              <w:r w:rsidRPr="00974FFD">
                <w:rPr>
                  <w:rStyle w:val="BulletIAEAChar"/>
                  <w:rPrChange w:id="2907" w:author="gorgemj" w:date="2017-11-20T10:08:00Z">
                    <w:rPr>
                      <w:lang w:val="en-GB"/>
                    </w:rPr>
                  </w:rPrChange>
                </w:rPr>
                <w:t xml:space="preserve">f) </w:t>
              </w:r>
              <w:r w:rsidRPr="00974FFD">
                <w:rPr>
                  <w:rStyle w:val="BulletIAEAChar"/>
                  <w:rPrChange w:id="2908" w:author="gorgemj" w:date="2017-11-20T10:08:00Z">
                    <w:rPr>
                      <w:lang w:val="en-GB"/>
                    </w:rPr>
                  </w:rPrChange>
                </w:rPr>
                <w:tab/>
                <w:t xml:space="preserve">An additional level of </w:t>
              </w:r>
              <w:del w:id="2909" w:author="friedmbn" w:date="2017-11-27T16:45:00Z">
                <w:r w:rsidRPr="00974FFD" w:rsidDel="001352DA">
                  <w:rPr>
                    <w:rStyle w:val="BulletIAEAChar"/>
                    <w:rPrChange w:id="2910" w:author="gorgemj" w:date="2017-11-20T10:08:00Z">
                      <w:rPr>
                        <w:lang w:val="en-GB"/>
                      </w:rPr>
                    </w:rPrChange>
                  </w:rPr>
                  <w:delText>defence</w:delText>
                </w:r>
              </w:del>
            </w:ins>
            <w:ins w:id="2911" w:author="friedmbn" w:date="2017-11-27T16:45:00Z">
              <w:r w:rsidRPr="001352DA">
                <w:rPr>
                  <w:rStyle w:val="BulletIAEAChar"/>
                </w:rPr>
                <w:t>defense</w:t>
              </w:r>
            </w:ins>
            <w:ins w:id="2912" w:author="gorgemj" w:date="2017-11-20T10:08:00Z">
              <w:r w:rsidRPr="00974FFD">
                <w:rPr>
                  <w:rStyle w:val="BulletIAEAChar"/>
                  <w:rPrChange w:id="2913" w:author="gorgemj" w:date="2017-11-20T10:08:00Z">
                    <w:rPr>
                      <w:lang w:val="en-GB"/>
                    </w:rPr>
                  </w:rPrChange>
                </w:rPr>
                <w:t xml:space="preserve"> is provided through the diverse mitigation functions within the passive safety systems. This diversity exists, for example, in the residual heat removal function. The </w:t>
              </w:r>
            </w:ins>
            <w:ins w:id="2914" w:author="gorgemj" w:date="2017-11-25T20:54:00Z">
              <w:r w:rsidRPr="004D1C42">
                <w:t>passive residual heat removal heat exchanger</w:t>
              </w:r>
            </w:ins>
            <w:ins w:id="2915" w:author="gorgemj" w:date="2017-11-20T10:08:00Z">
              <w:r w:rsidRPr="00974FFD">
                <w:rPr>
                  <w:rStyle w:val="BulletIAEAChar"/>
                  <w:rPrChange w:id="2916" w:author="gorgemj" w:date="2017-11-20T10:08:00Z">
                    <w:rPr>
                      <w:lang w:val="en-GB"/>
                    </w:rPr>
                  </w:rPrChange>
                </w:rPr>
                <w:t xml:space="preserve"> is the passive safety feature for removing decay heat during a transient. In case of multiple failures that prevent </w:t>
              </w:r>
            </w:ins>
            <w:ins w:id="2917" w:author="gorgemj" w:date="2017-11-25T20:54:00Z">
              <w:r w:rsidRPr="004D1C42">
                <w:t>passive residual heat removal</w:t>
              </w:r>
            </w:ins>
            <w:ins w:id="2918" w:author="gorgemj" w:date="2017-11-20T10:08:00Z">
              <w:r w:rsidRPr="00974FFD">
                <w:rPr>
                  <w:rStyle w:val="BulletIAEAChar"/>
                  <w:rPrChange w:id="2919" w:author="gorgemj" w:date="2017-11-20T10:08:00Z">
                    <w:rPr>
                      <w:lang w:val="en-GB"/>
                    </w:rPr>
                  </w:rPrChange>
                </w:rPr>
                <w:t xml:space="preserve"> function, </w:t>
              </w:r>
            </w:ins>
            <w:proofErr w:type="spellStart"/>
            <w:r w:rsidR="00E24525">
              <w:rPr>
                <w:rStyle w:val="BulletIAEAChar"/>
              </w:rPr>
              <w:t>DiD</w:t>
            </w:r>
            <w:proofErr w:type="spellEnd"/>
            <w:ins w:id="2920" w:author="gorgemj" w:date="2017-11-20T10:08:00Z">
              <w:r w:rsidRPr="00974FFD">
                <w:rPr>
                  <w:rStyle w:val="BulletIAEAChar"/>
                  <w:rPrChange w:id="2921" w:author="gorgemj" w:date="2017-11-20T10:08:00Z">
                    <w:rPr>
                      <w:lang w:val="en-GB"/>
                    </w:rPr>
                  </w:rPrChange>
                </w:rPr>
                <w:t xml:space="preserve"> is provided by the passive safety injection functions of the passive core cooling system and automatic depressurization function of the</w:t>
              </w:r>
              <w:r w:rsidRPr="00F67A4C">
                <w:rPr>
                  <w:rStyle w:val="BulletIAEAChar"/>
                </w:rPr>
                <w:t xml:space="preserve"> RCS (passive feed and bleed). </w:t>
              </w:r>
              <w:r w:rsidRPr="00974FFD">
                <w:rPr>
                  <w:rStyle w:val="BulletIAEAChar"/>
                  <w:rPrChange w:id="2922" w:author="gorgemj" w:date="2017-11-20T10:08:00Z">
                    <w:rPr>
                      <w:lang w:val="en-GB"/>
                    </w:rPr>
                  </w:rPrChange>
                </w:rPr>
                <w:t xml:space="preserve">See </w:t>
              </w:r>
            </w:ins>
            <w:ins w:id="2923" w:author="gorgemj" w:date="2017-11-24T16:38:00Z">
              <w:r>
                <w:t xml:space="preserve">the </w:t>
              </w:r>
              <w:r w:rsidRPr="00993D67">
                <w:rPr>
                  <w:b/>
                </w:rPr>
                <w:t>AP1000</w:t>
              </w:r>
              <w:r>
                <w:t xml:space="preserve"> plant </w:t>
              </w:r>
              <w:r w:rsidRPr="00817CEB">
                <w:t xml:space="preserve">DCD </w:t>
              </w:r>
              <w:r>
                <w:t>[2]</w:t>
              </w:r>
            </w:ins>
            <w:ins w:id="2924" w:author="gorgemj" w:date="2017-11-20T10:08:00Z">
              <w:r w:rsidRPr="00974FFD">
                <w:rPr>
                  <w:rStyle w:val="BulletIAEAChar"/>
                  <w:rPrChange w:id="2925" w:author="gorgemj" w:date="2017-11-20T10:08:00Z">
                    <w:rPr>
                      <w:lang w:val="en-GB"/>
                    </w:rPr>
                  </w:rPrChange>
                </w:rPr>
                <w:t xml:space="preserve"> Chapter 6</w:t>
              </w:r>
            </w:ins>
            <w:ins w:id="2926" w:author="gorgemj" w:date="2017-11-24T16:38:00Z">
              <w:r>
                <w:rPr>
                  <w:rStyle w:val="BulletIAEAChar"/>
                </w:rPr>
                <w:t>.</w:t>
              </w:r>
            </w:ins>
          </w:p>
          <w:p w:rsidR="00B61F44" w:rsidRPr="00E565BC" w:rsidRDefault="00B61F44">
            <w:pPr>
              <w:pStyle w:val="NormalIndent"/>
              <w:keepNext/>
              <w:keepLines/>
              <w:spacing w:before="60" w:after="60" w:line="280" w:lineRule="atLeast"/>
              <w:ind w:left="459"/>
              <w:jc w:val="left"/>
              <w:rPr>
                <w:ins w:id="2927" w:author="gorgemj" w:date="2017-11-20T10:09:00Z"/>
                <w:rFonts w:cs="Arial"/>
                <w:lang w:val="en-GB"/>
              </w:rPr>
              <w:pPrChange w:id="2928" w:author="gorgemj" w:date="2017-11-20T10:10:00Z">
                <w:pPr>
                  <w:pStyle w:val="NormalIndent"/>
                  <w:keepNext/>
                  <w:keepLines/>
                  <w:spacing w:before="60" w:after="60" w:line="280" w:lineRule="atLeast"/>
                  <w:ind w:left="0"/>
                  <w:jc w:val="left"/>
                </w:pPr>
              </w:pPrChange>
            </w:pPr>
            <w:ins w:id="2929" w:author="gorgemj" w:date="2017-11-20T10:09:00Z">
              <w:r w:rsidRPr="00E565BC">
                <w:rPr>
                  <w:rFonts w:ascii="Arial" w:hAnsi="Arial" w:cs="Arial"/>
                  <w:sz w:val="20"/>
                  <w:lang w:val="en-GB"/>
                </w:rPr>
                <w:t>The next level of defense-in</w:t>
              </w:r>
              <w:r w:rsidRPr="00E565BC">
                <w:rPr>
                  <w:rFonts w:ascii="Arial" w:hAnsi="Arial" w:cs="Arial"/>
                  <w:sz w:val="20"/>
                  <w:lang w:val="en-GB"/>
                </w:rPr>
                <w:noBreakHyphen/>
                <w:t xml:space="preserve">depth is the availability of certain systems for reducing the potential for </w:t>
              </w:r>
              <w:r>
                <w:rPr>
                  <w:rFonts w:ascii="Arial" w:hAnsi="Arial" w:cs="Arial"/>
                  <w:sz w:val="20"/>
                  <w:lang w:val="en-GB"/>
                </w:rPr>
                <w:t xml:space="preserve">events leading to core damage. </w:t>
              </w:r>
              <w:r w:rsidRPr="00E565BC">
                <w:rPr>
                  <w:rFonts w:ascii="Arial" w:hAnsi="Arial" w:cs="Arial"/>
                  <w:sz w:val="20"/>
                  <w:lang w:val="en-GB"/>
                </w:rPr>
                <w:t xml:space="preserve">The </w:t>
              </w:r>
              <w:r w:rsidRPr="00E565BC">
                <w:rPr>
                  <w:rFonts w:ascii="Arial" w:hAnsi="Arial" w:cs="Arial"/>
                  <w:b/>
                  <w:sz w:val="20"/>
                  <w:lang w:val="en-GB"/>
                </w:rPr>
                <w:t>AP1000</w:t>
              </w:r>
              <w:r w:rsidRPr="00E565BC">
                <w:rPr>
                  <w:rFonts w:ascii="Arial" w:hAnsi="Arial" w:cs="Arial"/>
                  <w:sz w:val="20"/>
                  <w:lang w:val="en-GB"/>
                </w:rPr>
                <w:t xml:space="preserve"> </w:t>
              </w:r>
            </w:ins>
            <w:ins w:id="2930" w:author="gorgemj" w:date="2017-11-20T10:27:00Z">
              <w:r>
                <w:rPr>
                  <w:rFonts w:ascii="Arial" w:hAnsi="Arial" w:cs="Arial"/>
                  <w:sz w:val="20"/>
                  <w:lang w:val="en-GB"/>
                </w:rPr>
                <w:t xml:space="preserve">plant </w:t>
              </w:r>
            </w:ins>
            <w:ins w:id="2931" w:author="gorgemj" w:date="2017-11-20T10:09:00Z">
              <w:r w:rsidRPr="00E565BC">
                <w:rPr>
                  <w:rFonts w:ascii="Arial" w:hAnsi="Arial" w:cs="Arial"/>
                  <w:sz w:val="20"/>
                  <w:lang w:val="en-GB"/>
                </w:rPr>
                <w:t xml:space="preserve">design provides the operators with the ability to drain </w:t>
              </w:r>
              <w:r w:rsidRPr="00A366D5">
                <w:rPr>
                  <w:rFonts w:ascii="Arial" w:hAnsi="Arial" w:cs="Arial"/>
                  <w:sz w:val="20"/>
                  <w:lang w:val="en-GB"/>
                </w:rPr>
                <w:t xml:space="preserve">the </w:t>
              </w:r>
            </w:ins>
            <w:ins w:id="2932" w:author="gorgemj" w:date="2017-11-24T17:37:00Z">
              <w:r w:rsidRPr="00A366D5">
                <w:rPr>
                  <w:rFonts w:ascii="Arial" w:eastAsia="Calibri" w:hAnsi="Arial" w:cs="Arial"/>
                  <w:sz w:val="20"/>
                  <w:rPrChange w:id="2933" w:author="gorgemj" w:date="2017-11-24T17:37:00Z">
                    <w:rPr>
                      <w:rFonts w:eastAsia="Calibri" w:cs="Arial"/>
                    </w:rPr>
                  </w:rPrChange>
                </w:rPr>
                <w:t>in-containment refueling water storage tank</w:t>
              </w:r>
            </w:ins>
            <w:ins w:id="2934" w:author="gorgemj" w:date="2017-11-20T10:09:00Z">
              <w:r w:rsidRPr="00A366D5">
                <w:rPr>
                  <w:rFonts w:ascii="Arial" w:hAnsi="Arial" w:cs="Arial"/>
                  <w:sz w:val="20"/>
                  <w:lang w:val="en-GB"/>
                </w:rPr>
                <w:t xml:space="preserve"> water into the reactor</w:t>
              </w:r>
              <w:r w:rsidRPr="00E565BC">
                <w:rPr>
                  <w:rFonts w:ascii="Arial" w:hAnsi="Arial" w:cs="Arial"/>
                  <w:sz w:val="20"/>
                  <w:lang w:val="en-GB"/>
                </w:rPr>
                <w:t xml:space="preserve"> cavity in the event that the core</w:t>
              </w:r>
              <w:r>
                <w:rPr>
                  <w:rFonts w:ascii="Arial" w:hAnsi="Arial" w:cs="Arial"/>
                  <w:sz w:val="20"/>
                  <w:lang w:val="en-GB"/>
                </w:rPr>
                <w:t xml:space="preserve"> has uncovered and is melting. </w:t>
              </w:r>
              <w:r w:rsidRPr="00E565BC">
                <w:rPr>
                  <w:rFonts w:ascii="Arial" w:hAnsi="Arial" w:cs="Arial"/>
                  <w:sz w:val="20"/>
                  <w:lang w:val="en-GB"/>
                </w:rPr>
                <w:t>This prevents reactor vessel failure and subsequent relocation of molten core debris into the containment</w:t>
              </w:r>
              <w:r>
                <w:rPr>
                  <w:rFonts w:ascii="Arial" w:hAnsi="Arial" w:cs="Arial"/>
                  <w:sz w:val="20"/>
                  <w:lang w:val="en-GB"/>
                </w:rPr>
                <w:t xml:space="preserve">. </w:t>
              </w:r>
              <w:r w:rsidRPr="00E565BC">
                <w:rPr>
                  <w:rFonts w:ascii="Arial" w:hAnsi="Arial" w:cs="Arial"/>
                  <w:sz w:val="20"/>
                  <w:lang w:val="en-GB"/>
                </w:rPr>
                <w:t>Retention of the debris in the vessel provides for a high confidence that containment failure and radioactive release to the envir</w:t>
              </w:r>
              <w:r>
                <w:rPr>
                  <w:rFonts w:ascii="Arial" w:hAnsi="Arial" w:cs="Arial"/>
                  <w:sz w:val="20"/>
                  <w:lang w:val="en-GB"/>
                </w:rPr>
                <w:t>onment will not occur due to ex</w:t>
              </w:r>
              <w:r>
                <w:rPr>
                  <w:rFonts w:ascii="Arial" w:hAnsi="Arial" w:cs="Arial"/>
                  <w:sz w:val="20"/>
                  <w:lang w:val="en-GB"/>
                </w:rPr>
                <w:noBreakHyphen/>
              </w:r>
              <w:r w:rsidRPr="00E565BC">
                <w:rPr>
                  <w:rFonts w:ascii="Arial" w:hAnsi="Arial" w:cs="Arial"/>
                  <w:sz w:val="20"/>
                  <w:lang w:val="en-GB"/>
                </w:rPr>
                <w:t>ves</w:t>
              </w:r>
              <w:r>
                <w:rPr>
                  <w:rFonts w:ascii="Arial" w:hAnsi="Arial" w:cs="Arial"/>
                  <w:sz w:val="20"/>
                  <w:lang w:val="en-GB"/>
                </w:rPr>
                <w:t>sel severe accident phenomena.</w:t>
              </w:r>
            </w:ins>
          </w:p>
          <w:p w:rsidR="00B61F44" w:rsidRPr="00817CEB" w:rsidRDefault="00B61F44">
            <w:pPr>
              <w:pStyle w:val="BulletIAEA"/>
              <w:ind w:firstLine="27"/>
              <w:rPr>
                <w:lang w:val="en-GB"/>
              </w:rPr>
              <w:pPrChange w:id="2935" w:author="gorgemj" w:date="2017-11-20T10:10:00Z">
                <w:pPr>
                  <w:pStyle w:val="NormalIndent"/>
                  <w:keepNext/>
                  <w:keepLines/>
                  <w:spacing w:before="60" w:after="60" w:line="280" w:lineRule="atLeast"/>
                  <w:ind w:left="0"/>
                  <w:jc w:val="left"/>
                </w:pPr>
              </w:pPrChange>
            </w:pPr>
            <w:ins w:id="2936" w:author="gorgemj" w:date="2017-11-20T10:09:00Z">
              <w:r w:rsidRPr="00817CEB">
                <w:t>The total plant frequency (which includes internal events, internal fire, internal flood, and shutdown hazards) of severe release as predicted by PRA is 5.9</w:t>
              </w:r>
              <w:r>
                <w:t>E-8</w:t>
              </w:r>
              <w:r w:rsidRPr="00817CEB">
                <w:t xml:space="preserve"> events per reactor year, which is much lower than for conventional plants.</w:t>
              </w:r>
            </w:ins>
            <w:del w:id="2937" w:author="gorgemj" w:date="2017-11-20T10:05:00Z">
              <w:r w:rsidRPr="00817CEB" w:rsidDel="000A5948">
                <w:rPr>
                  <w:lang w:val="en-GB"/>
                </w:rPr>
                <w:delText xml:space="preserve">The </w:delText>
              </w:r>
              <w:r w:rsidDel="000A5948">
                <w:rPr>
                  <w:lang w:val="en-GB"/>
                </w:rPr>
                <w:delText>emergency operating procedures (</w:delText>
              </w:r>
              <w:r w:rsidRPr="00817CEB" w:rsidDel="000A5948">
                <w:rPr>
                  <w:lang w:val="en-GB"/>
                </w:rPr>
                <w:delText>EOPs</w:delText>
              </w:r>
              <w:r w:rsidDel="000A5948">
                <w:rPr>
                  <w:lang w:val="en-GB"/>
                </w:rPr>
                <w:delText>)</w:delText>
              </w:r>
              <w:r w:rsidRPr="00817CEB" w:rsidDel="000A5948">
                <w:rPr>
                  <w:lang w:val="en-GB"/>
                </w:rPr>
                <w:delText xml:space="preserve"> provide step by step instructions to the MCR operators on how to respond to plant emergency conditions. The EOPs are divided into two categories</w:delText>
              </w:r>
              <w:r w:rsidDel="000A5948">
                <w:rPr>
                  <w:lang w:val="en-GB"/>
                </w:rPr>
                <w:delText xml:space="preserve"> </w:delText>
              </w:r>
              <w:r w:rsidRPr="00817CEB" w:rsidDel="000A5948">
                <w:rPr>
                  <w:lang w:val="en-GB"/>
                </w:rPr>
                <w:delText>— Optimal Recovery and Functional Restoration procedures. The EOPs are entered whenever a reactor trip or safeguards actuation has occurred or the plant parameters satisfy the conditions for a reactor trip or safeguards actuation. The reactor trip procedure is entered first, prompting the operator to verify that reactor trip has occurred and that all the safety systems have operated as required. The procedure then steps the operator through several diagnostic steps and based upon plant symptoms or state the operator is directed to the appropriate optimal recovery procedure. Critical safety functions are monitored through the use of logic trees during execution of the optimal recovery procedures. If a safety function is challenged at any time, the operators immediately transition to the respective function restoration procedure. Upon completion of the function restoration procedure, the operators return to the respective optimal recovery procedure.</w:delText>
              </w:r>
            </w:del>
          </w:p>
        </w:tc>
      </w:tr>
      <w:tr w:rsidR="00B61F44" w:rsidRPr="00817CEB" w:rsidDel="00451DEA" w:rsidTr="00814E5E">
        <w:trPr>
          <w:cantSplit/>
          <w:del w:id="2938" w:author="gorgemj" w:date="2017-11-20T10:09:00Z"/>
          <w:trPrChange w:id="2939" w:author="gorgemj" w:date="2017-11-30T12:36:00Z">
            <w:trPr>
              <w:gridBefore w:val="6"/>
              <w:gridAfter w:val="0"/>
              <w:cantSplit/>
            </w:trPr>
          </w:trPrChange>
        </w:trPr>
        <w:tc>
          <w:tcPr>
            <w:tcW w:w="947" w:type="dxa"/>
            <w:tcPrChange w:id="2940" w:author="gorgemj" w:date="2017-11-30T12:36:00Z">
              <w:tcPr>
                <w:tcW w:w="945" w:type="dxa"/>
                <w:gridSpan w:val="6"/>
              </w:tcPr>
            </w:tcPrChange>
          </w:tcPr>
          <w:p w:rsidR="00B61F44" w:rsidDel="00451DEA" w:rsidRDefault="00B61F44" w:rsidP="00CF335A">
            <w:pPr>
              <w:keepNext/>
              <w:keepLines/>
              <w:autoSpaceDE w:val="0"/>
              <w:autoSpaceDN w:val="0"/>
              <w:adjustRightInd w:val="0"/>
              <w:spacing w:before="60" w:after="60" w:line="280" w:lineRule="atLeast"/>
              <w:jc w:val="center"/>
              <w:rPr>
                <w:del w:id="2941" w:author="gorgemj" w:date="2017-11-20T10:09:00Z"/>
                <w:rFonts w:cs="Arial"/>
                <w:b/>
              </w:rPr>
            </w:pPr>
            <w:del w:id="2942" w:author="gorgemj" w:date="2017-11-20T10:09:00Z">
              <w:r w:rsidRPr="00817CEB" w:rsidDel="00451DEA">
                <w:rPr>
                  <w:rFonts w:cs="Arial"/>
                  <w:b/>
                </w:rPr>
                <w:delText>4.11</w:delText>
              </w:r>
              <w:r w:rsidDel="00451DEA">
                <w:rPr>
                  <w:rFonts w:cs="Arial"/>
                  <w:b/>
                </w:rPr>
                <w:delText xml:space="preserve"> (cont.)</w:delText>
              </w:r>
            </w:del>
          </w:p>
        </w:tc>
        <w:tc>
          <w:tcPr>
            <w:tcW w:w="693" w:type="dxa"/>
            <w:tcPrChange w:id="2943" w:author="gorgemj" w:date="2017-11-30T12:36:00Z">
              <w:tcPr>
                <w:tcW w:w="747" w:type="dxa"/>
                <w:gridSpan w:val="3"/>
              </w:tcPr>
            </w:tcPrChange>
          </w:tcPr>
          <w:p w:rsidR="00B61F44" w:rsidDel="00451DEA" w:rsidRDefault="00B61F44" w:rsidP="00CF335A">
            <w:pPr>
              <w:keepNext/>
              <w:keepLines/>
              <w:autoSpaceDE w:val="0"/>
              <w:autoSpaceDN w:val="0"/>
              <w:adjustRightInd w:val="0"/>
              <w:spacing w:before="60" w:after="60" w:line="280" w:lineRule="atLeast"/>
              <w:jc w:val="center"/>
              <w:rPr>
                <w:del w:id="2944" w:author="gorgemj" w:date="2017-11-20T10:09:00Z"/>
                <w:rFonts w:cs="Arial"/>
                <w:b/>
                <w:bCs/>
                <w:color w:val="000000"/>
                <w:sz w:val="24"/>
                <w:szCs w:val="24"/>
              </w:rPr>
            </w:pPr>
            <w:del w:id="2945" w:author="gorgemj" w:date="2017-11-20T10:09:00Z">
              <w:r w:rsidRPr="00817CEB" w:rsidDel="00451DEA">
                <w:rPr>
                  <w:rFonts w:cs="Arial"/>
                  <w:b/>
                  <w:bCs/>
                </w:rPr>
                <w:delText>1-6</w:delText>
              </w:r>
            </w:del>
          </w:p>
        </w:tc>
        <w:tc>
          <w:tcPr>
            <w:tcW w:w="5038" w:type="dxa"/>
            <w:gridSpan w:val="2"/>
            <w:tcPrChange w:id="2946" w:author="gorgemj" w:date="2017-11-30T12:36:00Z">
              <w:tcPr>
                <w:tcW w:w="6768" w:type="dxa"/>
                <w:gridSpan w:val="7"/>
              </w:tcPr>
            </w:tcPrChange>
          </w:tcPr>
          <w:p w:rsidR="00B61F44" w:rsidRPr="00817CEB" w:rsidDel="00451DEA" w:rsidRDefault="00B61F44" w:rsidP="00E1383A">
            <w:pPr>
              <w:keepNext/>
              <w:keepLines/>
              <w:autoSpaceDE w:val="0"/>
              <w:autoSpaceDN w:val="0"/>
              <w:adjustRightInd w:val="0"/>
              <w:spacing w:before="60" w:after="60" w:line="280" w:lineRule="atLeast"/>
              <w:ind w:left="297" w:hanging="297"/>
              <w:rPr>
                <w:del w:id="2947" w:author="gorgemj" w:date="2017-11-20T10:09:00Z"/>
                <w:rFonts w:eastAsia="Calibri" w:cs="Arial"/>
              </w:rPr>
            </w:pPr>
          </w:p>
        </w:tc>
        <w:tc>
          <w:tcPr>
            <w:tcW w:w="6912" w:type="dxa"/>
            <w:gridSpan w:val="3"/>
            <w:tcPrChange w:id="2948" w:author="gorgemj" w:date="2017-11-30T12:36:00Z">
              <w:tcPr>
                <w:tcW w:w="5130" w:type="dxa"/>
                <w:gridSpan w:val="8"/>
              </w:tcPr>
            </w:tcPrChange>
          </w:tcPr>
          <w:p w:rsidR="00B61F44" w:rsidRPr="00817CEB" w:rsidDel="00974FFD" w:rsidRDefault="00B61F44" w:rsidP="00087DF9">
            <w:pPr>
              <w:pStyle w:val="NormalIndent"/>
              <w:keepNext/>
              <w:keepLines/>
              <w:spacing w:before="60" w:after="60" w:line="280" w:lineRule="atLeast"/>
              <w:ind w:left="0"/>
              <w:jc w:val="left"/>
              <w:rPr>
                <w:del w:id="2949" w:author="gorgemj" w:date="2017-11-20T10:06:00Z"/>
                <w:rFonts w:ascii="Arial" w:hAnsi="Arial" w:cs="Arial"/>
                <w:sz w:val="20"/>
                <w:lang w:val="en-GB"/>
              </w:rPr>
            </w:pPr>
            <w:del w:id="2950" w:author="gorgemj" w:date="2017-11-20T10:06:00Z">
              <w:r w:rsidRPr="00817CEB" w:rsidDel="00974FFD">
                <w:rPr>
                  <w:rFonts w:ascii="Arial" w:hAnsi="Arial" w:cs="Arial"/>
                  <w:sz w:val="20"/>
                  <w:lang w:val="en-GB"/>
                </w:rPr>
                <w:delText xml:space="preserve">The </w:delText>
              </w:r>
              <w:r w:rsidDel="00974FFD">
                <w:rPr>
                  <w:rFonts w:ascii="Arial" w:hAnsi="Arial" w:cs="Arial"/>
                  <w:sz w:val="20"/>
                  <w:lang w:val="en-GB"/>
                </w:rPr>
                <w:delText>surveillance test procedures (</w:delText>
              </w:r>
              <w:r w:rsidRPr="00817CEB" w:rsidDel="00974FFD">
                <w:rPr>
                  <w:rFonts w:ascii="Arial" w:hAnsi="Arial" w:cs="Arial"/>
                  <w:sz w:val="20"/>
                  <w:lang w:val="en-GB"/>
                </w:rPr>
                <w:delText>STPs</w:delText>
              </w:r>
              <w:r w:rsidDel="00974FFD">
                <w:rPr>
                  <w:rFonts w:ascii="Arial" w:hAnsi="Arial" w:cs="Arial"/>
                  <w:sz w:val="20"/>
                  <w:lang w:val="en-GB"/>
                </w:rPr>
                <w:delText>) provide step</w:delText>
              </w:r>
              <w:r w:rsidDel="00974FFD">
                <w:rPr>
                  <w:rFonts w:ascii="Arial" w:hAnsi="Arial" w:cs="Arial"/>
                  <w:sz w:val="20"/>
                  <w:lang w:val="en-GB"/>
                </w:rPr>
                <w:noBreakHyphen/>
              </w:r>
              <w:r w:rsidRPr="00817CEB" w:rsidDel="00974FFD">
                <w:rPr>
                  <w:rFonts w:ascii="Arial" w:hAnsi="Arial" w:cs="Arial"/>
                  <w:sz w:val="20"/>
                  <w:lang w:val="en-GB"/>
                </w:rPr>
                <w:delText xml:space="preserve">by-step instructions that govern the conduct of the plant Technical Specification surveillance requirement testing. </w:delText>
              </w:r>
            </w:del>
          </w:p>
          <w:p w:rsidR="00B61F44" w:rsidRPr="00817CEB" w:rsidDel="00974FFD" w:rsidRDefault="00B61F44" w:rsidP="00087DF9">
            <w:pPr>
              <w:pStyle w:val="NormalIndent"/>
              <w:keepNext/>
              <w:keepLines/>
              <w:spacing w:before="60" w:after="60" w:line="280" w:lineRule="atLeast"/>
              <w:ind w:left="0"/>
              <w:jc w:val="left"/>
              <w:rPr>
                <w:del w:id="2951" w:author="gorgemj" w:date="2017-11-20T10:06:00Z"/>
                <w:rFonts w:ascii="Arial" w:hAnsi="Arial" w:cs="Arial"/>
                <w:sz w:val="20"/>
              </w:rPr>
            </w:pPr>
            <w:del w:id="2952" w:author="gorgemj" w:date="2017-11-20T10:06:00Z">
              <w:r w:rsidRPr="00817CEB" w:rsidDel="00974FFD">
                <w:rPr>
                  <w:rFonts w:ascii="Arial" w:hAnsi="Arial" w:cs="Arial"/>
                  <w:sz w:val="20"/>
                  <w:lang w:val="en-GB"/>
                </w:rPr>
                <w:delText xml:space="preserve">Maintenance procedures provide direction to maintenance personnel on how to conduct maintenance on the respective plant components. </w:delText>
              </w:r>
            </w:del>
          </w:p>
          <w:p w:rsidR="00B61F44" w:rsidRPr="00817CEB" w:rsidDel="00974FFD" w:rsidRDefault="00B61F44" w:rsidP="00087DF9">
            <w:pPr>
              <w:pStyle w:val="NormalIndent"/>
              <w:keepNext/>
              <w:keepLines/>
              <w:spacing w:before="60" w:after="60" w:line="280" w:lineRule="atLeast"/>
              <w:ind w:left="0"/>
              <w:jc w:val="left"/>
              <w:rPr>
                <w:del w:id="2953" w:author="gorgemj" w:date="2017-11-20T10:06:00Z"/>
                <w:rFonts w:ascii="Arial" w:hAnsi="Arial" w:cs="Arial"/>
                <w:sz w:val="20"/>
                <w:lang w:val="en-GB"/>
              </w:rPr>
            </w:pPr>
            <w:del w:id="2954" w:author="gorgemj" w:date="2017-11-20T10:06:00Z">
              <w:r w:rsidRPr="00817CEB" w:rsidDel="00974FFD">
                <w:rPr>
                  <w:rFonts w:ascii="Arial" w:hAnsi="Arial" w:cs="Arial"/>
                  <w:sz w:val="20"/>
                  <w:lang w:val="en-GB"/>
                </w:rPr>
                <w:delText xml:space="preserve">The </w:delText>
              </w:r>
              <w:r w:rsidDel="00974FFD">
                <w:rPr>
                  <w:rFonts w:ascii="Arial" w:hAnsi="Arial" w:cs="Arial"/>
                  <w:sz w:val="20"/>
                  <w:lang w:val="en-GB"/>
                </w:rPr>
                <w:delText>alarm response procedures (</w:delText>
              </w:r>
              <w:r w:rsidRPr="00817CEB" w:rsidDel="00974FFD">
                <w:rPr>
                  <w:rFonts w:ascii="Arial" w:hAnsi="Arial" w:cs="Arial"/>
                  <w:sz w:val="20"/>
                  <w:lang w:val="en-GB"/>
                </w:rPr>
                <w:delText>ARPs</w:delText>
              </w:r>
              <w:r w:rsidDel="00974FFD">
                <w:rPr>
                  <w:rFonts w:ascii="Arial" w:hAnsi="Arial" w:cs="Arial"/>
                  <w:sz w:val="20"/>
                  <w:lang w:val="en-GB"/>
                </w:rPr>
                <w:delText>)</w:delText>
              </w:r>
              <w:r w:rsidRPr="00817CEB" w:rsidDel="00974FFD">
                <w:rPr>
                  <w:rFonts w:ascii="Arial" w:hAnsi="Arial" w:cs="Arial"/>
                  <w:sz w:val="20"/>
                  <w:lang w:val="en-GB"/>
                </w:rPr>
                <w:delText xml:space="preserve"> provide step-by-step instructions to operators on how to respond and recover from an alarm. Each alarm indication has an associated ARP. ARPs may direct the operator to transition to an AOP or NOP, as appropriate.</w:delText>
              </w:r>
            </w:del>
          </w:p>
          <w:p w:rsidR="00B61F44" w:rsidRPr="00817CEB" w:rsidDel="00451DEA" w:rsidRDefault="00B61F44" w:rsidP="00E1383A">
            <w:pPr>
              <w:pStyle w:val="NormalIndent"/>
              <w:keepNext/>
              <w:keepLines/>
              <w:spacing w:before="60" w:after="60" w:line="280" w:lineRule="atLeast"/>
              <w:ind w:left="0"/>
              <w:jc w:val="left"/>
              <w:rPr>
                <w:del w:id="2955" w:author="gorgemj" w:date="2017-11-20T10:09:00Z"/>
                <w:rFonts w:ascii="Arial" w:hAnsi="Arial" w:cs="Arial"/>
                <w:sz w:val="20"/>
                <w:lang w:val="en-GB"/>
              </w:rPr>
            </w:pPr>
            <w:del w:id="2956" w:author="gorgemj" w:date="2017-11-20T10:06:00Z">
              <w:r w:rsidRPr="00817CEB" w:rsidDel="00974FFD">
                <w:rPr>
                  <w:rFonts w:ascii="Arial" w:hAnsi="Arial" w:cs="Arial"/>
                  <w:sz w:val="20"/>
                  <w:lang w:val="en-GB"/>
                </w:rPr>
                <w:delText>Severe accident management guidelines (SAMG) provide guidance to the operators and emergency response personnel on how to respond to a plant emergency where specific plant parameters have reached a point where core damage may have occurred.</w:delText>
              </w:r>
            </w:del>
          </w:p>
        </w:tc>
      </w:tr>
      <w:tr w:rsidR="00B61F44" w:rsidRPr="00817CEB" w:rsidDel="00451DEA" w:rsidTr="00814E5E">
        <w:trPr>
          <w:cantSplit/>
          <w:del w:id="2957" w:author="gorgemj" w:date="2017-11-20T10:09:00Z"/>
          <w:trPrChange w:id="2958" w:author="gorgemj" w:date="2017-11-30T12:36:00Z">
            <w:trPr>
              <w:gridBefore w:val="6"/>
              <w:gridAfter w:val="0"/>
              <w:cantSplit/>
            </w:trPr>
          </w:trPrChange>
        </w:trPr>
        <w:tc>
          <w:tcPr>
            <w:tcW w:w="947" w:type="dxa"/>
            <w:tcPrChange w:id="2959" w:author="gorgemj" w:date="2017-11-30T12:36:00Z">
              <w:tcPr>
                <w:tcW w:w="945" w:type="dxa"/>
                <w:gridSpan w:val="6"/>
              </w:tcPr>
            </w:tcPrChange>
          </w:tcPr>
          <w:p w:rsidR="00B61F44" w:rsidDel="00451DEA" w:rsidRDefault="00B61F44" w:rsidP="00CF335A">
            <w:pPr>
              <w:keepNext/>
              <w:keepLines/>
              <w:autoSpaceDE w:val="0"/>
              <w:autoSpaceDN w:val="0"/>
              <w:adjustRightInd w:val="0"/>
              <w:spacing w:before="60" w:after="60" w:line="280" w:lineRule="atLeast"/>
              <w:jc w:val="center"/>
              <w:rPr>
                <w:del w:id="2960" w:author="gorgemj" w:date="2017-11-20T10:09:00Z"/>
                <w:rFonts w:cs="Arial"/>
                <w:b/>
              </w:rPr>
            </w:pPr>
            <w:del w:id="2961" w:author="gorgemj" w:date="2017-11-20T10:09:00Z">
              <w:r w:rsidRPr="00817CEB" w:rsidDel="00451DEA">
                <w:rPr>
                  <w:rFonts w:cs="Arial"/>
                  <w:b/>
                </w:rPr>
                <w:delText>4.11</w:delText>
              </w:r>
              <w:r w:rsidDel="00451DEA">
                <w:rPr>
                  <w:rFonts w:cs="Arial"/>
                  <w:b/>
                </w:rPr>
                <w:delText xml:space="preserve"> (cont.)</w:delText>
              </w:r>
            </w:del>
          </w:p>
        </w:tc>
        <w:tc>
          <w:tcPr>
            <w:tcW w:w="693" w:type="dxa"/>
            <w:tcPrChange w:id="2962" w:author="gorgemj" w:date="2017-11-30T12:36:00Z">
              <w:tcPr>
                <w:tcW w:w="747" w:type="dxa"/>
                <w:gridSpan w:val="3"/>
              </w:tcPr>
            </w:tcPrChange>
          </w:tcPr>
          <w:p w:rsidR="00B61F44" w:rsidDel="00451DEA" w:rsidRDefault="00B61F44" w:rsidP="00CF335A">
            <w:pPr>
              <w:keepNext/>
              <w:keepLines/>
              <w:autoSpaceDE w:val="0"/>
              <w:autoSpaceDN w:val="0"/>
              <w:adjustRightInd w:val="0"/>
              <w:spacing w:before="60" w:after="60" w:line="280" w:lineRule="atLeast"/>
              <w:jc w:val="center"/>
              <w:rPr>
                <w:del w:id="2963" w:author="gorgemj" w:date="2017-11-20T10:09:00Z"/>
                <w:rFonts w:cs="Arial"/>
                <w:b/>
                <w:bCs/>
                <w:color w:val="000000"/>
                <w:sz w:val="24"/>
                <w:szCs w:val="24"/>
              </w:rPr>
            </w:pPr>
            <w:del w:id="2964" w:author="gorgemj" w:date="2017-11-20T10:09:00Z">
              <w:r w:rsidRPr="00817CEB" w:rsidDel="00451DEA">
                <w:rPr>
                  <w:rFonts w:cs="Arial"/>
                  <w:b/>
                  <w:bCs/>
                </w:rPr>
                <w:delText>1-6</w:delText>
              </w:r>
            </w:del>
          </w:p>
        </w:tc>
        <w:tc>
          <w:tcPr>
            <w:tcW w:w="5038" w:type="dxa"/>
            <w:gridSpan w:val="2"/>
            <w:tcPrChange w:id="2965" w:author="gorgemj" w:date="2017-11-30T12:36:00Z">
              <w:tcPr>
                <w:tcW w:w="6768" w:type="dxa"/>
                <w:gridSpan w:val="7"/>
              </w:tcPr>
            </w:tcPrChange>
          </w:tcPr>
          <w:p w:rsidR="00B61F44" w:rsidRPr="00817CEB" w:rsidDel="00451DEA" w:rsidRDefault="00B61F44" w:rsidP="00E1383A">
            <w:pPr>
              <w:keepNext/>
              <w:keepLines/>
              <w:autoSpaceDE w:val="0"/>
              <w:autoSpaceDN w:val="0"/>
              <w:adjustRightInd w:val="0"/>
              <w:spacing w:before="60" w:after="60" w:line="280" w:lineRule="atLeast"/>
              <w:ind w:left="297" w:hanging="297"/>
              <w:rPr>
                <w:del w:id="2966" w:author="gorgemj" w:date="2017-11-20T10:09:00Z"/>
                <w:rFonts w:eastAsia="Calibri" w:cs="Arial"/>
              </w:rPr>
            </w:pPr>
          </w:p>
        </w:tc>
        <w:tc>
          <w:tcPr>
            <w:tcW w:w="6912" w:type="dxa"/>
            <w:gridSpan w:val="3"/>
            <w:tcPrChange w:id="2967" w:author="gorgemj" w:date="2017-11-30T12:36:00Z">
              <w:tcPr>
                <w:tcW w:w="5130" w:type="dxa"/>
                <w:gridSpan w:val="8"/>
              </w:tcPr>
            </w:tcPrChange>
          </w:tcPr>
          <w:p w:rsidR="00B61F44" w:rsidRPr="00087DF9" w:rsidDel="00451DEA" w:rsidRDefault="00B61F44" w:rsidP="00A0722F">
            <w:pPr>
              <w:tabs>
                <w:tab w:val="left" w:pos="432"/>
              </w:tabs>
              <w:autoSpaceDE w:val="0"/>
              <w:autoSpaceDN w:val="0"/>
              <w:adjustRightInd w:val="0"/>
              <w:spacing w:before="60" w:after="60" w:line="280" w:lineRule="atLeast"/>
              <w:ind w:left="432" w:hanging="432"/>
              <w:rPr>
                <w:del w:id="2968" w:author="gorgemj" w:date="2017-11-20T10:09:00Z"/>
                <w:rFonts w:cs="Arial"/>
                <w:lang w:val="en-GB"/>
              </w:rPr>
            </w:pPr>
            <w:del w:id="2969" w:author="gorgemj" w:date="2017-11-20T10:08:00Z">
              <w:r w:rsidRPr="00E565BC" w:rsidDel="00974FFD">
                <w:rPr>
                  <w:rFonts w:eastAsia="Calibri" w:cs="Arial"/>
                </w:rPr>
                <w:delText>(f)</w:delText>
              </w:r>
              <w:r w:rsidDel="00974FFD">
                <w:rPr>
                  <w:rFonts w:eastAsia="Calibri" w:cs="Arial"/>
                </w:rPr>
                <w:delText xml:space="preserve"> </w:delText>
              </w:r>
              <w:r w:rsidDel="00974FFD">
                <w:rPr>
                  <w:rFonts w:eastAsia="Calibri" w:cs="Arial"/>
                </w:rPr>
                <w:tab/>
              </w:r>
              <w:r w:rsidRPr="00577698" w:rsidDel="00974FFD">
                <w:rPr>
                  <w:rFonts w:cs="Arial"/>
                  <w:b/>
                  <w:lang w:val="en-GB"/>
                </w:rPr>
                <w:delText>Diversity within the Safety-Related Systems</w:delText>
              </w:r>
              <w:r w:rsidDel="00974FFD">
                <w:rPr>
                  <w:rFonts w:cs="Arial"/>
                  <w:lang w:val="en-GB"/>
                </w:rPr>
                <w:delText xml:space="preserve"> - </w:delText>
              </w:r>
              <w:r w:rsidRPr="00E565BC" w:rsidDel="00974FFD">
                <w:rPr>
                  <w:rFonts w:cs="Arial"/>
                  <w:lang w:val="en-GB"/>
                </w:rPr>
                <w:delText xml:space="preserve">An additional level of defence is provided through the diverse mitigation functions within the passive safety-related </w:delText>
              </w:r>
              <w:r w:rsidRPr="00E1383A" w:rsidDel="00974FFD">
                <w:rPr>
                  <w:rFonts w:eastAsia="Calibri" w:cs="Arial"/>
                </w:rPr>
                <w:delText>systems</w:delText>
              </w:r>
              <w:r w:rsidDel="00974FFD">
                <w:rPr>
                  <w:rFonts w:cs="Arial"/>
                  <w:lang w:val="en-GB"/>
                </w:rPr>
                <w:delText xml:space="preserve">. </w:delText>
              </w:r>
              <w:r w:rsidRPr="00E565BC" w:rsidDel="00974FFD">
                <w:rPr>
                  <w:rFonts w:cs="Arial"/>
                  <w:lang w:val="en-GB"/>
                </w:rPr>
                <w:delText>This diversity exists, for example, in the residual heat removal function</w:delText>
              </w:r>
              <w:r w:rsidDel="00974FFD">
                <w:rPr>
                  <w:rFonts w:cs="Arial"/>
                  <w:lang w:val="en-GB"/>
                </w:rPr>
                <w:delText xml:space="preserve">. </w:delText>
              </w:r>
              <w:r w:rsidRPr="00E565BC" w:rsidDel="00974FFD">
                <w:rPr>
                  <w:rFonts w:cs="Arial"/>
                  <w:lang w:val="en-GB"/>
                </w:rPr>
                <w:delText>The passive residual heat removal heat exchanger (PRHR HX) is the passive safety-related feature for removing decay heat during a transient</w:delText>
              </w:r>
              <w:r w:rsidDel="00974FFD">
                <w:rPr>
                  <w:rFonts w:cs="Arial"/>
                  <w:lang w:val="en-GB"/>
                </w:rPr>
                <w:delText xml:space="preserve">. </w:delText>
              </w:r>
              <w:r w:rsidRPr="00E565BC" w:rsidDel="00974FFD">
                <w:rPr>
                  <w:rFonts w:cs="Arial"/>
                  <w:lang w:val="en-GB"/>
                </w:rPr>
                <w:delText>In case of multiple failures that prevent PRHR HX function, defense</w:delText>
              </w:r>
              <w:r w:rsidRPr="00E565BC" w:rsidDel="00974FFD">
                <w:rPr>
                  <w:rFonts w:cs="Arial"/>
                  <w:lang w:val="en-GB"/>
                </w:rPr>
                <w:noBreakHyphen/>
                <w:delText>in-depth is provided by the passive safety injection functions of the passive core cooling system and automatic depressurization function of the RCS (passive feed and bleed)</w:delText>
              </w:r>
              <w:r w:rsidDel="00974FFD">
                <w:rPr>
                  <w:rFonts w:cs="Arial"/>
                  <w:lang w:val="en-GB"/>
                </w:rPr>
                <w:delText xml:space="preserve">. </w:delText>
              </w:r>
              <w:r w:rsidRPr="00E565BC" w:rsidDel="00974FFD">
                <w:rPr>
                  <w:rFonts w:cs="Arial"/>
                  <w:lang w:val="en-GB"/>
                </w:rPr>
                <w:delText xml:space="preserve"> See DCD Chapter 6</w:delText>
              </w:r>
              <w:r w:rsidDel="00974FFD">
                <w:rPr>
                  <w:rFonts w:cs="Arial"/>
                  <w:lang w:val="en-GB"/>
                </w:rPr>
                <w:delText xml:space="preserve">. </w:delText>
              </w:r>
            </w:del>
          </w:p>
        </w:tc>
      </w:tr>
      <w:tr w:rsidR="00B61F44" w:rsidRPr="00817CEB" w:rsidDel="00451DEA" w:rsidTr="00814E5E">
        <w:trPr>
          <w:cantSplit/>
          <w:del w:id="2970" w:author="gorgemj" w:date="2017-11-20T10:10:00Z"/>
          <w:trPrChange w:id="2971" w:author="gorgemj" w:date="2017-11-30T12:36:00Z">
            <w:trPr>
              <w:gridBefore w:val="6"/>
              <w:gridAfter w:val="0"/>
              <w:cantSplit/>
            </w:trPr>
          </w:trPrChange>
        </w:trPr>
        <w:tc>
          <w:tcPr>
            <w:tcW w:w="947" w:type="dxa"/>
            <w:tcPrChange w:id="2972" w:author="gorgemj" w:date="2017-11-30T12:36:00Z">
              <w:tcPr>
                <w:tcW w:w="945" w:type="dxa"/>
                <w:gridSpan w:val="6"/>
              </w:tcPr>
            </w:tcPrChange>
          </w:tcPr>
          <w:p w:rsidR="00B61F44" w:rsidDel="00451DEA" w:rsidRDefault="00B61F44" w:rsidP="00E1383A">
            <w:pPr>
              <w:keepNext/>
              <w:keepLines/>
              <w:autoSpaceDE w:val="0"/>
              <w:autoSpaceDN w:val="0"/>
              <w:adjustRightInd w:val="0"/>
              <w:spacing w:before="60" w:after="60" w:line="280" w:lineRule="atLeast"/>
              <w:jc w:val="center"/>
              <w:rPr>
                <w:del w:id="2973" w:author="gorgemj" w:date="2017-11-20T10:10:00Z"/>
                <w:rFonts w:cs="Arial"/>
                <w:b/>
              </w:rPr>
            </w:pPr>
            <w:del w:id="2974" w:author="gorgemj" w:date="2017-11-20T10:10:00Z">
              <w:r w:rsidRPr="00817CEB" w:rsidDel="00451DEA">
                <w:rPr>
                  <w:rFonts w:cs="Arial"/>
                  <w:b/>
                </w:rPr>
                <w:delText>4.11</w:delText>
              </w:r>
              <w:r w:rsidDel="00451DEA">
                <w:rPr>
                  <w:rFonts w:cs="Arial"/>
                  <w:b/>
                </w:rPr>
                <w:delText xml:space="preserve"> (cont.)</w:delText>
              </w:r>
            </w:del>
          </w:p>
        </w:tc>
        <w:tc>
          <w:tcPr>
            <w:tcW w:w="693" w:type="dxa"/>
            <w:tcPrChange w:id="2975" w:author="gorgemj" w:date="2017-11-30T12:36:00Z">
              <w:tcPr>
                <w:tcW w:w="747" w:type="dxa"/>
                <w:gridSpan w:val="3"/>
              </w:tcPr>
            </w:tcPrChange>
          </w:tcPr>
          <w:p w:rsidR="00B61F44" w:rsidDel="00451DEA" w:rsidRDefault="00B61F44" w:rsidP="00E1383A">
            <w:pPr>
              <w:keepNext/>
              <w:keepLines/>
              <w:autoSpaceDE w:val="0"/>
              <w:autoSpaceDN w:val="0"/>
              <w:adjustRightInd w:val="0"/>
              <w:spacing w:before="60" w:after="60" w:line="280" w:lineRule="atLeast"/>
              <w:jc w:val="center"/>
              <w:rPr>
                <w:del w:id="2976" w:author="gorgemj" w:date="2017-11-20T10:10:00Z"/>
                <w:rFonts w:cs="Arial"/>
                <w:b/>
                <w:bCs/>
                <w:color w:val="000000"/>
                <w:sz w:val="24"/>
                <w:szCs w:val="24"/>
              </w:rPr>
            </w:pPr>
            <w:del w:id="2977" w:author="gorgemj" w:date="2017-11-20T10:10:00Z">
              <w:r w:rsidRPr="00817CEB" w:rsidDel="00451DEA">
                <w:rPr>
                  <w:rFonts w:cs="Arial"/>
                  <w:b/>
                  <w:bCs/>
                </w:rPr>
                <w:delText>1-6</w:delText>
              </w:r>
            </w:del>
          </w:p>
        </w:tc>
        <w:tc>
          <w:tcPr>
            <w:tcW w:w="5038" w:type="dxa"/>
            <w:gridSpan w:val="2"/>
            <w:tcPrChange w:id="2978" w:author="gorgemj" w:date="2017-11-30T12:36:00Z">
              <w:tcPr>
                <w:tcW w:w="6768" w:type="dxa"/>
                <w:gridSpan w:val="7"/>
              </w:tcPr>
            </w:tcPrChange>
          </w:tcPr>
          <w:p w:rsidR="00B61F44" w:rsidRPr="00817CEB" w:rsidDel="00451DEA" w:rsidRDefault="00B61F44" w:rsidP="00E1383A">
            <w:pPr>
              <w:keepNext/>
              <w:keepLines/>
              <w:autoSpaceDE w:val="0"/>
              <w:autoSpaceDN w:val="0"/>
              <w:adjustRightInd w:val="0"/>
              <w:spacing w:before="60" w:after="60" w:line="280" w:lineRule="atLeast"/>
              <w:ind w:left="297" w:hanging="297"/>
              <w:rPr>
                <w:del w:id="2979" w:author="gorgemj" w:date="2017-11-20T10:10:00Z"/>
                <w:rFonts w:eastAsia="Calibri" w:cs="Arial"/>
              </w:rPr>
            </w:pPr>
          </w:p>
        </w:tc>
        <w:tc>
          <w:tcPr>
            <w:tcW w:w="6912" w:type="dxa"/>
            <w:gridSpan w:val="3"/>
            <w:tcPrChange w:id="2980" w:author="gorgemj" w:date="2017-11-30T12:36:00Z">
              <w:tcPr>
                <w:tcW w:w="5130" w:type="dxa"/>
                <w:gridSpan w:val="8"/>
              </w:tcPr>
            </w:tcPrChange>
          </w:tcPr>
          <w:p w:rsidR="00B61F44" w:rsidRPr="00E565BC" w:rsidDel="00451DEA" w:rsidRDefault="00B61F44" w:rsidP="00E1383A">
            <w:pPr>
              <w:pStyle w:val="NormalIndent"/>
              <w:keepNext/>
              <w:keepLines/>
              <w:spacing w:before="60" w:after="60" w:line="280" w:lineRule="atLeast"/>
              <w:ind w:left="0"/>
              <w:jc w:val="left"/>
              <w:rPr>
                <w:del w:id="2981" w:author="gorgemj" w:date="2017-11-20T10:09:00Z"/>
                <w:rFonts w:cs="Arial"/>
                <w:lang w:val="en-GB"/>
              </w:rPr>
            </w:pPr>
            <w:del w:id="2982" w:author="gorgemj" w:date="2017-11-20T10:09:00Z">
              <w:r w:rsidRPr="00E565BC" w:rsidDel="00451DEA">
                <w:rPr>
                  <w:rFonts w:ascii="Arial" w:hAnsi="Arial" w:cs="Arial"/>
                  <w:sz w:val="20"/>
                  <w:lang w:val="en-GB"/>
                </w:rPr>
                <w:delText>The next level of defense-in</w:delText>
              </w:r>
              <w:r w:rsidRPr="00E565BC" w:rsidDel="00451DEA">
                <w:rPr>
                  <w:rFonts w:ascii="Arial" w:hAnsi="Arial" w:cs="Arial"/>
                  <w:sz w:val="20"/>
                  <w:lang w:val="en-GB"/>
                </w:rPr>
                <w:noBreakHyphen/>
                <w:delText>depth is the availability of certain non</w:delText>
              </w:r>
              <w:r w:rsidRPr="00E565BC" w:rsidDel="00451DEA">
                <w:rPr>
                  <w:rFonts w:ascii="Arial" w:hAnsi="Arial" w:cs="Arial"/>
                  <w:sz w:val="20"/>
                  <w:lang w:val="en-GB"/>
                </w:rPr>
                <w:noBreakHyphen/>
                <w:delText xml:space="preserve">safety systems for reducing the potential for </w:delText>
              </w:r>
              <w:r w:rsidDel="00451DEA">
                <w:rPr>
                  <w:rFonts w:ascii="Arial" w:hAnsi="Arial" w:cs="Arial"/>
                  <w:sz w:val="20"/>
                  <w:lang w:val="en-GB"/>
                </w:rPr>
                <w:delText xml:space="preserve">events leading to core damage. </w:delText>
              </w:r>
              <w:r w:rsidRPr="00E565BC" w:rsidDel="00451DEA">
                <w:rPr>
                  <w:rFonts w:ascii="Arial" w:hAnsi="Arial" w:cs="Arial"/>
                  <w:sz w:val="20"/>
                  <w:lang w:val="en-GB"/>
                </w:rPr>
                <w:delText xml:space="preserve">The </w:delText>
              </w:r>
              <w:r w:rsidRPr="00E565BC" w:rsidDel="00451DEA">
                <w:rPr>
                  <w:rFonts w:ascii="Arial" w:hAnsi="Arial" w:cs="Arial"/>
                  <w:b/>
                  <w:sz w:val="20"/>
                  <w:lang w:val="en-GB"/>
                </w:rPr>
                <w:delText>AP1000</w:delText>
              </w:r>
              <w:r w:rsidRPr="00E565BC" w:rsidDel="00451DEA">
                <w:rPr>
                  <w:rFonts w:ascii="Arial" w:hAnsi="Arial" w:cs="Arial"/>
                  <w:sz w:val="20"/>
                  <w:lang w:val="en-GB"/>
                </w:rPr>
                <w:delText xml:space="preserve"> design provides the operators with the ability to drain the IRWST water into the reactor cavity in the event that the core</w:delText>
              </w:r>
              <w:r w:rsidDel="00451DEA">
                <w:rPr>
                  <w:rFonts w:ascii="Arial" w:hAnsi="Arial" w:cs="Arial"/>
                  <w:sz w:val="20"/>
                  <w:lang w:val="en-GB"/>
                </w:rPr>
                <w:delText xml:space="preserve"> has uncovered and is melting. </w:delText>
              </w:r>
              <w:r w:rsidRPr="00E565BC" w:rsidDel="00451DEA">
                <w:rPr>
                  <w:rFonts w:ascii="Arial" w:hAnsi="Arial" w:cs="Arial"/>
                  <w:sz w:val="20"/>
                  <w:lang w:val="en-GB"/>
                </w:rPr>
                <w:delText>This prevents reactor vessel failure and subsequent relocation of molten core debris into the containment</w:delText>
              </w:r>
              <w:r w:rsidDel="00451DEA">
                <w:rPr>
                  <w:rFonts w:ascii="Arial" w:hAnsi="Arial" w:cs="Arial"/>
                  <w:sz w:val="20"/>
                  <w:lang w:val="en-GB"/>
                </w:rPr>
                <w:delText xml:space="preserve">. </w:delText>
              </w:r>
              <w:r w:rsidRPr="00E565BC" w:rsidDel="00451DEA">
                <w:rPr>
                  <w:rFonts w:ascii="Arial" w:hAnsi="Arial" w:cs="Arial"/>
                  <w:sz w:val="20"/>
                  <w:lang w:val="en-GB"/>
                </w:rPr>
                <w:delText>Retention of the debris in the vessel provides for a high confidence that containment failure and radioactive release to the envir</w:delText>
              </w:r>
              <w:r w:rsidDel="00451DEA">
                <w:rPr>
                  <w:rFonts w:ascii="Arial" w:hAnsi="Arial" w:cs="Arial"/>
                  <w:sz w:val="20"/>
                  <w:lang w:val="en-GB"/>
                </w:rPr>
                <w:delText>onment will not occur due to ex</w:delText>
              </w:r>
              <w:r w:rsidDel="00451DEA">
                <w:rPr>
                  <w:rFonts w:ascii="Arial" w:hAnsi="Arial" w:cs="Arial"/>
                  <w:sz w:val="20"/>
                  <w:lang w:val="en-GB"/>
                </w:rPr>
                <w:noBreakHyphen/>
              </w:r>
              <w:r w:rsidRPr="00E565BC" w:rsidDel="00451DEA">
                <w:rPr>
                  <w:rFonts w:ascii="Arial" w:hAnsi="Arial" w:cs="Arial"/>
                  <w:sz w:val="20"/>
                  <w:lang w:val="en-GB"/>
                </w:rPr>
                <w:delText>ves</w:delText>
              </w:r>
              <w:r w:rsidDel="00451DEA">
                <w:rPr>
                  <w:rFonts w:ascii="Arial" w:hAnsi="Arial" w:cs="Arial"/>
                  <w:sz w:val="20"/>
                  <w:lang w:val="en-GB"/>
                </w:rPr>
                <w:delText>sel severe accident phenomena. (See Section </w:delText>
              </w:r>
              <w:r w:rsidRPr="00E565BC" w:rsidDel="00451DEA">
                <w:rPr>
                  <w:rFonts w:ascii="Arial" w:hAnsi="Arial" w:cs="Arial"/>
                  <w:sz w:val="20"/>
                  <w:lang w:val="en-GB"/>
                </w:rPr>
                <w:delText>6.3 below for additional discussion regarding in-vessel retention.)</w:delText>
              </w:r>
            </w:del>
          </w:p>
          <w:p w:rsidR="00B61F44" w:rsidDel="00451DEA" w:rsidRDefault="00B61F44" w:rsidP="00E1383A">
            <w:pPr>
              <w:keepNext/>
              <w:keepLines/>
              <w:spacing w:before="60" w:after="60" w:line="280" w:lineRule="atLeast"/>
              <w:rPr>
                <w:del w:id="2983" w:author="gorgemj" w:date="2017-11-20T10:10:00Z"/>
                <w:rFonts w:cs="Arial"/>
                <w:b/>
              </w:rPr>
            </w:pPr>
            <w:del w:id="2984" w:author="gorgemj" w:date="2017-11-20T10:09:00Z">
              <w:r w:rsidRPr="00817CEB" w:rsidDel="00451DEA">
                <w:rPr>
                  <w:rFonts w:eastAsia="Calibri" w:cs="Arial"/>
                </w:rPr>
                <w:delText>The total plant frequency (which includes internal events, internal fire, internal flood, and shutdown hazards) of severe release as predicted by PRA is 5.9</w:delText>
              </w:r>
              <w:r w:rsidDel="00451DEA">
                <w:rPr>
                  <w:rFonts w:eastAsia="Calibri" w:cs="Arial"/>
                </w:rPr>
                <w:delText>E-8</w:delText>
              </w:r>
              <w:r w:rsidRPr="00817CEB" w:rsidDel="00451DEA">
                <w:rPr>
                  <w:rFonts w:eastAsia="Calibri" w:cs="Arial"/>
                </w:rPr>
                <w:delText xml:space="preserve"> events per reactor year, which is much lower than for conventional plants.</w:delText>
              </w:r>
            </w:del>
          </w:p>
        </w:tc>
      </w:tr>
      <w:tr w:rsidR="00B61F44" w:rsidRPr="00817CEB" w:rsidTr="00814E5E">
        <w:trPr>
          <w:cantSplit/>
          <w:trPrChange w:id="2985" w:author="gorgemj" w:date="2017-11-30T12:36:00Z">
            <w:trPr>
              <w:gridBefore w:val="6"/>
              <w:gridAfter w:val="0"/>
              <w:cantSplit/>
            </w:trPr>
          </w:trPrChange>
        </w:trPr>
        <w:tc>
          <w:tcPr>
            <w:tcW w:w="947" w:type="dxa"/>
            <w:tcPrChange w:id="2986" w:author="gorgemj" w:date="2017-11-30T12:36:00Z">
              <w:tcPr>
                <w:tcW w:w="945" w:type="dxa"/>
                <w:gridSpan w:val="6"/>
              </w:tcPr>
            </w:tcPrChange>
          </w:tcPr>
          <w:p w:rsidR="00B61F44" w:rsidRPr="00451DEA" w:rsidRDefault="00B61F44" w:rsidP="00CF335A">
            <w:pPr>
              <w:autoSpaceDE w:val="0"/>
              <w:autoSpaceDN w:val="0"/>
              <w:adjustRightInd w:val="0"/>
              <w:spacing w:before="60" w:after="60" w:line="280" w:lineRule="atLeast"/>
              <w:jc w:val="center"/>
              <w:rPr>
                <w:rFonts w:cs="Arial"/>
                <w:color w:val="000000"/>
                <w:sz w:val="24"/>
                <w:szCs w:val="24"/>
                <w:rPrChange w:id="2987" w:author="gorgemj" w:date="2017-11-20T10:11:00Z">
                  <w:rPr>
                    <w:rFonts w:cs="Arial"/>
                    <w:b/>
                    <w:color w:val="000000"/>
                    <w:sz w:val="24"/>
                    <w:szCs w:val="24"/>
                  </w:rPr>
                </w:rPrChange>
              </w:rPr>
            </w:pPr>
            <w:r w:rsidRPr="00451DEA">
              <w:rPr>
                <w:rFonts w:cs="Arial"/>
                <w:rPrChange w:id="2988" w:author="gorgemj" w:date="2017-11-20T10:11:00Z">
                  <w:rPr>
                    <w:rFonts w:cs="Arial"/>
                    <w:b/>
                  </w:rPr>
                </w:rPrChange>
              </w:rPr>
              <w:t>4.12</w:t>
            </w:r>
          </w:p>
        </w:tc>
        <w:tc>
          <w:tcPr>
            <w:tcW w:w="693" w:type="dxa"/>
            <w:tcPrChange w:id="2989" w:author="gorgemj" w:date="2017-11-30T12:36:00Z">
              <w:tcPr>
                <w:tcW w:w="747" w:type="dxa"/>
                <w:gridSpan w:val="3"/>
              </w:tcPr>
            </w:tcPrChange>
          </w:tcPr>
          <w:p w:rsidR="00B61F44" w:rsidRPr="00451DEA" w:rsidRDefault="00B61F44" w:rsidP="00CF335A">
            <w:pPr>
              <w:autoSpaceDE w:val="0"/>
              <w:autoSpaceDN w:val="0"/>
              <w:adjustRightInd w:val="0"/>
              <w:spacing w:before="60" w:after="60" w:line="280" w:lineRule="atLeast"/>
              <w:jc w:val="center"/>
              <w:rPr>
                <w:rFonts w:cs="Arial"/>
                <w:bCs/>
                <w:color w:val="000000"/>
                <w:sz w:val="24"/>
                <w:szCs w:val="24"/>
                <w:rPrChange w:id="2990" w:author="gorgemj" w:date="2017-11-20T10:11:00Z">
                  <w:rPr>
                    <w:rFonts w:cs="Arial"/>
                    <w:b/>
                    <w:bCs/>
                    <w:color w:val="000000"/>
                    <w:sz w:val="24"/>
                    <w:szCs w:val="24"/>
                  </w:rPr>
                </w:rPrChange>
              </w:rPr>
            </w:pPr>
            <w:r w:rsidRPr="00451DEA">
              <w:rPr>
                <w:rFonts w:cs="Arial"/>
                <w:bCs/>
                <w:rPrChange w:id="2991" w:author="gorgemj" w:date="2017-11-20T10:11:00Z">
                  <w:rPr>
                    <w:rFonts w:cs="Arial"/>
                    <w:b/>
                    <w:bCs/>
                  </w:rPr>
                </w:rPrChange>
              </w:rPr>
              <w:t>1</w:t>
            </w:r>
          </w:p>
        </w:tc>
        <w:tc>
          <w:tcPr>
            <w:tcW w:w="5038" w:type="dxa"/>
            <w:gridSpan w:val="2"/>
            <w:tcPrChange w:id="2992" w:author="gorgemj" w:date="2017-11-30T12:36:00Z">
              <w:tcPr>
                <w:tcW w:w="6768" w:type="dxa"/>
                <w:gridSpan w:val="7"/>
              </w:tcPr>
            </w:tcPrChange>
          </w:tcPr>
          <w:p w:rsidR="00B61F44" w:rsidRPr="00817CEB" w:rsidRDefault="00B61F44" w:rsidP="00087DF9">
            <w:pPr>
              <w:autoSpaceDE w:val="0"/>
              <w:autoSpaceDN w:val="0"/>
              <w:adjustRightInd w:val="0"/>
              <w:spacing w:before="60" w:after="60" w:line="280" w:lineRule="atLeast"/>
              <w:rPr>
                <w:rFonts w:eastAsia="Calibri" w:cs="Arial"/>
              </w:rPr>
            </w:pPr>
            <w:r w:rsidRPr="00817CEB">
              <w:rPr>
                <w:rFonts w:eastAsia="Calibri" w:cs="Arial"/>
              </w:rPr>
              <w:t xml:space="preserve">To ensure that the concept of </w:t>
            </w:r>
            <w:proofErr w:type="spellStart"/>
            <w:r w:rsidRPr="00817CEB">
              <w:rPr>
                <w:rFonts w:eastAsia="Calibri" w:cs="Arial"/>
              </w:rPr>
              <w:t>defence</w:t>
            </w:r>
            <w:proofErr w:type="spellEnd"/>
            <w:r w:rsidRPr="00817CEB">
              <w:rPr>
                <w:rFonts w:eastAsia="Calibri" w:cs="Arial"/>
              </w:rPr>
              <w:t xml:space="preserve"> in depth is maintained, the design shall prevent, as far as is practicable:</w:t>
            </w:r>
          </w:p>
          <w:p w:rsidR="00B61F44" w:rsidRPr="00817CEB" w:rsidRDefault="00B61F44" w:rsidP="00A0722F">
            <w:pPr>
              <w:tabs>
                <w:tab w:val="left" w:pos="342"/>
              </w:tabs>
              <w:autoSpaceDE w:val="0"/>
              <w:autoSpaceDN w:val="0"/>
              <w:adjustRightInd w:val="0"/>
              <w:spacing w:before="60" w:after="60" w:line="280" w:lineRule="atLeast"/>
              <w:ind w:left="342" w:hanging="342"/>
              <w:rPr>
                <w:rFonts w:eastAsia="Calibri" w:cs="Arial"/>
              </w:rPr>
            </w:pPr>
            <w:r w:rsidRPr="00817CEB">
              <w:rPr>
                <w:rFonts w:eastAsia="Calibri" w:cs="Arial"/>
              </w:rPr>
              <w:t xml:space="preserve">(a) </w:t>
            </w:r>
            <w:r>
              <w:rPr>
                <w:rFonts w:eastAsia="Calibri" w:cs="Arial"/>
              </w:rPr>
              <w:tab/>
            </w:r>
            <w:r w:rsidRPr="00817CEB">
              <w:rPr>
                <w:rFonts w:eastAsia="Calibri" w:cs="Arial"/>
              </w:rPr>
              <w:t>Challenges to the integrity of physical barriers;</w:t>
            </w:r>
          </w:p>
          <w:p w:rsidR="00B61F44" w:rsidRPr="00817CEB" w:rsidRDefault="00B61F44" w:rsidP="00A0722F">
            <w:pPr>
              <w:tabs>
                <w:tab w:val="left" w:pos="342"/>
              </w:tabs>
              <w:autoSpaceDE w:val="0"/>
              <w:autoSpaceDN w:val="0"/>
              <w:adjustRightInd w:val="0"/>
              <w:spacing w:before="60" w:after="60" w:line="280" w:lineRule="atLeast"/>
              <w:ind w:left="342" w:hanging="342"/>
              <w:rPr>
                <w:rFonts w:eastAsia="Calibri" w:cs="Arial"/>
              </w:rPr>
            </w:pPr>
            <w:r w:rsidRPr="00817CEB">
              <w:rPr>
                <w:rFonts w:eastAsia="Calibri" w:cs="Arial"/>
              </w:rPr>
              <w:t xml:space="preserve">(b) </w:t>
            </w:r>
            <w:r>
              <w:rPr>
                <w:rFonts w:eastAsia="Calibri" w:cs="Arial"/>
              </w:rPr>
              <w:tab/>
            </w:r>
            <w:r w:rsidRPr="00817CEB">
              <w:rPr>
                <w:rFonts w:eastAsia="Calibri" w:cs="Arial"/>
              </w:rPr>
              <w:t>Failure of one or more barriers;</w:t>
            </w:r>
          </w:p>
          <w:p w:rsidR="00B61F44" w:rsidRPr="00817CEB" w:rsidRDefault="00B61F44" w:rsidP="00A0722F">
            <w:pPr>
              <w:tabs>
                <w:tab w:val="left" w:pos="342"/>
              </w:tabs>
              <w:autoSpaceDE w:val="0"/>
              <w:autoSpaceDN w:val="0"/>
              <w:adjustRightInd w:val="0"/>
              <w:spacing w:before="60" w:after="60" w:line="280" w:lineRule="atLeast"/>
              <w:ind w:left="342" w:hanging="342"/>
              <w:rPr>
                <w:rFonts w:eastAsia="Calibri" w:cs="Arial"/>
              </w:rPr>
            </w:pPr>
            <w:r w:rsidRPr="00817CEB">
              <w:rPr>
                <w:rFonts w:eastAsia="Calibri" w:cs="Arial"/>
              </w:rPr>
              <w:t xml:space="preserve">(c) </w:t>
            </w:r>
            <w:r>
              <w:rPr>
                <w:rFonts w:eastAsia="Calibri" w:cs="Arial"/>
              </w:rPr>
              <w:tab/>
            </w:r>
            <w:r w:rsidRPr="00817CEB">
              <w:rPr>
                <w:rFonts w:eastAsia="Calibri" w:cs="Arial"/>
              </w:rPr>
              <w:t>Failure of a barrier as a consequence of a failure of another barrier;</w:t>
            </w:r>
          </w:p>
          <w:p w:rsidR="00B61F44" w:rsidRPr="00817CEB" w:rsidRDefault="00B61F44" w:rsidP="00A0722F">
            <w:pPr>
              <w:tabs>
                <w:tab w:val="left" w:pos="342"/>
              </w:tabs>
              <w:autoSpaceDE w:val="0"/>
              <w:autoSpaceDN w:val="0"/>
              <w:adjustRightInd w:val="0"/>
              <w:spacing w:before="60" w:after="60" w:line="280" w:lineRule="atLeast"/>
              <w:ind w:left="342" w:hanging="342"/>
              <w:rPr>
                <w:rFonts w:eastAsia="Calibri" w:cs="Arial"/>
              </w:rPr>
            </w:pPr>
            <w:r w:rsidRPr="00817CEB">
              <w:rPr>
                <w:rFonts w:eastAsia="Calibri" w:cs="Arial"/>
              </w:rPr>
              <w:t xml:space="preserve">(d) </w:t>
            </w:r>
            <w:r>
              <w:rPr>
                <w:rFonts w:eastAsia="Calibri" w:cs="Arial"/>
              </w:rPr>
              <w:tab/>
            </w:r>
            <w:r w:rsidRPr="00817CEB">
              <w:rPr>
                <w:rFonts w:eastAsia="Calibri" w:cs="Arial"/>
              </w:rPr>
              <w:t>The possibility of harmful consequences of errors in operation and maintenance.</w:t>
            </w:r>
          </w:p>
        </w:tc>
        <w:tc>
          <w:tcPr>
            <w:tcW w:w="6912" w:type="dxa"/>
            <w:gridSpan w:val="3"/>
            <w:tcPrChange w:id="2993" w:author="gorgemj" w:date="2017-11-30T12:36:00Z">
              <w:tcPr>
                <w:tcW w:w="5130" w:type="dxa"/>
                <w:gridSpan w:val="8"/>
              </w:tcPr>
            </w:tcPrChange>
          </w:tcPr>
          <w:p w:rsidR="00B61F44" w:rsidRDefault="00B61F44" w:rsidP="00087DF9">
            <w:pPr>
              <w:spacing w:before="60" w:after="60" w:line="280" w:lineRule="atLeast"/>
              <w:rPr>
                <w:rFonts w:cs="Arial"/>
                <w:color w:val="000000"/>
                <w:sz w:val="24"/>
                <w:szCs w:val="24"/>
              </w:rPr>
            </w:pPr>
            <w:r w:rsidRPr="00817CEB">
              <w:rPr>
                <w:rFonts w:cs="Arial"/>
              </w:rPr>
              <w:t xml:space="preserve">See response </w:t>
            </w:r>
            <w:r>
              <w:rPr>
                <w:rFonts w:cs="Arial"/>
              </w:rPr>
              <w:t xml:space="preserve">for </w:t>
            </w:r>
            <w:ins w:id="2994" w:author="gorgemj" w:date="2017-11-26T20:45:00Z">
              <w:r>
                <w:rPr>
                  <w:rFonts w:eastAsia="Calibri" w:cs="Arial"/>
                </w:rPr>
                <w:t>Paragraph</w:t>
              </w:r>
            </w:ins>
            <w:del w:id="2995" w:author="gorgemj" w:date="2017-11-26T20:45:00Z">
              <w:r w:rsidDel="004B08EF">
                <w:rPr>
                  <w:rFonts w:cs="Arial"/>
                </w:rPr>
                <w:delText>Item</w:delText>
              </w:r>
            </w:del>
            <w:r>
              <w:rPr>
                <w:rFonts w:cs="Arial"/>
              </w:rPr>
              <w:t xml:space="preserve"> </w:t>
            </w:r>
            <w:r w:rsidRPr="00817CEB">
              <w:rPr>
                <w:rFonts w:cs="Arial"/>
              </w:rPr>
              <w:t>4.11</w:t>
            </w:r>
            <w:r>
              <w:rPr>
                <w:rFonts w:cs="Arial"/>
              </w:rPr>
              <w:t>.</w:t>
            </w:r>
          </w:p>
          <w:p w:rsidR="00B61F44" w:rsidRDefault="00B61F44" w:rsidP="001D39A8">
            <w:pPr>
              <w:keepNext/>
              <w:widowControl/>
              <w:numPr>
                <w:ilvl w:val="0"/>
                <w:numId w:val="5"/>
              </w:numPr>
              <w:spacing w:before="60" w:after="60" w:line="280" w:lineRule="atLeast"/>
              <w:ind w:left="342" w:hanging="342"/>
              <w:rPr>
                <w:rFonts w:cs="Arial"/>
              </w:rPr>
            </w:pPr>
            <w:r w:rsidRPr="00296641">
              <w:rPr>
                <w:rFonts w:cs="Arial"/>
              </w:rPr>
              <w:t xml:space="preserve">The </w:t>
            </w:r>
            <w:r w:rsidRPr="00296641">
              <w:rPr>
                <w:rFonts w:cs="Arial"/>
                <w:b/>
              </w:rPr>
              <w:t>AP1000</w:t>
            </w:r>
            <w:r w:rsidRPr="00296641">
              <w:rPr>
                <w:rFonts w:cs="Arial"/>
              </w:rPr>
              <w:t xml:space="preserve"> plant design for stable, normal operation prevents challenges to the integrity of the physical barriers</w:t>
            </w:r>
            <w:r>
              <w:rPr>
                <w:rFonts w:cs="Arial"/>
              </w:rPr>
              <w:t xml:space="preserve">. </w:t>
            </w:r>
            <w:r w:rsidRPr="00296641">
              <w:rPr>
                <w:rFonts w:cs="Arial"/>
              </w:rPr>
              <w:t xml:space="preserve">In addition, the materials used to provide physical barriers have been shown to have a low probability of failure. Refer also to </w:t>
            </w:r>
            <w:ins w:id="2996" w:author="gorgemj" w:date="2017-11-25T20:56:00Z">
              <w:r>
                <w:rPr>
                  <w:rFonts w:cs="Arial"/>
                </w:rPr>
                <w:t xml:space="preserve">the discussion of the </w:t>
              </w:r>
              <w:r w:rsidRPr="00325178">
                <w:rPr>
                  <w:rFonts w:cs="Arial"/>
                  <w:b/>
                  <w:rPrChange w:id="2997" w:author="gorgemj" w:date="2017-11-25T20:56:00Z">
                    <w:rPr>
                      <w:rFonts w:cs="Arial"/>
                    </w:rPr>
                  </w:rPrChange>
                </w:rPr>
                <w:t>AP1000</w:t>
              </w:r>
              <w:r>
                <w:rPr>
                  <w:rFonts w:cs="Arial"/>
                </w:rPr>
                <w:t xml:space="preserve"> plant compliance with US NRC </w:t>
              </w:r>
            </w:ins>
            <w:r w:rsidRPr="00296641">
              <w:rPr>
                <w:rFonts w:cs="Arial"/>
              </w:rPr>
              <w:t>GDC</w:t>
            </w:r>
            <w:r>
              <w:rPr>
                <w:rFonts w:cs="Arial"/>
              </w:rPr>
              <w:t>s</w:t>
            </w:r>
            <w:r w:rsidRPr="00296641">
              <w:rPr>
                <w:rFonts w:cs="Arial"/>
              </w:rPr>
              <w:t xml:space="preserve"> 14. 16, 30, 31</w:t>
            </w:r>
            <w:ins w:id="2998" w:author="gorgemj" w:date="2017-11-20T10:11:00Z">
              <w:r>
                <w:rPr>
                  <w:rFonts w:cs="Arial"/>
                </w:rPr>
                <w:t xml:space="preserve"> </w:t>
              </w:r>
            </w:ins>
            <w:r>
              <w:rPr>
                <w:rFonts w:cs="Arial"/>
              </w:rPr>
              <w:t>[12].</w:t>
            </w:r>
          </w:p>
          <w:p w:rsidR="00B61F44" w:rsidDel="000043B2" w:rsidRDefault="00B61F44" w:rsidP="001D39A8">
            <w:pPr>
              <w:keepNext/>
              <w:widowControl/>
              <w:numPr>
                <w:ilvl w:val="0"/>
                <w:numId w:val="5"/>
              </w:numPr>
              <w:spacing w:before="60" w:after="60" w:line="280" w:lineRule="atLeast"/>
              <w:ind w:left="342" w:hanging="342"/>
              <w:rPr>
                <w:del w:id="2999" w:author="gorgemj" w:date="2017-11-25T21:07:00Z"/>
                <w:rFonts w:cs="Arial"/>
              </w:rPr>
            </w:pPr>
            <w:ins w:id="3000" w:author="gorgemj" w:date="2017-11-25T21:06:00Z">
              <w:r>
                <w:rPr>
                  <w:rFonts w:cs="Arial"/>
                </w:rPr>
                <w:t xml:space="preserve">&amp; (c) </w:t>
              </w:r>
            </w:ins>
            <w:r w:rsidRPr="00817CEB">
              <w:rPr>
                <w:rFonts w:cs="Arial"/>
              </w:rPr>
              <w:t xml:space="preserve">The accident analyses presented in </w:t>
            </w:r>
            <w:ins w:id="3001" w:author="gorgemj" w:date="2017-11-24T16:38:00Z">
              <w:r>
                <w:rPr>
                  <w:rFonts w:eastAsia="Calibri" w:cs="Arial"/>
                </w:rPr>
                <w:t xml:space="preserve">the </w:t>
              </w:r>
              <w:r w:rsidRPr="00993D67">
                <w:rPr>
                  <w:rFonts w:eastAsia="Calibri" w:cs="Arial"/>
                  <w:b/>
                </w:rPr>
                <w:t>AP1000</w:t>
              </w:r>
              <w:r>
                <w:rPr>
                  <w:rFonts w:eastAsia="Calibri" w:cs="Arial"/>
                </w:rPr>
                <w:t xml:space="preserve"> plant </w:t>
              </w:r>
              <w:r w:rsidRPr="00817CEB">
                <w:rPr>
                  <w:rFonts w:eastAsia="Calibri" w:cs="Arial"/>
                </w:rPr>
                <w:t xml:space="preserve">DCD </w:t>
              </w:r>
              <w:r>
                <w:rPr>
                  <w:rFonts w:eastAsia="Calibri" w:cs="Arial"/>
                </w:rPr>
                <w:t>[2]</w:t>
              </w:r>
            </w:ins>
            <w:del w:id="3002" w:author="gorgemj" w:date="2017-11-24T16:38:00Z">
              <w:r w:rsidRPr="00817CEB" w:rsidDel="00F52B54">
                <w:rPr>
                  <w:rFonts w:cs="Arial"/>
                </w:rPr>
                <w:delText>DCD</w:delText>
              </w:r>
            </w:del>
            <w:r w:rsidRPr="00817CEB">
              <w:rPr>
                <w:rFonts w:cs="Arial"/>
              </w:rPr>
              <w:t xml:space="preserve"> Chapter</w:t>
            </w:r>
            <w:r>
              <w:rPr>
                <w:rFonts w:cs="Arial"/>
              </w:rPr>
              <w:t> </w:t>
            </w:r>
            <w:r w:rsidRPr="00817CEB">
              <w:rPr>
                <w:rFonts w:cs="Arial"/>
              </w:rPr>
              <w:t>15 demonstrate how failure of a barrier is prevented when challenged</w:t>
            </w:r>
            <w:ins w:id="3003" w:author="gorgemj" w:date="2017-11-25T21:06:00Z">
              <w:r>
                <w:rPr>
                  <w:rFonts w:cs="Arial"/>
                </w:rPr>
                <w:t>, by the failure of another barrier or another event</w:t>
              </w:r>
            </w:ins>
            <w:r w:rsidRPr="00817CEB">
              <w:rPr>
                <w:rFonts w:cs="Arial"/>
              </w:rPr>
              <w:t xml:space="preserve">. </w:t>
            </w:r>
            <w:r w:rsidRPr="00296641">
              <w:rPr>
                <w:rFonts w:cs="Arial"/>
              </w:rPr>
              <w:t xml:space="preserve">Refer </w:t>
            </w:r>
            <w:ins w:id="3004" w:author="gorgemj" w:date="2017-11-25T20:57:00Z">
              <w:r w:rsidRPr="00296641">
                <w:rPr>
                  <w:rFonts w:cs="Arial"/>
                </w:rPr>
                <w:t xml:space="preserve">also to </w:t>
              </w:r>
              <w:r>
                <w:rPr>
                  <w:rFonts w:cs="Arial"/>
                </w:rPr>
                <w:t xml:space="preserve">the discussion of the </w:t>
              </w:r>
              <w:r w:rsidRPr="005524AC">
                <w:rPr>
                  <w:rFonts w:cs="Arial"/>
                  <w:b/>
                </w:rPr>
                <w:t>AP1000</w:t>
              </w:r>
              <w:r>
                <w:rPr>
                  <w:rFonts w:cs="Arial"/>
                </w:rPr>
                <w:t xml:space="preserve"> plant compliance with US NRC </w:t>
              </w:r>
            </w:ins>
            <w:del w:id="3005" w:author="gorgemj" w:date="2017-11-25T20:57:00Z">
              <w:r w:rsidRPr="00296641" w:rsidDel="00D14959">
                <w:rPr>
                  <w:rFonts w:cs="Arial"/>
                </w:rPr>
                <w:delText xml:space="preserve">also to </w:delText>
              </w:r>
            </w:del>
            <w:r w:rsidRPr="00296641">
              <w:rPr>
                <w:rFonts w:cs="Arial"/>
              </w:rPr>
              <w:t>GDC</w:t>
            </w:r>
            <w:r>
              <w:rPr>
                <w:rFonts w:cs="Arial"/>
              </w:rPr>
              <w:t>s</w:t>
            </w:r>
            <w:r w:rsidRPr="00296641">
              <w:rPr>
                <w:rFonts w:cs="Arial"/>
              </w:rPr>
              <w:t xml:space="preserve"> 14. 16, 30, 31</w:t>
            </w:r>
            <w:r>
              <w:rPr>
                <w:rFonts w:cs="Arial"/>
              </w:rPr>
              <w:t xml:space="preserve"> [12].</w:t>
            </w:r>
            <w:r w:rsidRPr="00296641">
              <w:rPr>
                <w:rFonts w:cs="Arial"/>
              </w:rPr>
              <w:t xml:space="preserve"> </w:t>
            </w:r>
          </w:p>
          <w:p w:rsidR="00B61F44" w:rsidRPr="000043B2" w:rsidRDefault="00B61F44">
            <w:pPr>
              <w:keepNext/>
              <w:widowControl/>
              <w:numPr>
                <w:ilvl w:val="0"/>
                <w:numId w:val="5"/>
              </w:numPr>
              <w:spacing w:before="60" w:after="60" w:line="280" w:lineRule="atLeast"/>
              <w:ind w:left="342" w:hanging="342"/>
              <w:rPr>
                <w:rFonts w:cs="Arial"/>
              </w:rPr>
            </w:pPr>
            <w:r w:rsidRPr="000043B2">
              <w:rPr>
                <w:rFonts w:cs="Arial"/>
              </w:rPr>
              <w:t xml:space="preserve">An additional level of defense </w:t>
            </w:r>
            <w:r w:rsidRPr="000043B2">
              <w:rPr>
                <w:rFonts w:eastAsia="Calibri" w:cs="Arial"/>
              </w:rPr>
              <w:t>for failure of a barrier as consequence of another barrier is provided through the diverse mitigation functions within the passive safety</w:t>
            </w:r>
            <w:del w:id="3006" w:author="gorgemj" w:date="2017-11-24T17:45:00Z">
              <w:r w:rsidRPr="000043B2" w:rsidDel="00AF044D">
                <w:rPr>
                  <w:rFonts w:eastAsia="Calibri" w:cs="Arial"/>
                </w:rPr>
                <w:delText>-related</w:delText>
              </w:r>
            </w:del>
            <w:r w:rsidRPr="000043B2">
              <w:rPr>
                <w:rFonts w:eastAsia="Calibri" w:cs="Arial"/>
              </w:rPr>
              <w:t xml:space="preserve"> systems. </w:t>
            </w:r>
            <w:ins w:id="3007" w:author="gorgemj" w:date="2017-11-25T21:07:00Z">
              <w:r>
                <w:rPr>
                  <w:rFonts w:eastAsia="Calibri" w:cs="Arial"/>
                </w:rPr>
                <w:t xml:space="preserve">Containment integrity is further protected by </w:t>
              </w:r>
            </w:ins>
            <w:del w:id="3008" w:author="gorgemj" w:date="2017-11-25T21:07:00Z">
              <w:r w:rsidRPr="000043B2" w:rsidDel="000043B2">
                <w:rPr>
                  <w:rFonts w:eastAsia="Calibri" w:cs="Arial"/>
                </w:rPr>
                <w:delText>T</w:delText>
              </w:r>
            </w:del>
            <w:ins w:id="3009" w:author="gorgemj" w:date="2017-11-25T21:07:00Z">
              <w:r>
                <w:rPr>
                  <w:rFonts w:eastAsia="Calibri" w:cs="Arial"/>
                </w:rPr>
                <w:t>t</w:t>
              </w:r>
            </w:ins>
            <w:r w:rsidRPr="000043B2">
              <w:rPr>
                <w:rFonts w:eastAsia="Calibri" w:cs="Arial"/>
              </w:rPr>
              <w:t>he next level of defense-in-depth</w:t>
            </w:r>
            <w:ins w:id="3010" w:author="gorgemj" w:date="2017-11-25T21:07:00Z">
              <w:r>
                <w:rPr>
                  <w:rFonts w:eastAsia="Calibri" w:cs="Arial"/>
                </w:rPr>
                <w:t>, i.e.</w:t>
              </w:r>
            </w:ins>
            <w:del w:id="3011" w:author="gorgemj" w:date="2017-11-25T21:07:00Z">
              <w:r w:rsidRPr="000043B2" w:rsidDel="000043B2">
                <w:rPr>
                  <w:rFonts w:eastAsia="Calibri" w:cs="Arial"/>
                </w:rPr>
                <w:delText xml:space="preserve"> is</w:delText>
              </w:r>
            </w:del>
            <w:r w:rsidRPr="000043B2">
              <w:rPr>
                <w:rFonts w:eastAsia="Calibri" w:cs="Arial"/>
              </w:rPr>
              <w:t xml:space="preserve"> the availability of certain systems for reducing the potential for events leading to core damage. </w:t>
            </w:r>
            <w:del w:id="3012" w:author="gorgemj" w:date="2017-11-20T10:11:00Z">
              <w:r w:rsidRPr="000043B2" w:rsidDel="00451DEA">
                <w:rPr>
                  <w:rFonts w:cs="Arial"/>
                  <w:lang w:val="en-GB"/>
                </w:rPr>
                <w:delText>Severe accident management guidelines (</w:delText>
              </w:r>
            </w:del>
            <w:ins w:id="3013" w:author="gorgemj" w:date="2017-11-24T17:41:00Z">
              <w:r w:rsidRPr="000043B2">
                <w:rPr>
                  <w:rFonts w:cs="Arial"/>
                </w:rPr>
                <w:t>Severe accident mitigation guidelines</w:t>
              </w:r>
            </w:ins>
            <w:del w:id="3014" w:author="gorgemj" w:date="2017-11-24T17:41:00Z">
              <w:r w:rsidRPr="000043B2" w:rsidDel="00AF044D">
                <w:rPr>
                  <w:rFonts w:cs="Arial"/>
                  <w:lang w:val="en-GB"/>
                </w:rPr>
                <w:delText>SAMG</w:delText>
              </w:r>
            </w:del>
            <w:del w:id="3015" w:author="gorgemj" w:date="2017-11-20T10:12:00Z">
              <w:r w:rsidRPr="000043B2" w:rsidDel="00451DEA">
                <w:rPr>
                  <w:rFonts w:cs="Arial"/>
                  <w:lang w:val="en-GB"/>
                </w:rPr>
                <w:delText>)</w:delText>
              </w:r>
            </w:del>
            <w:r w:rsidRPr="000043B2">
              <w:rPr>
                <w:rFonts w:cs="Arial"/>
                <w:lang w:val="en-GB"/>
              </w:rPr>
              <w:t xml:space="preserve"> provide guidance to the operators and emergency response personnel on how to respond to a plant emergency where specific plant parameters have reached a point where core damage may have occurred.</w:t>
            </w:r>
            <w:r w:rsidRPr="000043B2">
              <w:rPr>
                <w:rFonts w:eastAsia="Calibri" w:cs="Arial"/>
              </w:rPr>
              <w:t xml:space="preserve"> </w:t>
            </w:r>
          </w:p>
        </w:tc>
      </w:tr>
      <w:tr w:rsidR="00B61F44" w:rsidRPr="00817CEB" w:rsidTr="00814E5E">
        <w:trPr>
          <w:cantSplit/>
          <w:trPrChange w:id="3016" w:author="gorgemj" w:date="2017-11-30T12:36:00Z">
            <w:trPr>
              <w:gridBefore w:val="6"/>
              <w:gridAfter w:val="0"/>
              <w:cantSplit/>
            </w:trPr>
          </w:trPrChange>
        </w:trPr>
        <w:tc>
          <w:tcPr>
            <w:tcW w:w="947" w:type="dxa"/>
            <w:tcPrChange w:id="3017" w:author="gorgemj" w:date="2017-11-30T12:36:00Z">
              <w:tcPr>
                <w:tcW w:w="945" w:type="dxa"/>
                <w:gridSpan w:val="6"/>
              </w:tcPr>
            </w:tcPrChange>
          </w:tcPr>
          <w:p w:rsidR="00B61F44" w:rsidRPr="00451DEA" w:rsidRDefault="00B61F44" w:rsidP="00CF335A">
            <w:pPr>
              <w:autoSpaceDE w:val="0"/>
              <w:autoSpaceDN w:val="0"/>
              <w:adjustRightInd w:val="0"/>
              <w:spacing w:before="60" w:after="60" w:line="280" w:lineRule="atLeast"/>
              <w:jc w:val="center"/>
              <w:rPr>
                <w:rFonts w:cs="Arial"/>
                <w:color w:val="000000"/>
                <w:sz w:val="24"/>
                <w:szCs w:val="24"/>
                <w:rPrChange w:id="3018" w:author="gorgemj" w:date="2017-11-20T10:12:00Z">
                  <w:rPr>
                    <w:rFonts w:cs="Arial"/>
                    <w:b/>
                    <w:color w:val="000000"/>
                    <w:sz w:val="24"/>
                    <w:szCs w:val="24"/>
                  </w:rPr>
                </w:rPrChange>
              </w:rPr>
            </w:pPr>
            <w:r w:rsidRPr="00451DEA">
              <w:rPr>
                <w:rFonts w:cs="Arial"/>
                <w:rPrChange w:id="3019" w:author="gorgemj" w:date="2017-11-20T10:12:00Z">
                  <w:rPr>
                    <w:rFonts w:cs="Arial"/>
                    <w:b/>
                  </w:rPr>
                </w:rPrChange>
              </w:rPr>
              <w:t>4.12 (cont.)</w:t>
            </w:r>
          </w:p>
        </w:tc>
        <w:tc>
          <w:tcPr>
            <w:tcW w:w="693" w:type="dxa"/>
            <w:tcPrChange w:id="3020" w:author="gorgemj" w:date="2017-11-30T12:36:00Z">
              <w:tcPr>
                <w:tcW w:w="747" w:type="dxa"/>
                <w:gridSpan w:val="3"/>
              </w:tcPr>
            </w:tcPrChange>
          </w:tcPr>
          <w:p w:rsidR="00B61F44" w:rsidRPr="00451DEA" w:rsidRDefault="00B61F44" w:rsidP="00CF335A">
            <w:pPr>
              <w:autoSpaceDE w:val="0"/>
              <w:autoSpaceDN w:val="0"/>
              <w:adjustRightInd w:val="0"/>
              <w:spacing w:before="60" w:after="60" w:line="280" w:lineRule="atLeast"/>
              <w:jc w:val="center"/>
              <w:rPr>
                <w:rFonts w:cs="Arial"/>
                <w:bCs/>
                <w:color w:val="000000"/>
                <w:sz w:val="24"/>
                <w:szCs w:val="24"/>
                <w:rPrChange w:id="3021" w:author="gorgemj" w:date="2017-11-20T10:12:00Z">
                  <w:rPr>
                    <w:rFonts w:cs="Arial"/>
                    <w:b/>
                    <w:bCs/>
                    <w:color w:val="000000"/>
                    <w:sz w:val="24"/>
                    <w:szCs w:val="24"/>
                  </w:rPr>
                </w:rPrChange>
              </w:rPr>
            </w:pPr>
            <w:r w:rsidRPr="00451DEA">
              <w:rPr>
                <w:rFonts w:cs="Arial"/>
                <w:bCs/>
                <w:rPrChange w:id="3022" w:author="gorgemj" w:date="2017-11-20T10:12:00Z">
                  <w:rPr>
                    <w:rFonts w:cs="Arial"/>
                    <w:b/>
                    <w:bCs/>
                  </w:rPr>
                </w:rPrChange>
              </w:rPr>
              <w:t>1</w:t>
            </w:r>
          </w:p>
        </w:tc>
        <w:tc>
          <w:tcPr>
            <w:tcW w:w="5038" w:type="dxa"/>
            <w:gridSpan w:val="2"/>
            <w:tcPrChange w:id="3023" w:author="gorgemj" w:date="2017-11-30T12:36:00Z">
              <w:tcPr>
                <w:tcW w:w="6768" w:type="dxa"/>
                <w:gridSpan w:val="7"/>
              </w:tcPr>
            </w:tcPrChange>
          </w:tcPr>
          <w:p w:rsidR="00B61F44" w:rsidRDefault="00B61F44" w:rsidP="00087DF9">
            <w:pPr>
              <w:autoSpaceDE w:val="0"/>
              <w:autoSpaceDN w:val="0"/>
              <w:adjustRightInd w:val="0"/>
              <w:spacing w:before="60" w:after="60" w:line="280" w:lineRule="atLeast"/>
              <w:ind w:left="252" w:hanging="270"/>
              <w:rPr>
                <w:rFonts w:cs="Arial"/>
                <w:b/>
                <w:color w:val="000000"/>
                <w:sz w:val="24"/>
                <w:szCs w:val="24"/>
              </w:rPr>
            </w:pPr>
          </w:p>
        </w:tc>
        <w:tc>
          <w:tcPr>
            <w:tcW w:w="6912" w:type="dxa"/>
            <w:gridSpan w:val="3"/>
            <w:tcPrChange w:id="3024" w:author="gorgemj" w:date="2017-11-30T12:36:00Z">
              <w:tcPr>
                <w:tcW w:w="5130" w:type="dxa"/>
                <w:gridSpan w:val="8"/>
              </w:tcPr>
            </w:tcPrChange>
          </w:tcPr>
          <w:p w:rsidR="00B61F44" w:rsidRDefault="00B61F44" w:rsidP="00A0722F">
            <w:pPr>
              <w:keepNext/>
              <w:widowControl/>
              <w:spacing w:before="60" w:line="280" w:lineRule="atLeast"/>
              <w:ind w:left="342" w:hanging="342"/>
              <w:rPr>
                <w:rFonts w:eastAsia="Calibri" w:cs="Arial"/>
              </w:rPr>
            </w:pPr>
            <w:r>
              <w:rPr>
                <w:rFonts w:eastAsia="Calibri" w:cs="Arial"/>
              </w:rPr>
              <w:t>(</w:t>
            </w:r>
            <w:proofErr w:type="gramStart"/>
            <w:r>
              <w:rPr>
                <w:rFonts w:eastAsia="Calibri" w:cs="Arial"/>
              </w:rPr>
              <w:t>c</w:t>
            </w:r>
            <w:proofErr w:type="gramEnd"/>
            <w:r>
              <w:rPr>
                <w:rFonts w:eastAsia="Calibri" w:cs="Arial"/>
              </w:rPr>
              <w:t xml:space="preserve"> cont.)</w:t>
            </w:r>
          </w:p>
          <w:p w:rsidR="00B61F44" w:rsidRPr="00A0722F" w:rsidRDefault="00B61F44">
            <w:pPr>
              <w:pStyle w:val="bulletjulie"/>
              <w:pPrChange w:id="3025" w:author="gorgemj" w:date="2017-11-25T21:08:00Z">
                <w:pPr>
                  <w:keepNext/>
                  <w:widowControl/>
                  <w:spacing w:line="280" w:lineRule="atLeast"/>
                  <w:ind w:left="342" w:hanging="270"/>
                </w:pPr>
              </w:pPrChange>
            </w:pPr>
            <w:r>
              <w:tab/>
            </w:r>
            <w:r w:rsidRPr="00817CEB">
              <w:t xml:space="preserve">The </w:t>
            </w:r>
            <w:r w:rsidRPr="00817CEB">
              <w:rPr>
                <w:b/>
              </w:rPr>
              <w:t>AP1000</w:t>
            </w:r>
            <w:r w:rsidRPr="00817CEB">
              <w:t xml:space="preserve"> </w:t>
            </w:r>
            <w:r>
              <w:t>p</w:t>
            </w:r>
            <w:r w:rsidRPr="00817CEB">
              <w:t>lan</w:t>
            </w:r>
            <w:r>
              <w:t xml:space="preserve">t design provides the operators </w:t>
            </w:r>
            <w:r w:rsidRPr="00817CEB">
              <w:t xml:space="preserve">with the ability to drain the </w:t>
            </w:r>
            <w:ins w:id="3026" w:author="gorgemj" w:date="2017-11-24T17:37:00Z">
              <w:r w:rsidRPr="00A82D8F">
                <w:t>in-containment refueling water storage tank</w:t>
              </w:r>
            </w:ins>
            <w:del w:id="3027" w:author="gorgemj" w:date="2017-11-24T17:37:00Z">
              <w:r w:rsidRPr="00817CEB" w:rsidDel="00A366D5">
                <w:delText>IRWST</w:delText>
              </w:r>
            </w:del>
            <w:r w:rsidRPr="00817CEB">
              <w:t xml:space="preserve"> water into the reactor cavity in the event that the core has uncovered and is melting</w:t>
            </w:r>
            <w:r>
              <w:t xml:space="preserve">. </w:t>
            </w:r>
            <w:r w:rsidRPr="00817CEB">
              <w:t>This prevents reactor vessel failure and subsequent relocation of molten core debris into the containment</w:t>
            </w:r>
            <w:r>
              <w:t xml:space="preserve">. </w:t>
            </w:r>
            <w:r w:rsidRPr="00817CEB">
              <w:t>Retention of the debris in the vessel provides for a high confidence that containment failure and radioactive release to the environment will not occur due to ex-vessel severe accident phenomena</w:t>
            </w:r>
            <w:r>
              <w:t xml:space="preserve">. </w:t>
            </w:r>
            <w:r w:rsidRPr="00817CEB">
              <w:t xml:space="preserve">Analysis also shows there is a high confidence of a low probability of failure of the containment vessel if </w:t>
            </w:r>
            <w:del w:id="3028" w:author="gorgemj" w:date="2017-11-25T21:25:00Z">
              <w:r w:rsidRPr="00817CEB" w:rsidDel="007E705F">
                <w:delText xml:space="preserve">PCS </w:delText>
              </w:r>
            </w:del>
            <w:ins w:id="3029" w:author="gorgemj" w:date="2017-11-25T21:25:00Z">
              <w:r>
                <w:t>passive containment</w:t>
              </w:r>
              <w:r w:rsidRPr="00817CEB">
                <w:t xml:space="preserve"> </w:t>
              </w:r>
            </w:ins>
            <w:r w:rsidRPr="00817CEB">
              <w:t>water cooling is maintained for 3 days and only air cooling is assumed afterwards.</w:t>
            </w:r>
          </w:p>
          <w:p w:rsidR="00B61F44" w:rsidRPr="0006667C" w:rsidRDefault="00B61F44">
            <w:pPr>
              <w:pStyle w:val="bulletjulie"/>
              <w:pPrChange w:id="3030" w:author="gorgemj" w:date="2017-11-25T21:08:00Z">
                <w:pPr>
                  <w:keepNext/>
                  <w:widowControl/>
                  <w:spacing w:before="60" w:after="60" w:line="280" w:lineRule="atLeast"/>
                  <w:ind w:left="342" w:hanging="342"/>
                </w:pPr>
              </w:pPrChange>
            </w:pPr>
            <w:ins w:id="3031" w:author="gorgemj" w:date="2017-11-25T21:08:00Z">
              <w:r w:rsidRPr="0006667C">
                <w:t>(d</w:t>
              </w:r>
              <w:r>
                <w:t>)</w:t>
              </w:r>
              <w:r>
                <w:tab/>
              </w:r>
            </w:ins>
            <w:del w:id="3032" w:author="gorgemj" w:date="2017-11-24T16:38:00Z">
              <w:r w:rsidRPr="0006667C" w:rsidDel="00F52B54">
                <w:delText>(d)</w:delText>
              </w:r>
            </w:del>
            <w:ins w:id="3033" w:author="gorgemj" w:date="2017-11-24T16:38:00Z">
              <w:r w:rsidRPr="0006667C">
                <w:t>T</w:t>
              </w:r>
            </w:ins>
            <w:del w:id="3034" w:author="gorgemj" w:date="2017-11-24T16:38:00Z">
              <w:r w:rsidRPr="0006667C" w:rsidDel="00F52B54">
                <w:delText xml:space="preserve"> </w:delText>
              </w:r>
            </w:del>
            <w:ins w:id="3035" w:author="gorgemj" w:date="2017-11-24T16:38:00Z">
              <w:r w:rsidRPr="0006667C">
                <w:t xml:space="preserve">he </w:t>
              </w:r>
              <w:r w:rsidRPr="0006667C">
                <w:rPr>
                  <w:b/>
                </w:rPr>
                <w:t>AP1000</w:t>
              </w:r>
              <w:r w:rsidRPr="0006667C">
                <w:t xml:space="preserve"> plant DCD [2]</w:t>
              </w:r>
            </w:ins>
            <w:del w:id="3036" w:author="gorgemj" w:date="2017-11-24T16:38:00Z">
              <w:r w:rsidRPr="0006667C" w:rsidDel="00F52B54">
                <w:delText>DCD</w:delText>
              </w:r>
            </w:del>
            <w:r w:rsidRPr="0006667C">
              <w:t xml:space="preserve"> Chapter 18 </w:t>
            </w:r>
            <w:ins w:id="3037" w:author="gorgemj" w:date="2017-11-20T10:12:00Z">
              <w:r w:rsidRPr="0006667C">
                <w:t xml:space="preserve">[2] </w:t>
              </w:r>
            </w:ins>
            <w:r w:rsidRPr="0006667C">
              <w:t xml:space="preserve">describes the application of the human factors engineering disciplines to the design of the </w:t>
            </w:r>
            <w:r w:rsidRPr="0006667C">
              <w:rPr>
                <w:b/>
              </w:rPr>
              <w:t xml:space="preserve">AP1000 </w:t>
            </w:r>
            <w:r w:rsidRPr="0006667C">
              <w:t>plant.</w:t>
            </w:r>
          </w:p>
        </w:tc>
      </w:tr>
      <w:tr w:rsidR="00B61F44" w:rsidRPr="00817CEB" w:rsidTr="00814E5E">
        <w:trPr>
          <w:cantSplit/>
          <w:trPrChange w:id="3038" w:author="gorgemj" w:date="2017-11-30T12:36:00Z">
            <w:trPr>
              <w:gridBefore w:val="6"/>
              <w:gridAfter w:val="0"/>
              <w:cantSplit/>
            </w:trPr>
          </w:trPrChange>
        </w:trPr>
        <w:tc>
          <w:tcPr>
            <w:tcW w:w="947" w:type="dxa"/>
            <w:tcPrChange w:id="3039" w:author="gorgemj" w:date="2017-11-30T12:36:00Z">
              <w:tcPr>
                <w:tcW w:w="945" w:type="dxa"/>
                <w:gridSpan w:val="6"/>
              </w:tcPr>
            </w:tcPrChange>
          </w:tcPr>
          <w:p w:rsidR="00B61F44" w:rsidRPr="00451DEA" w:rsidRDefault="00B61F44" w:rsidP="00C56E63">
            <w:pPr>
              <w:keepNext/>
              <w:keepLines/>
              <w:autoSpaceDE w:val="0"/>
              <w:autoSpaceDN w:val="0"/>
              <w:adjustRightInd w:val="0"/>
              <w:spacing w:before="60" w:after="60" w:line="280" w:lineRule="atLeast"/>
              <w:jc w:val="center"/>
              <w:rPr>
                <w:rFonts w:cs="Arial"/>
                <w:rPrChange w:id="3040" w:author="gorgemj" w:date="2017-11-20T10:12:00Z">
                  <w:rPr>
                    <w:rFonts w:cs="Arial"/>
                    <w:b/>
                  </w:rPr>
                </w:rPrChange>
              </w:rPr>
            </w:pPr>
            <w:r w:rsidRPr="00451DEA">
              <w:rPr>
                <w:rFonts w:cs="Arial"/>
                <w:rPrChange w:id="3041" w:author="gorgemj" w:date="2017-11-20T10:12:00Z">
                  <w:rPr>
                    <w:rFonts w:cs="Arial"/>
                    <w:b/>
                  </w:rPr>
                </w:rPrChange>
              </w:rPr>
              <w:t>4.13</w:t>
            </w:r>
          </w:p>
        </w:tc>
        <w:tc>
          <w:tcPr>
            <w:tcW w:w="693" w:type="dxa"/>
            <w:tcPrChange w:id="3042" w:author="gorgemj" w:date="2017-11-30T12:36:00Z">
              <w:tcPr>
                <w:tcW w:w="747" w:type="dxa"/>
                <w:gridSpan w:val="3"/>
              </w:tcPr>
            </w:tcPrChange>
          </w:tcPr>
          <w:p w:rsidR="00B61F44" w:rsidRPr="00451DEA" w:rsidRDefault="00B61F44" w:rsidP="00C56E63">
            <w:pPr>
              <w:keepNext/>
              <w:keepLines/>
              <w:autoSpaceDE w:val="0"/>
              <w:autoSpaceDN w:val="0"/>
              <w:adjustRightInd w:val="0"/>
              <w:spacing w:before="60" w:after="60" w:line="280" w:lineRule="atLeast"/>
              <w:jc w:val="center"/>
              <w:rPr>
                <w:rFonts w:cs="Arial"/>
                <w:bCs/>
                <w:color w:val="000000"/>
                <w:sz w:val="24"/>
                <w:szCs w:val="24"/>
                <w:rPrChange w:id="3043" w:author="gorgemj" w:date="2017-11-20T10:12:00Z">
                  <w:rPr>
                    <w:rFonts w:cs="Arial"/>
                    <w:b/>
                    <w:bCs/>
                    <w:color w:val="000000"/>
                    <w:sz w:val="24"/>
                    <w:szCs w:val="24"/>
                  </w:rPr>
                </w:rPrChange>
              </w:rPr>
            </w:pPr>
            <w:r w:rsidRPr="00451DEA">
              <w:rPr>
                <w:rFonts w:cs="Arial"/>
                <w:bCs/>
                <w:rPrChange w:id="3044" w:author="gorgemj" w:date="2017-11-20T10:12:00Z">
                  <w:rPr>
                    <w:rFonts w:cs="Arial"/>
                    <w:b/>
                    <w:bCs/>
                  </w:rPr>
                </w:rPrChange>
              </w:rPr>
              <w:t>1</w:t>
            </w:r>
          </w:p>
        </w:tc>
        <w:tc>
          <w:tcPr>
            <w:tcW w:w="5038" w:type="dxa"/>
            <w:gridSpan w:val="2"/>
            <w:tcPrChange w:id="3045" w:author="gorgemj" w:date="2017-11-30T12:36:00Z">
              <w:tcPr>
                <w:tcW w:w="6768" w:type="dxa"/>
                <w:gridSpan w:val="7"/>
              </w:tcPr>
            </w:tcPrChange>
          </w:tcPr>
          <w:p w:rsidR="00B61F44" w:rsidRPr="00817CEB" w:rsidRDefault="00B61F44" w:rsidP="00C56E63">
            <w:pPr>
              <w:keepNext/>
              <w:keepLines/>
              <w:autoSpaceDE w:val="0"/>
              <w:autoSpaceDN w:val="0"/>
              <w:adjustRightInd w:val="0"/>
              <w:spacing w:before="60" w:after="60" w:line="280" w:lineRule="atLeast"/>
              <w:rPr>
                <w:rFonts w:eastAsia="Calibri" w:cs="Arial"/>
              </w:rPr>
            </w:pPr>
            <w:r w:rsidRPr="00817CEB">
              <w:rPr>
                <w:rFonts w:eastAsia="Calibri" w:cs="Arial"/>
              </w:rPr>
              <w:t xml:space="preserve">The design shall be such as to ensure, as far as is practicable, that the first, or at most the second, level of </w:t>
            </w:r>
            <w:proofErr w:type="spellStart"/>
            <w:r w:rsidRPr="00817CEB">
              <w:rPr>
                <w:rFonts w:eastAsia="Calibri" w:cs="Arial"/>
              </w:rPr>
              <w:t>defence</w:t>
            </w:r>
            <w:proofErr w:type="spellEnd"/>
            <w:r w:rsidRPr="00817CEB">
              <w:rPr>
                <w:rFonts w:eastAsia="Calibri" w:cs="Arial"/>
              </w:rPr>
              <w:t xml:space="preserve"> is capable of preventing an escalation to accident conditions for all failures or deviations from normal operation that are likely to occur over the operating lifetime of the nuclear power plant.</w:t>
            </w:r>
          </w:p>
        </w:tc>
        <w:tc>
          <w:tcPr>
            <w:tcW w:w="6912" w:type="dxa"/>
            <w:gridSpan w:val="3"/>
            <w:tcPrChange w:id="3046" w:author="gorgemj" w:date="2017-11-30T12:36:00Z">
              <w:tcPr>
                <w:tcW w:w="5130" w:type="dxa"/>
                <w:gridSpan w:val="8"/>
              </w:tcPr>
            </w:tcPrChange>
          </w:tcPr>
          <w:p w:rsidR="00B61F44" w:rsidDel="00145E06" w:rsidRDefault="00B61F44" w:rsidP="00C56E63">
            <w:pPr>
              <w:keepNext/>
              <w:keepLines/>
              <w:spacing w:before="60" w:after="60" w:line="280" w:lineRule="atLeast"/>
              <w:rPr>
                <w:del w:id="3047" w:author="gorgemj" w:date="2017-11-25T21:09:00Z"/>
                <w:rFonts w:cs="Arial"/>
              </w:rPr>
            </w:pPr>
            <w:r w:rsidRPr="00817CEB">
              <w:rPr>
                <w:rFonts w:cs="Arial"/>
              </w:rPr>
              <w:t xml:space="preserve">Refer to response for </w:t>
            </w:r>
            <w:ins w:id="3048" w:author="gorgemj" w:date="2017-11-26T20:45:00Z">
              <w:r>
                <w:rPr>
                  <w:rFonts w:eastAsia="Calibri" w:cs="Arial"/>
                </w:rPr>
                <w:t>Paragraph</w:t>
              </w:r>
            </w:ins>
            <w:del w:id="3049" w:author="gorgemj" w:date="2017-11-26T20:45:00Z">
              <w:r w:rsidDel="004B08EF">
                <w:rPr>
                  <w:rFonts w:cs="Arial"/>
                </w:rPr>
                <w:delText>Item</w:delText>
              </w:r>
            </w:del>
            <w:r>
              <w:rPr>
                <w:rFonts w:cs="Arial"/>
              </w:rPr>
              <w:t xml:space="preserve"> </w:t>
            </w:r>
            <w:r w:rsidRPr="00817CEB">
              <w:rPr>
                <w:rFonts w:cs="Arial"/>
              </w:rPr>
              <w:t>4.11</w:t>
            </w:r>
            <w:ins w:id="3050" w:author="gorgemj" w:date="2017-11-25T21:09:00Z">
              <w:r>
                <w:rPr>
                  <w:rFonts w:eastAsia="Calibri" w:cs="Arial"/>
                </w:rPr>
                <w:t xml:space="preserve"> and Requirement 7.</w:t>
              </w:r>
            </w:ins>
            <w:del w:id="3051" w:author="gorgemj" w:date="2017-11-25T21:09:00Z">
              <w:r w:rsidRPr="00817CEB" w:rsidDel="00145E06">
                <w:rPr>
                  <w:rFonts w:cs="Arial"/>
                </w:rPr>
                <w:delText>.</w:delText>
              </w:r>
            </w:del>
          </w:p>
          <w:p w:rsidR="00B61F44" w:rsidRPr="00E565BC" w:rsidRDefault="00B61F44">
            <w:pPr>
              <w:keepNext/>
              <w:keepLines/>
              <w:spacing w:before="60" w:after="60" w:line="280" w:lineRule="atLeast"/>
              <w:rPr>
                <w:rFonts w:cs="Arial"/>
                <w:b/>
              </w:rPr>
              <w:pPrChange w:id="3052" w:author="gorgemj" w:date="2017-11-25T21:09:00Z">
                <w:pPr>
                  <w:keepNext/>
                  <w:keepLines/>
                  <w:widowControl/>
                  <w:spacing w:before="60" w:after="60" w:line="280" w:lineRule="atLeast"/>
                </w:pPr>
              </w:pPrChange>
            </w:pPr>
            <w:del w:id="3053" w:author="gorgemj" w:date="2017-11-25T21:09:00Z">
              <w:r w:rsidRPr="00D609E7" w:rsidDel="00145E06">
                <w:rPr>
                  <w:rFonts w:eastAsia="Calibri" w:cs="Arial"/>
                </w:rPr>
                <w:delText>The total plant frequency (which includes internal events, internal fire, internal flood, and shutdown hazards) of severe release as predicted by PRA is 5.9E-8 events per reactor year</w:delText>
              </w:r>
              <w:r w:rsidRPr="00296641" w:rsidDel="00145E06">
                <w:rPr>
                  <w:rFonts w:cs="Arial"/>
                </w:rPr>
                <w:delText>, which is much lower than for conventional plants.</w:delText>
              </w:r>
            </w:del>
          </w:p>
        </w:tc>
      </w:tr>
      <w:tr w:rsidR="00B61F44" w:rsidRPr="00817CEB" w:rsidTr="00814E5E">
        <w:tblPrEx>
          <w:tblPrExChange w:id="3054" w:author="gorgemj" w:date="2017-11-30T12:36:00Z">
            <w:tblPrEx>
              <w:tblW w:w="13467" w:type="dxa"/>
            </w:tblPrEx>
          </w:tblPrExChange>
        </w:tblPrEx>
        <w:trPr>
          <w:cantSplit/>
          <w:ins w:id="3055" w:author="gorgemj" w:date="2017-11-23T09:32:00Z"/>
          <w:trPrChange w:id="3056" w:author="gorgemj" w:date="2017-11-30T12:36:00Z">
            <w:trPr>
              <w:gridBefore w:val="8"/>
              <w:gridAfter w:val="0"/>
              <w:cantSplit/>
            </w:trPr>
          </w:trPrChange>
        </w:trPr>
        <w:tc>
          <w:tcPr>
            <w:tcW w:w="947" w:type="dxa"/>
            <w:tcPrChange w:id="3057" w:author="gorgemj" w:date="2017-11-30T12:36:00Z">
              <w:tcPr>
                <w:tcW w:w="945" w:type="dxa"/>
                <w:gridSpan w:val="5"/>
              </w:tcPr>
            </w:tcPrChange>
          </w:tcPr>
          <w:p w:rsidR="00B61F44" w:rsidRPr="00FF7239" w:rsidRDefault="00B61F44" w:rsidP="00C56E63">
            <w:pPr>
              <w:keepNext/>
              <w:keepLines/>
              <w:autoSpaceDE w:val="0"/>
              <w:autoSpaceDN w:val="0"/>
              <w:adjustRightInd w:val="0"/>
              <w:spacing w:before="60" w:after="60" w:line="280" w:lineRule="atLeast"/>
              <w:jc w:val="center"/>
              <w:rPr>
                <w:ins w:id="3058" w:author="gorgemj" w:date="2017-11-23T09:32:00Z"/>
                <w:rFonts w:cs="Arial"/>
              </w:rPr>
            </w:pPr>
            <w:ins w:id="3059" w:author="gorgemj" w:date="2017-11-23T09:32:00Z">
              <w:r>
                <w:rPr>
                  <w:rFonts w:cs="Arial"/>
                </w:rPr>
                <w:t>4.13A</w:t>
              </w:r>
            </w:ins>
          </w:p>
        </w:tc>
        <w:tc>
          <w:tcPr>
            <w:tcW w:w="693" w:type="dxa"/>
            <w:tcPrChange w:id="3060" w:author="gorgemj" w:date="2017-11-30T12:36:00Z">
              <w:tcPr>
                <w:tcW w:w="747" w:type="dxa"/>
                <w:gridSpan w:val="3"/>
              </w:tcPr>
            </w:tcPrChange>
          </w:tcPr>
          <w:p w:rsidR="00B61F44" w:rsidRPr="00FF7239" w:rsidRDefault="00B61F44" w:rsidP="00C56E63">
            <w:pPr>
              <w:keepNext/>
              <w:keepLines/>
              <w:autoSpaceDE w:val="0"/>
              <w:autoSpaceDN w:val="0"/>
              <w:adjustRightInd w:val="0"/>
              <w:spacing w:before="60" w:after="60" w:line="280" w:lineRule="atLeast"/>
              <w:jc w:val="center"/>
              <w:rPr>
                <w:ins w:id="3061" w:author="gorgemj" w:date="2017-11-23T09:32:00Z"/>
                <w:rFonts w:cs="Arial"/>
                <w:bCs/>
              </w:rPr>
            </w:pPr>
            <w:ins w:id="3062" w:author="gorgemj" w:date="2017-11-23T09:32:00Z">
              <w:r>
                <w:rPr>
                  <w:rFonts w:cs="Arial"/>
                  <w:bCs/>
                </w:rPr>
                <w:t>1</w:t>
              </w:r>
            </w:ins>
          </w:p>
        </w:tc>
        <w:tc>
          <w:tcPr>
            <w:tcW w:w="5038" w:type="dxa"/>
            <w:gridSpan w:val="2"/>
            <w:tcPrChange w:id="3063" w:author="gorgemj" w:date="2017-11-30T12:36:00Z">
              <w:tcPr>
                <w:tcW w:w="5538" w:type="dxa"/>
                <w:gridSpan w:val="4"/>
              </w:tcPr>
            </w:tcPrChange>
          </w:tcPr>
          <w:p w:rsidR="00B61F44" w:rsidRPr="00817CEB" w:rsidRDefault="00B61F44" w:rsidP="00FF7239">
            <w:pPr>
              <w:keepNext/>
              <w:keepLines/>
              <w:autoSpaceDE w:val="0"/>
              <w:autoSpaceDN w:val="0"/>
              <w:adjustRightInd w:val="0"/>
              <w:spacing w:before="60" w:after="60" w:line="280" w:lineRule="atLeast"/>
              <w:rPr>
                <w:ins w:id="3064" w:author="gorgemj" w:date="2017-11-23T09:32:00Z"/>
                <w:rFonts w:eastAsia="Calibri" w:cs="Arial"/>
              </w:rPr>
            </w:pPr>
            <w:ins w:id="3065" w:author="gorgemj" w:date="2017-11-23T09:32:00Z">
              <w:r w:rsidRPr="00FF7239">
                <w:rPr>
                  <w:rFonts w:eastAsia="Calibri" w:cs="Arial"/>
                </w:rPr>
                <w:t xml:space="preserve">The levels of </w:t>
              </w:r>
              <w:proofErr w:type="spellStart"/>
              <w:r w:rsidRPr="00FF7239">
                <w:rPr>
                  <w:rFonts w:eastAsia="Calibri" w:cs="Arial"/>
                </w:rPr>
                <w:t>defence</w:t>
              </w:r>
              <w:proofErr w:type="spellEnd"/>
              <w:r w:rsidRPr="00FF7239">
                <w:rPr>
                  <w:rFonts w:eastAsia="Calibri" w:cs="Arial"/>
                </w:rPr>
                <w:t xml:space="preserve"> in depth shall be independent as far as practicable</w:t>
              </w:r>
              <w:r>
                <w:rPr>
                  <w:rFonts w:eastAsia="Calibri" w:cs="Arial"/>
                </w:rPr>
                <w:t xml:space="preserve"> </w:t>
              </w:r>
              <w:r w:rsidRPr="00FF7239">
                <w:rPr>
                  <w:rFonts w:eastAsia="Calibri" w:cs="Arial"/>
                </w:rPr>
                <w:t>to avoid the failure of one level reducing the effectiveness of other levels. In</w:t>
              </w:r>
              <w:r>
                <w:rPr>
                  <w:rFonts w:eastAsia="Calibri" w:cs="Arial"/>
                </w:rPr>
                <w:t xml:space="preserve"> </w:t>
              </w:r>
              <w:r w:rsidRPr="00FF7239">
                <w:rPr>
                  <w:rFonts w:eastAsia="Calibri" w:cs="Arial"/>
                </w:rPr>
                <w:t>particular, safety features for design extension conditions (especially features for</w:t>
              </w:r>
              <w:r>
                <w:rPr>
                  <w:rFonts w:eastAsia="Calibri" w:cs="Arial"/>
                </w:rPr>
                <w:t xml:space="preserve"> </w:t>
              </w:r>
              <w:r w:rsidRPr="00FF7239">
                <w:rPr>
                  <w:rFonts w:eastAsia="Calibri" w:cs="Arial"/>
                </w:rPr>
                <w:t>mitigating the consequences of accidents involving the melting of fuel) shall as</w:t>
              </w:r>
              <w:r>
                <w:rPr>
                  <w:rFonts w:eastAsia="Calibri" w:cs="Arial"/>
                </w:rPr>
                <w:t xml:space="preserve"> </w:t>
              </w:r>
              <w:r w:rsidRPr="00FF7239">
                <w:rPr>
                  <w:rFonts w:eastAsia="Calibri" w:cs="Arial"/>
                </w:rPr>
                <w:t>far as is practicable be independent of safety systems.</w:t>
              </w:r>
            </w:ins>
          </w:p>
        </w:tc>
        <w:tc>
          <w:tcPr>
            <w:tcW w:w="6912" w:type="dxa"/>
            <w:gridSpan w:val="3"/>
            <w:tcPrChange w:id="3066" w:author="gorgemj" w:date="2017-11-30T12:36:00Z">
              <w:tcPr>
                <w:tcW w:w="6237" w:type="dxa"/>
                <w:gridSpan w:val="9"/>
              </w:tcPr>
            </w:tcPrChange>
          </w:tcPr>
          <w:p w:rsidR="00B61F44" w:rsidRPr="00817CEB" w:rsidRDefault="00B61F44" w:rsidP="00C56E63">
            <w:pPr>
              <w:keepNext/>
              <w:keepLines/>
              <w:spacing w:before="60" w:after="60" w:line="280" w:lineRule="atLeast"/>
              <w:rPr>
                <w:ins w:id="3067" w:author="gorgemj" w:date="2017-11-23T09:32:00Z"/>
                <w:rFonts w:cs="Arial"/>
              </w:rPr>
            </w:pPr>
            <w:ins w:id="3068" w:author="gorgemj" w:date="2017-11-25T21:11:00Z">
              <w:r w:rsidRPr="00817CEB">
                <w:rPr>
                  <w:rFonts w:cs="Arial"/>
                </w:rPr>
                <w:t xml:space="preserve">Refer to response for </w:t>
              </w:r>
            </w:ins>
            <w:ins w:id="3069" w:author="gorgemj" w:date="2017-11-26T20:45:00Z">
              <w:r>
                <w:rPr>
                  <w:rFonts w:eastAsia="Calibri" w:cs="Arial"/>
                </w:rPr>
                <w:t>Paragraph</w:t>
              </w:r>
            </w:ins>
            <w:ins w:id="3070" w:author="gorgemj" w:date="2017-11-25T21:11:00Z">
              <w:r>
                <w:rPr>
                  <w:rFonts w:cs="Arial"/>
                </w:rPr>
                <w:t xml:space="preserve"> </w:t>
              </w:r>
              <w:r w:rsidRPr="00817CEB">
                <w:rPr>
                  <w:rFonts w:cs="Arial"/>
                </w:rPr>
                <w:t>4.11</w:t>
              </w:r>
              <w:r>
                <w:rPr>
                  <w:rFonts w:eastAsia="Calibri" w:cs="Arial"/>
                </w:rPr>
                <w:t xml:space="preserve"> and Requirement 7. See also </w:t>
              </w:r>
              <w:r>
                <w:rPr>
                  <w:rFonts w:cs="Arial"/>
                </w:rPr>
                <w:t xml:space="preserve">EPS-GW-GL-701, </w:t>
              </w:r>
              <w:r w:rsidRPr="00E565BC">
                <w:rPr>
                  <w:rFonts w:cs="Arial"/>
                  <w:b/>
                </w:rPr>
                <w:t xml:space="preserve">AP1000 </w:t>
              </w:r>
              <w:r w:rsidRPr="00E565BC">
                <w:rPr>
                  <w:rFonts w:cs="Arial"/>
                </w:rPr>
                <w:t xml:space="preserve">Evaluation of Western European Nuclear Regulators’ Association </w:t>
              </w:r>
              <w:r>
                <w:rPr>
                  <w:rFonts w:cs="Arial"/>
                </w:rPr>
                <w:t xml:space="preserve">(WENRA) </w:t>
              </w:r>
              <w:r w:rsidRPr="00E565BC">
                <w:rPr>
                  <w:rFonts w:cs="Arial"/>
                </w:rPr>
                <w:t>Safety Objectives for New Power Reactors</w:t>
              </w:r>
              <w:r>
                <w:rPr>
                  <w:rFonts w:cs="Arial"/>
                </w:rPr>
                <w:t xml:space="preserve"> [17] regarding compliance of the </w:t>
              </w:r>
              <w:r w:rsidRPr="00E565BC">
                <w:rPr>
                  <w:rFonts w:cs="Arial"/>
                  <w:b/>
                </w:rPr>
                <w:t xml:space="preserve">AP1000 </w:t>
              </w:r>
              <w:r w:rsidRPr="005524AC">
                <w:rPr>
                  <w:rFonts w:cs="Arial"/>
                </w:rPr>
                <w:t xml:space="preserve">plant </w:t>
              </w:r>
              <w:r>
                <w:rPr>
                  <w:rFonts w:cs="Arial"/>
                </w:rPr>
                <w:t xml:space="preserve">design to WENRA Safety Objective </w:t>
              </w:r>
              <w:r w:rsidRPr="00A1646E">
                <w:rPr>
                  <w:rFonts w:cs="Arial"/>
                </w:rPr>
                <w:t xml:space="preserve">O4 </w:t>
              </w:r>
              <w:r>
                <w:rPr>
                  <w:rFonts w:cs="Arial"/>
                </w:rPr>
                <w:t>(</w:t>
              </w:r>
              <w:r w:rsidRPr="00A1646E">
                <w:rPr>
                  <w:rFonts w:cs="Arial"/>
                </w:rPr>
                <w:t xml:space="preserve">Independence between all levels of </w:t>
              </w:r>
              <w:proofErr w:type="spellStart"/>
              <w:r w:rsidRPr="00A1646E">
                <w:rPr>
                  <w:rFonts w:cs="Arial"/>
                </w:rPr>
                <w:t>Defence</w:t>
              </w:r>
              <w:proofErr w:type="spellEnd"/>
              <w:r w:rsidRPr="00A1646E">
                <w:rPr>
                  <w:rFonts w:cs="Arial"/>
                </w:rPr>
                <w:t>-in-Depth</w:t>
              </w:r>
              <w:r>
                <w:rPr>
                  <w:rFonts w:cs="Arial"/>
                </w:rPr>
                <w:t>).</w:t>
              </w:r>
            </w:ins>
          </w:p>
        </w:tc>
      </w:tr>
      <w:tr w:rsidR="00B61F44" w:rsidRPr="00817CEB" w:rsidDel="00012592" w:rsidTr="00814E5E">
        <w:trPr>
          <w:cantSplit/>
          <w:del w:id="3071" w:author="gorgemj" w:date="2017-11-25T21:11:00Z"/>
          <w:trPrChange w:id="3072" w:author="gorgemj" w:date="2017-11-30T12:36:00Z">
            <w:trPr>
              <w:gridBefore w:val="6"/>
              <w:gridAfter w:val="0"/>
              <w:cantSplit/>
            </w:trPr>
          </w:trPrChange>
        </w:trPr>
        <w:tc>
          <w:tcPr>
            <w:tcW w:w="947" w:type="dxa"/>
            <w:tcPrChange w:id="3073" w:author="gorgemj" w:date="2017-11-30T12:36:00Z">
              <w:tcPr>
                <w:tcW w:w="945" w:type="dxa"/>
                <w:gridSpan w:val="6"/>
              </w:tcPr>
            </w:tcPrChange>
          </w:tcPr>
          <w:p w:rsidR="00B61F44" w:rsidDel="00012592" w:rsidRDefault="00B61F44" w:rsidP="00C56E63">
            <w:pPr>
              <w:keepNext/>
              <w:keepLines/>
              <w:autoSpaceDE w:val="0"/>
              <w:autoSpaceDN w:val="0"/>
              <w:adjustRightInd w:val="0"/>
              <w:spacing w:before="60" w:after="60" w:line="280" w:lineRule="atLeast"/>
              <w:jc w:val="center"/>
              <w:rPr>
                <w:del w:id="3074" w:author="gorgemj" w:date="2017-11-25T21:11:00Z"/>
                <w:rFonts w:cs="Arial"/>
                <w:b/>
              </w:rPr>
            </w:pPr>
          </w:p>
        </w:tc>
        <w:tc>
          <w:tcPr>
            <w:tcW w:w="693" w:type="dxa"/>
            <w:tcPrChange w:id="3075" w:author="gorgemj" w:date="2017-11-30T12:36:00Z">
              <w:tcPr>
                <w:tcW w:w="747" w:type="dxa"/>
                <w:gridSpan w:val="3"/>
              </w:tcPr>
            </w:tcPrChange>
          </w:tcPr>
          <w:p w:rsidR="00B61F44" w:rsidDel="00012592" w:rsidRDefault="00B61F44" w:rsidP="00C56E63">
            <w:pPr>
              <w:keepNext/>
              <w:keepLines/>
              <w:autoSpaceDE w:val="0"/>
              <w:autoSpaceDN w:val="0"/>
              <w:adjustRightInd w:val="0"/>
              <w:spacing w:before="60" w:after="60" w:line="280" w:lineRule="atLeast"/>
              <w:jc w:val="center"/>
              <w:rPr>
                <w:del w:id="3076" w:author="gorgemj" w:date="2017-11-25T21:11:00Z"/>
                <w:rFonts w:cs="Arial"/>
                <w:b/>
                <w:bCs/>
              </w:rPr>
            </w:pPr>
          </w:p>
        </w:tc>
        <w:tc>
          <w:tcPr>
            <w:tcW w:w="5038" w:type="dxa"/>
            <w:gridSpan w:val="2"/>
            <w:tcPrChange w:id="3077" w:author="gorgemj" w:date="2017-11-30T12:36:00Z">
              <w:tcPr>
                <w:tcW w:w="6768" w:type="dxa"/>
                <w:gridSpan w:val="7"/>
              </w:tcPr>
            </w:tcPrChange>
          </w:tcPr>
          <w:p w:rsidR="00B61F44" w:rsidDel="00012592" w:rsidRDefault="00B61F44" w:rsidP="00A0722F">
            <w:pPr>
              <w:keepNext/>
              <w:keepLines/>
              <w:autoSpaceDE w:val="0"/>
              <w:autoSpaceDN w:val="0"/>
              <w:adjustRightInd w:val="0"/>
              <w:spacing w:before="60" w:after="60" w:line="280" w:lineRule="atLeast"/>
              <w:rPr>
                <w:del w:id="3078" w:author="gorgemj" w:date="2017-11-25T21:11:00Z"/>
                <w:rFonts w:cs="Arial"/>
                <w:b/>
                <w:color w:val="000000"/>
                <w:sz w:val="24"/>
                <w:szCs w:val="24"/>
              </w:rPr>
            </w:pPr>
            <w:del w:id="3079" w:author="gorgemj" w:date="2017-11-25T21:11:00Z">
              <w:r w:rsidDel="00012592">
                <w:rPr>
                  <w:rFonts w:eastAsia="Calibri" w:cs="Arial"/>
                  <w:b/>
                  <w:bCs/>
                </w:rPr>
                <w:delText xml:space="preserve">Requirement 8: </w:delText>
              </w:r>
              <w:r w:rsidRPr="00817CEB" w:rsidDel="00012592">
                <w:rPr>
                  <w:rFonts w:eastAsia="Calibri" w:cs="Arial"/>
                  <w:b/>
                  <w:bCs/>
                </w:rPr>
                <w:delText>Interfaces of safety with security and safeguards</w:delText>
              </w:r>
            </w:del>
          </w:p>
        </w:tc>
        <w:tc>
          <w:tcPr>
            <w:tcW w:w="6912" w:type="dxa"/>
            <w:gridSpan w:val="3"/>
            <w:tcPrChange w:id="3080" w:author="gorgemj" w:date="2017-11-30T12:36:00Z">
              <w:tcPr>
                <w:tcW w:w="5130" w:type="dxa"/>
                <w:gridSpan w:val="8"/>
              </w:tcPr>
            </w:tcPrChange>
          </w:tcPr>
          <w:p w:rsidR="00B61F44" w:rsidDel="00012592" w:rsidRDefault="00B61F44" w:rsidP="00C56E63">
            <w:pPr>
              <w:keepNext/>
              <w:keepLines/>
              <w:spacing w:before="60" w:after="60" w:line="280" w:lineRule="atLeast"/>
              <w:rPr>
                <w:del w:id="3081" w:author="gorgemj" w:date="2017-11-25T21:11:00Z"/>
                <w:rFonts w:cs="Arial"/>
                <w:b/>
              </w:rPr>
            </w:pPr>
          </w:p>
        </w:tc>
      </w:tr>
      <w:tr w:rsidR="00B61F44" w:rsidRPr="00817CEB" w:rsidTr="00814E5E">
        <w:trPr>
          <w:cantSplit/>
          <w:trPrChange w:id="3082" w:author="gorgemj" w:date="2017-11-30T12:36:00Z">
            <w:trPr>
              <w:gridBefore w:val="6"/>
              <w:gridAfter w:val="0"/>
              <w:cantSplit/>
            </w:trPr>
          </w:trPrChange>
        </w:trPr>
        <w:tc>
          <w:tcPr>
            <w:tcW w:w="947" w:type="dxa"/>
            <w:tcPrChange w:id="3083" w:author="gorgemj" w:date="2017-11-30T12:36:00Z">
              <w:tcPr>
                <w:tcW w:w="945" w:type="dxa"/>
                <w:gridSpan w:val="6"/>
              </w:tcPr>
            </w:tcPrChange>
          </w:tcPr>
          <w:p w:rsidR="00B61F44" w:rsidRDefault="00B61F44" w:rsidP="00542606">
            <w:pPr>
              <w:autoSpaceDE w:val="0"/>
              <w:autoSpaceDN w:val="0"/>
              <w:adjustRightInd w:val="0"/>
              <w:spacing w:before="60" w:after="60" w:line="280" w:lineRule="atLeast"/>
              <w:jc w:val="center"/>
              <w:rPr>
                <w:rFonts w:cs="Arial"/>
                <w:b/>
              </w:rPr>
            </w:pPr>
          </w:p>
        </w:tc>
        <w:tc>
          <w:tcPr>
            <w:tcW w:w="693" w:type="dxa"/>
            <w:tcPrChange w:id="3084" w:author="gorgemj" w:date="2017-11-30T12:36:00Z">
              <w:tcPr>
                <w:tcW w:w="747" w:type="dxa"/>
                <w:gridSpan w:val="3"/>
              </w:tcPr>
            </w:tcPrChange>
          </w:tcPr>
          <w:p w:rsidR="00B61F44" w:rsidRDefault="00B61F44" w:rsidP="00542606">
            <w:pPr>
              <w:autoSpaceDE w:val="0"/>
              <w:autoSpaceDN w:val="0"/>
              <w:adjustRightInd w:val="0"/>
              <w:spacing w:before="60" w:after="60" w:line="280" w:lineRule="atLeast"/>
              <w:jc w:val="center"/>
              <w:rPr>
                <w:rFonts w:cs="Arial"/>
                <w:b/>
                <w:bCs/>
              </w:rPr>
            </w:pPr>
          </w:p>
        </w:tc>
        <w:tc>
          <w:tcPr>
            <w:tcW w:w="5038" w:type="dxa"/>
            <w:gridSpan w:val="2"/>
            <w:tcPrChange w:id="3085" w:author="gorgemj" w:date="2017-11-30T12:36:00Z">
              <w:tcPr>
                <w:tcW w:w="6768" w:type="dxa"/>
                <w:gridSpan w:val="7"/>
              </w:tcPr>
            </w:tcPrChange>
          </w:tcPr>
          <w:p w:rsidR="00B61F44" w:rsidRDefault="00B61F44" w:rsidP="00542606">
            <w:pPr>
              <w:autoSpaceDE w:val="0"/>
              <w:autoSpaceDN w:val="0"/>
              <w:adjustRightInd w:val="0"/>
              <w:spacing w:before="60" w:after="60" w:line="280" w:lineRule="atLeast"/>
              <w:rPr>
                <w:ins w:id="3086" w:author="gorgemj" w:date="2017-11-25T21:11:00Z"/>
                <w:rFonts w:eastAsia="Calibri" w:cs="Arial"/>
                <w:b/>
                <w:bCs/>
              </w:rPr>
            </w:pPr>
            <w:ins w:id="3087" w:author="gorgemj" w:date="2017-11-25T21:11:00Z">
              <w:r>
                <w:rPr>
                  <w:rFonts w:eastAsia="Calibri" w:cs="Arial"/>
                  <w:b/>
                  <w:bCs/>
                </w:rPr>
                <w:t xml:space="preserve">Requirement 8: </w:t>
              </w:r>
              <w:r w:rsidRPr="00817CEB">
                <w:rPr>
                  <w:rFonts w:eastAsia="Calibri" w:cs="Arial"/>
                  <w:b/>
                  <w:bCs/>
                </w:rPr>
                <w:t xml:space="preserve">Interfaces of safety with security and safeguards </w:t>
              </w:r>
            </w:ins>
          </w:p>
          <w:p w:rsidR="00B61F44" w:rsidRPr="00817CEB" w:rsidRDefault="00B61F44" w:rsidP="00542606">
            <w:pPr>
              <w:autoSpaceDE w:val="0"/>
              <w:autoSpaceDN w:val="0"/>
              <w:adjustRightInd w:val="0"/>
              <w:spacing w:before="60" w:after="60" w:line="280" w:lineRule="atLeast"/>
              <w:rPr>
                <w:rFonts w:eastAsia="Calibri" w:cs="Arial"/>
                <w:b/>
                <w:bCs/>
              </w:rPr>
            </w:pPr>
            <w:r w:rsidRPr="00817CEB">
              <w:rPr>
                <w:rFonts w:eastAsia="Calibri" w:cs="Arial"/>
                <w:b/>
                <w:bCs/>
              </w:rPr>
              <w:t>Safety measures, nuclear security measures and arrangements for the State system of accounting for, and control of, nuclear material for a nuclear power plant shall be designed and implemented in an integrated manner so that they do not compromise one another.</w:t>
            </w:r>
          </w:p>
        </w:tc>
        <w:tc>
          <w:tcPr>
            <w:tcW w:w="6912" w:type="dxa"/>
            <w:gridSpan w:val="3"/>
            <w:tcPrChange w:id="3088" w:author="gorgemj" w:date="2017-11-30T12:36:00Z">
              <w:tcPr>
                <w:tcW w:w="5130" w:type="dxa"/>
                <w:gridSpan w:val="8"/>
              </w:tcPr>
            </w:tcPrChange>
          </w:tcPr>
          <w:p w:rsidR="00B61F44" w:rsidRDefault="00B61F44" w:rsidP="002814DD">
            <w:pPr>
              <w:spacing w:before="60" w:after="60" w:line="280" w:lineRule="atLeast"/>
              <w:rPr>
                <w:rFonts w:cs="Arial"/>
                <w:b/>
              </w:rPr>
            </w:pPr>
            <w:r w:rsidRPr="00817CEB">
              <w:rPr>
                <w:rFonts w:cs="Arial"/>
              </w:rPr>
              <w:t xml:space="preserve">The </w:t>
            </w:r>
            <w:r w:rsidRPr="00817CEB">
              <w:rPr>
                <w:rFonts w:cs="Arial"/>
                <w:b/>
              </w:rPr>
              <w:t>AP1000</w:t>
            </w:r>
            <w:r w:rsidRPr="00817CEB">
              <w:rPr>
                <w:rFonts w:cs="Arial"/>
              </w:rPr>
              <w:t xml:space="preserve"> </w:t>
            </w:r>
            <w:r>
              <w:rPr>
                <w:rFonts w:cs="Arial"/>
              </w:rPr>
              <w:t>p</w:t>
            </w:r>
            <w:r w:rsidRPr="00817CEB">
              <w:rPr>
                <w:rFonts w:cs="Arial"/>
              </w:rPr>
              <w:t>lant safety and security measures have been developed in an integrated manner with active participation by utility organizations with plant operating experience.</w:t>
            </w:r>
          </w:p>
        </w:tc>
      </w:tr>
      <w:tr w:rsidR="00B61F44" w:rsidRPr="00817CEB" w:rsidDel="00012592" w:rsidTr="00814E5E">
        <w:trPr>
          <w:cantSplit/>
          <w:del w:id="3089" w:author="gorgemj" w:date="2017-11-25T21:11:00Z"/>
          <w:trPrChange w:id="3090" w:author="gorgemj" w:date="2017-11-30T12:36:00Z">
            <w:trPr>
              <w:gridBefore w:val="6"/>
              <w:gridAfter w:val="0"/>
              <w:cantSplit/>
            </w:trPr>
          </w:trPrChange>
        </w:trPr>
        <w:tc>
          <w:tcPr>
            <w:tcW w:w="947" w:type="dxa"/>
            <w:tcPrChange w:id="3091" w:author="gorgemj" w:date="2017-11-30T12:36:00Z">
              <w:tcPr>
                <w:tcW w:w="945" w:type="dxa"/>
                <w:gridSpan w:val="6"/>
              </w:tcPr>
            </w:tcPrChange>
          </w:tcPr>
          <w:p w:rsidR="00B61F44" w:rsidDel="00012592" w:rsidRDefault="00B61F44" w:rsidP="00C56E63">
            <w:pPr>
              <w:keepNext/>
              <w:keepLines/>
              <w:autoSpaceDE w:val="0"/>
              <w:autoSpaceDN w:val="0"/>
              <w:adjustRightInd w:val="0"/>
              <w:spacing w:before="60" w:after="60" w:line="280" w:lineRule="atLeast"/>
              <w:jc w:val="center"/>
              <w:rPr>
                <w:del w:id="3092" w:author="gorgemj" w:date="2017-11-25T21:11:00Z"/>
                <w:rFonts w:cs="Arial"/>
                <w:b/>
              </w:rPr>
            </w:pPr>
          </w:p>
        </w:tc>
        <w:tc>
          <w:tcPr>
            <w:tcW w:w="693" w:type="dxa"/>
            <w:tcPrChange w:id="3093" w:author="gorgemj" w:date="2017-11-30T12:36:00Z">
              <w:tcPr>
                <w:tcW w:w="747" w:type="dxa"/>
                <w:gridSpan w:val="3"/>
              </w:tcPr>
            </w:tcPrChange>
          </w:tcPr>
          <w:p w:rsidR="00B61F44" w:rsidDel="00012592" w:rsidRDefault="00B61F44" w:rsidP="00C56E63">
            <w:pPr>
              <w:keepNext/>
              <w:keepLines/>
              <w:autoSpaceDE w:val="0"/>
              <w:autoSpaceDN w:val="0"/>
              <w:adjustRightInd w:val="0"/>
              <w:spacing w:before="60" w:after="60" w:line="280" w:lineRule="atLeast"/>
              <w:jc w:val="center"/>
              <w:rPr>
                <w:del w:id="3094" w:author="gorgemj" w:date="2017-11-25T21:11:00Z"/>
                <w:rFonts w:cs="Arial"/>
                <w:b/>
                <w:bCs/>
              </w:rPr>
            </w:pPr>
          </w:p>
        </w:tc>
        <w:tc>
          <w:tcPr>
            <w:tcW w:w="5038" w:type="dxa"/>
            <w:gridSpan w:val="2"/>
            <w:tcPrChange w:id="3095" w:author="gorgemj" w:date="2017-11-30T12:36:00Z">
              <w:tcPr>
                <w:tcW w:w="6768" w:type="dxa"/>
                <w:gridSpan w:val="7"/>
              </w:tcPr>
            </w:tcPrChange>
          </w:tcPr>
          <w:p w:rsidR="00B61F44" w:rsidDel="00012592" w:rsidRDefault="00B61F44" w:rsidP="00C56E63">
            <w:pPr>
              <w:keepNext/>
              <w:keepLines/>
              <w:autoSpaceDE w:val="0"/>
              <w:autoSpaceDN w:val="0"/>
              <w:adjustRightInd w:val="0"/>
              <w:spacing w:before="60" w:after="60" w:line="280" w:lineRule="atLeast"/>
              <w:rPr>
                <w:del w:id="3096" w:author="gorgemj" w:date="2017-11-25T21:11:00Z"/>
                <w:rFonts w:cs="Arial"/>
                <w:b/>
                <w:color w:val="000000"/>
                <w:sz w:val="24"/>
                <w:szCs w:val="24"/>
              </w:rPr>
            </w:pPr>
            <w:del w:id="3097" w:author="gorgemj" w:date="2017-11-25T21:11:00Z">
              <w:r w:rsidRPr="00817CEB" w:rsidDel="00012592">
                <w:rPr>
                  <w:rFonts w:eastAsia="Calibri" w:cs="Arial"/>
                  <w:b/>
                  <w:bCs/>
                </w:rPr>
                <w:delText>Requirement 9: Proven engineering practices</w:delText>
              </w:r>
            </w:del>
          </w:p>
        </w:tc>
        <w:tc>
          <w:tcPr>
            <w:tcW w:w="6912" w:type="dxa"/>
            <w:gridSpan w:val="3"/>
            <w:tcPrChange w:id="3098" w:author="gorgemj" w:date="2017-11-30T12:36:00Z">
              <w:tcPr>
                <w:tcW w:w="5130" w:type="dxa"/>
                <w:gridSpan w:val="8"/>
              </w:tcPr>
            </w:tcPrChange>
          </w:tcPr>
          <w:p w:rsidR="00B61F44" w:rsidDel="00012592" w:rsidRDefault="00B61F44" w:rsidP="00C56E63">
            <w:pPr>
              <w:keepNext/>
              <w:keepLines/>
              <w:spacing w:before="60" w:after="60" w:line="280" w:lineRule="atLeast"/>
              <w:rPr>
                <w:del w:id="3099" w:author="gorgemj" w:date="2017-11-25T21:11:00Z"/>
                <w:rFonts w:cs="Arial"/>
                <w:b/>
              </w:rPr>
            </w:pPr>
          </w:p>
        </w:tc>
      </w:tr>
      <w:tr w:rsidR="00B61F44" w:rsidRPr="00817CEB" w:rsidTr="00814E5E">
        <w:trPr>
          <w:cantSplit/>
          <w:trPrChange w:id="3100" w:author="gorgemj" w:date="2017-11-30T12:36:00Z">
            <w:trPr>
              <w:gridBefore w:val="6"/>
              <w:gridAfter w:val="0"/>
              <w:cantSplit/>
            </w:trPr>
          </w:trPrChange>
        </w:trPr>
        <w:tc>
          <w:tcPr>
            <w:tcW w:w="947" w:type="dxa"/>
            <w:tcPrChange w:id="3101" w:author="gorgemj" w:date="2017-11-30T12:36:00Z">
              <w:tcPr>
                <w:tcW w:w="945" w:type="dxa"/>
                <w:gridSpan w:val="6"/>
              </w:tcPr>
            </w:tcPrChange>
          </w:tcPr>
          <w:p w:rsidR="00B61F44" w:rsidRDefault="00B61F44" w:rsidP="00542606">
            <w:pPr>
              <w:autoSpaceDE w:val="0"/>
              <w:autoSpaceDN w:val="0"/>
              <w:adjustRightInd w:val="0"/>
              <w:spacing w:before="60" w:after="60" w:line="280" w:lineRule="atLeast"/>
              <w:jc w:val="center"/>
              <w:rPr>
                <w:rFonts w:cs="Arial"/>
                <w:b/>
              </w:rPr>
            </w:pPr>
          </w:p>
        </w:tc>
        <w:tc>
          <w:tcPr>
            <w:tcW w:w="693" w:type="dxa"/>
            <w:tcPrChange w:id="3102" w:author="gorgemj" w:date="2017-11-30T12:36:00Z">
              <w:tcPr>
                <w:tcW w:w="747" w:type="dxa"/>
                <w:gridSpan w:val="3"/>
              </w:tcPr>
            </w:tcPrChange>
          </w:tcPr>
          <w:p w:rsidR="00B61F44" w:rsidRDefault="00B61F44" w:rsidP="00542606">
            <w:pPr>
              <w:autoSpaceDE w:val="0"/>
              <w:autoSpaceDN w:val="0"/>
              <w:adjustRightInd w:val="0"/>
              <w:spacing w:before="60" w:after="60" w:line="280" w:lineRule="atLeast"/>
              <w:jc w:val="center"/>
              <w:rPr>
                <w:rFonts w:cs="Arial"/>
                <w:b/>
                <w:bCs/>
              </w:rPr>
            </w:pPr>
          </w:p>
        </w:tc>
        <w:tc>
          <w:tcPr>
            <w:tcW w:w="5038" w:type="dxa"/>
            <w:gridSpan w:val="2"/>
            <w:tcPrChange w:id="3103" w:author="gorgemj" w:date="2017-11-30T12:36:00Z">
              <w:tcPr>
                <w:tcW w:w="6768" w:type="dxa"/>
                <w:gridSpan w:val="7"/>
              </w:tcPr>
            </w:tcPrChange>
          </w:tcPr>
          <w:p w:rsidR="00B61F44" w:rsidRDefault="00B61F44" w:rsidP="00542606">
            <w:pPr>
              <w:autoSpaceDE w:val="0"/>
              <w:autoSpaceDN w:val="0"/>
              <w:adjustRightInd w:val="0"/>
              <w:spacing w:before="60" w:after="60" w:line="280" w:lineRule="atLeast"/>
              <w:rPr>
                <w:ins w:id="3104" w:author="gorgemj" w:date="2017-11-25T21:11:00Z"/>
                <w:rFonts w:eastAsia="Calibri" w:cs="Arial"/>
                <w:b/>
                <w:bCs/>
              </w:rPr>
            </w:pPr>
            <w:ins w:id="3105" w:author="gorgemj" w:date="2017-11-25T21:11:00Z">
              <w:r w:rsidRPr="00817CEB">
                <w:rPr>
                  <w:rFonts w:eastAsia="Calibri" w:cs="Arial"/>
                  <w:b/>
                  <w:bCs/>
                </w:rPr>
                <w:t xml:space="preserve">Requirement 9: Proven engineering practices </w:t>
              </w:r>
            </w:ins>
          </w:p>
          <w:p w:rsidR="00B61F44" w:rsidRPr="00817CEB" w:rsidRDefault="00B61F44" w:rsidP="00542606">
            <w:pPr>
              <w:autoSpaceDE w:val="0"/>
              <w:autoSpaceDN w:val="0"/>
              <w:adjustRightInd w:val="0"/>
              <w:spacing w:before="60" w:after="60" w:line="280" w:lineRule="atLeast"/>
              <w:rPr>
                <w:rFonts w:eastAsia="Calibri" w:cs="Arial"/>
                <w:b/>
                <w:bCs/>
              </w:rPr>
            </w:pPr>
            <w:r w:rsidRPr="00817CEB">
              <w:rPr>
                <w:rFonts w:eastAsia="Calibri" w:cs="Arial"/>
                <w:b/>
                <w:bCs/>
              </w:rPr>
              <w:t>Items important to safety for a nuclear power plant shall be designed in accordance with the relevant national and international codes and standards.</w:t>
            </w:r>
          </w:p>
        </w:tc>
        <w:tc>
          <w:tcPr>
            <w:tcW w:w="6912" w:type="dxa"/>
            <w:gridSpan w:val="3"/>
            <w:tcPrChange w:id="3106" w:author="gorgemj" w:date="2017-11-30T12:36:00Z">
              <w:tcPr>
                <w:tcW w:w="5130" w:type="dxa"/>
                <w:gridSpan w:val="8"/>
              </w:tcPr>
            </w:tcPrChange>
          </w:tcPr>
          <w:p w:rsidR="00B61F44" w:rsidDel="00012592" w:rsidRDefault="00B61F44">
            <w:pPr>
              <w:autoSpaceDE w:val="0"/>
              <w:autoSpaceDN w:val="0"/>
              <w:adjustRightInd w:val="0"/>
              <w:spacing w:before="60" w:after="60" w:line="280" w:lineRule="atLeast"/>
              <w:rPr>
                <w:del w:id="3107" w:author="gorgemj" w:date="2017-11-25T21:12:00Z"/>
                <w:rFonts w:cs="Arial"/>
              </w:rPr>
              <w:pPrChange w:id="3108" w:author="gorgemj" w:date="2017-11-25T21:17:00Z">
                <w:pPr>
                  <w:keepNext/>
                  <w:spacing w:before="60" w:after="60" w:line="280" w:lineRule="atLeast"/>
                </w:pPr>
              </w:pPrChange>
            </w:pPr>
            <w:del w:id="3109" w:author="gorgemj" w:date="2017-11-25T21:12:00Z">
              <w:r w:rsidRPr="00817CEB" w:rsidDel="00012592">
                <w:rPr>
                  <w:rFonts w:cs="Arial"/>
                </w:rPr>
                <w:delText xml:space="preserve">The conformance of the </w:delText>
              </w:r>
              <w:r w:rsidRPr="00817CEB" w:rsidDel="00012592">
                <w:rPr>
                  <w:rFonts w:cs="Arial"/>
                  <w:b/>
                </w:rPr>
                <w:delText>AP1000</w:delText>
              </w:r>
              <w:r w:rsidRPr="00817CEB" w:rsidDel="00012592">
                <w:rPr>
                  <w:rFonts w:cs="Arial"/>
                </w:rPr>
                <w:delText xml:space="preserve"> </w:delText>
              </w:r>
              <w:r w:rsidDel="00012592">
                <w:rPr>
                  <w:rFonts w:cs="Arial"/>
                </w:rPr>
                <w:delText xml:space="preserve">plant </w:delText>
              </w:r>
            </w:del>
            <w:del w:id="3110" w:author="gorgemj" w:date="2017-11-24T18:05:00Z">
              <w:r w:rsidDel="00BB7304">
                <w:rPr>
                  <w:rFonts w:cs="Arial"/>
                </w:rPr>
                <w:delText>s</w:delText>
              </w:r>
              <w:r w:rsidRPr="00817CEB" w:rsidDel="00BB7304">
                <w:rPr>
                  <w:rFonts w:cs="Arial"/>
                </w:rPr>
                <w:delText xml:space="preserve">ystems, </w:delText>
              </w:r>
              <w:r w:rsidDel="00BB7304">
                <w:rPr>
                  <w:rFonts w:cs="Arial"/>
                </w:rPr>
                <w:delText>s</w:delText>
              </w:r>
              <w:r w:rsidRPr="00817CEB" w:rsidDel="00BB7304">
                <w:rPr>
                  <w:rFonts w:cs="Arial"/>
                </w:rPr>
                <w:delText xml:space="preserve">tructures, and </w:delText>
              </w:r>
              <w:r w:rsidDel="00BB7304">
                <w:rPr>
                  <w:rFonts w:cs="Arial"/>
                </w:rPr>
                <w:delText>c</w:delText>
              </w:r>
              <w:r w:rsidRPr="00817CEB" w:rsidDel="00BB7304">
                <w:rPr>
                  <w:rFonts w:cs="Arial"/>
                </w:rPr>
                <w:delText>omponent</w:delText>
              </w:r>
            </w:del>
            <w:del w:id="3111" w:author="gorgemj" w:date="2017-11-25T21:12:00Z">
              <w:r w:rsidRPr="00817CEB" w:rsidDel="00012592">
                <w:rPr>
                  <w:rFonts w:cs="Arial"/>
                </w:rPr>
                <w:delText xml:space="preserve">s with the </w:delText>
              </w:r>
            </w:del>
            <w:del w:id="3112" w:author="gorgemj" w:date="2017-11-24T14:53:00Z">
              <w:r w:rsidRPr="00817CEB" w:rsidDel="00D74331">
                <w:rPr>
                  <w:rFonts w:cs="Arial"/>
                </w:rPr>
                <w:delText>Nuclear Regulatory Commission</w:delText>
              </w:r>
            </w:del>
            <w:del w:id="3113" w:author="gorgemj" w:date="2017-11-25T21:12:00Z">
              <w:r w:rsidRPr="00817CEB" w:rsidDel="00012592">
                <w:rPr>
                  <w:rFonts w:cs="Arial"/>
                </w:rPr>
                <w:delText xml:space="preserve"> </w:delText>
              </w:r>
            </w:del>
            <w:del w:id="3114" w:author="gorgemj" w:date="2017-11-25T20:26:00Z">
              <w:r w:rsidRPr="00817CEB" w:rsidDel="009F242A">
                <w:rPr>
                  <w:rFonts w:cs="Arial"/>
                </w:rPr>
                <w:delText>General Design Criteria</w:delText>
              </w:r>
            </w:del>
            <w:del w:id="3115" w:author="gorgemj" w:date="2017-11-25T21:12:00Z">
              <w:r w:rsidRPr="00817CEB" w:rsidDel="00012592">
                <w:rPr>
                  <w:rFonts w:cs="Arial"/>
                </w:rPr>
                <w:delText xml:space="preserve"> is discussed in </w:delText>
              </w:r>
            </w:del>
            <w:del w:id="3116" w:author="gorgemj" w:date="2017-11-24T16:39:00Z">
              <w:r w:rsidRPr="00817CEB" w:rsidDel="00F52B54">
                <w:rPr>
                  <w:rFonts w:cs="Arial"/>
                </w:rPr>
                <w:delText>DCD</w:delText>
              </w:r>
            </w:del>
            <w:del w:id="3117" w:author="gorgemj" w:date="2017-11-25T21:12:00Z">
              <w:r w:rsidRPr="00817CEB" w:rsidDel="00012592">
                <w:rPr>
                  <w:rFonts w:cs="Arial"/>
                </w:rPr>
                <w:delText xml:space="preserve"> </w:delText>
              </w:r>
              <w:r w:rsidDel="00012592">
                <w:rPr>
                  <w:rFonts w:cs="Arial"/>
                </w:rPr>
                <w:delText>Section</w:delText>
              </w:r>
              <w:r w:rsidRPr="00817CEB" w:rsidDel="00012592">
                <w:rPr>
                  <w:rFonts w:cs="Arial"/>
                </w:rPr>
                <w:delText xml:space="preserve"> 3.1. </w:delText>
              </w:r>
            </w:del>
          </w:p>
          <w:p w:rsidR="00B61F44" w:rsidRPr="00C56E63" w:rsidRDefault="00B61F44">
            <w:pPr>
              <w:keepNext/>
              <w:spacing w:before="60" w:after="60" w:line="280" w:lineRule="atLeast"/>
              <w:rPr>
                <w:rFonts w:eastAsia="Calibri" w:cs="Arial"/>
              </w:rPr>
            </w:pPr>
            <w:r w:rsidRPr="00817CEB">
              <w:rPr>
                <w:rFonts w:eastAsia="Calibri" w:cs="Arial"/>
              </w:rPr>
              <w:t xml:space="preserve">Industrial Codes and Standards are obtained and used in the </w:t>
            </w:r>
            <w:r w:rsidRPr="00817CEB">
              <w:rPr>
                <w:rFonts w:eastAsia="Calibri" w:cs="Arial"/>
                <w:b/>
              </w:rPr>
              <w:t>AP1000</w:t>
            </w:r>
            <w:r w:rsidRPr="00817CEB">
              <w:rPr>
                <w:rFonts w:eastAsia="Calibri" w:cs="Arial"/>
              </w:rPr>
              <w:t xml:space="preserve"> </w:t>
            </w:r>
            <w:ins w:id="3118" w:author="gorgemj" w:date="2017-11-20T10:27:00Z">
              <w:r>
                <w:rPr>
                  <w:rFonts w:eastAsia="Calibri" w:cs="Arial"/>
                </w:rPr>
                <w:t xml:space="preserve">plant </w:t>
              </w:r>
            </w:ins>
            <w:r w:rsidRPr="00817CEB">
              <w:rPr>
                <w:rFonts w:eastAsia="Calibri" w:cs="Arial"/>
              </w:rPr>
              <w:t>design from the following organizations</w:t>
            </w:r>
            <w:ins w:id="3119" w:author="gorgemj" w:date="2017-11-25T21:20:00Z">
              <w:r>
                <w:rPr>
                  <w:rFonts w:eastAsia="Calibri" w:cs="Arial"/>
                </w:rPr>
                <w:t xml:space="preserve">. </w:t>
              </w:r>
              <w:proofErr w:type="gramStart"/>
              <w:r>
                <w:rPr>
                  <w:rFonts w:eastAsia="Calibri" w:cs="Arial"/>
                </w:rPr>
                <w:t xml:space="preserve">Section 3.2 of the </w:t>
              </w:r>
              <w:r w:rsidRPr="00012592">
                <w:rPr>
                  <w:rFonts w:eastAsia="Calibri" w:cs="Arial"/>
                  <w:b/>
                  <w:rPrChange w:id="3120" w:author="gorgemj" w:date="2017-11-25T21:20:00Z">
                    <w:rPr>
                      <w:rFonts w:eastAsia="Calibri" w:cs="Arial"/>
                    </w:rPr>
                  </w:rPrChange>
                </w:rPr>
                <w:t>AP1000</w:t>
              </w:r>
              <w:r>
                <w:rPr>
                  <w:rFonts w:eastAsia="Calibri" w:cs="Arial"/>
                </w:rPr>
                <w:t xml:space="preserve"> plant DCD [2] list</w:t>
              </w:r>
              <w:proofErr w:type="gramEnd"/>
              <w:r>
                <w:rPr>
                  <w:rFonts w:eastAsia="Calibri" w:cs="Arial"/>
                </w:rPr>
                <w:t xml:space="preserve"> the main codes and standards used in the design.</w:t>
              </w:r>
            </w:ins>
            <w:ins w:id="3121" w:author="gorgemj" w:date="2017-11-25T21:21:00Z">
              <w:r>
                <w:rPr>
                  <w:rFonts w:eastAsia="Calibri" w:cs="Arial"/>
                </w:rPr>
                <w:t xml:space="preserve"> </w:t>
              </w:r>
              <w:r w:rsidRPr="00817CEB">
                <w:rPr>
                  <w:rFonts w:cs="Arial"/>
                </w:rPr>
                <w:t xml:space="preserve">Specific application of industrial codes and standards is provided in various sections of the </w:t>
              </w:r>
              <w:r w:rsidRPr="00993D67">
                <w:rPr>
                  <w:rFonts w:eastAsia="Calibri" w:cs="Arial"/>
                  <w:b/>
                </w:rPr>
                <w:t>AP1000</w:t>
              </w:r>
              <w:r>
                <w:rPr>
                  <w:rFonts w:eastAsia="Calibri" w:cs="Arial"/>
                </w:rPr>
                <w:t xml:space="preserve"> plant </w:t>
              </w:r>
              <w:r w:rsidRPr="00817CEB">
                <w:rPr>
                  <w:rFonts w:eastAsia="Calibri" w:cs="Arial"/>
                </w:rPr>
                <w:t xml:space="preserve">DCD </w:t>
              </w:r>
              <w:r>
                <w:rPr>
                  <w:rFonts w:eastAsia="Calibri" w:cs="Arial"/>
                </w:rPr>
                <w:t>[2]</w:t>
              </w:r>
              <w:r w:rsidRPr="00817CEB">
                <w:rPr>
                  <w:rFonts w:cs="Arial"/>
                </w:rPr>
                <w:t>.</w:t>
              </w:r>
              <w:r>
                <w:rPr>
                  <w:rFonts w:cs="Arial"/>
                </w:rPr>
                <w:t xml:space="preserve"> </w:t>
              </w:r>
              <w:r w:rsidRPr="007D4D9D">
                <w:rPr>
                  <w:rFonts w:cs="Arial"/>
                </w:rPr>
                <w:t>In addition to the internal verification</w:t>
              </w:r>
              <w:r>
                <w:rPr>
                  <w:rFonts w:cs="Arial"/>
                </w:rPr>
                <w:t xml:space="preserve"> the </w:t>
              </w:r>
              <w:r w:rsidRPr="00E565BC">
                <w:rPr>
                  <w:rFonts w:cs="Arial"/>
                  <w:b/>
                </w:rPr>
                <w:t>AP1000</w:t>
              </w:r>
              <w:r>
                <w:rPr>
                  <w:rFonts w:cs="Arial"/>
                </w:rPr>
                <w:t xml:space="preserve"> plant design has been</w:t>
              </w:r>
              <w:r w:rsidRPr="007357E1">
                <w:rPr>
                  <w:rFonts w:cs="Arial"/>
                </w:rPr>
                <w:t xml:space="preserve"> </w:t>
              </w:r>
              <w:r>
                <w:rPr>
                  <w:rFonts w:cs="Arial"/>
                </w:rPr>
                <w:t xml:space="preserve">reviewed </w:t>
              </w:r>
              <w:r w:rsidRPr="007357E1">
                <w:rPr>
                  <w:rFonts w:cs="Arial"/>
                </w:rPr>
                <w:t xml:space="preserve">by </w:t>
              </w:r>
              <w:r>
                <w:rPr>
                  <w:rFonts w:cs="Arial"/>
                </w:rPr>
                <w:t>various</w:t>
              </w:r>
              <w:r w:rsidRPr="007357E1">
                <w:rPr>
                  <w:rFonts w:cs="Arial"/>
                </w:rPr>
                <w:t xml:space="preserve"> safety authorities, such as the US</w:t>
              </w:r>
              <w:r>
                <w:rPr>
                  <w:rFonts w:cs="Arial"/>
                </w:rPr>
                <w:t xml:space="preserve"> </w:t>
              </w:r>
              <w:r w:rsidRPr="007357E1">
                <w:rPr>
                  <w:rFonts w:cs="Arial"/>
                </w:rPr>
                <w:t xml:space="preserve">NRC, the UK </w:t>
              </w:r>
              <w:r>
                <w:rPr>
                  <w:rFonts w:cs="Arial"/>
                </w:rPr>
                <w:t>ONR</w:t>
              </w:r>
              <w:r w:rsidRPr="007357E1">
                <w:rPr>
                  <w:rFonts w:cs="Arial"/>
                </w:rPr>
                <w:t xml:space="preserve"> </w:t>
              </w:r>
              <w:r>
                <w:rPr>
                  <w:rFonts w:cs="Arial"/>
                </w:rPr>
                <w:t>and the</w:t>
              </w:r>
              <w:r w:rsidRPr="007357E1">
                <w:rPr>
                  <w:rFonts w:cs="Arial"/>
                </w:rPr>
                <w:t xml:space="preserve"> Chinese </w:t>
              </w:r>
              <w:r>
                <w:rPr>
                  <w:rFonts w:cs="Arial"/>
                </w:rPr>
                <w:t>N</w:t>
              </w:r>
              <w:r w:rsidRPr="007357E1">
                <w:rPr>
                  <w:rFonts w:cs="Arial"/>
                </w:rPr>
                <w:t>NSA</w:t>
              </w:r>
              <w:r>
                <w:rPr>
                  <w:rFonts w:cs="Arial"/>
                </w:rPr>
                <w:t>.</w:t>
              </w:r>
            </w:ins>
            <w:del w:id="3122" w:author="gorgemj" w:date="2017-11-25T21:20:00Z">
              <w:r w:rsidRPr="00817CEB" w:rsidDel="00012592">
                <w:rPr>
                  <w:rFonts w:eastAsia="Calibri" w:cs="Arial"/>
                </w:rPr>
                <w:delText>:</w:delText>
              </w:r>
            </w:del>
          </w:p>
        </w:tc>
      </w:tr>
      <w:tr w:rsidR="00B61F44" w:rsidRPr="00817CEB" w:rsidDel="0090515D" w:rsidTr="00814E5E">
        <w:trPr>
          <w:cantSplit/>
          <w:del w:id="3123" w:author="gorgemj" w:date="2017-11-25T21:21:00Z"/>
          <w:trPrChange w:id="3124" w:author="gorgemj" w:date="2017-11-30T12:36:00Z">
            <w:trPr>
              <w:gridBefore w:val="6"/>
              <w:gridAfter w:val="0"/>
              <w:cantSplit/>
            </w:trPr>
          </w:trPrChange>
        </w:trPr>
        <w:tc>
          <w:tcPr>
            <w:tcW w:w="947" w:type="dxa"/>
            <w:tcPrChange w:id="3125" w:author="gorgemj" w:date="2017-11-30T12:36:00Z">
              <w:tcPr>
                <w:tcW w:w="945" w:type="dxa"/>
                <w:gridSpan w:val="6"/>
              </w:tcPr>
            </w:tcPrChange>
          </w:tcPr>
          <w:p w:rsidR="00B61F44" w:rsidDel="0090515D" w:rsidRDefault="00B61F44" w:rsidP="00542606">
            <w:pPr>
              <w:autoSpaceDE w:val="0"/>
              <w:autoSpaceDN w:val="0"/>
              <w:adjustRightInd w:val="0"/>
              <w:spacing w:before="60" w:after="60" w:line="280" w:lineRule="atLeast"/>
              <w:jc w:val="center"/>
              <w:rPr>
                <w:del w:id="3126" w:author="gorgemj" w:date="2017-11-25T21:21:00Z"/>
                <w:rFonts w:cs="Arial"/>
                <w:b/>
              </w:rPr>
            </w:pPr>
          </w:p>
        </w:tc>
        <w:tc>
          <w:tcPr>
            <w:tcW w:w="693" w:type="dxa"/>
            <w:tcPrChange w:id="3127" w:author="gorgemj" w:date="2017-11-30T12:36:00Z">
              <w:tcPr>
                <w:tcW w:w="747" w:type="dxa"/>
                <w:gridSpan w:val="3"/>
              </w:tcPr>
            </w:tcPrChange>
          </w:tcPr>
          <w:p w:rsidR="00B61F44" w:rsidDel="0090515D" w:rsidRDefault="00B61F44" w:rsidP="00542606">
            <w:pPr>
              <w:autoSpaceDE w:val="0"/>
              <w:autoSpaceDN w:val="0"/>
              <w:adjustRightInd w:val="0"/>
              <w:spacing w:before="60" w:after="60" w:line="280" w:lineRule="atLeast"/>
              <w:jc w:val="center"/>
              <w:rPr>
                <w:del w:id="3128" w:author="gorgemj" w:date="2017-11-25T21:21:00Z"/>
                <w:rFonts w:cs="Arial"/>
                <w:b/>
                <w:bCs/>
              </w:rPr>
            </w:pPr>
          </w:p>
        </w:tc>
        <w:tc>
          <w:tcPr>
            <w:tcW w:w="5038" w:type="dxa"/>
            <w:gridSpan w:val="2"/>
            <w:tcPrChange w:id="3129" w:author="gorgemj" w:date="2017-11-30T12:36:00Z">
              <w:tcPr>
                <w:tcW w:w="6768" w:type="dxa"/>
                <w:gridSpan w:val="7"/>
              </w:tcPr>
            </w:tcPrChange>
          </w:tcPr>
          <w:p w:rsidR="00B61F44" w:rsidRPr="00817CEB" w:rsidDel="0090515D" w:rsidRDefault="00B61F44" w:rsidP="00542606">
            <w:pPr>
              <w:autoSpaceDE w:val="0"/>
              <w:autoSpaceDN w:val="0"/>
              <w:adjustRightInd w:val="0"/>
              <w:spacing w:before="60" w:after="60" w:line="280" w:lineRule="atLeast"/>
              <w:rPr>
                <w:del w:id="3130" w:author="gorgemj" w:date="2017-11-25T21:21:00Z"/>
                <w:rFonts w:eastAsia="Calibri" w:cs="Arial"/>
                <w:b/>
                <w:bCs/>
              </w:rPr>
            </w:pPr>
          </w:p>
        </w:tc>
        <w:tc>
          <w:tcPr>
            <w:tcW w:w="6912" w:type="dxa"/>
            <w:gridSpan w:val="3"/>
            <w:tcPrChange w:id="3131" w:author="gorgemj" w:date="2017-11-30T12:36:00Z">
              <w:tcPr>
                <w:tcW w:w="5130" w:type="dxa"/>
                <w:gridSpan w:val="8"/>
              </w:tcPr>
            </w:tcPrChange>
          </w:tcPr>
          <w:tbl>
            <w:tblPr>
              <w:tblW w:w="5328" w:type="dxa"/>
              <w:tblLayout w:type="fixed"/>
              <w:tblLook w:val="01E0" w:firstRow="1" w:lastRow="1" w:firstColumn="1" w:lastColumn="1" w:noHBand="0" w:noVBand="0"/>
              <w:tblPrChange w:id="3132" w:author="gorgemj" w:date="2017-11-20T10:22:00Z">
                <w:tblPr>
                  <w:tblW w:w="53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PrChange>
            </w:tblPr>
            <w:tblGrid>
              <w:gridCol w:w="1278"/>
              <w:gridCol w:w="4050"/>
              <w:tblGridChange w:id="3133">
                <w:tblGrid>
                  <w:gridCol w:w="1278"/>
                  <w:gridCol w:w="4050"/>
                </w:tblGrid>
              </w:tblGridChange>
            </w:tblGrid>
            <w:tr w:rsidR="00B61F44" w:rsidRPr="00817CEB" w:rsidDel="001C0D2C" w:rsidTr="003359A3">
              <w:trPr>
                <w:del w:id="3134" w:author="gorgemj" w:date="2017-11-25T21:20:00Z"/>
              </w:trPr>
              <w:tc>
                <w:tcPr>
                  <w:tcW w:w="1278" w:type="dxa"/>
                  <w:tcPrChange w:id="3135" w:author="gorgemj" w:date="2017-11-20T10:22:00Z">
                    <w:tcPr>
                      <w:tcW w:w="1278" w:type="dxa"/>
                    </w:tcPr>
                  </w:tcPrChange>
                </w:tcPr>
                <w:p w:rsidR="00B61F44" w:rsidRPr="00817CEB" w:rsidDel="001C0D2C" w:rsidRDefault="00B61F44" w:rsidP="00CF335A">
                  <w:pPr>
                    <w:spacing w:before="60" w:after="60" w:line="280" w:lineRule="atLeast"/>
                    <w:rPr>
                      <w:del w:id="3136" w:author="gorgemj" w:date="2017-11-25T21:20:00Z"/>
                      <w:rFonts w:cs="Arial"/>
                    </w:rPr>
                  </w:pPr>
                  <w:del w:id="3137" w:author="gorgemj" w:date="2017-11-25T21:20:00Z">
                    <w:r w:rsidRPr="00817CEB" w:rsidDel="001C0D2C">
                      <w:rPr>
                        <w:rFonts w:cs="Arial"/>
                      </w:rPr>
                      <w:delText>ACI</w:delText>
                    </w:r>
                  </w:del>
                </w:p>
              </w:tc>
              <w:tc>
                <w:tcPr>
                  <w:tcW w:w="4050" w:type="dxa"/>
                  <w:tcPrChange w:id="3138" w:author="gorgemj" w:date="2017-11-20T10:22:00Z">
                    <w:tcPr>
                      <w:tcW w:w="4050" w:type="dxa"/>
                    </w:tcPr>
                  </w:tcPrChange>
                </w:tcPr>
                <w:p w:rsidR="00B61F44" w:rsidRPr="00817CEB" w:rsidDel="001C0D2C" w:rsidRDefault="00B61F44" w:rsidP="00CF335A">
                  <w:pPr>
                    <w:spacing w:before="60" w:after="60" w:line="280" w:lineRule="atLeast"/>
                    <w:rPr>
                      <w:del w:id="3139" w:author="gorgemj" w:date="2017-11-25T21:20:00Z"/>
                      <w:rFonts w:cs="Arial"/>
                    </w:rPr>
                  </w:pPr>
                  <w:del w:id="3140" w:author="gorgemj" w:date="2017-11-25T21:20:00Z">
                    <w:r w:rsidRPr="00817CEB" w:rsidDel="001C0D2C">
                      <w:rPr>
                        <w:rFonts w:cs="Arial"/>
                      </w:rPr>
                      <w:delText>American Concrete Institute</w:delText>
                    </w:r>
                  </w:del>
                </w:p>
              </w:tc>
            </w:tr>
            <w:tr w:rsidR="00B61F44" w:rsidRPr="00817CEB" w:rsidDel="001C0D2C" w:rsidTr="003359A3">
              <w:trPr>
                <w:del w:id="3141" w:author="gorgemj" w:date="2017-11-25T21:20:00Z"/>
              </w:trPr>
              <w:tc>
                <w:tcPr>
                  <w:tcW w:w="1278" w:type="dxa"/>
                  <w:tcPrChange w:id="3142" w:author="gorgemj" w:date="2017-11-20T10:22:00Z">
                    <w:tcPr>
                      <w:tcW w:w="1278" w:type="dxa"/>
                    </w:tcPr>
                  </w:tcPrChange>
                </w:tcPr>
                <w:p w:rsidR="00B61F44" w:rsidRPr="00817CEB" w:rsidDel="001C0D2C" w:rsidRDefault="00B61F44" w:rsidP="00CF335A">
                  <w:pPr>
                    <w:spacing w:before="60" w:after="60" w:line="280" w:lineRule="atLeast"/>
                    <w:rPr>
                      <w:del w:id="3143" w:author="gorgemj" w:date="2017-11-25T21:20:00Z"/>
                      <w:rFonts w:cs="Arial"/>
                    </w:rPr>
                  </w:pPr>
                  <w:del w:id="3144" w:author="gorgemj" w:date="2017-11-25T21:20:00Z">
                    <w:r w:rsidRPr="00817CEB" w:rsidDel="001C0D2C">
                      <w:rPr>
                        <w:rFonts w:cs="Arial"/>
                      </w:rPr>
                      <w:delText>AISC</w:delText>
                    </w:r>
                  </w:del>
                </w:p>
              </w:tc>
              <w:tc>
                <w:tcPr>
                  <w:tcW w:w="4050" w:type="dxa"/>
                  <w:tcPrChange w:id="3145" w:author="gorgemj" w:date="2017-11-20T10:22:00Z">
                    <w:tcPr>
                      <w:tcW w:w="4050" w:type="dxa"/>
                    </w:tcPr>
                  </w:tcPrChange>
                </w:tcPr>
                <w:p w:rsidR="00B61F44" w:rsidRPr="00817CEB" w:rsidDel="001C0D2C" w:rsidRDefault="00B61F44" w:rsidP="00CF335A">
                  <w:pPr>
                    <w:spacing w:before="60" w:after="60" w:line="280" w:lineRule="atLeast"/>
                    <w:rPr>
                      <w:del w:id="3146" w:author="gorgemj" w:date="2017-11-25T21:20:00Z"/>
                      <w:rFonts w:cs="Arial"/>
                    </w:rPr>
                  </w:pPr>
                  <w:del w:id="3147" w:author="gorgemj" w:date="2017-11-25T21:20:00Z">
                    <w:r w:rsidRPr="00817CEB" w:rsidDel="001C0D2C">
                      <w:rPr>
                        <w:rFonts w:cs="Arial"/>
                      </w:rPr>
                      <w:delText>American Institute of Steel Construction</w:delText>
                    </w:r>
                  </w:del>
                </w:p>
              </w:tc>
            </w:tr>
            <w:tr w:rsidR="00B61F44" w:rsidRPr="00817CEB" w:rsidDel="001C0D2C" w:rsidTr="003359A3">
              <w:trPr>
                <w:del w:id="3148" w:author="gorgemj" w:date="2017-11-25T21:20:00Z"/>
              </w:trPr>
              <w:tc>
                <w:tcPr>
                  <w:tcW w:w="1278" w:type="dxa"/>
                  <w:tcPrChange w:id="3149" w:author="gorgemj" w:date="2017-11-20T10:22:00Z">
                    <w:tcPr>
                      <w:tcW w:w="1278" w:type="dxa"/>
                    </w:tcPr>
                  </w:tcPrChange>
                </w:tcPr>
                <w:p w:rsidR="00B61F44" w:rsidRPr="00817CEB" w:rsidDel="001C0D2C" w:rsidRDefault="00B61F44" w:rsidP="00CF335A">
                  <w:pPr>
                    <w:spacing w:before="60" w:after="60" w:line="280" w:lineRule="atLeast"/>
                    <w:rPr>
                      <w:del w:id="3150" w:author="gorgemj" w:date="2017-11-25T21:20:00Z"/>
                      <w:rFonts w:cs="Arial"/>
                    </w:rPr>
                  </w:pPr>
                  <w:del w:id="3151" w:author="gorgemj" w:date="2017-11-25T21:20:00Z">
                    <w:r w:rsidRPr="00817CEB" w:rsidDel="001C0D2C">
                      <w:rPr>
                        <w:rFonts w:cs="Arial"/>
                      </w:rPr>
                      <w:delText>AISI</w:delText>
                    </w:r>
                  </w:del>
                </w:p>
              </w:tc>
              <w:tc>
                <w:tcPr>
                  <w:tcW w:w="4050" w:type="dxa"/>
                  <w:tcPrChange w:id="3152" w:author="gorgemj" w:date="2017-11-20T10:22:00Z">
                    <w:tcPr>
                      <w:tcW w:w="4050" w:type="dxa"/>
                    </w:tcPr>
                  </w:tcPrChange>
                </w:tcPr>
                <w:p w:rsidR="00B61F44" w:rsidRPr="00817CEB" w:rsidDel="001C0D2C" w:rsidRDefault="00B61F44" w:rsidP="00CF335A">
                  <w:pPr>
                    <w:spacing w:before="60" w:after="60" w:line="280" w:lineRule="atLeast"/>
                    <w:rPr>
                      <w:del w:id="3153" w:author="gorgemj" w:date="2017-11-25T21:20:00Z"/>
                      <w:rFonts w:cs="Arial"/>
                    </w:rPr>
                  </w:pPr>
                  <w:del w:id="3154" w:author="gorgemj" w:date="2017-11-25T21:20:00Z">
                    <w:r w:rsidRPr="00817CEB" w:rsidDel="001C0D2C">
                      <w:rPr>
                        <w:rFonts w:cs="Arial"/>
                      </w:rPr>
                      <w:delText>American Iron and Steel Institute</w:delText>
                    </w:r>
                  </w:del>
                </w:p>
              </w:tc>
            </w:tr>
            <w:tr w:rsidR="00B61F44" w:rsidRPr="00817CEB" w:rsidDel="001C0D2C" w:rsidTr="003359A3">
              <w:trPr>
                <w:del w:id="3155" w:author="gorgemj" w:date="2017-11-25T21:20:00Z"/>
              </w:trPr>
              <w:tc>
                <w:tcPr>
                  <w:tcW w:w="1278" w:type="dxa"/>
                  <w:tcPrChange w:id="3156" w:author="gorgemj" w:date="2017-11-20T10:22:00Z">
                    <w:tcPr>
                      <w:tcW w:w="1278" w:type="dxa"/>
                    </w:tcPr>
                  </w:tcPrChange>
                </w:tcPr>
                <w:p w:rsidR="00B61F44" w:rsidRPr="00817CEB" w:rsidDel="001C0D2C" w:rsidRDefault="00B61F44" w:rsidP="00CF335A">
                  <w:pPr>
                    <w:spacing w:before="60" w:after="60" w:line="280" w:lineRule="atLeast"/>
                    <w:rPr>
                      <w:del w:id="3157" w:author="gorgemj" w:date="2017-11-25T21:20:00Z"/>
                      <w:rFonts w:cs="Arial"/>
                    </w:rPr>
                  </w:pPr>
                  <w:del w:id="3158" w:author="gorgemj" w:date="2017-11-25T21:20:00Z">
                    <w:r w:rsidRPr="00817CEB" w:rsidDel="001C0D2C">
                      <w:rPr>
                        <w:rFonts w:cs="Arial"/>
                      </w:rPr>
                      <w:delText>AMCA</w:delText>
                    </w:r>
                  </w:del>
                </w:p>
              </w:tc>
              <w:tc>
                <w:tcPr>
                  <w:tcW w:w="4050" w:type="dxa"/>
                  <w:tcPrChange w:id="3159" w:author="gorgemj" w:date="2017-11-20T10:22:00Z">
                    <w:tcPr>
                      <w:tcW w:w="4050" w:type="dxa"/>
                    </w:tcPr>
                  </w:tcPrChange>
                </w:tcPr>
                <w:p w:rsidR="00B61F44" w:rsidRPr="00817CEB" w:rsidDel="001C0D2C" w:rsidRDefault="00B61F44" w:rsidP="00CF335A">
                  <w:pPr>
                    <w:spacing w:before="60" w:after="60" w:line="280" w:lineRule="atLeast"/>
                    <w:rPr>
                      <w:del w:id="3160" w:author="gorgemj" w:date="2017-11-25T21:20:00Z"/>
                      <w:rFonts w:cs="Arial"/>
                    </w:rPr>
                  </w:pPr>
                  <w:del w:id="3161" w:author="gorgemj" w:date="2017-11-25T21:20:00Z">
                    <w:r w:rsidRPr="00817CEB" w:rsidDel="001C0D2C">
                      <w:rPr>
                        <w:rFonts w:cs="Arial"/>
                      </w:rPr>
                      <w:delText>Air Movement and Conditioning Association</w:delText>
                    </w:r>
                  </w:del>
                </w:p>
              </w:tc>
            </w:tr>
            <w:tr w:rsidR="00B61F44" w:rsidRPr="00817CEB" w:rsidDel="001C0D2C" w:rsidTr="003359A3">
              <w:trPr>
                <w:del w:id="3162" w:author="gorgemj" w:date="2017-11-25T21:20:00Z"/>
              </w:trPr>
              <w:tc>
                <w:tcPr>
                  <w:tcW w:w="1278" w:type="dxa"/>
                  <w:tcPrChange w:id="3163" w:author="gorgemj" w:date="2017-11-20T10:22:00Z">
                    <w:tcPr>
                      <w:tcW w:w="1278" w:type="dxa"/>
                    </w:tcPr>
                  </w:tcPrChange>
                </w:tcPr>
                <w:p w:rsidR="00B61F44" w:rsidRPr="00817CEB" w:rsidDel="001C0D2C" w:rsidRDefault="00B61F44" w:rsidP="00CF335A">
                  <w:pPr>
                    <w:spacing w:before="60" w:after="60" w:line="280" w:lineRule="atLeast"/>
                    <w:rPr>
                      <w:del w:id="3164" w:author="gorgemj" w:date="2017-11-25T21:20:00Z"/>
                      <w:rFonts w:cs="Arial"/>
                    </w:rPr>
                  </w:pPr>
                  <w:del w:id="3165" w:author="gorgemj" w:date="2017-11-25T21:20:00Z">
                    <w:r w:rsidRPr="00817CEB" w:rsidDel="001C0D2C">
                      <w:rPr>
                        <w:rFonts w:cs="Arial"/>
                      </w:rPr>
                      <w:delText>ANS</w:delText>
                    </w:r>
                  </w:del>
                </w:p>
              </w:tc>
              <w:tc>
                <w:tcPr>
                  <w:tcW w:w="4050" w:type="dxa"/>
                  <w:tcPrChange w:id="3166" w:author="gorgemj" w:date="2017-11-20T10:22:00Z">
                    <w:tcPr>
                      <w:tcW w:w="4050" w:type="dxa"/>
                    </w:tcPr>
                  </w:tcPrChange>
                </w:tcPr>
                <w:p w:rsidR="00B61F44" w:rsidRPr="00817CEB" w:rsidDel="001C0D2C" w:rsidRDefault="00B61F44" w:rsidP="00CF335A">
                  <w:pPr>
                    <w:spacing w:before="60" w:after="60" w:line="280" w:lineRule="atLeast"/>
                    <w:rPr>
                      <w:del w:id="3167" w:author="gorgemj" w:date="2017-11-25T21:20:00Z"/>
                      <w:rFonts w:cs="Arial"/>
                    </w:rPr>
                  </w:pPr>
                  <w:del w:id="3168" w:author="gorgemj" w:date="2017-11-25T21:20:00Z">
                    <w:r w:rsidRPr="00817CEB" w:rsidDel="001C0D2C">
                      <w:rPr>
                        <w:rFonts w:cs="Arial"/>
                      </w:rPr>
                      <w:delText>American Nuclear Society</w:delText>
                    </w:r>
                  </w:del>
                </w:p>
              </w:tc>
            </w:tr>
            <w:tr w:rsidR="00B61F44" w:rsidRPr="00817CEB" w:rsidDel="001C0D2C" w:rsidTr="003359A3">
              <w:trPr>
                <w:del w:id="3169" w:author="gorgemj" w:date="2017-11-25T21:20:00Z"/>
              </w:trPr>
              <w:tc>
                <w:tcPr>
                  <w:tcW w:w="1278" w:type="dxa"/>
                  <w:tcPrChange w:id="3170" w:author="gorgemj" w:date="2017-11-20T10:22:00Z">
                    <w:tcPr>
                      <w:tcW w:w="1278" w:type="dxa"/>
                    </w:tcPr>
                  </w:tcPrChange>
                </w:tcPr>
                <w:p w:rsidR="00B61F44" w:rsidRPr="00817CEB" w:rsidDel="001C0D2C" w:rsidRDefault="00B61F44" w:rsidP="00CF335A">
                  <w:pPr>
                    <w:spacing w:before="60" w:after="60" w:line="280" w:lineRule="atLeast"/>
                    <w:rPr>
                      <w:del w:id="3171" w:author="gorgemj" w:date="2017-11-25T21:20:00Z"/>
                      <w:rFonts w:cs="Arial"/>
                    </w:rPr>
                  </w:pPr>
                  <w:del w:id="3172" w:author="gorgemj" w:date="2017-11-25T21:20:00Z">
                    <w:r w:rsidRPr="00817CEB" w:rsidDel="001C0D2C">
                      <w:rPr>
                        <w:rFonts w:cs="Arial"/>
                      </w:rPr>
                      <w:delText>ANSI</w:delText>
                    </w:r>
                  </w:del>
                </w:p>
              </w:tc>
              <w:tc>
                <w:tcPr>
                  <w:tcW w:w="4050" w:type="dxa"/>
                  <w:tcPrChange w:id="3173" w:author="gorgemj" w:date="2017-11-20T10:22:00Z">
                    <w:tcPr>
                      <w:tcW w:w="4050" w:type="dxa"/>
                    </w:tcPr>
                  </w:tcPrChange>
                </w:tcPr>
                <w:p w:rsidR="00B61F44" w:rsidRPr="00817CEB" w:rsidDel="001C0D2C" w:rsidRDefault="00B61F44" w:rsidP="00CF335A">
                  <w:pPr>
                    <w:spacing w:before="60" w:after="60" w:line="280" w:lineRule="atLeast"/>
                    <w:rPr>
                      <w:del w:id="3174" w:author="gorgemj" w:date="2017-11-25T21:20:00Z"/>
                      <w:rFonts w:cs="Arial"/>
                    </w:rPr>
                  </w:pPr>
                  <w:del w:id="3175" w:author="gorgemj" w:date="2017-11-25T21:20:00Z">
                    <w:r w:rsidRPr="00817CEB" w:rsidDel="001C0D2C">
                      <w:rPr>
                        <w:rFonts w:cs="Arial"/>
                      </w:rPr>
                      <w:delText>American National Standards Institute</w:delText>
                    </w:r>
                  </w:del>
                </w:p>
              </w:tc>
            </w:tr>
            <w:tr w:rsidR="00B61F44" w:rsidRPr="00817CEB" w:rsidDel="001C0D2C" w:rsidTr="003359A3">
              <w:trPr>
                <w:del w:id="3176" w:author="gorgemj" w:date="2017-11-25T21:20:00Z"/>
              </w:trPr>
              <w:tc>
                <w:tcPr>
                  <w:tcW w:w="1278" w:type="dxa"/>
                  <w:tcPrChange w:id="3177" w:author="gorgemj" w:date="2017-11-20T10:22:00Z">
                    <w:tcPr>
                      <w:tcW w:w="1278" w:type="dxa"/>
                    </w:tcPr>
                  </w:tcPrChange>
                </w:tcPr>
                <w:p w:rsidR="00B61F44" w:rsidRPr="00817CEB" w:rsidDel="001C0D2C" w:rsidRDefault="00B61F44" w:rsidP="00CF335A">
                  <w:pPr>
                    <w:spacing w:before="60" w:after="60" w:line="280" w:lineRule="atLeast"/>
                    <w:rPr>
                      <w:del w:id="3178" w:author="gorgemj" w:date="2017-11-25T21:20:00Z"/>
                      <w:rFonts w:cs="Arial"/>
                    </w:rPr>
                  </w:pPr>
                  <w:del w:id="3179" w:author="gorgemj" w:date="2017-11-25T21:20:00Z">
                    <w:r w:rsidRPr="00817CEB" w:rsidDel="001C0D2C">
                      <w:rPr>
                        <w:rFonts w:cs="Arial"/>
                      </w:rPr>
                      <w:delText>API</w:delText>
                    </w:r>
                  </w:del>
                </w:p>
              </w:tc>
              <w:tc>
                <w:tcPr>
                  <w:tcW w:w="4050" w:type="dxa"/>
                  <w:tcPrChange w:id="3180" w:author="gorgemj" w:date="2017-11-20T10:22:00Z">
                    <w:tcPr>
                      <w:tcW w:w="4050" w:type="dxa"/>
                    </w:tcPr>
                  </w:tcPrChange>
                </w:tcPr>
                <w:p w:rsidR="00B61F44" w:rsidRPr="00817CEB" w:rsidDel="001C0D2C" w:rsidRDefault="00B61F44" w:rsidP="00CF335A">
                  <w:pPr>
                    <w:spacing w:before="60" w:after="60" w:line="280" w:lineRule="atLeast"/>
                    <w:rPr>
                      <w:del w:id="3181" w:author="gorgemj" w:date="2017-11-25T21:20:00Z"/>
                      <w:rFonts w:cs="Arial"/>
                    </w:rPr>
                  </w:pPr>
                  <w:del w:id="3182" w:author="gorgemj" w:date="2017-11-25T21:20:00Z">
                    <w:r w:rsidRPr="00817CEB" w:rsidDel="001C0D2C">
                      <w:rPr>
                        <w:rFonts w:cs="Arial"/>
                      </w:rPr>
                      <w:delText>American Petroleum Institute</w:delText>
                    </w:r>
                  </w:del>
                </w:p>
              </w:tc>
            </w:tr>
            <w:tr w:rsidR="00B61F44" w:rsidRPr="00817CEB" w:rsidDel="001C0D2C" w:rsidTr="003359A3">
              <w:trPr>
                <w:del w:id="3183" w:author="gorgemj" w:date="2017-11-25T21:20:00Z"/>
              </w:trPr>
              <w:tc>
                <w:tcPr>
                  <w:tcW w:w="1278" w:type="dxa"/>
                  <w:tcPrChange w:id="3184" w:author="gorgemj" w:date="2017-11-20T10:22:00Z">
                    <w:tcPr>
                      <w:tcW w:w="1278" w:type="dxa"/>
                    </w:tcPr>
                  </w:tcPrChange>
                </w:tcPr>
                <w:p w:rsidR="00B61F44" w:rsidRPr="00817CEB" w:rsidDel="001C0D2C" w:rsidRDefault="00B61F44" w:rsidP="00CF335A">
                  <w:pPr>
                    <w:spacing w:before="60" w:after="60" w:line="280" w:lineRule="atLeast"/>
                    <w:rPr>
                      <w:del w:id="3185" w:author="gorgemj" w:date="2017-11-25T21:20:00Z"/>
                      <w:rFonts w:cs="Arial"/>
                    </w:rPr>
                  </w:pPr>
                  <w:del w:id="3186" w:author="gorgemj" w:date="2017-11-25T21:20:00Z">
                    <w:r w:rsidRPr="00817CEB" w:rsidDel="001C0D2C">
                      <w:rPr>
                        <w:rFonts w:cs="Arial"/>
                      </w:rPr>
                      <w:delText>ARI</w:delText>
                    </w:r>
                  </w:del>
                </w:p>
              </w:tc>
              <w:tc>
                <w:tcPr>
                  <w:tcW w:w="4050" w:type="dxa"/>
                  <w:tcPrChange w:id="3187" w:author="gorgemj" w:date="2017-11-20T10:22:00Z">
                    <w:tcPr>
                      <w:tcW w:w="4050" w:type="dxa"/>
                    </w:tcPr>
                  </w:tcPrChange>
                </w:tcPr>
                <w:p w:rsidR="00B61F44" w:rsidRPr="00817CEB" w:rsidDel="001C0D2C" w:rsidRDefault="00B61F44" w:rsidP="00CF335A">
                  <w:pPr>
                    <w:spacing w:before="60" w:after="60" w:line="280" w:lineRule="atLeast"/>
                    <w:rPr>
                      <w:del w:id="3188" w:author="gorgemj" w:date="2017-11-25T21:20:00Z"/>
                      <w:rFonts w:cs="Arial"/>
                    </w:rPr>
                  </w:pPr>
                  <w:del w:id="3189" w:author="gorgemj" w:date="2017-11-25T21:20:00Z">
                    <w:r w:rsidRPr="00817CEB" w:rsidDel="001C0D2C">
                      <w:rPr>
                        <w:rFonts w:cs="Arial"/>
                      </w:rPr>
                      <w:delText>Air Conditioning and Refrigeration Institute</w:delText>
                    </w:r>
                  </w:del>
                </w:p>
              </w:tc>
            </w:tr>
            <w:tr w:rsidR="00B61F44" w:rsidRPr="00817CEB" w:rsidDel="001C0D2C" w:rsidTr="003359A3">
              <w:trPr>
                <w:del w:id="3190" w:author="gorgemj" w:date="2017-11-25T21:20:00Z"/>
              </w:trPr>
              <w:tc>
                <w:tcPr>
                  <w:tcW w:w="1278" w:type="dxa"/>
                  <w:tcPrChange w:id="3191" w:author="gorgemj" w:date="2017-11-20T10:22:00Z">
                    <w:tcPr>
                      <w:tcW w:w="1278" w:type="dxa"/>
                    </w:tcPr>
                  </w:tcPrChange>
                </w:tcPr>
                <w:p w:rsidR="00B61F44" w:rsidRPr="00817CEB" w:rsidDel="001C0D2C" w:rsidRDefault="00B61F44" w:rsidP="00CF335A">
                  <w:pPr>
                    <w:spacing w:before="60" w:after="60" w:line="280" w:lineRule="atLeast"/>
                    <w:rPr>
                      <w:del w:id="3192" w:author="gorgemj" w:date="2017-11-25T21:20:00Z"/>
                      <w:rFonts w:cs="Arial"/>
                    </w:rPr>
                  </w:pPr>
                  <w:del w:id="3193" w:author="gorgemj" w:date="2017-11-25T21:20:00Z">
                    <w:r w:rsidRPr="00817CEB" w:rsidDel="001C0D2C">
                      <w:rPr>
                        <w:rFonts w:cs="Arial"/>
                      </w:rPr>
                      <w:delText>ASCE</w:delText>
                    </w:r>
                  </w:del>
                </w:p>
              </w:tc>
              <w:tc>
                <w:tcPr>
                  <w:tcW w:w="4050" w:type="dxa"/>
                  <w:tcPrChange w:id="3194" w:author="gorgemj" w:date="2017-11-20T10:22:00Z">
                    <w:tcPr>
                      <w:tcW w:w="4050" w:type="dxa"/>
                    </w:tcPr>
                  </w:tcPrChange>
                </w:tcPr>
                <w:p w:rsidR="00B61F44" w:rsidRPr="00817CEB" w:rsidDel="001C0D2C" w:rsidRDefault="00B61F44" w:rsidP="00CF335A">
                  <w:pPr>
                    <w:spacing w:before="60" w:after="60" w:line="280" w:lineRule="atLeast"/>
                    <w:rPr>
                      <w:del w:id="3195" w:author="gorgemj" w:date="2017-11-25T21:20:00Z"/>
                      <w:rFonts w:cs="Arial"/>
                    </w:rPr>
                  </w:pPr>
                  <w:del w:id="3196" w:author="gorgemj" w:date="2017-11-25T21:20:00Z">
                    <w:r w:rsidRPr="00817CEB" w:rsidDel="001C0D2C">
                      <w:rPr>
                        <w:rFonts w:cs="Arial"/>
                      </w:rPr>
                      <w:delText>American Society of Civil Engineers</w:delText>
                    </w:r>
                  </w:del>
                </w:p>
              </w:tc>
            </w:tr>
            <w:tr w:rsidR="00B61F44" w:rsidRPr="00817CEB" w:rsidDel="001C0D2C" w:rsidTr="003359A3">
              <w:trPr>
                <w:del w:id="3197" w:author="gorgemj" w:date="2017-11-25T21:20:00Z"/>
              </w:trPr>
              <w:tc>
                <w:tcPr>
                  <w:tcW w:w="1278" w:type="dxa"/>
                  <w:tcPrChange w:id="3198" w:author="gorgemj" w:date="2017-11-20T10:22:00Z">
                    <w:tcPr>
                      <w:tcW w:w="1278" w:type="dxa"/>
                    </w:tcPr>
                  </w:tcPrChange>
                </w:tcPr>
                <w:p w:rsidR="00B61F44" w:rsidRPr="00817CEB" w:rsidDel="001C0D2C" w:rsidRDefault="00B61F44" w:rsidP="00CF335A">
                  <w:pPr>
                    <w:spacing w:before="60" w:after="60" w:line="280" w:lineRule="atLeast"/>
                    <w:rPr>
                      <w:del w:id="3199" w:author="gorgemj" w:date="2017-11-25T21:20:00Z"/>
                      <w:rFonts w:cs="Arial"/>
                    </w:rPr>
                  </w:pPr>
                  <w:del w:id="3200" w:author="gorgemj" w:date="2017-11-25T21:20:00Z">
                    <w:r w:rsidRPr="00817CEB" w:rsidDel="001C0D2C">
                      <w:rPr>
                        <w:rFonts w:cs="Arial"/>
                      </w:rPr>
                      <w:delText>ASHRAE</w:delText>
                    </w:r>
                  </w:del>
                </w:p>
              </w:tc>
              <w:tc>
                <w:tcPr>
                  <w:tcW w:w="4050" w:type="dxa"/>
                  <w:tcPrChange w:id="3201" w:author="gorgemj" w:date="2017-11-20T10:22:00Z">
                    <w:tcPr>
                      <w:tcW w:w="4050" w:type="dxa"/>
                    </w:tcPr>
                  </w:tcPrChange>
                </w:tcPr>
                <w:p w:rsidR="00B61F44" w:rsidRPr="00817CEB" w:rsidDel="001C0D2C" w:rsidRDefault="00B61F44" w:rsidP="00CF335A">
                  <w:pPr>
                    <w:spacing w:before="60" w:after="60" w:line="280" w:lineRule="atLeast"/>
                    <w:rPr>
                      <w:del w:id="3202" w:author="gorgemj" w:date="2017-11-25T21:20:00Z"/>
                      <w:rFonts w:cs="Arial"/>
                    </w:rPr>
                  </w:pPr>
                  <w:del w:id="3203" w:author="gorgemj" w:date="2017-11-25T21:20:00Z">
                    <w:r w:rsidRPr="00817CEB" w:rsidDel="001C0D2C">
                      <w:rPr>
                        <w:rFonts w:cs="Arial"/>
                      </w:rPr>
                      <w:delText>American Society of Heating, Refrigeration, and Air Conditioning Engineers</w:delText>
                    </w:r>
                  </w:del>
                </w:p>
              </w:tc>
            </w:tr>
            <w:tr w:rsidR="00B61F44" w:rsidRPr="00817CEB" w:rsidDel="001C0D2C" w:rsidTr="003359A3">
              <w:trPr>
                <w:del w:id="3204" w:author="gorgemj" w:date="2017-11-25T21:20:00Z"/>
              </w:trPr>
              <w:tc>
                <w:tcPr>
                  <w:tcW w:w="1278" w:type="dxa"/>
                  <w:tcPrChange w:id="3205" w:author="gorgemj" w:date="2017-11-20T10:22:00Z">
                    <w:tcPr>
                      <w:tcW w:w="1278" w:type="dxa"/>
                    </w:tcPr>
                  </w:tcPrChange>
                </w:tcPr>
                <w:p w:rsidR="00B61F44" w:rsidRPr="00817CEB" w:rsidDel="001C0D2C" w:rsidRDefault="00B61F44" w:rsidP="00CF335A">
                  <w:pPr>
                    <w:spacing w:before="60" w:after="60" w:line="280" w:lineRule="atLeast"/>
                    <w:rPr>
                      <w:del w:id="3206" w:author="gorgemj" w:date="2017-11-25T21:20:00Z"/>
                      <w:rFonts w:cs="Arial"/>
                    </w:rPr>
                  </w:pPr>
                  <w:del w:id="3207" w:author="gorgemj" w:date="2017-11-25T21:20:00Z">
                    <w:r w:rsidRPr="00817CEB" w:rsidDel="001C0D2C">
                      <w:rPr>
                        <w:rFonts w:cs="Arial"/>
                      </w:rPr>
                      <w:delText>ASME</w:delText>
                    </w:r>
                  </w:del>
                </w:p>
              </w:tc>
              <w:tc>
                <w:tcPr>
                  <w:tcW w:w="4050" w:type="dxa"/>
                  <w:tcPrChange w:id="3208" w:author="gorgemj" w:date="2017-11-20T10:22:00Z">
                    <w:tcPr>
                      <w:tcW w:w="4050" w:type="dxa"/>
                    </w:tcPr>
                  </w:tcPrChange>
                </w:tcPr>
                <w:p w:rsidR="00B61F44" w:rsidRPr="00817CEB" w:rsidDel="001C0D2C" w:rsidRDefault="00B61F44" w:rsidP="00CF335A">
                  <w:pPr>
                    <w:spacing w:before="60" w:after="60" w:line="280" w:lineRule="atLeast"/>
                    <w:rPr>
                      <w:del w:id="3209" w:author="gorgemj" w:date="2017-11-25T21:20:00Z"/>
                      <w:rFonts w:cs="Arial"/>
                    </w:rPr>
                  </w:pPr>
                  <w:del w:id="3210" w:author="gorgemj" w:date="2017-11-25T21:20:00Z">
                    <w:r w:rsidRPr="00817CEB" w:rsidDel="001C0D2C">
                      <w:rPr>
                        <w:rFonts w:cs="Arial"/>
                      </w:rPr>
                      <w:delText>American Society of Mechanical Engineers</w:delText>
                    </w:r>
                  </w:del>
                </w:p>
              </w:tc>
            </w:tr>
            <w:tr w:rsidR="00B61F44" w:rsidRPr="00817CEB" w:rsidDel="001C0D2C" w:rsidTr="003359A3">
              <w:trPr>
                <w:del w:id="3211" w:author="gorgemj" w:date="2017-11-25T21:20:00Z"/>
              </w:trPr>
              <w:tc>
                <w:tcPr>
                  <w:tcW w:w="1278" w:type="dxa"/>
                  <w:tcPrChange w:id="3212" w:author="gorgemj" w:date="2017-11-20T10:22:00Z">
                    <w:tcPr>
                      <w:tcW w:w="1278" w:type="dxa"/>
                    </w:tcPr>
                  </w:tcPrChange>
                </w:tcPr>
                <w:p w:rsidR="00B61F44" w:rsidRPr="00817CEB" w:rsidDel="001C0D2C" w:rsidRDefault="00B61F44" w:rsidP="00CF335A">
                  <w:pPr>
                    <w:spacing w:before="60" w:after="60" w:line="280" w:lineRule="atLeast"/>
                    <w:rPr>
                      <w:del w:id="3213" w:author="gorgemj" w:date="2017-11-25T21:20:00Z"/>
                      <w:rFonts w:cs="Arial"/>
                    </w:rPr>
                  </w:pPr>
                  <w:del w:id="3214" w:author="gorgemj" w:date="2017-11-25T21:20:00Z">
                    <w:r w:rsidRPr="00817CEB" w:rsidDel="001C0D2C">
                      <w:rPr>
                        <w:rFonts w:cs="Arial"/>
                      </w:rPr>
                      <w:delText>ASTM</w:delText>
                    </w:r>
                  </w:del>
                </w:p>
              </w:tc>
              <w:tc>
                <w:tcPr>
                  <w:tcW w:w="4050" w:type="dxa"/>
                  <w:tcPrChange w:id="3215" w:author="gorgemj" w:date="2017-11-20T10:22:00Z">
                    <w:tcPr>
                      <w:tcW w:w="4050" w:type="dxa"/>
                    </w:tcPr>
                  </w:tcPrChange>
                </w:tcPr>
                <w:p w:rsidR="00B61F44" w:rsidRPr="00817CEB" w:rsidDel="001C0D2C" w:rsidRDefault="00B61F44" w:rsidP="00CF335A">
                  <w:pPr>
                    <w:spacing w:before="60" w:after="60" w:line="280" w:lineRule="atLeast"/>
                    <w:rPr>
                      <w:del w:id="3216" w:author="gorgemj" w:date="2017-11-25T21:20:00Z"/>
                      <w:rFonts w:cs="Arial"/>
                    </w:rPr>
                  </w:pPr>
                  <w:del w:id="3217" w:author="gorgemj" w:date="2017-11-25T21:20:00Z">
                    <w:r w:rsidRPr="00817CEB" w:rsidDel="001C0D2C">
                      <w:rPr>
                        <w:rFonts w:cs="Arial"/>
                      </w:rPr>
                      <w:delText>American Society of Testing and Materials</w:delText>
                    </w:r>
                  </w:del>
                </w:p>
              </w:tc>
            </w:tr>
            <w:tr w:rsidR="00B61F44" w:rsidRPr="00817CEB" w:rsidDel="001C0D2C" w:rsidTr="003359A3">
              <w:trPr>
                <w:del w:id="3218" w:author="gorgemj" w:date="2017-11-25T21:20:00Z"/>
              </w:trPr>
              <w:tc>
                <w:tcPr>
                  <w:tcW w:w="1278" w:type="dxa"/>
                  <w:tcPrChange w:id="3219" w:author="gorgemj" w:date="2017-11-20T10:22:00Z">
                    <w:tcPr>
                      <w:tcW w:w="1278" w:type="dxa"/>
                    </w:tcPr>
                  </w:tcPrChange>
                </w:tcPr>
                <w:p w:rsidR="00B61F44" w:rsidRPr="00817CEB" w:rsidDel="001C0D2C" w:rsidRDefault="00B61F44" w:rsidP="00CF335A">
                  <w:pPr>
                    <w:spacing w:before="60" w:after="60" w:line="280" w:lineRule="atLeast"/>
                    <w:rPr>
                      <w:del w:id="3220" w:author="gorgemj" w:date="2017-11-25T21:20:00Z"/>
                      <w:rFonts w:cs="Arial"/>
                    </w:rPr>
                  </w:pPr>
                  <w:del w:id="3221" w:author="gorgemj" w:date="2017-11-25T21:20:00Z">
                    <w:r w:rsidRPr="00817CEB" w:rsidDel="001C0D2C">
                      <w:rPr>
                        <w:rFonts w:cs="Arial"/>
                      </w:rPr>
                      <w:delText>AWS</w:delText>
                    </w:r>
                  </w:del>
                </w:p>
              </w:tc>
              <w:tc>
                <w:tcPr>
                  <w:tcW w:w="4050" w:type="dxa"/>
                  <w:tcPrChange w:id="3222" w:author="gorgemj" w:date="2017-11-20T10:22:00Z">
                    <w:tcPr>
                      <w:tcW w:w="4050" w:type="dxa"/>
                    </w:tcPr>
                  </w:tcPrChange>
                </w:tcPr>
                <w:p w:rsidR="00B61F44" w:rsidRPr="00817CEB" w:rsidDel="001C0D2C" w:rsidRDefault="00B61F44" w:rsidP="00CF335A">
                  <w:pPr>
                    <w:spacing w:before="60" w:after="60" w:line="280" w:lineRule="atLeast"/>
                    <w:rPr>
                      <w:del w:id="3223" w:author="gorgemj" w:date="2017-11-25T21:20:00Z"/>
                      <w:rFonts w:cs="Arial"/>
                    </w:rPr>
                  </w:pPr>
                  <w:del w:id="3224" w:author="gorgemj" w:date="2017-11-25T21:20:00Z">
                    <w:r w:rsidRPr="00817CEB" w:rsidDel="001C0D2C">
                      <w:rPr>
                        <w:rFonts w:cs="Arial"/>
                      </w:rPr>
                      <w:delText>American Welding Society</w:delText>
                    </w:r>
                  </w:del>
                </w:p>
              </w:tc>
            </w:tr>
            <w:tr w:rsidR="00B61F44" w:rsidRPr="00817CEB" w:rsidDel="001C0D2C" w:rsidTr="003359A3">
              <w:trPr>
                <w:del w:id="3225" w:author="gorgemj" w:date="2017-11-25T21:20:00Z"/>
              </w:trPr>
              <w:tc>
                <w:tcPr>
                  <w:tcW w:w="1278" w:type="dxa"/>
                  <w:tcPrChange w:id="3226" w:author="gorgemj" w:date="2017-11-20T10:22:00Z">
                    <w:tcPr>
                      <w:tcW w:w="1278" w:type="dxa"/>
                    </w:tcPr>
                  </w:tcPrChange>
                </w:tcPr>
                <w:p w:rsidR="00B61F44" w:rsidRPr="00817CEB" w:rsidDel="001C0D2C" w:rsidRDefault="00B61F44" w:rsidP="00CF335A">
                  <w:pPr>
                    <w:spacing w:before="60" w:after="60" w:line="280" w:lineRule="atLeast"/>
                    <w:rPr>
                      <w:del w:id="3227" w:author="gorgemj" w:date="2017-11-25T21:20:00Z"/>
                      <w:rFonts w:cs="Arial"/>
                    </w:rPr>
                  </w:pPr>
                  <w:del w:id="3228" w:author="gorgemj" w:date="2017-11-25T21:20:00Z">
                    <w:r w:rsidRPr="00817CEB" w:rsidDel="001C0D2C">
                      <w:rPr>
                        <w:rFonts w:cs="Arial"/>
                      </w:rPr>
                      <w:delText>AWWA</w:delText>
                    </w:r>
                  </w:del>
                </w:p>
              </w:tc>
              <w:tc>
                <w:tcPr>
                  <w:tcW w:w="4050" w:type="dxa"/>
                  <w:tcPrChange w:id="3229" w:author="gorgemj" w:date="2017-11-20T10:22:00Z">
                    <w:tcPr>
                      <w:tcW w:w="4050" w:type="dxa"/>
                    </w:tcPr>
                  </w:tcPrChange>
                </w:tcPr>
                <w:p w:rsidR="00B61F44" w:rsidRPr="00817CEB" w:rsidDel="001C0D2C" w:rsidRDefault="00B61F44" w:rsidP="00CF335A">
                  <w:pPr>
                    <w:spacing w:before="60" w:after="60" w:line="280" w:lineRule="atLeast"/>
                    <w:rPr>
                      <w:del w:id="3230" w:author="gorgemj" w:date="2017-11-25T21:20:00Z"/>
                      <w:rFonts w:cs="Arial"/>
                    </w:rPr>
                  </w:pPr>
                  <w:del w:id="3231" w:author="gorgemj" w:date="2017-11-25T21:20:00Z">
                    <w:r w:rsidRPr="00817CEB" w:rsidDel="001C0D2C">
                      <w:rPr>
                        <w:rFonts w:cs="Arial"/>
                      </w:rPr>
                      <w:delText>American Water Works Association</w:delText>
                    </w:r>
                  </w:del>
                </w:p>
              </w:tc>
            </w:tr>
          </w:tbl>
          <w:p w:rsidR="00B61F44" w:rsidRPr="00817CEB" w:rsidDel="0090515D" w:rsidRDefault="00B61F44" w:rsidP="00542606">
            <w:pPr>
              <w:spacing w:before="60" w:after="60" w:line="280" w:lineRule="atLeast"/>
              <w:rPr>
                <w:del w:id="3232" w:author="gorgemj" w:date="2017-11-25T21:21:00Z"/>
                <w:rFonts w:cs="Arial"/>
              </w:rPr>
            </w:pPr>
          </w:p>
        </w:tc>
      </w:tr>
      <w:tr w:rsidR="00B61F44" w:rsidRPr="00817CEB" w:rsidDel="0090515D" w:rsidTr="00814E5E">
        <w:trPr>
          <w:cantSplit/>
          <w:del w:id="3233" w:author="gorgemj" w:date="2017-11-25T21:21:00Z"/>
          <w:trPrChange w:id="3234" w:author="gorgemj" w:date="2017-11-30T12:36:00Z">
            <w:trPr>
              <w:gridBefore w:val="6"/>
              <w:gridAfter w:val="0"/>
              <w:cantSplit/>
            </w:trPr>
          </w:trPrChange>
        </w:trPr>
        <w:tc>
          <w:tcPr>
            <w:tcW w:w="947" w:type="dxa"/>
            <w:tcPrChange w:id="3235" w:author="gorgemj" w:date="2017-11-30T12:36:00Z">
              <w:tcPr>
                <w:tcW w:w="945" w:type="dxa"/>
                <w:gridSpan w:val="6"/>
              </w:tcPr>
            </w:tcPrChange>
          </w:tcPr>
          <w:p w:rsidR="00B61F44" w:rsidDel="0090515D" w:rsidRDefault="00B61F44" w:rsidP="00542606">
            <w:pPr>
              <w:autoSpaceDE w:val="0"/>
              <w:autoSpaceDN w:val="0"/>
              <w:adjustRightInd w:val="0"/>
              <w:spacing w:before="60" w:after="60" w:line="280" w:lineRule="atLeast"/>
              <w:jc w:val="center"/>
              <w:rPr>
                <w:del w:id="3236" w:author="gorgemj" w:date="2017-11-25T21:21:00Z"/>
                <w:rFonts w:cs="Arial"/>
                <w:b/>
              </w:rPr>
            </w:pPr>
          </w:p>
        </w:tc>
        <w:tc>
          <w:tcPr>
            <w:tcW w:w="693" w:type="dxa"/>
            <w:tcPrChange w:id="3237" w:author="gorgemj" w:date="2017-11-30T12:36:00Z">
              <w:tcPr>
                <w:tcW w:w="747" w:type="dxa"/>
                <w:gridSpan w:val="3"/>
              </w:tcPr>
            </w:tcPrChange>
          </w:tcPr>
          <w:p w:rsidR="00B61F44" w:rsidDel="0090515D" w:rsidRDefault="00B61F44" w:rsidP="00542606">
            <w:pPr>
              <w:autoSpaceDE w:val="0"/>
              <w:autoSpaceDN w:val="0"/>
              <w:adjustRightInd w:val="0"/>
              <w:spacing w:before="60" w:after="60" w:line="280" w:lineRule="atLeast"/>
              <w:jc w:val="center"/>
              <w:rPr>
                <w:del w:id="3238" w:author="gorgemj" w:date="2017-11-25T21:21:00Z"/>
                <w:rFonts w:cs="Arial"/>
                <w:b/>
                <w:bCs/>
              </w:rPr>
            </w:pPr>
          </w:p>
        </w:tc>
        <w:tc>
          <w:tcPr>
            <w:tcW w:w="5038" w:type="dxa"/>
            <w:gridSpan w:val="2"/>
            <w:tcPrChange w:id="3239" w:author="gorgemj" w:date="2017-11-30T12:36:00Z">
              <w:tcPr>
                <w:tcW w:w="6768" w:type="dxa"/>
                <w:gridSpan w:val="7"/>
              </w:tcPr>
            </w:tcPrChange>
          </w:tcPr>
          <w:p w:rsidR="00B61F44" w:rsidRPr="00817CEB" w:rsidDel="0090515D" w:rsidRDefault="00B61F44" w:rsidP="00542606">
            <w:pPr>
              <w:autoSpaceDE w:val="0"/>
              <w:autoSpaceDN w:val="0"/>
              <w:adjustRightInd w:val="0"/>
              <w:spacing w:before="60" w:after="60" w:line="280" w:lineRule="atLeast"/>
              <w:rPr>
                <w:del w:id="3240" w:author="gorgemj" w:date="2017-11-25T21:21:00Z"/>
                <w:rFonts w:eastAsia="Calibri" w:cs="Arial"/>
                <w:b/>
                <w:bCs/>
              </w:rPr>
            </w:pPr>
          </w:p>
        </w:tc>
        <w:tc>
          <w:tcPr>
            <w:tcW w:w="6912" w:type="dxa"/>
            <w:gridSpan w:val="3"/>
            <w:tcPrChange w:id="3241" w:author="gorgemj" w:date="2017-11-30T12:36:00Z">
              <w:tcPr>
                <w:tcW w:w="5130" w:type="dxa"/>
                <w:gridSpan w:val="8"/>
              </w:tcPr>
            </w:tcPrChange>
          </w:tcPr>
          <w:tbl>
            <w:tblPr>
              <w:tblW w:w="5328" w:type="dxa"/>
              <w:tblLayout w:type="fixed"/>
              <w:tblLook w:val="01E0" w:firstRow="1" w:lastRow="1" w:firstColumn="1" w:lastColumn="1" w:noHBand="0" w:noVBand="0"/>
              <w:tblPrChange w:id="3242" w:author="gorgemj" w:date="2017-11-20T10:22:00Z">
                <w:tblPr>
                  <w:tblW w:w="53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PrChange>
            </w:tblPr>
            <w:tblGrid>
              <w:gridCol w:w="1278"/>
              <w:gridCol w:w="4050"/>
              <w:tblGridChange w:id="3243">
                <w:tblGrid>
                  <w:gridCol w:w="1278"/>
                  <w:gridCol w:w="4050"/>
                </w:tblGrid>
              </w:tblGridChange>
            </w:tblGrid>
            <w:tr w:rsidR="00B61F44" w:rsidRPr="00817CEB" w:rsidDel="001C0D2C" w:rsidTr="003359A3">
              <w:trPr>
                <w:del w:id="3244" w:author="gorgemj" w:date="2017-11-25T21:20:00Z"/>
              </w:trPr>
              <w:tc>
                <w:tcPr>
                  <w:tcW w:w="1278" w:type="dxa"/>
                  <w:tcPrChange w:id="3245" w:author="gorgemj" w:date="2017-11-20T10:22:00Z">
                    <w:tcPr>
                      <w:tcW w:w="1278" w:type="dxa"/>
                    </w:tcPr>
                  </w:tcPrChange>
                </w:tcPr>
                <w:p w:rsidR="00B61F44" w:rsidRPr="00817CEB" w:rsidDel="001C0D2C" w:rsidRDefault="00B61F44" w:rsidP="00542606">
                  <w:pPr>
                    <w:spacing w:before="60" w:after="60" w:line="280" w:lineRule="atLeast"/>
                    <w:rPr>
                      <w:del w:id="3246" w:author="gorgemj" w:date="2017-11-25T21:20:00Z"/>
                      <w:rFonts w:cs="Arial"/>
                    </w:rPr>
                  </w:pPr>
                  <w:del w:id="3247" w:author="gorgemj" w:date="2017-11-25T21:20:00Z">
                    <w:r w:rsidRPr="00817CEB" w:rsidDel="001C0D2C">
                      <w:rPr>
                        <w:rFonts w:cs="Arial"/>
                      </w:rPr>
                      <w:delText>CMAA</w:delText>
                    </w:r>
                  </w:del>
                </w:p>
              </w:tc>
              <w:tc>
                <w:tcPr>
                  <w:tcW w:w="4050" w:type="dxa"/>
                  <w:tcPrChange w:id="3248" w:author="gorgemj" w:date="2017-11-20T10:22:00Z">
                    <w:tcPr>
                      <w:tcW w:w="4050" w:type="dxa"/>
                    </w:tcPr>
                  </w:tcPrChange>
                </w:tcPr>
                <w:p w:rsidR="00B61F44" w:rsidRPr="00817CEB" w:rsidDel="001C0D2C" w:rsidRDefault="00B61F44" w:rsidP="00542606">
                  <w:pPr>
                    <w:spacing w:before="60" w:after="60" w:line="280" w:lineRule="atLeast"/>
                    <w:rPr>
                      <w:del w:id="3249" w:author="gorgemj" w:date="2017-11-25T21:20:00Z"/>
                      <w:rFonts w:cs="Arial"/>
                    </w:rPr>
                  </w:pPr>
                  <w:del w:id="3250" w:author="gorgemj" w:date="2017-11-25T21:20:00Z">
                    <w:r w:rsidRPr="00817CEB" w:rsidDel="001C0D2C">
                      <w:rPr>
                        <w:rFonts w:cs="Arial"/>
                      </w:rPr>
                      <w:delText>Crane Manufacturing Association of America</w:delText>
                    </w:r>
                  </w:del>
                </w:p>
              </w:tc>
            </w:tr>
            <w:tr w:rsidR="00B61F44" w:rsidRPr="00817CEB" w:rsidDel="001C0D2C" w:rsidTr="003359A3">
              <w:trPr>
                <w:del w:id="3251" w:author="gorgemj" w:date="2017-11-25T21:20:00Z"/>
              </w:trPr>
              <w:tc>
                <w:tcPr>
                  <w:tcW w:w="1278" w:type="dxa"/>
                  <w:tcPrChange w:id="3252" w:author="gorgemj" w:date="2017-11-20T10:22:00Z">
                    <w:tcPr>
                      <w:tcW w:w="1278" w:type="dxa"/>
                    </w:tcPr>
                  </w:tcPrChange>
                </w:tcPr>
                <w:p w:rsidR="00B61F44" w:rsidRPr="00817CEB" w:rsidDel="001C0D2C" w:rsidRDefault="00B61F44" w:rsidP="00542606">
                  <w:pPr>
                    <w:spacing w:before="60" w:after="60" w:line="280" w:lineRule="atLeast"/>
                    <w:rPr>
                      <w:del w:id="3253" w:author="gorgemj" w:date="2017-11-25T21:20:00Z"/>
                      <w:rFonts w:cs="Arial"/>
                    </w:rPr>
                  </w:pPr>
                  <w:del w:id="3254" w:author="gorgemj" w:date="2017-11-25T21:20:00Z">
                    <w:r w:rsidRPr="00817CEB" w:rsidDel="001C0D2C">
                      <w:rPr>
                        <w:rFonts w:cs="Arial"/>
                      </w:rPr>
                      <w:delText>DEMA</w:delText>
                    </w:r>
                  </w:del>
                </w:p>
              </w:tc>
              <w:tc>
                <w:tcPr>
                  <w:tcW w:w="4050" w:type="dxa"/>
                  <w:tcPrChange w:id="3255" w:author="gorgemj" w:date="2017-11-20T10:22:00Z">
                    <w:tcPr>
                      <w:tcW w:w="4050" w:type="dxa"/>
                    </w:tcPr>
                  </w:tcPrChange>
                </w:tcPr>
                <w:p w:rsidR="00B61F44" w:rsidRPr="00817CEB" w:rsidDel="001C0D2C" w:rsidRDefault="00B61F44" w:rsidP="00542606">
                  <w:pPr>
                    <w:spacing w:before="60" w:after="60" w:line="280" w:lineRule="atLeast"/>
                    <w:rPr>
                      <w:del w:id="3256" w:author="gorgemj" w:date="2017-11-25T21:20:00Z"/>
                      <w:rFonts w:cs="Arial"/>
                    </w:rPr>
                  </w:pPr>
                  <w:del w:id="3257" w:author="gorgemj" w:date="2017-11-25T21:20:00Z">
                    <w:r w:rsidRPr="00817CEB" w:rsidDel="001C0D2C">
                      <w:rPr>
                        <w:rFonts w:cs="Arial"/>
                      </w:rPr>
                      <w:delText>Diesel Engine Manufacturer’s Association</w:delText>
                    </w:r>
                  </w:del>
                </w:p>
              </w:tc>
            </w:tr>
            <w:tr w:rsidR="00B61F44" w:rsidRPr="00817CEB" w:rsidDel="001C0D2C" w:rsidTr="003359A3">
              <w:trPr>
                <w:del w:id="3258" w:author="gorgemj" w:date="2017-11-25T21:20:00Z"/>
              </w:trPr>
              <w:tc>
                <w:tcPr>
                  <w:tcW w:w="1278" w:type="dxa"/>
                  <w:tcPrChange w:id="3259" w:author="gorgemj" w:date="2017-11-20T10:22:00Z">
                    <w:tcPr>
                      <w:tcW w:w="1278" w:type="dxa"/>
                    </w:tcPr>
                  </w:tcPrChange>
                </w:tcPr>
                <w:p w:rsidR="00B61F44" w:rsidRPr="00817CEB" w:rsidDel="001C0D2C" w:rsidRDefault="00B61F44" w:rsidP="00542606">
                  <w:pPr>
                    <w:spacing w:before="60" w:after="60" w:line="280" w:lineRule="atLeast"/>
                    <w:rPr>
                      <w:del w:id="3260" w:author="gorgemj" w:date="2017-11-25T21:20:00Z"/>
                      <w:rFonts w:cs="Arial"/>
                    </w:rPr>
                  </w:pPr>
                  <w:del w:id="3261" w:author="gorgemj" w:date="2017-11-25T21:20:00Z">
                    <w:r w:rsidRPr="00817CEB" w:rsidDel="001C0D2C">
                      <w:rPr>
                        <w:rFonts w:cs="Arial"/>
                      </w:rPr>
                      <w:delText>FEMA</w:delText>
                    </w:r>
                  </w:del>
                </w:p>
              </w:tc>
              <w:tc>
                <w:tcPr>
                  <w:tcW w:w="4050" w:type="dxa"/>
                  <w:tcPrChange w:id="3262" w:author="gorgemj" w:date="2017-11-20T10:22:00Z">
                    <w:tcPr>
                      <w:tcW w:w="4050" w:type="dxa"/>
                    </w:tcPr>
                  </w:tcPrChange>
                </w:tcPr>
                <w:p w:rsidR="00B61F44" w:rsidRPr="00817CEB" w:rsidDel="001C0D2C" w:rsidRDefault="00B61F44" w:rsidP="00542606">
                  <w:pPr>
                    <w:spacing w:before="60" w:after="60" w:line="280" w:lineRule="atLeast"/>
                    <w:rPr>
                      <w:del w:id="3263" w:author="gorgemj" w:date="2017-11-25T21:20:00Z"/>
                      <w:rFonts w:cs="Arial"/>
                    </w:rPr>
                  </w:pPr>
                  <w:del w:id="3264" w:author="gorgemj" w:date="2017-11-25T21:20:00Z">
                    <w:r w:rsidRPr="00817CEB" w:rsidDel="001C0D2C">
                      <w:rPr>
                        <w:rFonts w:cs="Arial"/>
                      </w:rPr>
                      <w:delText>Federal Emergency Management Agency</w:delText>
                    </w:r>
                  </w:del>
                </w:p>
              </w:tc>
            </w:tr>
            <w:tr w:rsidR="00B61F44" w:rsidRPr="00817CEB" w:rsidDel="001C0D2C" w:rsidTr="003359A3">
              <w:trPr>
                <w:del w:id="3265" w:author="gorgemj" w:date="2017-11-25T21:20:00Z"/>
              </w:trPr>
              <w:tc>
                <w:tcPr>
                  <w:tcW w:w="1278" w:type="dxa"/>
                  <w:tcPrChange w:id="3266" w:author="gorgemj" w:date="2017-11-20T10:22:00Z">
                    <w:tcPr>
                      <w:tcW w:w="1278" w:type="dxa"/>
                    </w:tcPr>
                  </w:tcPrChange>
                </w:tcPr>
                <w:p w:rsidR="00B61F44" w:rsidRPr="00817CEB" w:rsidDel="001C0D2C" w:rsidRDefault="00B61F44" w:rsidP="00542606">
                  <w:pPr>
                    <w:spacing w:before="60" w:after="60" w:line="280" w:lineRule="atLeast"/>
                    <w:rPr>
                      <w:del w:id="3267" w:author="gorgemj" w:date="2017-11-25T21:20:00Z"/>
                      <w:rFonts w:cs="Arial"/>
                    </w:rPr>
                  </w:pPr>
                  <w:del w:id="3268" w:author="gorgemj" w:date="2017-11-25T21:20:00Z">
                    <w:r w:rsidRPr="00817CEB" w:rsidDel="001C0D2C">
                      <w:rPr>
                        <w:rFonts w:cs="Arial"/>
                      </w:rPr>
                      <w:delText>ICEA</w:delText>
                    </w:r>
                  </w:del>
                </w:p>
              </w:tc>
              <w:tc>
                <w:tcPr>
                  <w:tcW w:w="4050" w:type="dxa"/>
                  <w:tcPrChange w:id="3269" w:author="gorgemj" w:date="2017-11-20T10:22:00Z">
                    <w:tcPr>
                      <w:tcW w:w="4050" w:type="dxa"/>
                    </w:tcPr>
                  </w:tcPrChange>
                </w:tcPr>
                <w:p w:rsidR="00B61F44" w:rsidRPr="00817CEB" w:rsidDel="001C0D2C" w:rsidRDefault="00B61F44" w:rsidP="00542606">
                  <w:pPr>
                    <w:spacing w:before="60" w:after="60" w:line="280" w:lineRule="atLeast"/>
                    <w:rPr>
                      <w:del w:id="3270" w:author="gorgemj" w:date="2017-11-25T21:20:00Z"/>
                      <w:rFonts w:cs="Arial"/>
                    </w:rPr>
                  </w:pPr>
                  <w:del w:id="3271" w:author="gorgemj" w:date="2017-11-25T21:20:00Z">
                    <w:r w:rsidRPr="00817CEB" w:rsidDel="001C0D2C">
                      <w:rPr>
                        <w:rFonts w:cs="Arial"/>
                      </w:rPr>
                      <w:delText xml:space="preserve">Insulated Cable Engineers Association </w:delText>
                    </w:r>
                  </w:del>
                </w:p>
              </w:tc>
            </w:tr>
            <w:tr w:rsidR="00B61F44" w:rsidRPr="00817CEB" w:rsidDel="001C0D2C" w:rsidTr="003359A3">
              <w:trPr>
                <w:del w:id="3272" w:author="gorgemj" w:date="2017-11-25T21:20:00Z"/>
              </w:trPr>
              <w:tc>
                <w:tcPr>
                  <w:tcW w:w="1278" w:type="dxa"/>
                  <w:tcPrChange w:id="3273" w:author="gorgemj" w:date="2017-11-20T10:22:00Z">
                    <w:tcPr>
                      <w:tcW w:w="1278" w:type="dxa"/>
                    </w:tcPr>
                  </w:tcPrChange>
                </w:tcPr>
                <w:p w:rsidR="00B61F44" w:rsidRPr="00817CEB" w:rsidDel="001C0D2C" w:rsidRDefault="00B61F44" w:rsidP="00542606">
                  <w:pPr>
                    <w:spacing w:before="60" w:after="60" w:line="280" w:lineRule="atLeast"/>
                    <w:rPr>
                      <w:del w:id="3274" w:author="gorgemj" w:date="2017-11-25T21:20:00Z"/>
                      <w:rFonts w:cs="Arial"/>
                    </w:rPr>
                  </w:pPr>
                  <w:del w:id="3275" w:author="gorgemj" w:date="2017-11-25T21:20:00Z">
                    <w:r w:rsidRPr="00817CEB" w:rsidDel="001C0D2C">
                      <w:rPr>
                        <w:rFonts w:cs="Arial"/>
                      </w:rPr>
                      <w:delText>IEEE</w:delText>
                    </w:r>
                  </w:del>
                </w:p>
              </w:tc>
              <w:tc>
                <w:tcPr>
                  <w:tcW w:w="4050" w:type="dxa"/>
                  <w:tcPrChange w:id="3276" w:author="gorgemj" w:date="2017-11-20T10:22:00Z">
                    <w:tcPr>
                      <w:tcW w:w="4050" w:type="dxa"/>
                    </w:tcPr>
                  </w:tcPrChange>
                </w:tcPr>
                <w:p w:rsidR="00B61F44" w:rsidRPr="00817CEB" w:rsidDel="001C0D2C" w:rsidRDefault="00B61F44" w:rsidP="00542606">
                  <w:pPr>
                    <w:spacing w:before="60" w:after="60" w:line="280" w:lineRule="atLeast"/>
                    <w:rPr>
                      <w:del w:id="3277" w:author="gorgemj" w:date="2017-11-25T21:20:00Z"/>
                      <w:rFonts w:cs="Arial"/>
                    </w:rPr>
                  </w:pPr>
                  <w:del w:id="3278" w:author="gorgemj" w:date="2017-11-25T21:20:00Z">
                    <w:r w:rsidRPr="00817CEB" w:rsidDel="001C0D2C">
                      <w:rPr>
                        <w:rFonts w:cs="Arial"/>
                      </w:rPr>
                      <w:delText>Institute of Electrical and Electronic Engineers</w:delText>
                    </w:r>
                  </w:del>
                </w:p>
              </w:tc>
            </w:tr>
            <w:tr w:rsidR="00B61F44" w:rsidRPr="00817CEB" w:rsidDel="001C0D2C" w:rsidTr="003359A3">
              <w:trPr>
                <w:del w:id="3279" w:author="gorgemj" w:date="2017-11-25T21:20:00Z"/>
              </w:trPr>
              <w:tc>
                <w:tcPr>
                  <w:tcW w:w="1278" w:type="dxa"/>
                  <w:tcPrChange w:id="3280" w:author="gorgemj" w:date="2017-11-20T10:22:00Z">
                    <w:tcPr>
                      <w:tcW w:w="1278" w:type="dxa"/>
                    </w:tcPr>
                  </w:tcPrChange>
                </w:tcPr>
                <w:p w:rsidR="00B61F44" w:rsidRPr="00817CEB" w:rsidDel="001C0D2C" w:rsidRDefault="00B61F44" w:rsidP="00542606">
                  <w:pPr>
                    <w:spacing w:before="60" w:after="60" w:line="280" w:lineRule="atLeast"/>
                    <w:rPr>
                      <w:del w:id="3281" w:author="gorgemj" w:date="2017-11-25T21:20:00Z"/>
                      <w:rFonts w:cs="Arial"/>
                    </w:rPr>
                  </w:pPr>
                  <w:del w:id="3282" w:author="gorgemj" w:date="2017-11-25T21:20:00Z">
                    <w:r w:rsidRPr="00817CEB" w:rsidDel="001C0D2C">
                      <w:rPr>
                        <w:rFonts w:cs="Arial"/>
                      </w:rPr>
                      <w:delText>IES</w:delText>
                    </w:r>
                  </w:del>
                </w:p>
              </w:tc>
              <w:tc>
                <w:tcPr>
                  <w:tcW w:w="4050" w:type="dxa"/>
                  <w:tcPrChange w:id="3283" w:author="gorgemj" w:date="2017-11-20T10:22:00Z">
                    <w:tcPr>
                      <w:tcW w:w="4050" w:type="dxa"/>
                    </w:tcPr>
                  </w:tcPrChange>
                </w:tcPr>
                <w:p w:rsidR="00B61F44" w:rsidRPr="00817CEB" w:rsidDel="001C0D2C" w:rsidRDefault="00B61F44" w:rsidP="00542606">
                  <w:pPr>
                    <w:spacing w:before="60" w:after="60" w:line="280" w:lineRule="atLeast"/>
                    <w:rPr>
                      <w:del w:id="3284" w:author="gorgemj" w:date="2017-11-25T21:20:00Z"/>
                      <w:rFonts w:cs="Arial"/>
                    </w:rPr>
                  </w:pPr>
                  <w:del w:id="3285" w:author="gorgemj" w:date="2017-11-25T21:20:00Z">
                    <w:r w:rsidRPr="00817CEB" w:rsidDel="001C0D2C">
                      <w:rPr>
                        <w:rFonts w:cs="Arial"/>
                      </w:rPr>
                      <w:delText>Illuminating Engineering Society</w:delText>
                    </w:r>
                  </w:del>
                </w:p>
              </w:tc>
            </w:tr>
            <w:tr w:rsidR="00B61F44" w:rsidRPr="00817CEB" w:rsidDel="001C0D2C" w:rsidTr="003359A3">
              <w:trPr>
                <w:del w:id="3286" w:author="gorgemj" w:date="2017-11-25T21:20:00Z"/>
              </w:trPr>
              <w:tc>
                <w:tcPr>
                  <w:tcW w:w="1278" w:type="dxa"/>
                  <w:tcPrChange w:id="3287" w:author="gorgemj" w:date="2017-11-20T10:22:00Z">
                    <w:tcPr>
                      <w:tcW w:w="1278" w:type="dxa"/>
                    </w:tcPr>
                  </w:tcPrChange>
                </w:tcPr>
                <w:p w:rsidR="00B61F44" w:rsidRPr="00817CEB" w:rsidDel="001C0D2C" w:rsidRDefault="00B61F44" w:rsidP="00542606">
                  <w:pPr>
                    <w:spacing w:before="60" w:after="60" w:line="280" w:lineRule="atLeast"/>
                    <w:rPr>
                      <w:del w:id="3288" w:author="gorgemj" w:date="2017-11-25T21:20:00Z"/>
                      <w:rFonts w:cs="Arial"/>
                    </w:rPr>
                  </w:pPr>
                  <w:del w:id="3289" w:author="gorgemj" w:date="2017-11-25T21:20:00Z">
                    <w:r w:rsidRPr="00817CEB" w:rsidDel="001C0D2C">
                      <w:rPr>
                        <w:rFonts w:cs="Arial"/>
                      </w:rPr>
                      <w:delText>IPCEA</w:delText>
                    </w:r>
                  </w:del>
                </w:p>
              </w:tc>
              <w:tc>
                <w:tcPr>
                  <w:tcW w:w="4050" w:type="dxa"/>
                  <w:tcPrChange w:id="3290" w:author="gorgemj" w:date="2017-11-20T10:22:00Z">
                    <w:tcPr>
                      <w:tcW w:w="4050" w:type="dxa"/>
                    </w:tcPr>
                  </w:tcPrChange>
                </w:tcPr>
                <w:p w:rsidR="00B61F44" w:rsidRPr="00817CEB" w:rsidDel="001C0D2C" w:rsidRDefault="00B61F44" w:rsidP="00542606">
                  <w:pPr>
                    <w:spacing w:before="60" w:after="60" w:line="280" w:lineRule="atLeast"/>
                    <w:rPr>
                      <w:del w:id="3291" w:author="gorgemj" w:date="2017-11-25T21:20:00Z"/>
                      <w:rFonts w:cs="Arial"/>
                    </w:rPr>
                  </w:pPr>
                  <w:del w:id="3292" w:author="gorgemj" w:date="2017-11-25T21:20:00Z">
                    <w:r w:rsidRPr="00817CEB" w:rsidDel="001C0D2C">
                      <w:rPr>
                        <w:rFonts w:cs="Arial"/>
                      </w:rPr>
                      <w:delText>Insulated Power Cable Engineers Association</w:delText>
                    </w:r>
                  </w:del>
                </w:p>
              </w:tc>
            </w:tr>
            <w:tr w:rsidR="00B61F44" w:rsidRPr="00817CEB" w:rsidDel="001C0D2C" w:rsidTr="003359A3">
              <w:trPr>
                <w:del w:id="3293" w:author="gorgemj" w:date="2017-11-25T21:20:00Z"/>
              </w:trPr>
              <w:tc>
                <w:tcPr>
                  <w:tcW w:w="1278" w:type="dxa"/>
                  <w:tcPrChange w:id="3294" w:author="gorgemj" w:date="2017-11-20T10:22:00Z">
                    <w:tcPr>
                      <w:tcW w:w="1278" w:type="dxa"/>
                    </w:tcPr>
                  </w:tcPrChange>
                </w:tcPr>
                <w:p w:rsidR="00B61F44" w:rsidRPr="00817CEB" w:rsidDel="001C0D2C" w:rsidRDefault="00B61F44" w:rsidP="00542606">
                  <w:pPr>
                    <w:spacing w:before="60" w:after="60" w:line="280" w:lineRule="atLeast"/>
                    <w:rPr>
                      <w:del w:id="3295" w:author="gorgemj" w:date="2017-11-25T21:20:00Z"/>
                      <w:rFonts w:cs="Arial"/>
                    </w:rPr>
                  </w:pPr>
                  <w:del w:id="3296" w:author="gorgemj" w:date="2017-11-25T21:20:00Z">
                    <w:r w:rsidRPr="00817CEB" w:rsidDel="001C0D2C">
                      <w:rPr>
                        <w:rFonts w:cs="Arial"/>
                      </w:rPr>
                      <w:delText>ISA</w:delText>
                    </w:r>
                  </w:del>
                </w:p>
              </w:tc>
              <w:tc>
                <w:tcPr>
                  <w:tcW w:w="4050" w:type="dxa"/>
                  <w:tcPrChange w:id="3297" w:author="gorgemj" w:date="2017-11-20T10:22:00Z">
                    <w:tcPr>
                      <w:tcW w:w="4050" w:type="dxa"/>
                    </w:tcPr>
                  </w:tcPrChange>
                </w:tcPr>
                <w:p w:rsidR="00B61F44" w:rsidRPr="00817CEB" w:rsidDel="001C0D2C" w:rsidRDefault="00B61F44" w:rsidP="00542606">
                  <w:pPr>
                    <w:spacing w:before="60" w:after="60" w:line="280" w:lineRule="atLeast"/>
                    <w:rPr>
                      <w:del w:id="3298" w:author="gorgemj" w:date="2017-11-25T21:20:00Z"/>
                      <w:rFonts w:cs="Arial"/>
                    </w:rPr>
                  </w:pPr>
                  <w:del w:id="3299" w:author="gorgemj" w:date="2017-11-25T21:20:00Z">
                    <w:r w:rsidRPr="00817CEB" w:rsidDel="001C0D2C">
                      <w:rPr>
                        <w:rFonts w:cs="Arial"/>
                      </w:rPr>
                      <w:delText>Instrumentation, Systems and Automation Society</w:delText>
                    </w:r>
                  </w:del>
                </w:p>
              </w:tc>
            </w:tr>
            <w:tr w:rsidR="00B61F44" w:rsidRPr="00817CEB" w:rsidDel="001C0D2C" w:rsidTr="003359A3">
              <w:trPr>
                <w:del w:id="3300" w:author="gorgemj" w:date="2017-11-25T21:20:00Z"/>
              </w:trPr>
              <w:tc>
                <w:tcPr>
                  <w:tcW w:w="1278" w:type="dxa"/>
                  <w:tcPrChange w:id="3301" w:author="gorgemj" w:date="2017-11-20T10:22:00Z">
                    <w:tcPr>
                      <w:tcW w:w="1278" w:type="dxa"/>
                    </w:tcPr>
                  </w:tcPrChange>
                </w:tcPr>
                <w:p w:rsidR="00B61F44" w:rsidRPr="00817CEB" w:rsidDel="001C0D2C" w:rsidRDefault="00B61F44" w:rsidP="00542606">
                  <w:pPr>
                    <w:spacing w:before="60" w:after="60" w:line="280" w:lineRule="atLeast"/>
                    <w:rPr>
                      <w:del w:id="3302" w:author="gorgemj" w:date="2017-11-25T21:20:00Z"/>
                      <w:rFonts w:cs="Arial"/>
                    </w:rPr>
                  </w:pPr>
                  <w:del w:id="3303" w:author="gorgemj" w:date="2017-11-25T21:20:00Z">
                    <w:r w:rsidRPr="00817CEB" w:rsidDel="001C0D2C">
                      <w:rPr>
                        <w:rFonts w:cs="Arial"/>
                      </w:rPr>
                      <w:delText>MIL</w:delText>
                    </w:r>
                  </w:del>
                </w:p>
              </w:tc>
              <w:tc>
                <w:tcPr>
                  <w:tcW w:w="4050" w:type="dxa"/>
                  <w:tcPrChange w:id="3304" w:author="gorgemj" w:date="2017-11-20T10:22:00Z">
                    <w:tcPr>
                      <w:tcW w:w="4050" w:type="dxa"/>
                    </w:tcPr>
                  </w:tcPrChange>
                </w:tcPr>
                <w:p w:rsidR="00B61F44" w:rsidRPr="00817CEB" w:rsidDel="001C0D2C" w:rsidRDefault="00B61F44" w:rsidP="00542606">
                  <w:pPr>
                    <w:spacing w:before="60" w:after="60" w:line="280" w:lineRule="atLeast"/>
                    <w:rPr>
                      <w:del w:id="3305" w:author="gorgemj" w:date="2017-11-25T21:20:00Z"/>
                      <w:rFonts w:cs="Arial"/>
                    </w:rPr>
                  </w:pPr>
                  <w:del w:id="3306" w:author="gorgemj" w:date="2017-11-25T21:20:00Z">
                    <w:r w:rsidRPr="00817CEB" w:rsidDel="001C0D2C">
                      <w:rPr>
                        <w:rFonts w:cs="Arial"/>
                      </w:rPr>
                      <w:delText>Military Standards and Specifications</w:delText>
                    </w:r>
                  </w:del>
                </w:p>
              </w:tc>
            </w:tr>
            <w:tr w:rsidR="00B61F44" w:rsidRPr="00817CEB" w:rsidDel="001C0D2C" w:rsidTr="003359A3">
              <w:trPr>
                <w:del w:id="3307" w:author="gorgemj" w:date="2017-11-25T21:20:00Z"/>
              </w:trPr>
              <w:tc>
                <w:tcPr>
                  <w:tcW w:w="1278" w:type="dxa"/>
                  <w:tcPrChange w:id="3308" w:author="gorgemj" w:date="2017-11-20T10:22:00Z">
                    <w:tcPr>
                      <w:tcW w:w="1278" w:type="dxa"/>
                    </w:tcPr>
                  </w:tcPrChange>
                </w:tcPr>
                <w:p w:rsidR="00B61F44" w:rsidRPr="00817CEB" w:rsidDel="001C0D2C" w:rsidRDefault="00B61F44" w:rsidP="00542606">
                  <w:pPr>
                    <w:spacing w:before="60" w:after="60" w:line="280" w:lineRule="atLeast"/>
                    <w:rPr>
                      <w:del w:id="3309" w:author="gorgemj" w:date="2017-11-25T21:20:00Z"/>
                      <w:rFonts w:cs="Arial"/>
                    </w:rPr>
                  </w:pPr>
                  <w:del w:id="3310" w:author="gorgemj" w:date="2017-11-25T21:20:00Z">
                    <w:r w:rsidRPr="00817CEB" w:rsidDel="001C0D2C">
                      <w:rPr>
                        <w:rFonts w:cs="Arial"/>
                      </w:rPr>
                      <w:delText>NEMA</w:delText>
                    </w:r>
                  </w:del>
                </w:p>
              </w:tc>
              <w:tc>
                <w:tcPr>
                  <w:tcW w:w="4050" w:type="dxa"/>
                  <w:tcPrChange w:id="3311" w:author="gorgemj" w:date="2017-11-20T10:22:00Z">
                    <w:tcPr>
                      <w:tcW w:w="4050" w:type="dxa"/>
                    </w:tcPr>
                  </w:tcPrChange>
                </w:tcPr>
                <w:p w:rsidR="00B61F44" w:rsidRPr="00817CEB" w:rsidDel="001C0D2C" w:rsidRDefault="00B61F44" w:rsidP="00542606">
                  <w:pPr>
                    <w:spacing w:before="60" w:after="60" w:line="280" w:lineRule="atLeast"/>
                    <w:rPr>
                      <w:del w:id="3312" w:author="gorgemj" w:date="2017-11-25T21:20:00Z"/>
                      <w:rFonts w:cs="Arial"/>
                    </w:rPr>
                  </w:pPr>
                  <w:del w:id="3313" w:author="gorgemj" w:date="2017-11-25T21:20:00Z">
                    <w:r w:rsidRPr="00817CEB" w:rsidDel="001C0D2C">
                      <w:rPr>
                        <w:rFonts w:cs="Arial"/>
                      </w:rPr>
                      <w:delText>National Electrical Manufacturers Association</w:delText>
                    </w:r>
                  </w:del>
                </w:p>
              </w:tc>
            </w:tr>
            <w:tr w:rsidR="00B61F44" w:rsidRPr="00817CEB" w:rsidDel="001C0D2C" w:rsidTr="003359A3">
              <w:trPr>
                <w:del w:id="3314" w:author="gorgemj" w:date="2017-11-25T21:20:00Z"/>
              </w:trPr>
              <w:tc>
                <w:tcPr>
                  <w:tcW w:w="1278" w:type="dxa"/>
                  <w:tcPrChange w:id="3315" w:author="gorgemj" w:date="2017-11-20T10:22:00Z">
                    <w:tcPr>
                      <w:tcW w:w="1278" w:type="dxa"/>
                    </w:tcPr>
                  </w:tcPrChange>
                </w:tcPr>
                <w:p w:rsidR="00B61F44" w:rsidRPr="00817CEB" w:rsidDel="001C0D2C" w:rsidRDefault="00B61F44" w:rsidP="00542606">
                  <w:pPr>
                    <w:spacing w:before="60" w:after="60" w:line="280" w:lineRule="atLeast"/>
                    <w:rPr>
                      <w:del w:id="3316" w:author="gorgemj" w:date="2017-11-25T21:20:00Z"/>
                      <w:rFonts w:cs="Arial"/>
                    </w:rPr>
                  </w:pPr>
                  <w:del w:id="3317" w:author="gorgemj" w:date="2017-11-25T21:20:00Z">
                    <w:r w:rsidRPr="00817CEB" w:rsidDel="001C0D2C">
                      <w:rPr>
                        <w:rFonts w:cs="Arial"/>
                      </w:rPr>
                      <w:delText>NFPA</w:delText>
                    </w:r>
                  </w:del>
                </w:p>
              </w:tc>
              <w:tc>
                <w:tcPr>
                  <w:tcW w:w="4050" w:type="dxa"/>
                  <w:tcPrChange w:id="3318" w:author="gorgemj" w:date="2017-11-20T10:22:00Z">
                    <w:tcPr>
                      <w:tcW w:w="4050" w:type="dxa"/>
                    </w:tcPr>
                  </w:tcPrChange>
                </w:tcPr>
                <w:p w:rsidR="00B61F44" w:rsidRPr="00817CEB" w:rsidDel="001C0D2C" w:rsidRDefault="00B61F44" w:rsidP="00542606">
                  <w:pPr>
                    <w:spacing w:before="60" w:after="60" w:line="280" w:lineRule="atLeast"/>
                    <w:rPr>
                      <w:del w:id="3319" w:author="gorgemj" w:date="2017-11-25T21:20:00Z"/>
                      <w:rFonts w:cs="Arial"/>
                    </w:rPr>
                  </w:pPr>
                  <w:del w:id="3320" w:author="gorgemj" w:date="2017-11-25T21:20:00Z">
                    <w:r w:rsidRPr="00817CEB" w:rsidDel="001C0D2C">
                      <w:rPr>
                        <w:rFonts w:cs="Arial"/>
                      </w:rPr>
                      <w:delText>National Fire Protection Association</w:delText>
                    </w:r>
                  </w:del>
                </w:p>
              </w:tc>
            </w:tr>
            <w:tr w:rsidR="00B61F44" w:rsidRPr="00817CEB" w:rsidDel="001C0D2C" w:rsidTr="003359A3">
              <w:trPr>
                <w:del w:id="3321" w:author="gorgemj" w:date="2017-11-25T21:20:00Z"/>
              </w:trPr>
              <w:tc>
                <w:tcPr>
                  <w:tcW w:w="1278" w:type="dxa"/>
                  <w:tcPrChange w:id="3322" w:author="gorgemj" w:date="2017-11-20T10:22:00Z">
                    <w:tcPr>
                      <w:tcW w:w="1278" w:type="dxa"/>
                    </w:tcPr>
                  </w:tcPrChange>
                </w:tcPr>
                <w:p w:rsidR="00B61F44" w:rsidRPr="00817CEB" w:rsidDel="001C0D2C" w:rsidRDefault="00B61F44" w:rsidP="00542606">
                  <w:pPr>
                    <w:spacing w:before="60" w:after="60" w:line="280" w:lineRule="atLeast"/>
                    <w:rPr>
                      <w:del w:id="3323" w:author="gorgemj" w:date="2017-11-25T21:20:00Z"/>
                      <w:rFonts w:cs="Arial"/>
                    </w:rPr>
                  </w:pPr>
                  <w:del w:id="3324" w:author="gorgemj" w:date="2017-11-25T21:20:00Z">
                    <w:r w:rsidRPr="00817CEB" w:rsidDel="001C0D2C">
                      <w:rPr>
                        <w:rFonts w:cs="Arial"/>
                      </w:rPr>
                      <w:delText>SMACNA</w:delText>
                    </w:r>
                  </w:del>
                </w:p>
              </w:tc>
              <w:tc>
                <w:tcPr>
                  <w:tcW w:w="4050" w:type="dxa"/>
                  <w:tcPrChange w:id="3325" w:author="gorgemj" w:date="2017-11-20T10:22:00Z">
                    <w:tcPr>
                      <w:tcW w:w="4050" w:type="dxa"/>
                    </w:tcPr>
                  </w:tcPrChange>
                </w:tcPr>
                <w:p w:rsidR="00B61F44" w:rsidRPr="00817CEB" w:rsidDel="001C0D2C" w:rsidRDefault="00B61F44" w:rsidP="00542606">
                  <w:pPr>
                    <w:spacing w:before="60" w:after="60" w:line="280" w:lineRule="atLeast"/>
                    <w:rPr>
                      <w:del w:id="3326" w:author="gorgemj" w:date="2017-11-25T21:20:00Z"/>
                      <w:rFonts w:cs="Arial"/>
                    </w:rPr>
                  </w:pPr>
                  <w:del w:id="3327" w:author="gorgemj" w:date="2017-11-25T21:20:00Z">
                    <w:r w:rsidRPr="00817CEB" w:rsidDel="001C0D2C">
                      <w:rPr>
                        <w:rFonts w:cs="Arial"/>
                      </w:rPr>
                      <w:delText>Sheet Metal and Air Conditioning Contractors National Association</w:delText>
                    </w:r>
                  </w:del>
                </w:p>
              </w:tc>
            </w:tr>
            <w:tr w:rsidR="00B61F44" w:rsidRPr="00817CEB" w:rsidDel="001C0D2C" w:rsidTr="003359A3">
              <w:trPr>
                <w:del w:id="3328" w:author="gorgemj" w:date="2017-11-25T21:20:00Z"/>
              </w:trPr>
              <w:tc>
                <w:tcPr>
                  <w:tcW w:w="1278" w:type="dxa"/>
                  <w:tcPrChange w:id="3329" w:author="gorgemj" w:date="2017-11-20T10:22:00Z">
                    <w:tcPr>
                      <w:tcW w:w="1278" w:type="dxa"/>
                    </w:tcPr>
                  </w:tcPrChange>
                </w:tcPr>
                <w:p w:rsidR="00B61F44" w:rsidRPr="00817CEB" w:rsidDel="001C0D2C" w:rsidRDefault="00B61F44" w:rsidP="00542606">
                  <w:pPr>
                    <w:spacing w:before="60" w:after="60" w:line="280" w:lineRule="atLeast"/>
                    <w:rPr>
                      <w:del w:id="3330" w:author="gorgemj" w:date="2017-11-25T21:20:00Z"/>
                      <w:rFonts w:cs="Arial"/>
                    </w:rPr>
                  </w:pPr>
                  <w:del w:id="3331" w:author="gorgemj" w:date="2017-11-25T21:20:00Z">
                    <w:r w:rsidRPr="00817CEB" w:rsidDel="001C0D2C">
                      <w:rPr>
                        <w:rFonts w:cs="Arial"/>
                      </w:rPr>
                      <w:delText>UBC</w:delText>
                    </w:r>
                  </w:del>
                </w:p>
              </w:tc>
              <w:tc>
                <w:tcPr>
                  <w:tcW w:w="4050" w:type="dxa"/>
                  <w:tcPrChange w:id="3332" w:author="gorgemj" w:date="2017-11-20T10:22:00Z">
                    <w:tcPr>
                      <w:tcW w:w="4050" w:type="dxa"/>
                    </w:tcPr>
                  </w:tcPrChange>
                </w:tcPr>
                <w:p w:rsidR="00B61F44" w:rsidRPr="00817CEB" w:rsidDel="001C0D2C" w:rsidRDefault="00B61F44" w:rsidP="00542606">
                  <w:pPr>
                    <w:spacing w:before="60" w:after="60" w:line="280" w:lineRule="atLeast"/>
                    <w:rPr>
                      <w:del w:id="3333" w:author="gorgemj" w:date="2017-11-25T21:20:00Z"/>
                      <w:rFonts w:cs="Arial"/>
                    </w:rPr>
                  </w:pPr>
                  <w:del w:id="3334" w:author="gorgemj" w:date="2017-11-25T21:20:00Z">
                    <w:r w:rsidRPr="00817CEB" w:rsidDel="001C0D2C">
                      <w:rPr>
                        <w:rFonts w:cs="Arial"/>
                      </w:rPr>
                      <w:delText>Uniform Building Code</w:delText>
                    </w:r>
                  </w:del>
                </w:p>
              </w:tc>
            </w:tr>
            <w:tr w:rsidR="00B61F44" w:rsidRPr="00817CEB" w:rsidDel="001C0D2C" w:rsidTr="003359A3">
              <w:trPr>
                <w:del w:id="3335" w:author="gorgemj" w:date="2017-11-25T21:20:00Z"/>
              </w:trPr>
              <w:tc>
                <w:tcPr>
                  <w:tcW w:w="1278" w:type="dxa"/>
                  <w:tcPrChange w:id="3336" w:author="gorgemj" w:date="2017-11-20T10:22:00Z">
                    <w:tcPr>
                      <w:tcW w:w="1278" w:type="dxa"/>
                    </w:tcPr>
                  </w:tcPrChange>
                </w:tcPr>
                <w:p w:rsidR="00B61F44" w:rsidRPr="00817CEB" w:rsidDel="001C0D2C" w:rsidRDefault="00B61F44" w:rsidP="00542606">
                  <w:pPr>
                    <w:spacing w:before="60" w:after="60" w:line="280" w:lineRule="atLeast"/>
                    <w:rPr>
                      <w:del w:id="3337" w:author="gorgemj" w:date="2017-11-25T21:20:00Z"/>
                      <w:rFonts w:cs="Arial"/>
                    </w:rPr>
                  </w:pPr>
                  <w:del w:id="3338" w:author="gorgemj" w:date="2017-11-25T21:20:00Z">
                    <w:r w:rsidRPr="00817CEB" w:rsidDel="001C0D2C">
                      <w:rPr>
                        <w:rFonts w:cs="Arial"/>
                      </w:rPr>
                      <w:delText>UL</w:delText>
                    </w:r>
                  </w:del>
                </w:p>
              </w:tc>
              <w:tc>
                <w:tcPr>
                  <w:tcW w:w="4050" w:type="dxa"/>
                  <w:tcPrChange w:id="3339" w:author="gorgemj" w:date="2017-11-20T10:22:00Z">
                    <w:tcPr>
                      <w:tcW w:w="4050" w:type="dxa"/>
                    </w:tcPr>
                  </w:tcPrChange>
                </w:tcPr>
                <w:p w:rsidR="00B61F44" w:rsidRPr="00817CEB" w:rsidDel="001C0D2C" w:rsidRDefault="00B61F44" w:rsidP="00542606">
                  <w:pPr>
                    <w:spacing w:before="60" w:after="60" w:line="280" w:lineRule="atLeast"/>
                    <w:rPr>
                      <w:del w:id="3340" w:author="gorgemj" w:date="2017-11-25T21:20:00Z"/>
                      <w:rFonts w:cs="Arial"/>
                    </w:rPr>
                  </w:pPr>
                  <w:del w:id="3341" w:author="gorgemj" w:date="2017-11-25T21:20:00Z">
                    <w:r w:rsidRPr="00817CEB" w:rsidDel="001C0D2C">
                      <w:rPr>
                        <w:rFonts w:cs="Arial"/>
                      </w:rPr>
                      <w:delText>Underwriters Laboratories</w:delText>
                    </w:r>
                  </w:del>
                </w:p>
              </w:tc>
            </w:tr>
          </w:tbl>
          <w:p w:rsidR="00B61F44" w:rsidDel="0090515D" w:rsidRDefault="00B61F44" w:rsidP="00542606">
            <w:pPr>
              <w:spacing w:before="60" w:after="60" w:line="280" w:lineRule="atLeast"/>
              <w:rPr>
                <w:del w:id="3342" w:author="gorgemj" w:date="2017-11-25T21:21:00Z"/>
                <w:rFonts w:cs="Arial"/>
              </w:rPr>
            </w:pPr>
          </w:p>
        </w:tc>
      </w:tr>
      <w:tr w:rsidR="00B61F44" w:rsidRPr="00817CEB" w:rsidDel="0090515D" w:rsidTr="00814E5E">
        <w:trPr>
          <w:cantSplit/>
          <w:del w:id="3343" w:author="gorgemj" w:date="2017-11-25T21:21:00Z"/>
          <w:trPrChange w:id="3344" w:author="gorgemj" w:date="2017-11-30T12:36:00Z">
            <w:trPr>
              <w:gridBefore w:val="6"/>
              <w:gridAfter w:val="0"/>
              <w:cantSplit/>
            </w:trPr>
          </w:trPrChange>
        </w:trPr>
        <w:tc>
          <w:tcPr>
            <w:tcW w:w="947" w:type="dxa"/>
            <w:tcPrChange w:id="3345" w:author="gorgemj" w:date="2017-11-30T12:36:00Z">
              <w:tcPr>
                <w:tcW w:w="945" w:type="dxa"/>
                <w:gridSpan w:val="6"/>
              </w:tcPr>
            </w:tcPrChange>
          </w:tcPr>
          <w:p w:rsidR="00B61F44" w:rsidDel="0090515D" w:rsidRDefault="00B61F44" w:rsidP="00542606">
            <w:pPr>
              <w:autoSpaceDE w:val="0"/>
              <w:autoSpaceDN w:val="0"/>
              <w:adjustRightInd w:val="0"/>
              <w:spacing w:before="60" w:after="60" w:line="280" w:lineRule="atLeast"/>
              <w:jc w:val="center"/>
              <w:rPr>
                <w:del w:id="3346" w:author="gorgemj" w:date="2017-11-25T21:21:00Z"/>
                <w:rFonts w:cs="Arial"/>
                <w:b/>
              </w:rPr>
            </w:pPr>
          </w:p>
        </w:tc>
        <w:tc>
          <w:tcPr>
            <w:tcW w:w="693" w:type="dxa"/>
            <w:tcPrChange w:id="3347" w:author="gorgemj" w:date="2017-11-30T12:36:00Z">
              <w:tcPr>
                <w:tcW w:w="747" w:type="dxa"/>
                <w:gridSpan w:val="3"/>
              </w:tcPr>
            </w:tcPrChange>
          </w:tcPr>
          <w:p w:rsidR="00B61F44" w:rsidDel="0090515D" w:rsidRDefault="00B61F44" w:rsidP="00542606">
            <w:pPr>
              <w:autoSpaceDE w:val="0"/>
              <w:autoSpaceDN w:val="0"/>
              <w:adjustRightInd w:val="0"/>
              <w:spacing w:before="60" w:after="60" w:line="280" w:lineRule="atLeast"/>
              <w:jc w:val="center"/>
              <w:rPr>
                <w:del w:id="3348" w:author="gorgemj" w:date="2017-11-25T21:21:00Z"/>
                <w:rFonts w:cs="Arial"/>
                <w:b/>
                <w:bCs/>
              </w:rPr>
            </w:pPr>
          </w:p>
        </w:tc>
        <w:tc>
          <w:tcPr>
            <w:tcW w:w="5038" w:type="dxa"/>
            <w:gridSpan w:val="2"/>
            <w:tcPrChange w:id="3349" w:author="gorgemj" w:date="2017-11-30T12:36:00Z">
              <w:tcPr>
                <w:tcW w:w="6768" w:type="dxa"/>
                <w:gridSpan w:val="7"/>
              </w:tcPr>
            </w:tcPrChange>
          </w:tcPr>
          <w:p w:rsidR="00B61F44" w:rsidRPr="00817CEB" w:rsidDel="0090515D" w:rsidRDefault="00B61F44" w:rsidP="00542606">
            <w:pPr>
              <w:autoSpaceDE w:val="0"/>
              <w:autoSpaceDN w:val="0"/>
              <w:adjustRightInd w:val="0"/>
              <w:spacing w:before="60" w:after="60" w:line="280" w:lineRule="atLeast"/>
              <w:rPr>
                <w:del w:id="3350" w:author="gorgemj" w:date="2017-11-25T21:21:00Z"/>
                <w:rFonts w:eastAsia="Calibri" w:cs="Arial"/>
                <w:b/>
                <w:bCs/>
              </w:rPr>
            </w:pPr>
          </w:p>
        </w:tc>
        <w:tc>
          <w:tcPr>
            <w:tcW w:w="6912" w:type="dxa"/>
            <w:gridSpan w:val="3"/>
            <w:tcPrChange w:id="3351" w:author="gorgemj" w:date="2017-11-30T12:36:00Z">
              <w:tcPr>
                <w:tcW w:w="5130" w:type="dxa"/>
                <w:gridSpan w:val="8"/>
              </w:tcPr>
            </w:tcPrChange>
          </w:tcPr>
          <w:p w:rsidR="00B61F44" w:rsidDel="001C0D2C" w:rsidRDefault="00B61F44" w:rsidP="00C56E63">
            <w:pPr>
              <w:spacing w:before="60" w:after="60" w:line="280" w:lineRule="atLeast"/>
              <w:rPr>
                <w:del w:id="3352" w:author="gorgemj" w:date="2017-11-25T21:20:00Z"/>
                <w:rFonts w:cs="Arial"/>
              </w:rPr>
            </w:pPr>
            <w:del w:id="3353" w:author="gorgemj" w:date="2017-11-25T21:20:00Z">
              <w:r w:rsidRPr="00817CEB" w:rsidDel="001C0D2C">
                <w:rPr>
                  <w:rFonts w:cs="Arial"/>
                </w:rPr>
                <w:delText xml:space="preserve">Specific application of industrial codes and standards is provided in various sections of the </w:delText>
              </w:r>
            </w:del>
            <w:del w:id="3354" w:author="gorgemj" w:date="2017-11-24T16:39:00Z">
              <w:r w:rsidRPr="00817CEB" w:rsidDel="00F52B54">
                <w:rPr>
                  <w:rFonts w:cs="Arial"/>
                </w:rPr>
                <w:delText>DCD</w:delText>
              </w:r>
            </w:del>
            <w:del w:id="3355" w:author="gorgemj" w:date="2017-11-25T21:20:00Z">
              <w:r w:rsidRPr="00817CEB" w:rsidDel="001C0D2C">
                <w:rPr>
                  <w:rFonts w:cs="Arial"/>
                </w:rPr>
                <w:delText>.</w:delText>
              </w:r>
            </w:del>
          </w:p>
          <w:p w:rsidR="00B61F44" w:rsidRPr="00817CEB" w:rsidDel="0090515D" w:rsidRDefault="00B61F44" w:rsidP="00A366D5">
            <w:pPr>
              <w:spacing w:before="60" w:after="60" w:line="280" w:lineRule="atLeast"/>
              <w:rPr>
                <w:del w:id="3356" w:author="gorgemj" w:date="2017-11-25T21:21:00Z"/>
                <w:rFonts w:cs="Arial"/>
              </w:rPr>
            </w:pPr>
            <w:del w:id="3357" w:author="gorgemj" w:date="2017-11-25T21:20:00Z">
              <w:r w:rsidRPr="007D4D9D" w:rsidDel="001C0D2C">
                <w:rPr>
                  <w:rFonts w:cs="Arial"/>
                </w:rPr>
                <w:delText>In addition to the internal verification</w:delText>
              </w:r>
              <w:r w:rsidDel="001C0D2C">
                <w:rPr>
                  <w:rFonts w:cs="Arial"/>
                </w:rPr>
                <w:delText xml:space="preserve"> the </w:delText>
              </w:r>
              <w:r w:rsidRPr="00E565BC" w:rsidDel="001C0D2C">
                <w:rPr>
                  <w:rFonts w:cs="Arial"/>
                  <w:b/>
                </w:rPr>
                <w:delText>AP1000</w:delText>
              </w:r>
              <w:r w:rsidDel="001C0D2C">
                <w:rPr>
                  <w:rFonts w:cs="Arial"/>
                </w:rPr>
                <w:delText xml:space="preserve"> design has been</w:delText>
              </w:r>
              <w:r w:rsidRPr="007357E1" w:rsidDel="001C0D2C">
                <w:rPr>
                  <w:rFonts w:cs="Arial"/>
                </w:rPr>
                <w:delText xml:space="preserve"> </w:delText>
              </w:r>
              <w:r w:rsidDel="001C0D2C">
                <w:rPr>
                  <w:rFonts w:cs="Arial"/>
                </w:rPr>
                <w:delText xml:space="preserve">reviewed </w:delText>
              </w:r>
              <w:r w:rsidRPr="007357E1" w:rsidDel="001C0D2C">
                <w:rPr>
                  <w:rFonts w:cs="Arial"/>
                </w:rPr>
                <w:delText xml:space="preserve">by </w:delText>
              </w:r>
              <w:r w:rsidDel="001C0D2C">
                <w:rPr>
                  <w:rFonts w:cs="Arial"/>
                </w:rPr>
                <w:delText>various</w:delText>
              </w:r>
              <w:r w:rsidRPr="007357E1" w:rsidDel="001C0D2C">
                <w:rPr>
                  <w:rFonts w:cs="Arial"/>
                </w:rPr>
                <w:delText xml:space="preserve"> safety authorities, such as the US</w:delText>
              </w:r>
              <w:r w:rsidDel="001C0D2C">
                <w:rPr>
                  <w:rFonts w:cs="Arial"/>
                </w:rPr>
                <w:delText xml:space="preserve"> </w:delText>
              </w:r>
              <w:r w:rsidRPr="007357E1" w:rsidDel="001C0D2C">
                <w:rPr>
                  <w:rFonts w:cs="Arial"/>
                </w:rPr>
                <w:delText xml:space="preserve">NRC, the UK </w:delText>
              </w:r>
            </w:del>
            <w:del w:id="3358" w:author="gorgemj" w:date="2017-11-20T10:23:00Z">
              <w:r w:rsidDel="003359A3">
                <w:rPr>
                  <w:rFonts w:cs="Arial"/>
                </w:rPr>
                <w:delText>Health and Safety Executive (</w:delText>
              </w:r>
              <w:r w:rsidRPr="007357E1" w:rsidDel="003359A3">
                <w:rPr>
                  <w:rFonts w:cs="Arial"/>
                </w:rPr>
                <w:delText>HSE</w:delText>
              </w:r>
              <w:r w:rsidDel="003359A3">
                <w:rPr>
                  <w:rFonts w:cs="Arial"/>
                </w:rPr>
                <w:delText>)</w:delText>
              </w:r>
            </w:del>
            <w:del w:id="3359" w:author="gorgemj" w:date="2017-11-25T21:20:00Z">
              <w:r w:rsidRPr="007357E1" w:rsidDel="001C0D2C">
                <w:rPr>
                  <w:rFonts w:cs="Arial"/>
                </w:rPr>
                <w:delText xml:space="preserve"> </w:delText>
              </w:r>
              <w:r w:rsidDel="001C0D2C">
                <w:rPr>
                  <w:rFonts w:cs="Arial"/>
                </w:rPr>
                <w:delText>and the</w:delText>
              </w:r>
              <w:r w:rsidRPr="007357E1" w:rsidDel="001C0D2C">
                <w:rPr>
                  <w:rFonts w:cs="Arial"/>
                </w:rPr>
                <w:delText xml:space="preserve"> Chinese </w:delText>
              </w:r>
            </w:del>
            <w:del w:id="3360" w:author="gorgemj" w:date="2017-11-24T14:59:00Z">
              <w:r w:rsidRPr="007357E1" w:rsidDel="009B4B70">
                <w:rPr>
                  <w:rFonts w:cs="Arial"/>
                </w:rPr>
                <w:delText xml:space="preserve">Safety Authority, </w:delText>
              </w:r>
            </w:del>
            <w:del w:id="3361" w:author="gorgemj" w:date="2017-11-20T10:23:00Z">
              <w:r w:rsidDel="003359A3">
                <w:rPr>
                  <w:rFonts w:cs="Arial"/>
                </w:rPr>
                <w:delText>National Nuclear Safety Administration (</w:delText>
              </w:r>
            </w:del>
            <w:del w:id="3362" w:author="gorgemj" w:date="2017-11-25T21:20:00Z">
              <w:r w:rsidDel="001C0D2C">
                <w:rPr>
                  <w:rFonts w:cs="Arial"/>
                </w:rPr>
                <w:delText>N</w:delText>
              </w:r>
              <w:r w:rsidRPr="007357E1" w:rsidDel="001C0D2C">
                <w:rPr>
                  <w:rFonts w:cs="Arial"/>
                </w:rPr>
                <w:delText>NSA</w:delText>
              </w:r>
            </w:del>
            <w:del w:id="3363" w:author="gorgemj" w:date="2017-11-20T10:23:00Z">
              <w:r w:rsidDel="003359A3">
                <w:rPr>
                  <w:rFonts w:cs="Arial"/>
                </w:rPr>
                <w:delText>)</w:delText>
              </w:r>
              <w:r w:rsidRPr="007357E1" w:rsidDel="003359A3">
                <w:rPr>
                  <w:rFonts w:cs="Arial"/>
                </w:rPr>
                <w:delText>.</w:delText>
              </w:r>
            </w:del>
          </w:p>
        </w:tc>
      </w:tr>
      <w:tr w:rsidR="00B61F44" w:rsidRPr="00817CEB" w:rsidTr="00814E5E">
        <w:trPr>
          <w:cantSplit/>
          <w:trPrChange w:id="3364" w:author="gorgemj" w:date="2017-11-30T12:36:00Z">
            <w:trPr>
              <w:gridBefore w:val="6"/>
              <w:gridAfter w:val="0"/>
              <w:cantSplit/>
            </w:trPr>
          </w:trPrChange>
        </w:trPr>
        <w:tc>
          <w:tcPr>
            <w:tcW w:w="947" w:type="dxa"/>
            <w:tcPrChange w:id="3365" w:author="gorgemj" w:date="2017-11-30T12:36:00Z">
              <w:tcPr>
                <w:tcW w:w="945" w:type="dxa"/>
                <w:gridSpan w:val="6"/>
              </w:tcPr>
            </w:tcPrChange>
          </w:tcPr>
          <w:p w:rsidR="00B61F44" w:rsidRPr="00FF7239" w:rsidRDefault="00B61F44" w:rsidP="00542606">
            <w:pPr>
              <w:autoSpaceDE w:val="0"/>
              <w:autoSpaceDN w:val="0"/>
              <w:adjustRightInd w:val="0"/>
              <w:spacing w:before="60" w:after="60" w:line="280" w:lineRule="atLeast"/>
              <w:jc w:val="center"/>
              <w:rPr>
                <w:rFonts w:cs="Arial"/>
                <w:rPrChange w:id="3366" w:author="gorgemj" w:date="2017-11-23T09:35:00Z">
                  <w:rPr>
                    <w:rFonts w:cs="Arial"/>
                    <w:b/>
                  </w:rPr>
                </w:rPrChange>
              </w:rPr>
            </w:pPr>
            <w:r w:rsidRPr="00FF7239">
              <w:rPr>
                <w:rFonts w:cs="Arial"/>
                <w:rPrChange w:id="3367" w:author="gorgemj" w:date="2017-11-23T09:35:00Z">
                  <w:rPr>
                    <w:rFonts w:cs="Arial"/>
                    <w:b/>
                  </w:rPr>
                </w:rPrChange>
              </w:rPr>
              <w:t>4.14</w:t>
            </w:r>
          </w:p>
        </w:tc>
        <w:tc>
          <w:tcPr>
            <w:tcW w:w="693" w:type="dxa"/>
            <w:tcPrChange w:id="3368" w:author="gorgemj" w:date="2017-11-30T12:36:00Z">
              <w:tcPr>
                <w:tcW w:w="747" w:type="dxa"/>
                <w:gridSpan w:val="3"/>
              </w:tcPr>
            </w:tcPrChange>
          </w:tcPr>
          <w:p w:rsidR="00B61F44" w:rsidRPr="00FF7239" w:rsidRDefault="00B61F44" w:rsidP="00542606">
            <w:pPr>
              <w:autoSpaceDE w:val="0"/>
              <w:autoSpaceDN w:val="0"/>
              <w:adjustRightInd w:val="0"/>
              <w:spacing w:before="60" w:after="60" w:line="280" w:lineRule="atLeast"/>
              <w:jc w:val="center"/>
              <w:rPr>
                <w:rFonts w:cs="Arial"/>
                <w:bCs/>
                <w:color w:val="000000"/>
                <w:sz w:val="24"/>
                <w:szCs w:val="24"/>
                <w:rPrChange w:id="3369" w:author="gorgemj" w:date="2017-11-23T09:35:00Z">
                  <w:rPr>
                    <w:rFonts w:cs="Arial"/>
                    <w:b/>
                    <w:bCs/>
                    <w:color w:val="000000"/>
                    <w:sz w:val="24"/>
                    <w:szCs w:val="24"/>
                  </w:rPr>
                </w:rPrChange>
              </w:rPr>
            </w:pPr>
            <w:r w:rsidRPr="00FF7239">
              <w:rPr>
                <w:rFonts w:cs="Arial"/>
                <w:bCs/>
                <w:rPrChange w:id="3370" w:author="gorgemj" w:date="2017-11-23T09:35:00Z">
                  <w:rPr>
                    <w:rFonts w:cs="Arial"/>
                    <w:b/>
                    <w:bCs/>
                  </w:rPr>
                </w:rPrChange>
              </w:rPr>
              <w:t>1</w:t>
            </w:r>
          </w:p>
        </w:tc>
        <w:tc>
          <w:tcPr>
            <w:tcW w:w="5038" w:type="dxa"/>
            <w:gridSpan w:val="2"/>
            <w:tcPrChange w:id="3371" w:author="gorgemj" w:date="2017-11-30T12:36:00Z">
              <w:tcPr>
                <w:tcW w:w="6768" w:type="dxa"/>
                <w:gridSpan w:val="7"/>
              </w:tcPr>
            </w:tcPrChange>
          </w:tcPr>
          <w:p w:rsidR="00B61F44" w:rsidRPr="00817CEB" w:rsidRDefault="00B61F44" w:rsidP="00542606">
            <w:pPr>
              <w:autoSpaceDE w:val="0"/>
              <w:autoSpaceDN w:val="0"/>
              <w:adjustRightInd w:val="0"/>
              <w:spacing w:before="60" w:after="60" w:line="280" w:lineRule="atLeast"/>
              <w:rPr>
                <w:rFonts w:eastAsia="Calibri" w:cs="Arial"/>
              </w:rPr>
            </w:pPr>
            <w:r w:rsidRPr="00817CEB">
              <w:rPr>
                <w:rFonts w:eastAsia="Calibri" w:cs="Arial"/>
              </w:rPr>
              <w:t>Items important to safety for a nuclear power plant shall preferably be of a design that has previously been proven in equivalent applications, and if not, shall be items of high quality and of a technology that has been qualified and tested.</w:t>
            </w:r>
          </w:p>
        </w:tc>
        <w:tc>
          <w:tcPr>
            <w:tcW w:w="6912" w:type="dxa"/>
            <w:gridSpan w:val="3"/>
            <w:tcPrChange w:id="3372" w:author="gorgemj" w:date="2017-11-30T12:36:00Z">
              <w:tcPr>
                <w:tcW w:w="5130" w:type="dxa"/>
                <w:gridSpan w:val="8"/>
              </w:tcPr>
            </w:tcPrChange>
          </w:tcPr>
          <w:p w:rsidR="00B61F44" w:rsidRDefault="00B61F44" w:rsidP="0090515D">
            <w:pPr>
              <w:autoSpaceDE w:val="0"/>
              <w:autoSpaceDN w:val="0"/>
              <w:adjustRightInd w:val="0"/>
              <w:spacing w:before="60" w:after="60" w:line="280" w:lineRule="atLeast"/>
              <w:rPr>
                <w:rFonts w:eastAsia="Calibri" w:cs="Arial"/>
              </w:rPr>
            </w:pPr>
            <w:r w:rsidRPr="00817CEB">
              <w:rPr>
                <w:rFonts w:eastAsia="Calibri" w:cs="Arial"/>
              </w:rPr>
              <w:t xml:space="preserve">The </w:t>
            </w:r>
            <w:r w:rsidRPr="00817CEB">
              <w:rPr>
                <w:rFonts w:eastAsia="Calibri" w:cs="Arial"/>
                <w:b/>
              </w:rPr>
              <w:t>AP1000</w:t>
            </w:r>
            <w:r w:rsidRPr="00817CEB">
              <w:rPr>
                <w:rFonts w:eastAsia="Calibri" w:cs="Arial"/>
              </w:rPr>
              <w:t xml:space="preserve"> </w:t>
            </w:r>
            <w:ins w:id="3373" w:author="gorgemj" w:date="2017-11-20T10:27:00Z">
              <w:r>
                <w:rPr>
                  <w:rFonts w:eastAsia="Calibri" w:cs="Arial"/>
                </w:rPr>
                <w:t xml:space="preserve">plant </w:t>
              </w:r>
            </w:ins>
            <w:r w:rsidRPr="00817CEB">
              <w:rPr>
                <w:rFonts w:eastAsia="Calibri" w:cs="Arial"/>
              </w:rPr>
              <w:t>design is largely based on experience in the design and operation of existing plants</w:t>
            </w:r>
            <w:r>
              <w:rPr>
                <w:rFonts w:eastAsia="Calibri" w:cs="Arial"/>
              </w:rPr>
              <w:t xml:space="preserve">. </w:t>
            </w:r>
            <w:ins w:id="3374" w:author="gorgemj" w:date="2017-11-25T21:22:00Z">
              <w:r w:rsidRPr="0090515D">
                <w:rPr>
                  <w:rFonts w:eastAsia="Calibri" w:cs="Arial"/>
                </w:rPr>
                <w:t>The power producing primary system is a familiar one based on proven and reliable</w:t>
              </w:r>
              <w:r>
                <w:rPr>
                  <w:rFonts w:eastAsia="Calibri" w:cs="Arial"/>
                </w:rPr>
                <w:t xml:space="preserve"> </w:t>
              </w:r>
              <w:r w:rsidRPr="0090515D">
                <w:rPr>
                  <w:rFonts w:eastAsia="Calibri" w:cs="Arial"/>
                </w:rPr>
                <w:t>Westinghouse PWR features, but with evolutionary improvements to be expected with the benefit of</w:t>
              </w:r>
              <w:r>
                <w:rPr>
                  <w:rFonts w:eastAsia="Calibri" w:cs="Arial"/>
                </w:rPr>
                <w:t xml:space="preserve"> </w:t>
              </w:r>
              <w:r w:rsidRPr="0090515D">
                <w:rPr>
                  <w:rFonts w:eastAsia="Calibri" w:cs="Arial"/>
                </w:rPr>
                <w:t>decades of operating experience, development of improved materials and better manufacturing</w:t>
              </w:r>
              <w:r>
                <w:rPr>
                  <w:rFonts w:eastAsia="Calibri" w:cs="Arial"/>
                </w:rPr>
                <w:t xml:space="preserve"> </w:t>
              </w:r>
              <w:r w:rsidRPr="0090515D">
                <w:rPr>
                  <w:rFonts w:eastAsia="Calibri" w:cs="Arial"/>
                </w:rPr>
                <w:t xml:space="preserve">techniques. </w:t>
              </w:r>
              <w:r>
                <w:rPr>
                  <w:rFonts w:eastAsia="Calibri" w:cs="Arial"/>
                </w:rPr>
                <w:t>For example, r</w:t>
              </w:r>
              <w:r w:rsidRPr="0090515D">
                <w:rPr>
                  <w:rFonts w:eastAsia="Calibri" w:cs="Arial"/>
                </w:rPr>
                <w:t>eplacing Alloy 600 steam generator tubing with Alloy 690 tubing and the use of low</w:t>
              </w:r>
              <w:r>
                <w:rPr>
                  <w:rFonts w:eastAsia="Calibri" w:cs="Arial"/>
                </w:rPr>
                <w:t xml:space="preserve"> </w:t>
              </w:r>
              <w:r w:rsidRPr="0090515D">
                <w:rPr>
                  <w:rFonts w:eastAsia="Calibri" w:cs="Arial"/>
                </w:rPr>
                <w:t>cobalt-content alloys to reduce activation are some examples. This, of course, is a direct outgrowth of</w:t>
              </w:r>
              <w:r>
                <w:rPr>
                  <w:rFonts w:eastAsia="Calibri" w:cs="Arial"/>
                </w:rPr>
                <w:t xml:space="preserve"> </w:t>
              </w:r>
              <w:r w:rsidRPr="0090515D">
                <w:rPr>
                  <w:rFonts w:eastAsia="Calibri" w:cs="Arial"/>
                </w:rPr>
                <w:t>the steam generator replacements on the operating plants.</w:t>
              </w:r>
              <w:r>
                <w:rPr>
                  <w:rFonts w:eastAsia="Calibri" w:cs="Arial"/>
                </w:rPr>
                <w:t xml:space="preserve"> </w:t>
              </w:r>
            </w:ins>
            <w:r w:rsidRPr="00817CEB">
              <w:rPr>
                <w:rFonts w:eastAsia="Calibri" w:cs="Arial"/>
              </w:rPr>
              <w:t xml:space="preserve">A comparison of the major </w:t>
            </w:r>
            <w:r w:rsidRPr="00817CEB">
              <w:rPr>
                <w:rFonts w:eastAsia="Calibri" w:cs="Arial"/>
                <w:b/>
              </w:rPr>
              <w:t>AP1000</w:t>
            </w:r>
            <w:r w:rsidRPr="00817CEB">
              <w:rPr>
                <w:rFonts w:eastAsia="Calibri" w:cs="Arial"/>
              </w:rPr>
              <w:t xml:space="preserve"> </w:t>
            </w:r>
            <w:r>
              <w:rPr>
                <w:rFonts w:eastAsia="Calibri" w:cs="Arial"/>
              </w:rPr>
              <w:t>p</w:t>
            </w:r>
            <w:r w:rsidRPr="00817CEB">
              <w:rPr>
                <w:rFonts w:eastAsia="Calibri" w:cs="Arial"/>
              </w:rPr>
              <w:t>lan</w:t>
            </w:r>
            <w:r>
              <w:rPr>
                <w:rFonts w:eastAsia="Calibri" w:cs="Arial"/>
              </w:rPr>
              <w:t>t</w:t>
            </w:r>
            <w:r w:rsidRPr="00817CEB">
              <w:rPr>
                <w:rFonts w:eastAsia="Calibri" w:cs="Arial"/>
              </w:rPr>
              <w:t xml:space="preserve"> design features and nomina</w:t>
            </w:r>
            <w:r>
              <w:rPr>
                <w:rFonts w:eastAsia="Calibri" w:cs="Arial"/>
              </w:rPr>
              <w:t>l parameters with a typical two</w:t>
            </w:r>
            <w:r>
              <w:rPr>
                <w:rFonts w:eastAsia="Calibri" w:cs="Arial"/>
              </w:rPr>
              <w:noBreakHyphen/>
            </w:r>
            <w:r w:rsidRPr="00817CEB">
              <w:rPr>
                <w:rFonts w:eastAsia="Calibri" w:cs="Arial"/>
              </w:rPr>
              <w:t>loop Westinghouse p</w:t>
            </w:r>
            <w:r>
              <w:rPr>
                <w:rFonts w:eastAsia="Calibri" w:cs="Arial"/>
              </w:rPr>
              <w:t xml:space="preserve">lant is provided in </w:t>
            </w:r>
            <w:ins w:id="3375" w:author="gorgemj" w:date="2017-11-24T16:39:00Z">
              <w:r>
                <w:rPr>
                  <w:rFonts w:eastAsia="Calibri" w:cs="Arial"/>
                </w:rPr>
                <w:t xml:space="preserve">the </w:t>
              </w:r>
              <w:r w:rsidRPr="00993D67">
                <w:rPr>
                  <w:rFonts w:eastAsia="Calibri" w:cs="Arial"/>
                  <w:b/>
                </w:rPr>
                <w:t>AP1000</w:t>
              </w:r>
              <w:r>
                <w:rPr>
                  <w:rFonts w:eastAsia="Calibri" w:cs="Arial"/>
                </w:rPr>
                <w:t xml:space="preserve"> plant </w:t>
              </w:r>
              <w:r w:rsidRPr="00817CEB">
                <w:rPr>
                  <w:rFonts w:eastAsia="Calibri" w:cs="Arial"/>
                </w:rPr>
                <w:t xml:space="preserve">DCD </w:t>
              </w:r>
              <w:r>
                <w:rPr>
                  <w:rFonts w:eastAsia="Calibri" w:cs="Arial"/>
                </w:rPr>
                <w:t>[2]</w:t>
              </w:r>
            </w:ins>
            <w:del w:id="3376" w:author="gorgemj" w:date="2017-11-24T16:39:00Z">
              <w:r w:rsidDel="00F52B54">
                <w:rPr>
                  <w:rFonts w:eastAsia="Calibri" w:cs="Arial"/>
                </w:rPr>
                <w:delText>DCD</w:delText>
              </w:r>
            </w:del>
            <w:r>
              <w:rPr>
                <w:rFonts w:eastAsia="Calibri" w:cs="Arial"/>
              </w:rPr>
              <w:t xml:space="preserve"> Section </w:t>
            </w:r>
            <w:r w:rsidRPr="00817CEB">
              <w:rPr>
                <w:rFonts w:eastAsia="Calibri" w:cs="Arial"/>
              </w:rPr>
              <w:t>1.3.</w:t>
            </w:r>
          </w:p>
          <w:p w:rsidR="00B61F44" w:rsidRDefault="00B61F44">
            <w:pPr>
              <w:autoSpaceDE w:val="0"/>
              <w:autoSpaceDN w:val="0"/>
              <w:adjustRightInd w:val="0"/>
              <w:spacing w:before="60" w:after="60" w:line="280" w:lineRule="atLeast"/>
              <w:rPr>
                <w:rFonts w:eastAsia="Calibri" w:cs="Arial"/>
              </w:rPr>
            </w:pPr>
            <w:r>
              <w:rPr>
                <w:rFonts w:eastAsia="Calibri" w:cs="Arial"/>
              </w:rPr>
              <w:t xml:space="preserve">Where applicable research and development </w:t>
            </w:r>
            <w:del w:id="3377" w:author="gorgemj" w:date="2017-11-25T21:41:00Z">
              <w:r w:rsidDel="00E2039F">
                <w:rPr>
                  <w:rFonts w:eastAsia="Calibri" w:cs="Arial"/>
                </w:rPr>
                <w:delText xml:space="preserve">(R&amp;D) </w:delText>
              </w:r>
            </w:del>
            <w:r>
              <w:rPr>
                <w:rFonts w:eastAsia="Calibri" w:cs="Arial"/>
              </w:rPr>
              <w:t xml:space="preserve">program results obtained for the </w:t>
            </w:r>
            <w:r w:rsidRPr="00E565BC">
              <w:rPr>
                <w:rFonts w:eastAsia="Calibri" w:cs="Arial"/>
                <w:b/>
              </w:rPr>
              <w:t>AP600</w:t>
            </w:r>
            <w:r>
              <w:rPr>
                <w:rFonts w:eastAsia="Calibri" w:cs="Arial"/>
              </w:rPr>
              <w:t xml:space="preserve"> configuration have been used to design the </w:t>
            </w:r>
            <w:r w:rsidRPr="00E565BC">
              <w:rPr>
                <w:rFonts w:eastAsia="Calibri" w:cs="Arial"/>
                <w:b/>
              </w:rPr>
              <w:t>AP1000</w:t>
            </w:r>
            <w:r>
              <w:rPr>
                <w:rFonts w:eastAsia="Calibri" w:cs="Arial"/>
              </w:rPr>
              <w:t xml:space="preserve"> plant. This applies to materials, modular configuration of the plant and dose studies (see </w:t>
            </w:r>
            <w:ins w:id="3378" w:author="gorgemj" w:date="2017-11-24T16:39:00Z">
              <w:r>
                <w:rPr>
                  <w:rFonts w:eastAsia="Calibri" w:cs="Arial"/>
                </w:rPr>
                <w:t xml:space="preserve">the </w:t>
              </w:r>
              <w:r w:rsidRPr="00993D67">
                <w:rPr>
                  <w:rFonts w:eastAsia="Calibri" w:cs="Arial"/>
                  <w:b/>
                </w:rPr>
                <w:t>AP1000</w:t>
              </w:r>
              <w:r>
                <w:rPr>
                  <w:rFonts w:eastAsia="Calibri" w:cs="Arial"/>
                </w:rPr>
                <w:t xml:space="preserve"> plant </w:t>
              </w:r>
              <w:r w:rsidRPr="00817CEB">
                <w:rPr>
                  <w:rFonts w:eastAsia="Calibri" w:cs="Arial"/>
                </w:rPr>
                <w:t xml:space="preserve">DCD </w:t>
              </w:r>
              <w:r>
                <w:rPr>
                  <w:rFonts w:eastAsia="Calibri" w:cs="Arial"/>
                </w:rPr>
                <w:t>[2]</w:t>
              </w:r>
            </w:ins>
            <w:del w:id="3379" w:author="gorgemj" w:date="2017-11-24T16:39:00Z">
              <w:r w:rsidDel="00F52B54">
                <w:rPr>
                  <w:rFonts w:eastAsia="Calibri" w:cs="Arial"/>
                </w:rPr>
                <w:delText>DCD</w:delText>
              </w:r>
            </w:del>
            <w:r>
              <w:rPr>
                <w:rFonts w:eastAsia="Calibri" w:cs="Arial"/>
              </w:rPr>
              <w:t xml:space="preserve"> Section1.5.1 and Appendix 3D.5.1.2) </w:t>
            </w:r>
          </w:p>
        </w:tc>
      </w:tr>
      <w:tr w:rsidR="00B61F44" w:rsidRPr="00817CEB" w:rsidTr="00814E5E">
        <w:trPr>
          <w:cantSplit/>
          <w:trPrChange w:id="3380" w:author="gorgemj" w:date="2017-11-30T12:36:00Z">
            <w:trPr>
              <w:gridBefore w:val="6"/>
              <w:gridAfter w:val="0"/>
              <w:cantSplit/>
            </w:trPr>
          </w:trPrChange>
        </w:trPr>
        <w:tc>
          <w:tcPr>
            <w:tcW w:w="947" w:type="dxa"/>
            <w:tcPrChange w:id="3381" w:author="gorgemj" w:date="2017-11-30T12:36:00Z">
              <w:tcPr>
                <w:tcW w:w="945" w:type="dxa"/>
                <w:gridSpan w:val="6"/>
              </w:tcPr>
            </w:tcPrChange>
          </w:tcPr>
          <w:p w:rsidR="00B61F44" w:rsidRPr="00FF7239" w:rsidRDefault="00B61F44" w:rsidP="00542606">
            <w:pPr>
              <w:autoSpaceDE w:val="0"/>
              <w:autoSpaceDN w:val="0"/>
              <w:adjustRightInd w:val="0"/>
              <w:spacing w:before="60" w:after="60" w:line="280" w:lineRule="atLeast"/>
              <w:jc w:val="center"/>
              <w:rPr>
                <w:rFonts w:cs="Arial"/>
                <w:rPrChange w:id="3382" w:author="gorgemj" w:date="2017-11-23T09:35:00Z">
                  <w:rPr>
                    <w:rFonts w:cs="Arial"/>
                    <w:b/>
                  </w:rPr>
                </w:rPrChange>
              </w:rPr>
            </w:pPr>
            <w:r w:rsidRPr="00FF7239">
              <w:rPr>
                <w:rFonts w:cs="Arial"/>
                <w:rPrChange w:id="3383" w:author="gorgemj" w:date="2017-11-23T09:35:00Z">
                  <w:rPr>
                    <w:rFonts w:cs="Arial"/>
                    <w:b/>
                  </w:rPr>
                </w:rPrChange>
              </w:rPr>
              <w:t>4.15</w:t>
            </w:r>
          </w:p>
        </w:tc>
        <w:tc>
          <w:tcPr>
            <w:tcW w:w="693" w:type="dxa"/>
            <w:tcPrChange w:id="3384" w:author="gorgemj" w:date="2017-11-30T12:36:00Z">
              <w:tcPr>
                <w:tcW w:w="747" w:type="dxa"/>
                <w:gridSpan w:val="3"/>
              </w:tcPr>
            </w:tcPrChange>
          </w:tcPr>
          <w:p w:rsidR="00B61F44" w:rsidRPr="00FF7239" w:rsidRDefault="00B61F44" w:rsidP="00542606">
            <w:pPr>
              <w:autoSpaceDE w:val="0"/>
              <w:autoSpaceDN w:val="0"/>
              <w:adjustRightInd w:val="0"/>
              <w:spacing w:before="60" w:after="60" w:line="280" w:lineRule="atLeast"/>
              <w:jc w:val="center"/>
              <w:rPr>
                <w:rFonts w:cs="Arial"/>
                <w:bCs/>
                <w:color w:val="000000"/>
                <w:sz w:val="24"/>
                <w:szCs w:val="24"/>
                <w:rPrChange w:id="3385" w:author="gorgemj" w:date="2017-11-23T09:35:00Z">
                  <w:rPr>
                    <w:rFonts w:cs="Arial"/>
                    <w:b/>
                    <w:bCs/>
                    <w:color w:val="000000"/>
                    <w:sz w:val="24"/>
                    <w:szCs w:val="24"/>
                  </w:rPr>
                </w:rPrChange>
              </w:rPr>
            </w:pPr>
            <w:r w:rsidRPr="00FF7239">
              <w:rPr>
                <w:rFonts w:cs="Arial"/>
                <w:bCs/>
                <w:rPrChange w:id="3386" w:author="gorgemj" w:date="2017-11-23T09:35:00Z">
                  <w:rPr>
                    <w:rFonts w:cs="Arial"/>
                    <w:b/>
                    <w:bCs/>
                  </w:rPr>
                </w:rPrChange>
              </w:rPr>
              <w:t>1</w:t>
            </w:r>
          </w:p>
        </w:tc>
        <w:tc>
          <w:tcPr>
            <w:tcW w:w="5038" w:type="dxa"/>
            <w:gridSpan w:val="2"/>
            <w:tcPrChange w:id="3387" w:author="gorgemj" w:date="2017-11-30T12:36:00Z">
              <w:tcPr>
                <w:tcW w:w="6768" w:type="dxa"/>
                <w:gridSpan w:val="7"/>
              </w:tcPr>
            </w:tcPrChange>
          </w:tcPr>
          <w:p w:rsidR="00B61F44" w:rsidRPr="00817CEB" w:rsidRDefault="00B61F44" w:rsidP="00542606">
            <w:pPr>
              <w:autoSpaceDE w:val="0"/>
              <w:autoSpaceDN w:val="0"/>
              <w:adjustRightInd w:val="0"/>
              <w:spacing w:before="60" w:after="60" w:line="280" w:lineRule="atLeast"/>
              <w:rPr>
                <w:rFonts w:eastAsia="Calibri" w:cs="Arial"/>
              </w:rPr>
            </w:pPr>
            <w:r w:rsidRPr="00817CEB">
              <w:rPr>
                <w:rFonts w:eastAsia="Calibri" w:cs="Arial"/>
              </w:rPr>
              <w:t>National and international codes and standards that are used as design rules for items important to safety shall be identified and evaluated to determine their applicability, adequacy and sufficiency, and shall be supplemented or modified as necessary to ensure that the quality of the design is commensurate with the associated safety function.</w:t>
            </w:r>
          </w:p>
        </w:tc>
        <w:tc>
          <w:tcPr>
            <w:tcW w:w="6912" w:type="dxa"/>
            <w:gridSpan w:val="3"/>
            <w:tcPrChange w:id="3388" w:author="gorgemj" w:date="2017-11-30T12:36:00Z">
              <w:tcPr>
                <w:tcW w:w="5130" w:type="dxa"/>
                <w:gridSpan w:val="8"/>
              </w:tcPr>
            </w:tcPrChange>
          </w:tcPr>
          <w:p w:rsidR="00B61F44" w:rsidRDefault="00B61F44" w:rsidP="00542606">
            <w:pPr>
              <w:spacing w:before="60" w:after="60" w:line="280" w:lineRule="atLeast"/>
              <w:rPr>
                <w:rFonts w:cs="Arial"/>
              </w:rPr>
            </w:pPr>
            <w:r w:rsidRPr="00817CEB">
              <w:rPr>
                <w:rFonts w:cs="Arial"/>
              </w:rPr>
              <w:t xml:space="preserve">The design of </w:t>
            </w:r>
            <w:r w:rsidRPr="00817CEB">
              <w:rPr>
                <w:rFonts w:cs="Arial"/>
                <w:b/>
              </w:rPr>
              <w:t>AP1000</w:t>
            </w:r>
            <w:r w:rsidRPr="00817CEB">
              <w:rPr>
                <w:rFonts w:eastAsia="Calibri" w:cs="Arial"/>
              </w:rPr>
              <w:t xml:space="preserve"> </w:t>
            </w:r>
            <w:r>
              <w:rPr>
                <w:rFonts w:eastAsia="Calibri" w:cs="Arial"/>
              </w:rPr>
              <w:t xml:space="preserve">plant </w:t>
            </w:r>
            <w:del w:id="3389" w:author="gorgemj" w:date="2017-11-24T18:02:00Z">
              <w:r w:rsidRPr="00817CEB" w:rsidDel="00DF1EE2">
                <w:rPr>
                  <w:rFonts w:eastAsia="Calibri" w:cs="Arial"/>
                </w:rPr>
                <w:delText>structures, systems and component</w:delText>
              </w:r>
            </w:del>
            <w:ins w:id="3390" w:author="gorgemj" w:date="2017-11-24T18:02:00Z">
              <w:r>
                <w:rPr>
                  <w:rFonts w:eastAsia="Calibri" w:cs="Arial"/>
                </w:rPr>
                <w:t>SSC</w:t>
              </w:r>
            </w:ins>
            <w:r w:rsidRPr="00817CEB">
              <w:rPr>
                <w:rFonts w:eastAsia="Calibri" w:cs="Arial"/>
              </w:rPr>
              <w:t>s</w:t>
            </w:r>
            <w:r w:rsidRPr="00817CEB">
              <w:rPr>
                <w:rFonts w:cs="Arial"/>
              </w:rPr>
              <w:t xml:space="preserve"> meets this requirement as described in </w:t>
            </w:r>
            <w:ins w:id="3391" w:author="gorgemj" w:date="2017-11-24T16:39:00Z">
              <w:r>
                <w:rPr>
                  <w:rFonts w:eastAsia="Calibri" w:cs="Arial"/>
                </w:rPr>
                <w:t xml:space="preserve">the </w:t>
              </w:r>
              <w:r w:rsidRPr="00993D67">
                <w:rPr>
                  <w:rFonts w:eastAsia="Calibri" w:cs="Arial"/>
                  <w:b/>
                </w:rPr>
                <w:t>AP1000</w:t>
              </w:r>
              <w:r>
                <w:rPr>
                  <w:rFonts w:eastAsia="Calibri" w:cs="Arial"/>
                </w:rPr>
                <w:t xml:space="preserve"> plant </w:t>
              </w:r>
              <w:r w:rsidRPr="00817CEB">
                <w:rPr>
                  <w:rFonts w:eastAsia="Calibri" w:cs="Arial"/>
                </w:rPr>
                <w:t xml:space="preserve">DCD </w:t>
              </w:r>
              <w:r>
                <w:rPr>
                  <w:rFonts w:eastAsia="Calibri" w:cs="Arial"/>
                </w:rPr>
                <w:t>[2]</w:t>
              </w:r>
            </w:ins>
            <w:del w:id="3392" w:author="gorgemj" w:date="2017-11-24T16:39:00Z">
              <w:r w:rsidRPr="00817CEB" w:rsidDel="00F52B54">
                <w:rPr>
                  <w:rFonts w:cs="Arial"/>
                </w:rPr>
                <w:delText>DCD</w:delText>
              </w:r>
            </w:del>
            <w:r w:rsidRPr="00817CEB">
              <w:rPr>
                <w:rFonts w:cs="Arial"/>
              </w:rPr>
              <w:t xml:space="preserve"> Chapters 3 through 11</w:t>
            </w:r>
            <w:r>
              <w:rPr>
                <w:rFonts w:cs="Arial"/>
              </w:rPr>
              <w:t xml:space="preserve">. </w:t>
            </w:r>
            <w:ins w:id="3393" w:author="gorgemj" w:date="2017-11-24T16:39:00Z">
              <w:r>
                <w:rPr>
                  <w:rFonts w:eastAsia="Calibri" w:cs="Arial"/>
                </w:rPr>
                <w:t xml:space="preserve">The </w:t>
              </w:r>
              <w:r w:rsidRPr="00993D67">
                <w:rPr>
                  <w:rFonts w:eastAsia="Calibri" w:cs="Arial"/>
                  <w:b/>
                </w:rPr>
                <w:t>AP1000</w:t>
              </w:r>
              <w:r>
                <w:rPr>
                  <w:rFonts w:eastAsia="Calibri" w:cs="Arial"/>
                </w:rPr>
                <w:t xml:space="preserve"> plant </w:t>
              </w:r>
              <w:r w:rsidRPr="00817CEB">
                <w:rPr>
                  <w:rFonts w:eastAsia="Calibri" w:cs="Arial"/>
                </w:rPr>
                <w:t xml:space="preserve">DCD </w:t>
              </w:r>
              <w:r>
                <w:rPr>
                  <w:rFonts w:eastAsia="Calibri" w:cs="Arial"/>
                </w:rPr>
                <w:t>[2]</w:t>
              </w:r>
            </w:ins>
            <w:del w:id="3394" w:author="gorgemj" w:date="2017-11-24T16:39:00Z">
              <w:r w:rsidRPr="00817CEB" w:rsidDel="00F52B54">
                <w:rPr>
                  <w:rFonts w:cs="Arial"/>
                </w:rPr>
                <w:delText>DCD</w:delText>
              </w:r>
            </w:del>
            <w:r w:rsidRPr="00817CEB">
              <w:rPr>
                <w:rFonts w:cs="Arial"/>
              </w:rPr>
              <w:t xml:space="preserve"> </w:t>
            </w:r>
            <w:r>
              <w:rPr>
                <w:rFonts w:cs="Arial"/>
              </w:rPr>
              <w:t>C</w:t>
            </w:r>
            <w:r w:rsidRPr="00817CEB">
              <w:rPr>
                <w:rFonts w:cs="Arial"/>
              </w:rPr>
              <w:t>hapter 17 describes the design reliability assurance program.</w:t>
            </w:r>
          </w:p>
          <w:p w:rsidR="00B61F44" w:rsidRDefault="00B61F44">
            <w:pPr>
              <w:spacing w:before="60" w:after="60" w:line="280" w:lineRule="atLeast"/>
              <w:rPr>
                <w:rFonts w:cs="Arial"/>
                <w:b/>
                <w:color w:val="000000"/>
                <w:sz w:val="24"/>
                <w:szCs w:val="24"/>
              </w:rPr>
            </w:pPr>
            <w:r>
              <w:rPr>
                <w:rFonts w:eastAsia="Calibri" w:cs="Arial"/>
              </w:rPr>
              <w:t>Where applicable research and development</w:t>
            </w:r>
            <w:del w:id="3395" w:author="gorgemj" w:date="2017-11-25T21:41:00Z">
              <w:r w:rsidDel="00E2039F">
                <w:rPr>
                  <w:rFonts w:eastAsia="Calibri" w:cs="Arial"/>
                </w:rPr>
                <w:delText xml:space="preserve"> (R&amp;D)</w:delText>
              </w:r>
            </w:del>
            <w:r>
              <w:rPr>
                <w:rFonts w:eastAsia="Calibri" w:cs="Arial"/>
              </w:rPr>
              <w:t xml:space="preserve"> program results obtained for the </w:t>
            </w:r>
            <w:r w:rsidRPr="00EF7415">
              <w:rPr>
                <w:rFonts w:eastAsia="Calibri" w:cs="Arial"/>
                <w:b/>
              </w:rPr>
              <w:t>AP600</w:t>
            </w:r>
            <w:r>
              <w:rPr>
                <w:rFonts w:eastAsia="Calibri" w:cs="Arial"/>
              </w:rPr>
              <w:t xml:space="preserve"> configuration have been used to design the </w:t>
            </w:r>
            <w:r w:rsidRPr="00EF7415">
              <w:rPr>
                <w:rFonts w:eastAsia="Calibri" w:cs="Arial"/>
                <w:b/>
              </w:rPr>
              <w:t>AP1000</w:t>
            </w:r>
            <w:r>
              <w:rPr>
                <w:rFonts w:eastAsia="Calibri" w:cs="Arial"/>
              </w:rPr>
              <w:t xml:space="preserve"> plant. This applies to materials, modular configuration of the plant and dose studies (see </w:t>
            </w:r>
            <w:ins w:id="3396" w:author="gorgemj" w:date="2017-11-24T16:39:00Z">
              <w:r w:rsidRPr="00993D67">
                <w:rPr>
                  <w:rFonts w:eastAsia="Calibri" w:cs="Arial"/>
                  <w:b/>
                </w:rPr>
                <w:t>AP1000</w:t>
              </w:r>
              <w:r>
                <w:rPr>
                  <w:rFonts w:eastAsia="Calibri" w:cs="Arial"/>
                </w:rPr>
                <w:t xml:space="preserve"> plant </w:t>
              </w:r>
              <w:r w:rsidRPr="00817CEB">
                <w:rPr>
                  <w:rFonts w:eastAsia="Calibri" w:cs="Arial"/>
                </w:rPr>
                <w:t xml:space="preserve">DCD </w:t>
              </w:r>
              <w:r>
                <w:rPr>
                  <w:rFonts w:eastAsia="Calibri" w:cs="Arial"/>
                </w:rPr>
                <w:t>[2]</w:t>
              </w:r>
            </w:ins>
            <w:del w:id="3397" w:author="gorgemj" w:date="2017-11-24T16:39:00Z">
              <w:r w:rsidDel="00F52B54">
                <w:rPr>
                  <w:rFonts w:eastAsia="Calibri" w:cs="Arial"/>
                </w:rPr>
                <w:delText>DCD</w:delText>
              </w:r>
            </w:del>
            <w:r>
              <w:rPr>
                <w:rFonts w:eastAsia="Calibri" w:cs="Arial"/>
              </w:rPr>
              <w:t xml:space="preserve"> Section1.5.1 and Appendix 3D.5.1.2)</w:t>
            </w:r>
          </w:p>
        </w:tc>
      </w:tr>
      <w:tr w:rsidR="00B61F44" w:rsidRPr="00817CEB" w:rsidTr="00814E5E">
        <w:trPr>
          <w:cantSplit/>
          <w:trPrChange w:id="3398" w:author="gorgemj" w:date="2017-11-30T12:36:00Z">
            <w:trPr>
              <w:gridBefore w:val="6"/>
              <w:gridAfter w:val="0"/>
              <w:cantSplit/>
            </w:trPr>
          </w:trPrChange>
        </w:trPr>
        <w:tc>
          <w:tcPr>
            <w:tcW w:w="947" w:type="dxa"/>
            <w:tcPrChange w:id="3399" w:author="gorgemj" w:date="2017-11-30T12:36:00Z">
              <w:tcPr>
                <w:tcW w:w="945" w:type="dxa"/>
                <w:gridSpan w:val="6"/>
              </w:tcPr>
            </w:tcPrChange>
          </w:tcPr>
          <w:p w:rsidR="00B61F44" w:rsidRPr="00FF7239" w:rsidRDefault="00B61F44" w:rsidP="00CF335A">
            <w:pPr>
              <w:autoSpaceDE w:val="0"/>
              <w:autoSpaceDN w:val="0"/>
              <w:adjustRightInd w:val="0"/>
              <w:spacing w:before="60" w:after="60" w:line="280" w:lineRule="atLeast"/>
              <w:jc w:val="center"/>
              <w:rPr>
                <w:rFonts w:cs="Arial"/>
                <w:rPrChange w:id="3400" w:author="gorgemj" w:date="2017-11-23T09:35:00Z">
                  <w:rPr>
                    <w:rFonts w:cs="Arial"/>
                    <w:b/>
                  </w:rPr>
                </w:rPrChange>
              </w:rPr>
            </w:pPr>
            <w:r w:rsidRPr="00FF7239">
              <w:rPr>
                <w:rFonts w:cs="Arial"/>
                <w:rPrChange w:id="3401" w:author="gorgemj" w:date="2017-11-23T09:35:00Z">
                  <w:rPr>
                    <w:rFonts w:cs="Arial"/>
                    <w:b/>
                  </w:rPr>
                </w:rPrChange>
              </w:rPr>
              <w:t>4.16</w:t>
            </w:r>
          </w:p>
        </w:tc>
        <w:tc>
          <w:tcPr>
            <w:tcW w:w="693" w:type="dxa"/>
            <w:tcPrChange w:id="3402" w:author="gorgemj" w:date="2017-11-30T12:36:00Z">
              <w:tcPr>
                <w:tcW w:w="747" w:type="dxa"/>
                <w:gridSpan w:val="3"/>
              </w:tcPr>
            </w:tcPrChange>
          </w:tcPr>
          <w:p w:rsidR="00B61F44" w:rsidRPr="00FF7239" w:rsidRDefault="00B61F44" w:rsidP="00CF335A">
            <w:pPr>
              <w:autoSpaceDE w:val="0"/>
              <w:autoSpaceDN w:val="0"/>
              <w:adjustRightInd w:val="0"/>
              <w:spacing w:before="60" w:after="60" w:line="280" w:lineRule="atLeast"/>
              <w:jc w:val="center"/>
              <w:rPr>
                <w:rFonts w:cs="Arial"/>
                <w:bCs/>
                <w:color w:val="000000"/>
                <w:sz w:val="24"/>
                <w:szCs w:val="24"/>
                <w:rPrChange w:id="3403" w:author="gorgemj" w:date="2017-11-23T09:35:00Z">
                  <w:rPr>
                    <w:rFonts w:cs="Arial"/>
                    <w:b/>
                    <w:bCs/>
                    <w:color w:val="000000"/>
                    <w:sz w:val="24"/>
                    <w:szCs w:val="24"/>
                  </w:rPr>
                </w:rPrChange>
              </w:rPr>
            </w:pPr>
            <w:r w:rsidRPr="00FF7239">
              <w:rPr>
                <w:rFonts w:cs="Arial"/>
                <w:bCs/>
                <w:rPrChange w:id="3404" w:author="gorgemj" w:date="2017-11-23T09:35:00Z">
                  <w:rPr>
                    <w:rFonts w:cs="Arial"/>
                    <w:b/>
                    <w:bCs/>
                  </w:rPr>
                </w:rPrChange>
              </w:rPr>
              <w:t>1</w:t>
            </w:r>
          </w:p>
        </w:tc>
        <w:tc>
          <w:tcPr>
            <w:tcW w:w="5038" w:type="dxa"/>
            <w:gridSpan w:val="2"/>
            <w:tcPrChange w:id="3405" w:author="gorgemj" w:date="2017-11-30T12:36:00Z">
              <w:tcPr>
                <w:tcW w:w="6768" w:type="dxa"/>
                <w:gridSpan w:val="7"/>
              </w:tcPr>
            </w:tcPrChange>
          </w:tcPr>
          <w:p w:rsidR="00B61F44" w:rsidRPr="00817CEB" w:rsidRDefault="00B61F44" w:rsidP="00542606">
            <w:pPr>
              <w:autoSpaceDE w:val="0"/>
              <w:autoSpaceDN w:val="0"/>
              <w:adjustRightInd w:val="0"/>
              <w:spacing w:before="60" w:after="60" w:line="280" w:lineRule="atLeast"/>
              <w:rPr>
                <w:rFonts w:eastAsia="Calibri" w:cs="Arial"/>
              </w:rPr>
            </w:pPr>
            <w:r w:rsidRPr="00817CEB">
              <w:rPr>
                <w:rFonts w:eastAsia="Calibri" w:cs="Arial"/>
              </w:rPr>
              <w:t xml:space="preserve">Where an unproven design or feature is introduced or where there is a departure from an established engineering practice, safety shall be demonstrated by means of appropriate supporting research </w:t>
            </w:r>
            <w:proofErr w:type="spellStart"/>
            <w:r w:rsidRPr="00817CEB">
              <w:rPr>
                <w:rFonts w:eastAsia="Calibri" w:cs="Arial"/>
              </w:rPr>
              <w:t>programmes</w:t>
            </w:r>
            <w:proofErr w:type="spellEnd"/>
            <w:r w:rsidRPr="00817CEB">
              <w:rPr>
                <w:rFonts w:eastAsia="Calibri" w:cs="Arial"/>
              </w:rPr>
              <w:t>, performance tests with specific acceptance criteria or the examination of operating experience from other relevant applications. The new design or feature or new practice shall also be adequately tested to the extent practicable before being brought into service, and shall be monitored in service to verify that the behavior of the plant is as expected.</w:t>
            </w:r>
          </w:p>
        </w:tc>
        <w:tc>
          <w:tcPr>
            <w:tcW w:w="6912" w:type="dxa"/>
            <w:gridSpan w:val="3"/>
            <w:tcPrChange w:id="3406" w:author="gorgemj" w:date="2017-11-30T12:36:00Z">
              <w:tcPr>
                <w:tcW w:w="5130" w:type="dxa"/>
                <w:gridSpan w:val="8"/>
              </w:tcPr>
            </w:tcPrChange>
          </w:tcPr>
          <w:p w:rsidR="00B61F44" w:rsidRDefault="00B61F44" w:rsidP="00BD2111">
            <w:pPr>
              <w:spacing w:before="60" w:after="60" w:line="280" w:lineRule="atLeast"/>
              <w:rPr>
                <w:rFonts w:cs="Arial"/>
              </w:rPr>
            </w:pPr>
            <w:r w:rsidRPr="00817CEB">
              <w:rPr>
                <w:rFonts w:cs="Arial"/>
              </w:rPr>
              <w:t xml:space="preserve">Testing has been performed to confirm the operation of new </w:t>
            </w:r>
            <w:r w:rsidRPr="00817CEB">
              <w:rPr>
                <w:rFonts w:cs="Arial"/>
                <w:b/>
              </w:rPr>
              <w:t>AP1000</w:t>
            </w:r>
            <w:r w:rsidRPr="00817CEB">
              <w:rPr>
                <w:rFonts w:cs="Arial"/>
              </w:rPr>
              <w:t xml:space="preserve"> </w:t>
            </w:r>
            <w:r>
              <w:rPr>
                <w:rFonts w:cs="Arial"/>
              </w:rPr>
              <w:t>p</w:t>
            </w:r>
            <w:r w:rsidRPr="00817CEB">
              <w:rPr>
                <w:rFonts w:cs="Arial"/>
              </w:rPr>
              <w:t xml:space="preserve">lant features as discussed in </w:t>
            </w:r>
            <w:ins w:id="3407" w:author="gorgemj" w:date="2017-11-24T16:39:00Z">
              <w:r>
                <w:rPr>
                  <w:rFonts w:eastAsia="Calibri" w:cs="Arial"/>
                </w:rPr>
                <w:t xml:space="preserve">the </w:t>
              </w:r>
              <w:r w:rsidRPr="00993D67">
                <w:rPr>
                  <w:rFonts w:eastAsia="Calibri" w:cs="Arial"/>
                  <w:b/>
                </w:rPr>
                <w:t>AP1000</w:t>
              </w:r>
              <w:r>
                <w:rPr>
                  <w:rFonts w:eastAsia="Calibri" w:cs="Arial"/>
                </w:rPr>
                <w:t xml:space="preserve"> plant </w:t>
              </w:r>
              <w:r w:rsidRPr="00817CEB">
                <w:rPr>
                  <w:rFonts w:eastAsia="Calibri" w:cs="Arial"/>
                </w:rPr>
                <w:t xml:space="preserve">DCD </w:t>
              </w:r>
              <w:r>
                <w:rPr>
                  <w:rFonts w:eastAsia="Calibri" w:cs="Arial"/>
                </w:rPr>
                <w:t>[2]</w:t>
              </w:r>
            </w:ins>
            <w:del w:id="3408" w:author="gorgemj" w:date="2017-11-24T16:39:00Z">
              <w:r w:rsidRPr="00817CEB" w:rsidDel="00F52B54">
                <w:rPr>
                  <w:rFonts w:cs="Arial"/>
                </w:rPr>
                <w:delText>DCD</w:delText>
              </w:r>
            </w:del>
            <w:r w:rsidRPr="00817CEB">
              <w:rPr>
                <w:rFonts w:cs="Arial"/>
              </w:rPr>
              <w:t xml:space="preserve"> </w:t>
            </w:r>
            <w:r>
              <w:rPr>
                <w:rFonts w:cs="Arial"/>
              </w:rPr>
              <w:t>Section</w:t>
            </w:r>
            <w:r w:rsidRPr="00817CEB">
              <w:rPr>
                <w:rFonts w:cs="Arial"/>
              </w:rPr>
              <w:t xml:space="preserve"> 1.5</w:t>
            </w:r>
            <w:r>
              <w:rPr>
                <w:rFonts w:cs="Arial"/>
              </w:rPr>
              <w:t xml:space="preserve">. </w:t>
            </w:r>
            <w:r w:rsidRPr="00817CEB">
              <w:rPr>
                <w:rFonts w:cs="Arial"/>
              </w:rPr>
              <w:t xml:space="preserve">Pre-operational tests performed in the plant are discussed in Chapter 14. Periodic in-service tests are discussed in </w:t>
            </w:r>
            <w:ins w:id="3409" w:author="gorgemj" w:date="2017-11-24T16:39:00Z">
              <w:r>
                <w:rPr>
                  <w:rFonts w:eastAsia="Calibri" w:cs="Arial"/>
                </w:rPr>
                <w:t xml:space="preserve">the </w:t>
              </w:r>
              <w:r w:rsidRPr="00993D67">
                <w:rPr>
                  <w:rFonts w:eastAsia="Calibri" w:cs="Arial"/>
                  <w:b/>
                </w:rPr>
                <w:t>AP1000</w:t>
              </w:r>
              <w:r>
                <w:rPr>
                  <w:rFonts w:eastAsia="Calibri" w:cs="Arial"/>
                </w:rPr>
                <w:t xml:space="preserve"> plant </w:t>
              </w:r>
              <w:r w:rsidRPr="00817CEB">
                <w:rPr>
                  <w:rFonts w:eastAsia="Calibri" w:cs="Arial"/>
                </w:rPr>
                <w:t xml:space="preserve">DCD </w:t>
              </w:r>
              <w:r>
                <w:rPr>
                  <w:rFonts w:eastAsia="Calibri" w:cs="Arial"/>
                </w:rPr>
                <w:t>[2]</w:t>
              </w:r>
            </w:ins>
            <w:del w:id="3410" w:author="gorgemj" w:date="2017-11-24T16:39:00Z">
              <w:r w:rsidDel="00F52B54">
                <w:rPr>
                  <w:rFonts w:cs="Arial"/>
                </w:rPr>
                <w:delText>DCD</w:delText>
              </w:r>
            </w:del>
            <w:r>
              <w:rPr>
                <w:rFonts w:cs="Arial"/>
              </w:rPr>
              <w:t xml:space="preserve"> Sections</w:t>
            </w:r>
            <w:r w:rsidRPr="00817CEB">
              <w:rPr>
                <w:rFonts w:cs="Arial"/>
              </w:rPr>
              <w:t xml:space="preserve"> 3.9 and 16.1.</w:t>
            </w:r>
          </w:p>
          <w:p w:rsidR="00B61F44" w:rsidRPr="00BD2111" w:rsidRDefault="00B61F44">
            <w:pPr>
              <w:spacing w:before="60" w:after="60" w:line="280" w:lineRule="atLeast"/>
              <w:rPr>
                <w:rFonts w:eastAsia="Calibri" w:cs="Arial"/>
              </w:rPr>
            </w:pPr>
            <w:r>
              <w:rPr>
                <w:rFonts w:eastAsia="Calibri" w:cs="Arial"/>
              </w:rPr>
              <w:t xml:space="preserve">Where applicable research and development </w:t>
            </w:r>
            <w:del w:id="3411" w:author="gorgemj" w:date="2017-11-25T21:41:00Z">
              <w:r w:rsidDel="00E2039F">
                <w:rPr>
                  <w:rFonts w:eastAsia="Calibri" w:cs="Arial"/>
                </w:rPr>
                <w:delText xml:space="preserve">(R&amp;D) </w:delText>
              </w:r>
            </w:del>
            <w:r>
              <w:rPr>
                <w:rFonts w:eastAsia="Calibri" w:cs="Arial"/>
              </w:rPr>
              <w:t xml:space="preserve">program results obtained for the </w:t>
            </w:r>
            <w:r w:rsidRPr="00EF7415">
              <w:rPr>
                <w:rFonts w:eastAsia="Calibri" w:cs="Arial"/>
                <w:b/>
              </w:rPr>
              <w:t>AP600</w:t>
            </w:r>
            <w:r>
              <w:rPr>
                <w:rFonts w:eastAsia="Calibri" w:cs="Arial"/>
              </w:rPr>
              <w:t xml:space="preserve"> plant configuration have been used to design the </w:t>
            </w:r>
            <w:r w:rsidRPr="00EF7415">
              <w:rPr>
                <w:rFonts w:eastAsia="Calibri" w:cs="Arial"/>
                <w:b/>
              </w:rPr>
              <w:t>AP1000</w:t>
            </w:r>
            <w:r>
              <w:rPr>
                <w:rFonts w:eastAsia="Calibri" w:cs="Arial"/>
              </w:rPr>
              <w:t xml:space="preserve"> plant. This applies to materials, modular configuration of the plant and dose studies (see </w:t>
            </w:r>
            <w:ins w:id="3412" w:author="gorgemj" w:date="2017-11-24T16:40:00Z">
              <w:r w:rsidRPr="00993D67">
                <w:rPr>
                  <w:rFonts w:eastAsia="Calibri" w:cs="Arial"/>
                  <w:b/>
                </w:rPr>
                <w:t>AP1000</w:t>
              </w:r>
              <w:r>
                <w:rPr>
                  <w:rFonts w:eastAsia="Calibri" w:cs="Arial"/>
                </w:rPr>
                <w:t xml:space="preserve"> plant </w:t>
              </w:r>
              <w:r w:rsidRPr="00817CEB">
                <w:rPr>
                  <w:rFonts w:eastAsia="Calibri" w:cs="Arial"/>
                </w:rPr>
                <w:t xml:space="preserve">DCD </w:t>
              </w:r>
              <w:r>
                <w:rPr>
                  <w:rFonts w:eastAsia="Calibri" w:cs="Arial"/>
                </w:rPr>
                <w:t>[2]</w:t>
              </w:r>
            </w:ins>
            <w:del w:id="3413" w:author="gorgemj" w:date="2017-11-24T16:40:00Z">
              <w:r w:rsidDel="00F52B54">
                <w:rPr>
                  <w:rFonts w:eastAsia="Calibri" w:cs="Arial"/>
                </w:rPr>
                <w:delText>DCD</w:delText>
              </w:r>
            </w:del>
            <w:r>
              <w:rPr>
                <w:rFonts w:eastAsia="Calibri" w:cs="Arial"/>
              </w:rPr>
              <w:t xml:space="preserve"> Section 1.5.1 and Appendix 3D.5.1.2)</w:t>
            </w:r>
          </w:p>
        </w:tc>
      </w:tr>
      <w:tr w:rsidR="00B61F44" w:rsidRPr="00817CEB" w:rsidTr="00814E5E">
        <w:trPr>
          <w:cantSplit/>
          <w:trPrChange w:id="3414" w:author="gorgemj" w:date="2017-11-30T12:36:00Z">
            <w:trPr>
              <w:gridBefore w:val="6"/>
              <w:gridAfter w:val="0"/>
              <w:cantSplit/>
            </w:trPr>
          </w:trPrChange>
        </w:trPr>
        <w:tc>
          <w:tcPr>
            <w:tcW w:w="947" w:type="dxa"/>
            <w:tcPrChange w:id="3415" w:author="gorgemj" w:date="2017-11-30T12:36:00Z">
              <w:tcPr>
                <w:tcW w:w="945" w:type="dxa"/>
                <w:gridSpan w:val="6"/>
              </w:tcPr>
            </w:tcPrChange>
          </w:tcPr>
          <w:p w:rsidR="00B61F44" w:rsidRPr="00FF7239" w:rsidRDefault="00B61F44" w:rsidP="00542606">
            <w:pPr>
              <w:autoSpaceDE w:val="0"/>
              <w:autoSpaceDN w:val="0"/>
              <w:adjustRightInd w:val="0"/>
              <w:spacing w:before="60" w:after="60" w:line="280" w:lineRule="atLeast"/>
              <w:jc w:val="center"/>
              <w:rPr>
                <w:rFonts w:cs="Arial"/>
                <w:rPrChange w:id="3416" w:author="gorgemj" w:date="2017-11-23T09:36:00Z">
                  <w:rPr>
                    <w:rFonts w:cs="Arial"/>
                    <w:b/>
                  </w:rPr>
                </w:rPrChange>
              </w:rPr>
            </w:pPr>
            <w:r w:rsidRPr="00FF7239">
              <w:rPr>
                <w:rFonts w:cs="Arial"/>
                <w:rPrChange w:id="3417" w:author="gorgemj" w:date="2017-11-23T09:36:00Z">
                  <w:rPr>
                    <w:rFonts w:cs="Arial"/>
                    <w:b/>
                  </w:rPr>
                </w:rPrChange>
              </w:rPr>
              <w:t>4.16 (cont.)</w:t>
            </w:r>
          </w:p>
        </w:tc>
        <w:tc>
          <w:tcPr>
            <w:tcW w:w="693" w:type="dxa"/>
            <w:tcPrChange w:id="3418" w:author="gorgemj" w:date="2017-11-30T12:36:00Z">
              <w:tcPr>
                <w:tcW w:w="747" w:type="dxa"/>
                <w:gridSpan w:val="3"/>
              </w:tcPr>
            </w:tcPrChange>
          </w:tcPr>
          <w:p w:rsidR="00B61F44" w:rsidRPr="00FF7239" w:rsidRDefault="00B61F44" w:rsidP="00542606">
            <w:pPr>
              <w:autoSpaceDE w:val="0"/>
              <w:autoSpaceDN w:val="0"/>
              <w:adjustRightInd w:val="0"/>
              <w:spacing w:before="60" w:after="60" w:line="280" w:lineRule="atLeast"/>
              <w:jc w:val="center"/>
              <w:rPr>
                <w:rFonts w:cs="Arial"/>
                <w:bCs/>
                <w:color w:val="000000"/>
                <w:sz w:val="24"/>
                <w:szCs w:val="24"/>
                <w:rPrChange w:id="3419" w:author="gorgemj" w:date="2017-11-23T09:36:00Z">
                  <w:rPr>
                    <w:rFonts w:cs="Arial"/>
                    <w:b/>
                    <w:bCs/>
                    <w:color w:val="000000"/>
                    <w:sz w:val="24"/>
                    <w:szCs w:val="24"/>
                  </w:rPr>
                </w:rPrChange>
              </w:rPr>
            </w:pPr>
            <w:r w:rsidRPr="00FF7239">
              <w:rPr>
                <w:rFonts w:cs="Arial"/>
                <w:bCs/>
                <w:rPrChange w:id="3420" w:author="gorgemj" w:date="2017-11-23T09:36:00Z">
                  <w:rPr>
                    <w:rFonts w:cs="Arial"/>
                    <w:b/>
                    <w:bCs/>
                  </w:rPr>
                </w:rPrChange>
              </w:rPr>
              <w:t>1</w:t>
            </w:r>
          </w:p>
        </w:tc>
        <w:tc>
          <w:tcPr>
            <w:tcW w:w="5038" w:type="dxa"/>
            <w:gridSpan w:val="2"/>
            <w:tcPrChange w:id="3421" w:author="gorgemj" w:date="2017-11-30T12:36:00Z">
              <w:tcPr>
                <w:tcW w:w="6768" w:type="dxa"/>
                <w:gridSpan w:val="7"/>
              </w:tcPr>
            </w:tcPrChange>
          </w:tcPr>
          <w:p w:rsidR="00B61F44" w:rsidRPr="00817CEB" w:rsidRDefault="00B61F44" w:rsidP="00542606">
            <w:pPr>
              <w:autoSpaceDE w:val="0"/>
              <w:autoSpaceDN w:val="0"/>
              <w:adjustRightInd w:val="0"/>
              <w:spacing w:before="60" w:after="60" w:line="280" w:lineRule="atLeast"/>
              <w:rPr>
                <w:rFonts w:eastAsia="Calibri" w:cs="Arial"/>
              </w:rPr>
            </w:pPr>
          </w:p>
        </w:tc>
        <w:tc>
          <w:tcPr>
            <w:tcW w:w="6912" w:type="dxa"/>
            <w:gridSpan w:val="3"/>
            <w:tcPrChange w:id="3422" w:author="gorgemj" w:date="2017-11-30T12:36:00Z">
              <w:tcPr>
                <w:tcW w:w="5130" w:type="dxa"/>
                <w:gridSpan w:val="8"/>
              </w:tcPr>
            </w:tcPrChange>
          </w:tcPr>
          <w:p w:rsidR="00B61F44" w:rsidRDefault="00B61F44" w:rsidP="00542606">
            <w:pPr>
              <w:spacing w:before="60" w:after="60" w:line="280" w:lineRule="atLeast"/>
              <w:rPr>
                <w:rFonts w:eastAsia="Calibri" w:cs="Arial"/>
              </w:rPr>
            </w:pPr>
            <w:r>
              <w:rPr>
                <w:rFonts w:eastAsia="Calibri" w:cs="Arial"/>
              </w:rPr>
              <w:t>Wes</w:t>
            </w:r>
            <w:r w:rsidRPr="004C5F50">
              <w:rPr>
                <w:rFonts w:eastAsia="Calibri" w:cs="Arial"/>
              </w:rPr>
              <w:t xml:space="preserve">tinghouse </w:t>
            </w:r>
            <w:r>
              <w:rPr>
                <w:rFonts w:eastAsia="Calibri" w:cs="Arial"/>
              </w:rPr>
              <w:t>p</w:t>
            </w:r>
            <w:r w:rsidRPr="004C5F50">
              <w:rPr>
                <w:rFonts w:eastAsia="Calibri" w:cs="Arial"/>
              </w:rPr>
              <w:t xml:space="preserve">erformed </w:t>
            </w:r>
            <w:r>
              <w:rPr>
                <w:rFonts w:eastAsia="Calibri" w:cs="Arial"/>
              </w:rPr>
              <w:t>d</w:t>
            </w:r>
            <w:r w:rsidRPr="004C5F50">
              <w:rPr>
                <w:rFonts w:eastAsia="Calibri" w:cs="Arial"/>
              </w:rPr>
              <w:t xml:space="preserve">etailed </w:t>
            </w:r>
            <w:r>
              <w:rPr>
                <w:rFonts w:eastAsia="Calibri" w:cs="Arial"/>
              </w:rPr>
              <w:t>a</w:t>
            </w:r>
            <w:r w:rsidRPr="004C5F50">
              <w:rPr>
                <w:rFonts w:eastAsia="Calibri" w:cs="Arial"/>
              </w:rPr>
              <w:t xml:space="preserve">ssessment of </w:t>
            </w:r>
            <w:r>
              <w:rPr>
                <w:rFonts w:eastAsia="Calibri" w:cs="Arial"/>
              </w:rPr>
              <w:t>a</w:t>
            </w:r>
            <w:r w:rsidRPr="004C5F50">
              <w:rPr>
                <w:rFonts w:eastAsia="Calibri" w:cs="Arial"/>
              </w:rPr>
              <w:t xml:space="preserve">pplicability </w:t>
            </w:r>
            <w:r>
              <w:rPr>
                <w:rFonts w:eastAsia="Calibri" w:cs="Arial"/>
              </w:rPr>
              <w:t>o</w:t>
            </w:r>
            <w:r w:rsidRPr="004C5F50">
              <w:rPr>
                <w:rFonts w:eastAsia="Calibri" w:cs="Arial"/>
              </w:rPr>
              <w:t xml:space="preserve">f </w:t>
            </w:r>
            <w:r w:rsidRPr="00E565BC">
              <w:rPr>
                <w:rFonts w:eastAsia="Calibri" w:cs="Arial"/>
                <w:b/>
              </w:rPr>
              <w:t>AP600</w:t>
            </w:r>
            <w:r w:rsidRPr="004C5F50">
              <w:rPr>
                <w:rFonts w:eastAsia="Calibri" w:cs="Arial"/>
              </w:rPr>
              <w:t xml:space="preserve"> </w:t>
            </w:r>
            <w:r>
              <w:rPr>
                <w:rFonts w:eastAsia="Calibri" w:cs="Arial"/>
              </w:rPr>
              <w:t>testing t</w:t>
            </w:r>
            <w:r w:rsidRPr="004C5F50">
              <w:rPr>
                <w:rFonts w:eastAsia="Calibri" w:cs="Arial"/>
              </w:rPr>
              <w:t xml:space="preserve">o </w:t>
            </w:r>
            <w:r>
              <w:rPr>
                <w:rFonts w:eastAsia="Calibri" w:cs="Arial"/>
              </w:rPr>
              <w:t xml:space="preserve">the </w:t>
            </w:r>
            <w:r w:rsidRPr="00E565BC">
              <w:rPr>
                <w:rFonts w:eastAsia="Calibri" w:cs="Arial"/>
                <w:b/>
              </w:rPr>
              <w:t>AP1000</w:t>
            </w:r>
            <w:r>
              <w:rPr>
                <w:rFonts w:eastAsia="Calibri" w:cs="Arial"/>
              </w:rPr>
              <w:t xml:space="preserve"> </w:t>
            </w:r>
            <w:ins w:id="3423" w:author="gorgemj" w:date="2017-11-20T10:27:00Z">
              <w:r>
                <w:rPr>
                  <w:rFonts w:eastAsia="Calibri" w:cs="Arial"/>
                </w:rPr>
                <w:t xml:space="preserve">plant </w:t>
              </w:r>
            </w:ins>
            <w:r>
              <w:rPr>
                <w:rFonts w:eastAsia="Calibri" w:cs="Arial"/>
              </w:rPr>
              <w:t>design which included:</w:t>
            </w:r>
          </w:p>
          <w:p w:rsidR="00B61F44" w:rsidRDefault="00B61F44" w:rsidP="001D39A8">
            <w:pPr>
              <w:pStyle w:val="ListParagraph"/>
              <w:numPr>
                <w:ilvl w:val="0"/>
                <w:numId w:val="33"/>
              </w:numPr>
              <w:tabs>
                <w:tab w:val="left" w:pos="522"/>
              </w:tabs>
              <w:spacing w:before="60" w:after="60" w:line="280" w:lineRule="atLeast"/>
              <w:ind w:left="533" w:hanging="274"/>
              <w:contextualSpacing w:val="0"/>
              <w:rPr>
                <w:rFonts w:eastAsia="Calibri" w:cs="Arial"/>
              </w:rPr>
            </w:pPr>
            <w:r>
              <w:rPr>
                <w:rFonts w:eastAsia="Calibri" w:cs="Arial"/>
                <w:szCs w:val="20"/>
                <w:lang w:eastAsia="en-US"/>
              </w:rPr>
              <w:t>Development</w:t>
            </w:r>
            <w:r w:rsidRPr="00E565BC">
              <w:rPr>
                <w:rFonts w:eastAsia="Calibri" w:cs="Arial"/>
                <w:szCs w:val="20"/>
                <w:lang w:eastAsia="en-US"/>
              </w:rPr>
              <w:t xml:space="preserve"> of phenomenon identification and ranking </w:t>
            </w:r>
            <w:r>
              <w:rPr>
                <w:rFonts w:eastAsia="Calibri" w:cs="Arial"/>
                <w:szCs w:val="20"/>
                <w:lang w:eastAsia="en-US"/>
              </w:rPr>
              <w:t xml:space="preserve">which </w:t>
            </w:r>
            <w:r w:rsidRPr="00E565BC">
              <w:rPr>
                <w:rFonts w:eastAsia="Calibri" w:cs="Arial"/>
                <w:szCs w:val="20"/>
                <w:lang w:eastAsia="en-US"/>
              </w:rPr>
              <w:t>assess</w:t>
            </w:r>
            <w:r>
              <w:rPr>
                <w:rFonts w:eastAsia="Calibri" w:cs="Arial"/>
                <w:szCs w:val="20"/>
                <w:lang w:eastAsia="en-US"/>
              </w:rPr>
              <w:t>ed</w:t>
            </w:r>
            <w:r w:rsidRPr="00E565BC">
              <w:rPr>
                <w:rFonts w:eastAsia="Calibri" w:cs="Arial"/>
                <w:szCs w:val="20"/>
                <w:lang w:eastAsia="en-US"/>
              </w:rPr>
              <w:t xml:space="preserve"> all </w:t>
            </w:r>
            <w:del w:id="3424" w:author="gorgemj" w:date="2017-11-24T15:45:00Z">
              <w:r w:rsidRPr="00CE20DD" w:rsidDel="00D370A5">
                <w:rPr>
                  <w:rFonts w:eastAsia="Calibri" w:cs="Arial"/>
                  <w:szCs w:val="20"/>
                  <w:lang w:eastAsia="en-US"/>
                </w:rPr>
                <w:delText>Design Basis Accident</w:delText>
              </w:r>
              <w:r w:rsidDel="00D370A5">
                <w:rPr>
                  <w:rFonts w:eastAsia="Calibri" w:cs="Arial"/>
                  <w:szCs w:val="20"/>
                  <w:lang w:eastAsia="en-US"/>
                </w:rPr>
                <w:delText>s (</w:delText>
              </w:r>
            </w:del>
            <w:r w:rsidRPr="00E565BC">
              <w:rPr>
                <w:rFonts w:eastAsia="Calibri" w:cs="Arial"/>
                <w:szCs w:val="20"/>
                <w:lang w:eastAsia="en-US"/>
              </w:rPr>
              <w:t>DBAs</w:t>
            </w:r>
            <w:del w:id="3425" w:author="gorgemj" w:date="2017-11-24T15:45:00Z">
              <w:r w:rsidDel="00D370A5">
                <w:rPr>
                  <w:rFonts w:eastAsia="Calibri" w:cs="Arial"/>
                  <w:szCs w:val="20"/>
                  <w:lang w:eastAsia="en-US"/>
                </w:rPr>
                <w:delText>)</w:delText>
              </w:r>
            </w:del>
            <w:r w:rsidRPr="00E565BC">
              <w:rPr>
                <w:rFonts w:eastAsia="Calibri" w:cs="Arial"/>
                <w:szCs w:val="20"/>
                <w:lang w:eastAsia="en-US"/>
              </w:rPr>
              <w:t xml:space="preserve"> to determine phenomenon that occurs during different stages of the DBAs and their importance to</w:t>
            </w:r>
            <w:r w:rsidRPr="00E565BC">
              <w:rPr>
                <w:rFonts w:eastAsia="Calibri" w:cs="Arial"/>
                <w:szCs w:val="20"/>
              </w:rPr>
              <w:t xml:space="preserve"> analyzing the </w:t>
            </w:r>
            <w:r>
              <w:rPr>
                <w:rFonts w:eastAsia="Calibri" w:cs="Arial"/>
                <w:szCs w:val="20"/>
              </w:rPr>
              <w:t>DBAs.</w:t>
            </w:r>
          </w:p>
          <w:p w:rsidR="00B61F44" w:rsidRDefault="00B61F44" w:rsidP="001D39A8">
            <w:pPr>
              <w:pStyle w:val="ListParagraph"/>
              <w:numPr>
                <w:ilvl w:val="0"/>
                <w:numId w:val="33"/>
              </w:numPr>
              <w:tabs>
                <w:tab w:val="left" w:pos="522"/>
              </w:tabs>
              <w:spacing w:before="60" w:after="60" w:line="280" w:lineRule="atLeast"/>
              <w:ind w:left="522" w:hanging="270"/>
              <w:rPr>
                <w:rFonts w:eastAsia="Calibri" w:cs="Arial"/>
              </w:rPr>
            </w:pPr>
            <w:r>
              <w:rPr>
                <w:rFonts w:eastAsia="Calibri" w:cs="Arial"/>
                <w:szCs w:val="20"/>
              </w:rPr>
              <w:t xml:space="preserve">Performing scaling assessments of </w:t>
            </w:r>
            <w:r w:rsidRPr="00E565BC">
              <w:rPr>
                <w:rFonts w:eastAsia="Calibri" w:cs="Arial"/>
                <w:b/>
                <w:szCs w:val="20"/>
              </w:rPr>
              <w:t>AP600</w:t>
            </w:r>
            <w:r>
              <w:rPr>
                <w:rFonts w:eastAsia="Calibri" w:cs="Arial"/>
                <w:szCs w:val="20"/>
              </w:rPr>
              <w:t xml:space="preserve"> plant tests to determine their applicability to </w:t>
            </w:r>
            <w:r w:rsidRPr="00E565BC">
              <w:rPr>
                <w:rFonts w:eastAsia="Calibri" w:cs="Arial"/>
                <w:b/>
                <w:szCs w:val="20"/>
              </w:rPr>
              <w:t>AP1000</w:t>
            </w:r>
            <w:r>
              <w:rPr>
                <w:rFonts w:eastAsia="Calibri" w:cs="Arial"/>
                <w:b/>
                <w:szCs w:val="20"/>
              </w:rPr>
              <w:t xml:space="preserve"> </w:t>
            </w:r>
            <w:ins w:id="3426" w:author="gorgemj" w:date="2017-11-20T10:27:00Z">
              <w:r w:rsidRPr="003359A3">
                <w:rPr>
                  <w:rFonts w:eastAsia="Calibri" w:cs="Arial"/>
                  <w:szCs w:val="20"/>
                  <w:rPrChange w:id="3427" w:author="gorgemj" w:date="2017-11-20T10:27:00Z">
                    <w:rPr>
                      <w:rFonts w:eastAsia="Calibri" w:cs="Arial"/>
                      <w:b/>
                      <w:szCs w:val="20"/>
                    </w:rPr>
                  </w:rPrChange>
                </w:rPr>
                <w:t xml:space="preserve">plant </w:t>
              </w:r>
            </w:ins>
            <w:r>
              <w:rPr>
                <w:rFonts w:eastAsia="Calibri" w:cs="Arial"/>
                <w:szCs w:val="20"/>
              </w:rPr>
              <w:t>design.</w:t>
            </w:r>
          </w:p>
          <w:p w:rsidR="00B61F44" w:rsidRDefault="00B61F44" w:rsidP="00542606">
            <w:pPr>
              <w:spacing w:before="60" w:after="60" w:line="280" w:lineRule="atLeast"/>
              <w:rPr>
                <w:rFonts w:eastAsia="Calibri" w:cs="Arial"/>
              </w:rPr>
            </w:pPr>
            <w:r>
              <w:rPr>
                <w:rFonts w:eastAsia="Calibri" w:cs="Arial"/>
              </w:rPr>
              <w:t xml:space="preserve">In addition, additional testing at Oregon State University </w:t>
            </w:r>
            <w:del w:id="3428" w:author="gorgemj" w:date="2017-11-26T20:22:00Z">
              <w:r w:rsidDel="00FD259C">
                <w:rPr>
                  <w:rFonts w:eastAsia="Calibri" w:cs="Arial"/>
                </w:rPr>
                <w:delText>(</w:delText>
              </w:r>
            </w:del>
            <w:del w:id="3429" w:author="gorgemj" w:date="2017-11-26T20:21:00Z">
              <w:r w:rsidDel="00FD259C">
                <w:rPr>
                  <w:rFonts w:eastAsia="Calibri" w:cs="Arial"/>
                </w:rPr>
                <w:delText>OSU)</w:delText>
              </w:r>
            </w:del>
            <w:del w:id="3430" w:author="gorgemj" w:date="2017-11-26T20:22:00Z">
              <w:r w:rsidDel="00FD259C">
                <w:rPr>
                  <w:rFonts w:eastAsia="Calibri" w:cs="Arial"/>
                </w:rPr>
                <w:delText xml:space="preserve"> </w:delText>
              </w:r>
            </w:del>
            <w:r>
              <w:rPr>
                <w:rFonts w:eastAsia="Calibri" w:cs="Arial"/>
              </w:rPr>
              <w:t xml:space="preserve">was performed to confirm that the </w:t>
            </w:r>
            <w:r w:rsidRPr="004C5F50">
              <w:rPr>
                <w:rFonts w:eastAsia="Calibri" w:cs="Arial"/>
                <w:b/>
              </w:rPr>
              <w:t>AP600</w:t>
            </w:r>
            <w:r>
              <w:rPr>
                <w:rFonts w:eastAsia="Calibri" w:cs="Arial"/>
              </w:rPr>
              <w:t xml:space="preserve"> plant tests are applicab</w:t>
            </w:r>
            <w:ins w:id="3431" w:author="friedmbn" w:date="2017-11-27T16:51:00Z">
              <w:r>
                <w:rPr>
                  <w:rFonts w:eastAsia="Calibri" w:cs="Arial"/>
                </w:rPr>
                <w:t>le</w:t>
              </w:r>
            </w:ins>
            <w:del w:id="3432" w:author="friedmbn" w:date="2017-11-27T16:51:00Z">
              <w:r w:rsidDel="001352DA">
                <w:rPr>
                  <w:rFonts w:eastAsia="Calibri" w:cs="Arial"/>
                </w:rPr>
                <w:delText>ility</w:delText>
              </w:r>
            </w:del>
            <w:r>
              <w:rPr>
                <w:rFonts w:eastAsia="Calibri" w:cs="Arial"/>
              </w:rPr>
              <w:t xml:space="preserve"> to the </w:t>
            </w:r>
            <w:r w:rsidRPr="004C5F50">
              <w:rPr>
                <w:rFonts w:eastAsia="Calibri" w:cs="Arial"/>
                <w:b/>
              </w:rPr>
              <w:t>AP10</w:t>
            </w:r>
            <w:r>
              <w:rPr>
                <w:rFonts w:eastAsia="Calibri" w:cs="Arial"/>
                <w:b/>
              </w:rPr>
              <w:t>0</w:t>
            </w:r>
            <w:r w:rsidRPr="004C5F50">
              <w:rPr>
                <w:rFonts w:eastAsia="Calibri" w:cs="Arial"/>
                <w:b/>
              </w:rPr>
              <w:t>0</w:t>
            </w:r>
            <w:r>
              <w:rPr>
                <w:rFonts w:eastAsia="Calibri" w:cs="Arial"/>
                <w:b/>
              </w:rPr>
              <w:t xml:space="preserve"> </w:t>
            </w:r>
            <w:ins w:id="3433" w:author="gorgemj" w:date="2017-11-20T10:27:00Z">
              <w:r w:rsidRPr="003359A3">
                <w:rPr>
                  <w:rFonts w:eastAsia="Calibri" w:cs="Arial"/>
                  <w:rPrChange w:id="3434" w:author="gorgemj" w:date="2017-11-20T10:27:00Z">
                    <w:rPr>
                      <w:rFonts w:eastAsia="Calibri" w:cs="Arial"/>
                      <w:b/>
                    </w:rPr>
                  </w:rPrChange>
                </w:rPr>
                <w:t xml:space="preserve">plant </w:t>
              </w:r>
            </w:ins>
            <w:r>
              <w:rPr>
                <w:rFonts w:eastAsia="Calibri" w:cs="Arial"/>
              </w:rPr>
              <w:t>d</w:t>
            </w:r>
            <w:r w:rsidRPr="00E565BC">
              <w:rPr>
                <w:rFonts w:eastAsia="Calibri" w:cs="Arial"/>
              </w:rPr>
              <w:t>esign.</w:t>
            </w:r>
            <w:r>
              <w:rPr>
                <w:rFonts w:eastAsia="Calibri" w:cs="Arial"/>
              </w:rPr>
              <w:t xml:space="preserve"> </w:t>
            </w:r>
          </w:p>
          <w:p w:rsidR="00B61F44" w:rsidRDefault="00B61F44" w:rsidP="00542606">
            <w:pPr>
              <w:spacing w:before="60" w:after="60" w:line="280" w:lineRule="atLeast"/>
              <w:rPr>
                <w:rFonts w:eastAsia="Calibri" w:cs="Arial"/>
              </w:rPr>
            </w:pPr>
            <w:r>
              <w:rPr>
                <w:rFonts w:eastAsia="Calibri" w:cs="Arial"/>
              </w:rPr>
              <w:t xml:space="preserve">The testing confirmed that the computer codes verified for </w:t>
            </w:r>
            <w:r w:rsidRPr="00E565BC">
              <w:rPr>
                <w:rFonts w:eastAsia="Calibri" w:cs="Arial"/>
                <w:b/>
              </w:rPr>
              <w:t>AP600</w:t>
            </w:r>
            <w:r>
              <w:rPr>
                <w:rFonts w:eastAsia="Calibri" w:cs="Arial"/>
              </w:rPr>
              <w:t xml:space="preserve"> plant can be used for the </w:t>
            </w:r>
            <w:r w:rsidRPr="00E565BC">
              <w:rPr>
                <w:rFonts w:eastAsia="Calibri" w:cs="Arial"/>
                <w:b/>
              </w:rPr>
              <w:t xml:space="preserve">AP1000 </w:t>
            </w:r>
            <w:ins w:id="3435" w:author="gorgemj" w:date="2017-11-20T10:27:00Z">
              <w:r w:rsidRPr="003359A3">
                <w:rPr>
                  <w:rFonts w:eastAsia="Calibri" w:cs="Arial"/>
                  <w:rPrChange w:id="3436" w:author="gorgemj" w:date="2017-11-20T10:27:00Z">
                    <w:rPr>
                      <w:rFonts w:eastAsia="Calibri" w:cs="Arial"/>
                      <w:b/>
                    </w:rPr>
                  </w:rPrChange>
                </w:rPr>
                <w:t xml:space="preserve">plant </w:t>
              </w:r>
            </w:ins>
            <w:r w:rsidRPr="000B7E44">
              <w:rPr>
                <w:rFonts w:eastAsia="Calibri" w:cs="Arial"/>
              </w:rPr>
              <w:t>d</w:t>
            </w:r>
            <w:r>
              <w:rPr>
                <w:rFonts w:eastAsia="Calibri" w:cs="Arial"/>
              </w:rPr>
              <w:t>esign. Industry experts and the US NRC performed independent reviews and agreed with the conclusions.</w:t>
            </w:r>
          </w:p>
          <w:p w:rsidR="00B61F44" w:rsidRPr="00BD2111" w:rsidRDefault="00B61F44" w:rsidP="00BD2111">
            <w:pPr>
              <w:spacing w:before="60" w:after="60" w:line="280" w:lineRule="atLeast"/>
              <w:rPr>
                <w:rFonts w:eastAsia="Calibri" w:cs="Arial"/>
              </w:rPr>
            </w:pPr>
            <w:del w:id="3437" w:author="gorgemj" w:date="2017-11-25T21:23:00Z">
              <w:r w:rsidDel="007E705F">
                <w:rPr>
                  <w:rFonts w:eastAsia="Calibri" w:cs="Arial"/>
                </w:rPr>
                <w:delText xml:space="preserve">The </w:delText>
              </w:r>
              <w:r w:rsidRPr="00E565BC" w:rsidDel="007E705F">
                <w:rPr>
                  <w:rFonts w:eastAsia="Calibri" w:cs="Arial"/>
                  <w:b/>
                </w:rPr>
                <w:delText>AP600</w:delText>
              </w:r>
              <w:r w:rsidDel="007E705F">
                <w:rPr>
                  <w:rFonts w:eastAsia="Calibri" w:cs="Arial"/>
                </w:rPr>
                <w:delText xml:space="preserve"> plant test program included:</w:delText>
              </w:r>
            </w:del>
          </w:p>
        </w:tc>
      </w:tr>
      <w:tr w:rsidR="00B61F44" w:rsidRPr="00817CEB" w:rsidTr="00814E5E">
        <w:trPr>
          <w:cantSplit/>
          <w:trPrChange w:id="3438" w:author="gorgemj" w:date="2017-11-30T12:36:00Z">
            <w:trPr>
              <w:gridBefore w:val="6"/>
              <w:gridAfter w:val="0"/>
              <w:cantSplit/>
            </w:trPr>
          </w:trPrChange>
        </w:trPr>
        <w:tc>
          <w:tcPr>
            <w:tcW w:w="947" w:type="dxa"/>
            <w:tcPrChange w:id="3439" w:author="gorgemj" w:date="2017-11-30T12:36:00Z">
              <w:tcPr>
                <w:tcW w:w="945" w:type="dxa"/>
                <w:gridSpan w:val="6"/>
              </w:tcPr>
            </w:tcPrChange>
          </w:tcPr>
          <w:p w:rsidR="00B61F44" w:rsidRPr="00FF7239" w:rsidRDefault="00B61F44" w:rsidP="00CF335A">
            <w:pPr>
              <w:autoSpaceDE w:val="0"/>
              <w:autoSpaceDN w:val="0"/>
              <w:adjustRightInd w:val="0"/>
              <w:spacing w:before="60" w:after="60" w:line="280" w:lineRule="atLeast"/>
              <w:jc w:val="center"/>
              <w:rPr>
                <w:rFonts w:cs="Arial"/>
                <w:rPrChange w:id="3440" w:author="gorgemj" w:date="2017-11-23T09:36:00Z">
                  <w:rPr>
                    <w:rFonts w:cs="Arial"/>
                    <w:b/>
                  </w:rPr>
                </w:rPrChange>
              </w:rPr>
            </w:pPr>
            <w:r w:rsidRPr="00FF7239">
              <w:rPr>
                <w:rFonts w:cs="Arial"/>
                <w:rPrChange w:id="3441" w:author="gorgemj" w:date="2017-11-23T09:36:00Z">
                  <w:rPr>
                    <w:rFonts w:cs="Arial"/>
                    <w:b/>
                  </w:rPr>
                </w:rPrChange>
              </w:rPr>
              <w:t>4.16 (cont.)</w:t>
            </w:r>
          </w:p>
        </w:tc>
        <w:tc>
          <w:tcPr>
            <w:tcW w:w="693" w:type="dxa"/>
            <w:tcPrChange w:id="3442" w:author="gorgemj" w:date="2017-11-30T12:36:00Z">
              <w:tcPr>
                <w:tcW w:w="747" w:type="dxa"/>
                <w:gridSpan w:val="3"/>
              </w:tcPr>
            </w:tcPrChange>
          </w:tcPr>
          <w:p w:rsidR="00B61F44" w:rsidRPr="00FF7239" w:rsidRDefault="00B61F44" w:rsidP="00CF335A">
            <w:pPr>
              <w:autoSpaceDE w:val="0"/>
              <w:autoSpaceDN w:val="0"/>
              <w:adjustRightInd w:val="0"/>
              <w:spacing w:before="60" w:after="60" w:line="280" w:lineRule="atLeast"/>
              <w:jc w:val="center"/>
              <w:rPr>
                <w:rFonts w:cs="Arial"/>
                <w:bCs/>
                <w:color w:val="000000"/>
                <w:sz w:val="24"/>
                <w:szCs w:val="24"/>
                <w:rPrChange w:id="3443" w:author="gorgemj" w:date="2017-11-23T09:36:00Z">
                  <w:rPr>
                    <w:rFonts w:cs="Arial"/>
                    <w:b/>
                    <w:bCs/>
                    <w:color w:val="000000"/>
                    <w:sz w:val="24"/>
                    <w:szCs w:val="24"/>
                  </w:rPr>
                </w:rPrChange>
              </w:rPr>
            </w:pPr>
            <w:r w:rsidRPr="00FF7239">
              <w:rPr>
                <w:rFonts w:cs="Arial"/>
                <w:bCs/>
                <w:rPrChange w:id="3444" w:author="gorgemj" w:date="2017-11-23T09:36:00Z">
                  <w:rPr>
                    <w:rFonts w:cs="Arial"/>
                    <w:b/>
                    <w:bCs/>
                  </w:rPr>
                </w:rPrChange>
              </w:rPr>
              <w:t>1</w:t>
            </w:r>
          </w:p>
        </w:tc>
        <w:tc>
          <w:tcPr>
            <w:tcW w:w="5038" w:type="dxa"/>
            <w:gridSpan w:val="2"/>
            <w:tcPrChange w:id="3445" w:author="gorgemj" w:date="2017-11-30T12:36:00Z">
              <w:tcPr>
                <w:tcW w:w="6768" w:type="dxa"/>
                <w:gridSpan w:val="7"/>
              </w:tcPr>
            </w:tcPrChange>
          </w:tcPr>
          <w:p w:rsidR="00B61F44" w:rsidRPr="00817CEB" w:rsidRDefault="00B61F44" w:rsidP="00542606">
            <w:pPr>
              <w:autoSpaceDE w:val="0"/>
              <w:autoSpaceDN w:val="0"/>
              <w:adjustRightInd w:val="0"/>
              <w:spacing w:before="60" w:after="60" w:line="280" w:lineRule="atLeast"/>
              <w:rPr>
                <w:rFonts w:eastAsia="Calibri" w:cs="Arial"/>
              </w:rPr>
            </w:pPr>
          </w:p>
        </w:tc>
        <w:tc>
          <w:tcPr>
            <w:tcW w:w="6912" w:type="dxa"/>
            <w:gridSpan w:val="3"/>
            <w:tcPrChange w:id="3446" w:author="gorgemj" w:date="2017-11-30T12:36:00Z">
              <w:tcPr>
                <w:tcW w:w="5130" w:type="dxa"/>
                <w:gridSpan w:val="8"/>
              </w:tcPr>
            </w:tcPrChange>
          </w:tcPr>
          <w:p w:rsidR="00B61F44" w:rsidRDefault="00B61F44" w:rsidP="00BD2111">
            <w:pPr>
              <w:spacing w:before="60" w:after="60" w:line="280" w:lineRule="atLeast"/>
              <w:rPr>
                <w:ins w:id="3447" w:author="gorgemj" w:date="2017-11-25T21:24:00Z"/>
                <w:rFonts w:eastAsia="Calibri" w:cs="Arial"/>
              </w:rPr>
            </w:pPr>
            <w:ins w:id="3448" w:author="gorgemj" w:date="2017-11-25T21:24:00Z">
              <w:r>
                <w:rPr>
                  <w:rFonts w:eastAsia="Calibri" w:cs="Arial"/>
                </w:rPr>
                <w:t xml:space="preserve">The </w:t>
              </w:r>
              <w:r w:rsidRPr="00E565BC">
                <w:rPr>
                  <w:rFonts w:eastAsia="Calibri" w:cs="Arial"/>
                  <w:b/>
                </w:rPr>
                <w:t>AP600</w:t>
              </w:r>
              <w:r>
                <w:rPr>
                  <w:rFonts w:eastAsia="Calibri" w:cs="Arial"/>
                </w:rPr>
                <w:t xml:space="preserve"> plant test program included:</w:t>
              </w:r>
            </w:ins>
          </w:p>
          <w:p w:rsidR="00B61F44" w:rsidRPr="00E708A6" w:rsidRDefault="00B61F44" w:rsidP="00BD2111">
            <w:pPr>
              <w:spacing w:before="60" w:after="60" w:line="280" w:lineRule="atLeast"/>
              <w:rPr>
                <w:rFonts w:eastAsia="Calibri" w:cs="Arial"/>
                <w:b/>
                <w:u w:val="single"/>
              </w:rPr>
            </w:pPr>
            <w:r>
              <w:rPr>
                <w:rFonts w:eastAsia="Calibri" w:cs="Arial"/>
                <w:b/>
                <w:u w:val="single"/>
              </w:rPr>
              <w:t>Separate Effects Component / Subsystem Tests</w:t>
            </w:r>
          </w:p>
          <w:p w:rsidR="00B61F44" w:rsidRPr="00E708A6" w:rsidRDefault="00B61F44" w:rsidP="001D39A8">
            <w:pPr>
              <w:pStyle w:val="ListParagraph"/>
              <w:numPr>
                <w:ilvl w:val="0"/>
                <w:numId w:val="17"/>
              </w:numPr>
              <w:spacing w:before="60" w:after="60" w:line="280" w:lineRule="atLeast"/>
              <w:ind w:left="504" w:hanging="252"/>
              <w:rPr>
                <w:rFonts w:eastAsia="Calibri" w:cs="Arial"/>
                <w:szCs w:val="20"/>
              </w:rPr>
            </w:pPr>
            <w:r w:rsidRPr="00E708A6">
              <w:rPr>
                <w:rFonts w:eastAsia="Calibri" w:cs="Arial"/>
                <w:szCs w:val="20"/>
              </w:rPr>
              <w:t>Reactor coolant pump tests</w:t>
            </w:r>
          </w:p>
          <w:p w:rsidR="00B61F44" w:rsidRPr="00E708A6" w:rsidRDefault="00B61F44" w:rsidP="001D39A8">
            <w:pPr>
              <w:pStyle w:val="ListParagraph"/>
              <w:numPr>
                <w:ilvl w:val="0"/>
                <w:numId w:val="17"/>
              </w:numPr>
              <w:spacing w:before="60" w:after="60" w:line="280" w:lineRule="atLeast"/>
              <w:ind w:left="504" w:hanging="252"/>
              <w:rPr>
                <w:rFonts w:eastAsia="Calibri" w:cs="Arial"/>
                <w:szCs w:val="20"/>
              </w:rPr>
            </w:pPr>
            <w:r w:rsidRPr="00E708A6">
              <w:rPr>
                <w:rFonts w:eastAsia="Calibri" w:cs="Arial"/>
                <w:szCs w:val="20"/>
              </w:rPr>
              <w:t>Passive residual heat removal heat exchanger test</w:t>
            </w:r>
          </w:p>
          <w:p w:rsidR="00B61F44" w:rsidRPr="00E708A6" w:rsidRDefault="00B61F44" w:rsidP="001D39A8">
            <w:pPr>
              <w:pStyle w:val="ListParagraph"/>
              <w:numPr>
                <w:ilvl w:val="0"/>
                <w:numId w:val="17"/>
              </w:numPr>
              <w:spacing w:before="60" w:after="60" w:line="280" w:lineRule="atLeast"/>
              <w:ind w:left="504" w:hanging="252"/>
              <w:rPr>
                <w:rFonts w:eastAsia="Calibri" w:cs="Arial"/>
                <w:szCs w:val="20"/>
              </w:rPr>
            </w:pPr>
            <w:r w:rsidRPr="00E708A6">
              <w:rPr>
                <w:rFonts w:eastAsia="Calibri" w:cs="Arial"/>
                <w:szCs w:val="20"/>
              </w:rPr>
              <w:t>Core makeup tank test</w:t>
            </w:r>
          </w:p>
          <w:p w:rsidR="00B61F44" w:rsidRPr="00E708A6" w:rsidRDefault="00B61F44" w:rsidP="001D39A8">
            <w:pPr>
              <w:pStyle w:val="ListParagraph"/>
              <w:numPr>
                <w:ilvl w:val="0"/>
                <w:numId w:val="17"/>
              </w:numPr>
              <w:spacing w:before="60" w:after="60" w:line="280" w:lineRule="atLeast"/>
              <w:ind w:left="504" w:hanging="252"/>
              <w:rPr>
                <w:rFonts w:eastAsia="Calibri" w:cs="Arial"/>
                <w:szCs w:val="20"/>
              </w:rPr>
            </w:pPr>
            <w:r w:rsidRPr="00E708A6">
              <w:rPr>
                <w:rFonts w:eastAsia="Calibri" w:cs="Arial"/>
                <w:szCs w:val="20"/>
              </w:rPr>
              <w:t>Containment water distribution test</w:t>
            </w:r>
          </w:p>
          <w:p w:rsidR="00B61F44" w:rsidRPr="00E708A6" w:rsidRDefault="00B61F44" w:rsidP="001D39A8">
            <w:pPr>
              <w:pStyle w:val="ListParagraph"/>
              <w:numPr>
                <w:ilvl w:val="0"/>
                <w:numId w:val="17"/>
              </w:numPr>
              <w:spacing w:before="60" w:after="60" w:line="280" w:lineRule="atLeast"/>
              <w:ind w:left="504" w:hanging="252"/>
              <w:rPr>
                <w:rFonts w:eastAsia="Calibri" w:cs="Arial"/>
                <w:szCs w:val="20"/>
              </w:rPr>
            </w:pPr>
            <w:r w:rsidRPr="00E708A6">
              <w:rPr>
                <w:rFonts w:eastAsia="Calibri" w:cs="Arial"/>
                <w:szCs w:val="20"/>
              </w:rPr>
              <w:t>Containment shell heat and mass transfer tests</w:t>
            </w:r>
          </w:p>
          <w:p w:rsidR="00B61F44" w:rsidRPr="00E708A6" w:rsidRDefault="00B61F44" w:rsidP="001D39A8">
            <w:pPr>
              <w:pStyle w:val="ListParagraph"/>
              <w:numPr>
                <w:ilvl w:val="0"/>
                <w:numId w:val="17"/>
              </w:numPr>
              <w:spacing w:before="60" w:after="60" w:line="280" w:lineRule="atLeast"/>
              <w:ind w:left="504" w:hanging="252"/>
              <w:rPr>
                <w:rFonts w:eastAsia="Calibri" w:cs="Arial"/>
                <w:szCs w:val="20"/>
              </w:rPr>
            </w:pPr>
            <w:r w:rsidRPr="00E708A6">
              <w:rPr>
                <w:rFonts w:eastAsia="Calibri" w:cs="Arial"/>
                <w:szCs w:val="20"/>
              </w:rPr>
              <w:t>Containment cooling wind tunnel tests</w:t>
            </w:r>
          </w:p>
          <w:p w:rsidR="00B61F44" w:rsidRPr="00E708A6" w:rsidRDefault="00B61F44" w:rsidP="001D39A8">
            <w:pPr>
              <w:pStyle w:val="ListParagraph"/>
              <w:numPr>
                <w:ilvl w:val="0"/>
                <w:numId w:val="17"/>
              </w:numPr>
              <w:spacing w:before="60" w:after="60" w:line="280" w:lineRule="atLeast"/>
              <w:ind w:left="504" w:hanging="252"/>
              <w:rPr>
                <w:rFonts w:eastAsia="Calibri" w:cs="Arial"/>
                <w:szCs w:val="20"/>
              </w:rPr>
            </w:pPr>
            <w:r>
              <w:rPr>
                <w:rFonts w:eastAsia="Calibri" w:cs="Arial"/>
                <w:szCs w:val="20"/>
              </w:rPr>
              <w:t xml:space="preserve">Departure from nucleate boiling </w:t>
            </w:r>
            <w:del w:id="3449" w:author="gorgemj" w:date="2017-11-25T21:24:00Z">
              <w:r w:rsidDel="007E705F">
                <w:rPr>
                  <w:rFonts w:eastAsia="Calibri" w:cs="Arial"/>
                  <w:szCs w:val="20"/>
                </w:rPr>
                <w:delText>(</w:delText>
              </w:r>
              <w:r w:rsidRPr="00E708A6" w:rsidDel="007E705F">
                <w:rPr>
                  <w:rFonts w:eastAsia="Calibri" w:cs="Arial"/>
                  <w:szCs w:val="20"/>
                </w:rPr>
                <w:delText>DNB</w:delText>
              </w:r>
              <w:r w:rsidDel="007E705F">
                <w:rPr>
                  <w:rFonts w:eastAsia="Calibri" w:cs="Arial"/>
                  <w:szCs w:val="20"/>
                </w:rPr>
                <w:delText>)</w:delText>
              </w:r>
              <w:r w:rsidRPr="00E708A6" w:rsidDel="007E705F">
                <w:rPr>
                  <w:rFonts w:eastAsia="Calibri" w:cs="Arial"/>
                  <w:szCs w:val="20"/>
                </w:rPr>
                <w:delText xml:space="preserve"> </w:delText>
              </w:r>
            </w:del>
            <w:r w:rsidRPr="00E708A6">
              <w:rPr>
                <w:rFonts w:eastAsia="Calibri" w:cs="Arial"/>
                <w:szCs w:val="20"/>
              </w:rPr>
              <w:t>tests</w:t>
            </w:r>
          </w:p>
          <w:p w:rsidR="00B61F44" w:rsidRDefault="00B61F44" w:rsidP="001D39A8">
            <w:pPr>
              <w:pStyle w:val="ListParagraph"/>
              <w:numPr>
                <w:ilvl w:val="0"/>
                <w:numId w:val="17"/>
              </w:numPr>
              <w:spacing w:before="60" w:after="60" w:line="280" w:lineRule="atLeast"/>
              <w:ind w:left="504" w:hanging="252"/>
              <w:rPr>
                <w:rFonts w:eastAsia="Calibri" w:cs="Arial"/>
                <w:szCs w:val="20"/>
              </w:rPr>
            </w:pPr>
            <w:r w:rsidRPr="00E708A6">
              <w:rPr>
                <w:rFonts w:eastAsia="Calibri" w:cs="Arial"/>
                <w:szCs w:val="20"/>
              </w:rPr>
              <w:t>Automatic dep</w:t>
            </w:r>
            <w:r>
              <w:rPr>
                <w:rFonts w:eastAsia="Calibri" w:cs="Arial"/>
                <w:szCs w:val="20"/>
              </w:rPr>
              <w:t>ressurization system test (full </w:t>
            </w:r>
            <w:r w:rsidRPr="00E708A6">
              <w:rPr>
                <w:rFonts w:eastAsia="Calibri" w:cs="Arial"/>
                <w:szCs w:val="20"/>
              </w:rPr>
              <w:t xml:space="preserve">scale) </w:t>
            </w:r>
          </w:p>
          <w:p w:rsidR="00B61F44" w:rsidRPr="00E708A6" w:rsidRDefault="00B61F44" w:rsidP="00BD2111">
            <w:pPr>
              <w:spacing w:before="60" w:after="60" w:line="280" w:lineRule="atLeast"/>
              <w:rPr>
                <w:rFonts w:eastAsia="Calibri" w:cs="Arial"/>
                <w:b/>
                <w:u w:val="single"/>
              </w:rPr>
            </w:pPr>
            <w:r w:rsidRPr="00E708A6">
              <w:rPr>
                <w:rFonts w:eastAsia="Calibri" w:cs="Arial"/>
                <w:b/>
                <w:u w:val="single"/>
              </w:rPr>
              <w:t>Integral Systems Tests</w:t>
            </w:r>
          </w:p>
          <w:p w:rsidR="00B61F44" w:rsidRPr="00E708A6" w:rsidRDefault="00B61F44" w:rsidP="001D39A8">
            <w:pPr>
              <w:pStyle w:val="ListParagraph"/>
              <w:numPr>
                <w:ilvl w:val="0"/>
                <w:numId w:val="17"/>
              </w:numPr>
              <w:spacing w:before="60" w:after="60" w:line="280" w:lineRule="atLeast"/>
              <w:ind w:left="504" w:hanging="252"/>
              <w:rPr>
                <w:rFonts w:eastAsia="Calibri" w:cs="Arial"/>
                <w:szCs w:val="20"/>
              </w:rPr>
            </w:pPr>
            <w:r w:rsidRPr="00E708A6">
              <w:rPr>
                <w:rFonts w:eastAsia="Calibri" w:cs="Arial"/>
                <w:szCs w:val="20"/>
              </w:rPr>
              <w:t xml:space="preserve">Integral </w:t>
            </w:r>
            <w:del w:id="3450" w:author="gorgemj" w:date="2017-11-25T21:25:00Z">
              <w:r w:rsidRPr="00E708A6" w:rsidDel="007E705F">
                <w:rPr>
                  <w:rFonts w:eastAsia="Calibri" w:cs="Arial"/>
                  <w:szCs w:val="20"/>
                </w:rPr>
                <w:delText xml:space="preserve">PCS </w:delText>
              </w:r>
            </w:del>
            <w:ins w:id="3451" w:author="gorgemj" w:date="2017-11-25T21:25:00Z">
              <w:r>
                <w:rPr>
                  <w:rFonts w:eastAsia="Calibri" w:cs="Arial"/>
                  <w:szCs w:val="20"/>
                </w:rPr>
                <w:t>passive containment cooling</w:t>
              </w:r>
              <w:r w:rsidRPr="00E708A6">
                <w:rPr>
                  <w:rFonts w:eastAsia="Calibri" w:cs="Arial"/>
                  <w:szCs w:val="20"/>
                </w:rPr>
                <w:t xml:space="preserve"> </w:t>
              </w:r>
            </w:ins>
            <w:r w:rsidRPr="00E708A6">
              <w:rPr>
                <w:rFonts w:eastAsia="Calibri" w:cs="Arial"/>
                <w:szCs w:val="20"/>
              </w:rPr>
              <w:t>test</w:t>
            </w:r>
          </w:p>
          <w:p w:rsidR="00B61F44" w:rsidRPr="00E708A6" w:rsidRDefault="00B61F44" w:rsidP="001D39A8">
            <w:pPr>
              <w:pStyle w:val="ListParagraph"/>
              <w:numPr>
                <w:ilvl w:val="0"/>
                <w:numId w:val="17"/>
              </w:numPr>
              <w:spacing w:before="60" w:after="60" w:line="280" w:lineRule="atLeast"/>
              <w:ind w:left="504" w:hanging="252"/>
              <w:rPr>
                <w:rFonts w:eastAsia="Calibri" w:cs="Arial"/>
                <w:szCs w:val="20"/>
              </w:rPr>
            </w:pPr>
            <w:r w:rsidRPr="00E708A6">
              <w:rPr>
                <w:rFonts w:eastAsia="Calibri" w:cs="Arial"/>
                <w:szCs w:val="20"/>
              </w:rPr>
              <w:t xml:space="preserve">Large scale integral </w:t>
            </w:r>
            <w:ins w:id="3452" w:author="gorgemj" w:date="2017-11-25T21:25:00Z">
              <w:r>
                <w:rPr>
                  <w:rFonts w:eastAsia="Calibri" w:cs="Arial"/>
                  <w:szCs w:val="20"/>
                </w:rPr>
                <w:t>passive containment cooling</w:t>
              </w:r>
            </w:ins>
            <w:del w:id="3453" w:author="gorgemj" w:date="2017-11-25T21:25:00Z">
              <w:r w:rsidRPr="00E708A6" w:rsidDel="007E705F">
                <w:rPr>
                  <w:rFonts w:eastAsia="Calibri" w:cs="Arial"/>
                  <w:szCs w:val="20"/>
                </w:rPr>
                <w:delText>PCS</w:delText>
              </w:r>
            </w:del>
            <w:r w:rsidRPr="00E708A6">
              <w:rPr>
                <w:rFonts w:eastAsia="Calibri" w:cs="Arial"/>
                <w:szCs w:val="20"/>
              </w:rPr>
              <w:t xml:space="preserve"> test</w:t>
            </w:r>
          </w:p>
          <w:p w:rsidR="00B61F44" w:rsidRPr="00E708A6" w:rsidRDefault="00B61F44" w:rsidP="001D39A8">
            <w:pPr>
              <w:pStyle w:val="ListParagraph"/>
              <w:numPr>
                <w:ilvl w:val="0"/>
                <w:numId w:val="17"/>
              </w:numPr>
              <w:spacing w:before="60" w:after="60" w:line="280" w:lineRule="atLeast"/>
              <w:ind w:left="504" w:hanging="252"/>
              <w:rPr>
                <w:rFonts w:eastAsia="Calibri" w:cs="Arial"/>
                <w:szCs w:val="20"/>
              </w:rPr>
            </w:pPr>
            <w:r w:rsidRPr="00E708A6">
              <w:rPr>
                <w:rFonts w:eastAsia="Calibri" w:cs="Arial"/>
                <w:szCs w:val="20"/>
              </w:rPr>
              <w:t>Full height, full pressure integral systems test</w:t>
            </w:r>
          </w:p>
          <w:p w:rsidR="00B61F44" w:rsidRPr="00BD2111" w:rsidRDefault="00B61F44" w:rsidP="001D39A8">
            <w:pPr>
              <w:pStyle w:val="ListParagraph"/>
              <w:numPr>
                <w:ilvl w:val="0"/>
                <w:numId w:val="17"/>
              </w:numPr>
              <w:spacing w:before="60" w:after="60" w:line="280" w:lineRule="atLeast"/>
              <w:ind w:left="504" w:hanging="252"/>
              <w:rPr>
                <w:rFonts w:eastAsia="Calibri" w:cs="Arial"/>
                <w:szCs w:val="20"/>
              </w:rPr>
            </w:pPr>
            <w:r w:rsidRPr="00E708A6">
              <w:rPr>
                <w:rFonts w:eastAsia="Calibri" w:cs="Arial"/>
                <w:szCs w:val="20"/>
              </w:rPr>
              <w:t>Long term cooling integral systems test</w:t>
            </w:r>
          </w:p>
        </w:tc>
      </w:tr>
      <w:tr w:rsidR="00B61F44" w:rsidRPr="00817CEB" w:rsidDel="00144CA9" w:rsidTr="00814E5E">
        <w:trPr>
          <w:cantSplit/>
          <w:del w:id="3454" w:author="gorgemj" w:date="2017-11-25T21:26:00Z"/>
          <w:trPrChange w:id="3455" w:author="gorgemj" w:date="2017-11-30T12:36:00Z">
            <w:trPr>
              <w:gridBefore w:val="6"/>
              <w:gridAfter w:val="0"/>
              <w:cantSplit/>
            </w:trPr>
          </w:trPrChange>
        </w:trPr>
        <w:tc>
          <w:tcPr>
            <w:tcW w:w="947" w:type="dxa"/>
            <w:tcPrChange w:id="3456" w:author="gorgemj" w:date="2017-11-30T12:36:00Z">
              <w:tcPr>
                <w:tcW w:w="945" w:type="dxa"/>
                <w:gridSpan w:val="6"/>
              </w:tcPr>
            </w:tcPrChange>
          </w:tcPr>
          <w:p w:rsidR="00B61F44" w:rsidDel="00144CA9" w:rsidRDefault="00B61F44" w:rsidP="00542606">
            <w:pPr>
              <w:autoSpaceDE w:val="0"/>
              <w:autoSpaceDN w:val="0"/>
              <w:adjustRightInd w:val="0"/>
              <w:spacing w:before="60" w:after="60" w:line="280" w:lineRule="atLeast"/>
              <w:jc w:val="center"/>
              <w:rPr>
                <w:del w:id="3457" w:author="gorgemj" w:date="2017-11-25T21:26:00Z"/>
                <w:rFonts w:cs="Arial"/>
                <w:b/>
              </w:rPr>
            </w:pPr>
          </w:p>
        </w:tc>
        <w:tc>
          <w:tcPr>
            <w:tcW w:w="693" w:type="dxa"/>
            <w:tcPrChange w:id="3458" w:author="gorgemj" w:date="2017-11-30T12:36:00Z">
              <w:tcPr>
                <w:tcW w:w="747" w:type="dxa"/>
                <w:gridSpan w:val="3"/>
              </w:tcPr>
            </w:tcPrChange>
          </w:tcPr>
          <w:p w:rsidR="00B61F44" w:rsidDel="00144CA9" w:rsidRDefault="00B61F44" w:rsidP="00542606">
            <w:pPr>
              <w:autoSpaceDE w:val="0"/>
              <w:autoSpaceDN w:val="0"/>
              <w:adjustRightInd w:val="0"/>
              <w:spacing w:before="60" w:after="60" w:line="280" w:lineRule="atLeast"/>
              <w:jc w:val="center"/>
              <w:rPr>
                <w:del w:id="3459" w:author="gorgemj" w:date="2017-11-25T21:26:00Z"/>
                <w:rFonts w:cs="Arial"/>
                <w:b/>
                <w:bCs/>
              </w:rPr>
            </w:pPr>
          </w:p>
        </w:tc>
        <w:tc>
          <w:tcPr>
            <w:tcW w:w="5038" w:type="dxa"/>
            <w:gridSpan w:val="2"/>
            <w:tcPrChange w:id="3460" w:author="gorgemj" w:date="2017-11-30T12:36:00Z">
              <w:tcPr>
                <w:tcW w:w="6768" w:type="dxa"/>
                <w:gridSpan w:val="7"/>
              </w:tcPr>
            </w:tcPrChange>
          </w:tcPr>
          <w:p w:rsidR="00B61F44" w:rsidDel="00144CA9" w:rsidRDefault="00B61F44" w:rsidP="00542606">
            <w:pPr>
              <w:autoSpaceDE w:val="0"/>
              <w:autoSpaceDN w:val="0"/>
              <w:adjustRightInd w:val="0"/>
              <w:spacing w:before="60" w:after="60" w:line="280" w:lineRule="atLeast"/>
              <w:rPr>
                <w:del w:id="3461" w:author="gorgemj" w:date="2017-11-25T21:26:00Z"/>
                <w:rFonts w:cs="Arial"/>
                <w:b/>
                <w:color w:val="000000"/>
                <w:sz w:val="24"/>
                <w:szCs w:val="24"/>
              </w:rPr>
            </w:pPr>
            <w:del w:id="3462" w:author="gorgemj" w:date="2017-11-25T21:26:00Z">
              <w:r w:rsidRPr="00817CEB" w:rsidDel="00144CA9">
                <w:rPr>
                  <w:rFonts w:eastAsia="Calibri" w:cs="Arial"/>
                  <w:b/>
                  <w:bCs/>
                </w:rPr>
                <w:delText>Requirement 10: Safety assessment</w:delText>
              </w:r>
            </w:del>
          </w:p>
        </w:tc>
        <w:tc>
          <w:tcPr>
            <w:tcW w:w="6912" w:type="dxa"/>
            <w:gridSpan w:val="3"/>
            <w:tcPrChange w:id="3463" w:author="gorgemj" w:date="2017-11-30T12:36:00Z">
              <w:tcPr>
                <w:tcW w:w="5130" w:type="dxa"/>
                <w:gridSpan w:val="8"/>
              </w:tcPr>
            </w:tcPrChange>
          </w:tcPr>
          <w:p w:rsidR="00B61F44" w:rsidDel="00144CA9" w:rsidRDefault="00B61F44" w:rsidP="00542606">
            <w:pPr>
              <w:spacing w:before="60" w:after="60" w:line="280" w:lineRule="atLeast"/>
              <w:rPr>
                <w:del w:id="3464" w:author="gorgemj" w:date="2017-11-25T21:26:00Z"/>
                <w:rFonts w:cs="Arial"/>
                <w:b/>
              </w:rPr>
            </w:pPr>
          </w:p>
        </w:tc>
      </w:tr>
      <w:tr w:rsidR="00B61F44" w:rsidRPr="00817CEB" w:rsidTr="00814E5E">
        <w:trPr>
          <w:cantSplit/>
          <w:trPrChange w:id="3465" w:author="gorgemj" w:date="2017-11-30T12:36:00Z">
            <w:trPr>
              <w:gridBefore w:val="6"/>
              <w:gridAfter w:val="0"/>
              <w:cantSplit/>
            </w:trPr>
          </w:trPrChange>
        </w:trPr>
        <w:tc>
          <w:tcPr>
            <w:tcW w:w="947" w:type="dxa"/>
            <w:tcPrChange w:id="3466" w:author="gorgemj" w:date="2017-11-30T12:36:00Z">
              <w:tcPr>
                <w:tcW w:w="945" w:type="dxa"/>
                <w:gridSpan w:val="6"/>
              </w:tcPr>
            </w:tcPrChange>
          </w:tcPr>
          <w:p w:rsidR="00B61F44" w:rsidRDefault="00B61F44" w:rsidP="00542606">
            <w:pPr>
              <w:autoSpaceDE w:val="0"/>
              <w:autoSpaceDN w:val="0"/>
              <w:adjustRightInd w:val="0"/>
              <w:spacing w:before="60" w:after="60" w:line="280" w:lineRule="atLeast"/>
              <w:jc w:val="center"/>
              <w:rPr>
                <w:rFonts w:cs="Arial"/>
                <w:b/>
              </w:rPr>
            </w:pPr>
          </w:p>
        </w:tc>
        <w:tc>
          <w:tcPr>
            <w:tcW w:w="693" w:type="dxa"/>
            <w:tcPrChange w:id="3467" w:author="gorgemj" w:date="2017-11-30T12:36:00Z">
              <w:tcPr>
                <w:tcW w:w="747" w:type="dxa"/>
                <w:gridSpan w:val="3"/>
              </w:tcPr>
            </w:tcPrChange>
          </w:tcPr>
          <w:p w:rsidR="00B61F44" w:rsidRDefault="00B61F44" w:rsidP="00542606">
            <w:pPr>
              <w:autoSpaceDE w:val="0"/>
              <w:autoSpaceDN w:val="0"/>
              <w:adjustRightInd w:val="0"/>
              <w:spacing w:before="60" w:after="60" w:line="280" w:lineRule="atLeast"/>
              <w:jc w:val="center"/>
              <w:rPr>
                <w:rFonts w:cs="Arial"/>
                <w:b/>
                <w:bCs/>
              </w:rPr>
            </w:pPr>
          </w:p>
        </w:tc>
        <w:tc>
          <w:tcPr>
            <w:tcW w:w="5038" w:type="dxa"/>
            <w:gridSpan w:val="2"/>
            <w:tcPrChange w:id="3468" w:author="gorgemj" w:date="2017-11-30T12:36:00Z">
              <w:tcPr>
                <w:tcW w:w="6768" w:type="dxa"/>
                <w:gridSpan w:val="7"/>
              </w:tcPr>
            </w:tcPrChange>
          </w:tcPr>
          <w:p w:rsidR="00B61F44" w:rsidRDefault="00B61F44" w:rsidP="00542606">
            <w:pPr>
              <w:autoSpaceDE w:val="0"/>
              <w:autoSpaceDN w:val="0"/>
              <w:adjustRightInd w:val="0"/>
              <w:spacing w:before="60" w:after="60" w:line="280" w:lineRule="atLeast"/>
              <w:rPr>
                <w:ins w:id="3469" w:author="gorgemj" w:date="2017-11-25T21:26:00Z"/>
                <w:rFonts w:eastAsia="Calibri" w:cs="Arial"/>
                <w:b/>
                <w:bCs/>
              </w:rPr>
            </w:pPr>
            <w:ins w:id="3470" w:author="gorgemj" w:date="2017-11-25T21:26:00Z">
              <w:r w:rsidRPr="00817CEB">
                <w:rPr>
                  <w:rFonts w:eastAsia="Calibri" w:cs="Arial"/>
                  <w:b/>
                  <w:bCs/>
                </w:rPr>
                <w:t xml:space="preserve">Requirement 10: Safety assessment </w:t>
              </w:r>
            </w:ins>
          </w:p>
          <w:p w:rsidR="00B61F44" w:rsidRPr="00817CEB" w:rsidRDefault="00B61F44" w:rsidP="00542606">
            <w:pPr>
              <w:autoSpaceDE w:val="0"/>
              <w:autoSpaceDN w:val="0"/>
              <w:adjustRightInd w:val="0"/>
              <w:spacing w:before="60" w:after="60" w:line="280" w:lineRule="atLeast"/>
              <w:rPr>
                <w:rFonts w:eastAsia="Calibri" w:cs="Arial"/>
                <w:b/>
                <w:bCs/>
              </w:rPr>
            </w:pPr>
            <w:r w:rsidRPr="00817CEB">
              <w:rPr>
                <w:rFonts w:eastAsia="Calibri" w:cs="Arial"/>
                <w:b/>
                <w:bCs/>
              </w:rPr>
              <w:t>Comprehensive deterministic safety assessments and probabilistic safety assessments shall be carried out throughout the design process for a nuclear power plant to ensure that all safety requirements on the design of the plant are met throughout all stages of the lifetime of the plant, and to confirm that the design, as delivered, meets requirements for manufacture and for construction, and as built, as operated and as modified.</w:t>
            </w:r>
          </w:p>
        </w:tc>
        <w:tc>
          <w:tcPr>
            <w:tcW w:w="6912" w:type="dxa"/>
            <w:gridSpan w:val="3"/>
            <w:tcPrChange w:id="3471" w:author="gorgemj" w:date="2017-11-30T12:36:00Z">
              <w:tcPr>
                <w:tcW w:w="5130" w:type="dxa"/>
                <w:gridSpan w:val="8"/>
              </w:tcPr>
            </w:tcPrChange>
          </w:tcPr>
          <w:p w:rsidR="00B61F44" w:rsidRDefault="00B61F44" w:rsidP="00A366D5">
            <w:pPr>
              <w:spacing w:before="60" w:after="60" w:line="280" w:lineRule="atLeast"/>
              <w:rPr>
                <w:rFonts w:cs="Arial"/>
                <w:b/>
              </w:rPr>
            </w:pPr>
            <w:r w:rsidRPr="00817CEB">
              <w:rPr>
                <w:rFonts w:cs="Arial"/>
              </w:rPr>
              <w:t xml:space="preserve">The </w:t>
            </w:r>
            <w:ins w:id="3472" w:author="gorgemj" w:date="2017-11-24T16:40:00Z">
              <w:r w:rsidRPr="00993D67">
                <w:rPr>
                  <w:rFonts w:eastAsia="Calibri" w:cs="Arial"/>
                  <w:b/>
                </w:rPr>
                <w:t>AP1000</w:t>
              </w:r>
              <w:r>
                <w:rPr>
                  <w:rFonts w:eastAsia="Calibri" w:cs="Arial"/>
                </w:rPr>
                <w:t xml:space="preserve"> plant </w:t>
              </w:r>
              <w:r w:rsidRPr="00817CEB">
                <w:rPr>
                  <w:rFonts w:eastAsia="Calibri" w:cs="Arial"/>
                </w:rPr>
                <w:t xml:space="preserve">DCD </w:t>
              </w:r>
              <w:r>
                <w:rPr>
                  <w:rFonts w:eastAsia="Calibri" w:cs="Arial"/>
                </w:rPr>
                <w:t>[2]</w:t>
              </w:r>
            </w:ins>
            <w:del w:id="3473" w:author="gorgemj" w:date="2017-11-24T16:40:00Z">
              <w:r w:rsidRPr="00817CEB" w:rsidDel="00F52B54">
                <w:rPr>
                  <w:rFonts w:cs="Arial"/>
                </w:rPr>
                <w:delText>DCD</w:delText>
              </w:r>
            </w:del>
            <w:r w:rsidRPr="00817CEB">
              <w:rPr>
                <w:rFonts w:cs="Arial"/>
              </w:rPr>
              <w:t xml:space="preserve"> as a whole provides a comprehensive </w:t>
            </w:r>
            <w:del w:id="3474" w:author="gorgemj" w:date="2017-11-24T16:40:00Z">
              <w:r w:rsidRPr="00817CEB" w:rsidDel="00F52B54">
                <w:rPr>
                  <w:rFonts w:cs="Arial"/>
                  <w:b/>
                </w:rPr>
                <w:delText>AP1000</w:delText>
              </w:r>
              <w:r w:rsidRPr="00817CEB" w:rsidDel="00F52B54">
                <w:rPr>
                  <w:rFonts w:cs="Arial"/>
                </w:rPr>
                <w:delText xml:space="preserve"> </w:delText>
              </w:r>
              <w:r w:rsidDel="00F52B54">
                <w:rPr>
                  <w:rFonts w:cs="Arial"/>
                </w:rPr>
                <w:delText>plant</w:delText>
              </w:r>
              <w:r w:rsidRPr="00817CEB" w:rsidDel="00F52B54">
                <w:rPr>
                  <w:rFonts w:cs="Arial"/>
                </w:rPr>
                <w:delText xml:space="preserve"> </w:delText>
              </w:r>
            </w:del>
            <w:r w:rsidRPr="00817CEB">
              <w:rPr>
                <w:rFonts w:cs="Arial"/>
              </w:rPr>
              <w:t>safety assessment.</w:t>
            </w:r>
            <w:r>
              <w:rPr>
                <w:rFonts w:cs="Arial"/>
              </w:rPr>
              <w:t xml:space="preserve"> (see </w:t>
            </w:r>
            <w:ins w:id="3475" w:author="gorgemj" w:date="2017-11-24T16:40:00Z">
              <w:r w:rsidRPr="00993D67">
                <w:rPr>
                  <w:rFonts w:eastAsia="Calibri" w:cs="Arial"/>
                  <w:b/>
                </w:rPr>
                <w:t>AP1000</w:t>
              </w:r>
              <w:r>
                <w:rPr>
                  <w:rFonts w:eastAsia="Calibri" w:cs="Arial"/>
                </w:rPr>
                <w:t xml:space="preserve"> plant </w:t>
              </w:r>
              <w:r w:rsidRPr="00817CEB">
                <w:rPr>
                  <w:rFonts w:eastAsia="Calibri" w:cs="Arial"/>
                </w:rPr>
                <w:t xml:space="preserve">DCD </w:t>
              </w:r>
              <w:r>
                <w:rPr>
                  <w:rFonts w:eastAsia="Calibri" w:cs="Arial"/>
                </w:rPr>
                <w:t>[2]</w:t>
              </w:r>
            </w:ins>
            <w:del w:id="3476" w:author="gorgemj" w:date="2017-11-24T16:40:00Z">
              <w:r w:rsidDel="00F52B54">
                <w:rPr>
                  <w:rFonts w:cs="Arial"/>
                </w:rPr>
                <w:delText>DCD</w:delText>
              </w:r>
            </w:del>
            <w:r>
              <w:rPr>
                <w:rFonts w:cs="Arial"/>
              </w:rPr>
              <w:t xml:space="preserve"> Appendix 1B, Chapters: 15, 17, 19)</w:t>
            </w:r>
            <w:r w:rsidRPr="00817CEB">
              <w:rPr>
                <w:rFonts w:cs="Arial"/>
              </w:rPr>
              <w:t xml:space="preserve">   </w:t>
            </w:r>
          </w:p>
        </w:tc>
      </w:tr>
      <w:tr w:rsidR="00B61F44" w:rsidRPr="00817CEB" w:rsidTr="00814E5E">
        <w:trPr>
          <w:cantSplit/>
          <w:trPrChange w:id="3477" w:author="gorgemj" w:date="2017-11-30T12:36:00Z">
            <w:trPr>
              <w:gridBefore w:val="6"/>
              <w:gridAfter w:val="0"/>
              <w:cantSplit/>
            </w:trPr>
          </w:trPrChange>
        </w:trPr>
        <w:tc>
          <w:tcPr>
            <w:tcW w:w="947" w:type="dxa"/>
            <w:tcPrChange w:id="3478" w:author="gorgemj" w:date="2017-11-30T12:36:00Z">
              <w:tcPr>
                <w:tcW w:w="945" w:type="dxa"/>
                <w:gridSpan w:val="6"/>
              </w:tcPr>
            </w:tcPrChange>
          </w:tcPr>
          <w:p w:rsidR="00B61F44" w:rsidRPr="00FF7239" w:rsidRDefault="00B61F44" w:rsidP="00542606">
            <w:pPr>
              <w:autoSpaceDE w:val="0"/>
              <w:autoSpaceDN w:val="0"/>
              <w:adjustRightInd w:val="0"/>
              <w:spacing w:before="60" w:after="60" w:line="280" w:lineRule="atLeast"/>
              <w:jc w:val="center"/>
              <w:rPr>
                <w:rFonts w:cs="Arial"/>
                <w:rPrChange w:id="3479" w:author="gorgemj" w:date="2017-11-23T09:37:00Z">
                  <w:rPr>
                    <w:rFonts w:cs="Arial"/>
                    <w:b/>
                  </w:rPr>
                </w:rPrChange>
              </w:rPr>
            </w:pPr>
            <w:r w:rsidRPr="00FF7239">
              <w:rPr>
                <w:rFonts w:cs="Arial"/>
                <w:rPrChange w:id="3480" w:author="gorgemj" w:date="2017-11-23T09:37:00Z">
                  <w:rPr>
                    <w:rFonts w:cs="Arial"/>
                    <w:b/>
                  </w:rPr>
                </w:rPrChange>
              </w:rPr>
              <w:t>4.17</w:t>
            </w:r>
          </w:p>
        </w:tc>
        <w:tc>
          <w:tcPr>
            <w:tcW w:w="693" w:type="dxa"/>
            <w:tcPrChange w:id="3481" w:author="gorgemj" w:date="2017-11-30T12:36:00Z">
              <w:tcPr>
                <w:tcW w:w="747" w:type="dxa"/>
                <w:gridSpan w:val="3"/>
              </w:tcPr>
            </w:tcPrChange>
          </w:tcPr>
          <w:p w:rsidR="00B61F44" w:rsidRPr="00FF7239" w:rsidRDefault="00B61F44" w:rsidP="00542606">
            <w:pPr>
              <w:autoSpaceDE w:val="0"/>
              <w:autoSpaceDN w:val="0"/>
              <w:adjustRightInd w:val="0"/>
              <w:spacing w:before="60" w:after="60" w:line="280" w:lineRule="atLeast"/>
              <w:jc w:val="center"/>
              <w:rPr>
                <w:rFonts w:cs="Arial"/>
                <w:bCs/>
                <w:color w:val="000000"/>
                <w:sz w:val="24"/>
                <w:szCs w:val="24"/>
                <w:rPrChange w:id="3482" w:author="gorgemj" w:date="2017-11-23T09:37:00Z">
                  <w:rPr>
                    <w:rFonts w:cs="Arial"/>
                    <w:b/>
                    <w:bCs/>
                    <w:color w:val="000000"/>
                    <w:sz w:val="24"/>
                    <w:szCs w:val="24"/>
                  </w:rPr>
                </w:rPrChange>
              </w:rPr>
            </w:pPr>
            <w:r w:rsidRPr="00FF7239">
              <w:rPr>
                <w:rFonts w:cs="Arial"/>
                <w:bCs/>
                <w:rPrChange w:id="3483" w:author="gorgemj" w:date="2017-11-23T09:37:00Z">
                  <w:rPr>
                    <w:rFonts w:cs="Arial"/>
                    <w:b/>
                    <w:bCs/>
                  </w:rPr>
                </w:rPrChange>
              </w:rPr>
              <w:t>1</w:t>
            </w:r>
          </w:p>
        </w:tc>
        <w:tc>
          <w:tcPr>
            <w:tcW w:w="5038" w:type="dxa"/>
            <w:gridSpan w:val="2"/>
            <w:tcPrChange w:id="3484" w:author="gorgemj" w:date="2017-11-30T12:36:00Z">
              <w:tcPr>
                <w:tcW w:w="6768" w:type="dxa"/>
                <w:gridSpan w:val="7"/>
              </w:tcPr>
            </w:tcPrChange>
          </w:tcPr>
          <w:p w:rsidR="00B61F44" w:rsidRDefault="00B61F44" w:rsidP="00542606">
            <w:pPr>
              <w:autoSpaceDE w:val="0"/>
              <w:autoSpaceDN w:val="0"/>
              <w:adjustRightInd w:val="0"/>
              <w:spacing w:before="60" w:after="60" w:line="280" w:lineRule="atLeast"/>
              <w:rPr>
                <w:ins w:id="3485" w:author="gorgemj" w:date="2017-11-23T09:41:00Z"/>
                <w:rFonts w:eastAsia="Calibri" w:cs="Arial"/>
              </w:rPr>
            </w:pPr>
            <w:r w:rsidRPr="00817CEB">
              <w:rPr>
                <w:rFonts w:eastAsia="Calibri" w:cs="Arial"/>
              </w:rPr>
              <w:t>The safety assessment</w:t>
            </w:r>
            <w:ins w:id="3486" w:author="gorgemj" w:date="2017-11-23T09:41:00Z">
              <w:r>
                <w:rPr>
                  <w:rFonts w:eastAsia="Calibri" w:cs="Arial"/>
                </w:rPr>
                <w:t>s</w:t>
              </w:r>
            </w:ins>
            <w:ins w:id="3487" w:author="gorgemj" w:date="2017-11-23T09:37:00Z">
              <w:r w:rsidRPr="00FF7239">
                <w:rPr>
                  <w:rFonts w:eastAsia="Calibri" w:cs="Arial"/>
                  <w:vertAlign w:val="superscript"/>
                  <w:rPrChange w:id="3488" w:author="gorgemj" w:date="2017-11-23T09:37:00Z">
                    <w:rPr>
                      <w:rFonts w:eastAsia="Calibri" w:cs="Arial"/>
                    </w:rPr>
                  </w:rPrChange>
                </w:rPr>
                <w:t>10</w:t>
              </w:r>
            </w:ins>
            <w:r w:rsidRPr="00817CEB">
              <w:rPr>
                <w:rFonts w:eastAsia="Calibri" w:cs="Arial"/>
              </w:rPr>
              <w:t xml:space="preserve"> shall be commenced at an early point in the design process, with iteration between design activities and confirmatory analytical activities, and shall increase in scope and level of detail as the design </w:t>
            </w:r>
            <w:proofErr w:type="spellStart"/>
            <w:r w:rsidRPr="00817CEB">
              <w:rPr>
                <w:rFonts w:eastAsia="Calibri" w:cs="Arial"/>
              </w:rPr>
              <w:t>programme</w:t>
            </w:r>
            <w:proofErr w:type="spellEnd"/>
            <w:r w:rsidRPr="00817CEB">
              <w:rPr>
                <w:rFonts w:eastAsia="Calibri" w:cs="Arial"/>
              </w:rPr>
              <w:t xml:space="preserve"> progresses.</w:t>
            </w:r>
          </w:p>
          <w:p w:rsidR="00B61F44" w:rsidRPr="00817CEB" w:rsidRDefault="00B61F44">
            <w:pPr>
              <w:autoSpaceDE w:val="0"/>
              <w:autoSpaceDN w:val="0"/>
              <w:adjustRightInd w:val="0"/>
              <w:spacing w:before="60" w:after="60" w:line="280" w:lineRule="atLeast"/>
              <w:rPr>
                <w:rFonts w:eastAsia="Calibri" w:cs="Arial"/>
              </w:rPr>
            </w:pPr>
            <w:ins w:id="3489" w:author="gorgemj" w:date="2017-11-23T09:41:00Z">
              <w:r w:rsidRPr="001B0781">
                <w:rPr>
                  <w:rFonts w:eastAsia="Calibri" w:cs="Arial"/>
                  <w:i/>
                  <w:sz w:val="18"/>
                  <w:szCs w:val="18"/>
                  <w:rPrChange w:id="3490" w:author="gorgemj" w:date="2017-11-23T09:41:00Z">
                    <w:rPr>
                      <w:rFonts w:eastAsia="Calibri" w:cs="Arial"/>
                    </w:rPr>
                  </w:rPrChange>
                </w:rPr>
                <w:t xml:space="preserve">Footnote: </w:t>
              </w:r>
              <w:r w:rsidRPr="001B0781">
                <w:rPr>
                  <w:rFonts w:eastAsia="Calibri" w:cs="Arial"/>
                  <w:i/>
                  <w:sz w:val="18"/>
                  <w:szCs w:val="18"/>
                  <w:vertAlign w:val="superscript"/>
                  <w:rPrChange w:id="3491" w:author="gorgemj" w:date="2017-11-23T09:41:00Z">
                    <w:rPr>
                      <w:rFonts w:eastAsia="Calibri" w:cs="Arial"/>
                    </w:rPr>
                  </w:rPrChange>
                </w:rPr>
                <w:t>10</w:t>
              </w:r>
              <w:r w:rsidRPr="001B0781">
                <w:rPr>
                  <w:rFonts w:eastAsia="Calibri" w:cs="Arial"/>
                  <w:i/>
                  <w:sz w:val="18"/>
                  <w:szCs w:val="18"/>
                  <w:rPrChange w:id="3492" w:author="gorgemj" w:date="2017-11-23T09:41:00Z">
                    <w:rPr>
                      <w:rFonts w:eastAsia="Calibri" w:cs="Arial"/>
                    </w:rPr>
                  </w:rPrChange>
                </w:rPr>
                <w:t xml:space="preserve"> Requirements on safety assessment for facilities and activities are established in GSR</w:t>
              </w:r>
              <w:r>
                <w:rPr>
                  <w:rFonts w:eastAsia="Calibri" w:cs="Arial"/>
                  <w:i/>
                  <w:sz w:val="18"/>
                  <w:szCs w:val="18"/>
                </w:rPr>
                <w:t xml:space="preserve"> </w:t>
              </w:r>
              <w:r w:rsidRPr="001B0781">
                <w:rPr>
                  <w:rFonts w:eastAsia="Calibri" w:cs="Arial"/>
                  <w:i/>
                  <w:sz w:val="18"/>
                  <w:szCs w:val="18"/>
                  <w:rPrChange w:id="3493" w:author="gorgemj" w:date="2017-11-23T09:41:00Z">
                    <w:rPr>
                      <w:rFonts w:eastAsia="Calibri" w:cs="Arial"/>
                    </w:rPr>
                  </w:rPrChange>
                </w:rPr>
                <w:t>Part 4 (Rev. 1) [2].</w:t>
              </w:r>
            </w:ins>
          </w:p>
        </w:tc>
        <w:tc>
          <w:tcPr>
            <w:tcW w:w="6912" w:type="dxa"/>
            <w:gridSpan w:val="3"/>
            <w:tcPrChange w:id="3494" w:author="gorgemj" w:date="2017-11-30T12:36:00Z">
              <w:tcPr>
                <w:tcW w:w="5130" w:type="dxa"/>
                <w:gridSpan w:val="8"/>
              </w:tcPr>
            </w:tcPrChange>
          </w:tcPr>
          <w:p w:rsidR="00B61F44" w:rsidRDefault="00B61F44" w:rsidP="00A366D5">
            <w:pPr>
              <w:spacing w:before="60" w:after="60" w:line="280" w:lineRule="atLeast"/>
              <w:rPr>
                <w:rFonts w:cs="Arial"/>
                <w:b/>
              </w:rPr>
            </w:pPr>
            <w:r w:rsidRPr="00817CEB">
              <w:rPr>
                <w:rFonts w:cs="Arial"/>
              </w:rPr>
              <w:t>See</w:t>
            </w:r>
            <w:ins w:id="3495" w:author="gorgemj" w:date="2017-11-24T16:42:00Z">
              <w:r>
                <w:rPr>
                  <w:rFonts w:cs="Arial"/>
                </w:rPr>
                <w:t xml:space="preserve"> the </w:t>
              </w:r>
              <w:r w:rsidRPr="00D80B6D">
                <w:rPr>
                  <w:rFonts w:cs="Arial"/>
                  <w:b/>
                  <w:rPrChange w:id="3496" w:author="gorgemj" w:date="2017-11-24T16:42:00Z">
                    <w:rPr>
                      <w:rFonts w:cs="Arial"/>
                    </w:rPr>
                  </w:rPrChange>
                </w:rPr>
                <w:t>AP1000</w:t>
              </w:r>
              <w:r>
                <w:rPr>
                  <w:rFonts w:cs="Arial"/>
                </w:rPr>
                <w:t xml:space="preserve"> plant DCD [2] </w:t>
              </w:r>
            </w:ins>
            <w:del w:id="3497" w:author="gorgemj" w:date="2017-11-24T16:42:00Z">
              <w:r w:rsidRPr="00817CEB" w:rsidDel="00D80B6D">
                <w:rPr>
                  <w:rFonts w:cs="Arial"/>
                </w:rPr>
                <w:delText xml:space="preserve"> DCD </w:delText>
              </w:r>
            </w:del>
            <w:r>
              <w:rPr>
                <w:rFonts w:cs="Arial"/>
              </w:rPr>
              <w:t>Section</w:t>
            </w:r>
            <w:r w:rsidRPr="00817CEB">
              <w:rPr>
                <w:rFonts w:cs="Arial"/>
              </w:rPr>
              <w:t xml:space="preserve"> 19.1 which describes the iterative design process used with respect to the PRA</w:t>
            </w:r>
            <w:r>
              <w:rPr>
                <w:rFonts w:cs="Arial"/>
              </w:rPr>
              <w:t xml:space="preserve">. </w:t>
            </w:r>
            <w:r w:rsidRPr="00817CEB">
              <w:rPr>
                <w:rFonts w:cs="Arial"/>
              </w:rPr>
              <w:t>A similar process was carried out using deterministic safety analysis.</w:t>
            </w:r>
          </w:p>
        </w:tc>
      </w:tr>
      <w:tr w:rsidR="00B61F44" w:rsidRPr="00817CEB" w:rsidTr="00814E5E">
        <w:trPr>
          <w:cantSplit/>
          <w:trPrChange w:id="3498" w:author="gorgemj" w:date="2017-11-30T12:36:00Z">
            <w:trPr>
              <w:gridBefore w:val="6"/>
              <w:gridAfter w:val="0"/>
              <w:cantSplit/>
            </w:trPr>
          </w:trPrChange>
        </w:trPr>
        <w:tc>
          <w:tcPr>
            <w:tcW w:w="947" w:type="dxa"/>
            <w:tcPrChange w:id="3499" w:author="gorgemj" w:date="2017-11-30T12:36:00Z">
              <w:tcPr>
                <w:tcW w:w="945" w:type="dxa"/>
                <w:gridSpan w:val="6"/>
              </w:tcPr>
            </w:tcPrChange>
          </w:tcPr>
          <w:p w:rsidR="00B61F44" w:rsidRPr="00FF7239" w:rsidRDefault="00B61F44" w:rsidP="00542606">
            <w:pPr>
              <w:autoSpaceDE w:val="0"/>
              <w:autoSpaceDN w:val="0"/>
              <w:adjustRightInd w:val="0"/>
              <w:spacing w:before="60" w:after="60" w:line="280" w:lineRule="atLeast"/>
              <w:jc w:val="center"/>
              <w:rPr>
                <w:rFonts w:cs="Arial"/>
                <w:rPrChange w:id="3500" w:author="gorgemj" w:date="2017-11-23T09:37:00Z">
                  <w:rPr>
                    <w:rFonts w:cs="Arial"/>
                    <w:b/>
                  </w:rPr>
                </w:rPrChange>
              </w:rPr>
            </w:pPr>
            <w:r w:rsidRPr="00FF7239">
              <w:rPr>
                <w:rFonts w:cs="Arial"/>
                <w:rPrChange w:id="3501" w:author="gorgemj" w:date="2017-11-23T09:37:00Z">
                  <w:rPr>
                    <w:rFonts w:cs="Arial"/>
                    <w:b/>
                  </w:rPr>
                </w:rPrChange>
              </w:rPr>
              <w:t>4.18</w:t>
            </w:r>
          </w:p>
        </w:tc>
        <w:tc>
          <w:tcPr>
            <w:tcW w:w="693" w:type="dxa"/>
            <w:tcPrChange w:id="3502" w:author="gorgemj" w:date="2017-11-30T12:36:00Z">
              <w:tcPr>
                <w:tcW w:w="747" w:type="dxa"/>
                <w:gridSpan w:val="3"/>
              </w:tcPr>
            </w:tcPrChange>
          </w:tcPr>
          <w:p w:rsidR="00B61F44" w:rsidRPr="00FF7239" w:rsidRDefault="00B61F44" w:rsidP="00542606">
            <w:pPr>
              <w:autoSpaceDE w:val="0"/>
              <w:autoSpaceDN w:val="0"/>
              <w:adjustRightInd w:val="0"/>
              <w:spacing w:before="60" w:after="60" w:line="280" w:lineRule="atLeast"/>
              <w:jc w:val="center"/>
              <w:rPr>
                <w:rFonts w:cs="Arial"/>
                <w:bCs/>
                <w:color w:val="000000"/>
                <w:sz w:val="24"/>
                <w:szCs w:val="24"/>
                <w:rPrChange w:id="3503" w:author="gorgemj" w:date="2017-11-23T09:37:00Z">
                  <w:rPr>
                    <w:rFonts w:cs="Arial"/>
                    <w:b/>
                    <w:bCs/>
                    <w:color w:val="000000"/>
                    <w:sz w:val="24"/>
                    <w:szCs w:val="24"/>
                  </w:rPr>
                </w:rPrChange>
              </w:rPr>
            </w:pPr>
            <w:r w:rsidRPr="00FF7239">
              <w:rPr>
                <w:rFonts w:cs="Arial"/>
                <w:bCs/>
                <w:rPrChange w:id="3504" w:author="gorgemj" w:date="2017-11-23T09:37:00Z">
                  <w:rPr>
                    <w:rFonts w:cs="Arial"/>
                    <w:b/>
                    <w:bCs/>
                  </w:rPr>
                </w:rPrChange>
              </w:rPr>
              <w:t>1</w:t>
            </w:r>
          </w:p>
        </w:tc>
        <w:tc>
          <w:tcPr>
            <w:tcW w:w="5038" w:type="dxa"/>
            <w:gridSpan w:val="2"/>
            <w:tcPrChange w:id="3505" w:author="gorgemj" w:date="2017-11-30T12:36:00Z">
              <w:tcPr>
                <w:tcW w:w="6768" w:type="dxa"/>
                <w:gridSpan w:val="7"/>
              </w:tcPr>
            </w:tcPrChange>
          </w:tcPr>
          <w:p w:rsidR="00B61F44" w:rsidRPr="00817CEB" w:rsidRDefault="00B61F44" w:rsidP="00542606">
            <w:pPr>
              <w:autoSpaceDE w:val="0"/>
              <w:autoSpaceDN w:val="0"/>
              <w:adjustRightInd w:val="0"/>
              <w:spacing w:before="60" w:after="60" w:line="280" w:lineRule="atLeast"/>
              <w:rPr>
                <w:rFonts w:eastAsia="Calibri" w:cs="Arial"/>
              </w:rPr>
            </w:pPr>
            <w:r w:rsidRPr="00817CEB">
              <w:rPr>
                <w:rFonts w:eastAsia="Calibri" w:cs="Arial"/>
              </w:rPr>
              <w:t>The safety assessment</w:t>
            </w:r>
            <w:ins w:id="3506" w:author="gorgemj" w:date="2017-11-23T09:41:00Z">
              <w:r>
                <w:rPr>
                  <w:rFonts w:eastAsia="Calibri" w:cs="Arial"/>
                </w:rPr>
                <w:t>s</w:t>
              </w:r>
            </w:ins>
            <w:r w:rsidRPr="00817CEB">
              <w:rPr>
                <w:rFonts w:eastAsia="Calibri" w:cs="Arial"/>
              </w:rPr>
              <w:t xml:space="preserve"> shall be documented in a form that facilitates independent evaluation.</w:t>
            </w:r>
          </w:p>
        </w:tc>
        <w:tc>
          <w:tcPr>
            <w:tcW w:w="6912" w:type="dxa"/>
            <w:gridSpan w:val="3"/>
            <w:tcPrChange w:id="3507" w:author="gorgemj" w:date="2017-11-30T12:36:00Z">
              <w:tcPr>
                <w:tcW w:w="5130" w:type="dxa"/>
                <w:gridSpan w:val="8"/>
              </w:tcPr>
            </w:tcPrChange>
          </w:tcPr>
          <w:p w:rsidR="00B61F44" w:rsidRDefault="00B61F44" w:rsidP="00A366D5">
            <w:pPr>
              <w:spacing w:before="60" w:after="60" w:line="280" w:lineRule="atLeast"/>
              <w:rPr>
                <w:rFonts w:cs="Arial"/>
                <w:b/>
              </w:rPr>
            </w:pPr>
            <w:ins w:id="3508" w:author="gorgemj" w:date="2017-11-24T16:43:00Z">
              <w:r>
                <w:rPr>
                  <w:rFonts w:cs="Arial"/>
                </w:rPr>
                <w:t xml:space="preserve">The </w:t>
              </w:r>
              <w:r w:rsidRPr="00993D67">
                <w:rPr>
                  <w:rFonts w:cs="Arial"/>
                  <w:b/>
                </w:rPr>
                <w:t>AP1000</w:t>
              </w:r>
              <w:r>
                <w:rPr>
                  <w:rFonts w:cs="Arial"/>
                </w:rPr>
                <w:t xml:space="preserve"> plant DCD [2] </w:t>
              </w:r>
            </w:ins>
            <w:del w:id="3509" w:author="gorgemj" w:date="2017-11-24T16:43:00Z">
              <w:r w:rsidRPr="00817CEB" w:rsidDel="00D80B6D">
                <w:rPr>
                  <w:rFonts w:cs="Arial"/>
                </w:rPr>
                <w:delText xml:space="preserve">The DCD </w:delText>
              </w:r>
            </w:del>
            <w:r w:rsidRPr="00817CEB">
              <w:rPr>
                <w:rFonts w:cs="Arial"/>
              </w:rPr>
              <w:t xml:space="preserve">as a whole provides a comprehensive </w:t>
            </w:r>
            <w:r w:rsidRPr="00817CEB">
              <w:rPr>
                <w:rFonts w:cs="Arial"/>
                <w:b/>
              </w:rPr>
              <w:t>AP1000</w:t>
            </w:r>
            <w:r w:rsidRPr="00817CEB">
              <w:rPr>
                <w:rFonts w:cs="Arial"/>
              </w:rPr>
              <w:t xml:space="preserve"> </w:t>
            </w:r>
            <w:r>
              <w:rPr>
                <w:rFonts w:cs="Arial"/>
              </w:rPr>
              <w:t>p</w:t>
            </w:r>
            <w:r w:rsidRPr="00817CEB">
              <w:rPr>
                <w:rFonts w:cs="Arial"/>
              </w:rPr>
              <w:t>lant safety assessment in a form that facilitates independent evaluation, and has been evaluated by the</w:t>
            </w:r>
            <w:r>
              <w:rPr>
                <w:rFonts w:cs="Arial"/>
              </w:rPr>
              <w:t xml:space="preserve"> US NRC, the Chinese NNSA (</w:t>
            </w:r>
            <w:del w:id="3510" w:author="gorgemj" w:date="2017-11-24T17:21:00Z">
              <w:r w:rsidRPr="00F25C58" w:rsidDel="00E03FA2">
                <w:rPr>
                  <w:rFonts w:cs="Arial"/>
                </w:rPr>
                <w:delText>Pre</w:delText>
              </w:r>
              <w:r w:rsidDel="00E03FA2">
                <w:rPr>
                  <w:rFonts w:cs="Arial"/>
                </w:rPr>
                <w:noBreakHyphen/>
              </w:r>
              <w:r w:rsidRPr="00F25C58" w:rsidDel="00E03FA2">
                <w:rPr>
                  <w:rFonts w:cs="Arial"/>
                </w:rPr>
                <w:delText>construction</w:delText>
              </w:r>
            </w:del>
            <w:ins w:id="3511" w:author="gorgemj" w:date="2017-11-24T17:21:00Z">
              <w:r>
                <w:rPr>
                  <w:rFonts w:cs="Arial"/>
                </w:rPr>
                <w:t>preliminary</w:t>
              </w:r>
            </w:ins>
            <w:r w:rsidRPr="00F25C58">
              <w:rPr>
                <w:rFonts w:cs="Arial"/>
              </w:rPr>
              <w:t xml:space="preserve"> </w:t>
            </w:r>
            <w:ins w:id="3512" w:author="gorgemj" w:date="2017-11-24T17:21:00Z">
              <w:r>
                <w:rPr>
                  <w:rFonts w:cs="Arial"/>
                </w:rPr>
                <w:t xml:space="preserve">and final </w:t>
              </w:r>
            </w:ins>
            <w:r w:rsidRPr="00F25C58">
              <w:rPr>
                <w:rFonts w:cs="Arial"/>
              </w:rPr>
              <w:t>safety analysis report</w:t>
            </w:r>
            <w:del w:id="3513" w:author="gorgemj" w:date="2017-11-24T17:21:00Z">
              <w:r w:rsidRPr="00F25C58" w:rsidDel="00E03FA2">
                <w:rPr>
                  <w:rFonts w:cs="Arial"/>
                </w:rPr>
                <w:delText xml:space="preserve"> </w:delText>
              </w:r>
              <w:r w:rsidDel="00E03FA2">
                <w:rPr>
                  <w:rFonts w:cs="Arial"/>
                </w:rPr>
                <w:delText>[PSAR] </w:delText>
              </w:r>
              <w:r w:rsidRPr="00817CEB" w:rsidDel="00E03FA2">
                <w:rPr>
                  <w:rFonts w:cs="Arial"/>
                </w:rPr>
                <w:delText>stage</w:delText>
              </w:r>
            </w:del>
            <w:r w:rsidRPr="00817CEB">
              <w:rPr>
                <w:rFonts w:cs="Arial"/>
              </w:rPr>
              <w:t>), and by the UK safety authority as part of their GDA Step 4 process</w:t>
            </w:r>
            <w:ins w:id="3514" w:author="gorgemj" w:date="2017-11-25T21:26:00Z">
              <w:r>
                <w:rPr>
                  <w:rFonts w:cs="Arial"/>
                </w:rPr>
                <w:t xml:space="preserve">. For that process, the </w:t>
              </w:r>
              <w:r w:rsidRPr="006737DB">
                <w:rPr>
                  <w:rFonts w:cs="Arial"/>
                  <w:b/>
                  <w:rPrChange w:id="3515" w:author="gorgemj" w:date="2017-11-25T21:28:00Z">
                    <w:rPr>
                      <w:rFonts w:cs="Arial"/>
                    </w:rPr>
                  </w:rPrChange>
                </w:rPr>
                <w:t>A</w:t>
              </w:r>
            </w:ins>
            <w:ins w:id="3516" w:author="gorgemj" w:date="2017-11-25T21:27:00Z">
              <w:r w:rsidRPr="006737DB">
                <w:rPr>
                  <w:rFonts w:cs="Arial"/>
                  <w:b/>
                  <w:rPrChange w:id="3517" w:author="gorgemj" w:date="2017-11-25T21:28:00Z">
                    <w:rPr>
                      <w:rFonts w:cs="Arial"/>
                    </w:rPr>
                  </w:rPrChange>
                </w:rPr>
                <w:t>P1000</w:t>
              </w:r>
              <w:r>
                <w:rPr>
                  <w:rFonts w:cs="Arial"/>
                </w:rPr>
                <w:t xml:space="preserve"> plant PCSR [19] was used as the basis of the assessment. This document presents the safety assessment of the </w:t>
              </w:r>
              <w:r w:rsidRPr="006737DB">
                <w:rPr>
                  <w:rFonts w:cs="Arial"/>
                  <w:b/>
                  <w:rPrChange w:id="3518" w:author="gorgemj" w:date="2017-11-25T21:28:00Z">
                    <w:rPr>
                      <w:rFonts w:cs="Arial"/>
                    </w:rPr>
                  </w:rPrChange>
                </w:rPr>
                <w:t>AP1000</w:t>
              </w:r>
              <w:r>
                <w:rPr>
                  <w:rFonts w:cs="Arial"/>
                </w:rPr>
                <w:t xml:space="preserve"> plant in a format consistent with the UK regulatory requirement</w:t>
              </w:r>
            </w:ins>
            <w:ins w:id="3519" w:author="gorgemj" w:date="2017-11-25T21:28:00Z">
              <w:r>
                <w:rPr>
                  <w:rFonts w:cs="Arial"/>
                </w:rPr>
                <w:t>s but is based on the same analyses as those presented in [2]</w:t>
              </w:r>
            </w:ins>
            <w:r w:rsidRPr="00817CEB">
              <w:rPr>
                <w:rFonts w:cs="Arial"/>
              </w:rPr>
              <w:t>.</w:t>
            </w:r>
          </w:p>
        </w:tc>
      </w:tr>
      <w:tr w:rsidR="00B61F44" w:rsidRPr="00817CEB" w:rsidDel="0090491D" w:rsidTr="00814E5E">
        <w:trPr>
          <w:cantSplit/>
          <w:del w:id="3520" w:author="gorgemj" w:date="2017-11-25T21:28:00Z"/>
          <w:trPrChange w:id="3521" w:author="gorgemj" w:date="2017-11-30T12:36:00Z">
            <w:trPr>
              <w:gridBefore w:val="6"/>
              <w:gridAfter w:val="0"/>
              <w:cantSplit/>
            </w:trPr>
          </w:trPrChange>
        </w:trPr>
        <w:tc>
          <w:tcPr>
            <w:tcW w:w="947" w:type="dxa"/>
            <w:tcPrChange w:id="3522" w:author="gorgemj" w:date="2017-11-30T12:36:00Z">
              <w:tcPr>
                <w:tcW w:w="945" w:type="dxa"/>
                <w:gridSpan w:val="6"/>
              </w:tcPr>
            </w:tcPrChange>
          </w:tcPr>
          <w:p w:rsidR="00B61F44" w:rsidDel="0090491D" w:rsidRDefault="00B61F44" w:rsidP="00542606">
            <w:pPr>
              <w:autoSpaceDE w:val="0"/>
              <w:autoSpaceDN w:val="0"/>
              <w:adjustRightInd w:val="0"/>
              <w:spacing w:before="60" w:after="60" w:line="280" w:lineRule="atLeast"/>
              <w:jc w:val="center"/>
              <w:rPr>
                <w:del w:id="3523" w:author="gorgemj" w:date="2017-11-25T21:28:00Z"/>
                <w:rFonts w:cs="Arial"/>
                <w:b/>
              </w:rPr>
            </w:pPr>
          </w:p>
        </w:tc>
        <w:tc>
          <w:tcPr>
            <w:tcW w:w="693" w:type="dxa"/>
            <w:tcPrChange w:id="3524" w:author="gorgemj" w:date="2017-11-30T12:36:00Z">
              <w:tcPr>
                <w:tcW w:w="747" w:type="dxa"/>
                <w:gridSpan w:val="3"/>
              </w:tcPr>
            </w:tcPrChange>
          </w:tcPr>
          <w:p w:rsidR="00B61F44" w:rsidDel="0090491D" w:rsidRDefault="00B61F44" w:rsidP="00542606">
            <w:pPr>
              <w:autoSpaceDE w:val="0"/>
              <w:autoSpaceDN w:val="0"/>
              <w:adjustRightInd w:val="0"/>
              <w:spacing w:before="60" w:after="60" w:line="280" w:lineRule="atLeast"/>
              <w:jc w:val="center"/>
              <w:rPr>
                <w:del w:id="3525" w:author="gorgemj" w:date="2017-11-25T21:28:00Z"/>
                <w:rFonts w:cs="Arial"/>
                <w:b/>
                <w:bCs/>
              </w:rPr>
            </w:pPr>
          </w:p>
        </w:tc>
        <w:tc>
          <w:tcPr>
            <w:tcW w:w="5038" w:type="dxa"/>
            <w:gridSpan w:val="2"/>
            <w:tcPrChange w:id="3526" w:author="gorgemj" w:date="2017-11-30T12:36:00Z">
              <w:tcPr>
                <w:tcW w:w="6768" w:type="dxa"/>
                <w:gridSpan w:val="7"/>
              </w:tcPr>
            </w:tcPrChange>
          </w:tcPr>
          <w:p w:rsidR="00B61F44" w:rsidDel="0090491D" w:rsidRDefault="00B61F44" w:rsidP="00542606">
            <w:pPr>
              <w:autoSpaceDE w:val="0"/>
              <w:autoSpaceDN w:val="0"/>
              <w:adjustRightInd w:val="0"/>
              <w:spacing w:before="60" w:after="60" w:line="280" w:lineRule="atLeast"/>
              <w:rPr>
                <w:del w:id="3527" w:author="gorgemj" w:date="2017-11-25T21:28:00Z"/>
                <w:rFonts w:cs="Arial"/>
                <w:b/>
                <w:color w:val="000000"/>
                <w:sz w:val="24"/>
                <w:szCs w:val="24"/>
              </w:rPr>
            </w:pPr>
            <w:del w:id="3528" w:author="gorgemj" w:date="2017-11-25T21:28:00Z">
              <w:r w:rsidRPr="00817CEB" w:rsidDel="0090491D">
                <w:rPr>
                  <w:rFonts w:eastAsia="Calibri" w:cs="Arial"/>
                  <w:b/>
                  <w:bCs/>
                </w:rPr>
                <w:delText>Requirement 11: Provision for construction</w:delText>
              </w:r>
            </w:del>
          </w:p>
        </w:tc>
        <w:tc>
          <w:tcPr>
            <w:tcW w:w="6912" w:type="dxa"/>
            <w:gridSpan w:val="3"/>
            <w:tcPrChange w:id="3529" w:author="gorgemj" w:date="2017-11-30T12:36:00Z">
              <w:tcPr>
                <w:tcW w:w="5130" w:type="dxa"/>
                <w:gridSpan w:val="8"/>
              </w:tcPr>
            </w:tcPrChange>
          </w:tcPr>
          <w:p w:rsidR="00B61F44" w:rsidDel="0090491D" w:rsidRDefault="00B61F44" w:rsidP="00542606">
            <w:pPr>
              <w:spacing w:before="60" w:after="60" w:line="280" w:lineRule="atLeast"/>
              <w:rPr>
                <w:del w:id="3530" w:author="gorgemj" w:date="2017-11-25T21:28:00Z"/>
                <w:rFonts w:cs="Arial"/>
                <w:b/>
              </w:rPr>
            </w:pPr>
          </w:p>
        </w:tc>
      </w:tr>
      <w:tr w:rsidR="00B61F44" w:rsidRPr="00817CEB" w:rsidTr="00814E5E">
        <w:trPr>
          <w:cantSplit/>
          <w:trPrChange w:id="3531" w:author="gorgemj" w:date="2017-11-30T12:36:00Z">
            <w:trPr>
              <w:gridBefore w:val="6"/>
              <w:gridAfter w:val="0"/>
              <w:cantSplit/>
            </w:trPr>
          </w:trPrChange>
        </w:trPr>
        <w:tc>
          <w:tcPr>
            <w:tcW w:w="947" w:type="dxa"/>
            <w:tcPrChange w:id="3532" w:author="gorgemj" w:date="2017-11-30T12:36:00Z">
              <w:tcPr>
                <w:tcW w:w="945" w:type="dxa"/>
                <w:gridSpan w:val="6"/>
              </w:tcPr>
            </w:tcPrChange>
          </w:tcPr>
          <w:p w:rsidR="00B61F44" w:rsidRDefault="00B61F44" w:rsidP="00542606">
            <w:pPr>
              <w:autoSpaceDE w:val="0"/>
              <w:autoSpaceDN w:val="0"/>
              <w:adjustRightInd w:val="0"/>
              <w:spacing w:before="60" w:after="60" w:line="280" w:lineRule="atLeast"/>
              <w:jc w:val="center"/>
              <w:rPr>
                <w:rFonts w:cs="Arial"/>
                <w:b/>
              </w:rPr>
            </w:pPr>
          </w:p>
        </w:tc>
        <w:tc>
          <w:tcPr>
            <w:tcW w:w="693" w:type="dxa"/>
            <w:tcPrChange w:id="3533" w:author="gorgemj" w:date="2017-11-30T12:36:00Z">
              <w:tcPr>
                <w:tcW w:w="747" w:type="dxa"/>
                <w:gridSpan w:val="3"/>
              </w:tcPr>
            </w:tcPrChange>
          </w:tcPr>
          <w:p w:rsidR="00B61F44" w:rsidRDefault="00B61F44" w:rsidP="00542606">
            <w:pPr>
              <w:autoSpaceDE w:val="0"/>
              <w:autoSpaceDN w:val="0"/>
              <w:adjustRightInd w:val="0"/>
              <w:spacing w:before="60" w:after="60" w:line="280" w:lineRule="atLeast"/>
              <w:jc w:val="center"/>
              <w:rPr>
                <w:rFonts w:cs="Arial"/>
                <w:b/>
                <w:bCs/>
              </w:rPr>
            </w:pPr>
          </w:p>
        </w:tc>
        <w:tc>
          <w:tcPr>
            <w:tcW w:w="5038" w:type="dxa"/>
            <w:gridSpan w:val="2"/>
            <w:tcPrChange w:id="3534" w:author="gorgemj" w:date="2017-11-30T12:36:00Z">
              <w:tcPr>
                <w:tcW w:w="6768" w:type="dxa"/>
                <w:gridSpan w:val="7"/>
              </w:tcPr>
            </w:tcPrChange>
          </w:tcPr>
          <w:p w:rsidR="00B61F44" w:rsidRDefault="00B61F44">
            <w:pPr>
              <w:autoSpaceDE w:val="0"/>
              <w:autoSpaceDN w:val="0"/>
              <w:adjustRightInd w:val="0"/>
              <w:spacing w:before="60" w:after="60" w:line="280" w:lineRule="atLeast"/>
              <w:rPr>
                <w:ins w:id="3535" w:author="gorgemj" w:date="2017-11-25T21:28:00Z"/>
                <w:rFonts w:eastAsia="Calibri" w:cs="Arial"/>
                <w:b/>
                <w:bCs/>
              </w:rPr>
            </w:pPr>
            <w:ins w:id="3536" w:author="gorgemj" w:date="2017-11-25T21:28:00Z">
              <w:r w:rsidRPr="00817CEB">
                <w:rPr>
                  <w:rFonts w:eastAsia="Calibri" w:cs="Arial"/>
                  <w:b/>
                  <w:bCs/>
                </w:rPr>
                <w:t xml:space="preserve">Requirement 11: Provision for construction </w:t>
              </w:r>
            </w:ins>
          </w:p>
          <w:p w:rsidR="00B61F44" w:rsidRPr="00817CEB" w:rsidRDefault="00B61F44">
            <w:pPr>
              <w:autoSpaceDE w:val="0"/>
              <w:autoSpaceDN w:val="0"/>
              <w:adjustRightInd w:val="0"/>
              <w:spacing w:before="60" w:after="60" w:line="280" w:lineRule="atLeast"/>
              <w:rPr>
                <w:rFonts w:eastAsia="Calibri" w:cs="Arial"/>
                <w:b/>
                <w:bCs/>
              </w:rPr>
            </w:pPr>
            <w:r w:rsidRPr="00817CEB">
              <w:rPr>
                <w:rFonts w:eastAsia="Calibri" w:cs="Arial"/>
                <w:b/>
                <w:bCs/>
              </w:rPr>
              <w:t xml:space="preserve">Items important to safety </w:t>
            </w:r>
            <w:del w:id="3537" w:author="gorgemj" w:date="2017-11-23T09:42:00Z">
              <w:r w:rsidRPr="00817CEB" w:rsidDel="001B0781">
                <w:rPr>
                  <w:rFonts w:eastAsia="Calibri" w:cs="Arial"/>
                  <w:b/>
                  <w:bCs/>
                </w:rPr>
                <w:delText xml:space="preserve">in </w:delText>
              </w:r>
            </w:del>
            <w:ins w:id="3538" w:author="gorgemj" w:date="2017-11-23T09:42:00Z">
              <w:r>
                <w:rPr>
                  <w:rFonts w:eastAsia="Calibri" w:cs="Arial"/>
                  <w:b/>
                  <w:bCs/>
                </w:rPr>
                <w:t>for</w:t>
              </w:r>
              <w:r w:rsidRPr="00817CEB">
                <w:rPr>
                  <w:rFonts w:eastAsia="Calibri" w:cs="Arial"/>
                  <w:b/>
                  <w:bCs/>
                </w:rPr>
                <w:t xml:space="preserve"> </w:t>
              </w:r>
            </w:ins>
            <w:r w:rsidRPr="00817CEB">
              <w:rPr>
                <w:rFonts w:eastAsia="Calibri" w:cs="Arial"/>
                <w:b/>
                <w:bCs/>
              </w:rPr>
              <w:t>a nuclear power plant shall be designed so that they can be manufactured, constructed, assembled, installed and erected in accordance with established processes that ensure the achievement of the design specifications and the required level of safety.</w:t>
            </w:r>
          </w:p>
        </w:tc>
        <w:tc>
          <w:tcPr>
            <w:tcW w:w="6912" w:type="dxa"/>
            <w:gridSpan w:val="3"/>
            <w:tcPrChange w:id="3539" w:author="gorgemj" w:date="2017-11-30T12:36:00Z">
              <w:tcPr>
                <w:tcW w:w="5130" w:type="dxa"/>
                <w:gridSpan w:val="8"/>
              </w:tcPr>
            </w:tcPrChange>
          </w:tcPr>
          <w:p w:rsidR="00B61F44" w:rsidRDefault="00B61F44">
            <w:pPr>
              <w:spacing w:before="60" w:after="60" w:line="280" w:lineRule="atLeast"/>
              <w:rPr>
                <w:rFonts w:cs="Arial"/>
                <w:b/>
              </w:rPr>
            </w:pPr>
            <w:r w:rsidRPr="00817CEB">
              <w:rPr>
                <w:rFonts w:cs="Arial"/>
              </w:rPr>
              <w:t xml:space="preserve">Westinghouse has conducted the </w:t>
            </w:r>
            <w:r w:rsidRPr="00817CEB">
              <w:rPr>
                <w:rFonts w:cs="Arial"/>
                <w:b/>
              </w:rPr>
              <w:t>AP1000</w:t>
            </w:r>
            <w:r w:rsidRPr="00817CEB">
              <w:rPr>
                <w:rFonts w:cs="Arial"/>
              </w:rPr>
              <w:t xml:space="preserve"> </w:t>
            </w:r>
            <w:r>
              <w:rPr>
                <w:rFonts w:cs="Arial"/>
              </w:rPr>
              <w:t>p</w:t>
            </w:r>
            <w:r w:rsidRPr="00817CEB">
              <w:rPr>
                <w:rFonts w:cs="Arial"/>
              </w:rPr>
              <w:t xml:space="preserve">lant design development under its recognized </w:t>
            </w:r>
            <w:del w:id="3540" w:author="gorgemj" w:date="2017-11-24T17:53:00Z">
              <w:r w:rsidRPr="00817CEB" w:rsidDel="006272A4">
                <w:rPr>
                  <w:rFonts w:cs="Arial"/>
                </w:rPr>
                <w:delText>Quality Management System</w:delText>
              </w:r>
            </w:del>
            <w:ins w:id="3541" w:author="gorgemj" w:date="2017-11-24T17:53:00Z">
              <w:r>
                <w:rPr>
                  <w:rFonts w:cs="Arial"/>
                </w:rPr>
                <w:t>QMS</w:t>
              </w:r>
            </w:ins>
            <w:r w:rsidRPr="00817CEB">
              <w:rPr>
                <w:rFonts w:cs="Arial"/>
              </w:rPr>
              <w:t xml:space="preserve"> </w:t>
            </w:r>
            <w:del w:id="3542" w:author="gorgemj" w:date="2017-11-24T17:53:00Z">
              <w:r w:rsidRPr="00817CEB" w:rsidDel="006272A4">
                <w:rPr>
                  <w:rFonts w:cs="Arial"/>
                </w:rPr>
                <w:delText xml:space="preserve">(QMS) </w:delText>
              </w:r>
            </w:del>
            <w:r w:rsidRPr="00817CEB">
              <w:rPr>
                <w:rFonts w:cs="Arial"/>
              </w:rPr>
              <w:t>and has taken prime responsibility for safety during the design development</w:t>
            </w:r>
            <w:r>
              <w:rPr>
                <w:rFonts w:cs="Arial"/>
              </w:rPr>
              <w:t xml:space="preserve">. </w:t>
            </w:r>
            <w:r w:rsidRPr="00817CEB">
              <w:rPr>
                <w:rFonts w:cs="Arial"/>
              </w:rPr>
              <w:t xml:space="preserve">This QMS and those of other participating organizations are applied in </w:t>
            </w:r>
            <w:r w:rsidRPr="00817CEB">
              <w:rPr>
                <w:rFonts w:cs="Arial"/>
                <w:b/>
              </w:rPr>
              <w:t xml:space="preserve">AP1000 </w:t>
            </w:r>
            <w:r w:rsidRPr="000B7E44">
              <w:rPr>
                <w:rFonts w:cs="Arial"/>
              </w:rPr>
              <w:t>p</w:t>
            </w:r>
            <w:r w:rsidRPr="00817CEB">
              <w:rPr>
                <w:rFonts w:cs="Arial"/>
              </w:rPr>
              <w:t>lant project implementations to ensure design specifications</w:t>
            </w:r>
            <w:r>
              <w:rPr>
                <w:rFonts w:cs="Arial"/>
              </w:rPr>
              <w:t xml:space="preserve"> are met. Refer to </w:t>
            </w:r>
            <w:ins w:id="3543" w:author="gorgemj" w:date="2017-11-24T16:43:00Z">
              <w:r>
                <w:rPr>
                  <w:rFonts w:cs="Arial"/>
                </w:rPr>
                <w:t xml:space="preserve">the </w:t>
              </w:r>
              <w:r w:rsidRPr="00993D67">
                <w:rPr>
                  <w:rFonts w:cs="Arial"/>
                  <w:b/>
                </w:rPr>
                <w:t>AP1000</w:t>
              </w:r>
              <w:r>
                <w:rPr>
                  <w:rFonts w:cs="Arial"/>
                </w:rPr>
                <w:t xml:space="preserve"> plant DCD [2]</w:t>
              </w:r>
            </w:ins>
            <w:del w:id="3544" w:author="gorgemj" w:date="2017-11-24T16:43:00Z">
              <w:r w:rsidDel="00D80B6D">
                <w:rPr>
                  <w:rFonts w:cs="Arial"/>
                </w:rPr>
                <w:delText>DCD</w:delText>
              </w:r>
            </w:del>
            <w:r>
              <w:rPr>
                <w:rFonts w:cs="Arial"/>
              </w:rPr>
              <w:t xml:space="preserve"> Section </w:t>
            </w:r>
            <w:r w:rsidRPr="00817CEB">
              <w:rPr>
                <w:rFonts w:cs="Arial"/>
              </w:rPr>
              <w:t>17.3.</w:t>
            </w:r>
          </w:p>
        </w:tc>
      </w:tr>
      <w:tr w:rsidR="00B61F44" w:rsidRPr="00817CEB" w:rsidTr="00814E5E">
        <w:trPr>
          <w:cantSplit/>
          <w:trPrChange w:id="3545" w:author="gorgemj" w:date="2017-11-30T12:36:00Z">
            <w:trPr>
              <w:gridBefore w:val="6"/>
              <w:gridAfter w:val="0"/>
              <w:cantSplit/>
            </w:trPr>
          </w:trPrChange>
        </w:trPr>
        <w:tc>
          <w:tcPr>
            <w:tcW w:w="947" w:type="dxa"/>
            <w:tcPrChange w:id="3546" w:author="gorgemj" w:date="2017-11-30T12:36:00Z">
              <w:tcPr>
                <w:tcW w:w="945" w:type="dxa"/>
                <w:gridSpan w:val="6"/>
              </w:tcPr>
            </w:tcPrChange>
          </w:tcPr>
          <w:p w:rsidR="00B61F44" w:rsidRPr="001B0781" w:rsidRDefault="00B61F44" w:rsidP="00542606">
            <w:pPr>
              <w:autoSpaceDE w:val="0"/>
              <w:autoSpaceDN w:val="0"/>
              <w:adjustRightInd w:val="0"/>
              <w:spacing w:before="60" w:after="60" w:line="280" w:lineRule="atLeast"/>
              <w:jc w:val="center"/>
              <w:rPr>
                <w:rFonts w:cs="Arial"/>
                <w:rPrChange w:id="3547" w:author="gorgemj" w:date="2017-11-23T09:42:00Z">
                  <w:rPr>
                    <w:rFonts w:cs="Arial"/>
                    <w:b/>
                  </w:rPr>
                </w:rPrChange>
              </w:rPr>
            </w:pPr>
            <w:r w:rsidRPr="001B0781">
              <w:rPr>
                <w:rFonts w:cs="Arial"/>
                <w:rPrChange w:id="3548" w:author="gorgemj" w:date="2017-11-23T09:42:00Z">
                  <w:rPr>
                    <w:rFonts w:cs="Arial"/>
                    <w:b/>
                  </w:rPr>
                </w:rPrChange>
              </w:rPr>
              <w:t>4.19</w:t>
            </w:r>
          </w:p>
        </w:tc>
        <w:tc>
          <w:tcPr>
            <w:tcW w:w="693" w:type="dxa"/>
            <w:tcPrChange w:id="3549" w:author="gorgemj" w:date="2017-11-30T12:36:00Z">
              <w:tcPr>
                <w:tcW w:w="747" w:type="dxa"/>
                <w:gridSpan w:val="3"/>
              </w:tcPr>
            </w:tcPrChange>
          </w:tcPr>
          <w:p w:rsidR="00B61F44" w:rsidRPr="001B0781" w:rsidRDefault="00B61F44" w:rsidP="00542606">
            <w:pPr>
              <w:autoSpaceDE w:val="0"/>
              <w:autoSpaceDN w:val="0"/>
              <w:adjustRightInd w:val="0"/>
              <w:spacing w:before="60" w:after="60" w:line="280" w:lineRule="atLeast"/>
              <w:jc w:val="center"/>
              <w:rPr>
                <w:rFonts w:cs="Arial"/>
                <w:bCs/>
                <w:color w:val="000000"/>
                <w:sz w:val="24"/>
                <w:szCs w:val="24"/>
                <w:rPrChange w:id="3550" w:author="gorgemj" w:date="2017-11-23T09:42:00Z">
                  <w:rPr>
                    <w:rFonts w:cs="Arial"/>
                    <w:b/>
                    <w:bCs/>
                    <w:color w:val="000000"/>
                    <w:sz w:val="24"/>
                    <w:szCs w:val="24"/>
                  </w:rPr>
                </w:rPrChange>
              </w:rPr>
            </w:pPr>
            <w:r w:rsidRPr="001B0781">
              <w:rPr>
                <w:rFonts w:cs="Arial"/>
                <w:bCs/>
                <w:rPrChange w:id="3551" w:author="gorgemj" w:date="2017-11-23T09:42:00Z">
                  <w:rPr>
                    <w:rFonts w:cs="Arial"/>
                    <w:b/>
                    <w:bCs/>
                  </w:rPr>
                </w:rPrChange>
              </w:rPr>
              <w:t>1</w:t>
            </w:r>
          </w:p>
        </w:tc>
        <w:tc>
          <w:tcPr>
            <w:tcW w:w="5038" w:type="dxa"/>
            <w:gridSpan w:val="2"/>
            <w:tcPrChange w:id="3552" w:author="gorgemj" w:date="2017-11-30T12:36:00Z">
              <w:tcPr>
                <w:tcW w:w="6768" w:type="dxa"/>
                <w:gridSpan w:val="7"/>
              </w:tcPr>
            </w:tcPrChange>
          </w:tcPr>
          <w:p w:rsidR="00B61F44" w:rsidRPr="00817CEB" w:rsidRDefault="00B61F44" w:rsidP="00542606">
            <w:pPr>
              <w:autoSpaceDE w:val="0"/>
              <w:autoSpaceDN w:val="0"/>
              <w:adjustRightInd w:val="0"/>
              <w:spacing w:before="60" w:after="60" w:line="280" w:lineRule="atLeast"/>
              <w:rPr>
                <w:rFonts w:eastAsia="Calibri" w:cs="Arial"/>
              </w:rPr>
            </w:pPr>
            <w:r w:rsidRPr="00817CEB">
              <w:rPr>
                <w:rFonts w:eastAsia="Calibri" w:cs="Arial"/>
              </w:rPr>
              <w:t>In the provision for construction and operation, due account shall be taken of relevant experience that has been gained in the construction of other similar plants and their associated structures, systems and components. Where best practices from other relevant industries are adopted, such practices shall be shown to be appropriate to the specific nuclear application.</w:t>
            </w:r>
          </w:p>
        </w:tc>
        <w:tc>
          <w:tcPr>
            <w:tcW w:w="6912" w:type="dxa"/>
            <w:gridSpan w:val="3"/>
            <w:tcPrChange w:id="3553" w:author="gorgemj" w:date="2017-11-30T12:36:00Z">
              <w:tcPr>
                <w:tcW w:w="5130" w:type="dxa"/>
                <w:gridSpan w:val="8"/>
              </w:tcPr>
            </w:tcPrChange>
          </w:tcPr>
          <w:p w:rsidR="00B61F44" w:rsidRDefault="00B61F44" w:rsidP="006C427A">
            <w:pPr>
              <w:spacing w:before="60" w:after="60" w:line="280" w:lineRule="atLeast"/>
              <w:rPr>
                <w:ins w:id="3554" w:author="gorgemj" w:date="2017-11-25T21:31:00Z"/>
                <w:rFonts w:eastAsia="Calibri" w:cs="Arial"/>
              </w:rPr>
            </w:pPr>
            <w:r w:rsidRPr="00817CEB">
              <w:rPr>
                <w:rFonts w:cs="Arial"/>
              </w:rPr>
              <w:t xml:space="preserve">The </w:t>
            </w:r>
            <w:r w:rsidRPr="00817CEB">
              <w:rPr>
                <w:rFonts w:cs="Arial"/>
                <w:b/>
              </w:rPr>
              <w:t>AP1000</w:t>
            </w:r>
            <w:r w:rsidRPr="00817CEB">
              <w:rPr>
                <w:rFonts w:cs="Arial"/>
              </w:rPr>
              <w:t xml:space="preserve"> </w:t>
            </w:r>
            <w:ins w:id="3555" w:author="gorgemj" w:date="2017-11-20T10:27:00Z">
              <w:r>
                <w:rPr>
                  <w:rFonts w:cs="Arial"/>
                </w:rPr>
                <w:t xml:space="preserve">plant </w:t>
              </w:r>
            </w:ins>
            <w:r w:rsidRPr="00817CEB">
              <w:rPr>
                <w:rFonts w:cs="Arial"/>
              </w:rPr>
              <w:t>design is based largely on experience from the existing Westinghouse PWR plants</w:t>
            </w:r>
            <w:r>
              <w:rPr>
                <w:rFonts w:cs="Arial"/>
              </w:rPr>
              <w:t xml:space="preserve">. </w:t>
            </w:r>
            <w:r w:rsidRPr="00817CEB">
              <w:rPr>
                <w:rFonts w:cs="Arial"/>
              </w:rPr>
              <w:t xml:space="preserve">Some structures in the </w:t>
            </w:r>
            <w:r w:rsidRPr="00817CEB">
              <w:rPr>
                <w:rFonts w:cs="Arial"/>
                <w:b/>
              </w:rPr>
              <w:t>AP1000</w:t>
            </w:r>
            <w:r w:rsidRPr="00817CEB">
              <w:rPr>
                <w:rFonts w:cs="Arial"/>
              </w:rPr>
              <w:t xml:space="preserve"> </w:t>
            </w:r>
            <w:r>
              <w:rPr>
                <w:rFonts w:cs="Arial"/>
              </w:rPr>
              <w:t>p</w:t>
            </w:r>
            <w:r w:rsidRPr="00817CEB">
              <w:rPr>
                <w:rFonts w:cs="Arial"/>
              </w:rPr>
              <w:t>lant are</w:t>
            </w:r>
            <w:r w:rsidRPr="00817CEB">
              <w:rPr>
                <w:rFonts w:eastAsia="Calibri" w:cs="Arial"/>
              </w:rPr>
              <w:t xml:space="preserve"> concrete-filled steel structures</w:t>
            </w:r>
            <w:r>
              <w:rPr>
                <w:rFonts w:eastAsia="Calibri" w:cs="Arial"/>
              </w:rPr>
              <w:t xml:space="preserve">. </w:t>
            </w:r>
            <w:r w:rsidRPr="00817CEB">
              <w:rPr>
                <w:rFonts w:eastAsia="Calibri" w:cs="Arial"/>
              </w:rPr>
              <w:t>This type of structure has not been commonly used in the nuclear industry</w:t>
            </w:r>
            <w:r>
              <w:rPr>
                <w:rFonts w:eastAsia="Calibri" w:cs="Arial"/>
              </w:rPr>
              <w:t xml:space="preserve">. </w:t>
            </w:r>
            <w:r w:rsidRPr="00817CEB">
              <w:rPr>
                <w:rFonts w:eastAsia="Calibri" w:cs="Arial"/>
              </w:rPr>
              <w:t xml:space="preserve">Use of this type of structure for the specific </w:t>
            </w:r>
            <w:r w:rsidRPr="00817CEB">
              <w:rPr>
                <w:rFonts w:eastAsia="Calibri" w:cs="Arial"/>
                <w:b/>
              </w:rPr>
              <w:t>AP1000</w:t>
            </w:r>
            <w:r w:rsidRPr="00817CEB">
              <w:rPr>
                <w:rFonts w:eastAsia="Calibri" w:cs="Arial"/>
              </w:rPr>
              <w:t xml:space="preserve"> </w:t>
            </w:r>
            <w:r>
              <w:rPr>
                <w:rFonts w:eastAsia="Calibri" w:cs="Arial"/>
              </w:rPr>
              <w:t>p</w:t>
            </w:r>
            <w:r w:rsidRPr="00817CEB">
              <w:rPr>
                <w:rFonts w:eastAsia="Calibri" w:cs="Arial"/>
              </w:rPr>
              <w:t>lant applications is shown t</w:t>
            </w:r>
            <w:r>
              <w:rPr>
                <w:rFonts w:eastAsia="Calibri" w:cs="Arial"/>
              </w:rPr>
              <w:t xml:space="preserve">o be appropriate in </w:t>
            </w:r>
            <w:ins w:id="3556" w:author="gorgemj" w:date="2017-11-24T16:43:00Z">
              <w:r>
                <w:rPr>
                  <w:rFonts w:cs="Arial"/>
                </w:rPr>
                <w:t xml:space="preserve">the </w:t>
              </w:r>
              <w:r w:rsidRPr="00993D67">
                <w:rPr>
                  <w:rFonts w:cs="Arial"/>
                  <w:b/>
                </w:rPr>
                <w:t>AP1000</w:t>
              </w:r>
              <w:r>
                <w:rPr>
                  <w:rFonts w:cs="Arial"/>
                </w:rPr>
                <w:t xml:space="preserve"> plant DCD [2]</w:t>
              </w:r>
            </w:ins>
            <w:del w:id="3557" w:author="gorgemj" w:date="2017-11-24T16:43:00Z">
              <w:r w:rsidDel="00D80B6D">
                <w:rPr>
                  <w:rFonts w:eastAsia="Calibri" w:cs="Arial"/>
                </w:rPr>
                <w:delText>DCD</w:delText>
              </w:r>
            </w:del>
            <w:r>
              <w:rPr>
                <w:rFonts w:eastAsia="Calibri" w:cs="Arial"/>
              </w:rPr>
              <w:t xml:space="preserve"> Section </w:t>
            </w:r>
            <w:r w:rsidRPr="00817CEB">
              <w:rPr>
                <w:rFonts w:eastAsia="Calibri" w:cs="Arial"/>
              </w:rPr>
              <w:t>3.8 and Appendix 3H.</w:t>
            </w:r>
          </w:p>
          <w:p w:rsidR="00B61F44" w:rsidRPr="0090491D" w:rsidRDefault="00B61F44" w:rsidP="001352DA">
            <w:pPr>
              <w:spacing w:before="60" w:after="60" w:line="280" w:lineRule="atLeast"/>
              <w:rPr>
                <w:rFonts w:eastAsia="Calibri" w:cs="Arial"/>
                <w:rPrChange w:id="3558" w:author="gorgemj" w:date="2017-11-25T21:31:00Z">
                  <w:rPr>
                    <w:rFonts w:cs="Arial"/>
                  </w:rPr>
                </w:rPrChange>
              </w:rPr>
            </w:pPr>
            <w:ins w:id="3559" w:author="gorgemj" w:date="2017-11-25T21:31:00Z">
              <w:r w:rsidRPr="0090491D">
                <w:rPr>
                  <w:rFonts w:eastAsia="Calibri" w:cs="Arial"/>
                </w:rPr>
                <w:t>The constructability of the AP1000 plant structures using a quality-assured approach is established as part of the design. Westinghouse works closely with its construction partners. Construction, planning</w:t>
              </w:r>
              <w:r>
                <w:rPr>
                  <w:rFonts w:eastAsia="Calibri" w:cs="Arial"/>
                </w:rPr>
                <w:t>, and constructability reviews we</w:t>
              </w:r>
              <w:r w:rsidRPr="0090491D">
                <w:rPr>
                  <w:rFonts w:eastAsia="Calibri" w:cs="Arial"/>
                </w:rPr>
                <w:t xml:space="preserve">re performed concurrently with the civil engineering design. Lessons learned from earlier and ongoing construction projects are </w:t>
              </w:r>
              <w:del w:id="3560" w:author="friedmbn" w:date="2017-11-27T16:53:00Z">
                <w:r w:rsidRPr="0090491D" w:rsidDel="001352DA">
                  <w:rPr>
                    <w:rFonts w:eastAsia="Calibri" w:cs="Arial"/>
                  </w:rPr>
                  <w:delText>filtered</w:delText>
                </w:r>
              </w:del>
            </w:ins>
            <w:ins w:id="3561" w:author="friedmbn" w:date="2017-11-27T16:53:00Z">
              <w:r>
                <w:rPr>
                  <w:rFonts w:eastAsia="Calibri" w:cs="Arial"/>
                </w:rPr>
                <w:t>incorporated</w:t>
              </w:r>
            </w:ins>
            <w:ins w:id="3562" w:author="gorgemj" w:date="2017-11-25T21:31:00Z">
              <w:r w:rsidRPr="0090491D">
                <w:rPr>
                  <w:rFonts w:eastAsia="Calibri" w:cs="Arial"/>
                </w:rPr>
                <w:t xml:space="preserve"> back into the design</w:t>
              </w:r>
              <w:del w:id="3563" w:author="friedmbn" w:date="2017-11-27T16:54:00Z">
                <w:r w:rsidRPr="0090491D" w:rsidDel="001352DA">
                  <w:rPr>
                    <w:rFonts w:eastAsia="Calibri" w:cs="Arial"/>
                  </w:rPr>
                  <w:delText>,</w:delText>
                </w:r>
              </w:del>
            </w:ins>
            <w:ins w:id="3564" w:author="friedmbn" w:date="2017-11-27T16:54:00Z">
              <w:r>
                <w:rPr>
                  <w:rFonts w:eastAsia="Calibri" w:cs="Arial"/>
                </w:rPr>
                <w:t>.</w:t>
              </w:r>
            </w:ins>
            <w:ins w:id="3565" w:author="gorgemj" w:date="2017-11-25T21:31:00Z">
              <w:r w:rsidRPr="0090491D">
                <w:rPr>
                  <w:rFonts w:eastAsia="Calibri" w:cs="Arial"/>
                </w:rPr>
                <w:t xml:space="preserve"> </w:t>
              </w:r>
              <w:del w:id="3566" w:author="friedmbn" w:date="2017-11-27T16:54:00Z">
                <w:r w:rsidRPr="0090491D" w:rsidDel="001352DA">
                  <w:rPr>
                    <w:rFonts w:eastAsia="Calibri" w:cs="Arial"/>
                  </w:rPr>
                  <w:delText xml:space="preserve">and the </w:delText>
                </w:r>
              </w:del>
            </w:ins>
            <w:ins w:id="3567" w:author="friedmbn" w:date="2017-11-27T16:54:00Z">
              <w:r>
                <w:rPr>
                  <w:rFonts w:eastAsia="Calibri" w:cs="Arial"/>
                </w:rPr>
                <w:t xml:space="preserve">Therefore, the </w:t>
              </w:r>
            </w:ins>
            <w:ins w:id="3568" w:author="gorgemj" w:date="2017-11-25T21:31:00Z">
              <w:r w:rsidRPr="0090491D">
                <w:rPr>
                  <w:rFonts w:eastAsia="Calibri" w:cs="Arial"/>
                </w:rPr>
                <w:t xml:space="preserve">construction process will be improved as a result of </w:t>
              </w:r>
              <w:r w:rsidRPr="00E83149">
                <w:rPr>
                  <w:rFonts w:eastAsia="Calibri" w:cs="Arial"/>
                  <w:b/>
                  <w:rPrChange w:id="3569" w:author="gorgemj" w:date="2017-11-30T11:56:00Z">
                    <w:rPr>
                      <w:rFonts w:eastAsia="Calibri" w:cs="Arial"/>
                    </w:rPr>
                  </w:rPrChange>
                </w:rPr>
                <w:t>AP1000</w:t>
              </w:r>
              <w:r w:rsidRPr="0090491D">
                <w:rPr>
                  <w:rFonts w:eastAsia="Calibri" w:cs="Arial"/>
                </w:rPr>
                <w:t xml:space="preserve"> plant construction experience.</w:t>
              </w:r>
            </w:ins>
          </w:p>
        </w:tc>
      </w:tr>
      <w:tr w:rsidR="00B61F44" w:rsidRPr="00817CEB" w:rsidDel="00BE447D" w:rsidTr="00814E5E">
        <w:trPr>
          <w:cantSplit/>
          <w:del w:id="3570" w:author="gorgemj" w:date="2017-11-25T21:31:00Z"/>
          <w:trPrChange w:id="3571" w:author="gorgemj" w:date="2017-11-30T12:36:00Z">
            <w:trPr>
              <w:gridBefore w:val="6"/>
              <w:gridAfter w:val="0"/>
              <w:cantSplit/>
            </w:trPr>
          </w:trPrChange>
        </w:trPr>
        <w:tc>
          <w:tcPr>
            <w:tcW w:w="947" w:type="dxa"/>
            <w:tcPrChange w:id="3572" w:author="gorgemj" w:date="2017-11-30T12:36:00Z">
              <w:tcPr>
                <w:tcW w:w="945" w:type="dxa"/>
                <w:gridSpan w:val="6"/>
              </w:tcPr>
            </w:tcPrChange>
          </w:tcPr>
          <w:p w:rsidR="00B61F44" w:rsidDel="00BE447D" w:rsidRDefault="00B61F44" w:rsidP="00542606">
            <w:pPr>
              <w:autoSpaceDE w:val="0"/>
              <w:autoSpaceDN w:val="0"/>
              <w:adjustRightInd w:val="0"/>
              <w:spacing w:before="60" w:after="60" w:line="280" w:lineRule="atLeast"/>
              <w:jc w:val="center"/>
              <w:rPr>
                <w:del w:id="3573" w:author="gorgemj" w:date="2017-11-25T21:31:00Z"/>
                <w:rFonts w:cs="Arial"/>
                <w:b/>
              </w:rPr>
            </w:pPr>
          </w:p>
        </w:tc>
        <w:tc>
          <w:tcPr>
            <w:tcW w:w="693" w:type="dxa"/>
            <w:tcPrChange w:id="3574" w:author="gorgemj" w:date="2017-11-30T12:36:00Z">
              <w:tcPr>
                <w:tcW w:w="747" w:type="dxa"/>
                <w:gridSpan w:val="3"/>
              </w:tcPr>
            </w:tcPrChange>
          </w:tcPr>
          <w:p w:rsidR="00B61F44" w:rsidDel="00BE447D" w:rsidRDefault="00B61F44" w:rsidP="00542606">
            <w:pPr>
              <w:autoSpaceDE w:val="0"/>
              <w:autoSpaceDN w:val="0"/>
              <w:adjustRightInd w:val="0"/>
              <w:spacing w:before="60" w:after="60" w:line="280" w:lineRule="atLeast"/>
              <w:jc w:val="center"/>
              <w:rPr>
                <w:del w:id="3575" w:author="gorgemj" w:date="2017-11-25T21:31:00Z"/>
                <w:rFonts w:cs="Arial"/>
                <w:b/>
                <w:bCs/>
              </w:rPr>
            </w:pPr>
          </w:p>
        </w:tc>
        <w:tc>
          <w:tcPr>
            <w:tcW w:w="5038" w:type="dxa"/>
            <w:gridSpan w:val="2"/>
            <w:tcPrChange w:id="3576" w:author="gorgemj" w:date="2017-11-30T12:36:00Z">
              <w:tcPr>
                <w:tcW w:w="6768" w:type="dxa"/>
                <w:gridSpan w:val="7"/>
              </w:tcPr>
            </w:tcPrChange>
          </w:tcPr>
          <w:p w:rsidR="00B61F44" w:rsidRPr="00817CEB" w:rsidDel="00BE447D" w:rsidRDefault="00B61F44" w:rsidP="00CE7D6C">
            <w:pPr>
              <w:autoSpaceDE w:val="0"/>
              <w:autoSpaceDN w:val="0"/>
              <w:adjustRightInd w:val="0"/>
              <w:spacing w:before="60" w:after="60" w:line="280" w:lineRule="atLeast"/>
              <w:ind w:left="1602" w:hanging="1602"/>
              <w:rPr>
                <w:del w:id="3577" w:author="gorgemj" w:date="2017-11-25T21:31:00Z"/>
                <w:rFonts w:eastAsia="Calibri" w:cs="Arial"/>
                <w:b/>
                <w:bCs/>
              </w:rPr>
            </w:pPr>
            <w:del w:id="3578" w:author="gorgemj" w:date="2017-11-25T21:31:00Z">
              <w:r w:rsidRPr="00817CEB" w:rsidDel="00BE447D">
                <w:rPr>
                  <w:rFonts w:eastAsia="Calibri" w:cs="Arial"/>
                  <w:b/>
                  <w:bCs/>
                </w:rPr>
                <w:delText>Requirement 12: Features to facilitate radioactive waste management and decommissioning</w:delText>
              </w:r>
            </w:del>
          </w:p>
        </w:tc>
        <w:tc>
          <w:tcPr>
            <w:tcW w:w="6912" w:type="dxa"/>
            <w:gridSpan w:val="3"/>
            <w:tcPrChange w:id="3579" w:author="gorgemj" w:date="2017-11-30T12:36:00Z">
              <w:tcPr>
                <w:tcW w:w="5130" w:type="dxa"/>
                <w:gridSpan w:val="8"/>
              </w:tcPr>
            </w:tcPrChange>
          </w:tcPr>
          <w:p w:rsidR="00B61F44" w:rsidDel="00BE447D" w:rsidRDefault="00B61F44" w:rsidP="00542606">
            <w:pPr>
              <w:spacing w:before="60" w:after="60" w:line="280" w:lineRule="atLeast"/>
              <w:rPr>
                <w:del w:id="3580" w:author="gorgemj" w:date="2017-11-25T21:31:00Z"/>
                <w:rFonts w:cs="Arial"/>
                <w:b/>
              </w:rPr>
            </w:pPr>
          </w:p>
        </w:tc>
      </w:tr>
      <w:tr w:rsidR="00B61F44" w:rsidRPr="00817CEB" w:rsidTr="00814E5E">
        <w:trPr>
          <w:cantSplit/>
          <w:trPrChange w:id="3581" w:author="gorgemj" w:date="2017-11-30T12:36:00Z">
            <w:trPr>
              <w:gridBefore w:val="6"/>
              <w:gridAfter w:val="0"/>
              <w:cantSplit/>
            </w:trPr>
          </w:trPrChange>
        </w:trPr>
        <w:tc>
          <w:tcPr>
            <w:tcW w:w="947" w:type="dxa"/>
            <w:tcPrChange w:id="3582" w:author="gorgemj" w:date="2017-11-30T12:36:00Z">
              <w:tcPr>
                <w:tcW w:w="945" w:type="dxa"/>
                <w:gridSpan w:val="6"/>
              </w:tcPr>
            </w:tcPrChange>
          </w:tcPr>
          <w:p w:rsidR="00B61F44" w:rsidRDefault="00B61F44" w:rsidP="00542606">
            <w:pPr>
              <w:autoSpaceDE w:val="0"/>
              <w:autoSpaceDN w:val="0"/>
              <w:adjustRightInd w:val="0"/>
              <w:spacing w:before="60" w:after="60" w:line="280" w:lineRule="atLeast"/>
              <w:jc w:val="center"/>
              <w:rPr>
                <w:rFonts w:cs="Arial"/>
                <w:b/>
              </w:rPr>
            </w:pPr>
          </w:p>
        </w:tc>
        <w:tc>
          <w:tcPr>
            <w:tcW w:w="693" w:type="dxa"/>
            <w:tcPrChange w:id="3583" w:author="gorgemj" w:date="2017-11-30T12:36:00Z">
              <w:tcPr>
                <w:tcW w:w="747" w:type="dxa"/>
                <w:gridSpan w:val="3"/>
              </w:tcPr>
            </w:tcPrChange>
          </w:tcPr>
          <w:p w:rsidR="00B61F44" w:rsidRDefault="00B61F44" w:rsidP="00542606">
            <w:pPr>
              <w:autoSpaceDE w:val="0"/>
              <w:autoSpaceDN w:val="0"/>
              <w:adjustRightInd w:val="0"/>
              <w:spacing w:before="60" w:after="60" w:line="280" w:lineRule="atLeast"/>
              <w:jc w:val="center"/>
              <w:rPr>
                <w:rFonts w:cs="Arial"/>
                <w:b/>
                <w:bCs/>
              </w:rPr>
            </w:pPr>
          </w:p>
        </w:tc>
        <w:tc>
          <w:tcPr>
            <w:tcW w:w="5038" w:type="dxa"/>
            <w:gridSpan w:val="2"/>
            <w:tcPrChange w:id="3584" w:author="gorgemj" w:date="2017-11-30T12:36:00Z">
              <w:tcPr>
                <w:tcW w:w="6768" w:type="dxa"/>
                <w:gridSpan w:val="7"/>
              </w:tcPr>
            </w:tcPrChange>
          </w:tcPr>
          <w:p w:rsidR="00B61F44" w:rsidRDefault="00B61F44" w:rsidP="00542606">
            <w:pPr>
              <w:autoSpaceDE w:val="0"/>
              <w:autoSpaceDN w:val="0"/>
              <w:adjustRightInd w:val="0"/>
              <w:spacing w:before="60" w:after="60" w:line="280" w:lineRule="atLeast"/>
              <w:rPr>
                <w:ins w:id="3585" w:author="gorgemj" w:date="2017-11-25T21:31:00Z"/>
                <w:rFonts w:eastAsia="Calibri" w:cs="Arial"/>
                <w:b/>
                <w:bCs/>
              </w:rPr>
            </w:pPr>
            <w:ins w:id="3586" w:author="gorgemj" w:date="2017-11-25T21:31:00Z">
              <w:r w:rsidRPr="00817CEB">
                <w:rPr>
                  <w:rFonts w:eastAsia="Calibri" w:cs="Arial"/>
                  <w:b/>
                  <w:bCs/>
                </w:rPr>
                <w:t xml:space="preserve">Requirement 12: Features to facilitate radioactive waste management and decommissioning </w:t>
              </w:r>
            </w:ins>
          </w:p>
          <w:p w:rsidR="00B61F44" w:rsidRPr="00817CEB" w:rsidRDefault="00B61F44" w:rsidP="00542606">
            <w:pPr>
              <w:autoSpaceDE w:val="0"/>
              <w:autoSpaceDN w:val="0"/>
              <w:adjustRightInd w:val="0"/>
              <w:spacing w:before="60" w:after="60" w:line="280" w:lineRule="atLeast"/>
              <w:rPr>
                <w:rFonts w:eastAsia="Calibri" w:cs="Arial"/>
                <w:b/>
                <w:bCs/>
              </w:rPr>
            </w:pPr>
            <w:r w:rsidRPr="00817CEB">
              <w:rPr>
                <w:rFonts w:eastAsia="Calibri" w:cs="Arial"/>
                <w:b/>
                <w:bCs/>
              </w:rPr>
              <w:t>Special consideration shall be given at the design stage of a nuclear power plant to the incorporation of features to facilitate radioactive waste management and the future decommissioning and dismantling of the plant.</w:t>
            </w:r>
          </w:p>
        </w:tc>
        <w:tc>
          <w:tcPr>
            <w:tcW w:w="6912" w:type="dxa"/>
            <w:gridSpan w:val="3"/>
            <w:tcPrChange w:id="3587" w:author="gorgemj" w:date="2017-11-30T12:36:00Z">
              <w:tcPr>
                <w:tcW w:w="5130" w:type="dxa"/>
                <w:gridSpan w:val="8"/>
              </w:tcPr>
            </w:tcPrChange>
          </w:tcPr>
          <w:p w:rsidR="00B61F44" w:rsidRDefault="00B61F44" w:rsidP="00542606">
            <w:pPr>
              <w:spacing w:before="60" w:after="60" w:line="280" w:lineRule="atLeast"/>
              <w:rPr>
                <w:rFonts w:cs="Arial"/>
              </w:rPr>
            </w:pPr>
            <w:ins w:id="3588" w:author="gorgemj" w:date="2017-11-24T16:43:00Z">
              <w:r>
                <w:rPr>
                  <w:rFonts w:cs="Arial"/>
                </w:rPr>
                <w:t xml:space="preserve">The </w:t>
              </w:r>
              <w:r w:rsidRPr="00993D67">
                <w:rPr>
                  <w:rFonts w:cs="Arial"/>
                  <w:b/>
                </w:rPr>
                <w:t>AP1000</w:t>
              </w:r>
              <w:r>
                <w:rPr>
                  <w:rFonts w:cs="Arial"/>
                </w:rPr>
                <w:t xml:space="preserve"> plant DCD [2]</w:t>
              </w:r>
            </w:ins>
            <w:del w:id="3589" w:author="gorgemj" w:date="2017-11-24T16:43:00Z">
              <w:r w:rsidRPr="00817CEB" w:rsidDel="00D80B6D">
                <w:rPr>
                  <w:rFonts w:cs="Arial"/>
                </w:rPr>
                <w:delText>DCD</w:delText>
              </w:r>
            </w:del>
            <w:r w:rsidRPr="00817CEB">
              <w:rPr>
                <w:rFonts w:cs="Arial"/>
              </w:rPr>
              <w:t xml:space="preserve"> Chapters 11 and 12 describe </w:t>
            </w:r>
            <w:r w:rsidRPr="00817CEB">
              <w:rPr>
                <w:rFonts w:cs="Arial"/>
                <w:b/>
              </w:rPr>
              <w:t>AP1000</w:t>
            </w:r>
            <w:r w:rsidRPr="00817CEB">
              <w:rPr>
                <w:rFonts w:cs="Arial"/>
              </w:rPr>
              <w:t xml:space="preserve"> </w:t>
            </w:r>
            <w:r>
              <w:rPr>
                <w:rFonts w:cs="Arial"/>
              </w:rPr>
              <w:t>p</w:t>
            </w:r>
            <w:r w:rsidRPr="00817CEB">
              <w:rPr>
                <w:rFonts w:cs="Arial"/>
              </w:rPr>
              <w:t>lant features that facilitate radioactive waste management.</w:t>
            </w:r>
          </w:p>
          <w:p w:rsidR="00B61F44" w:rsidRDefault="00B61F44" w:rsidP="00542606">
            <w:pPr>
              <w:spacing w:before="60" w:after="60" w:line="280" w:lineRule="atLeast"/>
              <w:rPr>
                <w:rFonts w:cs="Arial"/>
              </w:rPr>
            </w:pPr>
            <w:r>
              <w:rPr>
                <w:rFonts w:cs="Arial"/>
              </w:rPr>
              <w:t xml:space="preserve">In particular, </w:t>
            </w:r>
            <w:ins w:id="3590" w:author="gorgemj" w:date="2017-11-24T16:43:00Z">
              <w:r>
                <w:rPr>
                  <w:rFonts w:cs="Arial"/>
                </w:rPr>
                <w:t xml:space="preserve">the </w:t>
              </w:r>
              <w:r w:rsidRPr="00993D67">
                <w:rPr>
                  <w:rFonts w:cs="Arial"/>
                  <w:b/>
                </w:rPr>
                <w:t>AP1000</w:t>
              </w:r>
              <w:r>
                <w:rPr>
                  <w:rFonts w:cs="Arial"/>
                </w:rPr>
                <w:t xml:space="preserve"> plant DCD [2]</w:t>
              </w:r>
            </w:ins>
            <w:del w:id="3591" w:author="gorgemj" w:date="2017-11-24T16:43:00Z">
              <w:r w:rsidDel="00D80B6D">
                <w:rPr>
                  <w:rFonts w:cs="Arial"/>
                </w:rPr>
                <w:delText>DCD</w:delText>
              </w:r>
            </w:del>
            <w:r>
              <w:rPr>
                <w:rFonts w:cs="Arial"/>
              </w:rPr>
              <w:t xml:space="preserve"> Section 12.1.2 and its subparagraphs described how the </w:t>
            </w:r>
            <w:r w:rsidRPr="00E565BC">
              <w:rPr>
                <w:rFonts w:cs="Arial"/>
                <w:b/>
              </w:rPr>
              <w:t xml:space="preserve">AP1000 </w:t>
            </w:r>
            <w:ins w:id="3592" w:author="gorgemj" w:date="2017-11-20T10:27:00Z">
              <w:r w:rsidRPr="003359A3">
                <w:rPr>
                  <w:rFonts w:cs="Arial"/>
                  <w:rPrChange w:id="3593" w:author="gorgemj" w:date="2017-11-20T10:28:00Z">
                    <w:rPr>
                      <w:rFonts w:cs="Arial"/>
                      <w:b/>
                    </w:rPr>
                  </w:rPrChange>
                </w:rPr>
                <w:t>plant</w:t>
              </w:r>
              <w:r>
                <w:rPr>
                  <w:rFonts w:cs="Arial"/>
                  <w:b/>
                </w:rPr>
                <w:t xml:space="preserve"> </w:t>
              </w:r>
            </w:ins>
            <w:r>
              <w:rPr>
                <w:rFonts w:cs="Arial"/>
              </w:rPr>
              <w:t xml:space="preserve">design accounts for ALARA .The increased reliability and durability of the components reduces not only the doses the workers might be exposed to, but also the maintenance of the components themselves, thus the volume </w:t>
            </w:r>
            <w:r w:rsidRPr="008F1920">
              <w:rPr>
                <w:rFonts w:cs="Arial"/>
              </w:rPr>
              <w:t>of waste (contaminated/activated components)</w:t>
            </w:r>
            <w:r>
              <w:rPr>
                <w:rFonts w:cs="Arial"/>
              </w:rPr>
              <w:t xml:space="preserve"> produced.</w:t>
            </w:r>
            <w:r w:rsidRPr="00817CEB">
              <w:rPr>
                <w:rFonts w:cs="Arial"/>
              </w:rPr>
              <w:t xml:space="preserve"> </w:t>
            </w:r>
          </w:p>
          <w:p w:rsidR="00B61F44" w:rsidRDefault="00B61F44">
            <w:pPr>
              <w:spacing w:before="60" w:after="60" w:line="280" w:lineRule="atLeast"/>
              <w:rPr>
                <w:rFonts w:cs="Arial"/>
              </w:rPr>
            </w:pPr>
            <w:del w:id="3594" w:author="gorgemj" w:date="2017-11-24T16:44:00Z">
              <w:r w:rsidDel="00D80B6D">
                <w:rPr>
                  <w:rFonts w:cs="Arial"/>
                </w:rPr>
                <w:delText>p</w:delText>
              </w:r>
            </w:del>
            <w:ins w:id="3595" w:author="gorgemj" w:date="2017-11-24T16:44:00Z">
              <w:r>
                <w:rPr>
                  <w:rFonts w:cs="Arial"/>
                </w:rPr>
                <w:t>P</w:t>
              </w:r>
            </w:ins>
            <w:r>
              <w:rPr>
                <w:rFonts w:cs="Arial"/>
              </w:rPr>
              <w:t xml:space="preserve">lant decommissioning is not addressed in </w:t>
            </w:r>
            <w:ins w:id="3596" w:author="gorgemj" w:date="2017-11-24T16:43:00Z">
              <w:r>
                <w:rPr>
                  <w:rFonts w:cs="Arial"/>
                </w:rPr>
                <w:t xml:space="preserve">the </w:t>
              </w:r>
              <w:r w:rsidRPr="00993D67">
                <w:rPr>
                  <w:rFonts w:cs="Arial"/>
                  <w:b/>
                </w:rPr>
                <w:t>AP1000</w:t>
              </w:r>
              <w:r>
                <w:rPr>
                  <w:rFonts w:cs="Arial"/>
                </w:rPr>
                <w:t xml:space="preserve"> plant DCD [2]</w:t>
              </w:r>
            </w:ins>
            <w:del w:id="3597" w:author="gorgemj" w:date="2017-11-24T16:43:00Z">
              <w:r w:rsidDel="00D80B6D">
                <w:rPr>
                  <w:rFonts w:cs="Arial"/>
                </w:rPr>
                <w:delText>the US DCD</w:delText>
              </w:r>
            </w:del>
            <w:r>
              <w:rPr>
                <w:rFonts w:cs="Arial"/>
              </w:rPr>
              <w:t xml:space="preserve"> but has been addressed for the </w:t>
            </w:r>
            <w:del w:id="3598" w:author="gorgemj" w:date="2017-11-24T16:44:00Z">
              <w:r w:rsidDel="00D80B6D">
                <w:rPr>
                  <w:rFonts w:cs="Arial"/>
                </w:rPr>
                <w:delText>European plants in the European Passive Plant (EPP) Program [13] and in the European DCD, Chapter 20 [3]</w:delText>
              </w:r>
            </w:del>
            <w:ins w:id="3599" w:author="gorgemj" w:date="2017-11-24T16:44:00Z">
              <w:r>
                <w:rPr>
                  <w:rFonts w:cs="Arial"/>
                </w:rPr>
                <w:t xml:space="preserve">UK in the </w:t>
              </w:r>
              <w:r w:rsidRPr="00D80B6D">
                <w:rPr>
                  <w:rFonts w:cs="Arial"/>
                  <w:b/>
                  <w:rPrChange w:id="3600" w:author="gorgemj" w:date="2017-11-24T16:44:00Z">
                    <w:rPr>
                      <w:rFonts w:cs="Arial"/>
                    </w:rPr>
                  </w:rPrChange>
                </w:rPr>
                <w:t>AP1000</w:t>
              </w:r>
              <w:r>
                <w:rPr>
                  <w:rFonts w:cs="Arial"/>
                </w:rPr>
                <w:t xml:space="preserve"> plant </w:t>
              </w:r>
            </w:ins>
            <w:ins w:id="3601" w:author="gorgemj" w:date="2017-11-24T17:20:00Z">
              <w:r>
                <w:rPr>
                  <w:rFonts w:cs="Arial"/>
                </w:rPr>
                <w:t xml:space="preserve">ER and </w:t>
              </w:r>
            </w:ins>
            <w:ins w:id="3602" w:author="gorgemj" w:date="2017-11-24T16:44:00Z">
              <w:r>
                <w:rPr>
                  <w:rFonts w:cs="Arial"/>
                </w:rPr>
                <w:t>PCSR [</w:t>
              </w:r>
            </w:ins>
            <w:ins w:id="3603" w:author="gorgemj" w:date="2017-11-24T16:45:00Z">
              <w:r>
                <w:rPr>
                  <w:rFonts w:cs="Arial"/>
                </w:rPr>
                <w:t>6 &amp; 20</w:t>
              </w:r>
            </w:ins>
            <w:ins w:id="3604" w:author="gorgemj" w:date="2017-11-24T16:44:00Z">
              <w:r>
                <w:rPr>
                  <w:rFonts w:cs="Arial"/>
                </w:rPr>
                <w:t>]</w:t>
              </w:r>
            </w:ins>
            <w:r>
              <w:rPr>
                <w:rFonts w:cs="Arial"/>
              </w:rPr>
              <w:t>.</w:t>
            </w:r>
            <w:ins w:id="3605" w:author="gorgemj" w:date="2017-11-25T21:33:00Z">
              <w:r>
                <w:rPr>
                  <w:rFonts w:cs="Arial"/>
                </w:rPr>
                <w:t xml:space="preserve"> </w:t>
              </w:r>
              <w:r w:rsidRPr="00BE447D">
                <w:rPr>
                  <w:rFonts w:cs="Arial"/>
                </w:rPr>
                <w:t xml:space="preserve">Waste </w:t>
              </w:r>
            </w:ins>
            <w:ins w:id="3606" w:author="gorgemj" w:date="2017-11-25T21:34:00Z">
              <w:r w:rsidRPr="00BE447D">
                <w:rPr>
                  <w:rFonts w:cs="Arial"/>
                </w:rPr>
                <w:t>minimization</w:t>
              </w:r>
            </w:ins>
            <w:ins w:id="3607" w:author="gorgemj" w:date="2017-11-25T21:33:00Z">
              <w:r w:rsidRPr="00BE447D">
                <w:rPr>
                  <w:rFonts w:cs="Arial"/>
                </w:rPr>
                <w:t xml:space="preserve"> is an inherent part of waste management. The basic </w:t>
              </w:r>
              <w:r w:rsidRPr="00BE447D">
                <w:rPr>
                  <w:rFonts w:cs="Arial"/>
                  <w:b/>
                  <w:rPrChange w:id="3608" w:author="gorgemj" w:date="2017-11-25T21:34:00Z">
                    <w:rPr>
                      <w:rFonts w:cs="Arial"/>
                    </w:rPr>
                  </w:rPrChange>
                </w:rPr>
                <w:t>AP1000</w:t>
              </w:r>
              <w:r w:rsidRPr="00BE447D">
                <w:rPr>
                  <w:rFonts w:cs="Arial"/>
                </w:rPr>
                <w:t xml:space="preserve"> </w:t>
              </w:r>
            </w:ins>
            <w:ins w:id="3609" w:author="gorgemj" w:date="2017-11-25T21:34:00Z">
              <w:r>
                <w:rPr>
                  <w:rFonts w:cs="Arial"/>
                </w:rPr>
                <w:t>plant</w:t>
              </w:r>
            </w:ins>
            <w:ins w:id="3610" w:author="gorgemj" w:date="2017-11-25T21:33:00Z">
              <w:r w:rsidRPr="00BE447D">
                <w:rPr>
                  <w:rFonts w:cs="Arial"/>
                </w:rPr>
                <w:t xml:space="preserve"> design</w:t>
              </w:r>
            </w:ins>
            <w:ins w:id="3611" w:author="gorgemj" w:date="2017-11-25T21:34:00Z">
              <w:r>
                <w:rPr>
                  <w:rFonts w:cs="Arial"/>
                </w:rPr>
                <w:t xml:space="preserve"> </w:t>
              </w:r>
            </w:ins>
            <w:ins w:id="3612" w:author="gorgemj" w:date="2017-11-25T21:33:00Z">
              <w:r w:rsidRPr="00BE447D">
                <w:rPr>
                  <w:rFonts w:cs="Arial"/>
                </w:rPr>
                <w:t xml:space="preserve">principles </w:t>
              </w:r>
            </w:ins>
            <w:ins w:id="3613" w:author="gorgemj" w:date="2017-11-25T21:34:00Z">
              <w:r w:rsidRPr="00BE447D">
                <w:rPr>
                  <w:rFonts w:cs="Arial"/>
                </w:rPr>
                <w:t>minimize</w:t>
              </w:r>
            </w:ins>
            <w:ins w:id="3614" w:author="gorgemj" w:date="2017-11-25T21:33:00Z">
              <w:r w:rsidRPr="00BE447D">
                <w:rPr>
                  <w:rFonts w:cs="Arial"/>
                </w:rPr>
                <w:t xml:space="preserve"> the creation of radwaste during operations and decommissioning.</w:t>
              </w:r>
            </w:ins>
            <w:ins w:id="3615" w:author="gorgemj" w:date="2017-11-25T21:34:00Z">
              <w:r>
                <w:rPr>
                  <w:rFonts w:cs="Arial"/>
                </w:rPr>
                <w:t xml:space="preserve"> The </w:t>
              </w:r>
            </w:ins>
            <w:ins w:id="3616" w:author="gorgemj" w:date="2017-11-25T21:33:00Z">
              <w:r w:rsidRPr="00BE447D">
                <w:rPr>
                  <w:rFonts w:cs="Arial"/>
                  <w:b/>
                  <w:rPrChange w:id="3617" w:author="gorgemj" w:date="2017-11-25T21:34:00Z">
                    <w:rPr>
                      <w:rFonts w:cs="Arial"/>
                    </w:rPr>
                  </w:rPrChange>
                </w:rPr>
                <w:t>AP1000</w:t>
              </w:r>
              <w:r w:rsidRPr="00BE447D">
                <w:rPr>
                  <w:rFonts w:cs="Arial"/>
                </w:rPr>
                <w:t xml:space="preserve"> </w:t>
              </w:r>
            </w:ins>
            <w:ins w:id="3618" w:author="gorgemj" w:date="2017-11-25T21:34:00Z">
              <w:r>
                <w:rPr>
                  <w:rFonts w:cs="Arial"/>
                </w:rPr>
                <w:t>plant</w:t>
              </w:r>
            </w:ins>
            <w:ins w:id="3619" w:author="gorgemj" w:date="2017-11-25T21:33:00Z">
              <w:r w:rsidRPr="00BE447D">
                <w:rPr>
                  <w:rFonts w:cs="Arial"/>
                </w:rPr>
                <w:t xml:space="preserve"> was designed with fewer valves, pipes, and other components so less waste will</w:t>
              </w:r>
            </w:ins>
            <w:ins w:id="3620" w:author="gorgemj" w:date="2017-11-25T21:34:00Z">
              <w:r>
                <w:rPr>
                  <w:rFonts w:cs="Arial"/>
                </w:rPr>
                <w:t xml:space="preserve"> </w:t>
              </w:r>
            </w:ins>
            <w:ins w:id="3621" w:author="gorgemj" w:date="2017-11-25T21:33:00Z">
              <w:r w:rsidRPr="00BE447D">
                <w:rPr>
                  <w:rFonts w:cs="Arial"/>
                </w:rPr>
                <w:t>be generated during maintenance activities (repair and replacement) and decommissioning.</w:t>
              </w:r>
            </w:ins>
          </w:p>
        </w:tc>
      </w:tr>
      <w:tr w:rsidR="00B61F44" w:rsidRPr="00817CEB" w:rsidTr="00814E5E">
        <w:trPr>
          <w:cantSplit/>
          <w:trPrChange w:id="3622" w:author="gorgemj" w:date="2017-11-30T12:36:00Z">
            <w:trPr>
              <w:gridBefore w:val="6"/>
              <w:gridAfter w:val="0"/>
              <w:cantSplit/>
            </w:trPr>
          </w:trPrChange>
        </w:trPr>
        <w:tc>
          <w:tcPr>
            <w:tcW w:w="947" w:type="dxa"/>
            <w:tcPrChange w:id="3623" w:author="gorgemj" w:date="2017-11-30T12:36:00Z">
              <w:tcPr>
                <w:tcW w:w="945" w:type="dxa"/>
                <w:gridSpan w:val="6"/>
              </w:tcPr>
            </w:tcPrChange>
          </w:tcPr>
          <w:p w:rsidR="00B61F44" w:rsidRPr="001B0781" w:rsidRDefault="00B61F44" w:rsidP="00BD2111">
            <w:pPr>
              <w:autoSpaceDE w:val="0"/>
              <w:autoSpaceDN w:val="0"/>
              <w:adjustRightInd w:val="0"/>
              <w:spacing w:before="50" w:after="50" w:line="270" w:lineRule="atLeast"/>
              <w:jc w:val="center"/>
              <w:rPr>
                <w:rFonts w:cs="Arial"/>
                <w:rPrChange w:id="3624" w:author="gorgemj" w:date="2017-11-23T09:43:00Z">
                  <w:rPr>
                    <w:rFonts w:cs="Arial"/>
                    <w:b/>
                  </w:rPr>
                </w:rPrChange>
              </w:rPr>
            </w:pPr>
            <w:r w:rsidRPr="001B0781">
              <w:rPr>
                <w:rFonts w:cs="Arial"/>
                <w:rPrChange w:id="3625" w:author="gorgemj" w:date="2017-11-23T09:43:00Z">
                  <w:rPr>
                    <w:rFonts w:cs="Arial"/>
                    <w:b/>
                  </w:rPr>
                </w:rPrChange>
              </w:rPr>
              <w:t>4.20</w:t>
            </w:r>
          </w:p>
        </w:tc>
        <w:tc>
          <w:tcPr>
            <w:tcW w:w="693" w:type="dxa"/>
            <w:tcPrChange w:id="3626" w:author="gorgemj" w:date="2017-11-30T12:36:00Z">
              <w:tcPr>
                <w:tcW w:w="747" w:type="dxa"/>
                <w:gridSpan w:val="3"/>
              </w:tcPr>
            </w:tcPrChange>
          </w:tcPr>
          <w:p w:rsidR="00B61F44" w:rsidRPr="001B0781" w:rsidRDefault="00B61F44" w:rsidP="00BD2111">
            <w:pPr>
              <w:autoSpaceDE w:val="0"/>
              <w:autoSpaceDN w:val="0"/>
              <w:adjustRightInd w:val="0"/>
              <w:spacing w:before="50" w:after="50" w:line="270" w:lineRule="atLeast"/>
              <w:jc w:val="center"/>
              <w:rPr>
                <w:rFonts w:cs="Arial"/>
                <w:bCs/>
                <w:color w:val="000000"/>
                <w:sz w:val="24"/>
                <w:szCs w:val="24"/>
                <w:rPrChange w:id="3627" w:author="gorgemj" w:date="2017-11-23T09:43:00Z">
                  <w:rPr>
                    <w:rFonts w:cs="Arial"/>
                    <w:b/>
                    <w:bCs/>
                    <w:color w:val="000000"/>
                    <w:sz w:val="24"/>
                    <w:szCs w:val="24"/>
                  </w:rPr>
                </w:rPrChange>
              </w:rPr>
            </w:pPr>
            <w:r w:rsidRPr="001B0781">
              <w:rPr>
                <w:rFonts w:cs="Arial"/>
                <w:bCs/>
                <w:rPrChange w:id="3628" w:author="gorgemj" w:date="2017-11-23T09:43:00Z">
                  <w:rPr>
                    <w:rFonts w:cs="Arial"/>
                    <w:b/>
                    <w:bCs/>
                  </w:rPr>
                </w:rPrChange>
              </w:rPr>
              <w:t>1</w:t>
            </w:r>
          </w:p>
        </w:tc>
        <w:tc>
          <w:tcPr>
            <w:tcW w:w="5038" w:type="dxa"/>
            <w:gridSpan w:val="2"/>
            <w:tcPrChange w:id="3629" w:author="gorgemj" w:date="2017-11-30T12:36:00Z">
              <w:tcPr>
                <w:tcW w:w="6768" w:type="dxa"/>
                <w:gridSpan w:val="7"/>
              </w:tcPr>
            </w:tcPrChange>
          </w:tcPr>
          <w:p w:rsidR="00B61F44" w:rsidRPr="00817CEB" w:rsidRDefault="00B61F44" w:rsidP="00BD2111">
            <w:pPr>
              <w:autoSpaceDE w:val="0"/>
              <w:autoSpaceDN w:val="0"/>
              <w:adjustRightInd w:val="0"/>
              <w:spacing w:before="50" w:after="50" w:line="270" w:lineRule="atLeast"/>
              <w:rPr>
                <w:rFonts w:eastAsia="Calibri" w:cs="Arial"/>
              </w:rPr>
            </w:pPr>
            <w:r w:rsidRPr="00817CEB">
              <w:rPr>
                <w:rFonts w:eastAsia="Calibri" w:cs="Arial"/>
              </w:rPr>
              <w:t>In particular, the design shall take due account of:</w:t>
            </w:r>
          </w:p>
          <w:p w:rsidR="00B61F44" w:rsidRPr="00817CEB" w:rsidRDefault="00B61F44" w:rsidP="00A0722F">
            <w:pPr>
              <w:tabs>
                <w:tab w:val="left" w:pos="342"/>
              </w:tabs>
              <w:autoSpaceDE w:val="0"/>
              <w:autoSpaceDN w:val="0"/>
              <w:adjustRightInd w:val="0"/>
              <w:spacing w:before="50" w:after="50" w:line="270" w:lineRule="atLeast"/>
              <w:ind w:left="342" w:hanging="342"/>
              <w:rPr>
                <w:rFonts w:eastAsia="Calibri" w:cs="Arial"/>
              </w:rPr>
            </w:pPr>
            <w:r w:rsidRPr="00817CEB">
              <w:rPr>
                <w:rFonts w:eastAsia="Calibri" w:cs="Arial"/>
              </w:rPr>
              <w:t xml:space="preserve">(a) </w:t>
            </w:r>
            <w:r>
              <w:rPr>
                <w:rFonts w:eastAsia="Calibri" w:cs="Arial"/>
              </w:rPr>
              <w:tab/>
            </w:r>
            <w:r w:rsidRPr="00817CEB">
              <w:rPr>
                <w:rFonts w:eastAsia="Calibri" w:cs="Arial"/>
              </w:rPr>
              <w:t>The choice of materials, so that amounts of radioactive waste will be minimized to the extent practicable and decontamination will be facilitated;</w:t>
            </w:r>
          </w:p>
          <w:p w:rsidR="00B61F44" w:rsidRPr="00817CEB" w:rsidRDefault="00B61F44" w:rsidP="00A0722F">
            <w:pPr>
              <w:tabs>
                <w:tab w:val="left" w:pos="342"/>
              </w:tabs>
              <w:autoSpaceDE w:val="0"/>
              <w:autoSpaceDN w:val="0"/>
              <w:adjustRightInd w:val="0"/>
              <w:spacing w:before="50" w:after="50" w:line="270" w:lineRule="atLeast"/>
              <w:ind w:left="342" w:hanging="342"/>
              <w:rPr>
                <w:rFonts w:eastAsia="Calibri" w:cs="Arial"/>
              </w:rPr>
            </w:pPr>
            <w:r w:rsidRPr="00817CEB">
              <w:rPr>
                <w:rFonts w:eastAsia="Calibri" w:cs="Arial"/>
              </w:rPr>
              <w:t xml:space="preserve">(b) </w:t>
            </w:r>
            <w:r>
              <w:rPr>
                <w:rFonts w:eastAsia="Calibri" w:cs="Arial"/>
              </w:rPr>
              <w:tab/>
            </w:r>
            <w:r w:rsidRPr="00817CEB">
              <w:rPr>
                <w:rFonts w:eastAsia="Calibri" w:cs="Arial"/>
              </w:rPr>
              <w:t>The access capabilities and the means of handling that might be necessary;</w:t>
            </w:r>
          </w:p>
          <w:p w:rsidR="00B61F44" w:rsidRPr="00817CEB" w:rsidRDefault="00B61F44">
            <w:pPr>
              <w:tabs>
                <w:tab w:val="left" w:pos="342"/>
              </w:tabs>
              <w:autoSpaceDE w:val="0"/>
              <w:autoSpaceDN w:val="0"/>
              <w:adjustRightInd w:val="0"/>
              <w:spacing w:before="50" w:after="50" w:line="270" w:lineRule="atLeast"/>
              <w:ind w:left="342" w:hanging="342"/>
              <w:rPr>
                <w:rFonts w:eastAsia="Calibri" w:cs="Arial"/>
              </w:rPr>
            </w:pPr>
            <w:r w:rsidRPr="00817CEB">
              <w:rPr>
                <w:rFonts w:eastAsia="Calibri" w:cs="Arial"/>
              </w:rPr>
              <w:t xml:space="preserve">(c) </w:t>
            </w:r>
            <w:r>
              <w:rPr>
                <w:rFonts w:eastAsia="Calibri" w:cs="Arial"/>
              </w:rPr>
              <w:tab/>
            </w:r>
            <w:r w:rsidRPr="00817CEB">
              <w:rPr>
                <w:rFonts w:eastAsia="Calibri" w:cs="Arial"/>
              </w:rPr>
              <w:t xml:space="preserve">The facilities necessary for the </w:t>
            </w:r>
            <w:ins w:id="3630" w:author="gorgemj" w:date="2017-11-23T09:43:00Z">
              <w:r>
                <w:rPr>
                  <w:rFonts w:eastAsia="Calibri" w:cs="Arial"/>
                </w:rPr>
                <w:t xml:space="preserve">management (i.e. segregation, characterization, classification, pretreatment, treatment and conditioning) </w:t>
              </w:r>
            </w:ins>
            <w:del w:id="3631" w:author="gorgemj" w:date="2017-11-23T09:44:00Z">
              <w:r w:rsidRPr="00817CEB" w:rsidDel="001B0781">
                <w:rPr>
                  <w:rFonts w:eastAsia="Calibri" w:cs="Arial"/>
                </w:rPr>
                <w:delText xml:space="preserve">treatment </w:delText>
              </w:r>
            </w:del>
            <w:r w:rsidRPr="00817CEB">
              <w:rPr>
                <w:rFonts w:eastAsia="Calibri" w:cs="Arial"/>
              </w:rPr>
              <w:t xml:space="preserve">and storage of radioactive waste generated in operation and provision for managing the radioactive waste generated in the </w:t>
            </w:r>
            <w:del w:id="3632" w:author="gorgemj" w:date="2017-11-23T09:44:00Z">
              <w:r w:rsidRPr="00817CEB" w:rsidDel="001B0781">
                <w:rPr>
                  <w:rFonts w:eastAsia="Calibri" w:cs="Arial"/>
                </w:rPr>
                <w:delText xml:space="preserve">future </w:delText>
              </w:r>
            </w:del>
            <w:r w:rsidRPr="00817CEB">
              <w:rPr>
                <w:rFonts w:eastAsia="Calibri" w:cs="Arial"/>
              </w:rPr>
              <w:t>decommissioning of the plant.</w:t>
            </w:r>
          </w:p>
        </w:tc>
        <w:tc>
          <w:tcPr>
            <w:tcW w:w="6912" w:type="dxa"/>
            <w:gridSpan w:val="3"/>
            <w:tcPrChange w:id="3633" w:author="gorgemj" w:date="2017-11-30T12:36:00Z">
              <w:tcPr>
                <w:tcW w:w="5130" w:type="dxa"/>
                <w:gridSpan w:val="8"/>
              </w:tcPr>
            </w:tcPrChange>
          </w:tcPr>
          <w:p w:rsidR="00B61F44" w:rsidRDefault="00B61F44" w:rsidP="003A58AF">
            <w:pPr>
              <w:tabs>
                <w:tab w:val="left" w:pos="342"/>
              </w:tabs>
              <w:autoSpaceDE w:val="0"/>
              <w:autoSpaceDN w:val="0"/>
              <w:adjustRightInd w:val="0"/>
              <w:spacing w:before="50" w:after="50" w:line="270" w:lineRule="atLeast"/>
              <w:ind w:left="342" w:hanging="342"/>
              <w:rPr>
                <w:rFonts w:eastAsia="Calibri" w:cs="Arial"/>
                <w:color w:val="000000"/>
                <w:sz w:val="24"/>
                <w:szCs w:val="24"/>
              </w:rPr>
            </w:pPr>
            <w:r>
              <w:rPr>
                <w:rFonts w:eastAsia="Calibri" w:cs="Arial"/>
              </w:rPr>
              <w:t xml:space="preserve">(a) </w:t>
            </w:r>
            <w:r>
              <w:rPr>
                <w:rFonts w:eastAsia="Calibri" w:cs="Arial"/>
              </w:rPr>
              <w:tab/>
            </w:r>
            <w:ins w:id="3634" w:author="gorgemj" w:date="2017-11-24T16:44:00Z">
              <w:r>
                <w:rPr>
                  <w:rFonts w:cs="Arial"/>
                </w:rPr>
                <w:t xml:space="preserve">The </w:t>
              </w:r>
              <w:r w:rsidRPr="00993D67">
                <w:rPr>
                  <w:rFonts w:cs="Arial"/>
                  <w:b/>
                </w:rPr>
                <w:t>AP1000</w:t>
              </w:r>
              <w:r>
                <w:rPr>
                  <w:rFonts w:cs="Arial"/>
                </w:rPr>
                <w:t xml:space="preserve"> plant DCD [2]</w:t>
              </w:r>
            </w:ins>
            <w:del w:id="3635" w:author="gorgemj" w:date="2017-11-24T16:44:00Z">
              <w:r w:rsidRPr="00817CEB" w:rsidDel="00485808">
                <w:rPr>
                  <w:rFonts w:eastAsia="Calibri" w:cs="Arial"/>
                </w:rPr>
                <w:delText>DCD</w:delText>
              </w:r>
            </w:del>
            <w:r w:rsidRPr="00817CEB">
              <w:rPr>
                <w:rFonts w:eastAsia="Calibri" w:cs="Arial"/>
              </w:rPr>
              <w:t xml:space="preserve"> Chapter 11 describes the </w:t>
            </w:r>
            <w:r w:rsidRPr="00817CEB">
              <w:rPr>
                <w:rFonts w:eastAsia="Calibri" w:cs="Arial"/>
                <w:b/>
              </w:rPr>
              <w:t>AP1000</w:t>
            </w:r>
            <w:r w:rsidRPr="00817CEB">
              <w:rPr>
                <w:rFonts w:eastAsia="Calibri" w:cs="Arial"/>
              </w:rPr>
              <w:t xml:space="preserve"> </w:t>
            </w:r>
            <w:r>
              <w:rPr>
                <w:rFonts w:eastAsia="Calibri" w:cs="Arial"/>
              </w:rPr>
              <w:t>plant</w:t>
            </w:r>
            <w:r w:rsidRPr="00817CEB">
              <w:rPr>
                <w:rFonts w:eastAsia="Calibri" w:cs="Arial"/>
              </w:rPr>
              <w:t xml:space="preserve"> design features that facilitate radioactive waste management</w:t>
            </w:r>
            <w:ins w:id="3636" w:author="gorgemj" w:date="2017-11-30T11:58:00Z">
              <w:r w:rsidR="003A58AF">
                <w:rPr>
                  <w:rFonts w:eastAsia="Calibri" w:cs="Arial"/>
                </w:rPr>
                <w:t xml:space="preserve">, while Section 12.3 describe the design features for ALARA. As described in the latter, </w:t>
              </w:r>
            </w:ins>
            <w:ins w:id="3637" w:author="gorgemj" w:date="2017-11-30T11:59:00Z">
              <w:r w:rsidR="003A58AF">
                <w:rPr>
                  <w:rFonts w:eastAsia="Calibri" w:cs="Arial"/>
                </w:rPr>
                <w:t>e</w:t>
              </w:r>
              <w:r w:rsidR="003A58AF" w:rsidRPr="003A58AF">
                <w:rPr>
                  <w:rFonts w:eastAsia="Calibri" w:cs="Arial"/>
                </w:rPr>
                <w:t>quipment specifications for components exposed to high temperature reactor coolant contain</w:t>
              </w:r>
              <w:r w:rsidR="003A58AF">
                <w:rPr>
                  <w:rFonts w:eastAsia="Calibri" w:cs="Arial"/>
                </w:rPr>
                <w:t xml:space="preserve"> </w:t>
              </w:r>
              <w:r w:rsidR="003A58AF" w:rsidRPr="003A58AF">
                <w:rPr>
                  <w:rFonts w:eastAsia="Calibri" w:cs="Arial"/>
                </w:rPr>
                <w:t>limitations on the c</w:t>
              </w:r>
              <w:r w:rsidR="003A58AF">
                <w:rPr>
                  <w:rFonts w:eastAsia="Calibri" w:cs="Arial"/>
                </w:rPr>
                <w:t>obalt content of the base metal.</w:t>
              </w:r>
            </w:ins>
            <w:del w:id="3638" w:author="gorgemj" w:date="2017-11-30T11:58:00Z">
              <w:r w:rsidRPr="00817CEB" w:rsidDel="003A58AF">
                <w:rPr>
                  <w:rFonts w:eastAsia="Calibri" w:cs="Arial"/>
                </w:rPr>
                <w:delText>.</w:delText>
              </w:r>
            </w:del>
            <w:ins w:id="3639" w:author="gorgemj" w:date="2017-11-30T11:57:00Z">
              <w:r w:rsidR="003A58AF">
                <w:rPr>
                  <w:rFonts w:eastAsia="Calibri" w:cs="Arial"/>
                </w:rPr>
                <w:t xml:space="preserve"> </w:t>
              </w:r>
            </w:ins>
            <w:del w:id="3640" w:author="gorgemj" w:date="2017-11-25T21:36:00Z">
              <w:r w:rsidDel="00BE447D">
                <w:rPr>
                  <w:rFonts w:eastAsia="Calibri" w:cs="Arial"/>
                </w:rPr>
                <w:delText xml:space="preserve"> </w:delText>
              </w:r>
            </w:del>
            <w:del w:id="3641" w:author="gorgemj" w:date="2017-11-24T16:44:00Z">
              <w:r w:rsidRPr="00EF4A66" w:rsidDel="00485808">
                <w:rPr>
                  <w:rFonts w:eastAsia="Calibri" w:cs="Arial"/>
                </w:rPr>
                <w:delText>DCD</w:delText>
              </w:r>
            </w:del>
            <w:del w:id="3642" w:author="gorgemj" w:date="2017-11-25T21:36:00Z">
              <w:r w:rsidRPr="00EF4A66" w:rsidDel="00BE447D">
                <w:rPr>
                  <w:rFonts w:eastAsia="Calibri" w:cs="Arial"/>
                </w:rPr>
                <w:delText xml:space="preserve"> Chapter 20 (EPS-GW-GL-700, Rev</w:delText>
              </w:r>
              <w:r w:rsidDel="00BE447D">
                <w:rPr>
                  <w:rFonts w:eastAsia="Calibri" w:cs="Arial"/>
                </w:rPr>
                <w:delText>.</w:delText>
              </w:r>
              <w:r w:rsidRPr="00EF4A66" w:rsidDel="00BE447D">
                <w:rPr>
                  <w:rFonts w:eastAsia="Calibri" w:cs="Arial"/>
                </w:rPr>
                <w:delText xml:space="preserve"> 1 only) demonstrates that the end of life activity of decommissioning and the current experience of decommissioning activities</w:delText>
              </w:r>
              <w:r w:rsidDel="00BE447D">
                <w:rPr>
                  <w:rFonts w:eastAsia="Calibri" w:cs="Arial"/>
                </w:rPr>
                <w:delText xml:space="preserve"> [13]</w:delText>
              </w:r>
              <w:r w:rsidRPr="00EF4A66" w:rsidDel="00BE447D">
                <w:rPr>
                  <w:rFonts w:eastAsia="Calibri" w:cs="Arial"/>
                </w:rPr>
                <w:delText xml:space="preserve"> have both been taken </w:delText>
              </w:r>
              <w:r w:rsidDel="00BE447D">
                <w:rPr>
                  <w:rFonts w:eastAsia="Calibri" w:cs="Arial"/>
                </w:rPr>
                <w:delText xml:space="preserve">into </w:delText>
              </w:r>
              <w:r w:rsidRPr="00EF4A66" w:rsidDel="00BE447D">
                <w:rPr>
                  <w:rFonts w:eastAsia="Calibri" w:cs="Arial"/>
                </w:rPr>
                <w:delText xml:space="preserve">account in the design and layout of the </w:delText>
              </w:r>
              <w:r w:rsidRPr="00EF4A66" w:rsidDel="00BE447D">
                <w:rPr>
                  <w:rFonts w:eastAsia="Calibri" w:cs="Arial"/>
                  <w:b/>
                </w:rPr>
                <w:delText xml:space="preserve">AP1000 </w:delText>
              </w:r>
              <w:r w:rsidRPr="006C427A" w:rsidDel="00BE447D">
                <w:rPr>
                  <w:rFonts w:eastAsia="Calibri" w:cs="Arial"/>
                </w:rPr>
                <w:delText>p</w:delText>
              </w:r>
              <w:r w:rsidRPr="00EF4A66" w:rsidDel="00BE447D">
                <w:rPr>
                  <w:rFonts w:eastAsia="Calibri" w:cs="Arial"/>
                </w:rPr>
                <w:delText>lant.</w:delText>
              </w:r>
            </w:del>
            <w:ins w:id="3643" w:author="gorgemj" w:date="2017-11-25T21:36:00Z">
              <w:r>
                <w:rPr>
                  <w:rFonts w:eastAsia="Calibri" w:cs="Arial"/>
                </w:rPr>
                <w:t xml:space="preserve"> The </w:t>
              </w:r>
              <w:r w:rsidRPr="00BE447D">
                <w:rPr>
                  <w:rFonts w:eastAsia="Calibri" w:cs="Arial"/>
                  <w:b/>
                  <w:rPrChange w:id="3644" w:author="gorgemj" w:date="2017-11-25T21:39:00Z">
                    <w:rPr>
                      <w:rFonts w:eastAsia="Calibri" w:cs="Arial"/>
                    </w:rPr>
                  </w:rPrChange>
                </w:rPr>
                <w:t>AP1000</w:t>
              </w:r>
              <w:r>
                <w:rPr>
                  <w:rFonts w:eastAsia="Calibri" w:cs="Arial"/>
                </w:rPr>
                <w:t xml:space="preserve"> plant ER [6]</w:t>
              </w:r>
            </w:ins>
            <w:ins w:id="3645" w:author="gorgemj" w:date="2017-11-25T21:37:00Z">
              <w:r>
                <w:rPr>
                  <w:rFonts w:eastAsia="Calibri" w:cs="Arial"/>
                </w:rPr>
                <w:t>, Section</w:t>
              </w:r>
            </w:ins>
            <w:ins w:id="3646" w:author="gorgemj" w:date="2017-11-25T21:38:00Z">
              <w:r>
                <w:rPr>
                  <w:rFonts w:eastAsia="Calibri" w:cs="Arial"/>
                </w:rPr>
                <w:t>s 3.5.1</w:t>
              </w:r>
            </w:ins>
            <w:ins w:id="3647" w:author="gorgemj" w:date="2017-11-25T21:39:00Z">
              <w:r>
                <w:rPr>
                  <w:rFonts w:eastAsia="Calibri" w:cs="Arial"/>
                </w:rPr>
                <w:t xml:space="preserve"> and </w:t>
              </w:r>
            </w:ins>
            <w:ins w:id="3648" w:author="gorgemj" w:date="2017-11-25T21:38:00Z">
              <w:r>
                <w:rPr>
                  <w:rFonts w:eastAsia="Calibri" w:cs="Arial"/>
                </w:rPr>
                <w:t>3.5.4</w:t>
              </w:r>
            </w:ins>
            <w:ins w:id="3649" w:author="gorgemj" w:date="2017-11-25T21:39:00Z">
              <w:r>
                <w:rPr>
                  <w:rFonts w:eastAsia="Calibri" w:cs="Arial"/>
                </w:rPr>
                <w:t xml:space="preserve"> </w:t>
              </w:r>
            </w:ins>
            <w:ins w:id="3650" w:author="gorgemj" w:date="2017-11-30T12:00:00Z">
              <w:r w:rsidR="003A58AF">
                <w:rPr>
                  <w:rFonts w:eastAsia="Calibri" w:cs="Arial"/>
                </w:rPr>
                <w:t xml:space="preserve">further </w:t>
              </w:r>
            </w:ins>
            <w:ins w:id="3651" w:author="gorgemj" w:date="2017-11-25T21:39:00Z">
              <w:r>
                <w:rPr>
                  <w:rFonts w:eastAsia="Calibri" w:cs="Arial"/>
                </w:rPr>
                <w:t>discuss how waste generation is minimized by design.</w:t>
              </w:r>
            </w:ins>
          </w:p>
          <w:p w:rsidR="00B61F44" w:rsidRDefault="00B61F44" w:rsidP="00A0722F">
            <w:pPr>
              <w:tabs>
                <w:tab w:val="left" w:pos="342"/>
              </w:tabs>
              <w:autoSpaceDE w:val="0"/>
              <w:autoSpaceDN w:val="0"/>
              <w:adjustRightInd w:val="0"/>
              <w:spacing w:before="50" w:after="50" w:line="270" w:lineRule="atLeast"/>
              <w:ind w:left="342" w:hanging="342"/>
              <w:rPr>
                <w:rFonts w:eastAsia="Calibri" w:cs="Arial"/>
              </w:rPr>
            </w:pPr>
            <w:r>
              <w:rPr>
                <w:rFonts w:eastAsia="Calibri" w:cs="Arial"/>
              </w:rPr>
              <w:t xml:space="preserve">(b) </w:t>
            </w:r>
            <w:r>
              <w:rPr>
                <w:rFonts w:eastAsia="Calibri" w:cs="Arial"/>
              </w:rPr>
              <w:tab/>
              <w:t xml:space="preserve">The </w:t>
            </w:r>
            <w:r w:rsidRPr="00E565BC">
              <w:rPr>
                <w:rFonts w:eastAsia="Calibri" w:cs="Arial"/>
                <w:b/>
              </w:rPr>
              <w:t>AP1000</w:t>
            </w:r>
            <w:r>
              <w:rPr>
                <w:rFonts w:eastAsia="Calibri" w:cs="Arial"/>
              </w:rPr>
              <w:t xml:space="preserve"> </w:t>
            </w:r>
            <w:ins w:id="3652" w:author="gorgemj" w:date="2017-11-20T10:28:00Z">
              <w:r>
                <w:rPr>
                  <w:rFonts w:eastAsia="Calibri" w:cs="Arial"/>
                </w:rPr>
                <w:t xml:space="preserve">plant </w:t>
              </w:r>
            </w:ins>
            <w:r>
              <w:rPr>
                <w:rFonts w:eastAsia="Calibri" w:cs="Arial"/>
              </w:rPr>
              <w:t xml:space="preserve">design takes into consideration means for accessing and handling contaminated components and materials. For example, access and handling of the </w:t>
            </w:r>
            <w:del w:id="3653" w:author="gorgemj" w:date="2017-11-26T20:03:00Z">
              <w:r w:rsidDel="00F82440">
                <w:rPr>
                  <w:rFonts w:eastAsia="Calibri" w:cs="Arial"/>
                </w:rPr>
                <w:delText>Chemical and Volume Control System (</w:delText>
              </w:r>
            </w:del>
            <w:r>
              <w:rPr>
                <w:rFonts w:eastAsia="Calibri" w:cs="Arial"/>
              </w:rPr>
              <w:t>CVS</w:t>
            </w:r>
            <w:del w:id="3654" w:author="gorgemj" w:date="2017-11-26T20:03:00Z">
              <w:r w:rsidDel="00F82440">
                <w:rPr>
                  <w:rFonts w:eastAsia="Calibri" w:cs="Arial"/>
                </w:rPr>
                <w:delText>)</w:delText>
              </w:r>
            </w:del>
            <w:r>
              <w:rPr>
                <w:rFonts w:eastAsia="Calibri" w:cs="Arial"/>
              </w:rPr>
              <w:t xml:space="preserve"> and spent fuel pool cooling system </w:t>
            </w:r>
            <w:del w:id="3655" w:author="gorgemj" w:date="2017-11-26T20:35:00Z">
              <w:r w:rsidDel="00FC263D">
                <w:rPr>
                  <w:rFonts w:eastAsia="Calibri" w:cs="Arial"/>
                </w:rPr>
                <w:delText xml:space="preserve">(SFS) </w:delText>
              </w:r>
            </w:del>
            <w:r>
              <w:rPr>
                <w:rFonts w:eastAsia="Calibri" w:cs="Arial"/>
              </w:rPr>
              <w:t xml:space="preserve">filters and discussed in </w:t>
            </w:r>
            <w:ins w:id="3656" w:author="gorgemj" w:date="2017-11-24T16:46:00Z">
              <w:r>
                <w:rPr>
                  <w:rFonts w:cs="Arial"/>
                </w:rPr>
                <w:t xml:space="preserve">the </w:t>
              </w:r>
              <w:r w:rsidRPr="00993D67">
                <w:rPr>
                  <w:rFonts w:cs="Arial"/>
                  <w:b/>
                </w:rPr>
                <w:t>AP1000</w:t>
              </w:r>
              <w:r>
                <w:rPr>
                  <w:rFonts w:cs="Arial"/>
                </w:rPr>
                <w:t xml:space="preserve"> plant DCD [2]</w:t>
              </w:r>
            </w:ins>
            <w:del w:id="3657" w:author="gorgemj" w:date="2017-11-24T16:46:00Z">
              <w:r w:rsidDel="004A49B0">
                <w:rPr>
                  <w:rFonts w:eastAsia="Calibri" w:cs="Arial"/>
                </w:rPr>
                <w:delText xml:space="preserve">DCD </w:delText>
              </w:r>
            </w:del>
            <w:ins w:id="3658" w:author="gorgemj" w:date="2017-11-24T16:46:00Z">
              <w:r>
                <w:rPr>
                  <w:rFonts w:eastAsia="Calibri" w:cs="Arial"/>
                </w:rPr>
                <w:t xml:space="preserve"> </w:t>
              </w:r>
            </w:ins>
            <w:r>
              <w:rPr>
                <w:rFonts w:eastAsia="Calibri" w:cs="Arial"/>
              </w:rPr>
              <w:t>Section 11.4.2.3.2.</w:t>
            </w:r>
            <w:ins w:id="3659" w:author="friedmbn" w:date="2017-11-27T16:56:00Z">
              <w:r>
                <w:rPr>
                  <w:rFonts w:eastAsia="Calibri" w:cs="Arial"/>
                </w:rPr>
                <w:t xml:space="preserve"> </w:t>
              </w:r>
            </w:ins>
            <w:r>
              <w:rPr>
                <w:rFonts w:eastAsia="Calibri" w:cs="Arial"/>
              </w:rPr>
              <w:t>To reduce the workers dose exposure (</w:t>
            </w:r>
            <w:del w:id="3660" w:author="gorgemj" w:date="2017-11-24T16:46:00Z">
              <w:r w:rsidDel="004A49B0">
                <w:rPr>
                  <w:rFonts w:eastAsia="Calibri" w:cs="Arial"/>
                </w:rPr>
                <w:delText xml:space="preserve">Ref. </w:delText>
              </w:r>
            </w:del>
            <w:ins w:id="3661" w:author="gorgemj" w:date="2017-11-24T16:46:00Z">
              <w:r>
                <w:rPr>
                  <w:rFonts w:eastAsia="Calibri" w:cs="Arial"/>
                </w:rPr>
                <w:t>see</w:t>
              </w:r>
              <w:r>
                <w:rPr>
                  <w:rFonts w:cs="Arial"/>
                </w:rPr>
                <w:t xml:space="preserve"> </w:t>
              </w:r>
              <w:r w:rsidRPr="00993D67">
                <w:rPr>
                  <w:rFonts w:cs="Arial"/>
                  <w:b/>
                </w:rPr>
                <w:t>AP1000</w:t>
              </w:r>
              <w:r>
                <w:rPr>
                  <w:rFonts w:cs="Arial"/>
                </w:rPr>
                <w:t xml:space="preserve"> plant DCD [2]</w:t>
              </w:r>
            </w:ins>
            <w:del w:id="3662" w:author="gorgemj" w:date="2017-11-24T16:46:00Z">
              <w:r w:rsidDel="004A49B0">
                <w:rPr>
                  <w:rFonts w:eastAsia="Calibri" w:cs="Arial"/>
                </w:rPr>
                <w:delText>DCD</w:delText>
              </w:r>
            </w:del>
            <w:r>
              <w:rPr>
                <w:rFonts w:eastAsia="Calibri" w:cs="Arial"/>
              </w:rPr>
              <w:t xml:space="preserve"> Chapters 11, 12) remotely handled tools are used to handle the contaminated/activated components and materials.</w:t>
            </w:r>
          </w:p>
          <w:p w:rsidR="00B61F44" w:rsidRPr="00BD2111" w:rsidRDefault="00B61F44">
            <w:pPr>
              <w:tabs>
                <w:tab w:val="left" w:pos="342"/>
              </w:tabs>
              <w:autoSpaceDE w:val="0"/>
              <w:autoSpaceDN w:val="0"/>
              <w:adjustRightInd w:val="0"/>
              <w:spacing w:before="50" w:after="50" w:line="270" w:lineRule="atLeast"/>
              <w:ind w:left="342" w:hanging="342"/>
              <w:rPr>
                <w:rFonts w:cs="Arial"/>
              </w:rPr>
            </w:pPr>
            <w:r>
              <w:rPr>
                <w:rFonts w:eastAsia="Calibri" w:cs="Arial"/>
              </w:rPr>
              <w:t xml:space="preserve">(c) </w:t>
            </w:r>
            <w:r>
              <w:rPr>
                <w:rFonts w:eastAsia="Calibri" w:cs="Arial"/>
              </w:rPr>
              <w:tab/>
            </w:r>
            <w:ins w:id="3663" w:author="gorgemj" w:date="2017-11-24T16:46:00Z">
              <w:r>
                <w:rPr>
                  <w:rFonts w:cs="Arial"/>
                </w:rPr>
                <w:t xml:space="preserve">The </w:t>
              </w:r>
              <w:r w:rsidRPr="00993D67">
                <w:rPr>
                  <w:rFonts w:cs="Arial"/>
                  <w:b/>
                </w:rPr>
                <w:t>AP1000</w:t>
              </w:r>
              <w:r>
                <w:rPr>
                  <w:rFonts w:cs="Arial"/>
                </w:rPr>
                <w:t xml:space="preserve"> plant DCD [2]</w:t>
              </w:r>
            </w:ins>
            <w:del w:id="3664" w:author="gorgemj" w:date="2017-11-24T16:46:00Z">
              <w:r w:rsidDel="004A49B0">
                <w:rPr>
                  <w:rFonts w:eastAsia="Calibri" w:cs="Arial"/>
                </w:rPr>
                <w:delText>DCD</w:delText>
              </w:r>
            </w:del>
            <w:r>
              <w:rPr>
                <w:rFonts w:eastAsia="Calibri" w:cs="Arial"/>
              </w:rPr>
              <w:t xml:space="preserve"> Chapters 11 and 12 address radioactive waste management and radiation protection. </w:t>
            </w:r>
            <w:ins w:id="3665" w:author="gorgemj" w:date="2017-11-30T12:02:00Z">
              <w:r w:rsidR="003A58AF">
                <w:rPr>
                  <w:rFonts w:eastAsia="Calibri" w:cs="Arial"/>
                </w:rPr>
                <w:t xml:space="preserve">The </w:t>
              </w:r>
              <w:r w:rsidR="003A58AF" w:rsidRPr="00477BB6">
                <w:rPr>
                  <w:rFonts w:eastAsia="Calibri" w:cs="Arial"/>
                  <w:b/>
                </w:rPr>
                <w:t>AP1000</w:t>
              </w:r>
              <w:r w:rsidR="003A58AF">
                <w:rPr>
                  <w:rFonts w:eastAsia="Calibri" w:cs="Arial"/>
                </w:rPr>
                <w:t xml:space="preserve"> plant ER [6], </w:t>
              </w:r>
            </w:ins>
            <w:ins w:id="3666" w:author="gorgemj" w:date="2017-11-30T12:03:00Z">
              <w:r w:rsidR="003A58AF">
                <w:rPr>
                  <w:rFonts w:eastAsia="Calibri" w:cs="Arial"/>
                </w:rPr>
                <w:t>Chapter 3</w:t>
              </w:r>
            </w:ins>
            <w:ins w:id="3667" w:author="gorgemj" w:date="2017-11-30T12:02:00Z">
              <w:r w:rsidR="003A58AF">
                <w:rPr>
                  <w:rFonts w:eastAsia="Calibri" w:cs="Arial"/>
                </w:rPr>
                <w:t xml:space="preserve"> further discus</w:t>
              </w:r>
            </w:ins>
            <w:ins w:id="3668" w:author="gorgemj" w:date="2017-11-30T12:03:00Z">
              <w:r w:rsidR="003A58AF">
                <w:rPr>
                  <w:rFonts w:eastAsia="Calibri" w:cs="Arial"/>
                </w:rPr>
                <w:t>ses</w:t>
              </w:r>
            </w:ins>
            <w:ins w:id="3669" w:author="gorgemj" w:date="2017-11-30T12:02:00Z">
              <w:r w:rsidR="003A58AF">
                <w:rPr>
                  <w:rFonts w:eastAsia="Calibri" w:cs="Arial"/>
                </w:rPr>
                <w:t xml:space="preserve"> how </w:t>
              </w:r>
            </w:ins>
            <w:ins w:id="3670" w:author="gorgemj" w:date="2017-11-30T12:03:00Z">
              <w:r w:rsidR="003A58AF">
                <w:rPr>
                  <w:rFonts w:eastAsia="Calibri" w:cs="Arial"/>
                </w:rPr>
                <w:t xml:space="preserve">radioactive management has been addressed in the </w:t>
              </w:r>
              <w:r w:rsidR="003A58AF" w:rsidRPr="003A58AF">
                <w:rPr>
                  <w:rFonts w:eastAsia="Calibri" w:cs="Arial"/>
                  <w:b/>
                  <w:rPrChange w:id="3671" w:author="gorgemj" w:date="2017-11-30T12:03:00Z">
                    <w:rPr>
                      <w:rFonts w:eastAsia="Calibri" w:cs="Arial"/>
                    </w:rPr>
                  </w:rPrChange>
                </w:rPr>
                <w:t>AP1000</w:t>
              </w:r>
              <w:r w:rsidR="003A58AF">
                <w:rPr>
                  <w:rFonts w:eastAsia="Calibri" w:cs="Arial"/>
                </w:rPr>
                <w:t xml:space="preserve"> plant design</w:t>
              </w:r>
            </w:ins>
            <w:ins w:id="3672" w:author="gorgemj" w:date="2017-11-30T12:02:00Z">
              <w:r w:rsidR="003A58AF">
                <w:rPr>
                  <w:rFonts w:eastAsia="Calibri" w:cs="Arial"/>
                </w:rPr>
                <w:t xml:space="preserve">. </w:t>
              </w:r>
            </w:ins>
            <w:r>
              <w:rPr>
                <w:rFonts w:eastAsia="Calibri" w:cs="Arial"/>
              </w:rPr>
              <w:t>The</w:t>
            </w:r>
            <w:r w:rsidRPr="00E565BC">
              <w:rPr>
                <w:rFonts w:eastAsia="Calibri" w:cs="Arial"/>
                <w:b/>
              </w:rPr>
              <w:t xml:space="preserve"> AP1000</w:t>
            </w:r>
            <w:r>
              <w:rPr>
                <w:rFonts w:eastAsia="Calibri" w:cs="Arial"/>
              </w:rPr>
              <w:t xml:space="preserve"> plant has been designed considering ALARA principles both during the plant operational life. </w:t>
            </w:r>
            <w:r>
              <w:rPr>
                <w:rFonts w:cs="Arial"/>
              </w:rPr>
              <w:t>Plant decommissioning is not addressed in the</w:t>
            </w:r>
            <w:del w:id="3673" w:author="gorgemj" w:date="2017-11-24T16:46:00Z">
              <w:r w:rsidDel="004A49B0">
                <w:rPr>
                  <w:rFonts w:cs="Arial"/>
                </w:rPr>
                <w:delText xml:space="preserve"> </w:delText>
              </w:r>
            </w:del>
            <w:ins w:id="3674" w:author="gorgemj" w:date="2017-11-24T16:46:00Z">
              <w:r>
                <w:rPr>
                  <w:rFonts w:cs="Arial"/>
                </w:rPr>
                <w:t xml:space="preserve"> </w:t>
              </w:r>
              <w:r w:rsidRPr="00993D67">
                <w:rPr>
                  <w:rFonts w:cs="Arial"/>
                  <w:b/>
                </w:rPr>
                <w:t>AP1000</w:t>
              </w:r>
              <w:r>
                <w:rPr>
                  <w:rFonts w:cs="Arial"/>
                </w:rPr>
                <w:t xml:space="preserve"> plant DCD [2] </w:t>
              </w:r>
            </w:ins>
            <w:del w:id="3675" w:author="gorgemj" w:date="2017-11-24T16:46:00Z">
              <w:r w:rsidDel="004A49B0">
                <w:rPr>
                  <w:rFonts w:cs="Arial"/>
                </w:rPr>
                <w:delText xml:space="preserve">US DCD </w:delText>
              </w:r>
            </w:del>
            <w:r>
              <w:rPr>
                <w:rFonts w:cs="Arial"/>
              </w:rPr>
              <w:t xml:space="preserve">but </w:t>
            </w:r>
            <w:ins w:id="3676" w:author="gorgemj" w:date="2017-11-24T16:46:00Z">
              <w:r>
                <w:rPr>
                  <w:rFonts w:cs="Arial"/>
                </w:rPr>
                <w:t xml:space="preserve">has been addressed for the UK in the </w:t>
              </w:r>
              <w:r w:rsidRPr="00993D67">
                <w:rPr>
                  <w:rFonts w:cs="Arial"/>
                  <w:b/>
                </w:rPr>
                <w:t>AP1000</w:t>
              </w:r>
              <w:r>
                <w:rPr>
                  <w:rFonts w:cs="Arial"/>
                </w:rPr>
                <w:t xml:space="preserve"> plant </w:t>
              </w:r>
            </w:ins>
            <w:ins w:id="3677" w:author="gorgemj" w:date="2017-11-24T17:20:00Z">
              <w:r>
                <w:rPr>
                  <w:rFonts w:cs="Arial"/>
                </w:rPr>
                <w:t xml:space="preserve">ER and </w:t>
              </w:r>
            </w:ins>
            <w:ins w:id="3678" w:author="gorgemj" w:date="2017-11-24T16:46:00Z">
              <w:r>
                <w:rPr>
                  <w:rFonts w:cs="Arial"/>
                </w:rPr>
                <w:t>PCSR [6 &amp; 20].</w:t>
              </w:r>
            </w:ins>
            <w:del w:id="3679" w:author="gorgemj" w:date="2017-11-24T16:46:00Z">
              <w:r w:rsidDel="004A49B0">
                <w:rPr>
                  <w:rFonts w:cs="Arial"/>
                </w:rPr>
                <w:delText>has been addressed for the European plants in the European Passive Plant (EPP) Program [13] and in the European DCD, Chapter 20 [3].</w:delText>
              </w:r>
            </w:del>
          </w:p>
        </w:tc>
      </w:tr>
      <w:tr w:rsidR="00B61F44" w:rsidRPr="00817CEB" w:rsidTr="00814E5E">
        <w:trPr>
          <w:cantSplit/>
          <w:trPrChange w:id="3680" w:author="gorgemj" w:date="2017-11-30T12:36:00Z">
            <w:trPr>
              <w:gridBefore w:val="6"/>
              <w:gridAfter w:val="0"/>
              <w:cantSplit/>
            </w:trPr>
          </w:trPrChange>
        </w:trPr>
        <w:tc>
          <w:tcPr>
            <w:tcW w:w="947" w:type="dxa"/>
            <w:tcPrChange w:id="3681" w:author="gorgemj" w:date="2017-11-30T12:36:00Z">
              <w:tcPr>
                <w:tcW w:w="945" w:type="dxa"/>
                <w:gridSpan w:val="6"/>
              </w:tcPr>
            </w:tcPrChange>
          </w:tcPr>
          <w:p w:rsidR="00B61F44" w:rsidRDefault="00B61F44" w:rsidP="00A0722F">
            <w:pPr>
              <w:keepNext/>
              <w:keepLines/>
              <w:autoSpaceDE w:val="0"/>
              <w:autoSpaceDN w:val="0"/>
              <w:adjustRightInd w:val="0"/>
              <w:spacing w:before="60" w:after="60" w:line="280" w:lineRule="atLeast"/>
              <w:jc w:val="center"/>
              <w:rPr>
                <w:rFonts w:cs="Arial"/>
                <w:b/>
              </w:rPr>
            </w:pPr>
            <w:r w:rsidRPr="00817CEB">
              <w:rPr>
                <w:rFonts w:cs="Arial"/>
                <w:b/>
              </w:rPr>
              <w:t>5.0</w:t>
            </w:r>
          </w:p>
        </w:tc>
        <w:tc>
          <w:tcPr>
            <w:tcW w:w="693" w:type="dxa"/>
            <w:tcPrChange w:id="3682" w:author="gorgemj" w:date="2017-11-30T12:36:00Z">
              <w:tcPr>
                <w:tcW w:w="747" w:type="dxa"/>
                <w:gridSpan w:val="3"/>
              </w:tcPr>
            </w:tcPrChange>
          </w:tcPr>
          <w:p w:rsidR="00B61F44" w:rsidRDefault="00B61F44" w:rsidP="00A0722F">
            <w:pPr>
              <w:keepNext/>
              <w:keepLines/>
              <w:autoSpaceDE w:val="0"/>
              <w:autoSpaceDN w:val="0"/>
              <w:adjustRightInd w:val="0"/>
              <w:spacing w:before="60" w:after="60" w:line="280" w:lineRule="atLeast"/>
              <w:jc w:val="center"/>
              <w:rPr>
                <w:rFonts w:cs="Arial"/>
                <w:b/>
                <w:bCs/>
              </w:rPr>
            </w:pPr>
          </w:p>
        </w:tc>
        <w:tc>
          <w:tcPr>
            <w:tcW w:w="5038" w:type="dxa"/>
            <w:gridSpan w:val="2"/>
            <w:tcPrChange w:id="3683" w:author="gorgemj" w:date="2017-11-30T12:36:00Z">
              <w:tcPr>
                <w:tcW w:w="6768" w:type="dxa"/>
                <w:gridSpan w:val="7"/>
              </w:tcPr>
            </w:tcPrChange>
          </w:tcPr>
          <w:p w:rsidR="00B61F44" w:rsidRDefault="00B61F44" w:rsidP="00A0722F">
            <w:pPr>
              <w:keepNext/>
              <w:keepLines/>
              <w:autoSpaceDE w:val="0"/>
              <w:autoSpaceDN w:val="0"/>
              <w:adjustRightInd w:val="0"/>
              <w:spacing w:before="60" w:after="60" w:line="280" w:lineRule="atLeast"/>
              <w:rPr>
                <w:rFonts w:cs="Arial"/>
                <w:b/>
                <w:color w:val="000000"/>
                <w:sz w:val="24"/>
                <w:szCs w:val="24"/>
              </w:rPr>
            </w:pPr>
            <w:r w:rsidRPr="00817CEB">
              <w:rPr>
                <w:rFonts w:eastAsia="Calibri" w:cs="Arial"/>
                <w:b/>
                <w:bCs/>
              </w:rPr>
              <w:t>GENERAL PLANT DESIGN</w:t>
            </w:r>
          </w:p>
        </w:tc>
        <w:tc>
          <w:tcPr>
            <w:tcW w:w="6912" w:type="dxa"/>
            <w:gridSpan w:val="3"/>
            <w:tcPrChange w:id="3684" w:author="gorgemj" w:date="2017-11-30T12:36:00Z">
              <w:tcPr>
                <w:tcW w:w="5130" w:type="dxa"/>
                <w:gridSpan w:val="8"/>
              </w:tcPr>
            </w:tcPrChange>
          </w:tcPr>
          <w:p w:rsidR="00B61F44" w:rsidRDefault="00B61F44" w:rsidP="00A0722F">
            <w:pPr>
              <w:keepNext/>
              <w:keepLines/>
              <w:spacing w:before="60" w:after="60" w:line="280" w:lineRule="atLeast"/>
              <w:rPr>
                <w:rFonts w:cs="Arial"/>
                <w:b/>
              </w:rPr>
            </w:pPr>
          </w:p>
        </w:tc>
      </w:tr>
      <w:tr w:rsidR="00B61F44" w:rsidRPr="00817CEB" w:rsidTr="00814E5E">
        <w:trPr>
          <w:cantSplit/>
          <w:trPrChange w:id="3685" w:author="gorgemj" w:date="2017-11-30T12:36:00Z">
            <w:trPr>
              <w:gridBefore w:val="6"/>
              <w:gridAfter w:val="0"/>
              <w:cantSplit/>
            </w:trPr>
          </w:trPrChange>
        </w:trPr>
        <w:tc>
          <w:tcPr>
            <w:tcW w:w="947" w:type="dxa"/>
            <w:tcPrChange w:id="3686" w:author="gorgemj" w:date="2017-11-30T12:36:00Z">
              <w:tcPr>
                <w:tcW w:w="945" w:type="dxa"/>
                <w:gridSpan w:val="6"/>
              </w:tcPr>
            </w:tcPrChange>
          </w:tcPr>
          <w:p w:rsidR="00B61F44" w:rsidRDefault="00B61F44" w:rsidP="00542606">
            <w:pPr>
              <w:autoSpaceDE w:val="0"/>
              <w:autoSpaceDN w:val="0"/>
              <w:adjustRightInd w:val="0"/>
              <w:spacing w:before="60" w:after="60" w:line="280" w:lineRule="atLeast"/>
              <w:jc w:val="center"/>
              <w:rPr>
                <w:rFonts w:cs="Arial"/>
                <w:b/>
              </w:rPr>
            </w:pPr>
          </w:p>
        </w:tc>
        <w:tc>
          <w:tcPr>
            <w:tcW w:w="693" w:type="dxa"/>
            <w:tcPrChange w:id="3687" w:author="gorgemj" w:date="2017-11-30T12:36:00Z">
              <w:tcPr>
                <w:tcW w:w="747" w:type="dxa"/>
                <w:gridSpan w:val="3"/>
              </w:tcPr>
            </w:tcPrChange>
          </w:tcPr>
          <w:p w:rsidR="00B61F44" w:rsidRDefault="00B61F44" w:rsidP="00542606">
            <w:pPr>
              <w:autoSpaceDE w:val="0"/>
              <w:autoSpaceDN w:val="0"/>
              <w:adjustRightInd w:val="0"/>
              <w:spacing w:before="60" w:after="60" w:line="280" w:lineRule="atLeast"/>
              <w:jc w:val="center"/>
              <w:rPr>
                <w:rFonts w:cs="Arial"/>
                <w:b/>
                <w:bCs/>
              </w:rPr>
            </w:pPr>
          </w:p>
        </w:tc>
        <w:tc>
          <w:tcPr>
            <w:tcW w:w="5038" w:type="dxa"/>
            <w:gridSpan w:val="2"/>
            <w:tcPrChange w:id="3688" w:author="gorgemj" w:date="2017-11-30T12:36:00Z">
              <w:tcPr>
                <w:tcW w:w="6768" w:type="dxa"/>
                <w:gridSpan w:val="7"/>
              </w:tcPr>
            </w:tcPrChange>
          </w:tcPr>
          <w:p w:rsidR="00B61F44" w:rsidRPr="00531173" w:rsidRDefault="00B61F44" w:rsidP="00542606">
            <w:pPr>
              <w:autoSpaceDE w:val="0"/>
              <w:autoSpaceDN w:val="0"/>
              <w:adjustRightInd w:val="0"/>
              <w:spacing w:before="60" w:after="60" w:line="280" w:lineRule="atLeast"/>
              <w:rPr>
                <w:rFonts w:cs="Arial"/>
                <w:b/>
                <w:color w:val="000000"/>
                <w:sz w:val="24"/>
                <w:szCs w:val="24"/>
              </w:rPr>
            </w:pPr>
            <w:r w:rsidRPr="00531173">
              <w:rPr>
                <w:rFonts w:eastAsia="Calibri" w:cs="Arial"/>
                <w:b/>
                <w:rPrChange w:id="3689" w:author="gorgemj" w:date="2017-11-25T21:42:00Z">
                  <w:rPr>
                    <w:rFonts w:eastAsia="Calibri" w:cs="Arial"/>
                  </w:rPr>
                </w:rPrChange>
              </w:rPr>
              <w:t>DESIGN BASIS</w:t>
            </w:r>
          </w:p>
        </w:tc>
        <w:tc>
          <w:tcPr>
            <w:tcW w:w="6912" w:type="dxa"/>
            <w:gridSpan w:val="3"/>
            <w:tcPrChange w:id="3690" w:author="gorgemj" w:date="2017-11-30T12:36:00Z">
              <w:tcPr>
                <w:tcW w:w="5130" w:type="dxa"/>
                <w:gridSpan w:val="8"/>
              </w:tcPr>
            </w:tcPrChange>
          </w:tcPr>
          <w:p w:rsidR="00B61F44" w:rsidRDefault="00B61F44" w:rsidP="00542606">
            <w:pPr>
              <w:spacing w:before="60" w:after="60" w:line="280" w:lineRule="atLeast"/>
              <w:rPr>
                <w:rFonts w:cs="Arial"/>
                <w:b/>
              </w:rPr>
            </w:pPr>
          </w:p>
        </w:tc>
      </w:tr>
      <w:tr w:rsidR="00B61F44" w:rsidRPr="00817CEB" w:rsidDel="00531173" w:rsidTr="00814E5E">
        <w:trPr>
          <w:cantSplit/>
          <w:del w:id="3691" w:author="gorgemj" w:date="2017-11-25T21:42:00Z"/>
          <w:trPrChange w:id="3692" w:author="gorgemj" w:date="2017-11-30T12:36:00Z">
            <w:trPr>
              <w:gridBefore w:val="6"/>
              <w:gridAfter w:val="0"/>
              <w:cantSplit/>
            </w:trPr>
          </w:trPrChange>
        </w:trPr>
        <w:tc>
          <w:tcPr>
            <w:tcW w:w="947" w:type="dxa"/>
            <w:tcPrChange w:id="3693" w:author="gorgemj" w:date="2017-11-30T12:36:00Z">
              <w:tcPr>
                <w:tcW w:w="945" w:type="dxa"/>
                <w:gridSpan w:val="6"/>
              </w:tcPr>
            </w:tcPrChange>
          </w:tcPr>
          <w:p w:rsidR="00B61F44" w:rsidDel="00531173" w:rsidRDefault="00B61F44" w:rsidP="00542606">
            <w:pPr>
              <w:autoSpaceDE w:val="0"/>
              <w:autoSpaceDN w:val="0"/>
              <w:adjustRightInd w:val="0"/>
              <w:spacing w:before="60" w:after="60" w:line="280" w:lineRule="atLeast"/>
              <w:jc w:val="center"/>
              <w:rPr>
                <w:del w:id="3694" w:author="gorgemj" w:date="2017-11-25T21:42:00Z"/>
                <w:rFonts w:cs="Arial"/>
                <w:b/>
              </w:rPr>
            </w:pPr>
          </w:p>
        </w:tc>
        <w:tc>
          <w:tcPr>
            <w:tcW w:w="693" w:type="dxa"/>
            <w:tcPrChange w:id="3695" w:author="gorgemj" w:date="2017-11-30T12:36:00Z">
              <w:tcPr>
                <w:tcW w:w="747" w:type="dxa"/>
                <w:gridSpan w:val="3"/>
              </w:tcPr>
            </w:tcPrChange>
          </w:tcPr>
          <w:p w:rsidR="00B61F44" w:rsidDel="00531173" w:rsidRDefault="00B61F44" w:rsidP="00542606">
            <w:pPr>
              <w:autoSpaceDE w:val="0"/>
              <w:autoSpaceDN w:val="0"/>
              <w:adjustRightInd w:val="0"/>
              <w:spacing w:before="60" w:after="60" w:line="280" w:lineRule="atLeast"/>
              <w:jc w:val="center"/>
              <w:rPr>
                <w:del w:id="3696" w:author="gorgemj" w:date="2017-11-25T21:42:00Z"/>
                <w:rFonts w:cs="Arial"/>
                <w:b/>
                <w:bCs/>
              </w:rPr>
            </w:pPr>
          </w:p>
        </w:tc>
        <w:tc>
          <w:tcPr>
            <w:tcW w:w="5038" w:type="dxa"/>
            <w:gridSpan w:val="2"/>
            <w:tcPrChange w:id="3697" w:author="gorgemj" w:date="2017-11-30T12:36:00Z">
              <w:tcPr>
                <w:tcW w:w="6768" w:type="dxa"/>
                <w:gridSpan w:val="7"/>
              </w:tcPr>
            </w:tcPrChange>
          </w:tcPr>
          <w:p w:rsidR="00B61F44" w:rsidDel="00531173" w:rsidRDefault="00B61F44" w:rsidP="00542606">
            <w:pPr>
              <w:autoSpaceDE w:val="0"/>
              <w:autoSpaceDN w:val="0"/>
              <w:adjustRightInd w:val="0"/>
              <w:spacing w:before="60" w:after="60" w:line="280" w:lineRule="atLeast"/>
              <w:rPr>
                <w:del w:id="3698" w:author="gorgemj" w:date="2017-11-25T21:42:00Z"/>
                <w:rFonts w:cs="Arial"/>
                <w:b/>
                <w:color w:val="000000"/>
                <w:sz w:val="24"/>
                <w:szCs w:val="24"/>
              </w:rPr>
            </w:pPr>
            <w:del w:id="3699" w:author="gorgemj" w:date="2017-11-25T21:42:00Z">
              <w:r w:rsidRPr="00817CEB" w:rsidDel="00531173">
                <w:rPr>
                  <w:rFonts w:eastAsia="Calibri" w:cs="Arial"/>
                  <w:b/>
                  <w:bCs/>
                </w:rPr>
                <w:delText>Requirement 13: Categories of plant states</w:delText>
              </w:r>
            </w:del>
          </w:p>
        </w:tc>
        <w:tc>
          <w:tcPr>
            <w:tcW w:w="6912" w:type="dxa"/>
            <w:gridSpan w:val="3"/>
            <w:tcPrChange w:id="3700" w:author="gorgemj" w:date="2017-11-30T12:36:00Z">
              <w:tcPr>
                <w:tcW w:w="5130" w:type="dxa"/>
                <w:gridSpan w:val="8"/>
              </w:tcPr>
            </w:tcPrChange>
          </w:tcPr>
          <w:p w:rsidR="00B61F44" w:rsidDel="00531173" w:rsidRDefault="00B61F44" w:rsidP="00542606">
            <w:pPr>
              <w:spacing w:before="60" w:after="60" w:line="280" w:lineRule="atLeast"/>
              <w:rPr>
                <w:del w:id="3701" w:author="gorgemj" w:date="2017-11-25T21:42:00Z"/>
                <w:rFonts w:cs="Arial"/>
                <w:b/>
              </w:rPr>
            </w:pPr>
          </w:p>
        </w:tc>
      </w:tr>
      <w:tr w:rsidR="00B61F44" w:rsidRPr="00817CEB" w:rsidTr="00814E5E">
        <w:trPr>
          <w:cantSplit/>
          <w:trPrChange w:id="3702" w:author="gorgemj" w:date="2017-11-30T12:36:00Z">
            <w:trPr>
              <w:gridBefore w:val="6"/>
              <w:gridAfter w:val="0"/>
              <w:cantSplit/>
            </w:trPr>
          </w:trPrChange>
        </w:trPr>
        <w:tc>
          <w:tcPr>
            <w:tcW w:w="947" w:type="dxa"/>
            <w:tcPrChange w:id="3703" w:author="gorgemj" w:date="2017-11-30T12:36:00Z">
              <w:tcPr>
                <w:tcW w:w="945" w:type="dxa"/>
                <w:gridSpan w:val="6"/>
              </w:tcPr>
            </w:tcPrChange>
          </w:tcPr>
          <w:p w:rsidR="00B61F44" w:rsidRDefault="00B61F44" w:rsidP="00542606">
            <w:pPr>
              <w:autoSpaceDE w:val="0"/>
              <w:autoSpaceDN w:val="0"/>
              <w:adjustRightInd w:val="0"/>
              <w:spacing w:before="60" w:after="60" w:line="280" w:lineRule="atLeast"/>
              <w:jc w:val="center"/>
              <w:rPr>
                <w:rFonts w:cs="Arial"/>
                <w:b/>
              </w:rPr>
            </w:pPr>
          </w:p>
        </w:tc>
        <w:tc>
          <w:tcPr>
            <w:tcW w:w="693" w:type="dxa"/>
            <w:tcPrChange w:id="3704" w:author="gorgemj" w:date="2017-11-30T12:36:00Z">
              <w:tcPr>
                <w:tcW w:w="747" w:type="dxa"/>
                <w:gridSpan w:val="3"/>
              </w:tcPr>
            </w:tcPrChange>
          </w:tcPr>
          <w:p w:rsidR="00B61F44" w:rsidRDefault="00B61F44" w:rsidP="00542606">
            <w:pPr>
              <w:autoSpaceDE w:val="0"/>
              <w:autoSpaceDN w:val="0"/>
              <w:adjustRightInd w:val="0"/>
              <w:spacing w:before="60" w:after="60" w:line="280" w:lineRule="atLeast"/>
              <w:jc w:val="center"/>
              <w:rPr>
                <w:rFonts w:cs="Arial"/>
                <w:b/>
                <w:bCs/>
              </w:rPr>
            </w:pPr>
          </w:p>
        </w:tc>
        <w:tc>
          <w:tcPr>
            <w:tcW w:w="5038" w:type="dxa"/>
            <w:gridSpan w:val="2"/>
            <w:tcPrChange w:id="3705" w:author="gorgemj" w:date="2017-11-30T12:36:00Z">
              <w:tcPr>
                <w:tcW w:w="6768" w:type="dxa"/>
                <w:gridSpan w:val="7"/>
              </w:tcPr>
            </w:tcPrChange>
          </w:tcPr>
          <w:p w:rsidR="00B61F44" w:rsidRDefault="00B61F44" w:rsidP="00542606">
            <w:pPr>
              <w:autoSpaceDE w:val="0"/>
              <w:autoSpaceDN w:val="0"/>
              <w:adjustRightInd w:val="0"/>
              <w:spacing w:before="60" w:after="60" w:line="280" w:lineRule="atLeast"/>
              <w:rPr>
                <w:ins w:id="3706" w:author="gorgemj" w:date="2017-11-25T21:42:00Z"/>
                <w:rFonts w:eastAsia="Calibri" w:cs="Arial"/>
                <w:b/>
                <w:bCs/>
              </w:rPr>
            </w:pPr>
            <w:ins w:id="3707" w:author="gorgemj" w:date="2017-11-25T21:42:00Z">
              <w:r w:rsidRPr="00817CEB">
                <w:rPr>
                  <w:rFonts w:eastAsia="Calibri" w:cs="Arial"/>
                  <w:b/>
                  <w:bCs/>
                </w:rPr>
                <w:t xml:space="preserve">Requirement 13: Categories of plant states </w:t>
              </w:r>
            </w:ins>
          </w:p>
          <w:p w:rsidR="00B61F44" w:rsidRPr="00817CEB" w:rsidRDefault="00B61F44" w:rsidP="00542606">
            <w:pPr>
              <w:autoSpaceDE w:val="0"/>
              <w:autoSpaceDN w:val="0"/>
              <w:adjustRightInd w:val="0"/>
              <w:spacing w:before="60" w:after="60" w:line="280" w:lineRule="atLeast"/>
              <w:rPr>
                <w:rFonts w:eastAsia="Calibri" w:cs="Arial"/>
                <w:b/>
                <w:bCs/>
              </w:rPr>
            </w:pPr>
            <w:r w:rsidRPr="00817CEB">
              <w:rPr>
                <w:rFonts w:eastAsia="Calibri" w:cs="Arial"/>
                <w:b/>
                <w:bCs/>
              </w:rPr>
              <w:t>Plant states shall be identified and shall be grouped into a limited number of categories primarily on the basis of their frequency of occurrence at the nuclear power plant.</w:t>
            </w:r>
          </w:p>
        </w:tc>
        <w:tc>
          <w:tcPr>
            <w:tcW w:w="6912" w:type="dxa"/>
            <w:gridSpan w:val="3"/>
            <w:tcPrChange w:id="3708" w:author="gorgemj" w:date="2017-11-30T12:36:00Z">
              <w:tcPr>
                <w:tcW w:w="5130" w:type="dxa"/>
                <w:gridSpan w:val="8"/>
              </w:tcPr>
            </w:tcPrChange>
          </w:tcPr>
          <w:p w:rsidR="00B61F44" w:rsidRPr="00BD2111" w:rsidRDefault="00B61F44" w:rsidP="00542606">
            <w:pPr>
              <w:spacing w:before="60" w:after="60" w:line="280" w:lineRule="atLeast"/>
              <w:rPr>
                <w:rFonts w:eastAsia="Calibri" w:cs="Arial"/>
              </w:rPr>
            </w:pPr>
            <w:r w:rsidRPr="00817CEB">
              <w:rPr>
                <w:rFonts w:eastAsia="Calibri" w:cs="Arial"/>
              </w:rPr>
              <w:t xml:space="preserve">Per </w:t>
            </w:r>
            <w:ins w:id="3709" w:author="gorgemj" w:date="2017-11-24T16:46:00Z">
              <w:r>
                <w:rPr>
                  <w:rFonts w:cs="Arial"/>
                </w:rPr>
                <w:t xml:space="preserve">the </w:t>
              </w:r>
              <w:r w:rsidRPr="00993D67">
                <w:rPr>
                  <w:rFonts w:cs="Arial"/>
                  <w:b/>
                </w:rPr>
                <w:t>AP1000</w:t>
              </w:r>
              <w:r>
                <w:rPr>
                  <w:rFonts w:cs="Arial"/>
                </w:rPr>
                <w:t xml:space="preserve"> plant DCD [2]</w:t>
              </w:r>
            </w:ins>
            <w:del w:id="3710" w:author="gorgemj" w:date="2017-11-24T16:46:00Z">
              <w:r w:rsidRPr="00817CEB" w:rsidDel="004A49B0">
                <w:rPr>
                  <w:rFonts w:eastAsia="Calibri" w:cs="Arial"/>
                </w:rPr>
                <w:delText>DCD</w:delText>
              </w:r>
            </w:del>
            <w:r w:rsidRPr="00817CEB">
              <w:rPr>
                <w:rFonts w:eastAsia="Calibri" w:cs="Arial"/>
              </w:rPr>
              <w:t xml:space="preserve"> </w:t>
            </w:r>
            <w:del w:id="3711" w:author="friedmbn" w:date="2017-11-27T17:02:00Z">
              <w:r w:rsidDel="00553F07">
                <w:rPr>
                  <w:rFonts w:eastAsia="Calibri" w:cs="Arial"/>
                </w:rPr>
                <w:delText>Section</w:delText>
              </w:r>
              <w:r w:rsidRPr="00817CEB" w:rsidDel="00553F07">
                <w:rPr>
                  <w:rFonts w:eastAsia="Calibri" w:cs="Arial"/>
                </w:rPr>
                <w:delText xml:space="preserve"> </w:delText>
              </w:r>
            </w:del>
            <w:ins w:id="3712" w:author="friedmbn" w:date="2017-11-27T17:02:00Z">
              <w:r>
                <w:rPr>
                  <w:rFonts w:eastAsia="Calibri" w:cs="Arial"/>
                </w:rPr>
                <w:t xml:space="preserve">Chapter </w:t>
              </w:r>
            </w:ins>
            <w:r w:rsidRPr="00817CEB">
              <w:rPr>
                <w:rFonts w:eastAsia="Calibri" w:cs="Arial"/>
              </w:rPr>
              <w:t>15</w:t>
            </w:r>
            <w:del w:id="3713" w:author="friedmbn" w:date="2017-11-27T17:02:00Z">
              <w:r w:rsidRPr="00817CEB" w:rsidDel="00553F07">
                <w:rPr>
                  <w:rFonts w:eastAsia="Calibri" w:cs="Arial"/>
                </w:rPr>
                <w:delText>.0</w:delText>
              </w:r>
            </w:del>
            <w:r w:rsidRPr="00817CEB">
              <w:rPr>
                <w:rFonts w:eastAsia="Calibri" w:cs="Arial"/>
              </w:rPr>
              <w:t xml:space="preserve">: The </w:t>
            </w:r>
            <w:del w:id="3714" w:author="gorgemj" w:date="2017-11-25T20:43:00Z">
              <w:r w:rsidRPr="00F25C58" w:rsidDel="00A1646E">
                <w:rPr>
                  <w:rFonts w:eastAsia="Calibri" w:cs="Arial"/>
                </w:rPr>
                <w:delText xml:space="preserve">American National Standards Institute </w:delText>
              </w:r>
              <w:r w:rsidDel="00A1646E">
                <w:rPr>
                  <w:rFonts w:eastAsia="Calibri" w:cs="Arial"/>
                </w:rPr>
                <w:delText>(</w:delText>
              </w:r>
            </w:del>
            <w:r w:rsidRPr="00817CEB">
              <w:rPr>
                <w:rFonts w:eastAsia="Calibri" w:cs="Arial"/>
              </w:rPr>
              <w:t>ANSI</w:t>
            </w:r>
            <w:del w:id="3715" w:author="gorgemj" w:date="2017-11-25T20:43:00Z">
              <w:r w:rsidDel="00A1646E">
                <w:rPr>
                  <w:rFonts w:eastAsia="Calibri" w:cs="Arial"/>
                </w:rPr>
                <w:delText>)</w:delText>
              </w:r>
            </w:del>
            <w:r w:rsidRPr="00817CEB">
              <w:rPr>
                <w:rFonts w:eastAsia="Calibri" w:cs="Arial"/>
              </w:rPr>
              <w:t xml:space="preserve"> 18.2 classification is used for the </w:t>
            </w:r>
            <w:r w:rsidRPr="00817CEB">
              <w:rPr>
                <w:rFonts w:eastAsia="Calibri" w:cs="Arial"/>
                <w:b/>
              </w:rPr>
              <w:t>AP1000</w:t>
            </w:r>
            <w:r w:rsidRPr="00817CEB">
              <w:rPr>
                <w:rFonts w:eastAsia="Calibri" w:cs="Arial"/>
              </w:rPr>
              <w:t xml:space="preserve"> </w:t>
            </w:r>
            <w:r>
              <w:rPr>
                <w:rFonts w:eastAsia="Calibri" w:cs="Arial"/>
              </w:rPr>
              <w:t>p</w:t>
            </w:r>
            <w:r w:rsidRPr="00817CEB">
              <w:rPr>
                <w:rFonts w:eastAsia="Calibri" w:cs="Arial"/>
              </w:rPr>
              <w:t xml:space="preserve">lant which divides plant conditions into four categories according to anticipated frequency of occurrence and potential radiological </w:t>
            </w:r>
            <w:r w:rsidRPr="00BD2111">
              <w:rPr>
                <w:rFonts w:eastAsia="Calibri" w:cs="Arial"/>
              </w:rPr>
              <w:t>consequences to the public. The four categories are as follows:</w:t>
            </w:r>
          </w:p>
          <w:p w:rsidR="00B61F44" w:rsidRPr="00BD2111" w:rsidRDefault="00B61F44" w:rsidP="001D39A8">
            <w:pPr>
              <w:pStyle w:val="ListParagraph"/>
              <w:numPr>
                <w:ilvl w:val="0"/>
                <w:numId w:val="17"/>
              </w:numPr>
              <w:spacing w:before="60" w:after="60" w:line="280" w:lineRule="atLeast"/>
              <w:ind w:left="518" w:hanging="259"/>
              <w:contextualSpacing w:val="0"/>
              <w:rPr>
                <w:rFonts w:eastAsia="Calibri" w:cs="Arial"/>
                <w:szCs w:val="20"/>
              </w:rPr>
            </w:pPr>
            <w:r w:rsidRPr="008F68C9">
              <w:rPr>
                <w:rFonts w:eastAsia="Calibri" w:cs="Arial"/>
                <w:szCs w:val="20"/>
              </w:rPr>
              <w:t>C</w:t>
            </w:r>
            <w:r w:rsidRPr="00BD2111">
              <w:rPr>
                <w:rFonts w:eastAsia="Calibri" w:cs="Arial"/>
                <w:szCs w:val="20"/>
              </w:rPr>
              <w:t>ondition I: Normal operation and operational transients</w:t>
            </w:r>
          </w:p>
          <w:p w:rsidR="00B61F44" w:rsidRPr="00BD2111" w:rsidRDefault="00B61F44" w:rsidP="001D39A8">
            <w:pPr>
              <w:pStyle w:val="ListParagraph"/>
              <w:numPr>
                <w:ilvl w:val="0"/>
                <w:numId w:val="17"/>
              </w:numPr>
              <w:spacing w:before="60" w:after="60" w:line="280" w:lineRule="atLeast"/>
              <w:ind w:left="518" w:hanging="259"/>
              <w:contextualSpacing w:val="0"/>
              <w:rPr>
                <w:rFonts w:eastAsia="Calibri" w:cs="Arial"/>
                <w:szCs w:val="20"/>
              </w:rPr>
            </w:pPr>
            <w:r w:rsidRPr="00BD2111">
              <w:rPr>
                <w:rFonts w:eastAsia="Calibri" w:cs="Arial"/>
                <w:szCs w:val="20"/>
              </w:rPr>
              <w:t>Condition II: Faults of moderate frequency</w:t>
            </w:r>
          </w:p>
          <w:p w:rsidR="00B61F44" w:rsidRPr="00BD2111" w:rsidRDefault="00B61F44" w:rsidP="001D39A8">
            <w:pPr>
              <w:pStyle w:val="ListParagraph"/>
              <w:numPr>
                <w:ilvl w:val="0"/>
                <w:numId w:val="17"/>
              </w:numPr>
              <w:spacing w:before="60" w:after="60" w:line="280" w:lineRule="atLeast"/>
              <w:ind w:left="518" w:hanging="259"/>
              <w:contextualSpacing w:val="0"/>
              <w:rPr>
                <w:rFonts w:eastAsia="Calibri" w:cs="Arial"/>
                <w:szCs w:val="20"/>
              </w:rPr>
            </w:pPr>
            <w:r w:rsidRPr="00BD2111">
              <w:rPr>
                <w:rFonts w:eastAsia="Calibri" w:cs="Arial"/>
                <w:szCs w:val="20"/>
              </w:rPr>
              <w:t>Condition III: Infrequent faults</w:t>
            </w:r>
          </w:p>
          <w:p w:rsidR="00B61F44" w:rsidRPr="00BD2111" w:rsidRDefault="00B61F44" w:rsidP="001D39A8">
            <w:pPr>
              <w:pStyle w:val="ListParagraph"/>
              <w:numPr>
                <w:ilvl w:val="0"/>
                <w:numId w:val="17"/>
              </w:numPr>
              <w:spacing w:before="60" w:after="60" w:line="280" w:lineRule="atLeast"/>
              <w:ind w:left="504" w:hanging="252"/>
              <w:rPr>
                <w:rFonts w:eastAsia="Calibri" w:cs="Arial"/>
                <w:szCs w:val="20"/>
              </w:rPr>
            </w:pPr>
            <w:r w:rsidRPr="00BD2111">
              <w:rPr>
                <w:rFonts w:eastAsia="Calibri" w:cs="Arial"/>
                <w:szCs w:val="20"/>
              </w:rPr>
              <w:t>Condition IV: Limiting faults</w:t>
            </w:r>
          </w:p>
          <w:p w:rsidR="00B61F44" w:rsidRDefault="00B61F44" w:rsidP="00542606">
            <w:pPr>
              <w:spacing w:before="60" w:after="60" w:line="280" w:lineRule="atLeast"/>
              <w:rPr>
                <w:ins w:id="3716" w:author="gorgemj" w:date="2017-11-25T21:43:00Z"/>
                <w:rFonts w:eastAsia="Calibri" w:cs="Arial"/>
              </w:rPr>
            </w:pPr>
            <w:r w:rsidRPr="00BD2111">
              <w:rPr>
                <w:rFonts w:eastAsia="Calibri" w:cs="Arial"/>
              </w:rPr>
              <w:t>The basic principle applied in relating design</w:t>
            </w:r>
            <w:r w:rsidRPr="00817CEB">
              <w:rPr>
                <w:rFonts w:eastAsia="Calibri" w:cs="Arial"/>
              </w:rPr>
              <w:t xml:space="preserve"> requirements to each of the conditions is that the most probable occurrences should yield the least radiological risk, and those extreme situations having the potential for the greatest risk should be those least likely to occur.</w:t>
            </w:r>
          </w:p>
          <w:p w:rsidR="00B61F44" w:rsidRDefault="00B61F44" w:rsidP="00542606">
            <w:pPr>
              <w:spacing w:before="60" w:after="60" w:line="280" w:lineRule="atLeast"/>
              <w:rPr>
                <w:rFonts w:cs="Arial"/>
                <w:b/>
              </w:rPr>
            </w:pPr>
            <w:ins w:id="3717" w:author="gorgemj" w:date="2017-11-25T21:43:00Z">
              <w:r>
                <w:rPr>
                  <w:rFonts w:eastAsia="Calibri" w:cs="Arial"/>
                </w:rPr>
                <w:t>See also Section 5.0 of this document.</w:t>
              </w:r>
            </w:ins>
          </w:p>
        </w:tc>
      </w:tr>
      <w:tr w:rsidR="00B61F44" w:rsidRPr="00817CEB" w:rsidTr="00814E5E">
        <w:trPr>
          <w:cantSplit/>
          <w:trPrChange w:id="3718" w:author="gorgemj" w:date="2017-11-30T12:36:00Z">
            <w:trPr>
              <w:gridBefore w:val="6"/>
              <w:gridAfter w:val="0"/>
              <w:cantSplit/>
            </w:trPr>
          </w:trPrChange>
        </w:trPr>
        <w:tc>
          <w:tcPr>
            <w:tcW w:w="947" w:type="dxa"/>
            <w:tcPrChange w:id="3719" w:author="gorgemj" w:date="2017-11-30T12:36:00Z">
              <w:tcPr>
                <w:tcW w:w="945" w:type="dxa"/>
                <w:gridSpan w:val="6"/>
              </w:tcPr>
            </w:tcPrChange>
          </w:tcPr>
          <w:p w:rsidR="00B61F44" w:rsidRPr="001B0781" w:rsidRDefault="00B61F44" w:rsidP="00542606">
            <w:pPr>
              <w:autoSpaceDE w:val="0"/>
              <w:autoSpaceDN w:val="0"/>
              <w:adjustRightInd w:val="0"/>
              <w:spacing w:before="60" w:after="60" w:line="280" w:lineRule="atLeast"/>
              <w:jc w:val="center"/>
              <w:rPr>
                <w:rFonts w:cs="Arial"/>
                <w:rPrChange w:id="3720" w:author="gorgemj" w:date="2017-11-23T09:45:00Z">
                  <w:rPr>
                    <w:rFonts w:cs="Arial"/>
                    <w:b/>
                  </w:rPr>
                </w:rPrChange>
              </w:rPr>
            </w:pPr>
            <w:r w:rsidRPr="001B0781">
              <w:rPr>
                <w:rFonts w:cs="Arial"/>
                <w:rPrChange w:id="3721" w:author="gorgemj" w:date="2017-11-23T09:45:00Z">
                  <w:rPr>
                    <w:rFonts w:cs="Arial"/>
                    <w:b/>
                  </w:rPr>
                </w:rPrChange>
              </w:rPr>
              <w:t>5.1</w:t>
            </w:r>
          </w:p>
        </w:tc>
        <w:tc>
          <w:tcPr>
            <w:tcW w:w="693" w:type="dxa"/>
            <w:tcPrChange w:id="3722" w:author="gorgemj" w:date="2017-11-30T12:36:00Z">
              <w:tcPr>
                <w:tcW w:w="747" w:type="dxa"/>
                <w:gridSpan w:val="3"/>
              </w:tcPr>
            </w:tcPrChange>
          </w:tcPr>
          <w:p w:rsidR="00B61F44" w:rsidRPr="001B0781" w:rsidRDefault="00B61F44" w:rsidP="00542606">
            <w:pPr>
              <w:autoSpaceDE w:val="0"/>
              <w:autoSpaceDN w:val="0"/>
              <w:adjustRightInd w:val="0"/>
              <w:spacing w:before="60" w:after="60" w:line="280" w:lineRule="atLeast"/>
              <w:jc w:val="center"/>
              <w:rPr>
                <w:rFonts w:cs="Arial"/>
                <w:bCs/>
                <w:color w:val="000000"/>
                <w:sz w:val="24"/>
                <w:szCs w:val="24"/>
                <w:rPrChange w:id="3723" w:author="gorgemj" w:date="2017-11-23T09:45:00Z">
                  <w:rPr>
                    <w:rFonts w:cs="Arial"/>
                    <w:b/>
                    <w:bCs/>
                    <w:color w:val="000000"/>
                    <w:sz w:val="24"/>
                    <w:szCs w:val="24"/>
                  </w:rPr>
                </w:rPrChange>
              </w:rPr>
            </w:pPr>
            <w:r w:rsidRPr="001B0781">
              <w:rPr>
                <w:rFonts w:cs="Arial"/>
                <w:bCs/>
                <w:rPrChange w:id="3724" w:author="gorgemj" w:date="2017-11-23T09:45:00Z">
                  <w:rPr>
                    <w:rFonts w:cs="Arial"/>
                    <w:b/>
                    <w:bCs/>
                  </w:rPr>
                </w:rPrChange>
              </w:rPr>
              <w:t>1</w:t>
            </w:r>
          </w:p>
        </w:tc>
        <w:tc>
          <w:tcPr>
            <w:tcW w:w="5038" w:type="dxa"/>
            <w:gridSpan w:val="2"/>
            <w:tcPrChange w:id="3725" w:author="gorgemj" w:date="2017-11-30T12:36:00Z">
              <w:tcPr>
                <w:tcW w:w="6768" w:type="dxa"/>
                <w:gridSpan w:val="7"/>
              </w:tcPr>
            </w:tcPrChange>
          </w:tcPr>
          <w:p w:rsidR="00B61F44" w:rsidRPr="00817CEB" w:rsidRDefault="00B61F44" w:rsidP="00542606">
            <w:pPr>
              <w:autoSpaceDE w:val="0"/>
              <w:autoSpaceDN w:val="0"/>
              <w:adjustRightInd w:val="0"/>
              <w:spacing w:before="60" w:after="60" w:line="280" w:lineRule="atLeast"/>
              <w:rPr>
                <w:rFonts w:eastAsia="Calibri" w:cs="Arial"/>
              </w:rPr>
            </w:pPr>
            <w:r w:rsidRPr="00817CEB">
              <w:rPr>
                <w:rFonts w:eastAsia="Calibri" w:cs="Arial"/>
              </w:rPr>
              <w:t>The plant states shall typically cover:</w:t>
            </w:r>
          </w:p>
          <w:p w:rsidR="00B61F44" w:rsidRPr="00817CEB" w:rsidRDefault="00B61F44" w:rsidP="00A0722F">
            <w:pPr>
              <w:tabs>
                <w:tab w:val="left" w:pos="432"/>
              </w:tabs>
              <w:autoSpaceDE w:val="0"/>
              <w:autoSpaceDN w:val="0"/>
              <w:adjustRightInd w:val="0"/>
              <w:spacing w:before="60" w:after="60" w:line="280" w:lineRule="atLeast"/>
              <w:ind w:left="432" w:hanging="432"/>
              <w:rPr>
                <w:rFonts w:eastAsia="Calibri" w:cs="Arial"/>
              </w:rPr>
            </w:pPr>
            <w:r w:rsidRPr="00817CEB">
              <w:rPr>
                <w:rFonts w:eastAsia="Calibri" w:cs="Arial"/>
              </w:rPr>
              <w:t xml:space="preserve">(a) </w:t>
            </w:r>
            <w:r>
              <w:rPr>
                <w:rFonts w:eastAsia="Calibri" w:cs="Arial"/>
              </w:rPr>
              <w:tab/>
            </w:r>
            <w:r w:rsidRPr="00817CEB">
              <w:rPr>
                <w:rFonts w:eastAsia="Calibri" w:cs="Arial"/>
              </w:rPr>
              <w:t>Normal operation;</w:t>
            </w:r>
          </w:p>
          <w:p w:rsidR="00B61F44" w:rsidRPr="00817CEB" w:rsidRDefault="00B61F44" w:rsidP="00A0722F">
            <w:pPr>
              <w:tabs>
                <w:tab w:val="left" w:pos="432"/>
              </w:tabs>
              <w:autoSpaceDE w:val="0"/>
              <w:autoSpaceDN w:val="0"/>
              <w:adjustRightInd w:val="0"/>
              <w:spacing w:before="60" w:after="60" w:line="280" w:lineRule="atLeast"/>
              <w:ind w:left="432" w:hanging="432"/>
              <w:rPr>
                <w:rFonts w:eastAsia="Calibri" w:cs="Arial"/>
              </w:rPr>
            </w:pPr>
            <w:r w:rsidRPr="00817CEB">
              <w:rPr>
                <w:rFonts w:eastAsia="Calibri" w:cs="Arial"/>
              </w:rPr>
              <w:t xml:space="preserve">(b) </w:t>
            </w:r>
            <w:r>
              <w:rPr>
                <w:rFonts w:eastAsia="Calibri" w:cs="Arial"/>
              </w:rPr>
              <w:tab/>
            </w:r>
            <w:r w:rsidRPr="00817CEB">
              <w:rPr>
                <w:rFonts w:eastAsia="Calibri" w:cs="Arial"/>
              </w:rPr>
              <w:t>Anticipated operational occurrences, which are expected to occur over the lifetime of the plant;</w:t>
            </w:r>
          </w:p>
          <w:p w:rsidR="00B61F44" w:rsidRDefault="00B61F44" w:rsidP="00A0722F">
            <w:pPr>
              <w:tabs>
                <w:tab w:val="left" w:pos="432"/>
              </w:tabs>
              <w:autoSpaceDE w:val="0"/>
              <w:autoSpaceDN w:val="0"/>
              <w:adjustRightInd w:val="0"/>
              <w:spacing w:before="60" w:after="60" w:line="280" w:lineRule="atLeast"/>
              <w:ind w:left="432" w:hanging="432"/>
              <w:rPr>
                <w:rFonts w:eastAsia="Calibri" w:cs="Arial"/>
              </w:rPr>
            </w:pPr>
            <w:r w:rsidRPr="00817CEB">
              <w:rPr>
                <w:rFonts w:eastAsia="Calibri" w:cs="Arial"/>
              </w:rPr>
              <w:t xml:space="preserve">(c) </w:t>
            </w:r>
            <w:r>
              <w:rPr>
                <w:rFonts w:eastAsia="Calibri" w:cs="Arial"/>
              </w:rPr>
              <w:tab/>
            </w:r>
            <w:r w:rsidRPr="00817CEB">
              <w:rPr>
                <w:rFonts w:eastAsia="Calibri" w:cs="Arial"/>
              </w:rPr>
              <w:t xml:space="preserve">Design basis accidents; </w:t>
            </w:r>
          </w:p>
          <w:p w:rsidR="00B61F44" w:rsidRPr="00817CEB" w:rsidRDefault="00B61F44">
            <w:pPr>
              <w:tabs>
                <w:tab w:val="left" w:pos="432"/>
              </w:tabs>
              <w:autoSpaceDE w:val="0"/>
              <w:autoSpaceDN w:val="0"/>
              <w:adjustRightInd w:val="0"/>
              <w:spacing w:before="60" w:after="60" w:line="280" w:lineRule="atLeast"/>
              <w:ind w:left="432" w:hanging="432"/>
              <w:rPr>
                <w:rFonts w:eastAsia="Calibri" w:cs="Arial"/>
              </w:rPr>
            </w:pPr>
            <w:r w:rsidRPr="00817CEB">
              <w:rPr>
                <w:rFonts w:eastAsia="Calibri" w:cs="Arial"/>
              </w:rPr>
              <w:t xml:space="preserve">(d) </w:t>
            </w:r>
            <w:r>
              <w:rPr>
                <w:rFonts w:eastAsia="Calibri" w:cs="Arial"/>
              </w:rPr>
              <w:tab/>
            </w:r>
            <w:r w:rsidRPr="00817CEB">
              <w:rPr>
                <w:rFonts w:eastAsia="Calibri" w:cs="Arial"/>
              </w:rPr>
              <w:t xml:space="preserve">Design extension conditions including accidents with </w:t>
            </w:r>
            <w:del w:id="3726" w:author="gorgemj" w:date="2017-11-23T09:45:00Z">
              <w:r w:rsidRPr="00817CEB" w:rsidDel="001B0781">
                <w:rPr>
                  <w:rFonts w:eastAsia="Calibri" w:cs="Arial"/>
                </w:rPr>
                <w:delText>significant degradation of the reactor core</w:delText>
              </w:r>
            </w:del>
            <w:ins w:id="3727" w:author="gorgemj" w:date="2017-11-23T09:45:00Z">
              <w:r>
                <w:rPr>
                  <w:rFonts w:eastAsia="Calibri" w:cs="Arial"/>
                </w:rPr>
                <w:t>core melting</w:t>
              </w:r>
            </w:ins>
            <w:r w:rsidRPr="00817CEB">
              <w:rPr>
                <w:rFonts w:eastAsia="Calibri" w:cs="Arial"/>
              </w:rPr>
              <w:t>.</w:t>
            </w:r>
          </w:p>
        </w:tc>
        <w:tc>
          <w:tcPr>
            <w:tcW w:w="6912" w:type="dxa"/>
            <w:gridSpan w:val="3"/>
            <w:tcPrChange w:id="3728" w:author="gorgemj" w:date="2017-11-30T12:36:00Z">
              <w:tcPr>
                <w:tcW w:w="5130" w:type="dxa"/>
                <w:gridSpan w:val="8"/>
              </w:tcPr>
            </w:tcPrChange>
          </w:tcPr>
          <w:p w:rsidR="00B61F44" w:rsidRDefault="00B61F44" w:rsidP="00542606">
            <w:pPr>
              <w:spacing w:before="60" w:after="60" w:line="280" w:lineRule="atLeast"/>
              <w:rPr>
                <w:rFonts w:cs="Arial"/>
              </w:rPr>
            </w:pPr>
            <w:r w:rsidRPr="00817CEB">
              <w:rPr>
                <w:rFonts w:cs="Arial"/>
              </w:rPr>
              <w:t xml:space="preserve">See response for Requirement 13 </w:t>
            </w:r>
            <w:r>
              <w:rPr>
                <w:rFonts w:cs="Arial"/>
              </w:rPr>
              <w:t xml:space="preserve">regarding normal operation, </w:t>
            </w:r>
            <w:del w:id="3729" w:author="gorgemj" w:date="2017-11-24T15:49:00Z">
              <w:r w:rsidDel="001773C1">
                <w:rPr>
                  <w:rFonts w:cs="Arial"/>
                </w:rPr>
                <w:delText>anticipated occurrence</w:delText>
              </w:r>
            </w:del>
            <w:ins w:id="3730" w:author="gorgemj" w:date="2017-11-24T15:49:00Z">
              <w:r>
                <w:rPr>
                  <w:rFonts w:cs="Arial"/>
                </w:rPr>
                <w:t>AOO</w:t>
              </w:r>
            </w:ins>
            <w:r>
              <w:rPr>
                <w:rFonts w:cs="Arial"/>
              </w:rPr>
              <w:t xml:space="preserve">s and </w:t>
            </w:r>
            <w:del w:id="3731" w:author="gorgemj" w:date="2017-11-24T15:46:00Z">
              <w:r w:rsidDel="00D370A5">
                <w:rPr>
                  <w:rFonts w:cs="Arial"/>
                </w:rPr>
                <w:delText>design basis accident</w:delText>
              </w:r>
            </w:del>
            <w:ins w:id="3732" w:author="gorgemj" w:date="2017-11-24T15:46:00Z">
              <w:r>
                <w:rPr>
                  <w:rFonts w:cs="Arial"/>
                </w:rPr>
                <w:t>DBA</w:t>
              </w:r>
            </w:ins>
            <w:r>
              <w:rPr>
                <w:rFonts w:cs="Arial"/>
              </w:rPr>
              <w:t>s</w:t>
            </w:r>
            <w:ins w:id="3733" w:author="gorgemj" w:date="2017-11-25T21:43:00Z">
              <w:r>
                <w:rPr>
                  <w:rFonts w:cs="Arial"/>
                </w:rPr>
                <w:t xml:space="preserve"> and Section 5.0 of this document.</w:t>
              </w:r>
            </w:ins>
            <w:del w:id="3734" w:author="gorgemj" w:date="2017-11-25T21:43:00Z">
              <w:r w:rsidRPr="00817CEB" w:rsidDel="00531173">
                <w:rPr>
                  <w:rFonts w:cs="Arial"/>
                </w:rPr>
                <w:delText>.</w:delText>
              </w:r>
            </w:del>
          </w:p>
          <w:p w:rsidR="00B61F44" w:rsidRPr="00817CEB" w:rsidRDefault="00B61F44" w:rsidP="00542606">
            <w:pPr>
              <w:autoSpaceDE w:val="0"/>
              <w:autoSpaceDN w:val="0"/>
              <w:adjustRightInd w:val="0"/>
              <w:spacing w:before="60" w:after="60" w:line="280" w:lineRule="atLeast"/>
              <w:rPr>
                <w:rFonts w:eastAsia="Calibri" w:cs="Arial"/>
              </w:rPr>
            </w:pPr>
            <w:r>
              <w:rPr>
                <w:lang w:val="en-GB"/>
              </w:rPr>
              <w:t xml:space="preserve">Regarding </w:t>
            </w:r>
            <w:del w:id="3735" w:author="gorgemj" w:date="2017-11-24T15:43:00Z">
              <w:r w:rsidDel="00D370A5">
                <w:rPr>
                  <w:lang w:val="en-GB"/>
                </w:rPr>
                <w:delText>design extension conditions (</w:delText>
              </w:r>
            </w:del>
            <w:r>
              <w:rPr>
                <w:lang w:val="en-GB"/>
              </w:rPr>
              <w:t>DEC</w:t>
            </w:r>
            <w:del w:id="3736" w:author="gorgemj" w:date="2017-11-24T15:43:00Z">
              <w:r w:rsidDel="00D370A5">
                <w:rPr>
                  <w:lang w:val="en-GB"/>
                </w:rPr>
                <w:delText>)</w:delText>
              </w:r>
            </w:del>
            <w:r>
              <w:rPr>
                <w:lang w:val="en-GB"/>
              </w:rPr>
              <w:t xml:space="preserve">, PRA [4] and deterministic studies have been performed to define design measures to decrease the core damage frequency </w:t>
            </w:r>
            <w:del w:id="3737" w:author="gorgemj" w:date="2017-11-25T21:44:00Z">
              <w:r w:rsidDel="00531173">
                <w:rPr>
                  <w:lang w:val="en-GB"/>
                </w:rPr>
                <w:delText xml:space="preserve">(CDF) </w:delText>
              </w:r>
            </w:del>
            <w:r>
              <w:rPr>
                <w:lang w:val="en-GB"/>
              </w:rPr>
              <w:t xml:space="preserve">and large release frequency </w:t>
            </w:r>
            <w:del w:id="3738" w:author="gorgemj" w:date="2017-11-25T21:45:00Z">
              <w:r w:rsidDel="00531173">
                <w:rPr>
                  <w:lang w:val="en-GB"/>
                </w:rPr>
                <w:delText xml:space="preserve">(LRF) </w:delText>
              </w:r>
            </w:del>
            <w:r>
              <w:rPr>
                <w:lang w:val="en-GB"/>
              </w:rPr>
              <w:t xml:space="preserve">and prevent or mitigate events considered beyond </w:t>
            </w:r>
            <w:del w:id="3739" w:author="gorgemj" w:date="2017-11-24T15:59:00Z">
              <w:r w:rsidDel="008E2C5B">
                <w:rPr>
                  <w:lang w:val="en-GB"/>
                </w:rPr>
                <w:delText>design basis events</w:delText>
              </w:r>
            </w:del>
            <w:ins w:id="3740" w:author="gorgemj" w:date="2017-11-24T15:59:00Z">
              <w:r>
                <w:rPr>
                  <w:lang w:val="en-GB"/>
                </w:rPr>
                <w:t>design bas</w:t>
              </w:r>
            </w:ins>
            <w:ins w:id="3741" w:author="gorgemj" w:date="2017-11-24T16:00:00Z">
              <w:r>
                <w:rPr>
                  <w:lang w:val="en-GB"/>
                </w:rPr>
                <w:t>is</w:t>
              </w:r>
            </w:ins>
            <w:r>
              <w:rPr>
                <w:lang w:val="en-GB"/>
              </w:rPr>
              <w:t xml:space="preserve"> (e.g., </w:t>
            </w:r>
            <w:del w:id="3742" w:author="gorgemj" w:date="2017-11-24T15:04:00Z">
              <w:r w:rsidRPr="00F25C58" w:rsidDel="00F72225">
                <w:rPr>
                  <w:lang w:val="en-GB"/>
                </w:rPr>
                <w:delText xml:space="preserve">Anticipated Transient Without Scram </w:delText>
              </w:r>
              <w:r w:rsidDel="00F72225">
                <w:rPr>
                  <w:lang w:val="en-GB"/>
                </w:rPr>
                <w:delText>[</w:delText>
              </w:r>
            </w:del>
            <w:r>
              <w:rPr>
                <w:lang w:val="en-GB"/>
              </w:rPr>
              <w:t>ATWS</w:t>
            </w:r>
            <w:del w:id="3743" w:author="gorgemj" w:date="2017-11-24T15:04:00Z">
              <w:r w:rsidDel="00F72225">
                <w:rPr>
                  <w:lang w:val="en-GB"/>
                </w:rPr>
                <w:delText>]</w:delText>
              </w:r>
            </w:del>
            <w:r>
              <w:rPr>
                <w:lang w:val="en-GB"/>
              </w:rPr>
              <w:t xml:space="preserve">, </w:t>
            </w:r>
            <w:r w:rsidRPr="00F25C58">
              <w:rPr>
                <w:lang w:val="en-GB"/>
              </w:rPr>
              <w:t>multiple steam generator tube rupture</w:t>
            </w:r>
            <w:del w:id="3744" w:author="gorgemj" w:date="2017-11-25T21:45:00Z">
              <w:r w:rsidRPr="00F25C58" w:rsidDel="00531173">
                <w:rPr>
                  <w:lang w:val="en-GB"/>
                </w:rPr>
                <w:delText xml:space="preserve"> </w:delText>
              </w:r>
              <w:r w:rsidDel="00531173">
                <w:rPr>
                  <w:lang w:val="en-GB"/>
                </w:rPr>
                <w:delText>[MSGTR]</w:delText>
              </w:r>
            </w:del>
            <w:r>
              <w:rPr>
                <w:lang w:val="en-GB"/>
              </w:rPr>
              <w:t>, and core melt sequences).</w:t>
            </w:r>
            <w:r w:rsidRPr="00E565BC">
              <w:rPr>
                <w:lang w:val="en-GB"/>
              </w:rPr>
              <w:t xml:space="preserve"> </w:t>
            </w:r>
          </w:p>
          <w:p w:rsidR="00B61F44" w:rsidRDefault="00B61F44" w:rsidP="00542606">
            <w:pPr>
              <w:spacing w:before="60" w:after="60" w:line="280" w:lineRule="atLeast"/>
              <w:rPr>
                <w:rFonts w:cs="Arial"/>
                <w:b/>
              </w:rPr>
            </w:pPr>
            <w:del w:id="3745" w:author="gorgemj" w:date="2017-11-24T15:43:00Z">
              <w:r w:rsidRPr="00817CEB" w:rsidDel="00D370A5">
                <w:rPr>
                  <w:rFonts w:eastAsia="Calibri" w:cs="Arial"/>
                </w:rPr>
                <w:delText>Design extension condition</w:delText>
              </w:r>
            </w:del>
            <w:ins w:id="3746" w:author="gorgemj" w:date="2017-11-24T15:43:00Z">
              <w:r>
                <w:rPr>
                  <w:rFonts w:eastAsia="Calibri" w:cs="Arial"/>
                </w:rPr>
                <w:t>DEC</w:t>
              </w:r>
            </w:ins>
            <w:r w:rsidRPr="00817CEB">
              <w:rPr>
                <w:rFonts w:eastAsia="Calibri" w:cs="Arial"/>
              </w:rPr>
              <w:t xml:space="preserve">s including accidents with significant degradation of the reactor core are addressed in </w:t>
            </w:r>
            <w:ins w:id="3747" w:author="gorgemj" w:date="2017-11-24T16:46:00Z">
              <w:r>
                <w:rPr>
                  <w:rFonts w:cs="Arial"/>
                </w:rPr>
                <w:t xml:space="preserve">the </w:t>
              </w:r>
              <w:r w:rsidRPr="00993D67">
                <w:rPr>
                  <w:rFonts w:cs="Arial"/>
                  <w:b/>
                </w:rPr>
                <w:t>AP1000</w:t>
              </w:r>
              <w:r>
                <w:rPr>
                  <w:rFonts w:cs="Arial"/>
                </w:rPr>
                <w:t xml:space="preserve"> plant DCD [2]</w:t>
              </w:r>
            </w:ins>
            <w:del w:id="3748" w:author="gorgemj" w:date="2017-11-24T16:46:00Z">
              <w:r w:rsidRPr="00817CEB" w:rsidDel="004A49B0">
                <w:rPr>
                  <w:rFonts w:eastAsia="Calibri" w:cs="Arial"/>
                </w:rPr>
                <w:delText>DCD</w:delText>
              </w:r>
            </w:del>
            <w:r w:rsidRPr="00817CEB">
              <w:rPr>
                <w:rFonts w:eastAsia="Calibri" w:cs="Arial"/>
              </w:rPr>
              <w:t xml:space="preserve"> Chapter 19 (PRA)</w:t>
            </w:r>
            <w:r>
              <w:rPr>
                <w:rFonts w:eastAsia="Calibri" w:cs="Arial"/>
              </w:rPr>
              <w:t xml:space="preserve"> and the PRA [4] (e.g., Chapter 34 (Severe Accident Phenomena Treatment), Chapter 39 (In-vessel Retention of Molten Core Debris))</w:t>
            </w:r>
            <w:r w:rsidRPr="00817CEB">
              <w:rPr>
                <w:rFonts w:eastAsia="Calibri" w:cs="Arial"/>
              </w:rPr>
              <w:t>.</w:t>
            </w:r>
          </w:p>
        </w:tc>
      </w:tr>
      <w:tr w:rsidR="00B61F44" w:rsidRPr="00817CEB" w:rsidTr="00814E5E">
        <w:trPr>
          <w:cantSplit/>
          <w:trPrChange w:id="3749" w:author="gorgemj" w:date="2017-11-30T12:36:00Z">
            <w:trPr>
              <w:gridBefore w:val="6"/>
              <w:gridAfter w:val="0"/>
              <w:cantSplit/>
            </w:trPr>
          </w:trPrChange>
        </w:trPr>
        <w:tc>
          <w:tcPr>
            <w:tcW w:w="947" w:type="dxa"/>
            <w:tcPrChange w:id="3750" w:author="gorgemj" w:date="2017-11-30T12:36:00Z">
              <w:tcPr>
                <w:tcW w:w="945" w:type="dxa"/>
                <w:gridSpan w:val="6"/>
              </w:tcPr>
            </w:tcPrChange>
          </w:tcPr>
          <w:p w:rsidR="00B61F44" w:rsidRPr="001B0781" w:rsidRDefault="00B61F44" w:rsidP="00542606">
            <w:pPr>
              <w:autoSpaceDE w:val="0"/>
              <w:autoSpaceDN w:val="0"/>
              <w:adjustRightInd w:val="0"/>
              <w:spacing w:before="60" w:after="60" w:line="280" w:lineRule="atLeast"/>
              <w:jc w:val="center"/>
              <w:rPr>
                <w:rFonts w:cs="Arial"/>
                <w:rPrChange w:id="3751" w:author="gorgemj" w:date="2017-11-23T09:45:00Z">
                  <w:rPr>
                    <w:rFonts w:cs="Arial"/>
                    <w:b/>
                  </w:rPr>
                </w:rPrChange>
              </w:rPr>
            </w:pPr>
            <w:r w:rsidRPr="001B0781">
              <w:rPr>
                <w:rFonts w:cs="Arial"/>
                <w:rPrChange w:id="3752" w:author="gorgemj" w:date="2017-11-23T09:45:00Z">
                  <w:rPr>
                    <w:rFonts w:cs="Arial"/>
                    <w:b/>
                  </w:rPr>
                </w:rPrChange>
              </w:rPr>
              <w:t>5.2</w:t>
            </w:r>
          </w:p>
        </w:tc>
        <w:tc>
          <w:tcPr>
            <w:tcW w:w="693" w:type="dxa"/>
            <w:tcPrChange w:id="3753" w:author="gorgemj" w:date="2017-11-30T12:36:00Z">
              <w:tcPr>
                <w:tcW w:w="747" w:type="dxa"/>
                <w:gridSpan w:val="3"/>
              </w:tcPr>
            </w:tcPrChange>
          </w:tcPr>
          <w:p w:rsidR="00B61F44" w:rsidRPr="001B0781" w:rsidRDefault="00B61F44" w:rsidP="00542606">
            <w:pPr>
              <w:autoSpaceDE w:val="0"/>
              <w:autoSpaceDN w:val="0"/>
              <w:adjustRightInd w:val="0"/>
              <w:spacing w:before="60" w:after="60" w:line="280" w:lineRule="atLeast"/>
              <w:jc w:val="center"/>
              <w:rPr>
                <w:rFonts w:cs="Arial"/>
                <w:bCs/>
                <w:color w:val="000000"/>
                <w:sz w:val="24"/>
                <w:szCs w:val="24"/>
                <w:rPrChange w:id="3754" w:author="gorgemj" w:date="2017-11-23T09:45:00Z">
                  <w:rPr>
                    <w:rFonts w:cs="Arial"/>
                    <w:b/>
                    <w:bCs/>
                    <w:color w:val="000000"/>
                    <w:sz w:val="24"/>
                    <w:szCs w:val="24"/>
                  </w:rPr>
                </w:rPrChange>
              </w:rPr>
            </w:pPr>
            <w:r w:rsidRPr="001B0781">
              <w:rPr>
                <w:rFonts w:cs="Arial"/>
                <w:bCs/>
                <w:rPrChange w:id="3755" w:author="gorgemj" w:date="2017-11-23T09:45:00Z">
                  <w:rPr>
                    <w:rFonts w:cs="Arial"/>
                    <w:b/>
                    <w:bCs/>
                  </w:rPr>
                </w:rPrChange>
              </w:rPr>
              <w:t>1</w:t>
            </w:r>
          </w:p>
        </w:tc>
        <w:tc>
          <w:tcPr>
            <w:tcW w:w="5038" w:type="dxa"/>
            <w:gridSpan w:val="2"/>
            <w:tcPrChange w:id="3756" w:author="gorgemj" w:date="2017-11-30T12:36:00Z">
              <w:tcPr>
                <w:tcW w:w="6768" w:type="dxa"/>
                <w:gridSpan w:val="7"/>
              </w:tcPr>
            </w:tcPrChange>
          </w:tcPr>
          <w:p w:rsidR="00B61F44" w:rsidRPr="00817CEB" w:rsidRDefault="00B61F44" w:rsidP="00542606">
            <w:pPr>
              <w:autoSpaceDE w:val="0"/>
              <w:autoSpaceDN w:val="0"/>
              <w:adjustRightInd w:val="0"/>
              <w:spacing w:before="60" w:after="60" w:line="280" w:lineRule="atLeast"/>
              <w:rPr>
                <w:rFonts w:eastAsia="Calibri" w:cs="Arial"/>
              </w:rPr>
            </w:pPr>
            <w:r w:rsidRPr="00817CEB">
              <w:rPr>
                <w:rFonts w:eastAsia="Calibri" w:cs="Arial"/>
              </w:rPr>
              <w:t>Criteria shall be assigned to each plant state, such that frequently occurring plant states shall have no, or only minor, radiological consequences and plant states that could give rise to serious consequences shall have a very low frequency of occurrence.</w:t>
            </w:r>
          </w:p>
        </w:tc>
        <w:tc>
          <w:tcPr>
            <w:tcW w:w="6912" w:type="dxa"/>
            <w:gridSpan w:val="3"/>
            <w:tcPrChange w:id="3757" w:author="gorgemj" w:date="2017-11-30T12:36:00Z">
              <w:tcPr>
                <w:tcW w:w="5130" w:type="dxa"/>
                <w:gridSpan w:val="8"/>
              </w:tcPr>
            </w:tcPrChange>
          </w:tcPr>
          <w:p w:rsidR="00B61F44" w:rsidRDefault="00B61F44" w:rsidP="00542606">
            <w:pPr>
              <w:spacing w:before="60" w:after="60" w:line="280" w:lineRule="atLeast"/>
              <w:rPr>
                <w:rFonts w:cs="Arial"/>
                <w:b/>
              </w:rPr>
            </w:pPr>
            <w:r w:rsidRPr="00817CEB">
              <w:rPr>
                <w:rFonts w:cs="Arial"/>
              </w:rPr>
              <w:t>See response for Requirement 13</w:t>
            </w:r>
            <w:r>
              <w:rPr>
                <w:rFonts w:cs="Arial"/>
              </w:rPr>
              <w:t>.</w:t>
            </w:r>
          </w:p>
        </w:tc>
      </w:tr>
      <w:tr w:rsidR="00B61F44" w:rsidRPr="00817CEB" w:rsidDel="00E5302E" w:rsidTr="00814E5E">
        <w:trPr>
          <w:cantSplit/>
          <w:del w:id="3758" w:author="gorgemj" w:date="2017-11-25T21:49:00Z"/>
          <w:trPrChange w:id="3759" w:author="gorgemj" w:date="2017-11-30T12:36:00Z">
            <w:trPr>
              <w:gridBefore w:val="6"/>
              <w:gridAfter w:val="0"/>
              <w:cantSplit/>
            </w:trPr>
          </w:trPrChange>
        </w:trPr>
        <w:tc>
          <w:tcPr>
            <w:tcW w:w="947" w:type="dxa"/>
            <w:tcPrChange w:id="3760" w:author="gorgemj" w:date="2017-11-30T12:36:00Z">
              <w:tcPr>
                <w:tcW w:w="945" w:type="dxa"/>
                <w:gridSpan w:val="6"/>
              </w:tcPr>
            </w:tcPrChange>
          </w:tcPr>
          <w:p w:rsidR="00B61F44" w:rsidDel="00E5302E" w:rsidRDefault="00B61F44" w:rsidP="008F68C9">
            <w:pPr>
              <w:keepNext/>
              <w:keepLines/>
              <w:autoSpaceDE w:val="0"/>
              <w:autoSpaceDN w:val="0"/>
              <w:adjustRightInd w:val="0"/>
              <w:spacing w:before="60" w:after="60" w:line="280" w:lineRule="atLeast"/>
              <w:jc w:val="center"/>
              <w:rPr>
                <w:del w:id="3761" w:author="gorgemj" w:date="2017-11-25T21:49:00Z"/>
                <w:rFonts w:cs="Arial"/>
                <w:b/>
              </w:rPr>
            </w:pPr>
          </w:p>
        </w:tc>
        <w:tc>
          <w:tcPr>
            <w:tcW w:w="693" w:type="dxa"/>
            <w:tcPrChange w:id="3762" w:author="gorgemj" w:date="2017-11-30T12:36:00Z">
              <w:tcPr>
                <w:tcW w:w="747" w:type="dxa"/>
                <w:gridSpan w:val="3"/>
              </w:tcPr>
            </w:tcPrChange>
          </w:tcPr>
          <w:p w:rsidR="00B61F44" w:rsidDel="00E5302E" w:rsidRDefault="00B61F44" w:rsidP="008F68C9">
            <w:pPr>
              <w:keepNext/>
              <w:keepLines/>
              <w:autoSpaceDE w:val="0"/>
              <w:autoSpaceDN w:val="0"/>
              <w:adjustRightInd w:val="0"/>
              <w:spacing w:before="60" w:after="60" w:line="280" w:lineRule="atLeast"/>
              <w:jc w:val="center"/>
              <w:rPr>
                <w:del w:id="3763" w:author="gorgemj" w:date="2017-11-25T21:49:00Z"/>
                <w:rFonts w:cs="Arial"/>
                <w:b/>
                <w:bCs/>
              </w:rPr>
            </w:pPr>
          </w:p>
        </w:tc>
        <w:tc>
          <w:tcPr>
            <w:tcW w:w="5038" w:type="dxa"/>
            <w:gridSpan w:val="2"/>
            <w:tcPrChange w:id="3764" w:author="gorgemj" w:date="2017-11-30T12:36:00Z">
              <w:tcPr>
                <w:tcW w:w="6768" w:type="dxa"/>
                <w:gridSpan w:val="7"/>
              </w:tcPr>
            </w:tcPrChange>
          </w:tcPr>
          <w:p w:rsidR="00B61F44" w:rsidDel="00E5302E" w:rsidRDefault="00B61F44" w:rsidP="008F68C9">
            <w:pPr>
              <w:keepNext/>
              <w:keepLines/>
              <w:autoSpaceDE w:val="0"/>
              <w:autoSpaceDN w:val="0"/>
              <w:adjustRightInd w:val="0"/>
              <w:spacing w:before="60" w:after="60" w:line="280" w:lineRule="atLeast"/>
              <w:rPr>
                <w:del w:id="3765" w:author="gorgemj" w:date="2017-11-25T21:49:00Z"/>
                <w:rFonts w:cs="Arial"/>
                <w:b/>
                <w:color w:val="000000"/>
                <w:sz w:val="24"/>
                <w:szCs w:val="24"/>
              </w:rPr>
            </w:pPr>
            <w:del w:id="3766" w:author="gorgemj" w:date="2017-11-25T21:48:00Z">
              <w:r w:rsidRPr="00817CEB" w:rsidDel="00E5302E">
                <w:rPr>
                  <w:rFonts w:eastAsia="Calibri" w:cs="Arial"/>
                  <w:b/>
                  <w:bCs/>
                </w:rPr>
                <w:delText>Requirement 14: Design basis for items important to safety</w:delText>
              </w:r>
            </w:del>
          </w:p>
        </w:tc>
        <w:tc>
          <w:tcPr>
            <w:tcW w:w="6912" w:type="dxa"/>
            <w:gridSpan w:val="3"/>
            <w:tcPrChange w:id="3767" w:author="gorgemj" w:date="2017-11-30T12:36:00Z">
              <w:tcPr>
                <w:tcW w:w="5130" w:type="dxa"/>
                <w:gridSpan w:val="8"/>
              </w:tcPr>
            </w:tcPrChange>
          </w:tcPr>
          <w:p w:rsidR="00B61F44" w:rsidDel="00E5302E" w:rsidRDefault="00B61F44" w:rsidP="008F68C9">
            <w:pPr>
              <w:keepNext/>
              <w:keepLines/>
              <w:spacing w:before="60" w:after="60" w:line="280" w:lineRule="atLeast"/>
              <w:rPr>
                <w:del w:id="3768" w:author="gorgemj" w:date="2017-11-25T21:49:00Z"/>
                <w:rFonts w:cs="Arial"/>
                <w:b/>
              </w:rPr>
            </w:pPr>
          </w:p>
        </w:tc>
      </w:tr>
      <w:tr w:rsidR="00B61F44" w:rsidRPr="00817CEB" w:rsidTr="00814E5E">
        <w:trPr>
          <w:cantSplit/>
          <w:trPrChange w:id="3769" w:author="gorgemj" w:date="2017-11-30T12:36:00Z">
            <w:trPr>
              <w:gridBefore w:val="6"/>
              <w:gridAfter w:val="0"/>
              <w:cantSplit/>
            </w:trPr>
          </w:trPrChange>
        </w:trPr>
        <w:tc>
          <w:tcPr>
            <w:tcW w:w="947" w:type="dxa"/>
            <w:tcPrChange w:id="3770" w:author="gorgemj" w:date="2017-11-30T12:36:00Z">
              <w:tcPr>
                <w:tcW w:w="945" w:type="dxa"/>
                <w:gridSpan w:val="6"/>
              </w:tcPr>
            </w:tcPrChange>
          </w:tcPr>
          <w:p w:rsidR="00B61F44" w:rsidRDefault="00B61F44" w:rsidP="00542606">
            <w:pPr>
              <w:autoSpaceDE w:val="0"/>
              <w:autoSpaceDN w:val="0"/>
              <w:adjustRightInd w:val="0"/>
              <w:spacing w:before="60" w:after="60" w:line="280" w:lineRule="atLeast"/>
              <w:jc w:val="center"/>
              <w:rPr>
                <w:rFonts w:cs="Arial"/>
                <w:b/>
              </w:rPr>
            </w:pPr>
          </w:p>
        </w:tc>
        <w:tc>
          <w:tcPr>
            <w:tcW w:w="693" w:type="dxa"/>
            <w:tcPrChange w:id="3771" w:author="gorgemj" w:date="2017-11-30T12:36:00Z">
              <w:tcPr>
                <w:tcW w:w="747" w:type="dxa"/>
                <w:gridSpan w:val="3"/>
              </w:tcPr>
            </w:tcPrChange>
          </w:tcPr>
          <w:p w:rsidR="00B61F44" w:rsidRDefault="00B61F44" w:rsidP="00542606">
            <w:pPr>
              <w:autoSpaceDE w:val="0"/>
              <w:autoSpaceDN w:val="0"/>
              <w:adjustRightInd w:val="0"/>
              <w:spacing w:before="60" w:after="60" w:line="280" w:lineRule="atLeast"/>
              <w:jc w:val="center"/>
              <w:rPr>
                <w:rFonts w:cs="Arial"/>
                <w:b/>
                <w:bCs/>
              </w:rPr>
            </w:pPr>
          </w:p>
        </w:tc>
        <w:tc>
          <w:tcPr>
            <w:tcW w:w="5038" w:type="dxa"/>
            <w:gridSpan w:val="2"/>
            <w:tcPrChange w:id="3772" w:author="gorgemj" w:date="2017-11-30T12:36:00Z">
              <w:tcPr>
                <w:tcW w:w="6768" w:type="dxa"/>
                <w:gridSpan w:val="7"/>
              </w:tcPr>
            </w:tcPrChange>
          </w:tcPr>
          <w:p w:rsidR="00B61F44" w:rsidRDefault="00B61F44" w:rsidP="00542606">
            <w:pPr>
              <w:autoSpaceDE w:val="0"/>
              <w:autoSpaceDN w:val="0"/>
              <w:adjustRightInd w:val="0"/>
              <w:spacing w:before="60" w:after="60" w:line="280" w:lineRule="atLeast"/>
              <w:rPr>
                <w:ins w:id="3773" w:author="gorgemj" w:date="2017-11-25T21:48:00Z"/>
                <w:rFonts w:eastAsia="Calibri" w:cs="Arial"/>
                <w:b/>
                <w:bCs/>
              </w:rPr>
            </w:pPr>
            <w:ins w:id="3774" w:author="gorgemj" w:date="2017-11-25T21:48:00Z">
              <w:r w:rsidRPr="00817CEB">
                <w:rPr>
                  <w:rFonts w:eastAsia="Calibri" w:cs="Arial"/>
                  <w:b/>
                  <w:bCs/>
                </w:rPr>
                <w:t xml:space="preserve">Requirement 14: Design basis for items important to safety </w:t>
              </w:r>
            </w:ins>
          </w:p>
          <w:p w:rsidR="00B61F44" w:rsidRPr="00817CEB" w:rsidRDefault="00B61F44" w:rsidP="00542606">
            <w:pPr>
              <w:autoSpaceDE w:val="0"/>
              <w:autoSpaceDN w:val="0"/>
              <w:adjustRightInd w:val="0"/>
              <w:spacing w:before="60" w:after="60" w:line="280" w:lineRule="atLeast"/>
              <w:rPr>
                <w:rFonts w:eastAsia="Calibri" w:cs="Arial"/>
                <w:b/>
                <w:bCs/>
              </w:rPr>
            </w:pPr>
            <w:r w:rsidRPr="00817CEB">
              <w:rPr>
                <w:rFonts w:eastAsia="Calibri" w:cs="Arial"/>
                <w:b/>
                <w:bCs/>
              </w:rPr>
              <w:t>The design basis for items important to safety shall specify the necessary capability, reliability and functionality for the relevant operational states, for accident conditions and for conditions arising from internal and external hazards, to meet the specific acceptance criteria over the lifetime of the nuclear power plant.</w:t>
            </w:r>
          </w:p>
        </w:tc>
        <w:tc>
          <w:tcPr>
            <w:tcW w:w="6912" w:type="dxa"/>
            <w:gridSpan w:val="3"/>
            <w:tcPrChange w:id="3775" w:author="gorgemj" w:date="2017-11-30T12:36:00Z">
              <w:tcPr>
                <w:tcW w:w="5130" w:type="dxa"/>
                <w:gridSpan w:val="8"/>
              </w:tcPr>
            </w:tcPrChange>
          </w:tcPr>
          <w:p w:rsidR="00B61F44" w:rsidRDefault="00B61F44" w:rsidP="00542606">
            <w:pPr>
              <w:spacing w:before="60" w:after="60" w:line="280" w:lineRule="atLeast"/>
              <w:rPr>
                <w:rFonts w:cs="Arial"/>
              </w:rPr>
            </w:pPr>
            <w:del w:id="3776" w:author="gorgemj" w:date="2017-11-24T18:02:00Z">
              <w:r w:rsidRPr="00817CEB" w:rsidDel="00DF1EE2">
                <w:rPr>
                  <w:rFonts w:eastAsia="Calibri" w:cs="Arial"/>
                </w:rPr>
                <w:delText>Structures, systems, and component</w:delText>
              </w:r>
            </w:del>
            <w:ins w:id="3777" w:author="gorgemj" w:date="2017-11-24T18:02:00Z">
              <w:r>
                <w:rPr>
                  <w:rFonts w:eastAsia="Calibri" w:cs="Arial"/>
                </w:rPr>
                <w:t>SSC</w:t>
              </w:r>
            </w:ins>
            <w:r w:rsidRPr="00817CEB">
              <w:rPr>
                <w:rFonts w:eastAsia="Calibri" w:cs="Arial"/>
              </w:rPr>
              <w:t xml:space="preserve">s in the </w:t>
            </w:r>
            <w:r w:rsidRPr="00817CEB">
              <w:rPr>
                <w:rFonts w:eastAsia="Calibri" w:cs="Arial"/>
                <w:b/>
              </w:rPr>
              <w:t>AP1000</w:t>
            </w:r>
            <w:r w:rsidRPr="00817CEB">
              <w:rPr>
                <w:rFonts w:eastAsia="Calibri" w:cs="Arial"/>
              </w:rPr>
              <w:t xml:space="preserve"> </w:t>
            </w:r>
            <w:r>
              <w:rPr>
                <w:rFonts w:eastAsia="Calibri" w:cs="Arial"/>
              </w:rPr>
              <w:t>p</w:t>
            </w:r>
            <w:r w:rsidRPr="00817CEB">
              <w:rPr>
                <w:rFonts w:eastAsia="Calibri" w:cs="Arial"/>
              </w:rPr>
              <w:t>lant are classified according to nuclear safety classification, quality groups, seismic category, and codes and standards</w:t>
            </w:r>
            <w:r>
              <w:rPr>
                <w:rFonts w:eastAsia="Calibri" w:cs="Arial"/>
              </w:rPr>
              <w:t xml:space="preserve">. </w:t>
            </w:r>
            <w:ins w:id="3778" w:author="gorgemj" w:date="2017-11-24T16:46:00Z">
              <w:r>
                <w:rPr>
                  <w:rFonts w:cs="Arial"/>
                </w:rPr>
                <w:t xml:space="preserve">The </w:t>
              </w:r>
              <w:r w:rsidRPr="00993D67">
                <w:rPr>
                  <w:rFonts w:cs="Arial"/>
                  <w:b/>
                </w:rPr>
                <w:t>AP1000</w:t>
              </w:r>
              <w:r>
                <w:rPr>
                  <w:rFonts w:cs="Arial"/>
                </w:rPr>
                <w:t xml:space="preserve"> plant DCD [2]</w:t>
              </w:r>
            </w:ins>
            <w:del w:id="3779" w:author="gorgemj" w:date="2017-11-24T16:46:00Z">
              <w:r w:rsidRPr="00817CEB" w:rsidDel="004A49B0">
                <w:rPr>
                  <w:rFonts w:eastAsia="Calibri" w:cs="Arial"/>
                </w:rPr>
                <w:delText>DCD</w:delText>
              </w:r>
            </w:del>
            <w:r w:rsidRPr="00817CEB">
              <w:rPr>
                <w:rFonts w:eastAsia="Calibri" w:cs="Arial"/>
              </w:rPr>
              <w:t xml:space="preserve"> </w:t>
            </w:r>
            <w:r>
              <w:rPr>
                <w:rFonts w:eastAsia="Calibri" w:cs="Arial"/>
              </w:rPr>
              <w:t>Section</w:t>
            </w:r>
            <w:r w:rsidRPr="00817CEB">
              <w:rPr>
                <w:rFonts w:eastAsia="Calibri" w:cs="Arial"/>
              </w:rPr>
              <w:t xml:space="preserve"> 3.2 provides the </w:t>
            </w:r>
            <w:del w:id="3780" w:author="gorgemj" w:date="2017-11-24T16:47:00Z">
              <w:r w:rsidRPr="00817CEB" w:rsidDel="004A49B0">
                <w:rPr>
                  <w:rFonts w:eastAsia="Calibri" w:cs="Arial"/>
                </w:rPr>
                <w:delText xml:space="preserve">Classification </w:delText>
              </w:r>
            </w:del>
            <w:ins w:id="3781" w:author="gorgemj" w:date="2017-11-24T16:47:00Z">
              <w:r>
                <w:rPr>
                  <w:rFonts w:eastAsia="Calibri" w:cs="Arial"/>
                </w:rPr>
                <w:t>c</w:t>
              </w:r>
              <w:r w:rsidRPr="00817CEB">
                <w:rPr>
                  <w:rFonts w:eastAsia="Calibri" w:cs="Arial"/>
                </w:rPr>
                <w:t xml:space="preserve">lassification </w:t>
              </w:r>
            </w:ins>
            <w:r w:rsidRPr="00817CEB">
              <w:rPr>
                <w:rFonts w:eastAsia="Calibri" w:cs="Arial"/>
              </w:rPr>
              <w:t xml:space="preserve">of </w:t>
            </w:r>
            <w:del w:id="3782" w:author="gorgemj" w:date="2017-11-24T16:47:00Z">
              <w:r w:rsidRPr="00817CEB" w:rsidDel="004A49B0">
                <w:rPr>
                  <w:rFonts w:eastAsia="Calibri" w:cs="Arial"/>
                </w:rPr>
                <w:delText>Structures, Components, and System</w:delText>
              </w:r>
            </w:del>
            <w:ins w:id="3783" w:author="gorgemj" w:date="2017-11-24T16:47:00Z">
              <w:r>
                <w:rPr>
                  <w:rFonts w:eastAsia="Calibri" w:cs="Arial"/>
                </w:rPr>
                <w:t>SSC</w:t>
              </w:r>
            </w:ins>
            <w:r w:rsidRPr="00817CEB">
              <w:rPr>
                <w:rFonts w:eastAsia="Calibri" w:cs="Arial"/>
              </w:rPr>
              <w:t>s.</w:t>
            </w:r>
            <w:r>
              <w:rPr>
                <w:rFonts w:cs="Arial"/>
              </w:rPr>
              <w:t xml:space="preserve"> </w:t>
            </w:r>
            <w:r w:rsidRPr="00817CEB">
              <w:rPr>
                <w:rFonts w:cs="Arial"/>
              </w:rPr>
              <w:t xml:space="preserve">The design basis for items important to safety are specified in </w:t>
            </w:r>
            <w:ins w:id="3784" w:author="gorgemj" w:date="2017-11-24T16:47:00Z">
              <w:r>
                <w:rPr>
                  <w:rFonts w:cs="Arial"/>
                </w:rPr>
                <w:t xml:space="preserve">the </w:t>
              </w:r>
              <w:r w:rsidRPr="00993D67">
                <w:rPr>
                  <w:rFonts w:cs="Arial"/>
                  <w:b/>
                </w:rPr>
                <w:t>AP1000</w:t>
              </w:r>
              <w:r>
                <w:rPr>
                  <w:rFonts w:cs="Arial"/>
                </w:rPr>
                <w:t xml:space="preserve"> plant DCD [2]</w:t>
              </w:r>
            </w:ins>
            <w:del w:id="3785" w:author="gorgemj" w:date="2017-11-24T16:47:00Z">
              <w:r w:rsidRPr="00817CEB" w:rsidDel="004A49B0">
                <w:rPr>
                  <w:rFonts w:cs="Arial"/>
                </w:rPr>
                <w:delText>the DCD</w:delText>
              </w:r>
            </w:del>
            <w:r w:rsidRPr="00817CEB">
              <w:rPr>
                <w:rFonts w:cs="Arial"/>
              </w:rPr>
              <w:t xml:space="preserve"> for each system and their reliability and functionality have been considered in both the PRA (see</w:t>
            </w:r>
            <w:del w:id="3786" w:author="gorgemj" w:date="2017-11-24T16:47:00Z">
              <w:r w:rsidRPr="00817CEB" w:rsidDel="004A49B0">
                <w:rPr>
                  <w:rFonts w:cs="Arial"/>
                </w:rPr>
                <w:delText xml:space="preserve"> </w:delText>
              </w:r>
            </w:del>
            <w:ins w:id="3787" w:author="gorgemj" w:date="2017-11-24T16:47:00Z">
              <w:r>
                <w:rPr>
                  <w:rFonts w:cs="Arial"/>
                </w:rPr>
                <w:t xml:space="preserve"> </w:t>
              </w:r>
              <w:r w:rsidRPr="00993D67">
                <w:rPr>
                  <w:rFonts w:cs="Arial"/>
                  <w:b/>
                </w:rPr>
                <w:t>AP1000</w:t>
              </w:r>
              <w:r>
                <w:rPr>
                  <w:rFonts w:cs="Arial"/>
                </w:rPr>
                <w:t xml:space="preserve"> plant DCD [2]</w:t>
              </w:r>
            </w:ins>
            <w:del w:id="3788" w:author="gorgemj" w:date="2017-11-24T16:47:00Z">
              <w:r w:rsidRPr="00817CEB" w:rsidDel="004A49B0">
                <w:rPr>
                  <w:rFonts w:cs="Arial"/>
                </w:rPr>
                <w:delText>DCD</w:delText>
              </w:r>
            </w:del>
            <w:r w:rsidRPr="00817CEB">
              <w:rPr>
                <w:rFonts w:cs="Arial"/>
              </w:rPr>
              <w:t xml:space="preserve"> Chapter 19) and deterministic safety analyses (see</w:t>
            </w:r>
            <w:del w:id="3789" w:author="gorgemj" w:date="2017-11-24T16:47:00Z">
              <w:r w:rsidRPr="00817CEB" w:rsidDel="004A49B0">
                <w:rPr>
                  <w:rFonts w:cs="Arial"/>
                </w:rPr>
                <w:delText xml:space="preserve"> </w:delText>
              </w:r>
            </w:del>
            <w:ins w:id="3790" w:author="gorgemj" w:date="2017-11-24T16:47:00Z">
              <w:r>
                <w:rPr>
                  <w:rFonts w:cs="Arial"/>
                </w:rPr>
                <w:t xml:space="preserve"> </w:t>
              </w:r>
              <w:r w:rsidRPr="00993D67">
                <w:rPr>
                  <w:rFonts w:cs="Arial"/>
                  <w:b/>
                </w:rPr>
                <w:t>AP1000</w:t>
              </w:r>
              <w:r>
                <w:rPr>
                  <w:rFonts w:cs="Arial"/>
                </w:rPr>
                <w:t xml:space="preserve"> plant DCD [2]</w:t>
              </w:r>
            </w:ins>
            <w:del w:id="3791" w:author="gorgemj" w:date="2017-11-24T16:47:00Z">
              <w:r w:rsidRPr="00817CEB" w:rsidDel="004A49B0">
                <w:rPr>
                  <w:rFonts w:cs="Arial"/>
                </w:rPr>
                <w:delText>DCD</w:delText>
              </w:r>
            </w:del>
            <w:r w:rsidRPr="00817CEB">
              <w:rPr>
                <w:rFonts w:cs="Arial"/>
              </w:rPr>
              <w:t xml:space="preserve"> Chapters 15 and 6), as part of the design process.</w:t>
            </w:r>
          </w:p>
          <w:p w:rsidR="00B61F44" w:rsidRDefault="00B61F44" w:rsidP="00542606">
            <w:pPr>
              <w:spacing w:before="60" w:after="60" w:line="280" w:lineRule="atLeast"/>
              <w:rPr>
                <w:rFonts w:cs="Arial"/>
                <w:b/>
              </w:rPr>
            </w:pPr>
            <w:r>
              <w:rPr>
                <w:rFonts w:cs="Arial"/>
              </w:rPr>
              <w:t xml:space="preserve">Hazards (external and internal) are taken in account and are described in </w:t>
            </w:r>
            <w:ins w:id="3792" w:author="gorgemj" w:date="2017-11-24T16:47:00Z">
              <w:r>
                <w:rPr>
                  <w:rFonts w:cs="Arial"/>
                </w:rPr>
                <w:t xml:space="preserve">the </w:t>
              </w:r>
              <w:r w:rsidRPr="00993D67">
                <w:rPr>
                  <w:rFonts w:cs="Arial"/>
                  <w:b/>
                </w:rPr>
                <w:t>AP1000</w:t>
              </w:r>
              <w:r>
                <w:rPr>
                  <w:rFonts w:cs="Arial"/>
                </w:rPr>
                <w:t xml:space="preserve"> plant DCD [2]</w:t>
              </w:r>
            </w:ins>
            <w:del w:id="3793" w:author="gorgemj" w:date="2017-11-24T16:47:00Z">
              <w:r w:rsidDel="004A49B0">
                <w:rPr>
                  <w:rFonts w:cs="Arial"/>
                </w:rPr>
                <w:delText>DCD</w:delText>
              </w:r>
            </w:del>
            <w:r>
              <w:rPr>
                <w:rFonts w:cs="Arial"/>
              </w:rPr>
              <w:t xml:space="preserve"> Sections</w:t>
            </w:r>
            <w:r w:rsidRPr="00817CEB">
              <w:rPr>
                <w:rFonts w:cs="Arial"/>
              </w:rPr>
              <w:t xml:space="preserve"> </w:t>
            </w:r>
            <w:r>
              <w:rPr>
                <w:rFonts w:cs="Arial"/>
              </w:rPr>
              <w:t>3.3 through 3.7.</w:t>
            </w:r>
          </w:p>
        </w:tc>
      </w:tr>
      <w:tr w:rsidR="00B61F44" w:rsidRPr="00817CEB" w:rsidTr="00814E5E">
        <w:trPr>
          <w:cantSplit/>
          <w:trPrChange w:id="3794" w:author="gorgemj" w:date="2017-11-30T12:36:00Z">
            <w:trPr>
              <w:gridBefore w:val="6"/>
              <w:gridAfter w:val="0"/>
              <w:cantSplit/>
            </w:trPr>
          </w:trPrChange>
        </w:trPr>
        <w:tc>
          <w:tcPr>
            <w:tcW w:w="947" w:type="dxa"/>
            <w:tcPrChange w:id="3795" w:author="gorgemj" w:date="2017-11-30T12:36:00Z">
              <w:tcPr>
                <w:tcW w:w="945" w:type="dxa"/>
                <w:gridSpan w:val="6"/>
              </w:tcPr>
            </w:tcPrChange>
          </w:tcPr>
          <w:p w:rsidR="00B61F44" w:rsidRPr="001B0781" w:rsidRDefault="00B61F44" w:rsidP="00542606">
            <w:pPr>
              <w:autoSpaceDE w:val="0"/>
              <w:autoSpaceDN w:val="0"/>
              <w:adjustRightInd w:val="0"/>
              <w:spacing w:before="60" w:after="60" w:line="280" w:lineRule="atLeast"/>
              <w:jc w:val="center"/>
              <w:rPr>
                <w:rFonts w:cs="Arial"/>
                <w:rPrChange w:id="3796" w:author="gorgemj" w:date="2017-11-23T09:46:00Z">
                  <w:rPr>
                    <w:rFonts w:cs="Arial"/>
                    <w:b/>
                  </w:rPr>
                </w:rPrChange>
              </w:rPr>
            </w:pPr>
            <w:r w:rsidRPr="001B0781">
              <w:rPr>
                <w:rFonts w:cs="Arial"/>
                <w:rPrChange w:id="3797" w:author="gorgemj" w:date="2017-11-23T09:46:00Z">
                  <w:rPr>
                    <w:rFonts w:cs="Arial"/>
                    <w:b/>
                  </w:rPr>
                </w:rPrChange>
              </w:rPr>
              <w:t>5.3</w:t>
            </w:r>
          </w:p>
        </w:tc>
        <w:tc>
          <w:tcPr>
            <w:tcW w:w="693" w:type="dxa"/>
            <w:tcPrChange w:id="3798" w:author="gorgemj" w:date="2017-11-30T12:36:00Z">
              <w:tcPr>
                <w:tcW w:w="747" w:type="dxa"/>
                <w:gridSpan w:val="3"/>
              </w:tcPr>
            </w:tcPrChange>
          </w:tcPr>
          <w:p w:rsidR="00B61F44" w:rsidRPr="001B0781" w:rsidRDefault="00B61F44" w:rsidP="00542606">
            <w:pPr>
              <w:autoSpaceDE w:val="0"/>
              <w:autoSpaceDN w:val="0"/>
              <w:adjustRightInd w:val="0"/>
              <w:spacing w:before="60" w:after="60" w:line="280" w:lineRule="atLeast"/>
              <w:jc w:val="center"/>
              <w:rPr>
                <w:rFonts w:cs="Arial"/>
                <w:bCs/>
                <w:color w:val="000000"/>
                <w:sz w:val="24"/>
                <w:szCs w:val="24"/>
                <w:rPrChange w:id="3799" w:author="gorgemj" w:date="2017-11-23T09:46:00Z">
                  <w:rPr>
                    <w:rFonts w:cs="Arial"/>
                    <w:b/>
                    <w:bCs/>
                    <w:color w:val="000000"/>
                    <w:sz w:val="24"/>
                    <w:szCs w:val="24"/>
                  </w:rPr>
                </w:rPrChange>
              </w:rPr>
            </w:pPr>
            <w:r w:rsidRPr="001B0781">
              <w:rPr>
                <w:rFonts w:cs="Arial"/>
                <w:bCs/>
                <w:rPrChange w:id="3800" w:author="gorgemj" w:date="2017-11-23T09:46:00Z">
                  <w:rPr>
                    <w:rFonts w:cs="Arial"/>
                    <w:b/>
                    <w:bCs/>
                  </w:rPr>
                </w:rPrChange>
              </w:rPr>
              <w:t>1</w:t>
            </w:r>
          </w:p>
        </w:tc>
        <w:tc>
          <w:tcPr>
            <w:tcW w:w="5038" w:type="dxa"/>
            <w:gridSpan w:val="2"/>
            <w:tcPrChange w:id="3801" w:author="gorgemj" w:date="2017-11-30T12:36:00Z">
              <w:tcPr>
                <w:tcW w:w="6768" w:type="dxa"/>
                <w:gridSpan w:val="7"/>
              </w:tcPr>
            </w:tcPrChange>
          </w:tcPr>
          <w:p w:rsidR="00B61F44" w:rsidRPr="00817CEB" w:rsidRDefault="00B61F44" w:rsidP="00542606">
            <w:pPr>
              <w:autoSpaceDE w:val="0"/>
              <w:autoSpaceDN w:val="0"/>
              <w:adjustRightInd w:val="0"/>
              <w:spacing w:before="60" w:after="60" w:line="280" w:lineRule="atLeast"/>
              <w:rPr>
                <w:rFonts w:eastAsia="Calibri" w:cs="Arial"/>
              </w:rPr>
            </w:pPr>
            <w:r w:rsidRPr="00817CEB">
              <w:rPr>
                <w:rFonts w:eastAsia="Calibri" w:cs="Arial"/>
              </w:rPr>
              <w:t>The design basis for each item important to safety shall be systematically justified and documented. The documentation shall provide the necessary information for the operating organization to operate the plant safely.</w:t>
            </w:r>
          </w:p>
        </w:tc>
        <w:tc>
          <w:tcPr>
            <w:tcW w:w="6912" w:type="dxa"/>
            <w:gridSpan w:val="3"/>
            <w:tcPrChange w:id="3802" w:author="gorgemj" w:date="2017-11-30T12:36:00Z">
              <w:tcPr>
                <w:tcW w:w="5130" w:type="dxa"/>
                <w:gridSpan w:val="8"/>
              </w:tcPr>
            </w:tcPrChange>
          </w:tcPr>
          <w:p w:rsidR="00B61F44" w:rsidRDefault="00B61F44" w:rsidP="006C427A">
            <w:pPr>
              <w:spacing w:before="60" w:after="60" w:line="280" w:lineRule="atLeast"/>
              <w:rPr>
                <w:rFonts w:cs="Arial"/>
              </w:rPr>
            </w:pPr>
            <w:r w:rsidRPr="00817CEB">
              <w:rPr>
                <w:rFonts w:cs="Arial"/>
              </w:rPr>
              <w:t>The</w:t>
            </w:r>
            <w:del w:id="3803" w:author="gorgemj" w:date="2017-11-24T16:47:00Z">
              <w:r w:rsidRPr="00817CEB" w:rsidDel="004A49B0">
                <w:rPr>
                  <w:rFonts w:cs="Arial"/>
                </w:rPr>
                <w:delText xml:space="preserve"> </w:delText>
              </w:r>
            </w:del>
            <w:ins w:id="3804" w:author="gorgemj" w:date="2017-11-24T16:47:00Z">
              <w:r>
                <w:rPr>
                  <w:rFonts w:cs="Arial"/>
                </w:rPr>
                <w:t xml:space="preserve"> </w:t>
              </w:r>
              <w:r w:rsidRPr="00993D67">
                <w:rPr>
                  <w:rFonts w:cs="Arial"/>
                  <w:b/>
                </w:rPr>
                <w:t>AP1000</w:t>
              </w:r>
              <w:r>
                <w:rPr>
                  <w:rFonts w:cs="Arial"/>
                </w:rPr>
                <w:t xml:space="preserve"> plant DCD [2] </w:t>
              </w:r>
            </w:ins>
            <w:del w:id="3805" w:author="gorgemj" w:date="2017-11-24T16:47:00Z">
              <w:r w:rsidRPr="00817CEB" w:rsidDel="004A49B0">
                <w:rPr>
                  <w:rFonts w:cs="Arial"/>
                  <w:b/>
                </w:rPr>
                <w:delText>AP1000</w:delText>
              </w:r>
              <w:r w:rsidRPr="00817CEB" w:rsidDel="004A49B0">
                <w:rPr>
                  <w:rFonts w:cs="Arial"/>
                </w:rPr>
                <w:delText xml:space="preserve"> </w:delText>
              </w:r>
              <w:r w:rsidDel="004A49B0">
                <w:rPr>
                  <w:rFonts w:cs="Arial"/>
                </w:rPr>
                <w:delText xml:space="preserve">plant </w:delText>
              </w:r>
              <w:r w:rsidRPr="00817CEB" w:rsidDel="004A49B0">
                <w:rPr>
                  <w:rFonts w:cs="Arial"/>
                </w:rPr>
                <w:delText xml:space="preserve">DCD </w:delText>
              </w:r>
            </w:del>
            <w:r w:rsidRPr="00817CEB">
              <w:rPr>
                <w:rFonts w:cs="Arial"/>
              </w:rPr>
              <w:t xml:space="preserve">and the associated engineering documentation provide </w:t>
            </w:r>
            <w:r w:rsidRPr="00817CEB">
              <w:rPr>
                <w:rFonts w:eastAsia="Calibri" w:cs="Arial"/>
              </w:rPr>
              <w:t>the necessary information for the operating organization to operate the plant safely.</w:t>
            </w:r>
            <w:r w:rsidRPr="00817CEB">
              <w:rPr>
                <w:rFonts w:cs="Arial"/>
              </w:rPr>
              <w:t xml:space="preserve"> </w:t>
            </w:r>
          </w:p>
        </w:tc>
      </w:tr>
      <w:tr w:rsidR="00B61F44" w:rsidRPr="00817CEB" w:rsidDel="00E5302E" w:rsidTr="00814E5E">
        <w:trPr>
          <w:cantSplit/>
          <w:del w:id="3806" w:author="gorgemj" w:date="2017-11-25T21:49:00Z"/>
          <w:trPrChange w:id="3807" w:author="gorgemj" w:date="2017-11-30T12:36:00Z">
            <w:trPr>
              <w:gridBefore w:val="6"/>
              <w:gridAfter w:val="0"/>
              <w:cantSplit/>
            </w:trPr>
          </w:trPrChange>
        </w:trPr>
        <w:tc>
          <w:tcPr>
            <w:tcW w:w="947" w:type="dxa"/>
            <w:tcPrChange w:id="3808" w:author="gorgemj" w:date="2017-11-30T12:36:00Z">
              <w:tcPr>
                <w:tcW w:w="945" w:type="dxa"/>
                <w:gridSpan w:val="6"/>
              </w:tcPr>
            </w:tcPrChange>
          </w:tcPr>
          <w:p w:rsidR="00B61F44" w:rsidDel="00E5302E" w:rsidRDefault="00B61F44" w:rsidP="00542606">
            <w:pPr>
              <w:autoSpaceDE w:val="0"/>
              <w:autoSpaceDN w:val="0"/>
              <w:adjustRightInd w:val="0"/>
              <w:spacing w:before="60" w:after="60" w:line="280" w:lineRule="atLeast"/>
              <w:jc w:val="center"/>
              <w:rPr>
                <w:del w:id="3809" w:author="gorgemj" w:date="2017-11-25T21:49:00Z"/>
                <w:rFonts w:cs="Arial"/>
                <w:b/>
              </w:rPr>
            </w:pPr>
          </w:p>
        </w:tc>
        <w:tc>
          <w:tcPr>
            <w:tcW w:w="693" w:type="dxa"/>
            <w:tcPrChange w:id="3810" w:author="gorgemj" w:date="2017-11-30T12:36:00Z">
              <w:tcPr>
                <w:tcW w:w="747" w:type="dxa"/>
                <w:gridSpan w:val="3"/>
              </w:tcPr>
            </w:tcPrChange>
          </w:tcPr>
          <w:p w:rsidR="00B61F44" w:rsidDel="00E5302E" w:rsidRDefault="00B61F44" w:rsidP="00542606">
            <w:pPr>
              <w:autoSpaceDE w:val="0"/>
              <w:autoSpaceDN w:val="0"/>
              <w:adjustRightInd w:val="0"/>
              <w:spacing w:before="60" w:after="60" w:line="280" w:lineRule="atLeast"/>
              <w:jc w:val="center"/>
              <w:rPr>
                <w:del w:id="3811" w:author="gorgemj" w:date="2017-11-25T21:49:00Z"/>
                <w:rFonts w:cs="Arial"/>
                <w:b/>
                <w:bCs/>
              </w:rPr>
            </w:pPr>
          </w:p>
        </w:tc>
        <w:tc>
          <w:tcPr>
            <w:tcW w:w="5038" w:type="dxa"/>
            <w:gridSpan w:val="2"/>
            <w:tcPrChange w:id="3812" w:author="gorgemj" w:date="2017-11-30T12:36:00Z">
              <w:tcPr>
                <w:tcW w:w="6768" w:type="dxa"/>
                <w:gridSpan w:val="7"/>
              </w:tcPr>
            </w:tcPrChange>
          </w:tcPr>
          <w:p w:rsidR="00B61F44" w:rsidDel="00E5302E" w:rsidRDefault="00B61F44" w:rsidP="00542606">
            <w:pPr>
              <w:autoSpaceDE w:val="0"/>
              <w:autoSpaceDN w:val="0"/>
              <w:adjustRightInd w:val="0"/>
              <w:spacing w:before="60" w:after="60" w:line="280" w:lineRule="atLeast"/>
              <w:rPr>
                <w:del w:id="3813" w:author="gorgemj" w:date="2017-11-25T21:49:00Z"/>
                <w:rFonts w:cs="Arial"/>
                <w:b/>
                <w:color w:val="000000"/>
                <w:sz w:val="24"/>
                <w:szCs w:val="24"/>
              </w:rPr>
            </w:pPr>
            <w:del w:id="3814" w:author="gorgemj" w:date="2017-11-25T21:49:00Z">
              <w:r w:rsidRPr="00817CEB" w:rsidDel="00E5302E">
                <w:rPr>
                  <w:rFonts w:eastAsia="Calibri" w:cs="Arial"/>
                  <w:b/>
                  <w:bCs/>
                </w:rPr>
                <w:delText>Requirement 15: Design limits</w:delText>
              </w:r>
            </w:del>
          </w:p>
        </w:tc>
        <w:tc>
          <w:tcPr>
            <w:tcW w:w="6912" w:type="dxa"/>
            <w:gridSpan w:val="3"/>
            <w:tcPrChange w:id="3815" w:author="gorgemj" w:date="2017-11-30T12:36:00Z">
              <w:tcPr>
                <w:tcW w:w="5130" w:type="dxa"/>
                <w:gridSpan w:val="8"/>
              </w:tcPr>
            </w:tcPrChange>
          </w:tcPr>
          <w:p w:rsidR="00B61F44" w:rsidDel="00E5302E" w:rsidRDefault="00B61F44" w:rsidP="00542606">
            <w:pPr>
              <w:spacing w:before="60" w:after="60" w:line="280" w:lineRule="atLeast"/>
              <w:rPr>
                <w:del w:id="3816" w:author="gorgemj" w:date="2017-11-25T21:49:00Z"/>
                <w:rFonts w:cs="Arial"/>
                <w:b/>
              </w:rPr>
            </w:pPr>
          </w:p>
        </w:tc>
      </w:tr>
      <w:tr w:rsidR="00B61F44" w:rsidRPr="00817CEB" w:rsidTr="00814E5E">
        <w:trPr>
          <w:cantSplit/>
          <w:trPrChange w:id="3817" w:author="gorgemj" w:date="2017-11-30T12:36:00Z">
            <w:trPr>
              <w:gridBefore w:val="6"/>
              <w:gridAfter w:val="0"/>
              <w:cantSplit/>
            </w:trPr>
          </w:trPrChange>
        </w:trPr>
        <w:tc>
          <w:tcPr>
            <w:tcW w:w="947" w:type="dxa"/>
            <w:tcPrChange w:id="3818" w:author="gorgemj" w:date="2017-11-30T12:36:00Z">
              <w:tcPr>
                <w:tcW w:w="945" w:type="dxa"/>
                <w:gridSpan w:val="6"/>
              </w:tcPr>
            </w:tcPrChange>
          </w:tcPr>
          <w:p w:rsidR="00B61F44" w:rsidRDefault="00B61F44" w:rsidP="00542606">
            <w:pPr>
              <w:autoSpaceDE w:val="0"/>
              <w:autoSpaceDN w:val="0"/>
              <w:adjustRightInd w:val="0"/>
              <w:spacing w:before="60" w:after="60" w:line="280" w:lineRule="atLeast"/>
              <w:jc w:val="center"/>
              <w:rPr>
                <w:rFonts w:cs="Arial"/>
                <w:b/>
              </w:rPr>
            </w:pPr>
          </w:p>
        </w:tc>
        <w:tc>
          <w:tcPr>
            <w:tcW w:w="693" w:type="dxa"/>
            <w:tcPrChange w:id="3819" w:author="gorgemj" w:date="2017-11-30T12:36:00Z">
              <w:tcPr>
                <w:tcW w:w="747" w:type="dxa"/>
                <w:gridSpan w:val="3"/>
              </w:tcPr>
            </w:tcPrChange>
          </w:tcPr>
          <w:p w:rsidR="00B61F44" w:rsidRDefault="00B61F44" w:rsidP="00542606">
            <w:pPr>
              <w:autoSpaceDE w:val="0"/>
              <w:autoSpaceDN w:val="0"/>
              <w:adjustRightInd w:val="0"/>
              <w:spacing w:before="60" w:after="60" w:line="280" w:lineRule="atLeast"/>
              <w:jc w:val="center"/>
              <w:rPr>
                <w:rFonts w:cs="Arial"/>
                <w:b/>
                <w:bCs/>
              </w:rPr>
            </w:pPr>
          </w:p>
        </w:tc>
        <w:tc>
          <w:tcPr>
            <w:tcW w:w="5038" w:type="dxa"/>
            <w:gridSpan w:val="2"/>
            <w:tcPrChange w:id="3820" w:author="gorgemj" w:date="2017-11-30T12:36:00Z">
              <w:tcPr>
                <w:tcW w:w="6768" w:type="dxa"/>
                <w:gridSpan w:val="7"/>
              </w:tcPr>
            </w:tcPrChange>
          </w:tcPr>
          <w:p w:rsidR="00B61F44" w:rsidRDefault="00B61F44" w:rsidP="00542606">
            <w:pPr>
              <w:autoSpaceDE w:val="0"/>
              <w:autoSpaceDN w:val="0"/>
              <w:adjustRightInd w:val="0"/>
              <w:spacing w:before="60" w:after="60" w:line="280" w:lineRule="atLeast"/>
              <w:rPr>
                <w:ins w:id="3821" w:author="gorgemj" w:date="2017-11-25T21:49:00Z"/>
                <w:rFonts w:eastAsia="Calibri" w:cs="Arial"/>
                <w:b/>
                <w:bCs/>
              </w:rPr>
            </w:pPr>
            <w:ins w:id="3822" w:author="gorgemj" w:date="2017-11-25T21:49:00Z">
              <w:r w:rsidRPr="00817CEB">
                <w:rPr>
                  <w:rFonts w:eastAsia="Calibri" w:cs="Arial"/>
                  <w:b/>
                  <w:bCs/>
                </w:rPr>
                <w:t xml:space="preserve">Requirement 15: Design limits </w:t>
              </w:r>
            </w:ins>
          </w:p>
          <w:p w:rsidR="00B61F44" w:rsidRPr="00817CEB" w:rsidRDefault="00B61F44" w:rsidP="00542606">
            <w:pPr>
              <w:autoSpaceDE w:val="0"/>
              <w:autoSpaceDN w:val="0"/>
              <w:adjustRightInd w:val="0"/>
              <w:spacing w:before="60" w:after="60" w:line="280" w:lineRule="atLeast"/>
              <w:rPr>
                <w:rFonts w:eastAsia="Calibri" w:cs="Arial"/>
                <w:b/>
                <w:bCs/>
              </w:rPr>
            </w:pPr>
            <w:r w:rsidRPr="00817CEB">
              <w:rPr>
                <w:rFonts w:eastAsia="Calibri" w:cs="Arial"/>
                <w:b/>
                <w:bCs/>
              </w:rPr>
              <w:t>A set of design limits consistent with the key physical parameters for each item important to safety for the nuclear power plant shall be specified for all operational states and for accident conditions.</w:t>
            </w:r>
          </w:p>
        </w:tc>
        <w:tc>
          <w:tcPr>
            <w:tcW w:w="6912" w:type="dxa"/>
            <w:gridSpan w:val="3"/>
            <w:tcPrChange w:id="3823" w:author="gorgemj" w:date="2017-11-30T12:36:00Z">
              <w:tcPr>
                <w:tcW w:w="5130" w:type="dxa"/>
                <w:gridSpan w:val="8"/>
              </w:tcPr>
            </w:tcPrChange>
          </w:tcPr>
          <w:p w:rsidR="00B61F44" w:rsidRDefault="00B61F44" w:rsidP="00553F07">
            <w:pPr>
              <w:spacing w:before="60" w:after="60" w:line="280" w:lineRule="atLeast"/>
              <w:rPr>
                <w:rFonts w:cs="Arial"/>
                <w:b/>
              </w:rPr>
            </w:pPr>
            <w:r w:rsidRPr="00817CEB">
              <w:rPr>
                <w:rFonts w:cs="Arial"/>
              </w:rPr>
              <w:t xml:space="preserve">The </w:t>
            </w:r>
            <w:r w:rsidRPr="00817CEB">
              <w:rPr>
                <w:rFonts w:cs="Arial"/>
                <w:b/>
              </w:rPr>
              <w:t>AP1000</w:t>
            </w:r>
            <w:r w:rsidRPr="00817CEB">
              <w:rPr>
                <w:rFonts w:cs="Arial"/>
              </w:rPr>
              <w:t xml:space="preserve"> </w:t>
            </w:r>
            <w:r>
              <w:rPr>
                <w:rFonts w:cs="Arial"/>
              </w:rPr>
              <w:t>p</w:t>
            </w:r>
            <w:r w:rsidRPr="00817CEB">
              <w:rPr>
                <w:rFonts w:cs="Arial"/>
              </w:rPr>
              <w:t xml:space="preserve">lant design limits for </w:t>
            </w:r>
            <w:del w:id="3824" w:author="gorgemj" w:date="2017-11-24T18:05:00Z">
              <w:r w:rsidRPr="00817CEB" w:rsidDel="00BB7304">
                <w:rPr>
                  <w:rFonts w:cs="Arial"/>
                </w:rPr>
                <w:delText>systems, structures, and component</w:delText>
              </w:r>
            </w:del>
            <w:ins w:id="3825" w:author="gorgemj" w:date="2017-11-24T18:05:00Z">
              <w:r>
                <w:rPr>
                  <w:rFonts w:cs="Arial"/>
                </w:rPr>
                <w:t>SSC</w:t>
              </w:r>
            </w:ins>
            <w:r w:rsidRPr="00817CEB">
              <w:rPr>
                <w:rFonts w:cs="Arial"/>
              </w:rPr>
              <w:t xml:space="preserve">s important to safety are established for operational states and </w:t>
            </w:r>
            <w:del w:id="3826" w:author="gorgemj" w:date="2017-11-24T15:46:00Z">
              <w:r w:rsidRPr="00817CEB" w:rsidDel="00D370A5">
                <w:rPr>
                  <w:rFonts w:cs="Arial"/>
                </w:rPr>
                <w:delText>design basis accident</w:delText>
              </w:r>
            </w:del>
            <w:ins w:id="3827" w:author="gorgemj" w:date="2017-11-24T15:46:00Z">
              <w:r>
                <w:rPr>
                  <w:rFonts w:cs="Arial"/>
                </w:rPr>
                <w:t>DBA</w:t>
              </w:r>
            </w:ins>
            <w:r w:rsidRPr="00817CEB">
              <w:rPr>
                <w:rFonts w:cs="Arial"/>
              </w:rPr>
              <w:t xml:space="preserve">s as discussed in </w:t>
            </w:r>
            <w:ins w:id="3828" w:author="gorgemj" w:date="2017-11-24T16:47:00Z">
              <w:r>
                <w:rPr>
                  <w:rFonts w:cs="Arial"/>
                </w:rPr>
                <w:t xml:space="preserve">the </w:t>
              </w:r>
              <w:r w:rsidRPr="00993D67">
                <w:rPr>
                  <w:rFonts w:cs="Arial"/>
                  <w:b/>
                </w:rPr>
                <w:t>AP1000</w:t>
              </w:r>
              <w:r>
                <w:rPr>
                  <w:rFonts w:cs="Arial"/>
                </w:rPr>
                <w:t xml:space="preserve"> plant DCD [2]</w:t>
              </w:r>
            </w:ins>
            <w:del w:id="3829" w:author="gorgemj" w:date="2017-11-24T16:47:00Z">
              <w:r w:rsidRPr="00817CEB" w:rsidDel="004A49B0">
                <w:rPr>
                  <w:rFonts w:cs="Arial"/>
                </w:rPr>
                <w:delText>DCD</w:delText>
              </w:r>
            </w:del>
            <w:r w:rsidRPr="00817CEB">
              <w:rPr>
                <w:rFonts w:cs="Arial"/>
              </w:rPr>
              <w:t xml:space="preserve"> Chapters 3 through 12</w:t>
            </w:r>
            <w:ins w:id="3830" w:author="gorgemj" w:date="2017-11-25T21:50:00Z">
              <w:r>
                <w:rPr>
                  <w:rFonts w:cs="Arial"/>
                </w:rPr>
                <w:t xml:space="preserve"> and summarized in the plant Technical Specifications in Chapter 16.</w:t>
              </w:r>
            </w:ins>
            <w:ins w:id="3831" w:author="gorgemj" w:date="2017-11-25T21:52:00Z">
              <w:del w:id="3832" w:author="friedmbn" w:date="2017-11-27T17:05:00Z">
                <w:r w:rsidDel="00553F07">
                  <w:rPr>
                    <w:rFonts w:cs="Arial"/>
                    <w:lang w:val="en-GB"/>
                  </w:rPr>
                  <w:delText>, e.g</w:delText>
                </w:r>
              </w:del>
            </w:ins>
            <w:ins w:id="3833" w:author="friedmbn" w:date="2017-11-27T17:05:00Z">
              <w:r>
                <w:rPr>
                  <w:rFonts w:cs="Arial"/>
                  <w:lang w:val="en-GB"/>
                </w:rPr>
                <w:t xml:space="preserve"> Technical Specifications are</w:t>
              </w:r>
            </w:ins>
            <w:ins w:id="3834" w:author="gorgemj" w:date="2017-11-25T21:52:00Z">
              <w:del w:id="3835" w:author="friedmbn" w:date="2017-11-27T17:05:00Z">
                <w:r w:rsidDel="00553F07">
                  <w:rPr>
                    <w:rFonts w:cs="Arial"/>
                    <w:lang w:val="en-GB"/>
                  </w:rPr>
                  <w:delText>.</w:delText>
                </w:r>
              </w:del>
              <w:r>
                <w:rPr>
                  <w:rFonts w:cs="Arial"/>
                  <w:lang w:val="en-GB"/>
                </w:rPr>
                <w:t xml:space="preserve"> </w:t>
              </w:r>
              <w:r w:rsidRPr="00A07403">
                <w:rPr>
                  <w:rFonts w:cs="Arial"/>
                  <w:lang w:val="en-GB"/>
                </w:rPr>
                <w:t>a dynamic set of plant parameters, associated limits and conditions for plant operation, and associated SSCs</w:t>
              </w:r>
              <w:r>
                <w:rPr>
                  <w:rFonts w:cs="Arial"/>
                  <w:lang w:val="en-GB"/>
                </w:rPr>
                <w:t xml:space="preserve">, that provide the delivery of </w:t>
              </w:r>
              <w:r w:rsidRPr="00A07403">
                <w:rPr>
                  <w:rFonts w:cs="Arial"/>
                  <w:lang w:val="en-GB"/>
                </w:rPr>
                <w:t xml:space="preserve">safety functions for the </w:t>
              </w:r>
              <w:r w:rsidRPr="005524AC">
                <w:rPr>
                  <w:rFonts w:cs="Arial"/>
                  <w:b/>
                  <w:lang w:val="en-GB"/>
                </w:rPr>
                <w:t>AP1000</w:t>
              </w:r>
              <w:r w:rsidRPr="00A07403">
                <w:rPr>
                  <w:rFonts w:cs="Arial"/>
                  <w:lang w:val="en-GB"/>
                </w:rPr>
                <w:t xml:space="preserve"> plant.</w:t>
              </w:r>
              <w:r>
                <w:rPr>
                  <w:rFonts w:cs="Arial"/>
                  <w:lang w:val="en-GB"/>
                </w:rPr>
                <w:t xml:space="preserve"> Short term availability controls are also defined for the active </w:t>
              </w:r>
              <w:proofErr w:type="spellStart"/>
              <w:r>
                <w:rPr>
                  <w:rFonts w:cs="Arial"/>
                  <w:lang w:val="en-GB"/>
                </w:rPr>
                <w:t>DiD</w:t>
              </w:r>
              <w:proofErr w:type="spellEnd"/>
              <w:r>
                <w:rPr>
                  <w:rFonts w:cs="Arial"/>
                  <w:lang w:val="en-GB"/>
                </w:rPr>
                <w:t xml:space="preserve"> systems (</w:t>
              </w:r>
              <w:r>
                <w:rPr>
                  <w:rFonts w:eastAsia="Calibri" w:cs="Arial"/>
                </w:rPr>
                <w:t xml:space="preserve">the </w:t>
              </w:r>
              <w:r w:rsidRPr="00993D67">
                <w:rPr>
                  <w:rFonts w:eastAsia="Calibri" w:cs="Arial"/>
                  <w:b/>
                </w:rPr>
                <w:t>AP1000</w:t>
              </w:r>
              <w:r>
                <w:rPr>
                  <w:rFonts w:eastAsia="Calibri" w:cs="Arial"/>
                </w:rPr>
                <w:t xml:space="preserve"> plant </w:t>
              </w:r>
              <w:r w:rsidRPr="00817CEB">
                <w:rPr>
                  <w:rFonts w:eastAsia="Calibri" w:cs="Arial"/>
                </w:rPr>
                <w:t xml:space="preserve">DCD </w:t>
              </w:r>
              <w:r>
                <w:rPr>
                  <w:rFonts w:eastAsia="Calibri" w:cs="Arial"/>
                </w:rPr>
                <w:t>[2]</w:t>
              </w:r>
              <w:r>
                <w:rPr>
                  <w:rFonts w:cs="Arial"/>
                  <w:lang w:val="en-GB"/>
                </w:rPr>
                <w:t xml:space="preserve"> Section 16.3).</w:t>
              </w:r>
            </w:ins>
          </w:p>
        </w:tc>
      </w:tr>
      <w:tr w:rsidR="00B61F44" w:rsidRPr="00817CEB" w:rsidTr="00814E5E">
        <w:trPr>
          <w:cantSplit/>
          <w:trPrChange w:id="3836" w:author="gorgemj" w:date="2017-11-30T12:36:00Z">
            <w:trPr>
              <w:gridBefore w:val="6"/>
              <w:gridAfter w:val="0"/>
              <w:cantSplit/>
            </w:trPr>
          </w:trPrChange>
        </w:trPr>
        <w:tc>
          <w:tcPr>
            <w:tcW w:w="947" w:type="dxa"/>
            <w:tcPrChange w:id="3837" w:author="gorgemj" w:date="2017-11-30T12:36:00Z">
              <w:tcPr>
                <w:tcW w:w="945" w:type="dxa"/>
                <w:gridSpan w:val="6"/>
              </w:tcPr>
            </w:tcPrChange>
          </w:tcPr>
          <w:p w:rsidR="00B61F44" w:rsidRPr="001B0781" w:rsidRDefault="00B61F44" w:rsidP="00CF335A">
            <w:pPr>
              <w:autoSpaceDE w:val="0"/>
              <w:autoSpaceDN w:val="0"/>
              <w:adjustRightInd w:val="0"/>
              <w:spacing w:before="60" w:after="60" w:line="280" w:lineRule="atLeast"/>
              <w:jc w:val="center"/>
              <w:rPr>
                <w:rFonts w:cs="Arial"/>
                <w:rPrChange w:id="3838" w:author="gorgemj" w:date="2017-11-23T09:46:00Z">
                  <w:rPr>
                    <w:rFonts w:cs="Arial"/>
                    <w:b/>
                  </w:rPr>
                </w:rPrChange>
              </w:rPr>
            </w:pPr>
            <w:r w:rsidRPr="001B0781">
              <w:rPr>
                <w:rFonts w:cs="Arial"/>
                <w:rPrChange w:id="3839" w:author="gorgemj" w:date="2017-11-23T09:46:00Z">
                  <w:rPr>
                    <w:rFonts w:cs="Arial"/>
                    <w:b/>
                  </w:rPr>
                </w:rPrChange>
              </w:rPr>
              <w:t>5.4</w:t>
            </w:r>
          </w:p>
        </w:tc>
        <w:tc>
          <w:tcPr>
            <w:tcW w:w="693" w:type="dxa"/>
            <w:tcPrChange w:id="3840" w:author="gorgemj" w:date="2017-11-30T12:36:00Z">
              <w:tcPr>
                <w:tcW w:w="747" w:type="dxa"/>
                <w:gridSpan w:val="3"/>
              </w:tcPr>
            </w:tcPrChange>
          </w:tcPr>
          <w:p w:rsidR="00B61F44" w:rsidRPr="001B0781" w:rsidRDefault="00B61F44" w:rsidP="00CF335A">
            <w:pPr>
              <w:autoSpaceDE w:val="0"/>
              <w:autoSpaceDN w:val="0"/>
              <w:adjustRightInd w:val="0"/>
              <w:spacing w:before="60" w:after="60" w:line="280" w:lineRule="atLeast"/>
              <w:jc w:val="center"/>
              <w:rPr>
                <w:rFonts w:cs="Arial"/>
                <w:bCs/>
                <w:color w:val="000000"/>
                <w:sz w:val="24"/>
                <w:szCs w:val="24"/>
                <w:rPrChange w:id="3841" w:author="gorgemj" w:date="2017-11-23T09:46:00Z">
                  <w:rPr>
                    <w:rFonts w:cs="Arial"/>
                    <w:b/>
                    <w:bCs/>
                    <w:color w:val="000000"/>
                    <w:sz w:val="24"/>
                    <w:szCs w:val="24"/>
                  </w:rPr>
                </w:rPrChange>
              </w:rPr>
            </w:pPr>
            <w:r w:rsidRPr="001B0781">
              <w:rPr>
                <w:rFonts w:cs="Arial"/>
                <w:bCs/>
                <w:rPrChange w:id="3842" w:author="gorgemj" w:date="2017-11-23T09:46:00Z">
                  <w:rPr>
                    <w:rFonts w:cs="Arial"/>
                    <w:b/>
                    <w:bCs/>
                  </w:rPr>
                </w:rPrChange>
              </w:rPr>
              <w:t>1</w:t>
            </w:r>
          </w:p>
        </w:tc>
        <w:tc>
          <w:tcPr>
            <w:tcW w:w="5038" w:type="dxa"/>
            <w:gridSpan w:val="2"/>
            <w:tcPrChange w:id="3843" w:author="gorgemj" w:date="2017-11-30T12:36:00Z">
              <w:tcPr>
                <w:tcW w:w="6768" w:type="dxa"/>
                <w:gridSpan w:val="7"/>
              </w:tcPr>
            </w:tcPrChange>
          </w:tcPr>
          <w:p w:rsidR="00B61F44" w:rsidRPr="00817CEB" w:rsidRDefault="00B61F44" w:rsidP="00542606">
            <w:pPr>
              <w:autoSpaceDE w:val="0"/>
              <w:autoSpaceDN w:val="0"/>
              <w:adjustRightInd w:val="0"/>
              <w:spacing w:before="60" w:after="60" w:line="280" w:lineRule="atLeast"/>
              <w:rPr>
                <w:rFonts w:eastAsia="Calibri" w:cs="Arial"/>
              </w:rPr>
            </w:pPr>
            <w:r w:rsidRPr="00817CEB">
              <w:rPr>
                <w:rFonts w:eastAsia="Calibri" w:cs="Arial"/>
              </w:rPr>
              <w:t>The design limits shall be specified and shall be consistent with relevant national and international standards and codes, as well as with relevant regulatory requirements.</w:t>
            </w:r>
          </w:p>
        </w:tc>
        <w:tc>
          <w:tcPr>
            <w:tcW w:w="6912" w:type="dxa"/>
            <w:gridSpan w:val="3"/>
            <w:tcPrChange w:id="3844" w:author="gorgemj" w:date="2017-11-30T12:36:00Z">
              <w:tcPr>
                <w:tcW w:w="5130" w:type="dxa"/>
                <w:gridSpan w:val="8"/>
              </w:tcPr>
            </w:tcPrChange>
          </w:tcPr>
          <w:p w:rsidR="00B61F44" w:rsidDel="00FD1157" w:rsidRDefault="00B61F44" w:rsidP="008F68C9">
            <w:pPr>
              <w:keepNext/>
              <w:spacing w:before="60" w:after="60" w:line="280" w:lineRule="atLeast"/>
              <w:rPr>
                <w:del w:id="3845" w:author="gorgemj" w:date="2017-11-25T21:52:00Z"/>
                <w:rFonts w:cs="Arial"/>
              </w:rPr>
            </w:pPr>
            <w:del w:id="3846" w:author="gorgemj" w:date="2017-11-25T21:52:00Z">
              <w:r w:rsidRPr="00817CEB" w:rsidDel="00FD1157">
                <w:rPr>
                  <w:rFonts w:cs="Arial"/>
                </w:rPr>
                <w:delText xml:space="preserve">The conformance of the </w:delText>
              </w:r>
              <w:r w:rsidRPr="00817CEB" w:rsidDel="00FD1157">
                <w:rPr>
                  <w:rFonts w:cs="Arial"/>
                  <w:b/>
                </w:rPr>
                <w:delText>AP1000</w:delText>
              </w:r>
              <w:r w:rsidRPr="00817CEB" w:rsidDel="00FD1157">
                <w:rPr>
                  <w:rFonts w:cs="Arial"/>
                </w:rPr>
                <w:delText xml:space="preserve"> </w:delText>
              </w:r>
              <w:r w:rsidDel="00FD1157">
                <w:rPr>
                  <w:rFonts w:cs="Arial"/>
                </w:rPr>
                <w:delText>p</w:delText>
              </w:r>
              <w:r w:rsidRPr="00817CEB" w:rsidDel="00FD1157">
                <w:rPr>
                  <w:rFonts w:cs="Arial"/>
                </w:rPr>
                <w:delText xml:space="preserve">lant </w:delText>
              </w:r>
            </w:del>
            <w:del w:id="3847" w:author="gorgemj" w:date="2017-11-24T18:05:00Z">
              <w:r w:rsidDel="00BB7304">
                <w:rPr>
                  <w:rFonts w:cs="Arial"/>
                </w:rPr>
                <w:delText>s</w:delText>
              </w:r>
              <w:r w:rsidRPr="00817CEB" w:rsidDel="00BB7304">
                <w:rPr>
                  <w:rFonts w:cs="Arial"/>
                </w:rPr>
                <w:delText xml:space="preserve">ystems, </w:delText>
              </w:r>
              <w:r w:rsidDel="00BB7304">
                <w:rPr>
                  <w:rFonts w:cs="Arial"/>
                </w:rPr>
                <w:delText>s</w:delText>
              </w:r>
              <w:r w:rsidRPr="00817CEB" w:rsidDel="00BB7304">
                <w:rPr>
                  <w:rFonts w:cs="Arial"/>
                </w:rPr>
                <w:delText xml:space="preserve">tructures, and </w:delText>
              </w:r>
              <w:r w:rsidDel="00BB7304">
                <w:rPr>
                  <w:rFonts w:cs="Arial"/>
                </w:rPr>
                <w:delText>c</w:delText>
              </w:r>
              <w:r w:rsidRPr="00817CEB" w:rsidDel="00BB7304">
                <w:rPr>
                  <w:rFonts w:cs="Arial"/>
                </w:rPr>
                <w:delText>omponent</w:delText>
              </w:r>
            </w:del>
            <w:del w:id="3848" w:author="gorgemj" w:date="2017-11-25T21:52:00Z">
              <w:r w:rsidRPr="00817CEB" w:rsidDel="00FD1157">
                <w:rPr>
                  <w:rFonts w:cs="Arial"/>
                </w:rPr>
                <w:delText xml:space="preserve">s with the </w:delText>
              </w:r>
            </w:del>
            <w:del w:id="3849" w:author="gorgemj" w:date="2017-11-24T14:53:00Z">
              <w:r w:rsidRPr="00817CEB" w:rsidDel="00D74331">
                <w:rPr>
                  <w:rFonts w:cs="Arial"/>
                </w:rPr>
                <w:delText>Nuclear Regulatory Commission</w:delText>
              </w:r>
            </w:del>
            <w:del w:id="3850" w:author="gorgemj" w:date="2017-11-25T21:52:00Z">
              <w:r w:rsidRPr="00817CEB" w:rsidDel="00FD1157">
                <w:rPr>
                  <w:rFonts w:cs="Arial"/>
                </w:rPr>
                <w:delText xml:space="preserve"> </w:delText>
              </w:r>
            </w:del>
            <w:del w:id="3851" w:author="gorgemj" w:date="2017-11-25T20:26:00Z">
              <w:r w:rsidRPr="00817CEB" w:rsidDel="009F242A">
                <w:rPr>
                  <w:rFonts w:cs="Arial"/>
                </w:rPr>
                <w:delText>General Design Criteria</w:delText>
              </w:r>
            </w:del>
            <w:del w:id="3852" w:author="gorgemj" w:date="2017-11-25T21:52:00Z">
              <w:r w:rsidRPr="00817CEB" w:rsidDel="00FD1157">
                <w:rPr>
                  <w:rFonts w:cs="Arial"/>
                </w:rPr>
                <w:delText xml:space="preserve"> is discussed in </w:delText>
              </w:r>
            </w:del>
            <w:del w:id="3853" w:author="gorgemj" w:date="2017-11-24T16:47:00Z">
              <w:r w:rsidRPr="00817CEB" w:rsidDel="004A49B0">
                <w:rPr>
                  <w:rFonts w:cs="Arial"/>
                </w:rPr>
                <w:delText>DCD</w:delText>
              </w:r>
            </w:del>
            <w:del w:id="3854" w:author="gorgemj" w:date="2017-11-25T21:52:00Z">
              <w:r w:rsidRPr="00817CEB" w:rsidDel="00FD1157">
                <w:rPr>
                  <w:rFonts w:cs="Arial"/>
                </w:rPr>
                <w:delText xml:space="preserve"> </w:delText>
              </w:r>
              <w:r w:rsidDel="00FD1157">
                <w:rPr>
                  <w:rFonts w:cs="Arial"/>
                </w:rPr>
                <w:delText>Section</w:delText>
              </w:r>
              <w:r w:rsidRPr="00817CEB" w:rsidDel="00FD1157">
                <w:rPr>
                  <w:rFonts w:cs="Arial"/>
                </w:rPr>
                <w:delText xml:space="preserve"> 3.1. </w:delText>
              </w:r>
            </w:del>
          </w:p>
          <w:p w:rsidR="00B61F44" w:rsidRDefault="00B61F44">
            <w:pPr>
              <w:keepNext/>
              <w:spacing w:before="60" w:after="60" w:line="280" w:lineRule="atLeast"/>
              <w:rPr>
                <w:ins w:id="3855" w:author="gorgemj" w:date="2017-11-20T10:30:00Z"/>
                <w:rFonts w:cs="Arial"/>
              </w:rPr>
              <w:pPrChange w:id="3856" w:author="gorgemj" w:date="2017-11-25T21:52:00Z">
                <w:pPr>
                  <w:spacing w:before="60" w:after="60" w:line="280" w:lineRule="atLeast"/>
                </w:pPr>
              </w:pPrChange>
            </w:pPr>
            <w:r w:rsidRPr="00817CEB">
              <w:rPr>
                <w:rFonts w:eastAsia="Calibri" w:cs="Arial"/>
              </w:rPr>
              <w:t xml:space="preserve">Industrial Codes and Standards are obtained and used in the </w:t>
            </w:r>
            <w:r w:rsidRPr="00817CEB">
              <w:rPr>
                <w:rFonts w:eastAsia="Calibri" w:cs="Arial"/>
                <w:b/>
              </w:rPr>
              <w:t>AP1000</w:t>
            </w:r>
            <w:r w:rsidRPr="00817CEB">
              <w:rPr>
                <w:rFonts w:eastAsia="Calibri" w:cs="Arial"/>
              </w:rPr>
              <w:t xml:space="preserve"> </w:t>
            </w:r>
            <w:ins w:id="3857" w:author="gorgemj" w:date="2017-11-20T10:28:00Z">
              <w:r>
                <w:rPr>
                  <w:rFonts w:eastAsia="Calibri" w:cs="Arial"/>
                </w:rPr>
                <w:t xml:space="preserve">plant </w:t>
              </w:r>
            </w:ins>
            <w:r w:rsidRPr="00817CEB">
              <w:rPr>
                <w:rFonts w:eastAsia="Calibri" w:cs="Arial"/>
              </w:rPr>
              <w:t xml:space="preserve">design </w:t>
            </w:r>
            <w:del w:id="3858" w:author="gorgemj" w:date="2017-11-20T10:29:00Z">
              <w:r w:rsidRPr="00817CEB" w:rsidDel="003359A3">
                <w:rPr>
                  <w:rFonts w:eastAsia="Calibri" w:cs="Arial"/>
                </w:rPr>
                <w:delText>from the following organizations</w:delText>
              </w:r>
            </w:del>
            <w:ins w:id="3859" w:author="gorgemj" w:date="2017-11-20T10:29:00Z">
              <w:r>
                <w:rPr>
                  <w:rFonts w:eastAsia="Calibri" w:cs="Arial"/>
                </w:rPr>
                <w:t>as discussed in response to Requirement 9</w:t>
              </w:r>
            </w:ins>
            <w:del w:id="3860" w:author="gorgemj" w:date="2017-11-20T10:29:00Z">
              <w:r w:rsidRPr="00817CEB" w:rsidDel="003359A3">
                <w:rPr>
                  <w:rFonts w:eastAsia="Calibri" w:cs="Arial"/>
                </w:rPr>
                <w:delText>:</w:delText>
              </w:r>
            </w:del>
            <w:ins w:id="3861" w:author="gorgemj" w:date="2017-11-20T10:30:00Z">
              <w:r>
                <w:rPr>
                  <w:rFonts w:eastAsia="Calibri" w:cs="Arial"/>
                </w:rPr>
                <w:t>.</w:t>
              </w:r>
            </w:ins>
            <w:ins w:id="3862" w:author="gorgemj" w:date="2017-11-25T21:52:00Z">
              <w:r>
                <w:rPr>
                  <w:rFonts w:eastAsia="Calibri" w:cs="Arial"/>
                </w:rPr>
                <w:t xml:space="preserve"> </w:t>
              </w:r>
            </w:ins>
            <w:ins w:id="3863" w:author="gorgemj" w:date="2017-11-20T10:30:00Z">
              <w:r w:rsidRPr="00817CEB">
                <w:rPr>
                  <w:rFonts w:cs="Arial"/>
                </w:rPr>
                <w:t xml:space="preserve">Specific application of industrial codes and standards is provided in various sections of </w:t>
              </w:r>
            </w:ins>
            <w:ins w:id="3864" w:author="gorgemj" w:date="2017-11-24T16:47:00Z">
              <w:r>
                <w:rPr>
                  <w:rFonts w:cs="Arial"/>
                </w:rPr>
                <w:t xml:space="preserve">the </w:t>
              </w:r>
              <w:r w:rsidRPr="00993D67">
                <w:rPr>
                  <w:rFonts w:cs="Arial"/>
                  <w:b/>
                </w:rPr>
                <w:t>AP1000</w:t>
              </w:r>
              <w:r>
                <w:rPr>
                  <w:rFonts w:cs="Arial"/>
                </w:rPr>
                <w:t xml:space="preserve"> plant DCD [2]</w:t>
              </w:r>
            </w:ins>
            <w:ins w:id="3865" w:author="gorgemj" w:date="2017-11-20T10:30:00Z">
              <w:r w:rsidRPr="00817CEB">
                <w:rPr>
                  <w:rFonts w:cs="Arial"/>
                </w:rPr>
                <w:t>.</w:t>
              </w:r>
            </w:ins>
          </w:p>
          <w:p w:rsidR="00B61F44" w:rsidRDefault="00B61F44" w:rsidP="003359A3">
            <w:pPr>
              <w:keepNext/>
              <w:spacing w:before="60" w:after="60" w:line="280" w:lineRule="atLeast"/>
              <w:rPr>
                <w:rFonts w:eastAsia="Calibri" w:cs="Arial"/>
                <w:color w:val="000000"/>
                <w:sz w:val="24"/>
                <w:szCs w:val="24"/>
              </w:rPr>
            </w:pPr>
            <w:ins w:id="3866" w:author="gorgemj" w:date="2017-11-20T10:30:00Z">
              <w:r w:rsidRPr="007D4D9D">
                <w:rPr>
                  <w:rFonts w:cs="Arial"/>
                </w:rPr>
                <w:t>In addition to the internal verification</w:t>
              </w:r>
              <w:r>
                <w:rPr>
                  <w:rFonts w:cs="Arial"/>
                </w:rPr>
                <w:t xml:space="preserve">, the </w:t>
              </w:r>
              <w:r w:rsidRPr="00EF7415">
                <w:rPr>
                  <w:rFonts w:cs="Arial"/>
                  <w:b/>
                </w:rPr>
                <w:t>AP1000</w:t>
              </w:r>
              <w:r>
                <w:rPr>
                  <w:rFonts w:cs="Arial"/>
                </w:rPr>
                <w:t xml:space="preserve"> plant design has been</w:t>
              </w:r>
              <w:r w:rsidRPr="007357E1">
                <w:rPr>
                  <w:rFonts w:cs="Arial"/>
                </w:rPr>
                <w:t xml:space="preserve"> </w:t>
              </w:r>
              <w:r>
                <w:rPr>
                  <w:rFonts w:cs="Arial"/>
                </w:rPr>
                <w:t xml:space="preserve">reviewed </w:t>
              </w:r>
              <w:r w:rsidRPr="007357E1">
                <w:rPr>
                  <w:rFonts w:cs="Arial"/>
                </w:rPr>
                <w:t xml:space="preserve">by </w:t>
              </w:r>
              <w:r>
                <w:rPr>
                  <w:rFonts w:cs="Arial"/>
                </w:rPr>
                <w:t>various</w:t>
              </w:r>
              <w:r w:rsidRPr="007357E1">
                <w:rPr>
                  <w:rFonts w:cs="Arial"/>
                </w:rPr>
                <w:t xml:space="preserve"> safety authorities, such as the US</w:t>
              </w:r>
              <w:r>
                <w:rPr>
                  <w:rFonts w:cs="Arial"/>
                </w:rPr>
                <w:t xml:space="preserve"> </w:t>
              </w:r>
              <w:r w:rsidRPr="007357E1">
                <w:rPr>
                  <w:rFonts w:cs="Arial"/>
                </w:rPr>
                <w:t xml:space="preserve">NRC, the UK </w:t>
              </w:r>
              <w:r>
                <w:rPr>
                  <w:rFonts w:cs="Arial"/>
                </w:rPr>
                <w:t>ONR</w:t>
              </w:r>
              <w:r w:rsidRPr="007357E1">
                <w:rPr>
                  <w:rFonts w:cs="Arial"/>
                </w:rPr>
                <w:t xml:space="preserve"> </w:t>
              </w:r>
              <w:r>
                <w:rPr>
                  <w:rFonts w:cs="Arial"/>
                </w:rPr>
                <w:t>and the</w:t>
              </w:r>
              <w:r w:rsidRPr="007357E1">
                <w:rPr>
                  <w:rFonts w:cs="Arial"/>
                </w:rPr>
                <w:t xml:space="preserve"> Chinese </w:t>
              </w:r>
              <w:r>
                <w:rPr>
                  <w:rFonts w:cs="Arial"/>
                </w:rPr>
                <w:t>N</w:t>
              </w:r>
              <w:r w:rsidRPr="007357E1">
                <w:rPr>
                  <w:rFonts w:cs="Arial"/>
                </w:rPr>
                <w:t>NSA.</w:t>
              </w:r>
            </w:ins>
          </w:p>
          <w:tbl>
            <w:tblPr>
              <w:tblW w:w="4927" w:type="dxa"/>
              <w:tblLayout w:type="fixed"/>
              <w:tblLook w:val="01E0" w:firstRow="1" w:lastRow="1" w:firstColumn="1" w:lastColumn="1" w:noHBand="0" w:noVBand="0"/>
              <w:tblPrChange w:id="3867" w:author="gorgemj" w:date="2017-11-20T10:28:00Z">
                <w:tblPr>
                  <w:tblW w:w="49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PrChange>
            </w:tblPr>
            <w:tblGrid>
              <w:gridCol w:w="1278"/>
              <w:gridCol w:w="3649"/>
              <w:tblGridChange w:id="3868">
                <w:tblGrid>
                  <w:gridCol w:w="1278"/>
                  <w:gridCol w:w="3649"/>
                </w:tblGrid>
              </w:tblGridChange>
            </w:tblGrid>
            <w:tr w:rsidR="00B61F44" w:rsidRPr="00817CEB" w:rsidDel="003359A3" w:rsidTr="003359A3">
              <w:trPr>
                <w:del w:id="3869" w:author="gorgemj" w:date="2017-11-20T10:29:00Z"/>
              </w:trPr>
              <w:tc>
                <w:tcPr>
                  <w:tcW w:w="1278" w:type="dxa"/>
                  <w:tcPrChange w:id="3870" w:author="gorgemj" w:date="2017-11-20T10:28:00Z">
                    <w:tcPr>
                      <w:tcW w:w="1278" w:type="dxa"/>
                    </w:tcPr>
                  </w:tcPrChange>
                </w:tcPr>
                <w:p w:rsidR="00B61F44" w:rsidRPr="00817CEB" w:rsidDel="003359A3" w:rsidRDefault="00B61F44" w:rsidP="00CF335A">
                  <w:pPr>
                    <w:spacing w:before="60" w:after="60" w:line="280" w:lineRule="atLeast"/>
                    <w:rPr>
                      <w:del w:id="3871" w:author="gorgemj" w:date="2017-11-20T10:29:00Z"/>
                      <w:rFonts w:cs="Arial"/>
                    </w:rPr>
                  </w:pPr>
                  <w:del w:id="3872" w:author="gorgemj" w:date="2017-11-20T10:29:00Z">
                    <w:r w:rsidRPr="00817CEB" w:rsidDel="003359A3">
                      <w:rPr>
                        <w:rFonts w:cs="Arial"/>
                      </w:rPr>
                      <w:delText>ACI</w:delText>
                    </w:r>
                  </w:del>
                </w:p>
              </w:tc>
              <w:tc>
                <w:tcPr>
                  <w:tcW w:w="3649" w:type="dxa"/>
                  <w:tcPrChange w:id="3873" w:author="gorgemj" w:date="2017-11-20T10:28:00Z">
                    <w:tcPr>
                      <w:tcW w:w="3649" w:type="dxa"/>
                    </w:tcPr>
                  </w:tcPrChange>
                </w:tcPr>
                <w:p w:rsidR="00B61F44" w:rsidRPr="00817CEB" w:rsidDel="003359A3" w:rsidRDefault="00B61F44" w:rsidP="00CF335A">
                  <w:pPr>
                    <w:spacing w:before="60" w:after="60" w:line="280" w:lineRule="atLeast"/>
                    <w:rPr>
                      <w:del w:id="3874" w:author="gorgemj" w:date="2017-11-20T10:29:00Z"/>
                      <w:rFonts w:cs="Arial"/>
                    </w:rPr>
                  </w:pPr>
                  <w:del w:id="3875" w:author="gorgemj" w:date="2017-11-20T10:29:00Z">
                    <w:r w:rsidRPr="00817CEB" w:rsidDel="003359A3">
                      <w:rPr>
                        <w:rFonts w:cs="Arial"/>
                      </w:rPr>
                      <w:delText>American Concrete Institute</w:delText>
                    </w:r>
                  </w:del>
                </w:p>
              </w:tc>
            </w:tr>
            <w:tr w:rsidR="00B61F44" w:rsidRPr="00817CEB" w:rsidDel="003359A3" w:rsidTr="003359A3">
              <w:trPr>
                <w:del w:id="3876" w:author="gorgemj" w:date="2017-11-20T10:29:00Z"/>
              </w:trPr>
              <w:tc>
                <w:tcPr>
                  <w:tcW w:w="1278" w:type="dxa"/>
                  <w:tcPrChange w:id="3877" w:author="gorgemj" w:date="2017-11-20T10:28:00Z">
                    <w:tcPr>
                      <w:tcW w:w="1278" w:type="dxa"/>
                    </w:tcPr>
                  </w:tcPrChange>
                </w:tcPr>
                <w:p w:rsidR="00B61F44" w:rsidRPr="00817CEB" w:rsidDel="003359A3" w:rsidRDefault="00B61F44" w:rsidP="00CF335A">
                  <w:pPr>
                    <w:spacing w:before="60" w:after="60" w:line="280" w:lineRule="atLeast"/>
                    <w:rPr>
                      <w:del w:id="3878" w:author="gorgemj" w:date="2017-11-20T10:29:00Z"/>
                      <w:rFonts w:cs="Arial"/>
                    </w:rPr>
                  </w:pPr>
                  <w:del w:id="3879" w:author="gorgemj" w:date="2017-11-20T10:29:00Z">
                    <w:r w:rsidRPr="00817CEB" w:rsidDel="003359A3">
                      <w:rPr>
                        <w:rFonts w:cs="Arial"/>
                      </w:rPr>
                      <w:delText>AISC</w:delText>
                    </w:r>
                  </w:del>
                </w:p>
              </w:tc>
              <w:tc>
                <w:tcPr>
                  <w:tcW w:w="3649" w:type="dxa"/>
                  <w:tcPrChange w:id="3880" w:author="gorgemj" w:date="2017-11-20T10:28:00Z">
                    <w:tcPr>
                      <w:tcW w:w="3649" w:type="dxa"/>
                    </w:tcPr>
                  </w:tcPrChange>
                </w:tcPr>
                <w:p w:rsidR="00B61F44" w:rsidRPr="00817CEB" w:rsidDel="003359A3" w:rsidRDefault="00B61F44" w:rsidP="00CF335A">
                  <w:pPr>
                    <w:spacing w:before="60" w:after="60" w:line="280" w:lineRule="atLeast"/>
                    <w:rPr>
                      <w:del w:id="3881" w:author="gorgemj" w:date="2017-11-20T10:29:00Z"/>
                      <w:rFonts w:cs="Arial"/>
                    </w:rPr>
                  </w:pPr>
                  <w:del w:id="3882" w:author="gorgemj" w:date="2017-11-20T10:29:00Z">
                    <w:r w:rsidRPr="00817CEB" w:rsidDel="003359A3">
                      <w:rPr>
                        <w:rFonts w:cs="Arial"/>
                      </w:rPr>
                      <w:delText>American Institute of Steel Construction</w:delText>
                    </w:r>
                  </w:del>
                </w:p>
              </w:tc>
            </w:tr>
            <w:tr w:rsidR="00B61F44" w:rsidRPr="00817CEB" w:rsidDel="003359A3" w:rsidTr="003359A3">
              <w:trPr>
                <w:del w:id="3883" w:author="gorgemj" w:date="2017-11-20T10:29:00Z"/>
              </w:trPr>
              <w:tc>
                <w:tcPr>
                  <w:tcW w:w="1278" w:type="dxa"/>
                  <w:tcPrChange w:id="3884" w:author="gorgemj" w:date="2017-11-20T10:28:00Z">
                    <w:tcPr>
                      <w:tcW w:w="1278" w:type="dxa"/>
                    </w:tcPr>
                  </w:tcPrChange>
                </w:tcPr>
                <w:p w:rsidR="00B61F44" w:rsidRPr="00817CEB" w:rsidDel="003359A3" w:rsidRDefault="00B61F44" w:rsidP="00CF335A">
                  <w:pPr>
                    <w:spacing w:before="60" w:after="60" w:line="280" w:lineRule="atLeast"/>
                    <w:rPr>
                      <w:del w:id="3885" w:author="gorgemj" w:date="2017-11-20T10:29:00Z"/>
                      <w:rFonts w:cs="Arial"/>
                    </w:rPr>
                  </w:pPr>
                  <w:del w:id="3886" w:author="gorgemj" w:date="2017-11-20T10:29:00Z">
                    <w:r w:rsidRPr="00817CEB" w:rsidDel="003359A3">
                      <w:rPr>
                        <w:rFonts w:cs="Arial"/>
                      </w:rPr>
                      <w:delText>AISI</w:delText>
                    </w:r>
                  </w:del>
                </w:p>
              </w:tc>
              <w:tc>
                <w:tcPr>
                  <w:tcW w:w="3649" w:type="dxa"/>
                  <w:tcPrChange w:id="3887" w:author="gorgemj" w:date="2017-11-20T10:28:00Z">
                    <w:tcPr>
                      <w:tcW w:w="3649" w:type="dxa"/>
                    </w:tcPr>
                  </w:tcPrChange>
                </w:tcPr>
                <w:p w:rsidR="00B61F44" w:rsidRPr="00817CEB" w:rsidDel="003359A3" w:rsidRDefault="00B61F44" w:rsidP="00CF335A">
                  <w:pPr>
                    <w:spacing w:before="60" w:after="60" w:line="280" w:lineRule="atLeast"/>
                    <w:rPr>
                      <w:del w:id="3888" w:author="gorgemj" w:date="2017-11-20T10:29:00Z"/>
                      <w:rFonts w:cs="Arial"/>
                    </w:rPr>
                  </w:pPr>
                  <w:del w:id="3889" w:author="gorgemj" w:date="2017-11-20T10:29:00Z">
                    <w:r w:rsidRPr="00817CEB" w:rsidDel="003359A3">
                      <w:rPr>
                        <w:rFonts w:cs="Arial"/>
                      </w:rPr>
                      <w:delText>American Iron and Steel Institute</w:delText>
                    </w:r>
                  </w:del>
                </w:p>
              </w:tc>
            </w:tr>
            <w:tr w:rsidR="00B61F44" w:rsidRPr="00817CEB" w:rsidDel="003359A3" w:rsidTr="003359A3">
              <w:trPr>
                <w:del w:id="3890" w:author="gorgemj" w:date="2017-11-20T10:29:00Z"/>
              </w:trPr>
              <w:tc>
                <w:tcPr>
                  <w:tcW w:w="1278" w:type="dxa"/>
                  <w:tcPrChange w:id="3891" w:author="gorgemj" w:date="2017-11-20T10:28:00Z">
                    <w:tcPr>
                      <w:tcW w:w="1278" w:type="dxa"/>
                    </w:tcPr>
                  </w:tcPrChange>
                </w:tcPr>
                <w:p w:rsidR="00B61F44" w:rsidRPr="00817CEB" w:rsidDel="003359A3" w:rsidRDefault="00B61F44" w:rsidP="00CF335A">
                  <w:pPr>
                    <w:spacing w:before="60" w:after="60" w:line="280" w:lineRule="atLeast"/>
                    <w:rPr>
                      <w:del w:id="3892" w:author="gorgemj" w:date="2017-11-20T10:29:00Z"/>
                      <w:rFonts w:cs="Arial"/>
                    </w:rPr>
                  </w:pPr>
                  <w:del w:id="3893" w:author="gorgemj" w:date="2017-11-20T10:29:00Z">
                    <w:r w:rsidRPr="00817CEB" w:rsidDel="003359A3">
                      <w:rPr>
                        <w:rFonts w:cs="Arial"/>
                      </w:rPr>
                      <w:delText>AMCA</w:delText>
                    </w:r>
                  </w:del>
                </w:p>
              </w:tc>
              <w:tc>
                <w:tcPr>
                  <w:tcW w:w="3649" w:type="dxa"/>
                  <w:tcPrChange w:id="3894" w:author="gorgemj" w:date="2017-11-20T10:28:00Z">
                    <w:tcPr>
                      <w:tcW w:w="3649" w:type="dxa"/>
                    </w:tcPr>
                  </w:tcPrChange>
                </w:tcPr>
                <w:p w:rsidR="00B61F44" w:rsidRPr="00817CEB" w:rsidDel="003359A3" w:rsidRDefault="00B61F44" w:rsidP="00CF335A">
                  <w:pPr>
                    <w:spacing w:before="60" w:after="60" w:line="280" w:lineRule="atLeast"/>
                    <w:rPr>
                      <w:del w:id="3895" w:author="gorgemj" w:date="2017-11-20T10:29:00Z"/>
                      <w:rFonts w:cs="Arial"/>
                    </w:rPr>
                  </w:pPr>
                  <w:del w:id="3896" w:author="gorgemj" w:date="2017-11-20T10:29:00Z">
                    <w:r w:rsidRPr="00817CEB" w:rsidDel="003359A3">
                      <w:rPr>
                        <w:rFonts w:cs="Arial"/>
                      </w:rPr>
                      <w:delText>Air Movement and Conditioning Association</w:delText>
                    </w:r>
                  </w:del>
                </w:p>
              </w:tc>
            </w:tr>
            <w:tr w:rsidR="00B61F44" w:rsidRPr="00817CEB" w:rsidDel="003359A3" w:rsidTr="003359A3">
              <w:trPr>
                <w:del w:id="3897" w:author="gorgemj" w:date="2017-11-20T10:29:00Z"/>
              </w:trPr>
              <w:tc>
                <w:tcPr>
                  <w:tcW w:w="1278" w:type="dxa"/>
                  <w:tcPrChange w:id="3898" w:author="gorgemj" w:date="2017-11-20T10:28:00Z">
                    <w:tcPr>
                      <w:tcW w:w="1278" w:type="dxa"/>
                    </w:tcPr>
                  </w:tcPrChange>
                </w:tcPr>
                <w:p w:rsidR="00B61F44" w:rsidRPr="00817CEB" w:rsidDel="003359A3" w:rsidRDefault="00B61F44" w:rsidP="00CF335A">
                  <w:pPr>
                    <w:spacing w:before="60" w:after="60" w:line="280" w:lineRule="atLeast"/>
                    <w:rPr>
                      <w:del w:id="3899" w:author="gorgemj" w:date="2017-11-20T10:29:00Z"/>
                      <w:rFonts w:cs="Arial"/>
                    </w:rPr>
                  </w:pPr>
                  <w:del w:id="3900" w:author="gorgemj" w:date="2017-11-20T10:29:00Z">
                    <w:r w:rsidRPr="00817CEB" w:rsidDel="003359A3">
                      <w:rPr>
                        <w:rFonts w:cs="Arial"/>
                      </w:rPr>
                      <w:delText>ANS</w:delText>
                    </w:r>
                  </w:del>
                </w:p>
              </w:tc>
              <w:tc>
                <w:tcPr>
                  <w:tcW w:w="3649" w:type="dxa"/>
                  <w:tcPrChange w:id="3901" w:author="gorgemj" w:date="2017-11-20T10:28:00Z">
                    <w:tcPr>
                      <w:tcW w:w="3649" w:type="dxa"/>
                    </w:tcPr>
                  </w:tcPrChange>
                </w:tcPr>
                <w:p w:rsidR="00B61F44" w:rsidRPr="00817CEB" w:rsidDel="003359A3" w:rsidRDefault="00B61F44" w:rsidP="00CF335A">
                  <w:pPr>
                    <w:spacing w:before="60" w:after="60" w:line="280" w:lineRule="atLeast"/>
                    <w:rPr>
                      <w:del w:id="3902" w:author="gorgemj" w:date="2017-11-20T10:29:00Z"/>
                      <w:rFonts w:cs="Arial"/>
                    </w:rPr>
                  </w:pPr>
                  <w:del w:id="3903" w:author="gorgemj" w:date="2017-11-20T10:29:00Z">
                    <w:r w:rsidRPr="00817CEB" w:rsidDel="003359A3">
                      <w:rPr>
                        <w:rFonts w:cs="Arial"/>
                      </w:rPr>
                      <w:delText>American Nuclear Society</w:delText>
                    </w:r>
                  </w:del>
                </w:p>
              </w:tc>
            </w:tr>
            <w:tr w:rsidR="00B61F44" w:rsidRPr="00817CEB" w:rsidDel="003359A3" w:rsidTr="003359A3">
              <w:trPr>
                <w:del w:id="3904" w:author="gorgemj" w:date="2017-11-20T10:29:00Z"/>
              </w:trPr>
              <w:tc>
                <w:tcPr>
                  <w:tcW w:w="1278" w:type="dxa"/>
                  <w:tcPrChange w:id="3905" w:author="gorgemj" w:date="2017-11-20T10:28:00Z">
                    <w:tcPr>
                      <w:tcW w:w="1278" w:type="dxa"/>
                    </w:tcPr>
                  </w:tcPrChange>
                </w:tcPr>
                <w:p w:rsidR="00B61F44" w:rsidRPr="00817CEB" w:rsidDel="003359A3" w:rsidRDefault="00B61F44" w:rsidP="00CF335A">
                  <w:pPr>
                    <w:spacing w:before="60" w:after="60" w:line="280" w:lineRule="atLeast"/>
                    <w:rPr>
                      <w:del w:id="3906" w:author="gorgemj" w:date="2017-11-20T10:29:00Z"/>
                      <w:rFonts w:cs="Arial"/>
                    </w:rPr>
                  </w:pPr>
                  <w:del w:id="3907" w:author="gorgemj" w:date="2017-11-20T10:29:00Z">
                    <w:r w:rsidRPr="00817CEB" w:rsidDel="003359A3">
                      <w:rPr>
                        <w:rFonts w:cs="Arial"/>
                      </w:rPr>
                      <w:delText>ANSI</w:delText>
                    </w:r>
                  </w:del>
                </w:p>
              </w:tc>
              <w:tc>
                <w:tcPr>
                  <w:tcW w:w="3649" w:type="dxa"/>
                  <w:tcPrChange w:id="3908" w:author="gorgemj" w:date="2017-11-20T10:28:00Z">
                    <w:tcPr>
                      <w:tcW w:w="3649" w:type="dxa"/>
                    </w:tcPr>
                  </w:tcPrChange>
                </w:tcPr>
                <w:p w:rsidR="00B61F44" w:rsidRPr="00817CEB" w:rsidDel="003359A3" w:rsidRDefault="00B61F44" w:rsidP="00CF335A">
                  <w:pPr>
                    <w:spacing w:before="60" w:after="60" w:line="280" w:lineRule="atLeast"/>
                    <w:rPr>
                      <w:del w:id="3909" w:author="gorgemj" w:date="2017-11-20T10:29:00Z"/>
                      <w:rFonts w:cs="Arial"/>
                    </w:rPr>
                  </w:pPr>
                  <w:del w:id="3910" w:author="gorgemj" w:date="2017-11-20T10:29:00Z">
                    <w:r w:rsidRPr="00817CEB" w:rsidDel="003359A3">
                      <w:rPr>
                        <w:rFonts w:cs="Arial"/>
                      </w:rPr>
                      <w:delText>American National Standards Institute</w:delText>
                    </w:r>
                  </w:del>
                </w:p>
              </w:tc>
            </w:tr>
            <w:tr w:rsidR="00B61F44" w:rsidRPr="00817CEB" w:rsidDel="003359A3" w:rsidTr="003359A3">
              <w:trPr>
                <w:del w:id="3911" w:author="gorgemj" w:date="2017-11-20T10:29:00Z"/>
              </w:trPr>
              <w:tc>
                <w:tcPr>
                  <w:tcW w:w="1278" w:type="dxa"/>
                  <w:tcPrChange w:id="3912" w:author="gorgemj" w:date="2017-11-20T10:28:00Z">
                    <w:tcPr>
                      <w:tcW w:w="1278" w:type="dxa"/>
                    </w:tcPr>
                  </w:tcPrChange>
                </w:tcPr>
                <w:p w:rsidR="00B61F44" w:rsidRPr="00817CEB" w:rsidDel="003359A3" w:rsidRDefault="00B61F44" w:rsidP="00CF335A">
                  <w:pPr>
                    <w:spacing w:before="60" w:after="60" w:line="280" w:lineRule="atLeast"/>
                    <w:rPr>
                      <w:del w:id="3913" w:author="gorgemj" w:date="2017-11-20T10:29:00Z"/>
                      <w:rFonts w:cs="Arial"/>
                    </w:rPr>
                  </w:pPr>
                  <w:del w:id="3914" w:author="gorgemj" w:date="2017-11-20T10:29:00Z">
                    <w:r w:rsidRPr="00817CEB" w:rsidDel="003359A3">
                      <w:rPr>
                        <w:rFonts w:cs="Arial"/>
                      </w:rPr>
                      <w:delText>API</w:delText>
                    </w:r>
                  </w:del>
                </w:p>
              </w:tc>
              <w:tc>
                <w:tcPr>
                  <w:tcW w:w="3649" w:type="dxa"/>
                  <w:tcPrChange w:id="3915" w:author="gorgemj" w:date="2017-11-20T10:28:00Z">
                    <w:tcPr>
                      <w:tcW w:w="3649" w:type="dxa"/>
                    </w:tcPr>
                  </w:tcPrChange>
                </w:tcPr>
                <w:p w:rsidR="00B61F44" w:rsidRPr="00817CEB" w:rsidDel="003359A3" w:rsidRDefault="00B61F44" w:rsidP="00CF335A">
                  <w:pPr>
                    <w:spacing w:before="60" w:after="60" w:line="280" w:lineRule="atLeast"/>
                    <w:rPr>
                      <w:del w:id="3916" w:author="gorgemj" w:date="2017-11-20T10:29:00Z"/>
                      <w:rFonts w:cs="Arial"/>
                    </w:rPr>
                  </w:pPr>
                  <w:del w:id="3917" w:author="gorgemj" w:date="2017-11-20T10:29:00Z">
                    <w:r w:rsidRPr="00817CEB" w:rsidDel="003359A3">
                      <w:rPr>
                        <w:rFonts w:cs="Arial"/>
                      </w:rPr>
                      <w:delText>American Petroleum Institute</w:delText>
                    </w:r>
                  </w:del>
                </w:p>
              </w:tc>
            </w:tr>
            <w:tr w:rsidR="00B61F44" w:rsidRPr="00817CEB" w:rsidDel="003359A3" w:rsidTr="003359A3">
              <w:trPr>
                <w:del w:id="3918" w:author="gorgemj" w:date="2017-11-20T10:29:00Z"/>
              </w:trPr>
              <w:tc>
                <w:tcPr>
                  <w:tcW w:w="1278" w:type="dxa"/>
                  <w:tcPrChange w:id="3919" w:author="gorgemj" w:date="2017-11-20T10:28:00Z">
                    <w:tcPr>
                      <w:tcW w:w="1278" w:type="dxa"/>
                    </w:tcPr>
                  </w:tcPrChange>
                </w:tcPr>
                <w:p w:rsidR="00B61F44" w:rsidRPr="00817CEB" w:rsidDel="003359A3" w:rsidRDefault="00B61F44" w:rsidP="00CF335A">
                  <w:pPr>
                    <w:spacing w:before="60" w:after="60" w:line="280" w:lineRule="atLeast"/>
                    <w:rPr>
                      <w:del w:id="3920" w:author="gorgemj" w:date="2017-11-20T10:29:00Z"/>
                      <w:rFonts w:cs="Arial"/>
                    </w:rPr>
                  </w:pPr>
                  <w:del w:id="3921" w:author="gorgemj" w:date="2017-11-20T10:29:00Z">
                    <w:r w:rsidRPr="00817CEB" w:rsidDel="003359A3">
                      <w:rPr>
                        <w:rFonts w:cs="Arial"/>
                      </w:rPr>
                      <w:delText>ARI</w:delText>
                    </w:r>
                  </w:del>
                </w:p>
              </w:tc>
              <w:tc>
                <w:tcPr>
                  <w:tcW w:w="3649" w:type="dxa"/>
                  <w:tcPrChange w:id="3922" w:author="gorgemj" w:date="2017-11-20T10:28:00Z">
                    <w:tcPr>
                      <w:tcW w:w="3649" w:type="dxa"/>
                    </w:tcPr>
                  </w:tcPrChange>
                </w:tcPr>
                <w:p w:rsidR="00B61F44" w:rsidRPr="00817CEB" w:rsidDel="003359A3" w:rsidRDefault="00B61F44" w:rsidP="00CF335A">
                  <w:pPr>
                    <w:spacing w:before="60" w:after="60" w:line="280" w:lineRule="atLeast"/>
                    <w:rPr>
                      <w:del w:id="3923" w:author="gorgemj" w:date="2017-11-20T10:29:00Z"/>
                      <w:rFonts w:cs="Arial"/>
                    </w:rPr>
                  </w:pPr>
                  <w:del w:id="3924" w:author="gorgemj" w:date="2017-11-20T10:29:00Z">
                    <w:r w:rsidRPr="00817CEB" w:rsidDel="003359A3">
                      <w:rPr>
                        <w:rFonts w:cs="Arial"/>
                      </w:rPr>
                      <w:delText>Air Conditioning and Refrigeration Institute</w:delText>
                    </w:r>
                  </w:del>
                </w:p>
              </w:tc>
            </w:tr>
            <w:tr w:rsidR="00B61F44" w:rsidRPr="00817CEB" w:rsidDel="003359A3" w:rsidTr="003359A3">
              <w:trPr>
                <w:del w:id="3925" w:author="gorgemj" w:date="2017-11-20T10:29:00Z"/>
              </w:trPr>
              <w:tc>
                <w:tcPr>
                  <w:tcW w:w="1278" w:type="dxa"/>
                  <w:tcPrChange w:id="3926" w:author="gorgemj" w:date="2017-11-20T10:28:00Z">
                    <w:tcPr>
                      <w:tcW w:w="1278" w:type="dxa"/>
                    </w:tcPr>
                  </w:tcPrChange>
                </w:tcPr>
                <w:p w:rsidR="00B61F44" w:rsidRPr="00817CEB" w:rsidDel="003359A3" w:rsidRDefault="00B61F44" w:rsidP="00CF335A">
                  <w:pPr>
                    <w:spacing w:before="60" w:after="60" w:line="280" w:lineRule="atLeast"/>
                    <w:rPr>
                      <w:del w:id="3927" w:author="gorgemj" w:date="2017-11-20T10:29:00Z"/>
                      <w:rFonts w:cs="Arial"/>
                    </w:rPr>
                  </w:pPr>
                  <w:del w:id="3928" w:author="gorgemj" w:date="2017-11-20T10:29:00Z">
                    <w:r w:rsidRPr="00817CEB" w:rsidDel="003359A3">
                      <w:rPr>
                        <w:rFonts w:cs="Arial"/>
                      </w:rPr>
                      <w:delText>ASCE</w:delText>
                    </w:r>
                  </w:del>
                </w:p>
              </w:tc>
              <w:tc>
                <w:tcPr>
                  <w:tcW w:w="3649" w:type="dxa"/>
                  <w:tcPrChange w:id="3929" w:author="gorgemj" w:date="2017-11-20T10:28:00Z">
                    <w:tcPr>
                      <w:tcW w:w="3649" w:type="dxa"/>
                    </w:tcPr>
                  </w:tcPrChange>
                </w:tcPr>
                <w:p w:rsidR="00B61F44" w:rsidRPr="00817CEB" w:rsidDel="003359A3" w:rsidRDefault="00B61F44" w:rsidP="00CF335A">
                  <w:pPr>
                    <w:spacing w:before="60" w:after="60" w:line="280" w:lineRule="atLeast"/>
                    <w:rPr>
                      <w:del w:id="3930" w:author="gorgemj" w:date="2017-11-20T10:29:00Z"/>
                      <w:rFonts w:cs="Arial"/>
                    </w:rPr>
                  </w:pPr>
                  <w:del w:id="3931" w:author="gorgemj" w:date="2017-11-20T10:29:00Z">
                    <w:r w:rsidRPr="00817CEB" w:rsidDel="003359A3">
                      <w:rPr>
                        <w:rFonts w:cs="Arial"/>
                      </w:rPr>
                      <w:delText>American Society of Civil Engineers</w:delText>
                    </w:r>
                  </w:del>
                </w:p>
              </w:tc>
            </w:tr>
            <w:tr w:rsidR="00B61F44" w:rsidRPr="00817CEB" w:rsidDel="003359A3" w:rsidTr="003359A3">
              <w:trPr>
                <w:del w:id="3932" w:author="gorgemj" w:date="2017-11-20T10:29:00Z"/>
              </w:trPr>
              <w:tc>
                <w:tcPr>
                  <w:tcW w:w="1278" w:type="dxa"/>
                  <w:tcPrChange w:id="3933" w:author="gorgemj" w:date="2017-11-20T10:28:00Z">
                    <w:tcPr>
                      <w:tcW w:w="1278" w:type="dxa"/>
                    </w:tcPr>
                  </w:tcPrChange>
                </w:tcPr>
                <w:p w:rsidR="00B61F44" w:rsidRPr="00817CEB" w:rsidDel="003359A3" w:rsidRDefault="00B61F44" w:rsidP="00CF335A">
                  <w:pPr>
                    <w:spacing w:before="60" w:after="60" w:line="280" w:lineRule="atLeast"/>
                    <w:rPr>
                      <w:del w:id="3934" w:author="gorgemj" w:date="2017-11-20T10:29:00Z"/>
                      <w:rFonts w:cs="Arial"/>
                    </w:rPr>
                  </w:pPr>
                  <w:del w:id="3935" w:author="gorgemj" w:date="2017-11-20T10:29:00Z">
                    <w:r w:rsidRPr="00817CEB" w:rsidDel="003359A3">
                      <w:rPr>
                        <w:rFonts w:cs="Arial"/>
                      </w:rPr>
                      <w:delText>ASHRAE</w:delText>
                    </w:r>
                  </w:del>
                </w:p>
              </w:tc>
              <w:tc>
                <w:tcPr>
                  <w:tcW w:w="3649" w:type="dxa"/>
                  <w:tcPrChange w:id="3936" w:author="gorgemj" w:date="2017-11-20T10:28:00Z">
                    <w:tcPr>
                      <w:tcW w:w="3649" w:type="dxa"/>
                    </w:tcPr>
                  </w:tcPrChange>
                </w:tcPr>
                <w:p w:rsidR="00B61F44" w:rsidRPr="00817CEB" w:rsidDel="003359A3" w:rsidRDefault="00B61F44" w:rsidP="00CF335A">
                  <w:pPr>
                    <w:spacing w:before="60" w:after="60" w:line="280" w:lineRule="atLeast"/>
                    <w:rPr>
                      <w:del w:id="3937" w:author="gorgemj" w:date="2017-11-20T10:29:00Z"/>
                      <w:rFonts w:cs="Arial"/>
                    </w:rPr>
                  </w:pPr>
                  <w:del w:id="3938" w:author="gorgemj" w:date="2017-11-20T10:29:00Z">
                    <w:r w:rsidRPr="00817CEB" w:rsidDel="003359A3">
                      <w:rPr>
                        <w:rFonts w:cs="Arial"/>
                      </w:rPr>
                      <w:delText>American Society of Heating, Refrigeration, and Air Conditioning Engineers</w:delText>
                    </w:r>
                  </w:del>
                </w:p>
              </w:tc>
            </w:tr>
          </w:tbl>
          <w:p w:rsidR="00B61F44" w:rsidRPr="00817CEB" w:rsidRDefault="00B61F44" w:rsidP="00542606">
            <w:pPr>
              <w:keepNext/>
              <w:spacing w:before="60" w:after="60" w:line="280" w:lineRule="atLeast"/>
              <w:rPr>
                <w:rFonts w:cs="Arial"/>
              </w:rPr>
            </w:pPr>
          </w:p>
        </w:tc>
      </w:tr>
      <w:tr w:rsidR="00B61F44" w:rsidRPr="00817CEB" w:rsidDel="00FD1157" w:rsidTr="00814E5E">
        <w:trPr>
          <w:del w:id="3939" w:author="gorgemj" w:date="2017-11-25T21:52:00Z"/>
          <w:trPrChange w:id="3940" w:author="gorgemj" w:date="2017-11-30T12:36:00Z">
            <w:trPr>
              <w:gridBefore w:val="6"/>
              <w:gridAfter w:val="0"/>
            </w:trPr>
          </w:trPrChange>
        </w:trPr>
        <w:tc>
          <w:tcPr>
            <w:tcW w:w="947" w:type="dxa"/>
            <w:tcPrChange w:id="3941" w:author="gorgemj" w:date="2017-11-30T12:36:00Z">
              <w:tcPr>
                <w:tcW w:w="945" w:type="dxa"/>
                <w:gridSpan w:val="6"/>
              </w:tcPr>
            </w:tcPrChange>
          </w:tcPr>
          <w:p w:rsidR="00B61F44" w:rsidRPr="001B0781" w:rsidDel="00FD1157" w:rsidRDefault="00B61F44" w:rsidP="00542606">
            <w:pPr>
              <w:autoSpaceDE w:val="0"/>
              <w:autoSpaceDN w:val="0"/>
              <w:adjustRightInd w:val="0"/>
              <w:spacing w:before="60" w:after="60" w:line="280" w:lineRule="atLeast"/>
              <w:jc w:val="center"/>
              <w:rPr>
                <w:del w:id="3942" w:author="gorgemj" w:date="2017-11-25T21:52:00Z"/>
                <w:rFonts w:cs="Arial"/>
                <w:rPrChange w:id="3943" w:author="gorgemj" w:date="2017-11-23T09:47:00Z">
                  <w:rPr>
                    <w:del w:id="3944" w:author="gorgemj" w:date="2017-11-25T21:52:00Z"/>
                    <w:rFonts w:cs="Arial"/>
                    <w:b/>
                  </w:rPr>
                </w:rPrChange>
              </w:rPr>
            </w:pPr>
            <w:del w:id="3945" w:author="gorgemj" w:date="2017-11-25T21:52:00Z">
              <w:r w:rsidRPr="001B0781" w:rsidDel="00FD1157">
                <w:rPr>
                  <w:rFonts w:cs="Arial"/>
                  <w:rPrChange w:id="3946" w:author="gorgemj" w:date="2017-11-23T09:47:00Z">
                    <w:rPr>
                      <w:rFonts w:cs="Arial"/>
                      <w:b/>
                    </w:rPr>
                  </w:rPrChange>
                </w:rPr>
                <w:delText>5.4 (cont.)</w:delText>
              </w:r>
            </w:del>
          </w:p>
        </w:tc>
        <w:tc>
          <w:tcPr>
            <w:tcW w:w="693" w:type="dxa"/>
            <w:tcPrChange w:id="3947" w:author="gorgemj" w:date="2017-11-30T12:36:00Z">
              <w:tcPr>
                <w:tcW w:w="747" w:type="dxa"/>
                <w:gridSpan w:val="3"/>
              </w:tcPr>
            </w:tcPrChange>
          </w:tcPr>
          <w:p w:rsidR="00B61F44" w:rsidRPr="001B0781" w:rsidDel="00FD1157" w:rsidRDefault="00B61F44" w:rsidP="00542606">
            <w:pPr>
              <w:autoSpaceDE w:val="0"/>
              <w:autoSpaceDN w:val="0"/>
              <w:adjustRightInd w:val="0"/>
              <w:spacing w:before="60" w:after="60" w:line="280" w:lineRule="atLeast"/>
              <w:jc w:val="center"/>
              <w:rPr>
                <w:del w:id="3948" w:author="gorgemj" w:date="2017-11-25T21:52:00Z"/>
                <w:rFonts w:cs="Arial"/>
                <w:bCs/>
                <w:color w:val="000000"/>
                <w:sz w:val="24"/>
                <w:szCs w:val="24"/>
                <w:rPrChange w:id="3949" w:author="gorgemj" w:date="2017-11-23T09:47:00Z">
                  <w:rPr>
                    <w:del w:id="3950" w:author="gorgemj" w:date="2017-11-25T21:52:00Z"/>
                    <w:rFonts w:cs="Arial"/>
                    <w:b/>
                    <w:bCs/>
                    <w:color w:val="000000"/>
                    <w:sz w:val="24"/>
                    <w:szCs w:val="24"/>
                  </w:rPr>
                </w:rPrChange>
              </w:rPr>
            </w:pPr>
            <w:del w:id="3951" w:author="gorgemj" w:date="2017-11-25T21:52:00Z">
              <w:r w:rsidRPr="001B0781" w:rsidDel="00FD1157">
                <w:rPr>
                  <w:rFonts w:cs="Arial"/>
                  <w:bCs/>
                  <w:rPrChange w:id="3952" w:author="gorgemj" w:date="2017-11-23T09:47:00Z">
                    <w:rPr>
                      <w:rFonts w:cs="Arial"/>
                      <w:b/>
                      <w:bCs/>
                    </w:rPr>
                  </w:rPrChange>
                </w:rPr>
                <w:delText>1</w:delText>
              </w:r>
            </w:del>
          </w:p>
        </w:tc>
        <w:tc>
          <w:tcPr>
            <w:tcW w:w="5038" w:type="dxa"/>
            <w:gridSpan w:val="2"/>
            <w:tcPrChange w:id="3953" w:author="gorgemj" w:date="2017-11-30T12:36:00Z">
              <w:tcPr>
                <w:tcW w:w="6768" w:type="dxa"/>
                <w:gridSpan w:val="7"/>
              </w:tcPr>
            </w:tcPrChange>
          </w:tcPr>
          <w:p w:rsidR="00B61F44" w:rsidRPr="00817CEB" w:rsidDel="00FD1157" w:rsidRDefault="00B61F44" w:rsidP="00542606">
            <w:pPr>
              <w:autoSpaceDE w:val="0"/>
              <w:autoSpaceDN w:val="0"/>
              <w:adjustRightInd w:val="0"/>
              <w:spacing w:before="60" w:after="60" w:line="280" w:lineRule="atLeast"/>
              <w:rPr>
                <w:del w:id="3954" w:author="gorgemj" w:date="2017-11-25T21:52:00Z"/>
                <w:rFonts w:eastAsia="Calibri" w:cs="Arial"/>
              </w:rPr>
            </w:pPr>
          </w:p>
        </w:tc>
        <w:tc>
          <w:tcPr>
            <w:tcW w:w="6912" w:type="dxa"/>
            <w:gridSpan w:val="3"/>
            <w:tcPrChange w:id="3955" w:author="gorgemj" w:date="2017-11-30T12:36:00Z">
              <w:tcPr>
                <w:tcW w:w="5130" w:type="dxa"/>
                <w:gridSpan w:val="8"/>
              </w:tcPr>
            </w:tcPrChange>
          </w:tcPr>
          <w:tbl>
            <w:tblPr>
              <w:tblW w:w="4927" w:type="dxa"/>
              <w:tblLayout w:type="fixed"/>
              <w:tblLook w:val="01E0" w:firstRow="1" w:lastRow="1" w:firstColumn="1" w:lastColumn="1" w:noHBand="0" w:noVBand="0"/>
              <w:tblPrChange w:id="3956" w:author="gorgemj" w:date="2017-11-20T10:28:00Z">
                <w:tblPr>
                  <w:tblW w:w="49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PrChange>
            </w:tblPr>
            <w:tblGrid>
              <w:gridCol w:w="1278"/>
              <w:gridCol w:w="3649"/>
              <w:tblGridChange w:id="3957">
                <w:tblGrid>
                  <w:gridCol w:w="1278"/>
                  <w:gridCol w:w="3649"/>
                </w:tblGrid>
              </w:tblGridChange>
            </w:tblGrid>
            <w:tr w:rsidR="00B61F44" w:rsidRPr="00817CEB" w:rsidDel="003359A3" w:rsidTr="003359A3">
              <w:trPr>
                <w:del w:id="3958" w:author="gorgemj" w:date="2017-11-20T10:29:00Z"/>
              </w:trPr>
              <w:tc>
                <w:tcPr>
                  <w:tcW w:w="1278" w:type="dxa"/>
                  <w:shd w:val="clear" w:color="auto" w:fill="auto"/>
                  <w:tcPrChange w:id="3959" w:author="gorgemj" w:date="2017-11-20T10:28:00Z">
                    <w:tcPr>
                      <w:tcW w:w="1278" w:type="dxa"/>
                    </w:tcPr>
                  </w:tcPrChange>
                </w:tcPr>
                <w:p w:rsidR="00B61F44" w:rsidRPr="00817CEB" w:rsidDel="003359A3" w:rsidRDefault="00B61F44" w:rsidP="00542606">
                  <w:pPr>
                    <w:spacing w:before="60" w:after="60" w:line="280" w:lineRule="atLeast"/>
                    <w:rPr>
                      <w:del w:id="3960" w:author="gorgemj" w:date="2017-11-20T10:29:00Z"/>
                      <w:rFonts w:cs="Arial"/>
                    </w:rPr>
                  </w:pPr>
                  <w:del w:id="3961" w:author="gorgemj" w:date="2017-11-20T10:29:00Z">
                    <w:r w:rsidRPr="00817CEB" w:rsidDel="003359A3">
                      <w:rPr>
                        <w:rFonts w:cs="Arial"/>
                      </w:rPr>
                      <w:delText>ASME</w:delText>
                    </w:r>
                  </w:del>
                </w:p>
              </w:tc>
              <w:tc>
                <w:tcPr>
                  <w:tcW w:w="3649" w:type="dxa"/>
                  <w:shd w:val="clear" w:color="auto" w:fill="auto"/>
                  <w:tcPrChange w:id="3962" w:author="gorgemj" w:date="2017-11-20T10:28:00Z">
                    <w:tcPr>
                      <w:tcW w:w="3649" w:type="dxa"/>
                    </w:tcPr>
                  </w:tcPrChange>
                </w:tcPr>
                <w:p w:rsidR="00B61F44" w:rsidRPr="00817CEB" w:rsidDel="003359A3" w:rsidRDefault="00B61F44" w:rsidP="00542606">
                  <w:pPr>
                    <w:spacing w:before="60" w:after="60" w:line="280" w:lineRule="atLeast"/>
                    <w:rPr>
                      <w:del w:id="3963" w:author="gorgemj" w:date="2017-11-20T10:29:00Z"/>
                      <w:rFonts w:cs="Arial"/>
                    </w:rPr>
                  </w:pPr>
                  <w:del w:id="3964" w:author="gorgemj" w:date="2017-11-20T10:29:00Z">
                    <w:r w:rsidRPr="00817CEB" w:rsidDel="003359A3">
                      <w:rPr>
                        <w:rFonts w:cs="Arial"/>
                      </w:rPr>
                      <w:delText>American Society of Mechanical Engineers</w:delText>
                    </w:r>
                  </w:del>
                </w:p>
              </w:tc>
            </w:tr>
            <w:tr w:rsidR="00B61F44" w:rsidRPr="00817CEB" w:rsidDel="003359A3" w:rsidTr="003359A3">
              <w:trPr>
                <w:del w:id="3965" w:author="gorgemj" w:date="2017-11-20T10:29:00Z"/>
              </w:trPr>
              <w:tc>
                <w:tcPr>
                  <w:tcW w:w="1278" w:type="dxa"/>
                  <w:shd w:val="clear" w:color="auto" w:fill="auto"/>
                  <w:tcPrChange w:id="3966" w:author="gorgemj" w:date="2017-11-20T10:28:00Z">
                    <w:tcPr>
                      <w:tcW w:w="1278" w:type="dxa"/>
                    </w:tcPr>
                  </w:tcPrChange>
                </w:tcPr>
                <w:p w:rsidR="00B61F44" w:rsidRPr="00817CEB" w:rsidDel="003359A3" w:rsidRDefault="00B61F44" w:rsidP="00542606">
                  <w:pPr>
                    <w:spacing w:before="60" w:after="60" w:line="280" w:lineRule="atLeast"/>
                    <w:rPr>
                      <w:del w:id="3967" w:author="gorgemj" w:date="2017-11-20T10:29:00Z"/>
                      <w:rFonts w:cs="Arial"/>
                    </w:rPr>
                  </w:pPr>
                  <w:del w:id="3968" w:author="gorgemj" w:date="2017-11-20T10:29:00Z">
                    <w:r w:rsidRPr="00817CEB" w:rsidDel="003359A3">
                      <w:rPr>
                        <w:rFonts w:cs="Arial"/>
                      </w:rPr>
                      <w:delText>ASTM</w:delText>
                    </w:r>
                  </w:del>
                </w:p>
              </w:tc>
              <w:tc>
                <w:tcPr>
                  <w:tcW w:w="3649" w:type="dxa"/>
                  <w:shd w:val="clear" w:color="auto" w:fill="auto"/>
                  <w:tcPrChange w:id="3969" w:author="gorgemj" w:date="2017-11-20T10:28:00Z">
                    <w:tcPr>
                      <w:tcW w:w="3649" w:type="dxa"/>
                    </w:tcPr>
                  </w:tcPrChange>
                </w:tcPr>
                <w:p w:rsidR="00B61F44" w:rsidRPr="00817CEB" w:rsidDel="003359A3" w:rsidRDefault="00B61F44" w:rsidP="00542606">
                  <w:pPr>
                    <w:spacing w:before="60" w:after="60" w:line="280" w:lineRule="atLeast"/>
                    <w:rPr>
                      <w:del w:id="3970" w:author="gorgemj" w:date="2017-11-20T10:29:00Z"/>
                      <w:rFonts w:cs="Arial"/>
                    </w:rPr>
                  </w:pPr>
                  <w:del w:id="3971" w:author="gorgemj" w:date="2017-11-20T10:29:00Z">
                    <w:r w:rsidRPr="00817CEB" w:rsidDel="003359A3">
                      <w:rPr>
                        <w:rFonts w:cs="Arial"/>
                      </w:rPr>
                      <w:delText>American Society of Testing and Materials</w:delText>
                    </w:r>
                  </w:del>
                </w:p>
              </w:tc>
            </w:tr>
            <w:tr w:rsidR="00B61F44" w:rsidRPr="00817CEB" w:rsidDel="003359A3" w:rsidTr="003359A3">
              <w:trPr>
                <w:del w:id="3972" w:author="gorgemj" w:date="2017-11-20T10:29:00Z"/>
              </w:trPr>
              <w:tc>
                <w:tcPr>
                  <w:tcW w:w="1278" w:type="dxa"/>
                  <w:shd w:val="clear" w:color="auto" w:fill="auto"/>
                  <w:tcPrChange w:id="3973" w:author="gorgemj" w:date="2017-11-20T10:28:00Z">
                    <w:tcPr>
                      <w:tcW w:w="1278" w:type="dxa"/>
                    </w:tcPr>
                  </w:tcPrChange>
                </w:tcPr>
                <w:p w:rsidR="00B61F44" w:rsidRPr="00817CEB" w:rsidDel="003359A3" w:rsidRDefault="00B61F44" w:rsidP="00542606">
                  <w:pPr>
                    <w:spacing w:before="60" w:after="60" w:line="280" w:lineRule="atLeast"/>
                    <w:rPr>
                      <w:del w:id="3974" w:author="gorgemj" w:date="2017-11-20T10:29:00Z"/>
                      <w:rFonts w:cs="Arial"/>
                    </w:rPr>
                  </w:pPr>
                  <w:del w:id="3975" w:author="gorgemj" w:date="2017-11-20T10:29:00Z">
                    <w:r w:rsidRPr="00817CEB" w:rsidDel="003359A3">
                      <w:rPr>
                        <w:rFonts w:cs="Arial"/>
                      </w:rPr>
                      <w:delText>AWS</w:delText>
                    </w:r>
                  </w:del>
                </w:p>
              </w:tc>
              <w:tc>
                <w:tcPr>
                  <w:tcW w:w="3649" w:type="dxa"/>
                  <w:shd w:val="clear" w:color="auto" w:fill="auto"/>
                  <w:tcPrChange w:id="3976" w:author="gorgemj" w:date="2017-11-20T10:28:00Z">
                    <w:tcPr>
                      <w:tcW w:w="3649" w:type="dxa"/>
                    </w:tcPr>
                  </w:tcPrChange>
                </w:tcPr>
                <w:p w:rsidR="00B61F44" w:rsidRPr="00817CEB" w:rsidDel="003359A3" w:rsidRDefault="00B61F44" w:rsidP="00542606">
                  <w:pPr>
                    <w:spacing w:before="60" w:after="60" w:line="280" w:lineRule="atLeast"/>
                    <w:rPr>
                      <w:del w:id="3977" w:author="gorgemj" w:date="2017-11-20T10:29:00Z"/>
                      <w:rFonts w:cs="Arial"/>
                    </w:rPr>
                  </w:pPr>
                  <w:del w:id="3978" w:author="gorgemj" w:date="2017-11-20T10:29:00Z">
                    <w:r w:rsidRPr="00817CEB" w:rsidDel="003359A3">
                      <w:rPr>
                        <w:rFonts w:cs="Arial"/>
                      </w:rPr>
                      <w:delText>American Welding Society</w:delText>
                    </w:r>
                  </w:del>
                </w:p>
              </w:tc>
            </w:tr>
            <w:tr w:rsidR="00B61F44" w:rsidRPr="00817CEB" w:rsidDel="003359A3" w:rsidTr="003359A3">
              <w:trPr>
                <w:del w:id="3979" w:author="gorgemj" w:date="2017-11-20T10:29:00Z"/>
              </w:trPr>
              <w:tc>
                <w:tcPr>
                  <w:tcW w:w="1278" w:type="dxa"/>
                  <w:shd w:val="clear" w:color="auto" w:fill="auto"/>
                  <w:tcPrChange w:id="3980" w:author="gorgemj" w:date="2017-11-20T10:28:00Z">
                    <w:tcPr>
                      <w:tcW w:w="1278" w:type="dxa"/>
                    </w:tcPr>
                  </w:tcPrChange>
                </w:tcPr>
                <w:p w:rsidR="00B61F44" w:rsidRPr="00817CEB" w:rsidDel="003359A3" w:rsidRDefault="00B61F44" w:rsidP="00542606">
                  <w:pPr>
                    <w:spacing w:before="60" w:after="60" w:line="280" w:lineRule="atLeast"/>
                    <w:rPr>
                      <w:del w:id="3981" w:author="gorgemj" w:date="2017-11-20T10:29:00Z"/>
                      <w:rFonts w:cs="Arial"/>
                    </w:rPr>
                  </w:pPr>
                  <w:del w:id="3982" w:author="gorgemj" w:date="2017-11-20T10:29:00Z">
                    <w:r w:rsidRPr="00817CEB" w:rsidDel="003359A3">
                      <w:rPr>
                        <w:rFonts w:cs="Arial"/>
                      </w:rPr>
                      <w:delText>AWWA</w:delText>
                    </w:r>
                  </w:del>
                </w:p>
              </w:tc>
              <w:tc>
                <w:tcPr>
                  <w:tcW w:w="3649" w:type="dxa"/>
                  <w:shd w:val="clear" w:color="auto" w:fill="auto"/>
                  <w:tcPrChange w:id="3983" w:author="gorgemj" w:date="2017-11-20T10:28:00Z">
                    <w:tcPr>
                      <w:tcW w:w="3649" w:type="dxa"/>
                    </w:tcPr>
                  </w:tcPrChange>
                </w:tcPr>
                <w:p w:rsidR="00B61F44" w:rsidRPr="00817CEB" w:rsidDel="003359A3" w:rsidRDefault="00B61F44" w:rsidP="00542606">
                  <w:pPr>
                    <w:spacing w:before="60" w:after="60" w:line="280" w:lineRule="atLeast"/>
                    <w:rPr>
                      <w:del w:id="3984" w:author="gorgemj" w:date="2017-11-20T10:29:00Z"/>
                      <w:rFonts w:cs="Arial"/>
                    </w:rPr>
                  </w:pPr>
                  <w:del w:id="3985" w:author="gorgemj" w:date="2017-11-20T10:29:00Z">
                    <w:r w:rsidRPr="00817CEB" w:rsidDel="003359A3">
                      <w:rPr>
                        <w:rFonts w:cs="Arial"/>
                      </w:rPr>
                      <w:delText>American Water Works Association</w:delText>
                    </w:r>
                  </w:del>
                </w:p>
              </w:tc>
            </w:tr>
            <w:tr w:rsidR="00B61F44" w:rsidRPr="00817CEB" w:rsidDel="003359A3" w:rsidTr="003359A3">
              <w:trPr>
                <w:del w:id="3986" w:author="gorgemj" w:date="2017-11-20T10:29:00Z"/>
              </w:trPr>
              <w:tc>
                <w:tcPr>
                  <w:tcW w:w="1278" w:type="dxa"/>
                  <w:shd w:val="clear" w:color="auto" w:fill="auto"/>
                  <w:tcPrChange w:id="3987" w:author="gorgemj" w:date="2017-11-20T10:28:00Z">
                    <w:tcPr>
                      <w:tcW w:w="1278" w:type="dxa"/>
                    </w:tcPr>
                  </w:tcPrChange>
                </w:tcPr>
                <w:p w:rsidR="00B61F44" w:rsidRPr="00817CEB" w:rsidDel="003359A3" w:rsidRDefault="00B61F44" w:rsidP="00542606">
                  <w:pPr>
                    <w:spacing w:before="60" w:after="60" w:line="280" w:lineRule="atLeast"/>
                    <w:rPr>
                      <w:del w:id="3988" w:author="gorgemj" w:date="2017-11-20T10:29:00Z"/>
                      <w:rFonts w:cs="Arial"/>
                    </w:rPr>
                  </w:pPr>
                  <w:del w:id="3989" w:author="gorgemj" w:date="2017-11-20T10:29:00Z">
                    <w:r w:rsidRPr="00817CEB" w:rsidDel="003359A3">
                      <w:rPr>
                        <w:rFonts w:cs="Arial"/>
                      </w:rPr>
                      <w:delText>CMAA</w:delText>
                    </w:r>
                  </w:del>
                </w:p>
              </w:tc>
              <w:tc>
                <w:tcPr>
                  <w:tcW w:w="3649" w:type="dxa"/>
                  <w:shd w:val="clear" w:color="auto" w:fill="auto"/>
                  <w:tcPrChange w:id="3990" w:author="gorgemj" w:date="2017-11-20T10:28:00Z">
                    <w:tcPr>
                      <w:tcW w:w="3649" w:type="dxa"/>
                    </w:tcPr>
                  </w:tcPrChange>
                </w:tcPr>
                <w:p w:rsidR="00B61F44" w:rsidRPr="00817CEB" w:rsidDel="003359A3" w:rsidRDefault="00B61F44" w:rsidP="00542606">
                  <w:pPr>
                    <w:spacing w:before="60" w:after="60" w:line="280" w:lineRule="atLeast"/>
                    <w:rPr>
                      <w:del w:id="3991" w:author="gorgemj" w:date="2017-11-20T10:29:00Z"/>
                      <w:rFonts w:cs="Arial"/>
                    </w:rPr>
                  </w:pPr>
                  <w:del w:id="3992" w:author="gorgemj" w:date="2017-11-20T10:29:00Z">
                    <w:r w:rsidRPr="00817CEB" w:rsidDel="003359A3">
                      <w:rPr>
                        <w:rFonts w:cs="Arial"/>
                      </w:rPr>
                      <w:delText>Crane Manufacturing Association of America</w:delText>
                    </w:r>
                  </w:del>
                </w:p>
              </w:tc>
            </w:tr>
            <w:tr w:rsidR="00B61F44" w:rsidRPr="00817CEB" w:rsidDel="003359A3" w:rsidTr="003359A3">
              <w:trPr>
                <w:del w:id="3993" w:author="gorgemj" w:date="2017-11-20T10:29:00Z"/>
              </w:trPr>
              <w:tc>
                <w:tcPr>
                  <w:tcW w:w="1278" w:type="dxa"/>
                  <w:shd w:val="clear" w:color="auto" w:fill="auto"/>
                  <w:tcPrChange w:id="3994" w:author="gorgemj" w:date="2017-11-20T10:28:00Z">
                    <w:tcPr>
                      <w:tcW w:w="1278" w:type="dxa"/>
                    </w:tcPr>
                  </w:tcPrChange>
                </w:tcPr>
                <w:p w:rsidR="00B61F44" w:rsidRPr="00817CEB" w:rsidDel="003359A3" w:rsidRDefault="00B61F44" w:rsidP="00542606">
                  <w:pPr>
                    <w:spacing w:before="60" w:after="60" w:line="280" w:lineRule="atLeast"/>
                    <w:rPr>
                      <w:del w:id="3995" w:author="gorgemj" w:date="2017-11-20T10:29:00Z"/>
                      <w:rFonts w:cs="Arial"/>
                    </w:rPr>
                  </w:pPr>
                  <w:del w:id="3996" w:author="gorgemj" w:date="2017-11-20T10:29:00Z">
                    <w:r w:rsidRPr="00817CEB" w:rsidDel="003359A3">
                      <w:rPr>
                        <w:rFonts w:cs="Arial"/>
                      </w:rPr>
                      <w:delText>DEMA</w:delText>
                    </w:r>
                  </w:del>
                </w:p>
              </w:tc>
              <w:tc>
                <w:tcPr>
                  <w:tcW w:w="3649" w:type="dxa"/>
                  <w:shd w:val="clear" w:color="auto" w:fill="auto"/>
                  <w:tcPrChange w:id="3997" w:author="gorgemj" w:date="2017-11-20T10:28:00Z">
                    <w:tcPr>
                      <w:tcW w:w="3649" w:type="dxa"/>
                    </w:tcPr>
                  </w:tcPrChange>
                </w:tcPr>
                <w:p w:rsidR="00B61F44" w:rsidRPr="00817CEB" w:rsidDel="003359A3" w:rsidRDefault="00B61F44" w:rsidP="00542606">
                  <w:pPr>
                    <w:spacing w:before="60" w:after="60" w:line="280" w:lineRule="atLeast"/>
                    <w:rPr>
                      <w:del w:id="3998" w:author="gorgemj" w:date="2017-11-20T10:29:00Z"/>
                      <w:rFonts w:cs="Arial"/>
                    </w:rPr>
                  </w:pPr>
                  <w:del w:id="3999" w:author="gorgemj" w:date="2017-11-20T10:29:00Z">
                    <w:r w:rsidRPr="00817CEB" w:rsidDel="003359A3">
                      <w:rPr>
                        <w:rFonts w:cs="Arial"/>
                      </w:rPr>
                      <w:delText>Diesel Engine Manufacturer’s Association</w:delText>
                    </w:r>
                  </w:del>
                </w:p>
              </w:tc>
            </w:tr>
            <w:tr w:rsidR="00B61F44" w:rsidRPr="00817CEB" w:rsidDel="003359A3" w:rsidTr="003359A3">
              <w:trPr>
                <w:del w:id="4000" w:author="gorgemj" w:date="2017-11-20T10:29:00Z"/>
              </w:trPr>
              <w:tc>
                <w:tcPr>
                  <w:tcW w:w="1278" w:type="dxa"/>
                  <w:shd w:val="clear" w:color="auto" w:fill="auto"/>
                  <w:tcPrChange w:id="4001" w:author="gorgemj" w:date="2017-11-20T10:28:00Z">
                    <w:tcPr>
                      <w:tcW w:w="1278" w:type="dxa"/>
                    </w:tcPr>
                  </w:tcPrChange>
                </w:tcPr>
                <w:p w:rsidR="00B61F44" w:rsidRPr="00817CEB" w:rsidDel="003359A3" w:rsidRDefault="00B61F44" w:rsidP="00542606">
                  <w:pPr>
                    <w:spacing w:before="60" w:after="60" w:line="280" w:lineRule="atLeast"/>
                    <w:rPr>
                      <w:del w:id="4002" w:author="gorgemj" w:date="2017-11-20T10:29:00Z"/>
                      <w:rFonts w:cs="Arial"/>
                    </w:rPr>
                  </w:pPr>
                  <w:del w:id="4003" w:author="gorgemj" w:date="2017-11-20T10:29:00Z">
                    <w:r w:rsidRPr="00817CEB" w:rsidDel="003359A3">
                      <w:rPr>
                        <w:rFonts w:cs="Arial"/>
                      </w:rPr>
                      <w:delText>FEMA</w:delText>
                    </w:r>
                  </w:del>
                </w:p>
              </w:tc>
              <w:tc>
                <w:tcPr>
                  <w:tcW w:w="3649" w:type="dxa"/>
                  <w:shd w:val="clear" w:color="auto" w:fill="auto"/>
                  <w:tcPrChange w:id="4004" w:author="gorgemj" w:date="2017-11-20T10:28:00Z">
                    <w:tcPr>
                      <w:tcW w:w="3649" w:type="dxa"/>
                    </w:tcPr>
                  </w:tcPrChange>
                </w:tcPr>
                <w:p w:rsidR="00B61F44" w:rsidRPr="00817CEB" w:rsidDel="003359A3" w:rsidRDefault="00B61F44" w:rsidP="00542606">
                  <w:pPr>
                    <w:spacing w:before="60" w:after="60" w:line="280" w:lineRule="atLeast"/>
                    <w:rPr>
                      <w:del w:id="4005" w:author="gorgemj" w:date="2017-11-20T10:29:00Z"/>
                      <w:rFonts w:cs="Arial"/>
                    </w:rPr>
                  </w:pPr>
                  <w:del w:id="4006" w:author="gorgemj" w:date="2017-11-20T10:29:00Z">
                    <w:r w:rsidRPr="00817CEB" w:rsidDel="003359A3">
                      <w:rPr>
                        <w:rFonts w:cs="Arial"/>
                      </w:rPr>
                      <w:delText>Federal Emergency Management Agency</w:delText>
                    </w:r>
                  </w:del>
                </w:p>
              </w:tc>
            </w:tr>
            <w:tr w:rsidR="00B61F44" w:rsidRPr="00817CEB" w:rsidDel="003359A3" w:rsidTr="003359A3">
              <w:trPr>
                <w:del w:id="4007" w:author="gorgemj" w:date="2017-11-20T10:29:00Z"/>
              </w:trPr>
              <w:tc>
                <w:tcPr>
                  <w:tcW w:w="1278" w:type="dxa"/>
                  <w:shd w:val="clear" w:color="auto" w:fill="auto"/>
                  <w:tcPrChange w:id="4008" w:author="gorgemj" w:date="2017-11-20T10:28:00Z">
                    <w:tcPr>
                      <w:tcW w:w="1278" w:type="dxa"/>
                    </w:tcPr>
                  </w:tcPrChange>
                </w:tcPr>
                <w:p w:rsidR="00B61F44" w:rsidRPr="00817CEB" w:rsidDel="003359A3" w:rsidRDefault="00B61F44" w:rsidP="00542606">
                  <w:pPr>
                    <w:spacing w:before="60" w:after="60" w:line="280" w:lineRule="atLeast"/>
                    <w:rPr>
                      <w:del w:id="4009" w:author="gorgemj" w:date="2017-11-20T10:29:00Z"/>
                      <w:rFonts w:cs="Arial"/>
                    </w:rPr>
                  </w:pPr>
                  <w:del w:id="4010" w:author="gorgemj" w:date="2017-11-20T10:29:00Z">
                    <w:r w:rsidRPr="00817CEB" w:rsidDel="003359A3">
                      <w:rPr>
                        <w:rFonts w:cs="Arial"/>
                      </w:rPr>
                      <w:delText>ICEA</w:delText>
                    </w:r>
                  </w:del>
                </w:p>
              </w:tc>
              <w:tc>
                <w:tcPr>
                  <w:tcW w:w="3649" w:type="dxa"/>
                  <w:shd w:val="clear" w:color="auto" w:fill="auto"/>
                  <w:tcPrChange w:id="4011" w:author="gorgemj" w:date="2017-11-20T10:28:00Z">
                    <w:tcPr>
                      <w:tcW w:w="3649" w:type="dxa"/>
                    </w:tcPr>
                  </w:tcPrChange>
                </w:tcPr>
                <w:p w:rsidR="00B61F44" w:rsidRPr="00817CEB" w:rsidDel="003359A3" w:rsidRDefault="00B61F44" w:rsidP="00542606">
                  <w:pPr>
                    <w:spacing w:before="60" w:after="60" w:line="280" w:lineRule="atLeast"/>
                    <w:rPr>
                      <w:del w:id="4012" w:author="gorgemj" w:date="2017-11-20T10:29:00Z"/>
                      <w:rFonts w:cs="Arial"/>
                    </w:rPr>
                  </w:pPr>
                  <w:del w:id="4013" w:author="gorgemj" w:date="2017-11-20T10:29:00Z">
                    <w:r w:rsidRPr="00817CEB" w:rsidDel="003359A3">
                      <w:rPr>
                        <w:rFonts w:cs="Arial"/>
                      </w:rPr>
                      <w:delText xml:space="preserve">Insulated Cable Engineers Association </w:delText>
                    </w:r>
                  </w:del>
                </w:p>
              </w:tc>
            </w:tr>
            <w:tr w:rsidR="00B61F44" w:rsidRPr="00817CEB" w:rsidDel="003359A3" w:rsidTr="003359A3">
              <w:trPr>
                <w:del w:id="4014" w:author="gorgemj" w:date="2017-11-20T10:29:00Z"/>
              </w:trPr>
              <w:tc>
                <w:tcPr>
                  <w:tcW w:w="1278" w:type="dxa"/>
                  <w:shd w:val="clear" w:color="auto" w:fill="auto"/>
                  <w:tcPrChange w:id="4015" w:author="gorgemj" w:date="2017-11-20T10:28:00Z">
                    <w:tcPr>
                      <w:tcW w:w="1278" w:type="dxa"/>
                    </w:tcPr>
                  </w:tcPrChange>
                </w:tcPr>
                <w:p w:rsidR="00B61F44" w:rsidRPr="00817CEB" w:rsidDel="003359A3" w:rsidRDefault="00B61F44" w:rsidP="00542606">
                  <w:pPr>
                    <w:spacing w:before="60" w:after="60" w:line="280" w:lineRule="atLeast"/>
                    <w:rPr>
                      <w:del w:id="4016" w:author="gorgemj" w:date="2017-11-20T10:29:00Z"/>
                      <w:rFonts w:cs="Arial"/>
                    </w:rPr>
                  </w:pPr>
                  <w:del w:id="4017" w:author="gorgemj" w:date="2017-11-20T10:29:00Z">
                    <w:r w:rsidRPr="00817CEB" w:rsidDel="003359A3">
                      <w:rPr>
                        <w:rFonts w:cs="Arial"/>
                      </w:rPr>
                      <w:delText>IEEE</w:delText>
                    </w:r>
                  </w:del>
                </w:p>
              </w:tc>
              <w:tc>
                <w:tcPr>
                  <w:tcW w:w="3649" w:type="dxa"/>
                  <w:shd w:val="clear" w:color="auto" w:fill="auto"/>
                  <w:tcPrChange w:id="4018" w:author="gorgemj" w:date="2017-11-20T10:28:00Z">
                    <w:tcPr>
                      <w:tcW w:w="3649" w:type="dxa"/>
                    </w:tcPr>
                  </w:tcPrChange>
                </w:tcPr>
                <w:p w:rsidR="00B61F44" w:rsidRPr="00817CEB" w:rsidDel="003359A3" w:rsidRDefault="00B61F44" w:rsidP="00542606">
                  <w:pPr>
                    <w:spacing w:before="60" w:after="60" w:line="280" w:lineRule="atLeast"/>
                    <w:rPr>
                      <w:del w:id="4019" w:author="gorgemj" w:date="2017-11-20T10:29:00Z"/>
                      <w:rFonts w:cs="Arial"/>
                    </w:rPr>
                  </w:pPr>
                  <w:del w:id="4020" w:author="gorgemj" w:date="2017-11-20T10:29:00Z">
                    <w:r w:rsidRPr="00817CEB" w:rsidDel="003359A3">
                      <w:rPr>
                        <w:rFonts w:cs="Arial"/>
                      </w:rPr>
                      <w:delText>Institute of Electrical and Electronic Engineers</w:delText>
                    </w:r>
                  </w:del>
                </w:p>
              </w:tc>
            </w:tr>
            <w:tr w:rsidR="00B61F44" w:rsidRPr="00817CEB" w:rsidDel="003359A3" w:rsidTr="003359A3">
              <w:trPr>
                <w:del w:id="4021" w:author="gorgemj" w:date="2017-11-20T10:29:00Z"/>
              </w:trPr>
              <w:tc>
                <w:tcPr>
                  <w:tcW w:w="1278" w:type="dxa"/>
                  <w:shd w:val="clear" w:color="auto" w:fill="auto"/>
                  <w:tcPrChange w:id="4022" w:author="gorgemj" w:date="2017-11-20T10:28:00Z">
                    <w:tcPr>
                      <w:tcW w:w="1278" w:type="dxa"/>
                    </w:tcPr>
                  </w:tcPrChange>
                </w:tcPr>
                <w:p w:rsidR="00B61F44" w:rsidRPr="00817CEB" w:rsidDel="003359A3" w:rsidRDefault="00B61F44" w:rsidP="00542606">
                  <w:pPr>
                    <w:spacing w:before="60" w:after="60" w:line="280" w:lineRule="atLeast"/>
                    <w:rPr>
                      <w:del w:id="4023" w:author="gorgemj" w:date="2017-11-20T10:29:00Z"/>
                      <w:rFonts w:cs="Arial"/>
                    </w:rPr>
                  </w:pPr>
                  <w:del w:id="4024" w:author="gorgemj" w:date="2017-11-20T10:29:00Z">
                    <w:r w:rsidRPr="00817CEB" w:rsidDel="003359A3">
                      <w:rPr>
                        <w:rFonts w:cs="Arial"/>
                      </w:rPr>
                      <w:delText>IES</w:delText>
                    </w:r>
                  </w:del>
                </w:p>
              </w:tc>
              <w:tc>
                <w:tcPr>
                  <w:tcW w:w="3649" w:type="dxa"/>
                  <w:shd w:val="clear" w:color="auto" w:fill="auto"/>
                  <w:tcPrChange w:id="4025" w:author="gorgemj" w:date="2017-11-20T10:28:00Z">
                    <w:tcPr>
                      <w:tcW w:w="3649" w:type="dxa"/>
                    </w:tcPr>
                  </w:tcPrChange>
                </w:tcPr>
                <w:p w:rsidR="00B61F44" w:rsidRPr="00817CEB" w:rsidDel="003359A3" w:rsidRDefault="00B61F44" w:rsidP="00542606">
                  <w:pPr>
                    <w:spacing w:before="60" w:after="60" w:line="280" w:lineRule="atLeast"/>
                    <w:rPr>
                      <w:del w:id="4026" w:author="gorgemj" w:date="2017-11-20T10:29:00Z"/>
                      <w:rFonts w:cs="Arial"/>
                    </w:rPr>
                  </w:pPr>
                  <w:del w:id="4027" w:author="gorgemj" w:date="2017-11-20T10:29:00Z">
                    <w:r w:rsidRPr="00817CEB" w:rsidDel="003359A3">
                      <w:rPr>
                        <w:rFonts w:cs="Arial"/>
                      </w:rPr>
                      <w:delText>Illuminating Engineering Society</w:delText>
                    </w:r>
                  </w:del>
                </w:p>
              </w:tc>
            </w:tr>
            <w:tr w:rsidR="00B61F44" w:rsidRPr="00817CEB" w:rsidDel="003359A3" w:rsidTr="003359A3">
              <w:trPr>
                <w:del w:id="4028" w:author="gorgemj" w:date="2017-11-20T10:29:00Z"/>
              </w:trPr>
              <w:tc>
                <w:tcPr>
                  <w:tcW w:w="1278" w:type="dxa"/>
                  <w:shd w:val="clear" w:color="auto" w:fill="auto"/>
                  <w:tcPrChange w:id="4029" w:author="gorgemj" w:date="2017-11-20T10:28:00Z">
                    <w:tcPr>
                      <w:tcW w:w="1278" w:type="dxa"/>
                    </w:tcPr>
                  </w:tcPrChange>
                </w:tcPr>
                <w:p w:rsidR="00B61F44" w:rsidRPr="00817CEB" w:rsidDel="003359A3" w:rsidRDefault="00B61F44" w:rsidP="00542606">
                  <w:pPr>
                    <w:spacing w:before="60" w:after="60" w:line="280" w:lineRule="atLeast"/>
                    <w:rPr>
                      <w:del w:id="4030" w:author="gorgemj" w:date="2017-11-20T10:29:00Z"/>
                      <w:rFonts w:cs="Arial"/>
                    </w:rPr>
                  </w:pPr>
                  <w:del w:id="4031" w:author="gorgemj" w:date="2017-11-20T10:29:00Z">
                    <w:r w:rsidRPr="00817CEB" w:rsidDel="003359A3">
                      <w:rPr>
                        <w:rFonts w:cs="Arial"/>
                      </w:rPr>
                      <w:delText>IPCEA</w:delText>
                    </w:r>
                  </w:del>
                </w:p>
              </w:tc>
              <w:tc>
                <w:tcPr>
                  <w:tcW w:w="3649" w:type="dxa"/>
                  <w:shd w:val="clear" w:color="auto" w:fill="auto"/>
                  <w:tcPrChange w:id="4032" w:author="gorgemj" w:date="2017-11-20T10:28:00Z">
                    <w:tcPr>
                      <w:tcW w:w="3649" w:type="dxa"/>
                    </w:tcPr>
                  </w:tcPrChange>
                </w:tcPr>
                <w:p w:rsidR="00B61F44" w:rsidRPr="00817CEB" w:rsidDel="003359A3" w:rsidRDefault="00B61F44" w:rsidP="00542606">
                  <w:pPr>
                    <w:spacing w:before="60" w:after="60" w:line="280" w:lineRule="atLeast"/>
                    <w:rPr>
                      <w:del w:id="4033" w:author="gorgemj" w:date="2017-11-20T10:29:00Z"/>
                      <w:rFonts w:cs="Arial"/>
                    </w:rPr>
                  </w:pPr>
                  <w:del w:id="4034" w:author="gorgemj" w:date="2017-11-20T10:29:00Z">
                    <w:r w:rsidRPr="00817CEB" w:rsidDel="003359A3">
                      <w:rPr>
                        <w:rFonts w:cs="Arial"/>
                      </w:rPr>
                      <w:delText>Insulated Power Cable Engineers Association</w:delText>
                    </w:r>
                  </w:del>
                </w:p>
              </w:tc>
            </w:tr>
            <w:tr w:rsidR="00B61F44" w:rsidRPr="00817CEB" w:rsidDel="003359A3" w:rsidTr="003359A3">
              <w:trPr>
                <w:del w:id="4035" w:author="gorgemj" w:date="2017-11-20T10:29:00Z"/>
              </w:trPr>
              <w:tc>
                <w:tcPr>
                  <w:tcW w:w="1278" w:type="dxa"/>
                  <w:shd w:val="clear" w:color="auto" w:fill="auto"/>
                  <w:tcPrChange w:id="4036" w:author="gorgemj" w:date="2017-11-20T10:28:00Z">
                    <w:tcPr>
                      <w:tcW w:w="1278" w:type="dxa"/>
                    </w:tcPr>
                  </w:tcPrChange>
                </w:tcPr>
                <w:p w:rsidR="00B61F44" w:rsidRPr="00817CEB" w:rsidDel="003359A3" w:rsidRDefault="00B61F44" w:rsidP="00542606">
                  <w:pPr>
                    <w:spacing w:before="60" w:after="60" w:line="280" w:lineRule="atLeast"/>
                    <w:rPr>
                      <w:del w:id="4037" w:author="gorgemj" w:date="2017-11-20T10:29:00Z"/>
                      <w:rFonts w:cs="Arial"/>
                    </w:rPr>
                  </w:pPr>
                  <w:del w:id="4038" w:author="gorgemj" w:date="2017-11-20T10:29:00Z">
                    <w:r w:rsidRPr="00817CEB" w:rsidDel="003359A3">
                      <w:rPr>
                        <w:rFonts w:cs="Arial"/>
                      </w:rPr>
                      <w:delText>ISA</w:delText>
                    </w:r>
                  </w:del>
                </w:p>
              </w:tc>
              <w:tc>
                <w:tcPr>
                  <w:tcW w:w="3649" w:type="dxa"/>
                  <w:shd w:val="clear" w:color="auto" w:fill="auto"/>
                  <w:tcPrChange w:id="4039" w:author="gorgemj" w:date="2017-11-20T10:28:00Z">
                    <w:tcPr>
                      <w:tcW w:w="3649" w:type="dxa"/>
                    </w:tcPr>
                  </w:tcPrChange>
                </w:tcPr>
                <w:p w:rsidR="00B61F44" w:rsidRPr="00817CEB" w:rsidDel="003359A3" w:rsidRDefault="00B61F44" w:rsidP="00542606">
                  <w:pPr>
                    <w:spacing w:before="60" w:after="60" w:line="280" w:lineRule="atLeast"/>
                    <w:rPr>
                      <w:del w:id="4040" w:author="gorgemj" w:date="2017-11-20T10:29:00Z"/>
                      <w:rFonts w:cs="Arial"/>
                    </w:rPr>
                  </w:pPr>
                  <w:del w:id="4041" w:author="gorgemj" w:date="2017-11-20T10:29:00Z">
                    <w:r w:rsidRPr="00817CEB" w:rsidDel="003359A3">
                      <w:rPr>
                        <w:rFonts w:cs="Arial"/>
                      </w:rPr>
                      <w:delText>Instrumentation, Systems and Automation Society</w:delText>
                    </w:r>
                  </w:del>
                </w:p>
              </w:tc>
            </w:tr>
            <w:tr w:rsidR="00B61F44" w:rsidRPr="00817CEB" w:rsidDel="003359A3" w:rsidTr="003359A3">
              <w:trPr>
                <w:del w:id="4042" w:author="gorgemj" w:date="2017-11-20T10:29:00Z"/>
              </w:trPr>
              <w:tc>
                <w:tcPr>
                  <w:tcW w:w="1278" w:type="dxa"/>
                  <w:shd w:val="clear" w:color="auto" w:fill="auto"/>
                  <w:tcPrChange w:id="4043" w:author="gorgemj" w:date="2017-11-20T10:28:00Z">
                    <w:tcPr>
                      <w:tcW w:w="1278" w:type="dxa"/>
                    </w:tcPr>
                  </w:tcPrChange>
                </w:tcPr>
                <w:p w:rsidR="00B61F44" w:rsidRPr="00817CEB" w:rsidDel="003359A3" w:rsidRDefault="00B61F44" w:rsidP="00542606">
                  <w:pPr>
                    <w:spacing w:before="60" w:after="60" w:line="280" w:lineRule="atLeast"/>
                    <w:rPr>
                      <w:del w:id="4044" w:author="gorgemj" w:date="2017-11-20T10:29:00Z"/>
                      <w:rFonts w:cs="Arial"/>
                    </w:rPr>
                  </w:pPr>
                  <w:del w:id="4045" w:author="gorgemj" w:date="2017-11-20T10:29:00Z">
                    <w:r w:rsidRPr="00817CEB" w:rsidDel="003359A3">
                      <w:rPr>
                        <w:rFonts w:cs="Arial"/>
                      </w:rPr>
                      <w:delText>MIL</w:delText>
                    </w:r>
                  </w:del>
                </w:p>
              </w:tc>
              <w:tc>
                <w:tcPr>
                  <w:tcW w:w="3649" w:type="dxa"/>
                  <w:shd w:val="clear" w:color="auto" w:fill="auto"/>
                  <w:tcPrChange w:id="4046" w:author="gorgemj" w:date="2017-11-20T10:28:00Z">
                    <w:tcPr>
                      <w:tcW w:w="3649" w:type="dxa"/>
                    </w:tcPr>
                  </w:tcPrChange>
                </w:tcPr>
                <w:p w:rsidR="00B61F44" w:rsidRPr="00817CEB" w:rsidDel="003359A3" w:rsidRDefault="00B61F44" w:rsidP="00542606">
                  <w:pPr>
                    <w:spacing w:before="60" w:after="60" w:line="280" w:lineRule="atLeast"/>
                    <w:rPr>
                      <w:del w:id="4047" w:author="gorgemj" w:date="2017-11-20T10:29:00Z"/>
                      <w:rFonts w:cs="Arial"/>
                    </w:rPr>
                  </w:pPr>
                  <w:del w:id="4048" w:author="gorgemj" w:date="2017-11-20T10:29:00Z">
                    <w:r w:rsidRPr="00817CEB" w:rsidDel="003359A3">
                      <w:rPr>
                        <w:rFonts w:cs="Arial"/>
                      </w:rPr>
                      <w:delText>Military Standards and Specifications</w:delText>
                    </w:r>
                  </w:del>
                </w:p>
              </w:tc>
            </w:tr>
          </w:tbl>
          <w:p w:rsidR="00B61F44" w:rsidRPr="00E565BC" w:rsidDel="00FD1157" w:rsidRDefault="00B61F44" w:rsidP="00542606">
            <w:pPr>
              <w:autoSpaceDE w:val="0"/>
              <w:autoSpaceDN w:val="0"/>
              <w:adjustRightInd w:val="0"/>
              <w:spacing w:before="60" w:after="60" w:line="280" w:lineRule="atLeast"/>
              <w:rPr>
                <w:del w:id="4049" w:author="gorgemj" w:date="2017-11-25T21:52:00Z"/>
                <w:rFonts w:cs="Arial"/>
              </w:rPr>
            </w:pPr>
          </w:p>
        </w:tc>
      </w:tr>
      <w:tr w:rsidR="00B61F44" w:rsidRPr="00817CEB" w:rsidDel="00FD1157" w:rsidTr="00814E5E">
        <w:trPr>
          <w:del w:id="4050" w:author="gorgemj" w:date="2017-11-25T21:52:00Z"/>
          <w:trPrChange w:id="4051" w:author="gorgemj" w:date="2017-11-30T12:36:00Z">
            <w:trPr>
              <w:gridBefore w:val="6"/>
              <w:gridAfter w:val="0"/>
            </w:trPr>
          </w:trPrChange>
        </w:trPr>
        <w:tc>
          <w:tcPr>
            <w:tcW w:w="947" w:type="dxa"/>
            <w:tcPrChange w:id="4052" w:author="gorgemj" w:date="2017-11-30T12:36:00Z">
              <w:tcPr>
                <w:tcW w:w="945" w:type="dxa"/>
                <w:gridSpan w:val="6"/>
              </w:tcPr>
            </w:tcPrChange>
          </w:tcPr>
          <w:p w:rsidR="00B61F44" w:rsidRPr="001B0781" w:rsidDel="00FD1157" w:rsidRDefault="00B61F44" w:rsidP="00CF335A">
            <w:pPr>
              <w:autoSpaceDE w:val="0"/>
              <w:autoSpaceDN w:val="0"/>
              <w:adjustRightInd w:val="0"/>
              <w:spacing w:before="60" w:after="60" w:line="280" w:lineRule="atLeast"/>
              <w:jc w:val="center"/>
              <w:rPr>
                <w:del w:id="4053" w:author="gorgemj" w:date="2017-11-25T21:52:00Z"/>
                <w:rFonts w:cs="Arial"/>
                <w:rPrChange w:id="4054" w:author="gorgemj" w:date="2017-11-23T09:47:00Z">
                  <w:rPr>
                    <w:del w:id="4055" w:author="gorgemj" w:date="2017-11-25T21:52:00Z"/>
                    <w:rFonts w:cs="Arial"/>
                    <w:b/>
                  </w:rPr>
                </w:rPrChange>
              </w:rPr>
            </w:pPr>
            <w:del w:id="4056" w:author="gorgemj" w:date="2017-11-25T21:52:00Z">
              <w:r w:rsidRPr="001B0781" w:rsidDel="00FD1157">
                <w:rPr>
                  <w:rFonts w:cs="Arial"/>
                  <w:rPrChange w:id="4057" w:author="gorgemj" w:date="2017-11-23T09:47:00Z">
                    <w:rPr>
                      <w:rFonts w:cs="Arial"/>
                      <w:b/>
                    </w:rPr>
                  </w:rPrChange>
                </w:rPr>
                <w:delText>5.4 (cont.)</w:delText>
              </w:r>
            </w:del>
          </w:p>
        </w:tc>
        <w:tc>
          <w:tcPr>
            <w:tcW w:w="693" w:type="dxa"/>
            <w:tcPrChange w:id="4058" w:author="gorgemj" w:date="2017-11-30T12:36:00Z">
              <w:tcPr>
                <w:tcW w:w="747" w:type="dxa"/>
                <w:gridSpan w:val="3"/>
              </w:tcPr>
            </w:tcPrChange>
          </w:tcPr>
          <w:p w:rsidR="00B61F44" w:rsidRPr="001B0781" w:rsidDel="00FD1157" w:rsidRDefault="00B61F44" w:rsidP="00CF335A">
            <w:pPr>
              <w:autoSpaceDE w:val="0"/>
              <w:autoSpaceDN w:val="0"/>
              <w:adjustRightInd w:val="0"/>
              <w:spacing w:before="60" w:after="60" w:line="280" w:lineRule="atLeast"/>
              <w:jc w:val="center"/>
              <w:rPr>
                <w:del w:id="4059" w:author="gorgemj" w:date="2017-11-25T21:52:00Z"/>
                <w:rFonts w:cs="Arial"/>
                <w:bCs/>
                <w:color w:val="000000"/>
                <w:sz w:val="24"/>
                <w:szCs w:val="24"/>
                <w:rPrChange w:id="4060" w:author="gorgemj" w:date="2017-11-23T09:47:00Z">
                  <w:rPr>
                    <w:del w:id="4061" w:author="gorgemj" w:date="2017-11-25T21:52:00Z"/>
                    <w:rFonts w:cs="Arial"/>
                    <w:b/>
                    <w:bCs/>
                    <w:color w:val="000000"/>
                    <w:sz w:val="24"/>
                    <w:szCs w:val="24"/>
                  </w:rPr>
                </w:rPrChange>
              </w:rPr>
            </w:pPr>
            <w:del w:id="4062" w:author="gorgemj" w:date="2017-11-25T21:52:00Z">
              <w:r w:rsidRPr="001B0781" w:rsidDel="00FD1157">
                <w:rPr>
                  <w:rFonts w:cs="Arial"/>
                  <w:bCs/>
                  <w:rPrChange w:id="4063" w:author="gorgemj" w:date="2017-11-23T09:47:00Z">
                    <w:rPr>
                      <w:rFonts w:cs="Arial"/>
                      <w:b/>
                      <w:bCs/>
                    </w:rPr>
                  </w:rPrChange>
                </w:rPr>
                <w:delText>1</w:delText>
              </w:r>
            </w:del>
          </w:p>
        </w:tc>
        <w:tc>
          <w:tcPr>
            <w:tcW w:w="5038" w:type="dxa"/>
            <w:gridSpan w:val="2"/>
            <w:tcPrChange w:id="4064" w:author="gorgemj" w:date="2017-11-30T12:36:00Z">
              <w:tcPr>
                <w:tcW w:w="6768" w:type="dxa"/>
                <w:gridSpan w:val="7"/>
              </w:tcPr>
            </w:tcPrChange>
          </w:tcPr>
          <w:p w:rsidR="00B61F44" w:rsidRPr="00817CEB" w:rsidDel="00FD1157" w:rsidRDefault="00B61F44" w:rsidP="00542606">
            <w:pPr>
              <w:autoSpaceDE w:val="0"/>
              <w:autoSpaceDN w:val="0"/>
              <w:adjustRightInd w:val="0"/>
              <w:spacing w:before="60" w:after="60" w:line="280" w:lineRule="atLeast"/>
              <w:rPr>
                <w:del w:id="4065" w:author="gorgemj" w:date="2017-11-25T21:52:00Z"/>
                <w:rFonts w:eastAsia="Calibri" w:cs="Arial"/>
              </w:rPr>
            </w:pPr>
          </w:p>
        </w:tc>
        <w:tc>
          <w:tcPr>
            <w:tcW w:w="6912" w:type="dxa"/>
            <w:gridSpan w:val="3"/>
            <w:tcPrChange w:id="4066" w:author="gorgemj" w:date="2017-11-30T12:36:00Z">
              <w:tcPr>
                <w:tcW w:w="5130" w:type="dxa"/>
                <w:gridSpan w:val="8"/>
              </w:tcPr>
            </w:tcPrChange>
          </w:tcPr>
          <w:p w:rsidR="00B61F44" w:rsidDel="00FD1157" w:rsidRDefault="00B61F44" w:rsidP="00CD5355">
            <w:pPr>
              <w:rPr>
                <w:del w:id="4067" w:author="gorgemj" w:date="2017-11-25T21:52:00Z"/>
                <w:rFonts w:cs="Arial"/>
              </w:rPr>
            </w:pPr>
          </w:p>
          <w:tbl>
            <w:tblPr>
              <w:tblW w:w="4927" w:type="dxa"/>
              <w:tblLayout w:type="fixed"/>
              <w:tblLook w:val="01E0" w:firstRow="1" w:lastRow="1" w:firstColumn="1" w:lastColumn="1" w:noHBand="0" w:noVBand="0"/>
              <w:tblPrChange w:id="4068" w:author="gorgemj" w:date="2017-11-20T10:28:00Z">
                <w:tblPr>
                  <w:tblW w:w="49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PrChange>
            </w:tblPr>
            <w:tblGrid>
              <w:gridCol w:w="1278"/>
              <w:gridCol w:w="3649"/>
              <w:tblGridChange w:id="4069">
                <w:tblGrid>
                  <w:gridCol w:w="1278"/>
                  <w:gridCol w:w="3649"/>
                </w:tblGrid>
              </w:tblGridChange>
            </w:tblGrid>
            <w:tr w:rsidR="00B61F44" w:rsidRPr="00817CEB" w:rsidDel="003359A3" w:rsidTr="003359A3">
              <w:trPr>
                <w:del w:id="4070" w:author="gorgemj" w:date="2017-11-20T10:29:00Z"/>
              </w:trPr>
              <w:tc>
                <w:tcPr>
                  <w:tcW w:w="1278" w:type="dxa"/>
                  <w:tcPrChange w:id="4071" w:author="gorgemj" w:date="2017-11-20T10:28:00Z">
                    <w:tcPr>
                      <w:tcW w:w="1278" w:type="dxa"/>
                    </w:tcPr>
                  </w:tcPrChange>
                </w:tcPr>
                <w:p w:rsidR="00B61F44" w:rsidRPr="00817CEB" w:rsidDel="003359A3" w:rsidRDefault="00B61F44" w:rsidP="00CF335A">
                  <w:pPr>
                    <w:spacing w:before="60" w:after="60" w:line="280" w:lineRule="atLeast"/>
                    <w:rPr>
                      <w:del w:id="4072" w:author="gorgemj" w:date="2017-11-20T10:29:00Z"/>
                      <w:rFonts w:cs="Arial"/>
                    </w:rPr>
                  </w:pPr>
                  <w:del w:id="4073" w:author="gorgemj" w:date="2017-11-20T10:29:00Z">
                    <w:r w:rsidRPr="00817CEB" w:rsidDel="003359A3">
                      <w:rPr>
                        <w:rFonts w:cs="Arial"/>
                      </w:rPr>
                      <w:delText>NEMA</w:delText>
                    </w:r>
                  </w:del>
                </w:p>
              </w:tc>
              <w:tc>
                <w:tcPr>
                  <w:tcW w:w="3649" w:type="dxa"/>
                  <w:tcPrChange w:id="4074" w:author="gorgemj" w:date="2017-11-20T10:28:00Z">
                    <w:tcPr>
                      <w:tcW w:w="3649" w:type="dxa"/>
                    </w:tcPr>
                  </w:tcPrChange>
                </w:tcPr>
                <w:p w:rsidR="00B61F44" w:rsidRPr="00817CEB" w:rsidDel="003359A3" w:rsidRDefault="00B61F44" w:rsidP="00CF335A">
                  <w:pPr>
                    <w:spacing w:before="60" w:after="60" w:line="280" w:lineRule="atLeast"/>
                    <w:rPr>
                      <w:del w:id="4075" w:author="gorgemj" w:date="2017-11-20T10:29:00Z"/>
                      <w:rFonts w:cs="Arial"/>
                    </w:rPr>
                  </w:pPr>
                  <w:del w:id="4076" w:author="gorgemj" w:date="2017-11-20T10:29:00Z">
                    <w:r w:rsidRPr="00817CEB" w:rsidDel="003359A3">
                      <w:rPr>
                        <w:rFonts w:cs="Arial"/>
                      </w:rPr>
                      <w:delText>National Electrical Manufacturers Association</w:delText>
                    </w:r>
                  </w:del>
                </w:p>
              </w:tc>
            </w:tr>
            <w:tr w:rsidR="00B61F44" w:rsidRPr="00817CEB" w:rsidDel="003359A3" w:rsidTr="003359A3">
              <w:trPr>
                <w:del w:id="4077" w:author="gorgemj" w:date="2017-11-20T10:29:00Z"/>
              </w:trPr>
              <w:tc>
                <w:tcPr>
                  <w:tcW w:w="1278" w:type="dxa"/>
                  <w:tcPrChange w:id="4078" w:author="gorgemj" w:date="2017-11-20T10:28:00Z">
                    <w:tcPr>
                      <w:tcW w:w="1278" w:type="dxa"/>
                    </w:tcPr>
                  </w:tcPrChange>
                </w:tcPr>
                <w:p w:rsidR="00B61F44" w:rsidRPr="00817CEB" w:rsidDel="003359A3" w:rsidRDefault="00B61F44" w:rsidP="00CF335A">
                  <w:pPr>
                    <w:spacing w:before="60" w:after="60" w:line="280" w:lineRule="atLeast"/>
                    <w:rPr>
                      <w:del w:id="4079" w:author="gorgemj" w:date="2017-11-20T10:29:00Z"/>
                      <w:rFonts w:cs="Arial"/>
                    </w:rPr>
                  </w:pPr>
                  <w:del w:id="4080" w:author="gorgemj" w:date="2017-11-20T10:29:00Z">
                    <w:r w:rsidRPr="00817CEB" w:rsidDel="003359A3">
                      <w:rPr>
                        <w:rFonts w:cs="Arial"/>
                      </w:rPr>
                      <w:delText>NFPA</w:delText>
                    </w:r>
                  </w:del>
                </w:p>
              </w:tc>
              <w:tc>
                <w:tcPr>
                  <w:tcW w:w="3649" w:type="dxa"/>
                  <w:tcPrChange w:id="4081" w:author="gorgemj" w:date="2017-11-20T10:28:00Z">
                    <w:tcPr>
                      <w:tcW w:w="3649" w:type="dxa"/>
                    </w:tcPr>
                  </w:tcPrChange>
                </w:tcPr>
                <w:p w:rsidR="00B61F44" w:rsidRPr="00817CEB" w:rsidDel="003359A3" w:rsidRDefault="00B61F44" w:rsidP="00CF335A">
                  <w:pPr>
                    <w:spacing w:before="60" w:after="60" w:line="280" w:lineRule="atLeast"/>
                    <w:rPr>
                      <w:del w:id="4082" w:author="gorgemj" w:date="2017-11-20T10:29:00Z"/>
                      <w:rFonts w:cs="Arial"/>
                    </w:rPr>
                  </w:pPr>
                  <w:del w:id="4083" w:author="gorgemj" w:date="2017-11-20T10:29:00Z">
                    <w:r w:rsidRPr="00817CEB" w:rsidDel="003359A3">
                      <w:rPr>
                        <w:rFonts w:cs="Arial"/>
                      </w:rPr>
                      <w:delText>National Fire Protection Association</w:delText>
                    </w:r>
                  </w:del>
                </w:p>
              </w:tc>
            </w:tr>
            <w:tr w:rsidR="00B61F44" w:rsidRPr="00817CEB" w:rsidDel="003359A3" w:rsidTr="003359A3">
              <w:trPr>
                <w:del w:id="4084" w:author="gorgemj" w:date="2017-11-20T10:29:00Z"/>
              </w:trPr>
              <w:tc>
                <w:tcPr>
                  <w:tcW w:w="1278" w:type="dxa"/>
                  <w:tcPrChange w:id="4085" w:author="gorgemj" w:date="2017-11-20T10:28:00Z">
                    <w:tcPr>
                      <w:tcW w:w="1278" w:type="dxa"/>
                    </w:tcPr>
                  </w:tcPrChange>
                </w:tcPr>
                <w:p w:rsidR="00B61F44" w:rsidRPr="00817CEB" w:rsidDel="003359A3" w:rsidRDefault="00B61F44" w:rsidP="00CF335A">
                  <w:pPr>
                    <w:spacing w:before="60" w:after="60" w:line="280" w:lineRule="atLeast"/>
                    <w:rPr>
                      <w:del w:id="4086" w:author="gorgemj" w:date="2017-11-20T10:29:00Z"/>
                      <w:rFonts w:cs="Arial"/>
                    </w:rPr>
                  </w:pPr>
                  <w:del w:id="4087" w:author="gorgemj" w:date="2017-11-20T10:29:00Z">
                    <w:r w:rsidRPr="00817CEB" w:rsidDel="003359A3">
                      <w:rPr>
                        <w:rFonts w:cs="Arial"/>
                      </w:rPr>
                      <w:delText>SMACNA</w:delText>
                    </w:r>
                  </w:del>
                </w:p>
              </w:tc>
              <w:tc>
                <w:tcPr>
                  <w:tcW w:w="3649" w:type="dxa"/>
                  <w:tcPrChange w:id="4088" w:author="gorgemj" w:date="2017-11-20T10:28:00Z">
                    <w:tcPr>
                      <w:tcW w:w="3649" w:type="dxa"/>
                    </w:tcPr>
                  </w:tcPrChange>
                </w:tcPr>
                <w:p w:rsidR="00B61F44" w:rsidRPr="00817CEB" w:rsidDel="003359A3" w:rsidRDefault="00B61F44" w:rsidP="00CF335A">
                  <w:pPr>
                    <w:spacing w:before="60" w:after="60" w:line="280" w:lineRule="atLeast"/>
                    <w:rPr>
                      <w:del w:id="4089" w:author="gorgemj" w:date="2017-11-20T10:29:00Z"/>
                      <w:rFonts w:cs="Arial"/>
                    </w:rPr>
                  </w:pPr>
                  <w:del w:id="4090" w:author="gorgemj" w:date="2017-11-20T10:29:00Z">
                    <w:r w:rsidRPr="00817CEB" w:rsidDel="003359A3">
                      <w:rPr>
                        <w:rFonts w:cs="Arial"/>
                      </w:rPr>
                      <w:delText>Sheet Metal and Air Conditioning Contractors National Association</w:delText>
                    </w:r>
                  </w:del>
                </w:p>
              </w:tc>
            </w:tr>
            <w:tr w:rsidR="00B61F44" w:rsidRPr="00817CEB" w:rsidDel="003359A3" w:rsidTr="003359A3">
              <w:trPr>
                <w:del w:id="4091" w:author="gorgemj" w:date="2017-11-20T10:29:00Z"/>
              </w:trPr>
              <w:tc>
                <w:tcPr>
                  <w:tcW w:w="1278" w:type="dxa"/>
                  <w:tcPrChange w:id="4092" w:author="gorgemj" w:date="2017-11-20T10:28:00Z">
                    <w:tcPr>
                      <w:tcW w:w="1278" w:type="dxa"/>
                    </w:tcPr>
                  </w:tcPrChange>
                </w:tcPr>
                <w:p w:rsidR="00B61F44" w:rsidRPr="00817CEB" w:rsidDel="003359A3" w:rsidRDefault="00B61F44" w:rsidP="00CF335A">
                  <w:pPr>
                    <w:spacing w:before="60" w:after="60" w:line="280" w:lineRule="atLeast"/>
                    <w:rPr>
                      <w:del w:id="4093" w:author="gorgemj" w:date="2017-11-20T10:29:00Z"/>
                      <w:rFonts w:cs="Arial"/>
                    </w:rPr>
                  </w:pPr>
                  <w:del w:id="4094" w:author="gorgemj" w:date="2017-11-20T10:29:00Z">
                    <w:r w:rsidRPr="00817CEB" w:rsidDel="003359A3">
                      <w:rPr>
                        <w:rFonts w:cs="Arial"/>
                      </w:rPr>
                      <w:delText>UBC</w:delText>
                    </w:r>
                  </w:del>
                </w:p>
              </w:tc>
              <w:tc>
                <w:tcPr>
                  <w:tcW w:w="3649" w:type="dxa"/>
                  <w:tcPrChange w:id="4095" w:author="gorgemj" w:date="2017-11-20T10:28:00Z">
                    <w:tcPr>
                      <w:tcW w:w="3649" w:type="dxa"/>
                    </w:tcPr>
                  </w:tcPrChange>
                </w:tcPr>
                <w:p w:rsidR="00B61F44" w:rsidRPr="00817CEB" w:rsidDel="003359A3" w:rsidRDefault="00B61F44" w:rsidP="00CF335A">
                  <w:pPr>
                    <w:spacing w:before="60" w:after="60" w:line="280" w:lineRule="atLeast"/>
                    <w:rPr>
                      <w:del w:id="4096" w:author="gorgemj" w:date="2017-11-20T10:29:00Z"/>
                      <w:rFonts w:cs="Arial"/>
                    </w:rPr>
                  </w:pPr>
                  <w:del w:id="4097" w:author="gorgemj" w:date="2017-11-20T10:29:00Z">
                    <w:r w:rsidRPr="00817CEB" w:rsidDel="003359A3">
                      <w:rPr>
                        <w:rFonts w:cs="Arial"/>
                      </w:rPr>
                      <w:delText>Uniform Building Code</w:delText>
                    </w:r>
                  </w:del>
                </w:p>
              </w:tc>
            </w:tr>
            <w:tr w:rsidR="00B61F44" w:rsidRPr="00817CEB" w:rsidDel="003359A3" w:rsidTr="003359A3">
              <w:trPr>
                <w:del w:id="4098" w:author="gorgemj" w:date="2017-11-20T10:29:00Z"/>
              </w:trPr>
              <w:tc>
                <w:tcPr>
                  <w:tcW w:w="1278" w:type="dxa"/>
                  <w:tcPrChange w:id="4099" w:author="gorgemj" w:date="2017-11-20T10:28:00Z">
                    <w:tcPr>
                      <w:tcW w:w="1278" w:type="dxa"/>
                    </w:tcPr>
                  </w:tcPrChange>
                </w:tcPr>
                <w:p w:rsidR="00B61F44" w:rsidRPr="00817CEB" w:rsidDel="003359A3" w:rsidRDefault="00B61F44" w:rsidP="00CF335A">
                  <w:pPr>
                    <w:spacing w:before="60" w:after="60" w:line="280" w:lineRule="atLeast"/>
                    <w:rPr>
                      <w:del w:id="4100" w:author="gorgemj" w:date="2017-11-20T10:29:00Z"/>
                      <w:rFonts w:cs="Arial"/>
                    </w:rPr>
                  </w:pPr>
                  <w:del w:id="4101" w:author="gorgemj" w:date="2017-11-20T10:29:00Z">
                    <w:r w:rsidRPr="00817CEB" w:rsidDel="003359A3">
                      <w:rPr>
                        <w:rFonts w:cs="Arial"/>
                      </w:rPr>
                      <w:delText>UL</w:delText>
                    </w:r>
                  </w:del>
                </w:p>
              </w:tc>
              <w:tc>
                <w:tcPr>
                  <w:tcW w:w="3649" w:type="dxa"/>
                  <w:tcPrChange w:id="4102" w:author="gorgemj" w:date="2017-11-20T10:28:00Z">
                    <w:tcPr>
                      <w:tcW w:w="3649" w:type="dxa"/>
                    </w:tcPr>
                  </w:tcPrChange>
                </w:tcPr>
                <w:p w:rsidR="00B61F44" w:rsidRPr="00817CEB" w:rsidDel="003359A3" w:rsidRDefault="00B61F44" w:rsidP="00CF335A">
                  <w:pPr>
                    <w:spacing w:before="60" w:after="60" w:line="280" w:lineRule="atLeast"/>
                    <w:rPr>
                      <w:del w:id="4103" w:author="gorgemj" w:date="2017-11-20T10:29:00Z"/>
                      <w:rFonts w:cs="Arial"/>
                    </w:rPr>
                  </w:pPr>
                  <w:del w:id="4104" w:author="gorgemj" w:date="2017-11-20T10:29:00Z">
                    <w:r w:rsidRPr="00817CEB" w:rsidDel="003359A3">
                      <w:rPr>
                        <w:rFonts w:cs="Arial"/>
                      </w:rPr>
                      <w:delText>Underwriters Laboratories</w:delText>
                    </w:r>
                  </w:del>
                </w:p>
              </w:tc>
            </w:tr>
          </w:tbl>
          <w:p w:rsidR="00B61F44" w:rsidDel="003359A3" w:rsidRDefault="00B61F44" w:rsidP="00CD5355">
            <w:pPr>
              <w:spacing w:before="60" w:after="60" w:line="280" w:lineRule="atLeast"/>
              <w:rPr>
                <w:del w:id="4105" w:author="gorgemj" w:date="2017-11-20T10:30:00Z"/>
                <w:rFonts w:cs="Arial"/>
              </w:rPr>
            </w:pPr>
            <w:del w:id="4106" w:author="gorgemj" w:date="2017-11-20T10:30:00Z">
              <w:r w:rsidRPr="00817CEB" w:rsidDel="003359A3">
                <w:rPr>
                  <w:rFonts w:cs="Arial"/>
                </w:rPr>
                <w:delText>Specific application of industrial codes and standards is provided in various sections of the DCD.</w:delText>
              </w:r>
            </w:del>
          </w:p>
          <w:p w:rsidR="00B61F44" w:rsidRPr="00817CEB" w:rsidDel="00FD1157" w:rsidRDefault="00B61F44">
            <w:pPr>
              <w:spacing w:before="60" w:after="60" w:line="280" w:lineRule="atLeast"/>
              <w:rPr>
                <w:del w:id="4107" w:author="gorgemj" w:date="2017-11-25T21:52:00Z"/>
                <w:rFonts w:cs="Arial"/>
              </w:rPr>
            </w:pPr>
            <w:del w:id="4108" w:author="gorgemj" w:date="2017-11-20T10:30:00Z">
              <w:r w:rsidRPr="007D4D9D" w:rsidDel="003359A3">
                <w:rPr>
                  <w:rFonts w:cs="Arial"/>
                </w:rPr>
                <w:delText>In addition to the internal verification</w:delText>
              </w:r>
              <w:r w:rsidDel="003359A3">
                <w:rPr>
                  <w:rFonts w:cs="Arial"/>
                </w:rPr>
                <w:delText xml:space="preserve">, the </w:delText>
              </w:r>
              <w:r w:rsidRPr="00EF7415" w:rsidDel="003359A3">
                <w:rPr>
                  <w:rFonts w:cs="Arial"/>
                  <w:b/>
                </w:rPr>
                <w:delText>AP1000</w:delText>
              </w:r>
              <w:r w:rsidDel="003359A3">
                <w:rPr>
                  <w:rFonts w:cs="Arial"/>
                </w:rPr>
                <w:delText xml:space="preserve"> design has been</w:delText>
              </w:r>
              <w:r w:rsidRPr="007357E1" w:rsidDel="003359A3">
                <w:rPr>
                  <w:rFonts w:cs="Arial"/>
                </w:rPr>
                <w:delText xml:space="preserve"> </w:delText>
              </w:r>
              <w:r w:rsidDel="003359A3">
                <w:rPr>
                  <w:rFonts w:cs="Arial"/>
                </w:rPr>
                <w:delText xml:space="preserve">reviewed </w:delText>
              </w:r>
              <w:r w:rsidRPr="007357E1" w:rsidDel="003359A3">
                <w:rPr>
                  <w:rFonts w:cs="Arial"/>
                </w:rPr>
                <w:delText xml:space="preserve">by </w:delText>
              </w:r>
              <w:r w:rsidDel="003359A3">
                <w:rPr>
                  <w:rFonts w:cs="Arial"/>
                </w:rPr>
                <w:delText>various</w:delText>
              </w:r>
              <w:r w:rsidRPr="007357E1" w:rsidDel="003359A3">
                <w:rPr>
                  <w:rFonts w:cs="Arial"/>
                </w:rPr>
                <w:delText xml:space="preserve"> safety authorities, such as the US</w:delText>
              </w:r>
              <w:r w:rsidDel="003359A3">
                <w:rPr>
                  <w:rFonts w:cs="Arial"/>
                </w:rPr>
                <w:delText xml:space="preserve"> </w:delText>
              </w:r>
              <w:r w:rsidRPr="007357E1" w:rsidDel="003359A3">
                <w:rPr>
                  <w:rFonts w:cs="Arial"/>
                </w:rPr>
                <w:delText xml:space="preserve">NRC, the UK </w:delText>
              </w:r>
            </w:del>
            <w:del w:id="4109" w:author="gorgemj" w:date="2017-11-20T10:28:00Z">
              <w:r w:rsidDel="003359A3">
                <w:rPr>
                  <w:rFonts w:cs="Arial"/>
                </w:rPr>
                <w:delText>Health and Safety Executive (</w:delText>
              </w:r>
              <w:r w:rsidRPr="007357E1" w:rsidDel="003359A3">
                <w:rPr>
                  <w:rFonts w:cs="Arial"/>
                </w:rPr>
                <w:delText>HSE</w:delText>
              </w:r>
              <w:r w:rsidDel="003359A3">
                <w:rPr>
                  <w:rFonts w:cs="Arial"/>
                </w:rPr>
                <w:delText>)</w:delText>
              </w:r>
            </w:del>
            <w:del w:id="4110" w:author="gorgemj" w:date="2017-11-20T10:30:00Z">
              <w:r w:rsidRPr="007357E1" w:rsidDel="003359A3">
                <w:rPr>
                  <w:rFonts w:cs="Arial"/>
                </w:rPr>
                <w:delText xml:space="preserve"> </w:delText>
              </w:r>
              <w:r w:rsidDel="003359A3">
                <w:rPr>
                  <w:rFonts w:cs="Arial"/>
                </w:rPr>
                <w:delText>and the</w:delText>
              </w:r>
              <w:r w:rsidRPr="007357E1" w:rsidDel="003359A3">
                <w:rPr>
                  <w:rFonts w:cs="Arial"/>
                </w:rPr>
                <w:delText xml:space="preserve"> Chinese Safety Authority, </w:delText>
              </w:r>
              <w:r w:rsidDel="003359A3">
                <w:rPr>
                  <w:rFonts w:cs="Arial"/>
                </w:rPr>
                <w:delText>N</w:delText>
              </w:r>
              <w:r w:rsidRPr="007357E1" w:rsidDel="003359A3">
                <w:rPr>
                  <w:rFonts w:cs="Arial"/>
                </w:rPr>
                <w:delText>NSA.</w:delText>
              </w:r>
            </w:del>
          </w:p>
        </w:tc>
      </w:tr>
      <w:tr w:rsidR="00B61F44" w:rsidRPr="00817CEB" w:rsidDel="00FD1157" w:rsidTr="00814E5E">
        <w:trPr>
          <w:cantSplit/>
          <w:del w:id="4111" w:author="gorgemj" w:date="2017-11-25T21:53:00Z"/>
          <w:trPrChange w:id="4112" w:author="gorgemj" w:date="2017-11-30T12:36:00Z">
            <w:trPr>
              <w:gridBefore w:val="6"/>
              <w:gridAfter w:val="0"/>
              <w:cantSplit/>
            </w:trPr>
          </w:trPrChange>
        </w:trPr>
        <w:tc>
          <w:tcPr>
            <w:tcW w:w="947" w:type="dxa"/>
            <w:tcPrChange w:id="4113" w:author="gorgemj" w:date="2017-11-30T12:36:00Z">
              <w:tcPr>
                <w:tcW w:w="945" w:type="dxa"/>
                <w:gridSpan w:val="6"/>
              </w:tcPr>
            </w:tcPrChange>
          </w:tcPr>
          <w:p w:rsidR="00B61F44" w:rsidDel="00FD1157" w:rsidRDefault="00B61F44" w:rsidP="00542606">
            <w:pPr>
              <w:autoSpaceDE w:val="0"/>
              <w:autoSpaceDN w:val="0"/>
              <w:adjustRightInd w:val="0"/>
              <w:spacing w:before="60" w:after="60" w:line="280" w:lineRule="atLeast"/>
              <w:jc w:val="center"/>
              <w:rPr>
                <w:del w:id="4114" w:author="gorgemj" w:date="2017-11-25T21:53:00Z"/>
                <w:rFonts w:cs="Arial"/>
                <w:b/>
              </w:rPr>
            </w:pPr>
          </w:p>
        </w:tc>
        <w:tc>
          <w:tcPr>
            <w:tcW w:w="693" w:type="dxa"/>
            <w:tcPrChange w:id="4115" w:author="gorgemj" w:date="2017-11-30T12:36:00Z">
              <w:tcPr>
                <w:tcW w:w="747" w:type="dxa"/>
                <w:gridSpan w:val="3"/>
              </w:tcPr>
            </w:tcPrChange>
          </w:tcPr>
          <w:p w:rsidR="00B61F44" w:rsidDel="00FD1157" w:rsidRDefault="00B61F44" w:rsidP="00542606">
            <w:pPr>
              <w:autoSpaceDE w:val="0"/>
              <w:autoSpaceDN w:val="0"/>
              <w:adjustRightInd w:val="0"/>
              <w:spacing w:before="60" w:after="60" w:line="280" w:lineRule="atLeast"/>
              <w:jc w:val="center"/>
              <w:rPr>
                <w:del w:id="4116" w:author="gorgemj" w:date="2017-11-25T21:53:00Z"/>
                <w:rFonts w:cs="Arial"/>
                <w:b/>
                <w:bCs/>
              </w:rPr>
            </w:pPr>
          </w:p>
        </w:tc>
        <w:tc>
          <w:tcPr>
            <w:tcW w:w="5038" w:type="dxa"/>
            <w:gridSpan w:val="2"/>
            <w:tcPrChange w:id="4117" w:author="gorgemj" w:date="2017-11-30T12:36:00Z">
              <w:tcPr>
                <w:tcW w:w="6768" w:type="dxa"/>
                <w:gridSpan w:val="7"/>
              </w:tcPr>
            </w:tcPrChange>
          </w:tcPr>
          <w:p w:rsidR="00B61F44" w:rsidDel="00FD1157" w:rsidRDefault="00B61F44" w:rsidP="00542606">
            <w:pPr>
              <w:autoSpaceDE w:val="0"/>
              <w:autoSpaceDN w:val="0"/>
              <w:adjustRightInd w:val="0"/>
              <w:spacing w:before="60" w:after="60" w:line="280" w:lineRule="atLeast"/>
              <w:rPr>
                <w:del w:id="4118" w:author="gorgemj" w:date="2017-11-25T21:53:00Z"/>
                <w:rFonts w:cs="Arial"/>
                <w:b/>
                <w:color w:val="000000"/>
                <w:sz w:val="24"/>
                <w:szCs w:val="24"/>
              </w:rPr>
            </w:pPr>
            <w:del w:id="4119" w:author="gorgemj" w:date="2017-11-25T21:52:00Z">
              <w:r w:rsidRPr="00817CEB" w:rsidDel="00FD1157">
                <w:rPr>
                  <w:rFonts w:eastAsia="Calibri" w:cs="Arial"/>
                  <w:b/>
                  <w:bCs/>
                </w:rPr>
                <w:delText>Requirement 16: Postulated initiating events</w:delText>
              </w:r>
            </w:del>
          </w:p>
        </w:tc>
        <w:tc>
          <w:tcPr>
            <w:tcW w:w="6912" w:type="dxa"/>
            <w:gridSpan w:val="3"/>
            <w:tcPrChange w:id="4120" w:author="gorgemj" w:date="2017-11-30T12:36:00Z">
              <w:tcPr>
                <w:tcW w:w="5130" w:type="dxa"/>
                <w:gridSpan w:val="8"/>
              </w:tcPr>
            </w:tcPrChange>
          </w:tcPr>
          <w:p w:rsidR="00B61F44" w:rsidDel="00FD1157" w:rsidRDefault="00B61F44" w:rsidP="00542606">
            <w:pPr>
              <w:spacing w:before="60" w:after="60" w:line="280" w:lineRule="atLeast"/>
              <w:rPr>
                <w:del w:id="4121" w:author="gorgemj" w:date="2017-11-25T21:53:00Z"/>
                <w:rFonts w:cs="Arial"/>
                <w:b/>
              </w:rPr>
            </w:pPr>
          </w:p>
        </w:tc>
      </w:tr>
      <w:tr w:rsidR="00B61F44" w:rsidRPr="00817CEB" w:rsidTr="00814E5E">
        <w:trPr>
          <w:cantSplit/>
          <w:trPrChange w:id="4122" w:author="gorgemj" w:date="2017-11-30T12:36:00Z">
            <w:trPr>
              <w:gridBefore w:val="6"/>
              <w:gridAfter w:val="0"/>
              <w:cantSplit/>
            </w:trPr>
          </w:trPrChange>
        </w:trPr>
        <w:tc>
          <w:tcPr>
            <w:tcW w:w="947" w:type="dxa"/>
            <w:tcPrChange w:id="4123" w:author="gorgemj" w:date="2017-11-30T12:36:00Z">
              <w:tcPr>
                <w:tcW w:w="945" w:type="dxa"/>
                <w:gridSpan w:val="6"/>
              </w:tcPr>
            </w:tcPrChange>
          </w:tcPr>
          <w:p w:rsidR="00B61F44" w:rsidRDefault="00B61F44" w:rsidP="00542606">
            <w:pPr>
              <w:autoSpaceDE w:val="0"/>
              <w:autoSpaceDN w:val="0"/>
              <w:adjustRightInd w:val="0"/>
              <w:spacing w:before="60" w:after="60" w:line="280" w:lineRule="atLeast"/>
              <w:jc w:val="center"/>
              <w:rPr>
                <w:rFonts w:cs="Arial"/>
                <w:b/>
              </w:rPr>
            </w:pPr>
          </w:p>
        </w:tc>
        <w:tc>
          <w:tcPr>
            <w:tcW w:w="693" w:type="dxa"/>
            <w:tcPrChange w:id="4124" w:author="gorgemj" w:date="2017-11-30T12:36:00Z">
              <w:tcPr>
                <w:tcW w:w="747" w:type="dxa"/>
                <w:gridSpan w:val="3"/>
              </w:tcPr>
            </w:tcPrChange>
          </w:tcPr>
          <w:p w:rsidR="00B61F44" w:rsidRDefault="00B61F44" w:rsidP="00542606">
            <w:pPr>
              <w:autoSpaceDE w:val="0"/>
              <w:autoSpaceDN w:val="0"/>
              <w:adjustRightInd w:val="0"/>
              <w:spacing w:before="60" w:after="60" w:line="280" w:lineRule="atLeast"/>
              <w:jc w:val="center"/>
              <w:rPr>
                <w:rFonts w:cs="Arial"/>
                <w:b/>
                <w:bCs/>
              </w:rPr>
            </w:pPr>
          </w:p>
        </w:tc>
        <w:tc>
          <w:tcPr>
            <w:tcW w:w="5038" w:type="dxa"/>
            <w:gridSpan w:val="2"/>
            <w:tcPrChange w:id="4125" w:author="gorgemj" w:date="2017-11-30T12:36:00Z">
              <w:tcPr>
                <w:tcW w:w="6768" w:type="dxa"/>
                <w:gridSpan w:val="7"/>
              </w:tcPr>
            </w:tcPrChange>
          </w:tcPr>
          <w:p w:rsidR="00B61F44" w:rsidRDefault="00B61F44" w:rsidP="00542606">
            <w:pPr>
              <w:autoSpaceDE w:val="0"/>
              <w:autoSpaceDN w:val="0"/>
              <w:adjustRightInd w:val="0"/>
              <w:spacing w:before="60" w:after="60" w:line="280" w:lineRule="atLeast"/>
              <w:rPr>
                <w:ins w:id="4126" w:author="gorgemj" w:date="2017-11-25T21:52:00Z"/>
                <w:rFonts w:eastAsia="Calibri" w:cs="Arial"/>
                <w:b/>
                <w:bCs/>
              </w:rPr>
            </w:pPr>
            <w:ins w:id="4127" w:author="gorgemj" w:date="2017-11-25T21:52:00Z">
              <w:r w:rsidRPr="00817CEB">
                <w:rPr>
                  <w:rFonts w:eastAsia="Calibri" w:cs="Arial"/>
                  <w:b/>
                  <w:bCs/>
                </w:rPr>
                <w:t xml:space="preserve">Requirement 16: Postulated initiating events </w:t>
              </w:r>
            </w:ins>
          </w:p>
          <w:p w:rsidR="00B61F44" w:rsidRPr="00817CEB" w:rsidRDefault="00B61F44" w:rsidP="00542606">
            <w:pPr>
              <w:autoSpaceDE w:val="0"/>
              <w:autoSpaceDN w:val="0"/>
              <w:adjustRightInd w:val="0"/>
              <w:spacing w:before="60" w:after="60" w:line="280" w:lineRule="atLeast"/>
              <w:rPr>
                <w:rFonts w:eastAsia="Calibri" w:cs="Arial"/>
                <w:b/>
                <w:bCs/>
              </w:rPr>
            </w:pPr>
            <w:r w:rsidRPr="00817CEB">
              <w:rPr>
                <w:rFonts w:eastAsia="Calibri" w:cs="Arial"/>
                <w:b/>
                <w:bCs/>
              </w:rPr>
              <w:t>The design for the nuclear power plant shall apply a systematic approach to identifying a comprehensive set of postulated initiating events such that all foreseeable events with the potential for serious consequences and all foreseeable events with a significant frequency of occurrence are anticipated and are considered in the design.</w:t>
            </w:r>
          </w:p>
        </w:tc>
        <w:tc>
          <w:tcPr>
            <w:tcW w:w="6912" w:type="dxa"/>
            <w:gridSpan w:val="3"/>
            <w:tcPrChange w:id="4128" w:author="gorgemj" w:date="2017-11-30T12:36:00Z">
              <w:tcPr>
                <w:tcW w:w="5130" w:type="dxa"/>
                <w:gridSpan w:val="8"/>
              </w:tcPr>
            </w:tcPrChange>
          </w:tcPr>
          <w:p w:rsidR="00B61F44" w:rsidRDefault="00B61F44" w:rsidP="00A366D5">
            <w:pPr>
              <w:spacing w:before="60" w:after="60" w:line="280" w:lineRule="atLeast"/>
              <w:rPr>
                <w:ins w:id="4129" w:author="gorgemj" w:date="2017-11-25T21:53:00Z"/>
                <w:rFonts w:eastAsia="Calibri" w:cs="Arial"/>
              </w:rPr>
            </w:pPr>
            <w:ins w:id="4130" w:author="gorgemj" w:date="2017-11-24T16:47:00Z">
              <w:r>
                <w:rPr>
                  <w:rFonts w:cs="Arial"/>
                </w:rPr>
                <w:t xml:space="preserve">The </w:t>
              </w:r>
              <w:r w:rsidRPr="00993D67">
                <w:rPr>
                  <w:rFonts w:cs="Arial"/>
                  <w:b/>
                </w:rPr>
                <w:t>AP1000</w:t>
              </w:r>
              <w:r>
                <w:rPr>
                  <w:rFonts w:cs="Arial"/>
                </w:rPr>
                <w:t xml:space="preserve"> plant DCD [2]</w:t>
              </w:r>
            </w:ins>
            <w:del w:id="4131" w:author="gorgemj" w:date="2017-11-24T16:47:00Z">
              <w:r w:rsidRPr="00817CEB" w:rsidDel="004A49B0">
                <w:rPr>
                  <w:rFonts w:eastAsia="Calibri" w:cs="Arial"/>
                </w:rPr>
                <w:delText>DCD</w:delText>
              </w:r>
            </w:del>
            <w:r w:rsidRPr="00817CEB">
              <w:rPr>
                <w:rFonts w:eastAsia="Calibri" w:cs="Arial"/>
              </w:rPr>
              <w:t xml:space="preserve"> Chapter 15 describes the basis for the set of postulated initiating events considered as deterministic </w:t>
            </w:r>
            <w:del w:id="4132" w:author="gorgemj" w:date="2017-11-24T16:00:00Z">
              <w:r w:rsidRPr="00817CEB" w:rsidDel="008E2C5B">
                <w:rPr>
                  <w:rFonts w:eastAsia="Calibri" w:cs="Arial"/>
                </w:rPr>
                <w:delText>design basis event</w:delText>
              </w:r>
            </w:del>
            <w:ins w:id="4133" w:author="gorgemj" w:date="2017-11-24T16:00:00Z">
              <w:r>
                <w:rPr>
                  <w:rFonts w:eastAsia="Calibri" w:cs="Arial"/>
                </w:rPr>
                <w:t>DBE</w:t>
              </w:r>
            </w:ins>
            <w:r w:rsidRPr="00817CEB">
              <w:rPr>
                <w:rFonts w:eastAsia="Calibri" w:cs="Arial"/>
              </w:rPr>
              <w:t>s</w:t>
            </w:r>
            <w:r>
              <w:rPr>
                <w:rFonts w:eastAsia="Calibri" w:cs="Arial"/>
              </w:rPr>
              <w:t xml:space="preserve">. </w:t>
            </w:r>
            <w:ins w:id="4134" w:author="gorgemj" w:date="2017-11-24T16:47:00Z">
              <w:r>
                <w:rPr>
                  <w:rFonts w:cs="Arial"/>
                </w:rPr>
                <w:t xml:space="preserve">The </w:t>
              </w:r>
              <w:r w:rsidRPr="00993D67">
                <w:rPr>
                  <w:rFonts w:cs="Arial"/>
                  <w:b/>
                </w:rPr>
                <w:t>AP1000</w:t>
              </w:r>
              <w:r>
                <w:rPr>
                  <w:rFonts w:cs="Arial"/>
                </w:rPr>
                <w:t xml:space="preserve"> plant DCD [2]</w:t>
              </w:r>
            </w:ins>
            <w:del w:id="4135" w:author="gorgemj" w:date="2017-11-24T16:47:00Z">
              <w:r w:rsidRPr="00817CEB" w:rsidDel="004A49B0">
                <w:rPr>
                  <w:rFonts w:eastAsia="Calibri" w:cs="Arial"/>
                </w:rPr>
                <w:delText>DCD</w:delText>
              </w:r>
            </w:del>
            <w:r w:rsidRPr="00817CEB">
              <w:rPr>
                <w:rFonts w:eastAsia="Calibri" w:cs="Arial"/>
              </w:rPr>
              <w:t xml:space="preserve"> Chapter 19 (PRA) describes the process for identifying and assessing a comprehensive set of initiating events.</w:t>
            </w:r>
          </w:p>
          <w:p w:rsidR="00B61F44" w:rsidRDefault="00B61F44">
            <w:pPr>
              <w:spacing w:before="60" w:after="60" w:line="280" w:lineRule="atLeast"/>
              <w:rPr>
                <w:rFonts w:cs="Arial"/>
                <w:b/>
                <w:color w:val="000000"/>
                <w:sz w:val="24"/>
                <w:szCs w:val="24"/>
              </w:rPr>
            </w:pPr>
            <w:ins w:id="4136" w:author="gorgemj" w:date="2017-11-25T21:53:00Z">
              <w:r>
                <w:rPr>
                  <w:rFonts w:cs="Arial"/>
                </w:rPr>
                <w:t xml:space="preserve">The </w:t>
              </w:r>
              <w:r w:rsidRPr="00FD1157">
                <w:rPr>
                  <w:rFonts w:cs="Arial"/>
                  <w:b/>
                  <w:rPrChange w:id="4137" w:author="gorgemj" w:date="2017-11-25T21:54:00Z">
                    <w:rPr>
                      <w:rFonts w:cs="Arial"/>
                    </w:rPr>
                  </w:rPrChange>
                </w:rPr>
                <w:t>AP1000</w:t>
              </w:r>
              <w:r>
                <w:rPr>
                  <w:rFonts w:cs="Arial"/>
                </w:rPr>
                <w:t xml:space="preserve"> plant safety assessment was also reviewed </w:t>
              </w:r>
              <w:r w:rsidRPr="00817CEB">
                <w:rPr>
                  <w:rFonts w:cs="Arial"/>
                </w:rPr>
                <w:t>by the UK safety authority as part of their GDA Step 4 process</w:t>
              </w:r>
              <w:r>
                <w:rPr>
                  <w:rFonts w:cs="Arial"/>
                </w:rPr>
                <w:t xml:space="preserve">. For that process, the </w:t>
              </w:r>
              <w:r w:rsidRPr="005524AC">
                <w:rPr>
                  <w:rFonts w:cs="Arial"/>
                  <w:b/>
                </w:rPr>
                <w:t>AP1000</w:t>
              </w:r>
              <w:r>
                <w:rPr>
                  <w:rFonts w:cs="Arial"/>
                </w:rPr>
                <w:t xml:space="preserve"> plant PCSR [19] was used as the basis of the assessment. This document presents the safety assessment of the </w:t>
              </w:r>
              <w:r w:rsidRPr="005524AC">
                <w:rPr>
                  <w:rFonts w:cs="Arial"/>
                  <w:b/>
                </w:rPr>
                <w:t>AP1000</w:t>
              </w:r>
              <w:r>
                <w:rPr>
                  <w:rFonts w:cs="Arial"/>
                </w:rPr>
                <w:t xml:space="preserve"> plant in a format consistent with the UK regulatory requirements</w:t>
              </w:r>
            </w:ins>
            <w:ins w:id="4138" w:author="gorgemj" w:date="2017-11-25T21:54:00Z">
              <w:r>
                <w:rPr>
                  <w:rFonts w:cs="Arial"/>
                </w:rPr>
                <w:t xml:space="preserve">, including for the identification of </w:t>
              </w:r>
            </w:ins>
            <w:ins w:id="4139" w:author="gorgemj" w:date="2017-11-25T21:55:00Z">
              <w:r>
                <w:rPr>
                  <w:rFonts w:cs="Arial"/>
                </w:rPr>
                <w:t xml:space="preserve">postulated </w:t>
              </w:r>
            </w:ins>
            <w:ins w:id="4140" w:author="gorgemj" w:date="2017-11-25T21:54:00Z">
              <w:r>
                <w:rPr>
                  <w:rFonts w:cs="Arial"/>
                </w:rPr>
                <w:t>initiating events</w:t>
              </w:r>
            </w:ins>
            <w:ins w:id="4141" w:author="gorgemj" w:date="2017-11-25T21:55:00Z">
              <w:r>
                <w:rPr>
                  <w:rFonts w:cs="Arial"/>
                </w:rPr>
                <w:t>,</w:t>
              </w:r>
            </w:ins>
            <w:ins w:id="4142" w:author="gorgemj" w:date="2017-11-25T21:53:00Z">
              <w:r>
                <w:rPr>
                  <w:rFonts w:cs="Arial"/>
                </w:rPr>
                <w:t xml:space="preserve"> but is based on the same analyses as those presented in [2]</w:t>
              </w:r>
              <w:r w:rsidRPr="00817CEB">
                <w:rPr>
                  <w:rFonts w:cs="Arial"/>
                </w:rPr>
                <w:t>.</w:t>
              </w:r>
            </w:ins>
            <w:ins w:id="4143" w:author="gorgemj" w:date="2017-11-25T21:54:00Z">
              <w:r>
                <w:rPr>
                  <w:rFonts w:cs="Arial"/>
                </w:rPr>
                <w:t xml:space="preserve"> </w:t>
              </w:r>
            </w:ins>
            <w:del w:id="4144" w:author="gorgemj" w:date="2017-11-25T21:53:00Z">
              <w:r w:rsidRPr="00817CEB" w:rsidDel="00FD1157">
                <w:rPr>
                  <w:rFonts w:eastAsia="Calibri" w:cs="Arial"/>
                </w:rPr>
                <w:delText xml:space="preserve"> </w:delText>
              </w:r>
            </w:del>
          </w:p>
        </w:tc>
      </w:tr>
      <w:tr w:rsidR="00B61F44" w:rsidRPr="00817CEB" w:rsidTr="00814E5E">
        <w:trPr>
          <w:cantSplit/>
          <w:trPrChange w:id="4145" w:author="gorgemj" w:date="2017-11-30T12:36:00Z">
            <w:trPr>
              <w:gridBefore w:val="6"/>
              <w:gridAfter w:val="0"/>
              <w:cantSplit/>
            </w:trPr>
          </w:trPrChange>
        </w:trPr>
        <w:tc>
          <w:tcPr>
            <w:tcW w:w="947" w:type="dxa"/>
            <w:tcPrChange w:id="4146" w:author="gorgemj" w:date="2017-11-30T12:36:00Z">
              <w:tcPr>
                <w:tcW w:w="945" w:type="dxa"/>
                <w:gridSpan w:val="6"/>
              </w:tcPr>
            </w:tcPrChange>
          </w:tcPr>
          <w:p w:rsidR="00B61F44" w:rsidRPr="001B0781" w:rsidRDefault="00B61F44" w:rsidP="00542606">
            <w:pPr>
              <w:autoSpaceDE w:val="0"/>
              <w:autoSpaceDN w:val="0"/>
              <w:adjustRightInd w:val="0"/>
              <w:spacing w:before="60" w:after="60" w:line="280" w:lineRule="atLeast"/>
              <w:jc w:val="center"/>
              <w:rPr>
                <w:rFonts w:cs="Arial"/>
                <w:color w:val="000000"/>
                <w:sz w:val="24"/>
                <w:szCs w:val="24"/>
                <w:rPrChange w:id="4147" w:author="gorgemj" w:date="2017-11-23T09:47:00Z">
                  <w:rPr>
                    <w:rFonts w:cs="Arial"/>
                    <w:b/>
                    <w:color w:val="000000"/>
                    <w:sz w:val="24"/>
                    <w:szCs w:val="24"/>
                  </w:rPr>
                </w:rPrChange>
              </w:rPr>
            </w:pPr>
            <w:r w:rsidRPr="001B0781">
              <w:rPr>
                <w:rFonts w:cs="Arial"/>
                <w:rPrChange w:id="4148" w:author="gorgemj" w:date="2017-11-23T09:47:00Z">
                  <w:rPr>
                    <w:rFonts w:cs="Arial"/>
                    <w:b/>
                  </w:rPr>
                </w:rPrChange>
              </w:rPr>
              <w:t>5.5</w:t>
            </w:r>
          </w:p>
        </w:tc>
        <w:tc>
          <w:tcPr>
            <w:tcW w:w="693" w:type="dxa"/>
            <w:tcPrChange w:id="4149" w:author="gorgemj" w:date="2017-11-30T12:36:00Z">
              <w:tcPr>
                <w:tcW w:w="747" w:type="dxa"/>
                <w:gridSpan w:val="3"/>
              </w:tcPr>
            </w:tcPrChange>
          </w:tcPr>
          <w:p w:rsidR="00B61F44" w:rsidRPr="001B0781" w:rsidRDefault="00B61F44" w:rsidP="00542606">
            <w:pPr>
              <w:autoSpaceDE w:val="0"/>
              <w:autoSpaceDN w:val="0"/>
              <w:adjustRightInd w:val="0"/>
              <w:spacing w:before="60" w:after="60" w:line="280" w:lineRule="atLeast"/>
              <w:jc w:val="center"/>
              <w:rPr>
                <w:rFonts w:cs="Arial"/>
                <w:bCs/>
                <w:color w:val="000000"/>
                <w:sz w:val="24"/>
                <w:szCs w:val="24"/>
                <w:rPrChange w:id="4150" w:author="gorgemj" w:date="2017-11-23T09:47:00Z">
                  <w:rPr>
                    <w:rFonts w:cs="Arial"/>
                    <w:b/>
                    <w:bCs/>
                    <w:color w:val="000000"/>
                    <w:sz w:val="24"/>
                    <w:szCs w:val="24"/>
                  </w:rPr>
                </w:rPrChange>
              </w:rPr>
            </w:pPr>
            <w:r w:rsidRPr="001B0781">
              <w:rPr>
                <w:rFonts w:cs="Arial"/>
                <w:bCs/>
                <w:rPrChange w:id="4151" w:author="gorgemj" w:date="2017-11-23T09:47:00Z">
                  <w:rPr>
                    <w:rFonts w:cs="Arial"/>
                    <w:b/>
                    <w:bCs/>
                  </w:rPr>
                </w:rPrChange>
              </w:rPr>
              <w:t>1</w:t>
            </w:r>
          </w:p>
        </w:tc>
        <w:tc>
          <w:tcPr>
            <w:tcW w:w="5038" w:type="dxa"/>
            <w:gridSpan w:val="2"/>
            <w:tcPrChange w:id="4152" w:author="gorgemj" w:date="2017-11-30T12:36:00Z">
              <w:tcPr>
                <w:tcW w:w="6768" w:type="dxa"/>
                <w:gridSpan w:val="7"/>
              </w:tcPr>
            </w:tcPrChange>
          </w:tcPr>
          <w:p w:rsidR="00B61F44" w:rsidRPr="00817CEB" w:rsidRDefault="00B61F44" w:rsidP="00542606">
            <w:pPr>
              <w:autoSpaceDE w:val="0"/>
              <w:autoSpaceDN w:val="0"/>
              <w:adjustRightInd w:val="0"/>
              <w:spacing w:before="60" w:after="60" w:line="280" w:lineRule="atLeast"/>
              <w:rPr>
                <w:rFonts w:eastAsia="Calibri" w:cs="Arial"/>
              </w:rPr>
            </w:pPr>
            <w:r w:rsidRPr="00817CEB">
              <w:rPr>
                <w:rFonts w:eastAsia="Calibri" w:cs="Arial"/>
              </w:rPr>
              <w:t>The postulated initiating events shall be identified on the basis of engineering judgement and a combination of deterministic assessment and probabilistic assessment. A justification of the extent of usage of deterministic safety analyses and probabilistic safety analyses shall be provided to show that all foreseeable events have been considered.</w:t>
            </w:r>
          </w:p>
        </w:tc>
        <w:tc>
          <w:tcPr>
            <w:tcW w:w="6912" w:type="dxa"/>
            <w:gridSpan w:val="3"/>
            <w:tcPrChange w:id="4153" w:author="gorgemj" w:date="2017-11-30T12:36:00Z">
              <w:tcPr>
                <w:tcW w:w="5130" w:type="dxa"/>
                <w:gridSpan w:val="8"/>
              </w:tcPr>
            </w:tcPrChange>
          </w:tcPr>
          <w:p w:rsidR="00B61F44" w:rsidRDefault="00B61F44" w:rsidP="00A366D5">
            <w:pPr>
              <w:spacing w:before="60" w:after="60" w:line="280" w:lineRule="atLeast"/>
              <w:rPr>
                <w:rFonts w:cs="Arial"/>
                <w:b/>
                <w:color w:val="000000"/>
                <w:sz w:val="24"/>
                <w:szCs w:val="24"/>
              </w:rPr>
            </w:pPr>
            <w:ins w:id="4154" w:author="gorgemj" w:date="2017-11-24T16:48:00Z">
              <w:r>
                <w:rPr>
                  <w:rFonts w:cs="Arial"/>
                </w:rPr>
                <w:t xml:space="preserve">The </w:t>
              </w:r>
              <w:r w:rsidRPr="00993D67">
                <w:rPr>
                  <w:rFonts w:cs="Arial"/>
                  <w:b/>
                </w:rPr>
                <w:t>AP1000</w:t>
              </w:r>
              <w:r>
                <w:rPr>
                  <w:rFonts w:cs="Arial"/>
                </w:rPr>
                <w:t xml:space="preserve"> plant DCD [2]</w:t>
              </w:r>
            </w:ins>
            <w:del w:id="4155" w:author="gorgemj" w:date="2017-11-24T16:48:00Z">
              <w:r w:rsidRPr="00817CEB" w:rsidDel="004A49B0">
                <w:rPr>
                  <w:rFonts w:cs="Arial"/>
                </w:rPr>
                <w:delText>DCD</w:delText>
              </w:r>
            </w:del>
            <w:r w:rsidRPr="00817CEB">
              <w:rPr>
                <w:rFonts w:cs="Arial"/>
              </w:rPr>
              <w:t xml:space="preserve"> </w:t>
            </w:r>
            <w:r>
              <w:rPr>
                <w:rFonts w:cs="Arial"/>
              </w:rPr>
              <w:t>Section</w:t>
            </w:r>
            <w:r w:rsidRPr="00817CEB">
              <w:rPr>
                <w:rFonts w:cs="Arial"/>
              </w:rPr>
              <w:t xml:space="preserve"> 15.0 provides the list of events considered in ANSI 18.2 Categories I through IV</w:t>
            </w:r>
            <w:r>
              <w:rPr>
                <w:rFonts w:cs="Arial"/>
              </w:rPr>
              <w:t xml:space="preserve">. </w:t>
            </w:r>
            <w:r w:rsidRPr="00817CEB">
              <w:rPr>
                <w:rFonts w:eastAsia="Calibri" w:cs="Arial"/>
              </w:rPr>
              <w:t xml:space="preserve">The initiating event and event trees in the </w:t>
            </w:r>
            <w:ins w:id="4156" w:author="gorgemj" w:date="2017-11-24T16:48:00Z">
              <w:r w:rsidRPr="00993D67">
                <w:rPr>
                  <w:rFonts w:cs="Arial"/>
                  <w:b/>
                </w:rPr>
                <w:t>AP1000</w:t>
              </w:r>
              <w:r>
                <w:rPr>
                  <w:rFonts w:cs="Arial"/>
                </w:rPr>
                <w:t xml:space="preserve"> plant DCD [2]</w:t>
              </w:r>
            </w:ins>
            <w:del w:id="4157" w:author="gorgemj" w:date="2017-11-24T16:48:00Z">
              <w:r w:rsidRPr="00817CEB" w:rsidDel="004A49B0">
                <w:rPr>
                  <w:rFonts w:eastAsia="Calibri" w:cs="Arial"/>
                </w:rPr>
                <w:delText>DCD</w:delText>
              </w:r>
            </w:del>
            <w:r w:rsidRPr="00817CEB">
              <w:rPr>
                <w:rFonts w:eastAsia="Calibri" w:cs="Arial"/>
              </w:rPr>
              <w:t xml:space="preserve"> Chapter 19 </w:t>
            </w:r>
            <w:r w:rsidRPr="00817CEB">
              <w:rPr>
                <w:rFonts w:eastAsia="Calibri" w:cs="Arial"/>
                <w:b/>
              </w:rPr>
              <w:t>AP1000</w:t>
            </w:r>
            <w:r w:rsidRPr="00817CEB">
              <w:rPr>
                <w:rFonts w:eastAsia="Calibri" w:cs="Arial"/>
              </w:rPr>
              <w:t xml:space="preserve"> </w:t>
            </w:r>
            <w:r>
              <w:rPr>
                <w:rFonts w:eastAsia="Calibri" w:cs="Arial"/>
              </w:rPr>
              <w:t xml:space="preserve">plant </w:t>
            </w:r>
            <w:r w:rsidRPr="00817CEB">
              <w:rPr>
                <w:rFonts w:eastAsia="Calibri" w:cs="Arial"/>
              </w:rPr>
              <w:t xml:space="preserve">PRA identify a comprehensive set of initiating events and are based on evaluations that included a review of </w:t>
            </w:r>
            <w:del w:id="4158" w:author="gorgemj" w:date="2017-11-24T13:27:00Z">
              <w:r w:rsidRPr="00817CEB" w:rsidDel="007E2AD6">
                <w:rPr>
                  <w:rFonts w:eastAsia="Calibri" w:cs="Arial"/>
                </w:rPr>
                <w:delText>pressurized water reactor (</w:delText>
              </w:r>
            </w:del>
            <w:r w:rsidRPr="00817CEB">
              <w:rPr>
                <w:rFonts w:eastAsia="Calibri" w:cs="Arial"/>
              </w:rPr>
              <w:t>PWR</w:t>
            </w:r>
            <w:del w:id="4159" w:author="gorgemj" w:date="2017-11-24T13:27:00Z">
              <w:r w:rsidRPr="00817CEB" w:rsidDel="007E2AD6">
                <w:rPr>
                  <w:rFonts w:eastAsia="Calibri" w:cs="Arial"/>
                </w:rPr>
                <w:delText>)</w:delText>
              </w:r>
            </w:del>
            <w:r w:rsidRPr="00817CEB">
              <w:rPr>
                <w:rFonts w:eastAsia="Calibri" w:cs="Arial"/>
              </w:rPr>
              <w:t xml:space="preserve"> operating experience, past PRAs, and consideration of </w:t>
            </w:r>
            <w:r w:rsidRPr="00817CEB">
              <w:rPr>
                <w:rFonts w:eastAsia="Calibri" w:cs="Arial"/>
                <w:b/>
              </w:rPr>
              <w:t>AP1000</w:t>
            </w:r>
            <w:r w:rsidRPr="00817CEB">
              <w:rPr>
                <w:rFonts w:eastAsia="Calibri" w:cs="Arial"/>
              </w:rPr>
              <w:t xml:space="preserve"> </w:t>
            </w:r>
            <w:r>
              <w:rPr>
                <w:rFonts w:eastAsia="Calibri" w:cs="Arial"/>
              </w:rPr>
              <w:t>p</w:t>
            </w:r>
            <w:r w:rsidRPr="00817CEB">
              <w:rPr>
                <w:rFonts w:eastAsia="Calibri" w:cs="Arial"/>
              </w:rPr>
              <w:t xml:space="preserve">lant specific features. </w:t>
            </w:r>
          </w:p>
        </w:tc>
      </w:tr>
      <w:tr w:rsidR="00B61F44" w:rsidRPr="00817CEB" w:rsidTr="00814E5E">
        <w:trPr>
          <w:cantSplit/>
          <w:trPrChange w:id="4160" w:author="gorgemj" w:date="2017-11-30T12:36:00Z">
            <w:trPr>
              <w:gridBefore w:val="6"/>
              <w:gridAfter w:val="0"/>
              <w:cantSplit/>
            </w:trPr>
          </w:trPrChange>
        </w:trPr>
        <w:tc>
          <w:tcPr>
            <w:tcW w:w="947" w:type="dxa"/>
            <w:tcPrChange w:id="4161" w:author="gorgemj" w:date="2017-11-30T12:36:00Z">
              <w:tcPr>
                <w:tcW w:w="945" w:type="dxa"/>
                <w:gridSpan w:val="6"/>
              </w:tcPr>
            </w:tcPrChange>
          </w:tcPr>
          <w:p w:rsidR="00B61F44" w:rsidRPr="001B0781" w:rsidRDefault="00B61F44" w:rsidP="00542606">
            <w:pPr>
              <w:autoSpaceDE w:val="0"/>
              <w:autoSpaceDN w:val="0"/>
              <w:adjustRightInd w:val="0"/>
              <w:spacing w:before="60" w:after="60" w:line="280" w:lineRule="atLeast"/>
              <w:jc w:val="center"/>
              <w:rPr>
                <w:rFonts w:cs="Arial"/>
                <w:color w:val="000000"/>
                <w:sz w:val="24"/>
                <w:szCs w:val="24"/>
                <w:rPrChange w:id="4162" w:author="gorgemj" w:date="2017-11-23T09:48:00Z">
                  <w:rPr>
                    <w:rFonts w:cs="Arial"/>
                    <w:b/>
                    <w:color w:val="000000"/>
                    <w:sz w:val="24"/>
                    <w:szCs w:val="24"/>
                  </w:rPr>
                </w:rPrChange>
              </w:rPr>
            </w:pPr>
            <w:r w:rsidRPr="001B0781">
              <w:rPr>
                <w:rFonts w:cs="Arial"/>
                <w:rPrChange w:id="4163" w:author="gorgemj" w:date="2017-11-23T09:48:00Z">
                  <w:rPr>
                    <w:rFonts w:cs="Arial"/>
                    <w:b/>
                  </w:rPr>
                </w:rPrChange>
              </w:rPr>
              <w:t>5.6</w:t>
            </w:r>
          </w:p>
        </w:tc>
        <w:tc>
          <w:tcPr>
            <w:tcW w:w="693" w:type="dxa"/>
            <w:tcPrChange w:id="4164" w:author="gorgemj" w:date="2017-11-30T12:36:00Z">
              <w:tcPr>
                <w:tcW w:w="747" w:type="dxa"/>
                <w:gridSpan w:val="3"/>
              </w:tcPr>
            </w:tcPrChange>
          </w:tcPr>
          <w:p w:rsidR="00B61F44" w:rsidRPr="001B0781" w:rsidRDefault="00B61F44" w:rsidP="00542606">
            <w:pPr>
              <w:autoSpaceDE w:val="0"/>
              <w:autoSpaceDN w:val="0"/>
              <w:adjustRightInd w:val="0"/>
              <w:spacing w:before="60" w:after="60" w:line="280" w:lineRule="atLeast"/>
              <w:jc w:val="center"/>
              <w:rPr>
                <w:rFonts w:cs="Arial"/>
                <w:bCs/>
                <w:color w:val="000000"/>
                <w:sz w:val="24"/>
                <w:szCs w:val="24"/>
                <w:rPrChange w:id="4165" w:author="gorgemj" w:date="2017-11-23T09:48:00Z">
                  <w:rPr>
                    <w:rFonts w:cs="Arial"/>
                    <w:b/>
                    <w:bCs/>
                    <w:color w:val="000000"/>
                    <w:sz w:val="24"/>
                    <w:szCs w:val="24"/>
                  </w:rPr>
                </w:rPrChange>
              </w:rPr>
            </w:pPr>
            <w:r w:rsidRPr="001B0781">
              <w:rPr>
                <w:rFonts w:cs="Arial"/>
                <w:bCs/>
                <w:rPrChange w:id="4166" w:author="gorgemj" w:date="2017-11-23T09:48:00Z">
                  <w:rPr>
                    <w:rFonts w:cs="Arial"/>
                    <w:b/>
                    <w:bCs/>
                  </w:rPr>
                </w:rPrChange>
              </w:rPr>
              <w:t>1</w:t>
            </w:r>
          </w:p>
        </w:tc>
        <w:tc>
          <w:tcPr>
            <w:tcW w:w="5038" w:type="dxa"/>
            <w:gridSpan w:val="2"/>
            <w:tcPrChange w:id="4167" w:author="gorgemj" w:date="2017-11-30T12:36:00Z">
              <w:tcPr>
                <w:tcW w:w="6768" w:type="dxa"/>
                <w:gridSpan w:val="7"/>
              </w:tcPr>
            </w:tcPrChange>
          </w:tcPr>
          <w:p w:rsidR="00B61F44" w:rsidRPr="00817CEB" w:rsidRDefault="00B61F44" w:rsidP="00542606">
            <w:pPr>
              <w:autoSpaceDE w:val="0"/>
              <w:autoSpaceDN w:val="0"/>
              <w:adjustRightInd w:val="0"/>
              <w:spacing w:before="60" w:after="60" w:line="280" w:lineRule="atLeast"/>
              <w:rPr>
                <w:rFonts w:eastAsia="Calibri" w:cs="Arial"/>
              </w:rPr>
            </w:pPr>
            <w:r w:rsidRPr="00817CEB">
              <w:rPr>
                <w:rFonts w:eastAsia="Calibri" w:cs="Arial"/>
              </w:rPr>
              <w:t>The postulated initiating events shall include all foreseeable failures of structures, systems and components of the plant, as well as operating errors and possible failures arising from internal and external hazards, whether in full power, low power or shutdown states.</w:t>
            </w:r>
          </w:p>
        </w:tc>
        <w:tc>
          <w:tcPr>
            <w:tcW w:w="6912" w:type="dxa"/>
            <w:gridSpan w:val="3"/>
            <w:tcPrChange w:id="4168" w:author="gorgemj" w:date="2017-11-30T12:36:00Z">
              <w:tcPr>
                <w:tcW w:w="5130" w:type="dxa"/>
                <w:gridSpan w:val="8"/>
              </w:tcPr>
            </w:tcPrChange>
          </w:tcPr>
          <w:p w:rsidR="00B61F44" w:rsidRDefault="00B61F44" w:rsidP="00A366D5">
            <w:pPr>
              <w:spacing w:before="60" w:after="60" w:line="280" w:lineRule="atLeast"/>
              <w:rPr>
                <w:rFonts w:cs="Arial"/>
                <w:b/>
                <w:color w:val="000000"/>
                <w:sz w:val="24"/>
                <w:szCs w:val="24"/>
              </w:rPr>
            </w:pPr>
            <w:r w:rsidRPr="00817CEB">
              <w:rPr>
                <w:rFonts w:cs="Arial"/>
              </w:rPr>
              <w:t xml:space="preserve">See response for </w:t>
            </w:r>
            <w:r>
              <w:rPr>
                <w:rFonts w:cs="Arial"/>
              </w:rPr>
              <w:t>Requirement</w:t>
            </w:r>
            <w:r w:rsidRPr="00817CEB">
              <w:rPr>
                <w:rFonts w:cs="Arial"/>
              </w:rPr>
              <w:t xml:space="preserve"> 5.5. </w:t>
            </w:r>
            <w:r>
              <w:rPr>
                <w:rFonts w:cs="Arial"/>
              </w:rPr>
              <w:t xml:space="preserve">Human factors that may affect plant operations are discussed in </w:t>
            </w:r>
            <w:ins w:id="4169" w:author="gorgemj" w:date="2017-11-24T16:48:00Z">
              <w:r>
                <w:rPr>
                  <w:rFonts w:cs="Arial"/>
                </w:rPr>
                <w:t xml:space="preserve">the </w:t>
              </w:r>
              <w:r w:rsidRPr="00993D67">
                <w:rPr>
                  <w:rFonts w:cs="Arial"/>
                  <w:b/>
                </w:rPr>
                <w:t>AP1000</w:t>
              </w:r>
              <w:r>
                <w:rPr>
                  <w:rFonts w:cs="Arial"/>
                </w:rPr>
                <w:t xml:space="preserve"> plant DCD [2]</w:t>
              </w:r>
            </w:ins>
            <w:del w:id="4170" w:author="gorgemj" w:date="2017-11-24T16:48:00Z">
              <w:r w:rsidDel="004A49B0">
                <w:rPr>
                  <w:rFonts w:cs="Arial"/>
                </w:rPr>
                <w:delText>DCD</w:delText>
              </w:r>
            </w:del>
            <w:r>
              <w:rPr>
                <w:rFonts w:cs="Arial"/>
              </w:rPr>
              <w:t xml:space="preserve"> Chapter 18. The impacts resulting from human error are described in </w:t>
            </w:r>
            <w:ins w:id="4171" w:author="gorgemj" w:date="2017-11-24T16:48:00Z">
              <w:r>
                <w:rPr>
                  <w:rFonts w:cs="Arial"/>
                </w:rPr>
                <w:t xml:space="preserve">the </w:t>
              </w:r>
              <w:r w:rsidRPr="00993D67">
                <w:rPr>
                  <w:rFonts w:cs="Arial"/>
                  <w:b/>
                </w:rPr>
                <w:t>AP1000</w:t>
              </w:r>
              <w:r>
                <w:rPr>
                  <w:rFonts w:cs="Arial"/>
                </w:rPr>
                <w:t xml:space="preserve"> plant DCD [2]</w:t>
              </w:r>
            </w:ins>
            <w:del w:id="4172" w:author="gorgemj" w:date="2017-11-24T16:48:00Z">
              <w:r w:rsidDel="004A49B0">
                <w:rPr>
                  <w:rFonts w:cs="Arial"/>
                </w:rPr>
                <w:delText>DCD</w:delText>
              </w:r>
            </w:del>
            <w:r>
              <w:rPr>
                <w:rFonts w:cs="Arial"/>
              </w:rPr>
              <w:t xml:space="preserve"> Chapter 15 and the PRA [4]. </w:t>
            </w:r>
            <w:r w:rsidRPr="00817CEB">
              <w:rPr>
                <w:rFonts w:cs="Arial"/>
              </w:rPr>
              <w:t xml:space="preserve">Also, the </w:t>
            </w:r>
            <w:r w:rsidRPr="00817CEB">
              <w:rPr>
                <w:rFonts w:cs="Arial"/>
                <w:b/>
              </w:rPr>
              <w:t>AP1000</w:t>
            </w:r>
            <w:r w:rsidRPr="00817CEB">
              <w:rPr>
                <w:rFonts w:cs="Arial"/>
              </w:rPr>
              <w:t xml:space="preserve"> </w:t>
            </w:r>
            <w:r>
              <w:rPr>
                <w:rFonts w:cs="Arial"/>
              </w:rPr>
              <w:t>p</w:t>
            </w:r>
            <w:r w:rsidRPr="00817CEB">
              <w:rPr>
                <w:rFonts w:cs="Arial"/>
              </w:rPr>
              <w:t xml:space="preserve">lant has been evaluated for events that can occur during shutdown conditions as shown in </w:t>
            </w:r>
            <w:ins w:id="4173" w:author="gorgemj" w:date="2017-11-24T16:48:00Z">
              <w:r>
                <w:rPr>
                  <w:rFonts w:cs="Arial"/>
                </w:rPr>
                <w:t xml:space="preserve">the </w:t>
              </w:r>
              <w:r w:rsidRPr="00993D67">
                <w:rPr>
                  <w:rFonts w:cs="Arial"/>
                  <w:b/>
                </w:rPr>
                <w:t>AP1000</w:t>
              </w:r>
              <w:r>
                <w:rPr>
                  <w:rFonts w:cs="Arial"/>
                </w:rPr>
                <w:t xml:space="preserve"> plant DCD [2]</w:t>
              </w:r>
            </w:ins>
            <w:del w:id="4174" w:author="gorgemj" w:date="2017-11-24T16:48:00Z">
              <w:r w:rsidRPr="00817CEB" w:rsidDel="004A49B0">
                <w:rPr>
                  <w:rFonts w:cs="Arial"/>
                </w:rPr>
                <w:delText>DCD</w:delText>
              </w:r>
            </w:del>
            <w:r w:rsidRPr="00817CEB">
              <w:rPr>
                <w:rFonts w:cs="Arial"/>
              </w:rPr>
              <w:t xml:space="preserve"> Chapter 19</w:t>
            </w:r>
            <w:r>
              <w:rPr>
                <w:rFonts w:cs="Arial"/>
              </w:rPr>
              <w:t xml:space="preserve">. </w:t>
            </w:r>
            <w:r w:rsidRPr="00817CEB">
              <w:rPr>
                <w:rFonts w:cs="Arial"/>
              </w:rPr>
              <w:t>The Technical Specifications (</w:t>
            </w:r>
            <w:ins w:id="4175" w:author="gorgemj" w:date="2017-11-24T16:48:00Z">
              <w:r>
                <w:rPr>
                  <w:rFonts w:cs="Arial"/>
                </w:rPr>
                <w:t xml:space="preserve">see </w:t>
              </w:r>
              <w:r w:rsidRPr="00993D67">
                <w:rPr>
                  <w:rFonts w:cs="Arial"/>
                  <w:b/>
                </w:rPr>
                <w:t>AP1000</w:t>
              </w:r>
              <w:r>
                <w:rPr>
                  <w:rFonts w:cs="Arial"/>
                </w:rPr>
                <w:t xml:space="preserve"> plant DCD [2]</w:t>
              </w:r>
            </w:ins>
            <w:del w:id="4176" w:author="gorgemj" w:date="2017-11-24T16:48:00Z">
              <w:r w:rsidRPr="00817CEB" w:rsidDel="004A49B0">
                <w:rPr>
                  <w:rFonts w:cs="Arial"/>
                </w:rPr>
                <w:delText>DCD</w:delText>
              </w:r>
            </w:del>
            <w:r w:rsidRPr="00817CEB">
              <w:rPr>
                <w:rFonts w:cs="Arial"/>
              </w:rPr>
              <w:t xml:space="preserve"> </w:t>
            </w:r>
            <w:del w:id="4177" w:author="gorgemj" w:date="2017-11-24T16:48:00Z">
              <w:r w:rsidRPr="00817CEB" w:rsidDel="004A49B0">
                <w:rPr>
                  <w:rFonts w:cs="Arial"/>
                </w:rPr>
                <w:delText>Chapter 1</w:delText>
              </w:r>
            </w:del>
            <w:ins w:id="4178" w:author="gorgemj" w:date="2017-11-24T16:48:00Z">
              <w:r>
                <w:rPr>
                  <w:rFonts w:cs="Arial"/>
                </w:rPr>
                <w:t>Section 1</w:t>
              </w:r>
            </w:ins>
            <w:r w:rsidRPr="00817CEB">
              <w:rPr>
                <w:rFonts w:cs="Arial"/>
              </w:rPr>
              <w:t>6</w:t>
            </w:r>
            <w:ins w:id="4179" w:author="gorgemj" w:date="2017-11-24T16:48:00Z">
              <w:r>
                <w:rPr>
                  <w:rFonts w:cs="Arial"/>
                </w:rPr>
                <w:t>.1</w:t>
              </w:r>
            </w:ins>
            <w:r w:rsidRPr="00817CEB">
              <w:rPr>
                <w:rFonts w:cs="Arial"/>
              </w:rPr>
              <w:t>) specifically address the available equipment requirements during startup, shutdown, and maintenance</w:t>
            </w:r>
            <w:r>
              <w:rPr>
                <w:rFonts w:cs="Arial"/>
              </w:rPr>
              <w:t xml:space="preserve">. </w:t>
            </w:r>
          </w:p>
        </w:tc>
      </w:tr>
      <w:tr w:rsidR="00B61F44" w:rsidRPr="00817CEB" w:rsidTr="00814E5E">
        <w:trPr>
          <w:cantSplit/>
          <w:trPrChange w:id="4180" w:author="gorgemj" w:date="2017-11-30T12:36:00Z">
            <w:trPr>
              <w:gridBefore w:val="6"/>
              <w:gridAfter w:val="0"/>
              <w:cantSplit/>
            </w:trPr>
          </w:trPrChange>
        </w:trPr>
        <w:tc>
          <w:tcPr>
            <w:tcW w:w="947" w:type="dxa"/>
            <w:tcPrChange w:id="4181" w:author="gorgemj" w:date="2017-11-30T12:36:00Z">
              <w:tcPr>
                <w:tcW w:w="945" w:type="dxa"/>
                <w:gridSpan w:val="6"/>
              </w:tcPr>
            </w:tcPrChange>
          </w:tcPr>
          <w:p w:rsidR="00B61F44" w:rsidRPr="001B0781" w:rsidRDefault="00B61F44" w:rsidP="00542606">
            <w:pPr>
              <w:autoSpaceDE w:val="0"/>
              <w:autoSpaceDN w:val="0"/>
              <w:adjustRightInd w:val="0"/>
              <w:spacing w:before="60" w:after="60" w:line="280" w:lineRule="atLeast"/>
              <w:jc w:val="center"/>
              <w:rPr>
                <w:rFonts w:cs="Arial"/>
                <w:color w:val="000000"/>
                <w:sz w:val="24"/>
                <w:szCs w:val="24"/>
                <w:rPrChange w:id="4182" w:author="gorgemj" w:date="2017-11-23T09:48:00Z">
                  <w:rPr>
                    <w:rFonts w:cs="Arial"/>
                    <w:b/>
                    <w:color w:val="000000"/>
                    <w:sz w:val="24"/>
                    <w:szCs w:val="24"/>
                  </w:rPr>
                </w:rPrChange>
              </w:rPr>
            </w:pPr>
            <w:r w:rsidRPr="001B0781">
              <w:rPr>
                <w:rFonts w:cs="Arial"/>
                <w:rPrChange w:id="4183" w:author="gorgemj" w:date="2017-11-23T09:48:00Z">
                  <w:rPr>
                    <w:rFonts w:cs="Arial"/>
                    <w:b/>
                  </w:rPr>
                </w:rPrChange>
              </w:rPr>
              <w:t>5.7</w:t>
            </w:r>
          </w:p>
        </w:tc>
        <w:tc>
          <w:tcPr>
            <w:tcW w:w="693" w:type="dxa"/>
            <w:tcPrChange w:id="4184" w:author="gorgemj" w:date="2017-11-30T12:36:00Z">
              <w:tcPr>
                <w:tcW w:w="747" w:type="dxa"/>
                <w:gridSpan w:val="3"/>
              </w:tcPr>
            </w:tcPrChange>
          </w:tcPr>
          <w:p w:rsidR="00B61F44" w:rsidRPr="001B0781" w:rsidRDefault="00B61F44" w:rsidP="00542606">
            <w:pPr>
              <w:autoSpaceDE w:val="0"/>
              <w:autoSpaceDN w:val="0"/>
              <w:adjustRightInd w:val="0"/>
              <w:spacing w:before="60" w:after="60" w:line="280" w:lineRule="atLeast"/>
              <w:jc w:val="center"/>
              <w:rPr>
                <w:rFonts w:cs="Arial"/>
                <w:bCs/>
                <w:color w:val="000000"/>
                <w:sz w:val="24"/>
                <w:szCs w:val="24"/>
                <w:rPrChange w:id="4185" w:author="gorgemj" w:date="2017-11-23T09:48:00Z">
                  <w:rPr>
                    <w:rFonts w:cs="Arial"/>
                    <w:b/>
                    <w:bCs/>
                    <w:color w:val="000000"/>
                    <w:sz w:val="24"/>
                    <w:szCs w:val="24"/>
                  </w:rPr>
                </w:rPrChange>
              </w:rPr>
            </w:pPr>
            <w:r w:rsidRPr="001B0781">
              <w:rPr>
                <w:rFonts w:cs="Arial"/>
                <w:bCs/>
                <w:rPrChange w:id="4186" w:author="gorgemj" w:date="2017-11-23T09:48:00Z">
                  <w:rPr>
                    <w:rFonts w:cs="Arial"/>
                    <w:b/>
                    <w:bCs/>
                  </w:rPr>
                </w:rPrChange>
              </w:rPr>
              <w:t>1</w:t>
            </w:r>
          </w:p>
        </w:tc>
        <w:tc>
          <w:tcPr>
            <w:tcW w:w="5038" w:type="dxa"/>
            <w:gridSpan w:val="2"/>
            <w:tcPrChange w:id="4187" w:author="gorgemj" w:date="2017-11-30T12:36:00Z">
              <w:tcPr>
                <w:tcW w:w="6768" w:type="dxa"/>
                <w:gridSpan w:val="7"/>
              </w:tcPr>
            </w:tcPrChange>
          </w:tcPr>
          <w:p w:rsidR="00B61F44" w:rsidRPr="00817CEB" w:rsidRDefault="00B61F44" w:rsidP="00542606">
            <w:pPr>
              <w:autoSpaceDE w:val="0"/>
              <w:autoSpaceDN w:val="0"/>
              <w:adjustRightInd w:val="0"/>
              <w:spacing w:before="60" w:after="60" w:line="280" w:lineRule="atLeast"/>
              <w:rPr>
                <w:rFonts w:eastAsia="Calibri" w:cs="Arial"/>
              </w:rPr>
            </w:pPr>
            <w:r w:rsidRPr="00817CEB">
              <w:rPr>
                <w:rFonts w:eastAsia="Calibri" w:cs="Arial"/>
              </w:rPr>
              <w:t>An analysis of the postulated initiating events for the plant shall be made to establish the preventive measures and protective measures that are necessary to ensure that the required safety functions will be performed.</w:t>
            </w:r>
          </w:p>
        </w:tc>
        <w:tc>
          <w:tcPr>
            <w:tcW w:w="6912" w:type="dxa"/>
            <w:gridSpan w:val="3"/>
            <w:tcPrChange w:id="4188" w:author="gorgemj" w:date="2017-11-30T12:36:00Z">
              <w:tcPr>
                <w:tcW w:w="5130" w:type="dxa"/>
                <w:gridSpan w:val="8"/>
              </w:tcPr>
            </w:tcPrChange>
          </w:tcPr>
          <w:p w:rsidR="00B61F44" w:rsidRDefault="00B61F44" w:rsidP="00A532A9">
            <w:pPr>
              <w:spacing w:before="60" w:after="60" w:line="280" w:lineRule="atLeast"/>
              <w:rPr>
                <w:rFonts w:cs="Arial"/>
                <w:color w:val="000000"/>
                <w:sz w:val="24"/>
                <w:szCs w:val="24"/>
              </w:rPr>
            </w:pPr>
            <w:ins w:id="4189" w:author="gorgemj" w:date="2017-11-24T16:48:00Z">
              <w:r>
                <w:rPr>
                  <w:rFonts w:cs="Arial"/>
                </w:rPr>
                <w:t xml:space="preserve">The </w:t>
              </w:r>
              <w:r w:rsidRPr="00993D67">
                <w:rPr>
                  <w:rFonts w:cs="Arial"/>
                  <w:b/>
                </w:rPr>
                <w:t>AP1000</w:t>
              </w:r>
              <w:r>
                <w:rPr>
                  <w:rFonts w:cs="Arial"/>
                </w:rPr>
                <w:t xml:space="preserve"> plant DCD [2]</w:t>
              </w:r>
            </w:ins>
            <w:del w:id="4190" w:author="gorgemj" w:date="2017-11-24T16:48:00Z">
              <w:r w:rsidRPr="00817CEB" w:rsidDel="004A49B0">
                <w:rPr>
                  <w:rFonts w:cs="Arial"/>
                </w:rPr>
                <w:delText>DCD</w:delText>
              </w:r>
            </w:del>
            <w:r w:rsidRPr="00817CEB">
              <w:rPr>
                <w:rFonts w:cs="Arial"/>
              </w:rPr>
              <w:t xml:space="preserve"> Chapters </w:t>
            </w:r>
            <w:ins w:id="4191" w:author="friedmbn" w:date="2017-11-28T14:09:00Z">
              <w:r w:rsidRPr="00817CEB">
                <w:rPr>
                  <w:rFonts w:cs="Arial"/>
                </w:rPr>
                <w:t>6</w:t>
              </w:r>
              <w:r>
                <w:rPr>
                  <w:rFonts w:cs="Arial"/>
                </w:rPr>
                <w:t xml:space="preserve">, </w:t>
              </w:r>
            </w:ins>
            <w:r w:rsidRPr="00817CEB">
              <w:rPr>
                <w:rFonts w:cs="Arial"/>
              </w:rPr>
              <w:t>15,</w:t>
            </w:r>
            <w:del w:id="4192" w:author="friedmbn" w:date="2017-11-28T14:09:00Z">
              <w:r w:rsidRPr="00817CEB" w:rsidDel="00FD2367">
                <w:rPr>
                  <w:rFonts w:cs="Arial"/>
                </w:rPr>
                <w:delText xml:space="preserve"> 6,</w:delText>
              </w:r>
            </w:del>
            <w:r w:rsidRPr="00817CEB">
              <w:rPr>
                <w:rFonts w:cs="Arial"/>
              </w:rPr>
              <w:t xml:space="preserve"> and 19 provide the </w:t>
            </w:r>
            <w:r w:rsidRPr="00817CEB">
              <w:rPr>
                <w:rFonts w:cs="Arial"/>
                <w:b/>
              </w:rPr>
              <w:t>AP1000</w:t>
            </w:r>
            <w:r w:rsidRPr="00817CEB">
              <w:rPr>
                <w:rFonts w:cs="Arial"/>
              </w:rPr>
              <w:t xml:space="preserve"> </w:t>
            </w:r>
            <w:r>
              <w:rPr>
                <w:rFonts w:cs="Arial"/>
              </w:rPr>
              <w:t>p</w:t>
            </w:r>
            <w:r w:rsidRPr="00817CEB">
              <w:rPr>
                <w:rFonts w:cs="Arial"/>
              </w:rPr>
              <w:t>lant analyses of the postulated initiating events.</w:t>
            </w:r>
          </w:p>
        </w:tc>
      </w:tr>
      <w:tr w:rsidR="00B61F44" w:rsidRPr="00817CEB" w:rsidTr="00814E5E">
        <w:trPr>
          <w:cantSplit/>
          <w:trPrChange w:id="4193" w:author="gorgemj" w:date="2017-11-30T12:36:00Z">
            <w:trPr>
              <w:gridBefore w:val="6"/>
              <w:gridAfter w:val="0"/>
              <w:cantSplit/>
            </w:trPr>
          </w:trPrChange>
        </w:trPr>
        <w:tc>
          <w:tcPr>
            <w:tcW w:w="947" w:type="dxa"/>
            <w:tcPrChange w:id="4194" w:author="gorgemj" w:date="2017-11-30T12:36:00Z">
              <w:tcPr>
                <w:tcW w:w="945" w:type="dxa"/>
                <w:gridSpan w:val="6"/>
              </w:tcPr>
            </w:tcPrChange>
          </w:tcPr>
          <w:p w:rsidR="00B61F44" w:rsidRPr="001B0781" w:rsidRDefault="00B61F44" w:rsidP="00542606">
            <w:pPr>
              <w:autoSpaceDE w:val="0"/>
              <w:autoSpaceDN w:val="0"/>
              <w:adjustRightInd w:val="0"/>
              <w:spacing w:before="60" w:after="60" w:line="280" w:lineRule="atLeast"/>
              <w:jc w:val="center"/>
              <w:rPr>
                <w:rFonts w:cs="Arial"/>
                <w:color w:val="000000"/>
                <w:sz w:val="24"/>
                <w:szCs w:val="24"/>
                <w:rPrChange w:id="4195" w:author="gorgemj" w:date="2017-11-23T09:49:00Z">
                  <w:rPr>
                    <w:rFonts w:cs="Arial"/>
                    <w:b/>
                    <w:color w:val="000000"/>
                    <w:sz w:val="24"/>
                    <w:szCs w:val="24"/>
                  </w:rPr>
                </w:rPrChange>
              </w:rPr>
            </w:pPr>
            <w:r w:rsidRPr="001B0781">
              <w:rPr>
                <w:rFonts w:cs="Arial"/>
                <w:rPrChange w:id="4196" w:author="gorgemj" w:date="2017-11-23T09:49:00Z">
                  <w:rPr>
                    <w:rFonts w:cs="Arial"/>
                    <w:b/>
                  </w:rPr>
                </w:rPrChange>
              </w:rPr>
              <w:t>5.8</w:t>
            </w:r>
          </w:p>
        </w:tc>
        <w:tc>
          <w:tcPr>
            <w:tcW w:w="693" w:type="dxa"/>
            <w:tcPrChange w:id="4197" w:author="gorgemj" w:date="2017-11-30T12:36:00Z">
              <w:tcPr>
                <w:tcW w:w="747" w:type="dxa"/>
                <w:gridSpan w:val="3"/>
              </w:tcPr>
            </w:tcPrChange>
          </w:tcPr>
          <w:p w:rsidR="00B61F44" w:rsidRPr="001B0781" w:rsidRDefault="00B61F44" w:rsidP="00542606">
            <w:pPr>
              <w:autoSpaceDE w:val="0"/>
              <w:autoSpaceDN w:val="0"/>
              <w:adjustRightInd w:val="0"/>
              <w:spacing w:before="60" w:after="60" w:line="280" w:lineRule="atLeast"/>
              <w:jc w:val="center"/>
              <w:rPr>
                <w:rFonts w:cs="Arial"/>
                <w:bCs/>
                <w:color w:val="000000"/>
                <w:sz w:val="24"/>
                <w:szCs w:val="24"/>
                <w:rPrChange w:id="4198" w:author="gorgemj" w:date="2017-11-23T09:49:00Z">
                  <w:rPr>
                    <w:rFonts w:cs="Arial"/>
                    <w:b/>
                    <w:bCs/>
                    <w:color w:val="000000"/>
                    <w:sz w:val="24"/>
                    <w:szCs w:val="24"/>
                  </w:rPr>
                </w:rPrChange>
              </w:rPr>
            </w:pPr>
            <w:r w:rsidRPr="001B0781">
              <w:rPr>
                <w:rFonts w:cs="Arial"/>
                <w:bCs/>
                <w:rPrChange w:id="4199" w:author="gorgemj" w:date="2017-11-23T09:49:00Z">
                  <w:rPr>
                    <w:rFonts w:cs="Arial"/>
                    <w:b/>
                    <w:bCs/>
                  </w:rPr>
                </w:rPrChange>
              </w:rPr>
              <w:t>1-5</w:t>
            </w:r>
          </w:p>
        </w:tc>
        <w:tc>
          <w:tcPr>
            <w:tcW w:w="5038" w:type="dxa"/>
            <w:gridSpan w:val="2"/>
            <w:tcPrChange w:id="4200" w:author="gorgemj" w:date="2017-11-30T12:36:00Z">
              <w:tcPr>
                <w:tcW w:w="6768" w:type="dxa"/>
                <w:gridSpan w:val="7"/>
              </w:tcPr>
            </w:tcPrChange>
          </w:tcPr>
          <w:p w:rsidR="00B61F44" w:rsidRPr="00817CEB" w:rsidRDefault="00B61F44" w:rsidP="00542606">
            <w:pPr>
              <w:autoSpaceDE w:val="0"/>
              <w:autoSpaceDN w:val="0"/>
              <w:adjustRightInd w:val="0"/>
              <w:spacing w:before="60" w:after="60" w:line="280" w:lineRule="atLeast"/>
              <w:rPr>
                <w:rFonts w:eastAsia="Calibri" w:cs="Arial"/>
              </w:rPr>
            </w:pPr>
            <w:r w:rsidRPr="00817CEB">
              <w:rPr>
                <w:rFonts w:eastAsia="Calibri" w:cs="Arial"/>
              </w:rPr>
              <w:t xml:space="preserve">The expected </w:t>
            </w:r>
            <w:proofErr w:type="spellStart"/>
            <w:r w:rsidRPr="00817CEB">
              <w:rPr>
                <w:rFonts w:eastAsia="Calibri" w:cs="Arial"/>
              </w:rPr>
              <w:t>behaviour</w:t>
            </w:r>
            <w:proofErr w:type="spellEnd"/>
            <w:r w:rsidRPr="00817CEB">
              <w:rPr>
                <w:rFonts w:eastAsia="Calibri" w:cs="Arial"/>
              </w:rPr>
              <w:t xml:space="preserve"> of the plant in any postulated initiating event shall be such that the following conditions can be achieved, in order of priority:</w:t>
            </w:r>
          </w:p>
          <w:p w:rsidR="00B61F44" w:rsidRPr="00817CEB" w:rsidRDefault="00B61F44" w:rsidP="00BE3EC6">
            <w:pPr>
              <w:autoSpaceDE w:val="0"/>
              <w:autoSpaceDN w:val="0"/>
              <w:adjustRightInd w:val="0"/>
              <w:spacing w:before="60" w:after="60" w:line="280" w:lineRule="atLeast"/>
              <w:ind w:left="369" w:hanging="369"/>
              <w:rPr>
                <w:rFonts w:eastAsia="Calibri" w:cs="Arial"/>
              </w:rPr>
            </w:pPr>
            <w:r w:rsidRPr="00817CEB">
              <w:rPr>
                <w:rFonts w:eastAsia="Calibri" w:cs="Arial"/>
              </w:rPr>
              <w:t>(1)</w:t>
            </w:r>
            <w:r>
              <w:rPr>
                <w:rFonts w:eastAsia="Calibri" w:cs="Arial"/>
              </w:rPr>
              <w:tab/>
              <w:t xml:space="preserve"> </w:t>
            </w:r>
            <w:r w:rsidRPr="00817CEB">
              <w:rPr>
                <w:rFonts w:eastAsia="Calibri" w:cs="Arial"/>
              </w:rPr>
              <w:t>A postulated initiating event would produce no safety significant effects or would produce only a change towards safe plant conditions by means of inherent</w:t>
            </w:r>
            <w:r>
              <w:rPr>
                <w:rFonts w:eastAsia="Calibri" w:cs="Arial"/>
              </w:rPr>
              <w:t xml:space="preserve"> </w:t>
            </w:r>
            <w:r w:rsidRPr="00817CEB">
              <w:rPr>
                <w:rFonts w:eastAsia="Calibri" w:cs="Arial"/>
              </w:rPr>
              <w:t>characteristics of the plant.</w:t>
            </w:r>
          </w:p>
          <w:p w:rsidR="00B61F44" w:rsidRPr="00817CEB" w:rsidRDefault="00B61F44" w:rsidP="00BE3EC6">
            <w:pPr>
              <w:autoSpaceDE w:val="0"/>
              <w:autoSpaceDN w:val="0"/>
              <w:adjustRightInd w:val="0"/>
              <w:spacing w:before="60" w:after="60" w:line="280" w:lineRule="atLeast"/>
              <w:ind w:left="369" w:hanging="369"/>
              <w:rPr>
                <w:rFonts w:eastAsia="Calibri" w:cs="Arial"/>
              </w:rPr>
            </w:pPr>
            <w:r w:rsidRPr="00817CEB">
              <w:rPr>
                <w:rFonts w:eastAsia="Calibri" w:cs="Arial"/>
              </w:rPr>
              <w:t>(2</w:t>
            </w:r>
            <w:r>
              <w:rPr>
                <w:rFonts w:eastAsia="Calibri" w:cs="Arial"/>
              </w:rPr>
              <w:t>)</w:t>
            </w:r>
            <w:r>
              <w:rPr>
                <w:rFonts w:eastAsia="Calibri" w:cs="Arial"/>
              </w:rPr>
              <w:tab/>
            </w:r>
            <w:r w:rsidRPr="00817CEB">
              <w:rPr>
                <w:rFonts w:eastAsia="Calibri" w:cs="Arial"/>
              </w:rPr>
              <w:t>Following a postulated initiating event, the plant would be rendered safe by means of passive safety features or by the action of systems that are operating continuously in the state necessary to control the postulated initiating event.</w:t>
            </w:r>
          </w:p>
          <w:p w:rsidR="00B61F44" w:rsidRPr="00817CEB" w:rsidRDefault="00B61F44" w:rsidP="00BE3EC6">
            <w:pPr>
              <w:autoSpaceDE w:val="0"/>
              <w:autoSpaceDN w:val="0"/>
              <w:adjustRightInd w:val="0"/>
              <w:spacing w:before="60" w:after="60" w:line="280" w:lineRule="atLeast"/>
              <w:ind w:left="369" w:hanging="369"/>
              <w:rPr>
                <w:rFonts w:eastAsia="Calibri" w:cs="Arial"/>
              </w:rPr>
            </w:pPr>
            <w:r>
              <w:rPr>
                <w:rFonts w:eastAsia="Calibri" w:cs="Arial"/>
              </w:rPr>
              <w:t>(3)</w:t>
            </w:r>
            <w:r>
              <w:rPr>
                <w:rFonts w:eastAsia="Calibri" w:cs="Arial"/>
              </w:rPr>
              <w:tab/>
            </w:r>
            <w:r w:rsidRPr="00817CEB">
              <w:rPr>
                <w:rFonts w:eastAsia="Calibri" w:cs="Arial"/>
              </w:rPr>
              <w:t>Following a postulated initiating event, the plant would be rendered safe by the actuation of safety systems that need to be brought into operation in response to the postulated initiating event</w:t>
            </w:r>
          </w:p>
          <w:p w:rsidR="00B61F44" w:rsidRPr="00817CEB" w:rsidRDefault="00B61F44" w:rsidP="00BE3EC6">
            <w:pPr>
              <w:autoSpaceDE w:val="0"/>
              <w:autoSpaceDN w:val="0"/>
              <w:adjustRightInd w:val="0"/>
              <w:spacing w:before="60" w:after="60" w:line="280" w:lineRule="atLeast"/>
              <w:ind w:left="369" w:hanging="369"/>
              <w:rPr>
                <w:rFonts w:eastAsia="Calibri" w:cs="Arial"/>
              </w:rPr>
            </w:pPr>
            <w:r>
              <w:rPr>
                <w:rFonts w:eastAsia="Calibri" w:cs="Arial"/>
              </w:rPr>
              <w:t>(4)</w:t>
            </w:r>
            <w:r>
              <w:rPr>
                <w:rFonts w:eastAsia="Calibri" w:cs="Arial"/>
              </w:rPr>
              <w:tab/>
            </w:r>
            <w:r w:rsidRPr="00817CEB">
              <w:rPr>
                <w:rFonts w:eastAsia="Calibri" w:cs="Arial"/>
              </w:rPr>
              <w:t>Following a postulated initiating event, the plant would be rendered safe by following specified procedures.</w:t>
            </w:r>
          </w:p>
        </w:tc>
        <w:tc>
          <w:tcPr>
            <w:tcW w:w="6912" w:type="dxa"/>
            <w:gridSpan w:val="3"/>
            <w:tcPrChange w:id="4201" w:author="gorgemj" w:date="2017-11-30T12:36:00Z">
              <w:tcPr>
                <w:tcW w:w="5130" w:type="dxa"/>
                <w:gridSpan w:val="8"/>
              </w:tcPr>
            </w:tcPrChange>
          </w:tcPr>
          <w:p w:rsidR="00B61F44" w:rsidRPr="00E95A24" w:rsidRDefault="00B61F44" w:rsidP="00542606">
            <w:pPr>
              <w:spacing w:before="60" w:after="60" w:line="280" w:lineRule="atLeast"/>
              <w:rPr>
                <w:rFonts w:cs="Arial"/>
                <w:color w:val="000000"/>
              </w:rPr>
            </w:pPr>
            <w:r w:rsidRPr="00817CEB">
              <w:rPr>
                <w:rFonts w:cs="Arial"/>
              </w:rPr>
              <w:t xml:space="preserve">This priority of behaviors is exhibited by the </w:t>
            </w:r>
            <w:r w:rsidRPr="00817CEB">
              <w:rPr>
                <w:rFonts w:cs="Arial"/>
                <w:b/>
              </w:rPr>
              <w:t>AP1000</w:t>
            </w:r>
            <w:r w:rsidRPr="00817CEB">
              <w:rPr>
                <w:rFonts w:cs="Arial"/>
              </w:rPr>
              <w:t xml:space="preserve"> </w:t>
            </w:r>
            <w:r>
              <w:rPr>
                <w:rFonts w:cs="Arial"/>
              </w:rPr>
              <w:t>p</w:t>
            </w:r>
            <w:r w:rsidRPr="00E95A24">
              <w:rPr>
                <w:rFonts w:cs="Arial"/>
              </w:rPr>
              <w:t xml:space="preserve">lant analyses included in </w:t>
            </w:r>
            <w:ins w:id="4202" w:author="gorgemj" w:date="2017-11-24T16:48:00Z">
              <w:r>
                <w:rPr>
                  <w:rFonts w:cs="Arial"/>
                </w:rPr>
                <w:t xml:space="preserve">the </w:t>
              </w:r>
              <w:r w:rsidRPr="00993D67">
                <w:rPr>
                  <w:rFonts w:cs="Arial"/>
                  <w:b/>
                </w:rPr>
                <w:t>AP1000</w:t>
              </w:r>
              <w:r>
                <w:rPr>
                  <w:rFonts w:cs="Arial"/>
                </w:rPr>
                <w:t xml:space="preserve"> plant DCD [2]</w:t>
              </w:r>
            </w:ins>
            <w:del w:id="4203" w:author="gorgemj" w:date="2017-11-24T16:48:00Z">
              <w:r w:rsidRPr="00E95A24" w:rsidDel="004A49B0">
                <w:rPr>
                  <w:rFonts w:cs="Arial"/>
                </w:rPr>
                <w:delText>DCD</w:delText>
              </w:r>
            </w:del>
            <w:r w:rsidRPr="00E95A24">
              <w:rPr>
                <w:rFonts w:cs="Arial"/>
              </w:rPr>
              <w:t xml:space="preserve"> Chapters 15 and 19</w:t>
            </w:r>
            <w:r>
              <w:rPr>
                <w:rFonts w:cs="Arial"/>
              </w:rPr>
              <w:t xml:space="preserve">. </w:t>
            </w:r>
            <w:r w:rsidRPr="00E95A24">
              <w:rPr>
                <w:rFonts w:cs="Arial"/>
              </w:rPr>
              <w:t>For example:</w:t>
            </w:r>
          </w:p>
          <w:p w:rsidR="00B61F44" w:rsidRPr="00E95A24" w:rsidRDefault="00B61F44" w:rsidP="001D39A8">
            <w:pPr>
              <w:pStyle w:val="ListParagraph"/>
              <w:numPr>
                <w:ilvl w:val="0"/>
                <w:numId w:val="18"/>
              </w:numPr>
              <w:spacing w:before="60" w:after="60" w:line="280" w:lineRule="atLeast"/>
              <w:rPr>
                <w:rFonts w:cs="Arial"/>
                <w:color w:val="000000"/>
                <w:szCs w:val="20"/>
              </w:rPr>
            </w:pPr>
            <w:r w:rsidRPr="00E95A24">
              <w:rPr>
                <w:rFonts w:cs="Arial"/>
                <w:szCs w:val="20"/>
              </w:rPr>
              <w:t>Negative moderator temperature coefficient acts to limit reactor power for events with moderator temperature increase</w:t>
            </w:r>
            <w:ins w:id="4204" w:author="gorgemj" w:date="2017-11-25T21:55:00Z">
              <w:r>
                <w:rPr>
                  <w:rFonts w:cs="Arial"/>
                  <w:szCs w:val="20"/>
                </w:rPr>
                <w:t>.</w:t>
              </w:r>
            </w:ins>
            <w:del w:id="4205" w:author="gorgemj" w:date="2017-11-25T21:55:00Z">
              <w:r w:rsidRPr="00E95A24" w:rsidDel="008D1381">
                <w:rPr>
                  <w:rFonts w:cs="Arial"/>
                  <w:szCs w:val="20"/>
                </w:rPr>
                <w:delText>,</w:delText>
              </w:r>
            </w:del>
          </w:p>
          <w:p w:rsidR="00B61F44" w:rsidRPr="00E95A24" w:rsidRDefault="00B61F44" w:rsidP="001D39A8">
            <w:pPr>
              <w:pStyle w:val="ListParagraph"/>
              <w:numPr>
                <w:ilvl w:val="0"/>
                <w:numId w:val="18"/>
              </w:numPr>
              <w:spacing w:before="60" w:after="60" w:line="280" w:lineRule="atLeast"/>
              <w:rPr>
                <w:rFonts w:cs="Arial"/>
                <w:color w:val="000000"/>
                <w:szCs w:val="20"/>
              </w:rPr>
            </w:pPr>
            <w:r w:rsidRPr="00E95A24">
              <w:rPr>
                <w:rFonts w:cs="Arial"/>
                <w:szCs w:val="20"/>
              </w:rPr>
              <w:t xml:space="preserve">The normal operating active systems are capable of maintaining safe conditions for many initiating events. In case of an initiating event taking place, the </w:t>
            </w:r>
            <w:proofErr w:type="spellStart"/>
            <w:proofErr w:type="gramStart"/>
            <w:r w:rsidRPr="00E95A24">
              <w:rPr>
                <w:rFonts w:cs="Arial"/>
                <w:szCs w:val="20"/>
              </w:rPr>
              <w:t>DiD</w:t>
            </w:r>
            <w:proofErr w:type="spellEnd"/>
            <w:proofErr w:type="gramEnd"/>
            <w:r w:rsidRPr="00E95A24">
              <w:rPr>
                <w:rFonts w:cs="Arial"/>
                <w:szCs w:val="20"/>
              </w:rPr>
              <w:t xml:space="preserve"> systems actuates in order to prevent the safety passive system to actuates (</w:t>
            </w:r>
            <w:ins w:id="4206" w:author="gorgemj" w:date="2017-11-26T20:49:00Z">
              <w:r>
                <w:rPr>
                  <w:rFonts w:cs="Arial"/>
                  <w:szCs w:val="20"/>
                </w:rPr>
                <w:t>see response for</w:t>
              </w:r>
            </w:ins>
            <w:del w:id="4207" w:author="gorgemj" w:date="2017-11-26T20:49:00Z">
              <w:r w:rsidRPr="00E95A24" w:rsidDel="004B08EF">
                <w:rPr>
                  <w:rFonts w:cs="Arial"/>
                  <w:szCs w:val="20"/>
                </w:rPr>
                <w:delText>ref to</w:delText>
              </w:r>
            </w:del>
            <w:r w:rsidRPr="00E95A24">
              <w:rPr>
                <w:rFonts w:cs="Arial"/>
                <w:szCs w:val="20"/>
              </w:rPr>
              <w:t xml:space="preserve"> </w:t>
            </w:r>
            <w:ins w:id="4208" w:author="gorgemj" w:date="2017-11-26T20:45:00Z">
              <w:r>
                <w:rPr>
                  <w:rFonts w:eastAsia="Calibri" w:cs="Arial"/>
                </w:rPr>
                <w:t>Paragraph</w:t>
              </w:r>
            </w:ins>
            <w:del w:id="4209" w:author="gorgemj" w:date="2017-11-26T20:45:00Z">
              <w:r w:rsidRPr="00E95A24" w:rsidDel="004B08EF">
                <w:rPr>
                  <w:rFonts w:cs="Arial"/>
                  <w:szCs w:val="20"/>
                </w:rPr>
                <w:delText>item</w:delText>
              </w:r>
            </w:del>
            <w:r w:rsidRPr="00E95A24">
              <w:rPr>
                <w:rFonts w:cs="Arial"/>
                <w:szCs w:val="20"/>
              </w:rPr>
              <w:t xml:space="preserve"> 2.13)</w:t>
            </w:r>
            <w:ins w:id="4210" w:author="gorgemj" w:date="2017-11-25T21:55:00Z">
              <w:r>
                <w:rPr>
                  <w:rFonts w:cs="Arial"/>
                  <w:szCs w:val="20"/>
                </w:rPr>
                <w:t>.</w:t>
              </w:r>
            </w:ins>
          </w:p>
          <w:p w:rsidR="00B61F44" w:rsidRPr="00E95A24" w:rsidRDefault="00B61F44" w:rsidP="001D39A8">
            <w:pPr>
              <w:pStyle w:val="ListParagraph"/>
              <w:numPr>
                <w:ilvl w:val="0"/>
                <w:numId w:val="18"/>
              </w:numPr>
              <w:spacing w:before="60" w:after="60" w:line="280" w:lineRule="atLeast"/>
              <w:rPr>
                <w:rFonts w:cs="Arial"/>
                <w:color w:val="000000"/>
                <w:szCs w:val="20"/>
              </w:rPr>
            </w:pPr>
            <w:r w:rsidRPr="00E95A24">
              <w:rPr>
                <w:rFonts w:cs="Arial"/>
                <w:szCs w:val="20"/>
              </w:rPr>
              <w:t xml:space="preserve">The </w:t>
            </w:r>
            <w:r w:rsidRPr="00E95A24">
              <w:rPr>
                <w:rFonts w:cs="Arial"/>
                <w:b/>
                <w:szCs w:val="20"/>
              </w:rPr>
              <w:t>AP1000</w:t>
            </w:r>
            <w:r w:rsidRPr="00E95A24">
              <w:rPr>
                <w:rFonts w:cs="Arial"/>
                <w:szCs w:val="20"/>
              </w:rPr>
              <w:t xml:space="preserve"> </w:t>
            </w:r>
            <w:r>
              <w:rPr>
                <w:rFonts w:cs="Arial"/>
                <w:szCs w:val="20"/>
              </w:rPr>
              <w:t>p</w:t>
            </w:r>
            <w:r w:rsidRPr="00E95A24">
              <w:rPr>
                <w:rFonts w:cs="Arial"/>
                <w:szCs w:val="20"/>
              </w:rPr>
              <w:t xml:space="preserve">lant passive safety systems render the plant safe for the </w:t>
            </w:r>
            <w:del w:id="4211" w:author="gorgemj" w:date="2017-11-24T16:00:00Z">
              <w:r w:rsidRPr="00E95A24" w:rsidDel="008E2C5B">
                <w:rPr>
                  <w:rFonts w:cs="Arial"/>
                  <w:szCs w:val="20"/>
                </w:rPr>
                <w:delText>design basis event</w:delText>
              </w:r>
            </w:del>
            <w:ins w:id="4212" w:author="gorgemj" w:date="2017-11-24T16:00:00Z">
              <w:r>
                <w:rPr>
                  <w:rFonts w:cs="Arial"/>
                  <w:szCs w:val="20"/>
                </w:rPr>
                <w:t>DBE</w:t>
              </w:r>
            </w:ins>
            <w:r w:rsidRPr="00E95A24">
              <w:rPr>
                <w:rFonts w:cs="Arial"/>
                <w:szCs w:val="20"/>
              </w:rPr>
              <w:t>s</w:t>
            </w:r>
            <w:ins w:id="4213" w:author="gorgemj" w:date="2017-11-25T21:55:00Z">
              <w:r>
                <w:rPr>
                  <w:rFonts w:cs="Arial"/>
                  <w:szCs w:val="20"/>
                </w:rPr>
                <w:t>.</w:t>
              </w:r>
            </w:ins>
          </w:p>
          <w:p w:rsidR="00B61F44" w:rsidRPr="00E95A24" w:rsidRDefault="00B61F44" w:rsidP="001D39A8">
            <w:pPr>
              <w:pStyle w:val="ListParagraph"/>
              <w:numPr>
                <w:ilvl w:val="0"/>
                <w:numId w:val="18"/>
              </w:numPr>
              <w:spacing w:before="60" w:after="60" w:line="280" w:lineRule="atLeast"/>
              <w:rPr>
                <w:rFonts w:cs="Arial"/>
                <w:color w:val="000000"/>
                <w:sz w:val="24"/>
                <w:szCs w:val="24"/>
              </w:rPr>
            </w:pPr>
            <w:r w:rsidRPr="00E95A24">
              <w:rPr>
                <w:rFonts w:cs="Arial"/>
                <w:szCs w:val="20"/>
              </w:rPr>
              <w:t>The emergency operating procedures provide guidance for successful operator response to event sequences</w:t>
            </w:r>
            <w:r w:rsidRPr="00E95A24">
              <w:rPr>
                <w:rFonts w:ascii="Arial Narrow" w:hAnsi="Arial Narrow" w:cs="Arial"/>
              </w:rPr>
              <w:t xml:space="preserve">. </w:t>
            </w:r>
          </w:p>
        </w:tc>
      </w:tr>
      <w:tr w:rsidR="00B61F44" w:rsidRPr="00817CEB" w:rsidTr="00814E5E">
        <w:trPr>
          <w:cantSplit/>
          <w:trPrChange w:id="4214" w:author="gorgemj" w:date="2017-11-30T12:36:00Z">
            <w:trPr>
              <w:gridBefore w:val="6"/>
              <w:gridAfter w:val="0"/>
              <w:cantSplit/>
            </w:trPr>
          </w:trPrChange>
        </w:trPr>
        <w:tc>
          <w:tcPr>
            <w:tcW w:w="947" w:type="dxa"/>
            <w:tcPrChange w:id="4215" w:author="gorgemj" w:date="2017-11-30T12:36:00Z">
              <w:tcPr>
                <w:tcW w:w="945" w:type="dxa"/>
                <w:gridSpan w:val="6"/>
              </w:tcPr>
            </w:tcPrChange>
          </w:tcPr>
          <w:p w:rsidR="00B61F44" w:rsidRPr="00937BDC" w:rsidRDefault="00B61F44" w:rsidP="00542606">
            <w:pPr>
              <w:autoSpaceDE w:val="0"/>
              <w:autoSpaceDN w:val="0"/>
              <w:adjustRightInd w:val="0"/>
              <w:spacing w:before="60" w:after="60" w:line="280" w:lineRule="atLeast"/>
              <w:jc w:val="center"/>
              <w:rPr>
                <w:rFonts w:cs="Arial"/>
                <w:rPrChange w:id="4216" w:author="gorgemj" w:date="2017-11-23T09:52:00Z">
                  <w:rPr>
                    <w:rFonts w:cs="Arial"/>
                    <w:b/>
                  </w:rPr>
                </w:rPrChange>
              </w:rPr>
            </w:pPr>
            <w:r w:rsidRPr="00937BDC">
              <w:rPr>
                <w:rFonts w:cs="Arial"/>
                <w:rPrChange w:id="4217" w:author="gorgemj" w:date="2017-11-23T09:52:00Z">
                  <w:rPr>
                    <w:rFonts w:cs="Arial"/>
                    <w:b/>
                  </w:rPr>
                </w:rPrChange>
              </w:rPr>
              <w:t>5.9</w:t>
            </w:r>
          </w:p>
        </w:tc>
        <w:tc>
          <w:tcPr>
            <w:tcW w:w="693" w:type="dxa"/>
            <w:tcPrChange w:id="4218" w:author="gorgemj" w:date="2017-11-30T12:36:00Z">
              <w:tcPr>
                <w:tcW w:w="747" w:type="dxa"/>
                <w:gridSpan w:val="3"/>
              </w:tcPr>
            </w:tcPrChange>
          </w:tcPr>
          <w:p w:rsidR="00B61F44" w:rsidRPr="00937BDC" w:rsidRDefault="00B61F44" w:rsidP="00542606">
            <w:pPr>
              <w:autoSpaceDE w:val="0"/>
              <w:autoSpaceDN w:val="0"/>
              <w:adjustRightInd w:val="0"/>
              <w:spacing w:before="60" w:after="60" w:line="280" w:lineRule="atLeast"/>
              <w:jc w:val="center"/>
              <w:rPr>
                <w:rFonts w:cs="Arial"/>
                <w:bCs/>
                <w:color w:val="000000"/>
                <w:sz w:val="24"/>
                <w:szCs w:val="24"/>
                <w:rPrChange w:id="4219" w:author="gorgemj" w:date="2017-11-23T09:52:00Z">
                  <w:rPr>
                    <w:rFonts w:cs="Arial"/>
                    <w:b/>
                    <w:bCs/>
                    <w:color w:val="000000"/>
                    <w:sz w:val="24"/>
                    <w:szCs w:val="24"/>
                  </w:rPr>
                </w:rPrChange>
              </w:rPr>
            </w:pPr>
            <w:r w:rsidRPr="00937BDC">
              <w:rPr>
                <w:rFonts w:cs="Arial"/>
                <w:bCs/>
                <w:rPrChange w:id="4220" w:author="gorgemj" w:date="2017-11-23T09:52:00Z">
                  <w:rPr>
                    <w:rFonts w:cs="Arial"/>
                    <w:b/>
                    <w:bCs/>
                  </w:rPr>
                </w:rPrChange>
              </w:rPr>
              <w:t>1</w:t>
            </w:r>
          </w:p>
        </w:tc>
        <w:tc>
          <w:tcPr>
            <w:tcW w:w="5038" w:type="dxa"/>
            <w:gridSpan w:val="2"/>
            <w:tcPrChange w:id="4221" w:author="gorgemj" w:date="2017-11-30T12:36:00Z">
              <w:tcPr>
                <w:tcW w:w="6768" w:type="dxa"/>
                <w:gridSpan w:val="7"/>
              </w:tcPr>
            </w:tcPrChange>
          </w:tcPr>
          <w:p w:rsidR="00B61F44" w:rsidRPr="00817CEB" w:rsidRDefault="00B61F44" w:rsidP="00542606">
            <w:pPr>
              <w:autoSpaceDE w:val="0"/>
              <w:autoSpaceDN w:val="0"/>
              <w:adjustRightInd w:val="0"/>
              <w:spacing w:before="60" w:after="60" w:line="280" w:lineRule="atLeast"/>
              <w:rPr>
                <w:rFonts w:eastAsia="Calibri" w:cs="Arial"/>
              </w:rPr>
            </w:pPr>
            <w:r w:rsidRPr="00817CEB">
              <w:rPr>
                <w:rFonts w:eastAsia="Calibri" w:cs="Arial"/>
              </w:rPr>
              <w:t>The postulated initiating events used in the development of the performance requirements for the items important to safety in the overall safety assessment and detailed analysis of the plant shall be grouped into a specified number of representative event sequences that identify bounding cases and that provide the basis for the design and the operational limits for items important to safety.</w:t>
            </w:r>
          </w:p>
        </w:tc>
        <w:tc>
          <w:tcPr>
            <w:tcW w:w="6912" w:type="dxa"/>
            <w:gridSpan w:val="3"/>
            <w:tcPrChange w:id="4222" w:author="gorgemj" w:date="2017-11-30T12:36:00Z">
              <w:tcPr>
                <w:tcW w:w="5130" w:type="dxa"/>
                <w:gridSpan w:val="8"/>
              </w:tcPr>
            </w:tcPrChange>
          </w:tcPr>
          <w:p w:rsidR="00B61F44" w:rsidRDefault="00B61F44" w:rsidP="00A366D5">
            <w:pPr>
              <w:spacing w:before="60" w:after="60" w:line="280" w:lineRule="atLeast"/>
              <w:rPr>
                <w:rFonts w:cs="Arial"/>
              </w:rPr>
            </w:pPr>
            <w:r w:rsidRPr="00817CEB">
              <w:rPr>
                <w:rFonts w:cs="Arial"/>
              </w:rPr>
              <w:t xml:space="preserve">This grouping of </w:t>
            </w:r>
            <w:r w:rsidRPr="00817CEB">
              <w:rPr>
                <w:rFonts w:cs="Arial"/>
                <w:b/>
              </w:rPr>
              <w:t>AP1000</w:t>
            </w:r>
            <w:r w:rsidRPr="00817CEB">
              <w:rPr>
                <w:rFonts w:cs="Arial"/>
              </w:rPr>
              <w:t xml:space="preserve"> </w:t>
            </w:r>
            <w:r>
              <w:rPr>
                <w:rFonts w:cs="Arial"/>
              </w:rPr>
              <w:t>p</w:t>
            </w:r>
            <w:r w:rsidRPr="00817CEB">
              <w:rPr>
                <w:rFonts w:cs="Arial"/>
              </w:rPr>
              <w:t xml:space="preserve">lant </w:t>
            </w:r>
            <w:del w:id="4223" w:author="gorgemj" w:date="2017-11-24T16:00:00Z">
              <w:r w:rsidRPr="00817CEB" w:rsidDel="008E2C5B">
                <w:rPr>
                  <w:rFonts w:cs="Arial"/>
                </w:rPr>
                <w:delText>design basis event</w:delText>
              </w:r>
            </w:del>
            <w:ins w:id="4224" w:author="gorgemj" w:date="2017-11-24T16:00:00Z">
              <w:r>
                <w:rPr>
                  <w:rFonts w:cs="Arial"/>
                </w:rPr>
                <w:t>DBE</w:t>
              </w:r>
            </w:ins>
            <w:r w:rsidRPr="00817CEB">
              <w:rPr>
                <w:rFonts w:cs="Arial"/>
              </w:rPr>
              <w:t xml:space="preserve">s is discussed in </w:t>
            </w:r>
            <w:ins w:id="4225" w:author="gorgemj" w:date="2017-11-24T16:48:00Z">
              <w:r>
                <w:rPr>
                  <w:rFonts w:cs="Arial"/>
                </w:rPr>
                <w:t xml:space="preserve">the </w:t>
              </w:r>
              <w:r w:rsidRPr="00993D67">
                <w:rPr>
                  <w:rFonts w:cs="Arial"/>
                  <w:b/>
                </w:rPr>
                <w:t>AP1000</w:t>
              </w:r>
              <w:r>
                <w:rPr>
                  <w:rFonts w:cs="Arial"/>
                </w:rPr>
                <w:t xml:space="preserve"> plant DCD [2]</w:t>
              </w:r>
            </w:ins>
            <w:del w:id="4226" w:author="gorgemj" w:date="2017-11-24T16:48:00Z">
              <w:r w:rsidRPr="00817CEB" w:rsidDel="004A49B0">
                <w:rPr>
                  <w:rFonts w:cs="Arial"/>
                </w:rPr>
                <w:delText>DCD</w:delText>
              </w:r>
            </w:del>
            <w:r w:rsidRPr="00817CEB">
              <w:rPr>
                <w:rFonts w:cs="Arial"/>
              </w:rPr>
              <w:t xml:space="preserve"> Chapter 15. </w:t>
            </w:r>
          </w:p>
        </w:tc>
      </w:tr>
      <w:tr w:rsidR="00B61F44" w:rsidRPr="00817CEB" w:rsidTr="00814E5E">
        <w:trPr>
          <w:cantSplit/>
          <w:trPrChange w:id="4227" w:author="gorgemj" w:date="2017-11-30T12:36:00Z">
            <w:trPr>
              <w:gridBefore w:val="6"/>
              <w:gridAfter w:val="0"/>
              <w:cantSplit/>
            </w:trPr>
          </w:trPrChange>
        </w:trPr>
        <w:tc>
          <w:tcPr>
            <w:tcW w:w="947" w:type="dxa"/>
            <w:tcPrChange w:id="4228" w:author="gorgemj" w:date="2017-11-30T12:36:00Z">
              <w:tcPr>
                <w:tcW w:w="945" w:type="dxa"/>
                <w:gridSpan w:val="6"/>
              </w:tcPr>
            </w:tcPrChange>
          </w:tcPr>
          <w:p w:rsidR="00B61F44" w:rsidRPr="00937BDC" w:rsidRDefault="00B61F44" w:rsidP="00542606">
            <w:pPr>
              <w:autoSpaceDE w:val="0"/>
              <w:autoSpaceDN w:val="0"/>
              <w:adjustRightInd w:val="0"/>
              <w:spacing w:before="60" w:after="60" w:line="280" w:lineRule="atLeast"/>
              <w:jc w:val="center"/>
              <w:rPr>
                <w:rFonts w:cs="Arial"/>
                <w:rPrChange w:id="4229" w:author="gorgemj" w:date="2017-11-23T09:53:00Z">
                  <w:rPr>
                    <w:rFonts w:cs="Arial"/>
                    <w:b/>
                  </w:rPr>
                </w:rPrChange>
              </w:rPr>
            </w:pPr>
            <w:r w:rsidRPr="00937BDC">
              <w:rPr>
                <w:rFonts w:cs="Arial"/>
                <w:rPrChange w:id="4230" w:author="gorgemj" w:date="2017-11-23T09:53:00Z">
                  <w:rPr>
                    <w:rFonts w:cs="Arial"/>
                    <w:b/>
                  </w:rPr>
                </w:rPrChange>
              </w:rPr>
              <w:t>5.10</w:t>
            </w:r>
          </w:p>
        </w:tc>
        <w:tc>
          <w:tcPr>
            <w:tcW w:w="693" w:type="dxa"/>
            <w:tcPrChange w:id="4231" w:author="gorgemj" w:date="2017-11-30T12:36:00Z">
              <w:tcPr>
                <w:tcW w:w="747" w:type="dxa"/>
                <w:gridSpan w:val="3"/>
              </w:tcPr>
            </w:tcPrChange>
          </w:tcPr>
          <w:p w:rsidR="00B61F44" w:rsidRPr="00937BDC" w:rsidRDefault="00B61F44" w:rsidP="00542606">
            <w:pPr>
              <w:autoSpaceDE w:val="0"/>
              <w:autoSpaceDN w:val="0"/>
              <w:adjustRightInd w:val="0"/>
              <w:spacing w:before="60" w:after="60" w:line="280" w:lineRule="atLeast"/>
              <w:jc w:val="center"/>
              <w:rPr>
                <w:rFonts w:cs="Arial"/>
                <w:bCs/>
                <w:color w:val="000000"/>
                <w:sz w:val="24"/>
                <w:szCs w:val="24"/>
                <w:rPrChange w:id="4232" w:author="gorgemj" w:date="2017-11-23T09:53:00Z">
                  <w:rPr>
                    <w:rFonts w:cs="Arial"/>
                    <w:b/>
                    <w:bCs/>
                    <w:color w:val="000000"/>
                    <w:sz w:val="24"/>
                    <w:szCs w:val="24"/>
                  </w:rPr>
                </w:rPrChange>
              </w:rPr>
            </w:pPr>
            <w:r w:rsidRPr="00937BDC">
              <w:rPr>
                <w:rFonts w:cs="Arial"/>
                <w:bCs/>
                <w:rPrChange w:id="4233" w:author="gorgemj" w:date="2017-11-23T09:53:00Z">
                  <w:rPr>
                    <w:rFonts w:cs="Arial"/>
                    <w:b/>
                    <w:bCs/>
                  </w:rPr>
                </w:rPrChange>
              </w:rPr>
              <w:t>1</w:t>
            </w:r>
          </w:p>
        </w:tc>
        <w:tc>
          <w:tcPr>
            <w:tcW w:w="5038" w:type="dxa"/>
            <w:gridSpan w:val="2"/>
            <w:tcPrChange w:id="4234" w:author="gorgemj" w:date="2017-11-30T12:36:00Z">
              <w:tcPr>
                <w:tcW w:w="6768" w:type="dxa"/>
                <w:gridSpan w:val="7"/>
              </w:tcPr>
            </w:tcPrChange>
          </w:tcPr>
          <w:p w:rsidR="00B61F44" w:rsidRPr="00817CEB" w:rsidRDefault="00B61F44" w:rsidP="00542606">
            <w:pPr>
              <w:autoSpaceDE w:val="0"/>
              <w:autoSpaceDN w:val="0"/>
              <w:adjustRightInd w:val="0"/>
              <w:spacing w:before="60" w:after="60" w:line="280" w:lineRule="atLeast"/>
              <w:rPr>
                <w:rFonts w:eastAsia="Calibri" w:cs="Arial"/>
              </w:rPr>
            </w:pPr>
            <w:r w:rsidRPr="00817CEB">
              <w:rPr>
                <w:rFonts w:eastAsia="Calibri" w:cs="Arial"/>
              </w:rPr>
              <w:t>A technically supported justification shall be provided for exclusion from the design of any initiating event that is identified in accordance with the comprehensive set of postulated initiating events.</w:t>
            </w:r>
          </w:p>
        </w:tc>
        <w:tc>
          <w:tcPr>
            <w:tcW w:w="6912" w:type="dxa"/>
            <w:gridSpan w:val="3"/>
            <w:tcPrChange w:id="4235" w:author="gorgemj" w:date="2017-11-30T12:36:00Z">
              <w:tcPr>
                <w:tcW w:w="5130" w:type="dxa"/>
                <w:gridSpan w:val="8"/>
              </w:tcPr>
            </w:tcPrChange>
          </w:tcPr>
          <w:p w:rsidR="00B61F44" w:rsidRDefault="00B61F44" w:rsidP="00A366D5">
            <w:pPr>
              <w:spacing w:before="60" w:after="60" w:line="280" w:lineRule="atLeast"/>
              <w:rPr>
                <w:rFonts w:cs="Arial"/>
              </w:rPr>
            </w:pPr>
            <w:r w:rsidRPr="00817CEB">
              <w:rPr>
                <w:rFonts w:eastAsia="Calibri" w:cs="Arial"/>
              </w:rPr>
              <w:t>A comprehensive set of initiating events</w:t>
            </w:r>
            <w:r w:rsidRPr="00817CEB">
              <w:rPr>
                <w:rFonts w:cs="Arial"/>
              </w:rPr>
              <w:t xml:space="preserve"> are considered in the </w:t>
            </w:r>
            <w:r w:rsidRPr="00817CEB">
              <w:rPr>
                <w:rFonts w:cs="Arial"/>
                <w:b/>
              </w:rPr>
              <w:t>AP1000</w:t>
            </w:r>
            <w:r w:rsidRPr="00817CEB">
              <w:rPr>
                <w:rFonts w:cs="Arial"/>
              </w:rPr>
              <w:t xml:space="preserve"> </w:t>
            </w:r>
            <w:r>
              <w:rPr>
                <w:rFonts w:cs="Arial"/>
              </w:rPr>
              <w:t>p</w:t>
            </w:r>
            <w:r w:rsidRPr="00817CEB">
              <w:rPr>
                <w:rFonts w:cs="Arial"/>
              </w:rPr>
              <w:t>lant PRA</w:t>
            </w:r>
            <w:r>
              <w:rPr>
                <w:rFonts w:cs="Arial"/>
              </w:rPr>
              <w:t xml:space="preserve"> [4] and the risk associated has been evaluated in </w:t>
            </w:r>
            <w:ins w:id="4236" w:author="gorgemj" w:date="2017-11-24T16:48:00Z">
              <w:r>
                <w:rPr>
                  <w:rFonts w:cs="Arial"/>
                </w:rPr>
                <w:t xml:space="preserve">the </w:t>
              </w:r>
              <w:r w:rsidRPr="00993D67">
                <w:rPr>
                  <w:rFonts w:cs="Arial"/>
                  <w:b/>
                </w:rPr>
                <w:t>AP1000</w:t>
              </w:r>
              <w:r>
                <w:rPr>
                  <w:rFonts w:cs="Arial"/>
                </w:rPr>
                <w:t xml:space="preserve"> plant DCD [2]</w:t>
              </w:r>
            </w:ins>
            <w:del w:id="4237" w:author="gorgemj" w:date="2017-11-24T16:48:00Z">
              <w:r w:rsidDel="004A49B0">
                <w:rPr>
                  <w:rFonts w:cs="Arial"/>
                </w:rPr>
                <w:delText>DCD</w:delText>
              </w:r>
            </w:del>
            <w:r>
              <w:rPr>
                <w:rFonts w:cs="Arial"/>
              </w:rPr>
              <w:t xml:space="preserve"> Chapters 15 and 19</w:t>
            </w:r>
            <w:r>
              <w:rPr>
                <w:rFonts w:eastAsia="Calibri" w:cs="Arial"/>
              </w:rPr>
              <w:t xml:space="preserve">. </w:t>
            </w:r>
            <w:r w:rsidRPr="00817CEB">
              <w:rPr>
                <w:rFonts w:eastAsia="Calibri" w:cs="Arial"/>
              </w:rPr>
              <w:t>This set of initiating events</w:t>
            </w:r>
            <w:r w:rsidRPr="00817CEB">
              <w:rPr>
                <w:rFonts w:cs="Arial"/>
              </w:rPr>
              <w:t xml:space="preserve"> </w:t>
            </w:r>
            <w:r w:rsidRPr="00817CEB">
              <w:rPr>
                <w:rFonts w:eastAsia="Calibri" w:cs="Arial"/>
              </w:rPr>
              <w:t xml:space="preserve">is based on review of </w:t>
            </w:r>
            <w:del w:id="4238" w:author="gorgemj" w:date="2017-11-24T13:28:00Z">
              <w:r w:rsidRPr="00817CEB" w:rsidDel="007E2AD6">
                <w:rPr>
                  <w:rFonts w:eastAsia="Calibri" w:cs="Arial"/>
                </w:rPr>
                <w:delText>pressurized water reactor (</w:delText>
              </w:r>
            </w:del>
            <w:r w:rsidRPr="00817CEB">
              <w:rPr>
                <w:rFonts w:eastAsia="Calibri" w:cs="Arial"/>
              </w:rPr>
              <w:t>PWR</w:t>
            </w:r>
            <w:del w:id="4239" w:author="gorgemj" w:date="2017-11-24T13:28:00Z">
              <w:r w:rsidRPr="00817CEB" w:rsidDel="007E2AD6">
                <w:rPr>
                  <w:rFonts w:eastAsia="Calibri" w:cs="Arial"/>
                </w:rPr>
                <w:delText>)</w:delText>
              </w:r>
            </w:del>
            <w:r w:rsidRPr="00817CEB">
              <w:rPr>
                <w:rFonts w:eastAsia="Calibri" w:cs="Arial"/>
              </w:rPr>
              <w:t xml:space="preserve"> operating experience, past PRAs, and consideration of </w:t>
            </w:r>
            <w:r w:rsidRPr="00817CEB">
              <w:rPr>
                <w:rFonts w:eastAsia="Calibri" w:cs="Arial"/>
                <w:b/>
              </w:rPr>
              <w:t xml:space="preserve">AP1000 </w:t>
            </w:r>
            <w:r>
              <w:rPr>
                <w:rFonts w:eastAsia="Calibri" w:cs="Arial"/>
              </w:rPr>
              <w:t>p</w:t>
            </w:r>
            <w:r w:rsidRPr="00817CEB">
              <w:rPr>
                <w:rFonts w:eastAsia="Calibri" w:cs="Arial"/>
              </w:rPr>
              <w:t>lant specific features.</w:t>
            </w:r>
          </w:p>
        </w:tc>
      </w:tr>
      <w:tr w:rsidR="00B61F44" w:rsidRPr="00817CEB" w:rsidTr="00814E5E">
        <w:trPr>
          <w:cantSplit/>
          <w:trPrChange w:id="4240" w:author="gorgemj" w:date="2017-11-30T12:36:00Z">
            <w:trPr>
              <w:gridBefore w:val="6"/>
              <w:gridAfter w:val="0"/>
              <w:cantSplit/>
            </w:trPr>
          </w:trPrChange>
        </w:trPr>
        <w:tc>
          <w:tcPr>
            <w:tcW w:w="947" w:type="dxa"/>
            <w:tcPrChange w:id="4241" w:author="gorgemj" w:date="2017-11-30T12:36:00Z">
              <w:tcPr>
                <w:tcW w:w="945" w:type="dxa"/>
                <w:gridSpan w:val="6"/>
              </w:tcPr>
            </w:tcPrChange>
          </w:tcPr>
          <w:p w:rsidR="00B61F44" w:rsidRPr="00937BDC" w:rsidRDefault="00B61F44" w:rsidP="00542606">
            <w:pPr>
              <w:autoSpaceDE w:val="0"/>
              <w:autoSpaceDN w:val="0"/>
              <w:adjustRightInd w:val="0"/>
              <w:spacing w:before="60" w:after="60" w:line="280" w:lineRule="atLeast"/>
              <w:jc w:val="center"/>
              <w:rPr>
                <w:rFonts w:cs="Arial"/>
                <w:rPrChange w:id="4242" w:author="gorgemj" w:date="2017-11-23T09:53:00Z">
                  <w:rPr>
                    <w:rFonts w:cs="Arial"/>
                    <w:b/>
                  </w:rPr>
                </w:rPrChange>
              </w:rPr>
            </w:pPr>
            <w:r w:rsidRPr="00937BDC">
              <w:rPr>
                <w:rFonts w:cs="Arial"/>
                <w:rPrChange w:id="4243" w:author="gorgemj" w:date="2017-11-23T09:53:00Z">
                  <w:rPr>
                    <w:rFonts w:cs="Arial"/>
                    <w:b/>
                  </w:rPr>
                </w:rPrChange>
              </w:rPr>
              <w:t>5.11</w:t>
            </w:r>
          </w:p>
        </w:tc>
        <w:tc>
          <w:tcPr>
            <w:tcW w:w="693" w:type="dxa"/>
            <w:tcPrChange w:id="4244" w:author="gorgemj" w:date="2017-11-30T12:36:00Z">
              <w:tcPr>
                <w:tcW w:w="747" w:type="dxa"/>
                <w:gridSpan w:val="3"/>
              </w:tcPr>
            </w:tcPrChange>
          </w:tcPr>
          <w:p w:rsidR="00B61F44" w:rsidRPr="00937BDC" w:rsidRDefault="00B61F44" w:rsidP="00542606">
            <w:pPr>
              <w:autoSpaceDE w:val="0"/>
              <w:autoSpaceDN w:val="0"/>
              <w:adjustRightInd w:val="0"/>
              <w:spacing w:before="60" w:after="60" w:line="280" w:lineRule="atLeast"/>
              <w:jc w:val="center"/>
              <w:rPr>
                <w:rFonts w:cs="Arial"/>
                <w:bCs/>
                <w:color w:val="000000"/>
                <w:sz w:val="24"/>
                <w:szCs w:val="24"/>
                <w:rPrChange w:id="4245" w:author="gorgemj" w:date="2017-11-23T09:53:00Z">
                  <w:rPr>
                    <w:rFonts w:cs="Arial"/>
                    <w:b/>
                    <w:bCs/>
                    <w:color w:val="000000"/>
                    <w:sz w:val="24"/>
                    <w:szCs w:val="24"/>
                  </w:rPr>
                </w:rPrChange>
              </w:rPr>
            </w:pPr>
            <w:r w:rsidRPr="00937BDC">
              <w:rPr>
                <w:rFonts w:cs="Arial"/>
                <w:bCs/>
                <w:rPrChange w:id="4246" w:author="gorgemj" w:date="2017-11-23T09:53:00Z">
                  <w:rPr>
                    <w:rFonts w:cs="Arial"/>
                    <w:b/>
                    <w:bCs/>
                  </w:rPr>
                </w:rPrChange>
              </w:rPr>
              <w:t>1</w:t>
            </w:r>
          </w:p>
        </w:tc>
        <w:tc>
          <w:tcPr>
            <w:tcW w:w="5038" w:type="dxa"/>
            <w:gridSpan w:val="2"/>
            <w:tcPrChange w:id="4247" w:author="gorgemj" w:date="2017-11-30T12:36:00Z">
              <w:tcPr>
                <w:tcW w:w="6768" w:type="dxa"/>
                <w:gridSpan w:val="7"/>
              </w:tcPr>
            </w:tcPrChange>
          </w:tcPr>
          <w:p w:rsidR="00B61F44" w:rsidRPr="00817CEB" w:rsidRDefault="00B61F44" w:rsidP="00542606">
            <w:pPr>
              <w:autoSpaceDE w:val="0"/>
              <w:autoSpaceDN w:val="0"/>
              <w:adjustRightInd w:val="0"/>
              <w:spacing w:before="60" w:after="60" w:line="280" w:lineRule="atLeast"/>
              <w:rPr>
                <w:rFonts w:eastAsia="Calibri" w:cs="Arial"/>
              </w:rPr>
            </w:pPr>
            <w:r w:rsidRPr="00817CEB">
              <w:rPr>
                <w:rFonts w:eastAsia="Calibri" w:cs="Arial"/>
              </w:rPr>
              <w:t xml:space="preserve">Where prompt and reliable action </w:t>
            </w:r>
            <w:ins w:id="4248" w:author="gorgemj" w:date="2017-11-23T09:53:00Z">
              <w:r>
                <w:rPr>
                  <w:rFonts w:eastAsia="Calibri" w:cs="Arial"/>
                </w:rPr>
                <w:t>would be</w:t>
              </w:r>
            </w:ins>
            <w:del w:id="4249" w:author="gorgemj" w:date="2017-11-23T09:53:00Z">
              <w:r w:rsidRPr="00817CEB" w:rsidDel="00937BDC">
                <w:rPr>
                  <w:rFonts w:eastAsia="Calibri" w:cs="Arial"/>
                </w:rPr>
                <w:delText>is</w:delText>
              </w:r>
            </w:del>
            <w:r w:rsidRPr="00817CEB">
              <w:rPr>
                <w:rFonts w:eastAsia="Calibri" w:cs="Arial"/>
              </w:rPr>
              <w:t xml:space="preserve"> necessary in response to a postulated initiating event, provision shall be made in the design for automatic safety actions for the necessary actuation of safety systems, to prevent progression to more severe plant conditions.</w:t>
            </w:r>
          </w:p>
        </w:tc>
        <w:tc>
          <w:tcPr>
            <w:tcW w:w="6912" w:type="dxa"/>
            <w:gridSpan w:val="3"/>
            <w:tcPrChange w:id="4250" w:author="gorgemj" w:date="2017-11-30T12:36:00Z">
              <w:tcPr>
                <w:tcW w:w="5130" w:type="dxa"/>
                <w:gridSpan w:val="8"/>
              </w:tcPr>
            </w:tcPrChange>
          </w:tcPr>
          <w:p w:rsidR="00B61F44" w:rsidRDefault="00B61F44" w:rsidP="00542606">
            <w:pPr>
              <w:spacing w:before="60" w:after="60" w:line="280" w:lineRule="atLeast"/>
              <w:rPr>
                <w:rFonts w:eastAsia="Calibri" w:cs="Arial"/>
              </w:rPr>
            </w:pPr>
            <w:r w:rsidRPr="00817CEB">
              <w:rPr>
                <w:rFonts w:eastAsia="Calibri" w:cs="Arial"/>
              </w:rPr>
              <w:t>Engineered safety features</w:t>
            </w:r>
            <w:del w:id="4251" w:author="gorgemj" w:date="2017-11-25T20:34:00Z">
              <w:r w:rsidRPr="00817CEB" w:rsidDel="00A1646E">
                <w:rPr>
                  <w:rFonts w:eastAsia="Calibri" w:cs="Arial"/>
                </w:rPr>
                <w:delText xml:space="preserve"> (ESF)</w:delText>
              </w:r>
            </w:del>
            <w:r w:rsidRPr="00817CEB">
              <w:rPr>
                <w:rFonts w:eastAsia="Calibri" w:cs="Arial"/>
              </w:rPr>
              <w:t xml:space="preserve"> are actuated automatically in response to initiating events</w:t>
            </w:r>
            <w:r>
              <w:rPr>
                <w:rFonts w:eastAsia="Calibri" w:cs="Arial"/>
              </w:rPr>
              <w:t xml:space="preserve">. </w:t>
            </w:r>
            <w:r w:rsidRPr="00817CEB">
              <w:rPr>
                <w:rFonts w:eastAsia="Calibri" w:cs="Arial"/>
              </w:rPr>
              <w:t xml:space="preserve">These </w:t>
            </w:r>
            <w:ins w:id="4252" w:author="gorgemj" w:date="2017-11-25T20:34:00Z">
              <w:r w:rsidRPr="00A1646E">
                <w:rPr>
                  <w:rFonts w:eastAsia="Calibri" w:cs="Arial"/>
                </w:rPr>
                <w:t>engineered safety features</w:t>
              </w:r>
            </w:ins>
            <w:del w:id="4253" w:author="gorgemj" w:date="2017-11-25T20:34:00Z">
              <w:r w:rsidRPr="00817CEB" w:rsidDel="00A1646E">
                <w:rPr>
                  <w:rFonts w:eastAsia="Calibri" w:cs="Arial"/>
                </w:rPr>
                <w:delText>ESF</w:delText>
              </w:r>
            </w:del>
            <w:r w:rsidRPr="00817CEB">
              <w:rPr>
                <w:rFonts w:eastAsia="Calibri" w:cs="Arial"/>
              </w:rPr>
              <w:t xml:space="preserve"> protect the public in the event of an accidental release of radioactive fission products from the </w:t>
            </w:r>
            <w:del w:id="4254" w:author="gorgemj" w:date="2017-11-26T20:30:00Z">
              <w:r w:rsidRPr="00817CEB" w:rsidDel="00FC263D">
                <w:rPr>
                  <w:rFonts w:eastAsia="Calibri" w:cs="Arial"/>
                </w:rPr>
                <w:delText>reactor coolant system</w:delText>
              </w:r>
            </w:del>
            <w:ins w:id="4255" w:author="gorgemj" w:date="2017-11-26T20:30:00Z">
              <w:r>
                <w:rPr>
                  <w:rFonts w:eastAsia="Calibri" w:cs="Arial"/>
                </w:rPr>
                <w:t>RCS</w:t>
              </w:r>
            </w:ins>
            <w:r w:rsidRPr="00817CEB">
              <w:rPr>
                <w:rFonts w:eastAsia="Calibri" w:cs="Arial"/>
              </w:rPr>
              <w:t xml:space="preserve">. The engineered safety features function to localize, control, mitigate, and terminate such accidents and to maintain radiation exposure levels to the public below applicable limits and guidelines, such as </w:t>
            </w:r>
            <w:r>
              <w:rPr>
                <w:rFonts w:eastAsia="Calibri" w:cs="Arial"/>
              </w:rPr>
              <w:t>Title 10 of the Code of Federal Regulations Part 50.34 (</w:t>
            </w:r>
            <w:r w:rsidRPr="00817CEB">
              <w:rPr>
                <w:rFonts w:eastAsia="Calibri" w:cs="Arial"/>
              </w:rPr>
              <w:t>10 CFR 50.34</w:t>
            </w:r>
            <w:r>
              <w:rPr>
                <w:rFonts w:eastAsia="Calibri" w:cs="Arial"/>
              </w:rPr>
              <w:t>)</w:t>
            </w:r>
            <w:r w:rsidRPr="00817CEB">
              <w:rPr>
                <w:rFonts w:eastAsia="Calibri" w:cs="Arial"/>
              </w:rPr>
              <w:t>.</w:t>
            </w:r>
          </w:p>
          <w:p w:rsidR="00B61F44" w:rsidRDefault="00B61F44" w:rsidP="00DB4F7A">
            <w:pPr>
              <w:spacing w:before="60" w:after="60" w:line="280" w:lineRule="atLeast"/>
              <w:rPr>
                <w:rFonts w:cs="Arial"/>
                <w:b/>
              </w:rPr>
            </w:pPr>
            <w:r w:rsidRPr="00817CEB">
              <w:rPr>
                <w:rFonts w:eastAsia="Calibri" w:cs="Arial"/>
              </w:rPr>
              <w:t xml:space="preserve">The </w:t>
            </w:r>
            <w:r w:rsidRPr="00817CEB">
              <w:rPr>
                <w:rFonts w:eastAsia="Calibri" w:cs="Arial"/>
                <w:b/>
              </w:rPr>
              <w:t>AP1000</w:t>
            </w:r>
            <w:r w:rsidRPr="00817CEB">
              <w:rPr>
                <w:rFonts w:eastAsia="Calibri" w:cs="Arial"/>
              </w:rPr>
              <w:t xml:space="preserve"> </w:t>
            </w:r>
            <w:r>
              <w:rPr>
                <w:rFonts w:eastAsia="Calibri" w:cs="Arial"/>
              </w:rPr>
              <w:t>p</w:t>
            </w:r>
            <w:r w:rsidRPr="00817CEB">
              <w:rPr>
                <w:rFonts w:eastAsia="Calibri" w:cs="Arial"/>
              </w:rPr>
              <w:t xml:space="preserve">lant Engineered Safety Features are as defined in </w:t>
            </w:r>
            <w:ins w:id="4256" w:author="gorgemj" w:date="2017-11-24T16:48:00Z">
              <w:r>
                <w:rPr>
                  <w:rFonts w:cs="Arial"/>
                </w:rPr>
                <w:t xml:space="preserve">the </w:t>
              </w:r>
              <w:r w:rsidRPr="00993D67">
                <w:rPr>
                  <w:rFonts w:cs="Arial"/>
                  <w:b/>
                </w:rPr>
                <w:t>AP1000</w:t>
              </w:r>
              <w:r>
                <w:rPr>
                  <w:rFonts w:cs="Arial"/>
                </w:rPr>
                <w:t xml:space="preserve"> plant DCD [2]</w:t>
              </w:r>
            </w:ins>
            <w:del w:id="4257" w:author="gorgemj" w:date="2017-11-24T16:48:00Z">
              <w:r w:rsidRPr="00817CEB" w:rsidDel="004A49B0">
                <w:rPr>
                  <w:rFonts w:eastAsia="Calibri" w:cs="Arial"/>
                </w:rPr>
                <w:delText>DCD</w:delText>
              </w:r>
            </w:del>
            <w:r w:rsidRPr="00817CEB">
              <w:rPr>
                <w:rFonts w:eastAsia="Calibri" w:cs="Arial"/>
              </w:rPr>
              <w:t xml:space="preserve"> Chapter 6.</w:t>
            </w:r>
          </w:p>
        </w:tc>
      </w:tr>
      <w:tr w:rsidR="00B61F44" w:rsidRPr="00817CEB" w:rsidTr="00814E5E">
        <w:trPr>
          <w:cantSplit/>
          <w:trPrChange w:id="4258" w:author="gorgemj" w:date="2017-11-30T12:36:00Z">
            <w:trPr>
              <w:gridBefore w:val="6"/>
              <w:gridAfter w:val="0"/>
              <w:cantSplit/>
            </w:trPr>
          </w:trPrChange>
        </w:trPr>
        <w:tc>
          <w:tcPr>
            <w:tcW w:w="947" w:type="dxa"/>
            <w:tcPrChange w:id="4259" w:author="gorgemj" w:date="2017-11-30T12:36:00Z">
              <w:tcPr>
                <w:tcW w:w="945" w:type="dxa"/>
                <w:gridSpan w:val="6"/>
              </w:tcPr>
            </w:tcPrChange>
          </w:tcPr>
          <w:p w:rsidR="00B61F44" w:rsidRPr="00937BDC" w:rsidRDefault="00B61F44" w:rsidP="00542606">
            <w:pPr>
              <w:autoSpaceDE w:val="0"/>
              <w:autoSpaceDN w:val="0"/>
              <w:adjustRightInd w:val="0"/>
              <w:spacing w:before="60" w:after="60" w:line="280" w:lineRule="atLeast"/>
              <w:jc w:val="center"/>
              <w:rPr>
                <w:rFonts w:cs="Arial"/>
                <w:rPrChange w:id="4260" w:author="gorgemj" w:date="2017-11-23T09:54:00Z">
                  <w:rPr>
                    <w:rFonts w:cs="Arial"/>
                    <w:b/>
                  </w:rPr>
                </w:rPrChange>
              </w:rPr>
            </w:pPr>
            <w:r w:rsidRPr="00937BDC">
              <w:rPr>
                <w:rFonts w:cs="Arial"/>
                <w:rPrChange w:id="4261" w:author="gorgemj" w:date="2017-11-23T09:54:00Z">
                  <w:rPr>
                    <w:rFonts w:cs="Arial"/>
                    <w:b/>
                  </w:rPr>
                </w:rPrChange>
              </w:rPr>
              <w:t>5.12</w:t>
            </w:r>
          </w:p>
        </w:tc>
        <w:tc>
          <w:tcPr>
            <w:tcW w:w="693" w:type="dxa"/>
            <w:tcPrChange w:id="4262" w:author="gorgemj" w:date="2017-11-30T12:36:00Z">
              <w:tcPr>
                <w:tcW w:w="747" w:type="dxa"/>
                <w:gridSpan w:val="3"/>
              </w:tcPr>
            </w:tcPrChange>
          </w:tcPr>
          <w:p w:rsidR="00B61F44" w:rsidRPr="00937BDC" w:rsidRDefault="00B61F44" w:rsidP="00542606">
            <w:pPr>
              <w:autoSpaceDE w:val="0"/>
              <w:autoSpaceDN w:val="0"/>
              <w:adjustRightInd w:val="0"/>
              <w:spacing w:before="60" w:after="60" w:line="280" w:lineRule="atLeast"/>
              <w:jc w:val="center"/>
              <w:rPr>
                <w:rFonts w:cs="Arial"/>
                <w:bCs/>
                <w:color w:val="000000"/>
                <w:sz w:val="24"/>
                <w:szCs w:val="24"/>
                <w:rPrChange w:id="4263" w:author="gorgemj" w:date="2017-11-23T09:54:00Z">
                  <w:rPr>
                    <w:rFonts w:cs="Arial"/>
                    <w:b/>
                    <w:bCs/>
                    <w:color w:val="000000"/>
                    <w:sz w:val="24"/>
                    <w:szCs w:val="24"/>
                  </w:rPr>
                </w:rPrChange>
              </w:rPr>
            </w:pPr>
            <w:r w:rsidRPr="00937BDC">
              <w:rPr>
                <w:rFonts w:cs="Arial"/>
                <w:bCs/>
                <w:rPrChange w:id="4264" w:author="gorgemj" w:date="2017-11-23T09:54:00Z">
                  <w:rPr>
                    <w:rFonts w:cs="Arial"/>
                    <w:b/>
                    <w:bCs/>
                  </w:rPr>
                </w:rPrChange>
              </w:rPr>
              <w:t>1</w:t>
            </w:r>
          </w:p>
        </w:tc>
        <w:tc>
          <w:tcPr>
            <w:tcW w:w="5038" w:type="dxa"/>
            <w:gridSpan w:val="2"/>
            <w:tcPrChange w:id="4265" w:author="gorgemj" w:date="2017-11-30T12:36:00Z">
              <w:tcPr>
                <w:tcW w:w="6768" w:type="dxa"/>
                <w:gridSpan w:val="7"/>
              </w:tcPr>
            </w:tcPrChange>
          </w:tcPr>
          <w:p w:rsidR="00B61F44" w:rsidRPr="00817CEB" w:rsidRDefault="00B61F44" w:rsidP="00542606">
            <w:pPr>
              <w:autoSpaceDE w:val="0"/>
              <w:autoSpaceDN w:val="0"/>
              <w:adjustRightInd w:val="0"/>
              <w:spacing w:before="60" w:after="60" w:line="280" w:lineRule="atLeast"/>
              <w:rPr>
                <w:rFonts w:eastAsia="Calibri" w:cs="Arial"/>
              </w:rPr>
            </w:pPr>
            <w:r w:rsidRPr="00817CEB">
              <w:rPr>
                <w:rFonts w:eastAsia="Calibri" w:cs="Arial"/>
              </w:rPr>
              <w:t>Where prompt action in response to a postulated initiating event would not</w:t>
            </w:r>
            <w:ins w:id="4266" w:author="gorgemj" w:date="2017-11-23T09:54:00Z">
              <w:r>
                <w:rPr>
                  <w:rFonts w:eastAsia="Calibri" w:cs="Arial"/>
                </w:rPr>
                <w:t xml:space="preserve"> be</w:t>
              </w:r>
            </w:ins>
            <w:r w:rsidRPr="00817CEB">
              <w:rPr>
                <w:rFonts w:eastAsia="Calibri" w:cs="Arial"/>
              </w:rPr>
              <w:t xml:space="preserve"> necessary, it is permissible for reliance to be placed on the manual initiation of systems or other operator actions. For such cases, the time interval between the detection of the abnormal event or accident and the required action shall be sufficiently long, and adequate procedures (such as administrative, operational and emergency procedures) shall be specified to ensure the performance of such actions. An assessment shall be made of the potential for an operator to worsen an event sequence through erroneous operation of equipment or incorrect diagnosis of the necessary recovery process.</w:t>
            </w:r>
          </w:p>
        </w:tc>
        <w:tc>
          <w:tcPr>
            <w:tcW w:w="6912" w:type="dxa"/>
            <w:gridSpan w:val="3"/>
            <w:tcPrChange w:id="4267" w:author="gorgemj" w:date="2017-11-30T12:36:00Z">
              <w:tcPr>
                <w:tcW w:w="5130" w:type="dxa"/>
                <w:gridSpan w:val="8"/>
              </w:tcPr>
            </w:tcPrChange>
          </w:tcPr>
          <w:p w:rsidR="00B61F44" w:rsidRDefault="00B61F44" w:rsidP="00A366D5">
            <w:pPr>
              <w:spacing w:before="60" w:after="60" w:line="280" w:lineRule="atLeast"/>
              <w:rPr>
                <w:rFonts w:cs="Arial"/>
                <w:b/>
              </w:rPr>
            </w:pPr>
            <w:r w:rsidRPr="00817CEB">
              <w:rPr>
                <w:rFonts w:eastAsia="Calibri" w:cs="Arial"/>
              </w:rPr>
              <w:t xml:space="preserve">Generally the need for operator actions has been greatly reduced in the </w:t>
            </w:r>
            <w:r w:rsidRPr="00817CEB">
              <w:rPr>
                <w:rFonts w:eastAsia="Calibri" w:cs="Arial"/>
                <w:b/>
              </w:rPr>
              <w:t>AP1000</w:t>
            </w:r>
            <w:r w:rsidRPr="00817CEB">
              <w:rPr>
                <w:rFonts w:eastAsia="Calibri" w:cs="Arial"/>
              </w:rPr>
              <w:t xml:space="preserve"> </w:t>
            </w:r>
            <w:r>
              <w:rPr>
                <w:rFonts w:eastAsia="Calibri" w:cs="Arial"/>
              </w:rPr>
              <w:t>p</w:t>
            </w:r>
            <w:r w:rsidRPr="00817CEB">
              <w:rPr>
                <w:rFonts w:eastAsia="Calibri" w:cs="Arial"/>
              </w:rPr>
              <w:t>lant and such actions are typically not requir</w:t>
            </w:r>
            <w:r>
              <w:rPr>
                <w:rFonts w:eastAsia="Calibri" w:cs="Arial"/>
              </w:rPr>
              <w:t>ed to place the plant in a long</w:t>
            </w:r>
            <w:r>
              <w:rPr>
                <w:rFonts w:eastAsia="Calibri" w:cs="Arial"/>
              </w:rPr>
              <w:noBreakHyphen/>
            </w:r>
            <w:r w:rsidRPr="00817CEB">
              <w:rPr>
                <w:rFonts w:eastAsia="Calibri" w:cs="Arial"/>
              </w:rPr>
              <w:t>term safety shutdown condition</w:t>
            </w:r>
            <w:r>
              <w:rPr>
                <w:rFonts w:eastAsia="Calibri" w:cs="Arial"/>
              </w:rPr>
              <w:t xml:space="preserve">. </w:t>
            </w:r>
            <w:r w:rsidRPr="00817CEB">
              <w:rPr>
                <w:rFonts w:eastAsia="Calibri" w:cs="Arial"/>
              </w:rPr>
              <w:t xml:space="preserve">The human system interface design (see </w:t>
            </w:r>
            <w:ins w:id="4268" w:author="gorgemj" w:date="2017-11-24T16:48:00Z">
              <w:r w:rsidRPr="00993D67">
                <w:rPr>
                  <w:rFonts w:cs="Arial"/>
                  <w:b/>
                </w:rPr>
                <w:t>AP1000</w:t>
              </w:r>
              <w:r>
                <w:rPr>
                  <w:rFonts w:cs="Arial"/>
                </w:rPr>
                <w:t xml:space="preserve"> plant DCD [2]</w:t>
              </w:r>
            </w:ins>
            <w:del w:id="4269" w:author="gorgemj" w:date="2017-11-24T16:48:00Z">
              <w:r w:rsidRPr="00817CEB" w:rsidDel="004A49B0">
                <w:rPr>
                  <w:rFonts w:eastAsia="Calibri" w:cs="Arial"/>
                </w:rPr>
                <w:delText>DCD</w:delText>
              </w:r>
            </w:del>
            <w:r w:rsidRPr="00817CEB">
              <w:rPr>
                <w:rFonts w:eastAsia="Calibri" w:cs="Arial"/>
              </w:rPr>
              <w:t xml:space="preserve"> Chapter 18) includes the appropriate plant displays, alarms, and controls needed to support a broad range of expected power generation, shutdown, and accident mitigation operations</w:t>
            </w:r>
            <w:r>
              <w:rPr>
                <w:rFonts w:eastAsia="Calibri" w:cs="Arial"/>
              </w:rPr>
              <w:t xml:space="preserve">. </w:t>
            </w:r>
            <w:r w:rsidRPr="00817CEB">
              <w:rPr>
                <w:rFonts w:eastAsia="Calibri" w:cs="Arial"/>
              </w:rPr>
              <w:t xml:space="preserve">In addition, the procedures for normal operation, alarm response, and abnormal and emergency responses; as well as the severe accident management guidelines have been developed to prevent erroneous operation or incorrect diagnosis. </w:t>
            </w:r>
            <w:r>
              <w:rPr>
                <w:rFonts w:eastAsia="Calibri" w:cs="Arial"/>
              </w:rPr>
              <w:t>Also see response for Requirement 5.15.</w:t>
            </w:r>
            <w:r w:rsidRPr="00817CEB">
              <w:rPr>
                <w:rFonts w:eastAsia="Calibri" w:cs="Arial"/>
              </w:rPr>
              <w:t xml:space="preserve"> </w:t>
            </w:r>
          </w:p>
        </w:tc>
      </w:tr>
      <w:tr w:rsidR="00B61F44" w:rsidRPr="00817CEB" w:rsidTr="00814E5E">
        <w:trPr>
          <w:cantSplit/>
          <w:trPrChange w:id="4270" w:author="gorgemj" w:date="2017-11-30T12:36:00Z">
            <w:trPr>
              <w:gridBefore w:val="6"/>
              <w:gridAfter w:val="0"/>
              <w:cantSplit/>
            </w:trPr>
          </w:trPrChange>
        </w:trPr>
        <w:tc>
          <w:tcPr>
            <w:tcW w:w="947" w:type="dxa"/>
            <w:tcPrChange w:id="4271" w:author="gorgemj" w:date="2017-11-30T12:36:00Z">
              <w:tcPr>
                <w:tcW w:w="945" w:type="dxa"/>
                <w:gridSpan w:val="6"/>
              </w:tcPr>
            </w:tcPrChange>
          </w:tcPr>
          <w:p w:rsidR="00B61F44" w:rsidRPr="00937BDC" w:rsidRDefault="00B61F44" w:rsidP="00542606">
            <w:pPr>
              <w:autoSpaceDE w:val="0"/>
              <w:autoSpaceDN w:val="0"/>
              <w:adjustRightInd w:val="0"/>
              <w:spacing w:before="60" w:after="60" w:line="280" w:lineRule="atLeast"/>
              <w:jc w:val="center"/>
              <w:rPr>
                <w:rFonts w:cs="Arial"/>
                <w:rPrChange w:id="4272" w:author="gorgemj" w:date="2017-11-23T09:54:00Z">
                  <w:rPr>
                    <w:rFonts w:cs="Arial"/>
                    <w:b/>
                  </w:rPr>
                </w:rPrChange>
              </w:rPr>
            </w:pPr>
            <w:r w:rsidRPr="00937BDC">
              <w:rPr>
                <w:rFonts w:cs="Arial"/>
                <w:rPrChange w:id="4273" w:author="gorgemj" w:date="2017-11-23T09:54:00Z">
                  <w:rPr>
                    <w:rFonts w:cs="Arial"/>
                    <w:b/>
                  </w:rPr>
                </w:rPrChange>
              </w:rPr>
              <w:t>5.13</w:t>
            </w:r>
          </w:p>
        </w:tc>
        <w:tc>
          <w:tcPr>
            <w:tcW w:w="693" w:type="dxa"/>
            <w:tcPrChange w:id="4274" w:author="gorgemj" w:date="2017-11-30T12:36:00Z">
              <w:tcPr>
                <w:tcW w:w="747" w:type="dxa"/>
                <w:gridSpan w:val="3"/>
              </w:tcPr>
            </w:tcPrChange>
          </w:tcPr>
          <w:p w:rsidR="00B61F44" w:rsidRPr="00937BDC" w:rsidRDefault="00B61F44" w:rsidP="00542606">
            <w:pPr>
              <w:autoSpaceDE w:val="0"/>
              <w:autoSpaceDN w:val="0"/>
              <w:adjustRightInd w:val="0"/>
              <w:spacing w:before="60" w:after="60" w:line="280" w:lineRule="atLeast"/>
              <w:jc w:val="center"/>
              <w:rPr>
                <w:rFonts w:cs="Arial"/>
                <w:bCs/>
                <w:color w:val="000000"/>
                <w:sz w:val="24"/>
                <w:szCs w:val="24"/>
                <w:rPrChange w:id="4275" w:author="gorgemj" w:date="2017-11-23T09:54:00Z">
                  <w:rPr>
                    <w:rFonts w:cs="Arial"/>
                    <w:b/>
                    <w:bCs/>
                    <w:color w:val="000000"/>
                    <w:sz w:val="24"/>
                    <w:szCs w:val="24"/>
                  </w:rPr>
                </w:rPrChange>
              </w:rPr>
            </w:pPr>
            <w:r w:rsidRPr="00937BDC">
              <w:rPr>
                <w:rFonts w:cs="Arial"/>
                <w:bCs/>
                <w:rPrChange w:id="4276" w:author="gorgemj" w:date="2017-11-23T09:54:00Z">
                  <w:rPr>
                    <w:rFonts w:cs="Arial"/>
                    <w:b/>
                    <w:bCs/>
                  </w:rPr>
                </w:rPrChange>
              </w:rPr>
              <w:t>1</w:t>
            </w:r>
          </w:p>
        </w:tc>
        <w:tc>
          <w:tcPr>
            <w:tcW w:w="5038" w:type="dxa"/>
            <w:gridSpan w:val="2"/>
            <w:tcPrChange w:id="4277" w:author="gorgemj" w:date="2017-11-30T12:36:00Z">
              <w:tcPr>
                <w:tcW w:w="6768" w:type="dxa"/>
                <w:gridSpan w:val="7"/>
              </w:tcPr>
            </w:tcPrChange>
          </w:tcPr>
          <w:p w:rsidR="00B61F44" w:rsidRPr="00817CEB" w:rsidRDefault="00B61F44" w:rsidP="00542606">
            <w:pPr>
              <w:autoSpaceDE w:val="0"/>
              <w:autoSpaceDN w:val="0"/>
              <w:adjustRightInd w:val="0"/>
              <w:spacing w:before="60" w:after="60" w:line="280" w:lineRule="atLeast"/>
              <w:rPr>
                <w:rFonts w:eastAsia="Calibri" w:cs="Arial"/>
              </w:rPr>
            </w:pPr>
            <w:r w:rsidRPr="00817CEB">
              <w:rPr>
                <w:rFonts w:eastAsia="Calibri" w:cs="Arial"/>
              </w:rPr>
              <w:t>The operator actions that are necessary to diagnose the state of the plant following a postulated initiating event and to put it into a stable long term shutdown condition in a timely manner shall be facilitated by the provision of adequate instrumentation to monitor the status of the plant, and adequate controls for the manual operation of equipment.</w:t>
            </w:r>
          </w:p>
        </w:tc>
        <w:tc>
          <w:tcPr>
            <w:tcW w:w="6912" w:type="dxa"/>
            <w:gridSpan w:val="3"/>
            <w:tcPrChange w:id="4278" w:author="gorgemj" w:date="2017-11-30T12:36:00Z">
              <w:tcPr>
                <w:tcW w:w="5130" w:type="dxa"/>
                <w:gridSpan w:val="8"/>
              </w:tcPr>
            </w:tcPrChange>
          </w:tcPr>
          <w:p w:rsidR="00B61F44" w:rsidRDefault="00B61F44" w:rsidP="00542606">
            <w:pPr>
              <w:spacing w:before="60" w:after="60" w:line="280" w:lineRule="atLeast"/>
              <w:rPr>
                <w:rFonts w:cs="Arial"/>
              </w:rPr>
            </w:pPr>
            <w:r w:rsidRPr="00817CEB">
              <w:rPr>
                <w:rFonts w:cs="Arial"/>
              </w:rPr>
              <w:t xml:space="preserve">See response for </w:t>
            </w:r>
            <w:ins w:id="4279" w:author="gorgemj" w:date="2017-11-26T20:45:00Z">
              <w:r>
                <w:rPr>
                  <w:rFonts w:eastAsia="Calibri" w:cs="Arial"/>
                </w:rPr>
                <w:t>Paragraph</w:t>
              </w:r>
            </w:ins>
            <w:del w:id="4280" w:author="gorgemj" w:date="2017-11-26T20:45:00Z">
              <w:r w:rsidRPr="00817CEB" w:rsidDel="004B08EF">
                <w:rPr>
                  <w:rFonts w:cs="Arial"/>
                </w:rPr>
                <w:delText>item</w:delText>
              </w:r>
            </w:del>
            <w:r w:rsidRPr="00817CEB">
              <w:rPr>
                <w:rFonts w:cs="Arial"/>
              </w:rPr>
              <w:t xml:space="preserve"> 5.12.</w:t>
            </w:r>
          </w:p>
        </w:tc>
      </w:tr>
      <w:tr w:rsidR="00B61F44" w:rsidRPr="00817CEB" w:rsidTr="00814E5E">
        <w:trPr>
          <w:cantSplit/>
          <w:trPrChange w:id="4281" w:author="gorgemj" w:date="2017-11-30T12:36:00Z">
            <w:trPr>
              <w:gridBefore w:val="6"/>
              <w:gridAfter w:val="0"/>
              <w:cantSplit/>
            </w:trPr>
          </w:trPrChange>
        </w:trPr>
        <w:tc>
          <w:tcPr>
            <w:tcW w:w="947" w:type="dxa"/>
            <w:tcPrChange w:id="4282" w:author="gorgemj" w:date="2017-11-30T12:36:00Z">
              <w:tcPr>
                <w:tcW w:w="945" w:type="dxa"/>
                <w:gridSpan w:val="6"/>
              </w:tcPr>
            </w:tcPrChange>
          </w:tcPr>
          <w:p w:rsidR="00B61F44" w:rsidRPr="0059614A" w:rsidRDefault="00B61F44" w:rsidP="00542606">
            <w:pPr>
              <w:autoSpaceDE w:val="0"/>
              <w:autoSpaceDN w:val="0"/>
              <w:adjustRightInd w:val="0"/>
              <w:spacing w:before="60" w:after="60" w:line="280" w:lineRule="atLeast"/>
              <w:jc w:val="center"/>
              <w:rPr>
                <w:rFonts w:cs="Arial"/>
                <w:rPrChange w:id="4283" w:author="gorgemj" w:date="2017-11-23T11:01:00Z">
                  <w:rPr>
                    <w:rFonts w:cs="Arial"/>
                    <w:b/>
                  </w:rPr>
                </w:rPrChange>
              </w:rPr>
            </w:pPr>
            <w:r w:rsidRPr="0059614A">
              <w:rPr>
                <w:rFonts w:cs="Arial"/>
                <w:rPrChange w:id="4284" w:author="gorgemj" w:date="2017-11-23T11:01:00Z">
                  <w:rPr>
                    <w:rFonts w:cs="Arial"/>
                    <w:b/>
                  </w:rPr>
                </w:rPrChange>
              </w:rPr>
              <w:t>5.14</w:t>
            </w:r>
          </w:p>
        </w:tc>
        <w:tc>
          <w:tcPr>
            <w:tcW w:w="693" w:type="dxa"/>
            <w:tcPrChange w:id="4285" w:author="gorgemj" w:date="2017-11-30T12:36:00Z">
              <w:tcPr>
                <w:tcW w:w="747" w:type="dxa"/>
                <w:gridSpan w:val="3"/>
              </w:tcPr>
            </w:tcPrChange>
          </w:tcPr>
          <w:p w:rsidR="00B61F44" w:rsidRPr="0059614A" w:rsidRDefault="00B61F44" w:rsidP="00542606">
            <w:pPr>
              <w:autoSpaceDE w:val="0"/>
              <w:autoSpaceDN w:val="0"/>
              <w:adjustRightInd w:val="0"/>
              <w:spacing w:before="60" w:after="60" w:line="280" w:lineRule="atLeast"/>
              <w:jc w:val="center"/>
              <w:rPr>
                <w:rFonts w:cs="Arial"/>
                <w:bCs/>
                <w:color w:val="000000"/>
                <w:sz w:val="24"/>
                <w:szCs w:val="24"/>
                <w:rPrChange w:id="4286" w:author="gorgemj" w:date="2017-11-23T11:01:00Z">
                  <w:rPr>
                    <w:rFonts w:cs="Arial"/>
                    <w:b/>
                    <w:bCs/>
                    <w:color w:val="000000"/>
                    <w:sz w:val="24"/>
                    <w:szCs w:val="24"/>
                  </w:rPr>
                </w:rPrChange>
              </w:rPr>
            </w:pPr>
            <w:r w:rsidRPr="0059614A">
              <w:rPr>
                <w:rFonts w:cs="Arial"/>
                <w:bCs/>
                <w:rPrChange w:id="4287" w:author="gorgemj" w:date="2017-11-23T11:01:00Z">
                  <w:rPr>
                    <w:rFonts w:cs="Arial"/>
                    <w:b/>
                    <w:bCs/>
                  </w:rPr>
                </w:rPrChange>
              </w:rPr>
              <w:t>1</w:t>
            </w:r>
          </w:p>
        </w:tc>
        <w:tc>
          <w:tcPr>
            <w:tcW w:w="5038" w:type="dxa"/>
            <w:gridSpan w:val="2"/>
            <w:tcPrChange w:id="4288" w:author="gorgemj" w:date="2017-11-30T12:36:00Z">
              <w:tcPr>
                <w:tcW w:w="6768" w:type="dxa"/>
                <w:gridSpan w:val="7"/>
              </w:tcPr>
            </w:tcPrChange>
          </w:tcPr>
          <w:p w:rsidR="00B61F44" w:rsidRPr="00817CEB" w:rsidRDefault="00B61F44" w:rsidP="00542606">
            <w:pPr>
              <w:autoSpaceDE w:val="0"/>
              <w:autoSpaceDN w:val="0"/>
              <w:adjustRightInd w:val="0"/>
              <w:spacing w:before="60" w:after="60" w:line="280" w:lineRule="atLeast"/>
              <w:rPr>
                <w:rFonts w:eastAsia="Calibri" w:cs="Arial"/>
              </w:rPr>
            </w:pPr>
            <w:r w:rsidRPr="00817CEB">
              <w:rPr>
                <w:rFonts w:eastAsia="Calibri" w:cs="Arial"/>
              </w:rPr>
              <w:t>The design shall specify the necessary provision of equipment and the procedures necessary to provide the means for keeping control over the plant and for mitigating any harmful consequences of a loss of control.</w:t>
            </w:r>
          </w:p>
        </w:tc>
        <w:tc>
          <w:tcPr>
            <w:tcW w:w="6912" w:type="dxa"/>
            <w:gridSpan w:val="3"/>
            <w:tcPrChange w:id="4289" w:author="gorgemj" w:date="2017-11-30T12:36:00Z">
              <w:tcPr>
                <w:tcW w:w="5130" w:type="dxa"/>
                <w:gridSpan w:val="8"/>
              </w:tcPr>
            </w:tcPrChange>
          </w:tcPr>
          <w:p w:rsidR="00B61F44" w:rsidRDefault="00B61F44" w:rsidP="00542606">
            <w:pPr>
              <w:spacing w:before="60" w:after="60" w:line="280" w:lineRule="atLeast"/>
              <w:rPr>
                <w:rFonts w:cs="Arial"/>
                <w:b/>
              </w:rPr>
            </w:pPr>
            <w:r w:rsidRPr="00817CEB">
              <w:rPr>
                <w:rFonts w:cs="Arial"/>
              </w:rPr>
              <w:t xml:space="preserve">See response for </w:t>
            </w:r>
            <w:ins w:id="4290" w:author="gorgemj" w:date="2017-11-26T20:45:00Z">
              <w:r>
                <w:rPr>
                  <w:rFonts w:eastAsia="Calibri" w:cs="Arial"/>
                </w:rPr>
                <w:t>Paragraph</w:t>
              </w:r>
            </w:ins>
            <w:del w:id="4291" w:author="gorgemj" w:date="2017-11-26T20:45:00Z">
              <w:r w:rsidRPr="00817CEB" w:rsidDel="004B08EF">
                <w:rPr>
                  <w:rFonts w:cs="Arial"/>
                </w:rPr>
                <w:delText>item</w:delText>
              </w:r>
            </w:del>
            <w:r w:rsidRPr="00817CEB">
              <w:rPr>
                <w:rFonts w:cs="Arial"/>
              </w:rPr>
              <w:t xml:space="preserve"> 5.12.</w:t>
            </w:r>
          </w:p>
        </w:tc>
      </w:tr>
      <w:tr w:rsidR="00B61F44" w:rsidRPr="00817CEB" w:rsidTr="00814E5E">
        <w:trPr>
          <w:cantSplit/>
          <w:trPrChange w:id="4292" w:author="gorgemj" w:date="2017-11-30T12:36:00Z">
            <w:trPr>
              <w:gridBefore w:val="6"/>
              <w:gridAfter w:val="0"/>
              <w:cantSplit/>
            </w:trPr>
          </w:trPrChange>
        </w:trPr>
        <w:tc>
          <w:tcPr>
            <w:tcW w:w="947" w:type="dxa"/>
            <w:tcPrChange w:id="4293" w:author="gorgemj" w:date="2017-11-30T12:36:00Z">
              <w:tcPr>
                <w:tcW w:w="945" w:type="dxa"/>
                <w:gridSpan w:val="6"/>
              </w:tcPr>
            </w:tcPrChange>
          </w:tcPr>
          <w:p w:rsidR="00B61F44" w:rsidRPr="00313907" w:rsidRDefault="00B61F44" w:rsidP="00055D49">
            <w:pPr>
              <w:autoSpaceDE w:val="0"/>
              <w:autoSpaceDN w:val="0"/>
              <w:adjustRightInd w:val="0"/>
              <w:spacing w:before="60" w:after="60" w:line="260" w:lineRule="atLeast"/>
              <w:jc w:val="center"/>
              <w:rPr>
                <w:rFonts w:cs="Arial"/>
                <w:rPrChange w:id="4294" w:author="gorgemj" w:date="2017-11-23T11:16:00Z">
                  <w:rPr>
                    <w:rFonts w:cs="Arial"/>
                    <w:b/>
                  </w:rPr>
                </w:rPrChange>
              </w:rPr>
            </w:pPr>
            <w:r w:rsidRPr="00313907">
              <w:rPr>
                <w:rFonts w:cs="Arial"/>
                <w:rPrChange w:id="4295" w:author="gorgemj" w:date="2017-11-23T11:16:00Z">
                  <w:rPr>
                    <w:rFonts w:cs="Arial"/>
                    <w:b/>
                  </w:rPr>
                </w:rPrChange>
              </w:rPr>
              <w:t>5.15</w:t>
            </w:r>
          </w:p>
        </w:tc>
        <w:tc>
          <w:tcPr>
            <w:tcW w:w="693" w:type="dxa"/>
            <w:tcPrChange w:id="4296" w:author="gorgemj" w:date="2017-11-30T12:36:00Z">
              <w:tcPr>
                <w:tcW w:w="747" w:type="dxa"/>
                <w:gridSpan w:val="3"/>
              </w:tcPr>
            </w:tcPrChange>
          </w:tcPr>
          <w:p w:rsidR="00B61F44" w:rsidRPr="00313907" w:rsidRDefault="00B61F44" w:rsidP="00055D49">
            <w:pPr>
              <w:autoSpaceDE w:val="0"/>
              <w:autoSpaceDN w:val="0"/>
              <w:adjustRightInd w:val="0"/>
              <w:spacing w:before="60" w:after="60" w:line="260" w:lineRule="atLeast"/>
              <w:jc w:val="center"/>
              <w:rPr>
                <w:rFonts w:cs="Arial"/>
                <w:bCs/>
                <w:color w:val="000000"/>
                <w:sz w:val="24"/>
                <w:szCs w:val="24"/>
                <w:rPrChange w:id="4297" w:author="gorgemj" w:date="2017-11-23T11:16:00Z">
                  <w:rPr>
                    <w:rFonts w:cs="Arial"/>
                    <w:b/>
                    <w:bCs/>
                    <w:color w:val="000000"/>
                    <w:sz w:val="24"/>
                    <w:szCs w:val="24"/>
                  </w:rPr>
                </w:rPrChange>
              </w:rPr>
            </w:pPr>
            <w:r w:rsidRPr="00313907">
              <w:rPr>
                <w:rFonts w:cs="Arial"/>
                <w:bCs/>
                <w:rPrChange w:id="4298" w:author="gorgemj" w:date="2017-11-23T11:16:00Z">
                  <w:rPr>
                    <w:rFonts w:cs="Arial"/>
                    <w:b/>
                    <w:bCs/>
                  </w:rPr>
                </w:rPrChange>
              </w:rPr>
              <w:t>1</w:t>
            </w:r>
          </w:p>
        </w:tc>
        <w:tc>
          <w:tcPr>
            <w:tcW w:w="5038" w:type="dxa"/>
            <w:gridSpan w:val="2"/>
            <w:tcPrChange w:id="4299" w:author="gorgemj" w:date="2017-11-30T12:36:00Z">
              <w:tcPr>
                <w:tcW w:w="6768" w:type="dxa"/>
                <w:gridSpan w:val="7"/>
              </w:tcPr>
            </w:tcPrChange>
          </w:tcPr>
          <w:p w:rsidR="00B61F44" w:rsidRPr="00817CEB" w:rsidRDefault="00B61F44" w:rsidP="00055D49">
            <w:pPr>
              <w:autoSpaceDE w:val="0"/>
              <w:autoSpaceDN w:val="0"/>
              <w:adjustRightInd w:val="0"/>
              <w:spacing w:before="60" w:after="60" w:line="260" w:lineRule="atLeast"/>
              <w:rPr>
                <w:rFonts w:eastAsia="Calibri" w:cs="Arial"/>
              </w:rPr>
            </w:pPr>
            <w:r w:rsidRPr="00817CEB">
              <w:rPr>
                <w:rFonts w:eastAsia="Calibri" w:cs="Arial"/>
              </w:rPr>
              <w:t>Any equipment that is necessary for actions to be taken in manual response and recovery processes shall be placed at the most suitable locations to ensure its availability at the time of need and to allow safe access to it under the environmental conditions anticipated.</w:t>
            </w:r>
          </w:p>
        </w:tc>
        <w:tc>
          <w:tcPr>
            <w:tcW w:w="6912" w:type="dxa"/>
            <w:gridSpan w:val="3"/>
            <w:tcPrChange w:id="4300" w:author="gorgemj" w:date="2017-11-30T12:36:00Z">
              <w:tcPr>
                <w:tcW w:w="5130" w:type="dxa"/>
                <w:gridSpan w:val="8"/>
              </w:tcPr>
            </w:tcPrChange>
          </w:tcPr>
          <w:p w:rsidR="00B61F44" w:rsidRDefault="00B61F44" w:rsidP="00A366D5">
            <w:pPr>
              <w:spacing w:before="60" w:after="60" w:line="260" w:lineRule="atLeast"/>
              <w:rPr>
                <w:rFonts w:cs="Arial"/>
                <w:b/>
              </w:rPr>
            </w:pPr>
            <w:r w:rsidRPr="00817CEB">
              <w:rPr>
                <w:rFonts w:cs="Arial"/>
              </w:rPr>
              <w:t xml:space="preserve">This is incorporated in the </w:t>
            </w:r>
            <w:r w:rsidRPr="00817CEB">
              <w:rPr>
                <w:rFonts w:cs="Arial"/>
                <w:b/>
              </w:rPr>
              <w:t>AP1000</w:t>
            </w:r>
            <w:r w:rsidRPr="00817CEB">
              <w:rPr>
                <w:rFonts w:cs="Arial"/>
              </w:rPr>
              <w:t xml:space="preserve"> </w:t>
            </w:r>
            <w:r>
              <w:rPr>
                <w:rFonts w:cs="Arial"/>
              </w:rPr>
              <w:t>p</w:t>
            </w:r>
            <w:r w:rsidRPr="00817CEB">
              <w:rPr>
                <w:rFonts w:cs="Arial"/>
              </w:rPr>
              <w:t xml:space="preserve">lant design as discussed in </w:t>
            </w:r>
            <w:ins w:id="4301" w:author="gorgemj" w:date="2017-11-24T16:49:00Z">
              <w:r>
                <w:rPr>
                  <w:rFonts w:cs="Arial"/>
                </w:rPr>
                <w:t xml:space="preserve">the </w:t>
              </w:r>
              <w:r w:rsidRPr="00993D67">
                <w:rPr>
                  <w:rFonts w:cs="Arial"/>
                  <w:b/>
                </w:rPr>
                <w:t>AP1000</w:t>
              </w:r>
              <w:r>
                <w:rPr>
                  <w:rFonts w:cs="Arial"/>
                </w:rPr>
                <w:t xml:space="preserve"> plant DCD [2]</w:t>
              </w:r>
            </w:ins>
            <w:del w:id="4302" w:author="gorgemj" w:date="2017-11-24T16:49:00Z">
              <w:r w:rsidRPr="00817CEB" w:rsidDel="004A49B0">
                <w:rPr>
                  <w:rFonts w:cs="Arial"/>
                </w:rPr>
                <w:delText>DCD</w:delText>
              </w:r>
            </w:del>
            <w:r w:rsidRPr="00817CEB">
              <w:rPr>
                <w:rFonts w:cs="Arial"/>
              </w:rPr>
              <w:t xml:space="preserve"> Chapter 18 Human Factors</w:t>
            </w:r>
            <w:r>
              <w:rPr>
                <w:rFonts w:eastAsia="Calibri" w:cs="Arial"/>
              </w:rPr>
              <w:t xml:space="preserve">. </w:t>
            </w:r>
            <w:r w:rsidRPr="00817CEB">
              <w:rPr>
                <w:rFonts w:eastAsia="Calibri" w:cs="Arial"/>
              </w:rPr>
              <w:t xml:space="preserve">The </w:t>
            </w:r>
            <w:r w:rsidRPr="00817CEB">
              <w:rPr>
                <w:rFonts w:eastAsia="Calibri" w:cs="Arial"/>
                <w:b/>
              </w:rPr>
              <w:t>AP1000</w:t>
            </w:r>
            <w:r w:rsidRPr="00817CEB">
              <w:rPr>
                <w:rFonts w:eastAsia="Calibri" w:cs="Arial"/>
              </w:rPr>
              <w:t xml:space="preserve"> </w:t>
            </w:r>
            <w:ins w:id="4303" w:author="gorgemj" w:date="2017-11-20T10:28:00Z">
              <w:r>
                <w:rPr>
                  <w:rFonts w:eastAsia="Calibri" w:cs="Arial"/>
                </w:rPr>
                <w:t xml:space="preserve">plant </w:t>
              </w:r>
            </w:ins>
            <w:r w:rsidRPr="00817CEB">
              <w:rPr>
                <w:rFonts w:eastAsia="Calibri" w:cs="Arial"/>
              </w:rPr>
              <w:t xml:space="preserve">design includes a few components intended to be manually implemented to continue safety functions post 72 hours following a </w:t>
            </w:r>
            <w:del w:id="4304" w:author="gorgemj" w:date="2017-11-24T15:46:00Z">
              <w:r w:rsidRPr="00817CEB" w:rsidDel="00D370A5">
                <w:rPr>
                  <w:rFonts w:eastAsia="Calibri" w:cs="Arial"/>
                </w:rPr>
                <w:delText>design basis accident</w:delText>
              </w:r>
            </w:del>
            <w:ins w:id="4305" w:author="gorgemj" w:date="2017-11-24T15:46:00Z">
              <w:r>
                <w:rPr>
                  <w:rFonts w:eastAsia="Calibri" w:cs="Arial"/>
                </w:rPr>
                <w:t>DB</w:t>
              </w:r>
            </w:ins>
            <w:ins w:id="4306" w:author="gorgemj" w:date="2017-11-24T15:58:00Z">
              <w:r>
                <w:rPr>
                  <w:rFonts w:eastAsia="Calibri" w:cs="Arial"/>
                </w:rPr>
                <w:t>E</w:t>
              </w:r>
            </w:ins>
            <w:r>
              <w:rPr>
                <w:rFonts w:eastAsia="Calibri" w:cs="Arial"/>
              </w:rPr>
              <w:t xml:space="preserve">. </w:t>
            </w:r>
            <w:r w:rsidRPr="00817CEB">
              <w:rPr>
                <w:rFonts w:eastAsia="Calibri" w:cs="Arial"/>
              </w:rPr>
              <w:t>These components are located for safe access by the operating staff.</w:t>
            </w:r>
          </w:p>
        </w:tc>
      </w:tr>
      <w:tr w:rsidR="00B61F44" w:rsidRPr="00817CEB" w:rsidDel="008D1381" w:rsidTr="00814E5E">
        <w:trPr>
          <w:cantSplit/>
          <w:del w:id="4307" w:author="gorgemj" w:date="2017-11-25T21:57:00Z"/>
          <w:trPrChange w:id="4308" w:author="gorgemj" w:date="2017-11-30T12:36:00Z">
            <w:trPr>
              <w:gridBefore w:val="6"/>
              <w:gridAfter w:val="0"/>
              <w:cantSplit/>
            </w:trPr>
          </w:trPrChange>
        </w:trPr>
        <w:tc>
          <w:tcPr>
            <w:tcW w:w="947" w:type="dxa"/>
            <w:tcPrChange w:id="4309" w:author="gorgemj" w:date="2017-11-30T12:36:00Z">
              <w:tcPr>
                <w:tcW w:w="945" w:type="dxa"/>
                <w:gridSpan w:val="6"/>
              </w:tcPr>
            </w:tcPrChange>
          </w:tcPr>
          <w:p w:rsidR="00B61F44" w:rsidDel="008D1381" w:rsidRDefault="00B61F44" w:rsidP="00055D49">
            <w:pPr>
              <w:autoSpaceDE w:val="0"/>
              <w:autoSpaceDN w:val="0"/>
              <w:adjustRightInd w:val="0"/>
              <w:spacing w:before="60" w:after="60" w:line="260" w:lineRule="atLeast"/>
              <w:jc w:val="center"/>
              <w:rPr>
                <w:del w:id="4310" w:author="gorgemj" w:date="2017-11-25T21:57:00Z"/>
                <w:rFonts w:cs="Arial"/>
                <w:b/>
              </w:rPr>
            </w:pPr>
          </w:p>
        </w:tc>
        <w:tc>
          <w:tcPr>
            <w:tcW w:w="693" w:type="dxa"/>
            <w:tcPrChange w:id="4311" w:author="gorgemj" w:date="2017-11-30T12:36:00Z">
              <w:tcPr>
                <w:tcW w:w="747" w:type="dxa"/>
                <w:gridSpan w:val="3"/>
              </w:tcPr>
            </w:tcPrChange>
          </w:tcPr>
          <w:p w:rsidR="00B61F44" w:rsidDel="008D1381" w:rsidRDefault="00B61F44" w:rsidP="00055D49">
            <w:pPr>
              <w:autoSpaceDE w:val="0"/>
              <w:autoSpaceDN w:val="0"/>
              <w:adjustRightInd w:val="0"/>
              <w:spacing w:before="60" w:after="60" w:line="260" w:lineRule="atLeast"/>
              <w:jc w:val="center"/>
              <w:rPr>
                <w:del w:id="4312" w:author="gorgemj" w:date="2017-11-25T21:57:00Z"/>
                <w:rFonts w:cs="Arial"/>
                <w:b/>
                <w:bCs/>
              </w:rPr>
            </w:pPr>
          </w:p>
        </w:tc>
        <w:tc>
          <w:tcPr>
            <w:tcW w:w="5038" w:type="dxa"/>
            <w:gridSpan w:val="2"/>
            <w:tcPrChange w:id="4313" w:author="gorgemj" w:date="2017-11-30T12:36:00Z">
              <w:tcPr>
                <w:tcW w:w="6768" w:type="dxa"/>
                <w:gridSpan w:val="7"/>
              </w:tcPr>
            </w:tcPrChange>
          </w:tcPr>
          <w:p w:rsidR="00B61F44" w:rsidDel="008D1381" w:rsidRDefault="00B61F44" w:rsidP="00055D49">
            <w:pPr>
              <w:autoSpaceDE w:val="0"/>
              <w:autoSpaceDN w:val="0"/>
              <w:adjustRightInd w:val="0"/>
              <w:spacing w:before="60" w:after="60" w:line="260" w:lineRule="atLeast"/>
              <w:rPr>
                <w:del w:id="4314" w:author="gorgemj" w:date="2017-11-25T21:57:00Z"/>
                <w:rFonts w:cs="Arial"/>
                <w:b/>
                <w:color w:val="000000"/>
                <w:sz w:val="24"/>
                <w:szCs w:val="24"/>
              </w:rPr>
            </w:pPr>
            <w:del w:id="4315" w:author="gorgemj" w:date="2017-11-25T21:57:00Z">
              <w:r w:rsidRPr="00817CEB" w:rsidDel="008D1381">
                <w:rPr>
                  <w:rFonts w:eastAsia="Calibri" w:cs="Arial"/>
                  <w:b/>
                  <w:bCs/>
                </w:rPr>
                <w:delText>Requirement 17: Internal and external hazards</w:delText>
              </w:r>
            </w:del>
          </w:p>
        </w:tc>
        <w:tc>
          <w:tcPr>
            <w:tcW w:w="6912" w:type="dxa"/>
            <w:gridSpan w:val="3"/>
            <w:tcPrChange w:id="4316" w:author="gorgemj" w:date="2017-11-30T12:36:00Z">
              <w:tcPr>
                <w:tcW w:w="5130" w:type="dxa"/>
                <w:gridSpan w:val="8"/>
              </w:tcPr>
            </w:tcPrChange>
          </w:tcPr>
          <w:p w:rsidR="00B61F44" w:rsidDel="008D1381" w:rsidRDefault="00B61F44" w:rsidP="00055D49">
            <w:pPr>
              <w:spacing w:before="60" w:after="60" w:line="260" w:lineRule="atLeast"/>
              <w:rPr>
                <w:del w:id="4317" w:author="gorgemj" w:date="2017-11-25T21:57:00Z"/>
                <w:rFonts w:cs="Arial"/>
                <w:b/>
              </w:rPr>
            </w:pPr>
          </w:p>
        </w:tc>
      </w:tr>
      <w:tr w:rsidR="00B61F44" w:rsidRPr="00817CEB" w:rsidTr="00814E5E">
        <w:trPr>
          <w:cantSplit/>
          <w:trPrChange w:id="4318" w:author="gorgemj" w:date="2017-11-30T12:36:00Z">
            <w:trPr>
              <w:gridBefore w:val="6"/>
              <w:gridAfter w:val="0"/>
              <w:cantSplit/>
            </w:trPr>
          </w:trPrChange>
        </w:trPr>
        <w:tc>
          <w:tcPr>
            <w:tcW w:w="947" w:type="dxa"/>
            <w:tcPrChange w:id="4319" w:author="gorgemj" w:date="2017-11-30T12:36:00Z">
              <w:tcPr>
                <w:tcW w:w="945" w:type="dxa"/>
                <w:gridSpan w:val="6"/>
              </w:tcPr>
            </w:tcPrChange>
          </w:tcPr>
          <w:p w:rsidR="00B61F44" w:rsidRDefault="00B61F44" w:rsidP="00055D49">
            <w:pPr>
              <w:autoSpaceDE w:val="0"/>
              <w:autoSpaceDN w:val="0"/>
              <w:adjustRightInd w:val="0"/>
              <w:spacing w:before="60" w:after="60" w:line="260" w:lineRule="atLeast"/>
              <w:jc w:val="center"/>
              <w:rPr>
                <w:rFonts w:cs="Arial"/>
                <w:b/>
              </w:rPr>
            </w:pPr>
          </w:p>
        </w:tc>
        <w:tc>
          <w:tcPr>
            <w:tcW w:w="693" w:type="dxa"/>
            <w:tcPrChange w:id="4320" w:author="gorgemj" w:date="2017-11-30T12:36:00Z">
              <w:tcPr>
                <w:tcW w:w="747" w:type="dxa"/>
                <w:gridSpan w:val="3"/>
              </w:tcPr>
            </w:tcPrChange>
          </w:tcPr>
          <w:p w:rsidR="00B61F44" w:rsidRDefault="00B61F44" w:rsidP="00055D49">
            <w:pPr>
              <w:autoSpaceDE w:val="0"/>
              <w:autoSpaceDN w:val="0"/>
              <w:adjustRightInd w:val="0"/>
              <w:spacing w:before="60" w:after="60" w:line="260" w:lineRule="atLeast"/>
              <w:jc w:val="center"/>
              <w:rPr>
                <w:rFonts w:cs="Arial"/>
                <w:b/>
                <w:bCs/>
              </w:rPr>
            </w:pPr>
          </w:p>
        </w:tc>
        <w:tc>
          <w:tcPr>
            <w:tcW w:w="5038" w:type="dxa"/>
            <w:gridSpan w:val="2"/>
            <w:tcPrChange w:id="4321" w:author="gorgemj" w:date="2017-11-30T12:36:00Z">
              <w:tcPr>
                <w:tcW w:w="6768" w:type="dxa"/>
                <w:gridSpan w:val="7"/>
              </w:tcPr>
            </w:tcPrChange>
          </w:tcPr>
          <w:p w:rsidR="00B61F44" w:rsidRDefault="00B61F44">
            <w:pPr>
              <w:autoSpaceDE w:val="0"/>
              <w:autoSpaceDN w:val="0"/>
              <w:adjustRightInd w:val="0"/>
              <w:spacing w:before="60" w:after="60" w:line="260" w:lineRule="atLeast"/>
              <w:rPr>
                <w:ins w:id="4322" w:author="gorgemj" w:date="2017-11-25T21:57:00Z"/>
                <w:rFonts w:eastAsia="Calibri" w:cs="Arial"/>
                <w:b/>
                <w:bCs/>
              </w:rPr>
            </w:pPr>
            <w:ins w:id="4323" w:author="gorgemj" w:date="2017-11-25T21:57:00Z">
              <w:r w:rsidRPr="00817CEB">
                <w:rPr>
                  <w:rFonts w:eastAsia="Calibri" w:cs="Arial"/>
                  <w:b/>
                  <w:bCs/>
                </w:rPr>
                <w:t xml:space="preserve">Requirement 17: Internal and external hazards </w:t>
              </w:r>
            </w:ins>
          </w:p>
          <w:p w:rsidR="00B61F44" w:rsidRPr="00817CEB" w:rsidRDefault="00B61F44">
            <w:pPr>
              <w:autoSpaceDE w:val="0"/>
              <w:autoSpaceDN w:val="0"/>
              <w:adjustRightInd w:val="0"/>
              <w:spacing w:before="60" w:after="60" w:line="260" w:lineRule="atLeast"/>
              <w:rPr>
                <w:rFonts w:eastAsia="Calibri" w:cs="Arial"/>
                <w:b/>
                <w:bCs/>
              </w:rPr>
            </w:pPr>
            <w:r w:rsidRPr="00817CEB">
              <w:rPr>
                <w:rFonts w:eastAsia="Calibri" w:cs="Arial"/>
                <w:b/>
                <w:bCs/>
              </w:rPr>
              <w:t>All foreseeable internal hazards and external hazards, including the potential for human induced events directly or indirectly to affect the safety of the nuclear power plant, shall be identified and their effects shall be evaluated. Hazards shall be considered</w:t>
            </w:r>
            <w:ins w:id="4324" w:author="gorgemj" w:date="2017-11-23T11:18:00Z">
              <w:r>
                <w:rPr>
                  <w:rFonts w:eastAsia="Calibri" w:cs="Arial"/>
                  <w:b/>
                  <w:bCs/>
                </w:rPr>
                <w:t xml:space="preserve"> in designing the layout of the plant and in</w:t>
              </w:r>
            </w:ins>
            <w:del w:id="4325" w:author="gorgemj" w:date="2017-11-23T11:18:00Z">
              <w:r w:rsidRPr="00817CEB" w:rsidDel="00313907">
                <w:rPr>
                  <w:rFonts w:eastAsia="Calibri" w:cs="Arial"/>
                  <w:b/>
                  <w:bCs/>
                </w:rPr>
                <w:delText xml:space="preserve"> for the</w:delText>
              </w:r>
            </w:del>
            <w:r w:rsidRPr="00817CEB">
              <w:rPr>
                <w:rFonts w:eastAsia="Calibri" w:cs="Arial"/>
                <w:b/>
                <w:bCs/>
              </w:rPr>
              <w:t xml:space="preserve"> determin</w:t>
            </w:r>
            <w:del w:id="4326" w:author="gorgemj" w:date="2017-11-23T11:18:00Z">
              <w:r w:rsidRPr="00817CEB" w:rsidDel="00313907">
                <w:rPr>
                  <w:rFonts w:eastAsia="Calibri" w:cs="Arial"/>
                  <w:b/>
                  <w:bCs/>
                </w:rPr>
                <w:delText>ation</w:delText>
              </w:r>
            </w:del>
            <w:ins w:id="4327" w:author="gorgemj" w:date="2017-11-23T11:18:00Z">
              <w:r>
                <w:rPr>
                  <w:rFonts w:eastAsia="Calibri" w:cs="Arial"/>
                  <w:b/>
                  <w:bCs/>
                </w:rPr>
                <w:t>ing</w:t>
              </w:r>
            </w:ins>
            <w:r w:rsidRPr="00817CEB">
              <w:rPr>
                <w:rFonts w:eastAsia="Calibri" w:cs="Arial"/>
                <w:b/>
                <w:bCs/>
              </w:rPr>
              <w:t xml:space="preserve"> </w:t>
            </w:r>
            <w:del w:id="4328" w:author="gorgemj" w:date="2017-11-23T11:18:00Z">
              <w:r w:rsidRPr="00817CEB" w:rsidDel="00313907">
                <w:rPr>
                  <w:rFonts w:eastAsia="Calibri" w:cs="Arial"/>
                  <w:b/>
                  <w:bCs/>
                </w:rPr>
                <w:delText>of</w:delText>
              </w:r>
            </w:del>
            <w:ins w:id="4329" w:author="gorgemj" w:date="2017-11-23T11:18:00Z">
              <w:r>
                <w:rPr>
                  <w:rFonts w:eastAsia="Calibri" w:cs="Arial"/>
                  <w:b/>
                  <w:bCs/>
                </w:rPr>
                <w:t>the</w:t>
              </w:r>
            </w:ins>
            <w:r w:rsidRPr="00817CEB">
              <w:rPr>
                <w:rFonts w:eastAsia="Calibri" w:cs="Arial"/>
                <w:b/>
                <w:bCs/>
              </w:rPr>
              <w:t xml:space="preserve"> postulated initiating events and generated loadings for use in the design of relevant items important to safety for the plant.</w:t>
            </w:r>
          </w:p>
        </w:tc>
        <w:tc>
          <w:tcPr>
            <w:tcW w:w="6912" w:type="dxa"/>
            <w:gridSpan w:val="3"/>
            <w:tcPrChange w:id="4330" w:author="gorgemj" w:date="2017-11-30T12:36:00Z">
              <w:tcPr>
                <w:tcW w:w="5130" w:type="dxa"/>
                <w:gridSpan w:val="8"/>
              </w:tcPr>
            </w:tcPrChange>
          </w:tcPr>
          <w:p w:rsidR="00B61F44" w:rsidRDefault="00B61F44" w:rsidP="00DB4F7A">
            <w:pPr>
              <w:spacing w:before="60" w:after="60" w:line="260" w:lineRule="atLeast"/>
              <w:rPr>
                <w:ins w:id="4331" w:author="gorgemj" w:date="2017-11-30T12:06:00Z"/>
                <w:rFonts w:cs="Arial"/>
              </w:rPr>
            </w:pPr>
            <w:r w:rsidRPr="00817CEB">
              <w:rPr>
                <w:rFonts w:cs="Arial"/>
              </w:rPr>
              <w:t xml:space="preserve">Internal and external hazards have been considered in the </w:t>
            </w:r>
            <w:r w:rsidRPr="00817CEB">
              <w:rPr>
                <w:rFonts w:cs="Arial"/>
                <w:b/>
              </w:rPr>
              <w:t>AP1000</w:t>
            </w:r>
            <w:r w:rsidRPr="00817CEB">
              <w:rPr>
                <w:rFonts w:cs="Arial"/>
              </w:rPr>
              <w:t xml:space="preserve"> </w:t>
            </w:r>
            <w:ins w:id="4332" w:author="gorgemj" w:date="2017-11-20T10:28:00Z">
              <w:r>
                <w:rPr>
                  <w:rFonts w:cs="Arial"/>
                </w:rPr>
                <w:t xml:space="preserve">plant </w:t>
              </w:r>
            </w:ins>
            <w:r w:rsidRPr="00817CEB">
              <w:rPr>
                <w:rFonts w:cs="Arial"/>
              </w:rPr>
              <w:t xml:space="preserve">design as described in various parts of </w:t>
            </w:r>
            <w:ins w:id="4333" w:author="gorgemj" w:date="2017-11-24T16:49:00Z">
              <w:r>
                <w:rPr>
                  <w:rFonts w:cs="Arial"/>
                </w:rPr>
                <w:t xml:space="preserve">the </w:t>
              </w:r>
              <w:r w:rsidRPr="00993D67">
                <w:rPr>
                  <w:rFonts w:cs="Arial"/>
                  <w:b/>
                </w:rPr>
                <w:t>AP1000</w:t>
              </w:r>
              <w:r>
                <w:rPr>
                  <w:rFonts w:cs="Arial"/>
                </w:rPr>
                <w:t xml:space="preserve"> plant DCD [2]</w:t>
              </w:r>
            </w:ins>
            <w:del w:id="4334" w:author="gorgemj" w:date="2017-11-24T16:49:00Z">
              <w:r w:rsidRPr="00817CEB" w:rsidDel="004A49B0">
                <w:rPr>
                  <w:rFonts w:cs="Arial"/>
                </w:rPr>
                <w:delText>DCD</w:delText>
              </w:r>
            </w:del>
            <w:r w:rsidRPr="00817CEB">
              <w:rPr>
                <w:rFonts w:cs="Arial"/>
              </w:rPr>
              <w:t xml:space="preserve"> Chapters 2 through 12.</w:t>
            </w:r>
            <w:r>
              <w:rPr>
                <w:rFonts w:cs="Arial"/>
              </w:rPr>
              <w:t xml:space="preserve"> Human factors have been evaluated and are discussed in </w:t>
            </w:r>
            <w:ins w:id="4335" w:author="gorgemj" w:date="2017-11-24T16:49:00Z">
              <w:r>
                <w:rPr>
                  <w:rFonts w:cs="Arial"/>
                </w:rPr>
                <w:t xml:space="preserve">the </w:t>
              </w:r>
              <w:r w:rsidRPr="00993D67">
                <w:rPr>
                  <w:rFonts w:cs="Arial"/>
                  <w:b/>
                </w:rPr>
                <w:t>AP1000</w:t>
              </w:r>
              <w:r>
                <w:rPr>
                  <w:rFonts w:cs="Arial"/>
                </w:rPr>
                <w:t xml:space="preserve"> plant DCD [2]</w:t>
              </w:r>
            </w:ins>
            <w:del w:id="4336" w:author="gorgemj" w:date="2017-11-24T16:49:00Z">
              <w:r w:rsidDel="004A49B0">
                <w:rPr>
                  <w:rFonts w:cs="Arial"/>
                </w:rPr>
                <w:delText>DCD</w:delText>
              </w:r>
            </w:del>
            <w:r>
              <w:rPr>
                <w:rFonts w:cs="Arial"/>
              </w:rPr>
              <w:t xml:space="preserve"> Chapter 18, and in </w:t>
            </w:r>
            <w:ins w:id="4337" w:author="gorgemj" w:date="2017-11-24T16:49:00Z">
              <w:r>
                <w:rPr>
                  <w:rFonts w:cs="Arial"/>
                </w:rPr>
                <w:t xml:space="preserve">the </w:t>
              </w:r>
              <w:r w:rsidRPr="00993D67">
                <w:rPr>
                  <w:rFonts w:cs="Arial"/>
                  <w:b/>
                </w:rPr>
                <w:t>AP1000</w:t>
              </w:r>
              <w:r>
                <w:rPr>
                  <w:rFonts w:cs="Arial"/>
                </w:rPr>
                <w:t xml:space="preserve"> plant DCD [2]</w:t>
              </w:r>
            </w:ins>
            <w:del w:id="4338" w:author="gorgemj" w:date="2017-11-24T16:49:00Z">
              <w:r w:rsidDel="004A49B0">
                <w:rPr>
                  <w:rFonts w:cs="Arial"/>
                </w:rPr>
                <w:delText>DCD</w:delText>
              </w:r>
            </w:del>
            <w:r>
              <w:rPr>
                <w:rFonts w:cs="Arial"/>
              </w:rPr>
              <w:t xml:space="preserve"> Chapter 15 (e.g., Sections 15.0.13 and 19.30).</w:t>
            </w:r>
          </w:p>
          <w:p w:rsidR="0093143D" w:rsidRDefault="0093143D" w:rsidP="00DB4F7A">
            <w:pPr>
              <w:spacing w:before="60" w:after="60" w:line="260" w:lineRule="atLeast"/>
              <w:rPr>
                <w:rFonts w:cs="Arial"/>
              </w:rPr>
            </w:pPr>
            <w:ins w:id="4339" w:author="gorgemj" w:date="2017-11-30T12:06:00Z">
              <w:r>
                <w:rPr>
                  <w:rFonts w:cs="Arial"/>
                </w:rPr>
                <w:t xml:space="preserve">Internal and external hazards were </w:t>
              </w:r>
            </w:ins>
            <w:ins w:id="4340" w:author="gorgemj" w:date="2017-11-30T12:07:00Z">
              <w:r>
                <w:rPr>
                  <w:rFonts w:cs="Arial"/>
                </w:rPr>
                <w:t xml:space="preserve">also </w:t>
              </w:r>
            </w:ins>
            <w:ins w:id="4341" w:author="gorgemj" w:date="2017-11-30T12:06:00Z">
              <w:r>
                <w:rPr>
                  <w:rFonts w:cs="Arial"/>
                </w:rPr>
                <w:t xml:space="preserve">reviewed for the </w:t>
              </w:r>
              <w:r w:rsidRPr="0093143D">
                <w:rPr>
                  <w:rFonts w:cs="Arial"/>
                  <w:b/>
                  <w:rPrChange w:id="4342" w:author="gorgemj" w:date="2017-11-30T12:07:00Z">
                    <w:rPr>
                      <w:rFonts w:cs="Arial"/>
                    </w:rPr>
                  </w:rPrChange>
                </w:rPr>
                <w:t>AP1000</w:t>
              </w:r>
              <w:r>
                <w:rPr>
                  <w:rFonts w:cs="Arial"/>
                </w:rPr>
                <w:t xml:space="preserve"> plant GDA in the UK</w:t>
              </w:r>
            </w:ins>
            <w:ins w:id="4343" w:author="gorgemj" w:date="2017-11-30T12:07:00Z">
              <w:r>
                <w:rPr>
                  <w:rFonts w:cs="Arial"/>
                </w:rPr>
                <w:t xml:space="preserve">, as documented in Chapters 11 and 12 of the </w:t>
              </w:r>
              <w:r w:rsidRPr="0093143D">
                <w:rPr>
                  <w:rFonts w:cs="Arial"/>
                  <w:b/>
                  <w:rPrChange w:id="4344" w:author="gorgemj" w:date="2017-11-30T12:07:00Z">
                    <w:rPr>
                      <w:rFonts w:cs="Arial"/>
                    </w:rPr>
                  </w:rPrChange>
                </w:rPr>
                <w:t>AP1000</w:t>
              </w:r>
              <w:r>
                <w:rPr>
                  <w:rFonts w:cs="Arial"/>
                </w:rPr>
                <w:t xml:space="preserve"> plant PCSR [19].</w:t>
              </w:r>
            </w:ins>
          </w:p>
        </w:tc>
      </w:tr>
      <w:tr w:rsidR="00B61F44" w:rsidRPr="00817CEB" w:rsidTr="00814E5E">
        <w:tblPrEx>
          <w:tblPrExChange w:id="4345" w:author="gorgemj" w:date="2017-11-30T12:36:00Z">
            <w:tblPrEx>
              <w:tblW w:w="15309" w:type="dxa"/>
            </w:tblPrEx>
          </w:tblPrExChange>
        </w:tblPrEx>
        <w:trPr>
          <w:cantSplit/>
          <w:ins w:id="4346" w:author="gorgemj" w:date="2017-11-23T11:19:00Z"/>
          <w:trPrChange w:id="4347" w:author="gorgemj" w:date="2017-11-30T12:36:00Z">
            <w:trPr>
              <w:gridBefore w:val="8"/>
              <w:cantSplit/>
            </w:trPr>
          </w:trPrChange>
        </w:trPr>
        <w:tc>
          <w:tcPr>
            <w:tcW w:w="947" w:type="dxa"/>
            <w:tcPrChange w:id="4348" w:author="gorgemj" w:date="2017-11-30T12:36:00Z">
              <w:tcPr>
                <w:tcW w:w="945" w:type="dxa"/>
                <w:gridSpan w:val="5"/>
              </w:tcPr>
            </w:tcPrChange>
          </w:tcPr>
          <w:p w:rsidR="00B61F44" w:rsidRPr="00313907" w:rsidRDefault="00B61F44" w:rsidP="00055D49">
            <w:pPr>
              <w:autoSpaceDE w:val="0"/>
              <w:autoSpaceDN w:val="0"/>
              <w:adjustRightInd w:val="0"/>
              <w:spacing w:before="60" w:after="60" w:line="260" w:lineRule="atLeast"/>
              <w:jc w:val="center"/>
              <w:rPr>
                <w:ins w:id="4349" w:author="gorgemj" w:date="2017-11-23T11:19:00Z"/>
                <w:rFonts w:cs="Arial"/>
                <w:rPrChange w:id="4350" w:author="gorgemj" w:date="2017-11-23T11:19:00Z">
                  <w:rPr>
                    <w:ins w:id="4351" w:author="gorgemj" w:date="2017-11-23T11:19:00Z"/>
                    <w:rFonts w:cs="Arial"/>
                    <w:b/>
                  </w:rPr>
                </w:rPrChange>
              </w:rPr>
            </w:pPr>
            <w:ins w:id="4352" w:author="gorgemj" w:date="2017-11-23T11:19:00Z">
              <w:r w:rsidRPr="00313907">
                <w:rPr>
                  <w:rFonts w:cs="Arial"/>
                </w:rPr>
                <w:t>5.15A</w:t>
              </w:r>
            </w:ins>
          </w:p>
        </w:tc>
        <w:tc>
          <w:tcPr>
            <w:tcW w:w="693" w:type="dxa"/>
            <w:tcPrChange w:id="4353" w:author="gorgemj" w:date="2017-11-30T12:36:00Z">
              <w:tcPr>
                <w:tcW w:w="747" w:type="dxa"/>
                <w:gridSpan w:val="3"/>
              </w:tcPr>
            </w:tcPrChange>
          </w:tcPr>
          <w:p w:rsidR="00B61F44" w:rsidRPr="00313907" w:rsidRDefault="00B61F44" w:rsidP="00055D49">
            <w:pPr>
              <w:autoSpaceDE w:val="0"/>
              <w:autoSpaceDN w:val="0"/>
              <w:adjustRightInd w:val="0"/>
              <w:spacing w:before="60" w:after="60" w:line="260" w:lineRule="atLeast"/>
              <w:jc w:val="center"/>
              <w:rPr>
                <w:ins w:id="4354" w:author="gorgemj" w:date="2017-11-23T11:19:00Z"/>
                <w:rFonts w:cs="Arial"/>
                <w:bCs/>
                <w:rPrChange w:id="4355" w:author="gorgemj" w:date="2017-11-23T11:19:00Z">
                  <w:rPr>
                    <w:ins w:id="4356" w:author="gorgemj" w:date="2017-11-23T11:19:00Z"/>
                    <w:rFonts w:cs="Arial"/>
                    <w:b/>
                    <w:bCs/>
                  </w:rPr>
                </w:rPrChange>
              </w:rPr>
            </w:pPr>
            <w:ins w:id="4357" w:author="gorgemj" w:date="2017-11-23T11:19:00Z">
              <w:r>
                <w:rPr>
                  <w:rFonts w:cs="Arial"/>
                  <w:bCs/>
                </w:rPr>
                <w:t>1</w:t>
              </w:r>
            </w:ins>
          </w:p>
        </w:tc>
        <w:tc>
          <w:tcPr>
            <w:tcW w:w="5038" w:type="dxa"/>
            <w:gridSpan w:val="2"/>
            <w:tcPrChange w:id="4358" w:author="gorgemj" w:date="2017-11-30T12:36:00Z">
              <w:tcPr>
                <w:tcW w:w="7380" w:type="dxa"/>
                <w:gridSpan w:val="8"/>
              </w:tcPr>
            </w:tcPrChange>
          </w:tcPr>
          <w:p w:rsidR="00B61F44" w:rsidRPr="00313907" w:rsidRDefault="00B61F44">
            <w:pPr>
              <w:autoSpaceDE w:val="0"/>
              <w:autoSpaceDN w:val="0"/>
              <w:adjustRightInd w:val="0"/>
              <w:spacing w:before="60" w:after="60" w:line="260" w:lineRule="atLeast"/>
              <w:rPr>
                <w:ins w:id="4359" w:author="gorgemj" w:date="2017-11-23T11:19:00Z"/>
                <w:rFonts w:eastAsia="Calibri" w:cs="Arial"/>
                <w:bCs/>
                <w:rPrChange w:id="4360" w:author="gorgemj" w:date="2017-11-23T11:19:00Z">
                  <w:rPr>
                    <w:ins w:id="4361" w:author="gorgemj" w:date="2017-11-23T11:19:00Z"/>
                    <w:rFonts w:eastAsia="Calibri" w:cs="Arial"/>
                    <w:b/>
                    <w:bCs/>
                  </w:rPr>
                </w:rPrChange>
              </w:rPr>
            </w:pPr>
            <w:ins w:id="4362" w:author="gorgemj" w:date="2017-11-23T11:19:00Z">
              <w:r w:rsidRPr="00313907">
                <w:rPr>
                  <w:rFonts w:eastAsia="Calibri" w:cs="Arial"/>
                  <w:bCs/>
                </w:rPr>
                <w:t>Items important to safety shall be designed and located, with due</w:t>
              </w:r>
              <w:r>
                <w:rPr>
                  <w:rFonts w:eastAsia="Calibri" w:cs="Arial"/>
                  <w:bCs/>
                </w:rPr>
                <w:t xml:space="preserve"> </w:t>
              </w:r>
              <w:r w:rsidRPr="00313907">
                <w:rPr>
                  <w:rFonts w:eastAsia="Calibri" w:cs="Arial"/>
                  <w:bCs/>
                </w:rPr>
                <w:t>consideration of other implications for safety, to withstand the effects of hazards</w:t>
              </w:r>
              <w:r>
                <w:rPr>
                  <w:rFonts w:eastAsia="Calibri" w:cs="Arial"/>
                  <w:bCs/>
                </w:rPr>
                <w:t xml:space="preserve"> </w:t>
              </w:r>
              <w:r w:rsidRPr="00313907">
                <w:rPr>
                  <w:rFonts w:eastAsia="Calibri" w:cs="Arial"/>
                  <w:bCs/>
                </w:rPr>
                <w:t>or to be protected, in accordance with their importance to safety, against hazards</w:t>
              </w:r>
              <w:r>
                <w:rPr>
                  <w:rFonts w:eastAsia="Calibri" w:cs="Arial"/>
                  <w:bCs/>
                </w:rPr>
                <w:t xml:space="preserve"> </w:t>
              </w:r>
              <w:r w:rsidRPr="00313907">
                <w:rPr>
                  <w:rFonts w:eastAsia="Calibri" w:cs="Arial"/>
                  <w:bCs/>
                </w:rPr>
                <w:t>and against common cause failure mechanisms generated by hazards.</w:t>
              </w:r>
            </w:ins>
          </w:p>
        </w:tc>
        <w:tc>
          <w:tcPr>
            <w:tcW w:w="6912" w:type="dxa"/>
            <w:gridSpan w:val="3"/>
            <w:tcPrChange w:id="4363" w:author="gorgemj" w:date="2017-11-30T12:36:00Z">
              <w:tcPr>
                <w:tcW w:w="6237" w:type="dxa"/>
                <w:gridSpan w:val="8"/>
              </w:tcPr>
            </w:tcPrChange>
          </w:tcPr>
          <w:p w:rsidR="00B61F44" w:rsidRDefault="00B61F44" w:rsidP="00055D49">
            <w:pPr>
              <w:spacing w:before="60" w:after="60" w:line="260" w:lineRule="atLeast"/>
              <w:rPr>
                <w:ins w:id="4364" w:author="gorgemj" w:date="2017-11-23T11:19:00Z"/>
                <w:rFonts w:cs="Arial"/>
                <w:b/>
              </w:rPr>
            </w:pPr>
            <w:ins w:id="4365" w:author="gorgemj" w:date="2017-11-23T11:23:00Z">
              <w:r>
                <w:rPr>
                  <w:rFonts w:cs="Arial"/>
                </w:rPr>
                <w:t xml:space="preserve">The </w:t>
              </w:r>
              <w:r w:rsidRPr="00E565BC">
                <w:rPr>
                  <w:rFonts w:cs="Arial"/>
                  <w:b/>
                </w:rPr>
                <w:t>AP1000</w:t>
              </w:r>
              <w:r>
                <w:rPr>
                  <w:rFonts w:cs="Arial"/>
                </w:rPr>
                <w:t xml:space="preserve"> plant design includes redundancy and physical separation of components as necessary to fulfill the plant’s safety functions. </w:t>
              </w:r>
              <w:r w:rsidRPr="00817CEB">
                <w:rPr>
                  <w:rFonts w:cs="Arial"/>
                </w:rPr>
                <w:t xml:space="preserve">See response for </w:t>
              </w:r>
              <w:r>
                <w:rPr>
                  <w:rFonts w:cs="Arial"/>
                </w:rPr>
                <w:t>Requirement </w:t>
              </w:r>
              <w:r w:rsidRPr="00817CEB">
                <w:rPr>
                  <w:rFonts w:cs="Arial"/>
                </w:rPr>
                <w:t>5.17</w:t>
              </w:r>
              <w:r>
                <w:rPr>
                  <w:rFonts w:cs="Arial"/>
                </w:rPr>
                <w:t xml:space="preserve">, and compliance to </w:t>
              </w:r>
            </w:ins>
            <w:ins w:id="4366" w:author="gorgemj" w:date="2017-11-26T20:11:00Z">
              <w:r>
                <w:rPr>
                  <w:rFonts w:cs="Arial"/>
                </w:rPr>
                <w:t xml:space="preserve">US NRC </w:t>
              </w:r>
            </w:ins>
            <w:ins w:id="4367" w:author="gorgemj" w:date="2017-11-23T11:23:00Z">
              <w:r>
                <w:rPr>
                  <w:rFonts w:cs="Arial"/>
                </w:rPr>
                <w:t>GDCs 5, 13, 22, 24, 26 [12]</w:t>
              </w:r>
              <w:r w:rsidRPr="00817CEB">
                <w:rPr>
                  <w:rFonts w:cs="Arial"/>
                </w:rPr>
                <w:t>.</w:t>
              </w:r>
            </w:ins>
            <w:ins w:id="4368" w:author="gorgemj" w:date="2017-11-26T16:10:00Z">
              <w:r>
                <w:rPr>
                  <w:rFonts w:cs="Arial"/>
                </w:rPr>
                <w:t xml:space="preserve"> Design for external hazard is also discussed in the </w:t>
              </w:r>
              <w:r w:rsidRPr="001E2DD0">
                <w:rPr>
                  <w:rFonts w:cs="Arial"/>
                  <w:b/>
                  <w:rPrChange w:id="4369" w:author="gorgemj" w:date="2017-11-26T16:10:00Z">
                    <w:rPr>
                      <w:rFonts w:cs="Arial"/>
                    </w:rPr>
                  </w:rPrChange>
                </w:rPr>
                <w:t>AP1000</w:t>
              </w:r>
              <w:r>
                <w:rPr>
                  <w:rFonts w:cs="Arial"/>
                </w:rPr>
                <w:t xml:space="preserve"> plant DCD [2] Chapter 3 and in [16].</w:t>
              </w:r>
            </w:ins>
          </w:p>
        </w:tc>
      </w:tr>
      <w:tr w:rsidR="00B61F44" w:rsidRPr="00817CEB" w:rsidTr="00814E5E">
        <w:tblPrEx>
          <w:tblPrExChange w:id="4370" w:author="gorgemj" w:date="2017-11-30T12:36:00Z">
            <w:tblPrEx>
              <w:tblW w:w="15309" w:type="dxa"/>
            </w:tblPrEx>
          </w:tblPrExChange>
        </w:tblPrEx>
        <w:trPr>
          <w:cantSplit/>
          <w:ins w:id="4371" w:author="gorgemj" w:date="2017-11-23T11:19:00Z"/>
          <w:trPrChange w:id="4372" w:author="gorgemj" w:date="2017-11-30T12:36:00Z">
            <w:trPr>
              <w:gridBefore w:val="8"/>
              <w:cantSplit/>
            </w:trPr>
          </w:trPrChange>
        </w:trPr>
        <w:tc>
          <w:tcPr>
            <w:tcW w:w="947" w:type="dxa"/>
            <w:tcPrChange w:id="4373" w:author="gorgemj" w:date="2017-11-30T12:36:00Z">
              <w:tcPr>
                <w:tcW w:w="945" w:type="dxa"/>
                <w:gridSpan w:val="5"/>
              </w:tcPr>
            </w:tcPrChange>
          </w:tcPr>
          <w:p w:rsidR="00B61F44" w:rsidRPr="00313907" w:rsidRDefault="00B61F44" w:rsidP="00055D49">
            <w:pPr>
              <w:autoSpaceDE w:val="0"/>
              <w:autoSpaceDN w:val="0"/>
              <w:adjustRightInd w:val="0"/>
              <w:spacing w:before="60" w:after="60" w:line="260" w:lineRule="atLeast"/>
              <w:jc w:val="center"/>
              <w:rPr>
                <w:ins w:id="4374" w:author="gorgemj" w:date="2017-11-23T11:19:00Z"/>
                <w:rFonts w:cs="Arial"/>
                <w:rPrChange w:id="4375" w:author="gorgemj" w:date="2017-11-23T11:19:00Z">
                  <w:rPr>
                    <w:ins w:id="4376" w:author="gorgemj" w:date="2017-11-23T11:19:00Z"/>
                    <w:rFonts w:cs="Arial"/>
                    <w:b/>
                  </w:rPr>
                </w:rPrChange>
              </w:rPr>
            </w:pPr>
            <w:ins w:id="4377" w:author="gorgemj" w:date="2017-11-23T11:19:00Z">
              <w:r>
                <w:rPr>
                  <w:rFonts w:cs="Arial"/>
                </w:rPr>
                <w:t>5.15B</w:t>
              </w:r>
            </w:ins>
          </w:p>
        </w:tc>
        <w:tc>
          <w:tcPr>
            <w:tcW w:w="693" w:type="dxa"/>
            <w:tcPrChange w:id="4378" w:author="gorgemj" w:date="2017-11-30T12:36:00Z">
              <w:tcPr>
                <w:tcW w:w="747" w:type="dxa"/>
                <w:gridSpan w:val="3"/>
              </w:tcPr>
            </w:tcPrChange>
          </w:tcPr>
          <w:p w:rsidR="00B61F44" w:rsidRPr="00313907" w:rsidRDefault="00B61F44" w:rsidP="00055D49">
            <w:pPr>
              <w:autoSpaceDE w:val="0"/>
              <w:autoSpaceDN w:val="0"/>
              <w:adjustRightInd w:val="0"/>
              <w:spacing w:before="60" w:after="60" w:line="260" w:lineRule="atLeast"/>
              <w:jc w:val="center"/>
              <w:rPr>
                <w:ins w:id="4379" w:author="gorgemj" w:date="2017-11-23T11:19:00Z"/>
                <w:rFonts w:cs="Arial"/>
                <w:bCs/>
                <w:rPrChange w:id="4380" w:author="gorgemj" w:date="2017-11-23T11:19:00Z">
                  <w:rPr>
                    <w:ins w:id="4381" w:author="gorgemj" w:date="2017-11-23T11:19:00Z"/>
                    <w:rFonts w:cs="Arial"/>
                    <w:b/>
                    <w:bCs/>
                  </w:rPr>
                </w:rPrChange>
              </w:rPr>
            </w:pPr>
            <w:ins w:id="4382" w:author="gorgemj" w:date="2017-11-23T11:19:00Z">
              <w:r>
                <w:rPr>
                  <w:rFonts w:cs="Arial"/>
                  <w:bCs/>
                </w:rPr>
                <w:t>1</w:t>
              </w:r>
            </w:ins>
          </w:p>
        </w:tc>
        <w:tc>
          <w:tcPr>
            <w:tcW w:w="5038" w:type="dxa"/>
            <w:gridSpan w:val="2"/>
            <w:tcPrChange w:id="4383" w:author="gorgemj" w:date="2017-11-30T12:36:00Z">
              <w:tcPr>
                <w:tcW w:w="7380" w:type="dxa"/>
                <w:gridSpan w:val="8"/>
              </w:tcPr>
            </w:tcPrChange>
          </w:tcPr>
          <w:p w:rsidR="00B61F44" w:rsidRPr="00313907" w:rsidRDefault="00B61F44">
            <w:pPr>
              <w:autoSpaceDE w:val="0"/>
              <w:autoSpaceDN w:val="0"/>
              <w:adjustRightInd w:val="0"/>
              <w:spacing w:before="60" w:after="60" w:line="260" w:lineRule="atLeast"/>
              <w:rPr>
                <w:ins w:id="4384" w:author="gorgemj" w:date="2017-11-23T11:19:00Z"/>
                <w:rFonts w:eastAsia="Calibri" w:cs="Arial"/>
                <w:bCs/>
                <w:rPrChange w:id="4385" w:author="gorgemj" w:date="2017-11-23T11:19:00Z">
                  <w:rPr>
                    <w:ins w:id="4386" w:author="gorgemj" w:date="2017-11-23T11:19:00Z"/>
                    <w:rFonts w:eastAsia="Calibri" w:cs="Arial"/>
                    <w:b/>
                    <w:bCs/>
                  </w:rPr>
                </w:rPrChange>
              </w:rPr>
            </w:pPr>
            <w:ins w:id="4387" w:author="gorgemj" w:date="2017-11-23T11:19:00Z">
              <w:r w:rsidRPr="00313907">
                <w:rPr>
                  <w:rFonts w:eastAsia="Calibri" w:cs="Arial"/>
                  <w:bCs/>
                </w:rPr>
                <w:t>For multiple unit plant sites, the design shall take due account of the</w:t>
              </w:r>
              <w:r>
                <w:rPr>
                  <w:rFonts w:eastAsia="Calibri" w:cs="Arial"/>
                  <w:bCs/>
                </w:rPr>
                <w:t xml:space="preserve"> </w:t>
              </w:r>
              <w:r w:rsidRPr="00313907">
                <w:rPr>
                  <w:rFonts w:eastAsia="Calibri" w:cs="Arial"/>
                  <w:bCs/>
                </w:rPr>
                <w:t>potential for specific hazards to give rise to impacts on several or even all units</w:t>
              </w:r>
              <w:r>
                <w:rPr>
                  <w:rFonts w:eastAsia="Calibri" w:cs="Arial"/>
                  <w:bCs/>
                </w:rPr>
                <w:t xml:space="preserve"> </w:t>
              </w:r>
              <w:r w:rsidRPr="00313907">
                <w:rPr>
                  <w:rFonts w:eastAsia="Calibri" w:cs="Arial"/>
                  <w:bCs/>
                </w:rPr>
                <w:t>on the site simultaneously.</w:t>
              </w:r>
            </w:ins>
          </w:p>
        </w:tc>
        <w:tc>
          <w:tcPr>
            <w:tcW w:w="6912" w:type="dxa"/>
            <w:gridSpan w:val="3"/>
            <w:tcPrChange w:id="4388" w:author="gorgemj" w:date="2017-11-30T12:36:00Z">
              <w:tcPr>
                <w:tcW w:w="6237" w:type="dxa"/>
                <w:gridSpan w:val="8"/>
              </w:tcPr>
            </w:tcPrChange>
          </w:tcPr>
          <w:p w:rsidR="00B61F44" w:rsidRDefault="00B61F44" w:rsidP="00055D49">
            <w:pPr>
              <w:spacing w:before="60" w:after="60" w:line="260" w:lineRule="atLeast"/>
              <w:rPr>
                <w:ins w:id="4389" w:author="gorgemj" w:date="2017-11-23T11:19:00Z"/>
                <w:rFonts w:cs="Arial"/>
                <w:b/>
              </w:rPr>
            </w:pPr>
            <w:ins w:id="4390" w:author="gorgemj" w:date="2017-11-23T11:26:00Z">
              <w:r w:rsidRPr="00817CEB">
                <w:rPr>
                  <w:rFonts w:cs="Arial"/>
                </w:rPr>
                <w:t>This is assessed on a site specific basis</w:t>
              </w:r>
              <w:r>
                <w:rPr>
                  <w:rFonts w:cs="Arial"/>
                </w:rPr>
                <w:t xml:space="preserve">. </w:t>
              </w:r>
              <w:r w:rsidRPr="00817CEB">
                <w:rPr>
                  <w:rFonts w:cs="Arial"/>
                </w:rPr>
                <w:t xml:space="preserve">However, it is noted that each </w:t>
              </w:r>
              <w:r w:rsidRPr="00817CEB">
                <w:rPr>
                  <w:rFonts w:cs="Arial"/>
                  <w:b/>
                </w:rPr>
                <w:t>AP1000</w:t>
              </w:r>
              <w:r w:rsidRPr="00817CEB">
                <w:rPr>
                  <w:rFonts w:cs="Arial"/>
                </w:rPr>
                <w:t xml:space="preserve"> </w:t>
              </w:r>
              <w:r>
                <w:rPr>
                  <w:rFonts w:cs="Arial"/>
                </w:rPr>
                <w:t xml:space="preserve">plant </w:t>
              </w:r>
              <w:r w:rsidRPr="00817CEB">
                <w:rPr>
                  <w:rFonts w:cs="Arial"/>
                </w:rPr>
                <w:t>unit at a site is a stand-alone design.</w:t>
              </w:r>
            </w:ins>
          </w:p>
        </w:tc>
      </w:tr>
      <w:tr w:rsidR="00B61F44" w:rsidRPr="00817CEB" w:rsidTr="00814E5E">
        <w:trPr>
          <w:cantSplit/>
          <w:trPrChange w:id="4391" w:author="gorgemj" w:date="2017-11-30T12:36:00Z">
            <w:trPr>
              <w:gridBefore w:val="6"/>
              <w:gridAfter w:val="0"/>
              <w:cantSplit/>
            </w:trPr>
          </w:trPrChange>
        </w:trPr>
        <w:tc>
          <w:tcPr>
            <w:tcW w:w="947" w:type="dxa"/>
            <w:tcPrChange w:id="4392" w:author="gorgemj" w:date="2017-11-30T12:36:00Z">
              <w:tcPr>
                <w:tcW w:w="945" w:type="dxa"/>
                <w:gridSpan w:val="6"/>
              </w:tcPr>
            </w:tcPrChange>
          </w:tcPr>
          <w:p w:rsidR="00B61F44" w:rsidRDefault="00B61F44" w:rsidP="00055D49">
            <w:pPr>
              <w:autoSpaceDE w:val="0"/>
              <w:autoSpaceDN w:val="0"/>
              <w:adjustRightInd w:val="0"/>
              <w:spacing w:before="60" w:after="60" w:line="260" w:lineRule="atLeast"/>
              <w:jc w:val="center"/>
              <w:rPr>
                <w:rFonts w:cs="Arial"/>
                <w:b/>
              </w:rPr>
            </w:pPr>
          </w:p>
        </w:tc>
        <w:tc>
          <w:tcPr>
            <w:tcW w:w="693" w:type="dxa"/>
            <w:tcPrChange w:id="4393" w:author="gorgemj" w:date="2017-11-30T12:36:00Z">
              <w:tcPr>
                <w:tcW w:w="747" w:type="dxa"/>
                <w:gridSpan w:val="3"/>
              </w:tcPr>
            </w:tcPrChange>
          </w:tcPr>
          <w:p w:rsidR="00B61F44" w:rsidRDefault="00B61F44" w:rsidP="00055D49">
            <w:pPr>
              <w:autoSpaceDE w:val="0"/>
              <w:autoSpaceDN w:val="0"/>
              <w:adjustRightInd w:val="0"/>
              <w:spacing w:before="60" w:after="60" w:line="260" w:lineRule="atLeast"/>
              <w:jc w:val="center"/>
              <w:rPr>
                <w:rFonts w:cs="Arial"/>
                <w:b/>
                <w:bCs/>
              </w:rPr>
            </w:pPr>
          </w:p>
        </w:tc>
        <w:tc>
          <w:tcPr>
            <w:tcW w:w="5038" w:type="dxa"/>
            <w:gridSpan w:val="2"/>
            <w:tcPrChange w:id="4394" w:author="gorgemj" w:date="2017-11-30T12:36:00Z">
              <w:tcPr>
                <w:tcW w:w="6768" w:type="dxa"/>
                <w:gridSpan w:val="7"/>
              </w:tcPr>
            </w:tcPrChange>
          </w:tcPr>
          <w:p w:rsidR="00B61F44" w:rsidRDefault="00B61F44" w:rsidP="00055D49">
            <w:pPr>
              <w:autoSpaceDE w:val="0"/>
              <w:autoSpaceDN w:val="0"/>
              <w:adjustRightInd w:val="0"/>
              <w:spacing w:before="60" w:after="60" w:line="260" w:lineRule="atLeast"/>
              <w:rPr>
                <w:rFonts w:cs="Arial"/>
                <w:b/>
                <w:color w:val="000000"/>
                <w:sz w:val="24"/>
                <w:szCs w:val="24"/>
              </w:rPr>
            </w:pPr>
            <w:r w:rsidRPr="00817CEB">
              <w:rPr>
                <w:rFonts w:eastAsia="Calibri" w:cs="Arial"/>
                <w:b/>
                <w:bCs/>
              </w:rPr>
              <w:t>Internal hazards</w:t>
            </w:r>
          </w:p>
        </w:tc>
        <w:tc>
          <w:tcPr>
            <w:tcW w:w="6912" w:type="dxa"/>
            <w:gridSpan w:val="3"/>
            <w:tcPrChange w:id="4395" w:author="gorgemj" w:date="2017-11-30T12:36:00Z">
              <w:tcPr>
                <w:tcW w:w="5130" w:type="dxa"/>
                <w:gridSpan w:val="8"/>
              </w:tcPr>
            </w:tcPrChange>
          </w:tcPr>
          <w:p w:rsidR="00B61F44" w:rsidRDefault="00B61F44" w:rsidP="00055D49">
            <w:pPr>
              <w:spacing w:before="60" w:after="60" w:line="260" w:lineRule="atLeast"/>
              <w:rPr>
                <w:rFonts w:cs="Arial"/>
                <w:b/>
              </w:rPr>
            </w:pPr>
          </w:p>
        </w:tc>
      </w:tr>
      <w:tr w:rsidR="00B61F44" w:rsidRPr="00817CEB" w:rsidTr="00814E5E">
        <w:trPr>
          <w:cantSplit/>
          <w:trPrChange w:id="4396" w:author="gorgemj" w:date="2017-11-30T12:36:00Z">
            <w:trPr>
              <w:gridBefore w:val="6"/>
              <w:gridAfter w:val="0"/>
              <w:cantSplit/>
            </w:trPr>
          </w:trPrChange>
        </w:trPr>
        <w:tc>
          <w:tcPr>
            <w:tcW w:w="947" w:type="dxa"/>
            <w:tcPrChange w:id="4397" w:author="gorgemj" w:date="2017-11-30T12:36:00Z">
              <w:tcPr>
                <w:tcW w:w="945" w:type="dxa"/>
                <w:gridSpan w:val="6"/>
              </w:tcPr>
            </w:tcPrChange>
          </w:tcPr>
          <w:p w:rsidR="00B61F44" w:rsidRPr="00556C4E" w:rsidRDefault="00B61F44" w:rsidP="00542606">
            <w:pPr>
              <w:autoSpaceDE w:val="0"/>
              <w:autoSpaceDN w:val="0"/>
              <w:adjustRightInd w:val="0"/>
              <w:spacing w:before="60" w:after="60" w:line="280" w:lineRule="atLeast"/>
              <w:jc w:val="center"/>
              <w:rPr>
                <w:rFonts w:cs="Arial"/>
                <w:rPrChange w:id="4398" w:author="gorgemj" w:date="2017-11-26T16:05:00Z">
                  <w:rPr>
                    <w:rFonts w:cs="Arial"/>
                    <w:b/>
                  </w:rPr>
                </w:rPrChange>
              </w:rPr>
            </w:pPr>
            <w:r w:rsidRPr="00556C4E">
              <w:rPr>
                <w:rFonts w:cs="Arial"/>
                <w:rPrChange w:id="4399" w:author="gorgemj" w:date="2017-11-26T16:05:00Z">
                  <w:rPr>
                    <w:rFonts w:cs="Arial"/>
                    <w:b/>
                  </w:rPr>
                </w:rPrChange>
              </w:rPr>
              <w:t>5.16</w:t>
            </w:r>
          </w:p>
        </w:tc>
        <w:tc>
          <w:tcPr>
            <w:tcW w:w="693" w:type="dxa"/>
            <w:tcPrChange w:id="4400" w:author="gorgemj" w:date="2017-11-30T12:36:00Z">
              <w:tcPr>
                <w:tcW w:w="747" w:type="dxa"/>
                <w:gridSpan w:val="3"/>
              </w:tcPr>
            </w:tcPrChange>
          </w:tcPr>
          <w:p w:rsidR="00B61F44" w:rsidRPr="00556C4E" w:rsidRDefault="00B61F44" w:rsidP="00542606">
            <w:pPr>
              <w:autoSpaceDE w:val="0"/>
              <w:autoSpaceDN w:val="0"/>
              <w:adjustRightInd w:val="0"/>
              <w:spacing w:before="60" w:after="60" w:line="280" w:lineRule="atLeast"/>
              <w:jc w:val="center"/>
              <w:rPr>
                <w:rFonts w:cs="Arial"/>
                <w:bCs/>
                <w:color w:val="000000"/>
                <w:sz w:val="24"/>
                <w:szCs w:val="24"/>
                <w:rPrChange w:id="4401" w:author="gorgemj" w:date="2017-11-26T16:05:00Z">
                  <w:rPr>
                    <w:rFonts w:cs="Arial"/>
                    <w:b/>
                    <w:bCs/>
                    <w:color w:val="000000"/>
                    <w:sz w:val="24"/>
                    <w:szCs w:val="24"/>
                  </w:rPr>
                </w:rPrChange>
              </w:rPr>
            </w:pPr>
            <w:r w:rsidRPr="00556C4E">
              <w:rPr>
                <w:rFonts w:cs="Arial"/>
                <w:bCs/>
                <w:rPrChange w:id="4402" w:author="gorgemj" w:date="2017-11-26T16:05:00Z">
                  <w:rPr>
                    <w:rFonts w:cs="Arial"/>
                    <w:b/>
                    <w:bCs/>
                  </w:rPr>
                </w:rPrChange>
              </w:rPr>
              <w:t>1</w:t>
            </w:r>
          </w:p>
        </w:tc>
        <w:tc>
          <w:tcPr>
            <w:tcW w:w="5038" w:type="dxa"/>
            <w:gridSpan w:val="2"/>
            <w:tcPrChange w:id="4403" w:author="gorgemj" w:date="2017-11-30T12:36:00Z">
              <w:tcPr>
                <w:tcW w:w="6768" w:type="dxa"/>
                <w:gridSpan w:val="7"/>
              </w:tcPr>
            </w:tcPrChange>
          </w:tcPr>
          <w:p w:rsidR="00B61F44" w:rsidRPr="00556C4E" w:rsidRDefault="00B61F44" w:rsidP="00542606">
            <w:pPr>
              <w:autoSpaceDE w:val="0"/>
              <w:autoSpaceDN w:val="0"/>
              <w:adjustRightInd w:val="0"/>
              <w:spacing w:before="60" w:after="60" w:line="280" w:lineRule="atLeast"/>
              <w:rPr>
                <w:rFonts w:eastAsia="Calibri" w:cs="Arial"/>
              </w:rPr>
            </w:pPr>
            <w:r w:rsidRPr="00556C4E">
              <w:rPr>
                <w:rFonts w:eastAsia="Calibri" w:cs="Arial"/>
              </w:rPr>
              <w:t>The design shall take due account of internal hazards such as fire, explosion, flooding, missile generation, collapse of structures and falling objects, pipe whip, jet impact, and release of fluid from failed systems or from other installations on the site. Appropriate features for prevention and mitigation shall be provided to ensure that safety is not compromised.</w:t>
            </w:r>
          </w:p>
        </w:tc>
        <w:tc>
          <w:tcPr>
            <w:tcW w:w="6912" w:type="dxa"/>
            <w:gridSpan w:val="3"/>
            <w:tcPrChange w:id="4404" w:author="gorgemj" w:date="2017-11-30T12:36:00Z">
              <w:tcPr>
                <w:tcW w:w="5130" w:type="dxa"/>
                <w:gridSpan w:val="8"/>
              </w:tcPr>
            </w:tcPrChange>
          </w:tcPr>
          <w:p w:rsidR="00B61F44" w:rsidRDefault="00B61F44">
            <w:pPr>
              <w:spacing w:before="60" w:after="60" w:line="280" w:lineRule="atLeast"/>
              <w:rPr>
                <w:rFonts w:cs="Arial"/>
                <w:b/>
              </w:rPr>
            </w:pPr>
            <w:r w:rsidRPr="00817CEB">
              <w:rPr>
                <w:rFonts w:eastAsia="Calibri" w:cs="Arial"/>
              </w:rPr>
              <w:t xml:space="preserve">The </w:t>
            </w:r>
            <w:r w:rsidRPr="00817CEB">
              <w:rPr>
                <w:rFonts w:eastAsia="Calibri" w:cs="Arial"/>
                <w:b/>
              </w:rPr>
              <w:t>AP1000</w:t>
            </w:r>
            <w:r w:rsidRPr="00817CEB">
              <w:rPr>
                <w:rFonts w:eastAsia="Calibri" w:cs="Arial"/>
              </w:rPr>
              <w:t xml:space="preserve"> </w:t>
            </w:r>
            <w:ins w:id="4405" w:author="gorgemj" w:date="2017-11-20T10:28:00Z">
              <w:r>
                <w:rPr>
                  <w:rFonts w:eastAsia="Calibri" w:cs="Arial"/>
                </w:rPr>
                <w:t xml:space="preserve">plant </w:t>
              </w:r>
            </w:ins>
            <w:r w:rsidRPr="00817CEB">
              <w:rPr>
                <w:rFonts w:eastAsia="Calibri" w:cs="Arial"/>
              </w:rPr>
              <w:t xml:space="preserve">design provides protection for internal hazards. </w:t>
            </w:r>
            <w:ins w:id="4406" w:author="gorgemj" w:date="2017-11-24T16:49:00Z">
              <w:r>
                <w:rPr>
                  <w:rFonts w:cs="Arial"/>
                </w:rPr>
                <w:t xml:space="preserve">The </w:t>
              </w:r>
              <w:r w:rsidRPr="00993D67">
                <w:rPr>
                  <w:rFonts w:cs="Arial"/>
                  <w:b/>
                </w:rPr>
                <w:t>AP1000</w:t>
              </w:r>
              <w:r>
                <w:rPr>
                  <w:rFonts w:cs="Arial"/>
                </w:rPr>
                <w:t xml:space="preserve"> plant DCD [2]</w:t>
              </w:r>
            </w:ins>
            <w:del w:id="4407" w:author="gorgemj" w:date="2017-11-24T16:49:00Z">
              <w:r w:rsidRPr="00817CEB" w:rsidDel="004A49B0">
                <w:rPr>
                  <w:rFonts w:eastAsia="Calibri" w:cs="Arial"/>
                </w:rPr>
                <w:delText>DCD</w:delText>
              </w:r>
            </w:del>
            <w:r w:rsidRPr="00817CEB">
              <w:rPr>
                <w:rFonts w:eastAsia="Calibri" w:cs="Arial"/>
              </w:rPr>
              <w:t xml:space="preserve"> </w:t>
            </w:r>
            <w:r>
              <w:rPr>
                <w:rFonts w:eastAsia="Calibri" w:cs="Arial"/>
              </w:rPr>
              <w:t>Sections</w:t>
            </w:r>
            <w:r w:rsidRPr="00817CEB">
              <w:rPr>
                <w:rFonts w:eastAsia="Calibri" w:cs="Arial"/>
              </w:rPr>
              <w:t xml:space="preserve"> 3.3</w:t>
            </w:r>
            <w:r>
              <w:rPr>
                <w:rFonts w:eastAsia="Calibri" w:cs="Arial"/>
              </w:rPr>
              <w:t xml:space="preserve"> (Wind and Tornado), 3.4 (External Flood), 3.5 (Missiles), 3.6 (Rupture of Piping), 19.56 (Internal Flood), 19.57 (Internal Fire), 19.58 (External Wind, Floods),</w:t>
            </w:r>
            <w:r w:rsidRPr="00817CEB">
              <w:rPr>
                <w:rFonts w:eastAsia="Calibri" w:cs="Arial"/>
              </w:rPr>
              <w:t xml:space="preserve"> describes design considerations for wind, flood,</w:t>
            </w:r>
            <w:r>
              <w:rPr>
                <w:rFonts w:eastAsia="Calibri" w:cs="Arial"/>
              </w:rPr>
              <w:t xml:space="preserve"> fire,</w:t>
            </w:r>
            <w:r w:rsidRPr="00817CEB">
              <w:rPr>
                <w:rFonts w:eastAsia="Calibri" w:cs="Arial"/>
              </w:rPr>
              <w:t xml:space="preserve"> missile</w:t>
            </w:r>
            <w:r>
              <w:rPr>
                <w:rFonts w:eastAsia="Calibri" w:cs="Arial"/>
              </w:rPr>
              <w:t>s</w:t>
            </w:r>
            <w:r w:rsidRPr="00817CEB">
              <w:rPr>
                <w:rFonts w:eastAsia="Calibri" w:cs="Arial"/>
              </w:rPr>
              <w:t>, and pipe rupture hazards.</w:t>
            </w:r>
            <w:r>
              <w:rPr>
                <w:rFonts w:eastAsia="Calibri" w:cs="Arial"/>
              </w:rPr>
              <w:t xml:space="preserve"> Leak before break </w:t>
            </w:r>
            <w:del w:id="4408" w:author="gorgemj" w:date="2017-11-26T16:05:00Z">
              <w:r w:rsidDel="00556C4E">
                <w:rPr>
                  <w:rFonts w:eastAsia="Calibri" w:cs="Arial"/>
                </w:rPr>
                <w:delText xml:space="preserve">(LBB) </w:delText>
              </w:r>
            </w:del>
            <w:r>
              <w:rPr>
                <w:rFonts w:eastAsia="Calibri" w:cs="Arial"/>
              </w:rPr>
              <w:t xml:space="preserve">criteria for </w:t>
            </w:r>
            <w:r w:rsidRPr="00E565BC">
              <w:rPr>
                <w:rFonts w:eastAsia="Calibri" w:cs="Arial"/>
                <w:b/>
              </w:rPr>
              <w:t>AP1000</w:t>
            </w:r>
            <w:r>
              <w:rPr>
                <w:rFonts w:eastAsia="Calibri" w:cs="Arial"/>
              </w:rPr>
              <w:t xml:space="preserve"> plant piping is addressed in </w:t>
            </w:r>
            <w:ins w:id="4409" w:author="gorgemj" w:date="2017-11-24T16:49:00Z">
              <w:r>
                <w:rPr>
                  <w:rFonts w:cs="Arial"/>
                </w:rPr>
                <w:t xml:space="preserve">the </w:t>
              </w:r>
              <w:r w:rsidRPr="00993D67">
                <w:rPr>
                  <w:rFonts w:cs="Arial"/>
                  <w:b/>
                </w:rPr>
                <w:t>AP1000</w:t>
              </w:r>
              <w:r>
                <w:rPr>
                  <w:rFonts w:cs="Arial"/>
                </w:rPr>
                <w:t xml:space="preserve"> plant DCD [2]</w:t>
              </w:r>
            </w:ins>
            <w:del w:id="4410" w:author="gorgemj" w:date="2017-11-24T16:49:00Z">
              <w:r w:rsidDel="004A49B0">
                <w:rPr>
                  <w:rFonts w:eastAsia="Calibri" w:cs="Arial"/>
                </w:rPr>
                <w:delText>DCD</w:delText>
              </w:r>
            </w:del>
            <w:r>
              <w:rPr>
                <w:rFonts w:eastAsia="Calibri" w:cs="Arial"/>
              </w:rPr>
              <w:t xml:space="preserve"> Appendix 3B. Aircraft impact is addressed in </w:t>
            </w:r>
            <w:ins w:id="4411" w:author="gorgemj" w:date="2017-11-24T16:49:00Z">
              <w:r>
                <w:rPr>
                  <w:rFonts w:cs="Arial"/>
                </w:rPr>
                <w:t xml:space="preserve">the </w:t>
              </w:r>
              <w:r w:rsidRPr="00993D67">
                <w:rPr>
                  <w:rFonts w:cs="Arial"/>
                  <w:b/>
                </w:rPr>
                <w:t>AP1000</w:t>
              </w:r>
              <w:r>
                <w:rPr>
                  <w:rFonts w:cs="Arial"/>
                </w:rPr>
                <w:t xml:space="preserve"> plant DCD [2]</w:t>
              </w:r>
            </w:ins>
            <w:del w:id="4412" w:author="gorgemj" w:date="2017-11-24T16:49:00Z">
              <w:r w:rsidDel="004A49B0">
                <w:rPr>
                  <w:rFonts w:eastAsia="Calibri" w:cs="Arial"/>
                </w:rPr>
                <w:delText>DCD</w:delText>
              </w:r>
            </w:del>
            <w:r>
              <w:rPr>
                <w:rFonts w:eastAsia="Calibri" w:cs="Arial"/>
              </w:rPr>
              <w:t xml:space="preserve"> Appendix 19F. </w:t>
            </w:r>
          </w:p>
        </w:tc>
      </w:tr>
      <w:tr w:rsidR="00B61F44" w:rsidRPr="00817CEB" w:rsidTr="00814E5E">
        <w:trPr>
          <w:cantSplit/>
          <w:trPrChange w:id="4413" w:author="gorgemj" w:date="2017-11-30T12:36:00Z">
            <w:trPr>
              <w:gridBefore w:val="6"/>
              <w:gridAfter w:val="0"/>
              <w:cantSplit/>
            </w:trPr>
          </w:trPrChange>
        </w:trPr>
        <w:tc>
          <w:tcPr>
            <w:tcW w:w="947" w:type="dxa"/>
            <w:tcPrChange w:id="4414" w:author="gorgemj" w:date="2017-11-30T12:36:00Z">
              <w:tcPr>
                <w:tcW w:w="945" w:type="dxa"/>
                <w:gridSpan w:val="6"/>
              </w:tcPr>
            </w:tcPrChange>
          </w:tcPr>
          <w:p w:rsidR="00B61F44" w:rsidRDefault="00B61F44" w:rsidP="00055D49">
            <w:pPr>
              <w:keepNext/>
              <w:keepLines/>
              <w:autoSpaceDE w:val="0"/>
              <w:autoSpaceDN w:val="0"/>
              <w:adjustRightInd w:val="0"/>
              <w:spacing w:before="60" w:after="60" w:line="280" w:lineRule="atLeast"/>
              <w:jc w:val="center"/>
              <w:rPr>
                <w:rFonts w:cs="Arial"/>
                <w:b/>
              </w:rPr>
            </w:pPr>
          </w:p>
        </w:tc>
        <w:tc>
          <w:tcPr>
            <w:tcW w:w="693" w:type="dxa"/>
            <w:tcPrChange w:id="4415" w:author="gorgemj" w:date="2017-11-30T12:36:00Z">
              <w:tcPr>
                <w:tcW w:w="747" w:type="dxa"/>
                <w:gridSpan w:val="3"/>
              </w:tcPr>
            </w:tcPrChange>
          </w:tcPr>
          <w:p w:rsidR="00B61F44" w:rsidRDefault="00B61F44" w:rsidP="00055D49">
            <w:pPr>
              <w:keepNext/>
              <w:keepLines/>
              <w:autoSpaceDE w:val="0"/>
              <w:autoSpaceDN w:val="0"/>
              <w:adjustRightInd w:val="0"/>
              <w:spacing w:before="60" w:after="60" w:line="280" w:lineRule="atLeast"/>
              <w:jc w:val="center"/>
              <w:rPr>
                <w:rFonts w:cs="Arial"/>
                <w:b/>
                <w:bCs/>
              </w:rPr>
            </w:pPr>
          </w:p>
        </w:tc>
        <w:tc>
          <w:tcPr>
            <w:tcW w:w="5038" w:type="dxa"/>
            <w:gridSpan w:val="2"/>
            <w:tcPrChange w:id="4416" w:author="gorgemj" w:date="2017-11-30T12:36:00Z">
              <w:tcPr>
                <w:tcW w:w="6768" w:type="dxa"/>
                <w:gridSpan w:val="7"/>
              </w:tcPr>
            </w:tcPrChange>
          </w:tcPr>
          <w:p w:rsidR="00B61F44" w:rsidRDefault="00B61F44" w:rsidP="00055D49">
            <w:pPr>
              <w:keepNext/>
              <w:keepLines/>
              <w:autoSpaceDE w:val="0"/>
              <w:autoSpaceDN w:val="0"/>
              <w:adjustRightInd w:val="0"/>
              <w:spacing w:before="60" w:after="60" w:line="280" w:lineRule="atLeast"/>
              <w:rPr>
                <w:rFonts w:cs="Arial"/>
                <w:b/>
                <w:color w:val="000000"/>
                <w:sz w:val="24"/>
                <w:szCs w:val="24"/>
              </w:rPr>
            </w:pPr>
            <w:r w:rsidRPr="00817CEB">
              <w:rPr>
                <w:rFonts w:eastAsia="Calibri" w:cs="Arial"/>
                <w:b/>
                <w:bCs/>
              </w:rPr>
              <w:t>External hazards</w:t>
            </w:r>
          </w:p>
        </w:tc>
        <w:tc>
          <w:tcPr>
            <w:tcW w:w="6912" w:type="dxa"/>
            <w:gridSpan w:val="3"/>
            <w:tcPrChange w:id="4417" w:author="gorgemj" w:date="2017-11-30T12:36:00Z">
              <w:tcPr>
                <w:tcW w:w="5130" w:type="dxa"/>
                <w:gridSpan w:val="8"/>
              </w:tcPr>
            </w:tcPrChange>
          </w:tcPr>
          <w:p w:rsidR="00B61F44" w:rsidRDefault="00B61F44" w:rsidP="00055D49">
            <w:pPr>
              <w:keepNext/>
              <w:keepLines/>
              <w:spacing w:before="60" w:after="60" w:line="280" w:lineRule="atLeast"/>
              <w:rPr>
                <w:rFonts w:cs="Arial"/>
                <w:b/>
              </w:rPr>
            </w:pPr>
          </w:p>
        </w:tc>
      </w:tr>
      <w:tr w:rsidR="00B61F44" w:rsidRPr="00817CEB" w:rsidTr="00814E5E">
        <w:trPr>
          <w:cantSplit/>
          <w:trPrChange w:id="4418" w:author="gorgemj" w:date="2017-11-30T12:36:00Z">
            <w:trPr>
              <w:gridBefore w:val="6"/>
              <w:gridAfter w:val="0"/>
              <w:cantSplit/>
            </w:trPr>
          </w:trPrChange>
        </w:trPr>
        <w:tc>
          <w:tcPr>
            <w:tcW w:w="947" w:type="dxa"/>
            <w:tcPrChange w:id="4419" w:author="gorgemj" w:date="2017-11-30T12:36:00Z">
              <w:tcPr>
                <w:tcW w:w="945" w:type="dxa"/>
                <w:gridSpan w:val="6"/>
              </w:tcPr>
            </w:tcPrChange>
          </w:tcPr>
          <w:p w:rsidR="00B61F44" w:rsidRPr="00313907" w:rsidRDefault="00B61F44" w:rsidP="00CF335A">
            <w:pPr>
              <w:autoSpaceDE w:val="0"/>
              <w:autoSpaceDN w:val="0"/>
              <w:adjustRightInd w:val="0"/>
              <w:spacing w:before="60" w:after="60" w:line="280" w:lineRule="atLeast"/>
              <w:jc w:val="center"/>
              <w:rPr>
                <w:rFonts w:cs="Arial"/>
                <w:rPrChange w:id="4420" w:author="gorgemj" w:date="2017-11-23T11:20:00Z">
                  <w:rPr>
                    <w:rFonts w:cs="Arial"/>
                    <w:b/>
                  </w:rPr>
                </w:rPrChange>
              </w:rPr>
            </w:pPr>
            <w:r w:rsidRPr="00313907">
              <w:rPr>
                <w:rFonts w:cs="Arial"/>
                <w:rPrChange w:id="4421" w:author="gorgemj" w:date="2017-11-23T11:20:00Z">
                  <w:rPr>
                    <w:rFonts w:cs="Arial"/>
                    <w:b/>
                  </w:rPr>
                </w:rPrChange>
              </w:rPr>
              <w:t>5.17</w:t>
            </w:r>
          </w:p>
        </w:tc>
        <w:tc>
          <w:tcPr>
            <w:tcW w:w="693" w:type="dxa"/>
            <w:tcPrChange w:id="4422" w:author="gorgemj" w:date="2017-11-30T12:36:00Z">
              <w:tcPr>
                <w:tcW w:w="747" w:type="dxa"/>
                <w:gridSpan w:val="3"/>
              </w:tcPr>
            </w:tcPrChange>
          </w:tcPr>
          <w:p w:rsidR="00B61F44" w:rsidRPr="00313907" w:rsidRDefault="00B61F44" w:rsidP="00CF335A">
            <w:pPr>
              <w:autoSpaceDE w:val="0"/>
              <w:autoSpaceDN w:val="0"/>
              <w:adjustRightInd w:val="0"/>
              <w:spacing w:before="60" w:after="60" w:line="280" w:lineRule="atLeast"/>
              <w:jc w:val="center"/>
              <w:rPr>
                <w:rFonts w:cs="Arial"/>
                <w:bCs/>
                <w:color w:val="000000"/>
                <w:sz w:val="24"/>
                <w:szCs w:val="24"/>
                <w:rPrChange w:id="4423" w:author="gorgemj" w:date="2017-11-23T11:20:00Z">
                  <w:rPr>
                    <w:rFonts w:cs="Arial"/>
                    <w:b/>
                    <w:bCs/>
                    <w:color w:val="000000"/>
                    <w:sz w:val="24"/>
                    <w:szCs w:val="24"/>
                  </w:rPr>
                </w:rPrChange>
              </w:rPr>
            </w:pPr>
            <w:r w:rsidRPr="00313907">
              <w:rPr>
                <w:rFonts w:cs="Arial"/>
                <w:bCs/>
                <w:rPrChange w:id="4424" w:author="gorgemj" w:date="2017-11-23T11:20:00Z">
                  <w:rPr>
                    <w:rFonts w:cs="Arial"/>
                    <w:b/>
                    <w:bCs/>
                  </w:rPr>
                </w:rPrChange>
              </w:rPr>
              <w:t>1</w:t>
            </w:r>
          </w:p>
        </w:tc>
        <w:tc>
          <w:tcPr>
            <w:tcW w:w="5038" w:type="dxa"/>
            <w:gridSpan w:val="2"/>
            <w:tcPrChange w:id="4425" w:author="gorgemj" w:date="2017-11-30T12:36:00Z">
              <w:tcPr>
                <w:tcW w:w="6768" w:type="dxa"/>
                <w:gridSpan w:val="7"/>
              </w:tcPr>
            </w:tcPrChange>
          </w:tcPr>
          <w:p w:rsidR="00B61F44" w:rsidRDefault="00B61F44" w:rsidP="00CF335A">
            <w:pPr>
              <w:autoSpaceDE w:val="0"/>
              <w:autoSpaceDN w:val="0"/>
              <w:adjustRightInd w:val="0"/>
              <w:spacing w:before="60" w:after="60" w:line="280" w:lineRule="atLeast"/>
              <w:rPr>
                <w:ins w:id="4426" w:author="gorgemj" w:date="2017-11-23T11:20:00Z"/>
                <w:rFonts w:eastAsia="Calibri" w:cs="Arial"/>
              </w:rPr>
            </w:pPr>
            <w:r w:rsidRPr="00817CEB">
              <w:rPr>
                <w:rFonts w:eastAsia="Calibri" w:cs="Arial"/>
              </w:rPr>
              <w:t>The design shall include due consideration of those natural and human induced external events</w:t>
            </w:r>
            <w:ins w:id="4427" w:author="gorgemj" w:date="2017-11-23T11:20:00Z">
              <w:r w:rsidRPr="00313907">
                <w:rPr>
                  <w:rFonts w:eastAsia="Calibri" w:cs="Arial"/>
                  <w:vertAlign w:val="superscript"/>
                  <w:rPrChange w:id="4428" w:author="gorgemj" w:date="2017-11-23T11:20:00Z">
                    <w:rPr>
                      <w:rFonts w:eastAsia="Calibri" w:cs="Arial"/>
                    </w:rPr>
                  </w:rPrChange>
                </w:rPr>
                <w:t>11</w:t>
              </w:r>
            </w:ins>
            <w:r w:rsidRPr="00817CEB">
              <w:rPr>
                <w:rFonts w:eastAsia="Calibri" w:cs="Arial"/>
              </w:rPr>
              <w:t xml:space="preserve"> (i.e. events of origin external to the plant) that have been identified in the site evaluation process. </w:t>
            </w:r>
            <w:ins w:id="4429" w:author="gorgemj" w:date="2017-11-23T11:21:00Z">
              <w:r>
                <w:rPr>
                  <w:rFonts w:eastAsia="Calibri" w:cs="Arial"/>
                </w:rPr>
                <w:t xml:space="preserve">Causation and likelihood shall be considered in postulating potential hazards. </w:t>
              </w:r>
            </w:ins>
            <w:del w:id="4430" w:author="gorgemj" w:date="2017-11-23T11:22:00Z">
              <w:r w:rsidRPr="00817CEB" w:rsidDel="00313907">
                <w:rPr>
                  <w:rFonts w:eastAsia="Calibri" w:cs="Arial"/>
                </w:rPr>
                <w:delText xml:space="preserve">Natural external events shall be addressed, including meteorological, hydrological, geological and seismic events. Human induced external events arising from nearby industries and transport routes shall be addressed. </w:delText>
              </w:r>
            </w:del>
            <w:r w:rsidRPr="00817CEB">
              <w:rPr>
                <w:rFonts w:eastAsia="Calibri" w:cs="Arial"/>
              </w:rPr>
              <w:t xml:space="preserve">In the short term, the safety of the plant shall not be permitted to be dependent on the availability of off-site services such as electricity supply and </w:t>
            </w:r>
            <w:proofErr w:type="spellStart"/>
            <w:r w:rsidRPr="00817CEB">
              <w:rPr>
                <w:rFonts w:eastAsia="Calibri" w:cs="Arial"/>
              </w:rPr>
              <w:t>fire fighting</w:t>
            </w:r>
            <w:proofErr w:type="spellEnd"/>
            <w:r w:rsidRPr="00817CEB">
              <w:rPr>
                <w:rFonts w:eastAsia="Calibri" w:cs="Arial"/>
              </w:rPr>
              <w:t xml:space="preserve"> services. The design shall take due account of site specific conditions to determine the maximum delay time by which off-site services need to be available.</w:t>
            </w:r>
          </w:p>
          <w:p w:rsidR="00B61F44" w:rsidRPr="00313907" w:rsidRDefault="00B61F44" w:rsidP="00CF335A">
            <w:pPr>
              <w:autoSpaceDE w:val="0"/>
              <w:autoSpaceDN w:val="0"/>
              <w:adjustRightInd w:val="0"/>
              <w:spacing w:before="60" w:after="60" w:line="280" w:lineRule="atLeast"/>
              <w:rPr>
                <w:rFonts w:eastAsia="Calibri" w:cs="Arial"/>
                <w:i/>
                <w:rPrChange w:id="4431" w:author="gorgemj" w:date="2017-11-23T11:21:00Z">
                  <w:rPr>
                    <w:rFonts w:eastAsia="Calibri" w:cs="Arial"/>
                  </w:rPr>
                </w:rPrChange>
              </w:rPr>
            </w:pPr>
            <w:ins w:id="4432" w:author="gorgemj" w:date="2017-11-23T11:20:00Z">
              <w:r w:rsidRPr="00313907">
                <w:rPr>
                  <w:rFonts w:eastAsia="Calibri" w:cs="Arial"/>
                  <w:i/>
                  <w:sz w:val="18"/>
                  <w:rPrChange w:id="4433" w:author="gorgemj" w:date="2017-11-23T11:21:00Z">
                    <w:rPr>
                      <w:rFonts w:eastAsia="Calibri" w:cs="Arial"/>
                    </w:rPr>
                  </w:rPrChange>
                </w:rPr>
                <w:t xml:space="preserve">Footnote: </w:t>
              </w:r>
            </w:ins>
            <w:ins w:id="4434" w:author="gorgemj" w:date="2017-11-23T11:21:00Z">
              <w:r w:rsidRPr="00313907">
                <w:rPr>
                  <w:rFonts w:eastAsia="Calibri" w:cs="Arial"/>
                  <w:i/>
                  <w:sz w:val="18"/>
                  <w:vertAlign w:val="superscript"/>
                  <w:rPrChange w:id="4435" w:author="gorgemj" w:date="2017-11-23T11:21:00Z">
                    <w:rPr>
                      <w:rFonts w:eastAsia="Calibri" w:cs="Arial"/>
                    </w:rPr>
                  </w:rPrChange>
                </w:rPr>
                <w:t>11</w:t>
              </w:r>
              <w:r w:rsidRPr="00313907">
                <w:rPr>
                  <w:rFonts w:eastAsia="Calibri" w:cs="Arial"/>
                  <w:i/>
                  <w:sz w:val="18"/>
                  <w:rPrChange w:id="4436" w:author="gorgemj" w:date="2017-11-23T11:21:00Z">
                    <w:rPr>
                      <w:rFonts w:eastAsia="Calibri" w:cs="Arial"/>
                    </w:rPr>
                  </w:rPrChange>
                </w:rPr>
                <w:t xml:space="preserve"> Requirements on site evaluation for nuclear installations are established in IAEA Safety Standards Series No. NS-R-3 (Rev. 1), Site Evaluation for Nuclear Installations [10].</w:t>
              </w:r>
            </w:ins>
          </w:p>
        </w:tc>
        <w:tc>
          <w:tcPr>
            <w:tcW w:w="6912" w:type="dxa"/>
            <w:gridSpan w:val="3"/>
            <w:tcPrChange w:id="4437" w:author="gorgemj" w:date="2017-11-30T12:36:00Z">
              <w:tcPr>
                <w:tcW w:w="5130" w:type="dxa"/>
                <w:gridSpan w:val="8"/>
              </w:tcPr>
            </w:tcPrChange>
          </w:tcPr>
          <w:p w:rsidR="00B61F44" w:rsidRDefault="00B61F44">
            <w:pPr>
              <w:spacing w:before="60" w:after="60" w:line="280" w:lineRule="atLeast"/>
              <w:rPr>
                <w:ins w:id="4438" w:author="gorgemj" w:date="2017-11-26T16:06:00Z"/>
                <w:rFonts w:eastAsia="Calibri" w:cs="Arial"/>
              </w:rPr>
            </w:pPr>
            <w:r w:rsidRPr="00817CEB">
              <w:rPr>
                <w:rFonts w:eastAsia="Calibri" w:cs="Arial"/>
              </w:rPr>
              <w:t xml:space="preserve">The </w:t>
            </w:r>
            <w:r w:rsidRPr="00817CEB">
              <w:rPr>
                <w:rFonts w:cs="Arial"/>
              </w:rPr>
              <w:t>design</w:t>
            </w:r>
            <w:r w:rsidRPr="00817CEB">
              <w:rPr>
                <w:rFonts w:eastAsia="Calibri" w:cs="Arial"/>
              </w:rPr>
              <w:t xml:space="preserve"> of </w:t>
            </w:r>
            <w:r w:rsidRPr="00817CEB">
              <w:rPr>
                <w:rFonts w:eastAsia="Calibri" w:cs="Arial"/>
                <w:b/>
              </w:rPr>
              <w:t>AP1000</w:t>
            </w:r>
            <w:r w:rsidRPr="00817CEB">
              <w:rPr>
                <w:rFonts w:eastAsia="Calibri" w:cs="Arial"/>
              </w:rPr>
              <w:t xml:space="preserve"> </w:t>
            </w:r>
            <w:r>
              <w:rPr>
                <w:rFonts w:eastAsia="Calibri" w:cs="Arial"/>
              </w:rPr>
              <w:t>p</w:t>
            </w:r>
            <w:r w:rsidRPr="00817CEB">
              <w:rPr>
                <w:rFonts w:eastAsia="Calibri" w:cs="Arial"/>
              </w:rPr>
              <w:t>lant nuclear safety systems and engineered safety features includes allowances for natural environmental disturbances such as earthquakes, floods, and storms at the station site</w:t>
            </w:r>
            <w:r>
              <w:rPr>
                <w:rFonts w:eastAsia="Calibri" w:cs="Arial"/>
              </w:rPr>
              <w:t xml:space="preserve">. </w:t>
            </w:r>
            <w:r w:rsidRPr="00817CEB">
              <w:rPr>
                <w:rFonts w:eastAsia="Calibri" w:cs="Arial"/>
              </w:rPr>
              <w:t xml:space="preserve">The nuclear island structures are designed to withstand the effects of natural phenomena such as hurricanes, floods, tornados, tsunamis, and earthquakes without loss of capability to perform safety functions. Design for natural phenomena is based on the industry standards as described in </w:t>
            </w:r>
            <w:ins w:id="4439" w:author="gorgemj" w:date="2017-11-24T16:49:00Z">
              <w:r>
                <w:rPr>
                  <w:rFonts w:cs="Arial"/>
                </w:rPr>
                <w:t xml:space="preserve">the </w:t>
              </w:r>
              <w:r w:rsidRPr="00993D67">
                <w:rPr>
                  <w:rFonts w:cs="Arial"/>
                  <w:b/>
                </w:rPr>
                <w:t>AP1000</w:t>
              </w:r>
              <w:r>
                <w:rPr>
                  <w:rFonts w:cs="Arial"/>
                </w:rPr>
                <w:t xml:space="preserve"> plant DCD [2]</w:t>
              </w:r>
            </w:ins>
            <w:del w:id="4440" w:author="gorgemj" w:date="2017-11-24T16:49:00Z">
              <w:r w:rsidRPr="00817CEB" w:rsidDel="004A49B0">
                <w:rPr>
                  <w:rFonts w:eastAsia="Calibri" w:cs="Arial"/>
                </w:rPr>
                <w:delText>DCD</w:delText>
              </w:r>
            </w:del>
            <w:r w:rsidRPr="00817CEB">
              <w:rPr>
                <w:rFonts w:eastAsia="Calibri" w:cs="Arial"/>
              </w:rPr>
              <w:t xml:space="preserve"> Chapters 2 and 3. Those </w:t>
            </w:r>
            <w:del w:id="4441" w:author="gorgemj" w:date="2017-11-24T18:02:00Z">
              <w:r w:rsidRPr="00817CEB" w:rsidDel="00DF1EE2">
                <w:rPr>
                  <w:rFonts w:eastAsia="Calibri" w:cs="Arial"/>
                </w:rPr>
                <w:delText>structures, systems, and component</w:delText>
              </w:r>
            </w:del>
            <w:ins w:id="4442" w:author="gorgemj" w:date="2017-11-24T18:02:00Z">
              <w:r>
                <w:rPr>
                  <w:rFonts w:eastAsia="Calibri" w:cs="Arial"/>
                </w:rPr>
                <w:t>SSC</w:t>
              </w:r>
            </w:ins>
            <w:r w:rsidRPr="00817CEB">
              <w:rPr>
                <w:rFonts w:eastAsia="Calibri" w:cs="Arial"/>
              </w:rPr>
              <w:t xml:space="preserve">s vital to the shutdown capability of the reactor are designed to withstand the envelope of probable natural phenomena described in </w:t>
            </w:r>
            <w:ins w:id="4443" w:author="gorgemj" w:date="2017-11-24T16:49:00Z">
              <w:r>
                <w:rPr>
                  <w:rFonts w:cs="Arial"/>
                </w:rPr>
                <w:t xml:space="preserve">the </w:t>
              </w:r>
              <w:r w:rsidRPr="00993D67">
                <w:rPr>
                  <w:rFonts w:cs="Arial"/>
                  <w:b/>
                </w:rPr>
                <w:t>AP1000</w:t>
              </w:r>
              <w:r>
                <w:rPr>
                  <w:rFonts w:cs="Arial"/>
                </w:rPr>
                <w:t xml:space="preserve"> plant DCD [2]</w:t>
              </w:r>
            </w:ins>
            <w:del w:id="4444" w:author="gorgemj" w:date="2017-11-24T16:49:00Z">
              <w:r w:rsidRPr="00817CEB" w:rsidDel="004A49B0">
                <w:rPr>
                  <w:rFonts w:eastAsia="Calibri" w:cs="Arial"/>
                </w:rPr>
                <w:delText>DCD</w:delText>
              </w:r>
            </w:del>
            <w:r w:rsidRPr="00817CEB">
              <w:rPr>
                <w:rFonts w:eastAsia="Calibri" w:cs="Arial"/>
              </w:rPr>
              <w:t xml:space="preserve"> Chapter</w:t>
            </w:r>
            <w:del w:id="4445" w:author="gorgemj" w:date="2017-11-26T16:05:00Z">
              <w:r w:rsidRPr="00817CEB" w:rsidDel="00556C4E">
                <w:rPr>
                  <w:rFonts w:eastAsia="Calibri" w:cs="Arial"/>
                </w:rPr>
                <w:delText xml:space="preserve"> </w:delText>
              </w:r>
            </w:del>
            <w:ins w:id="4446" w:author="gorgemj" w:date="2017-11-26T16:05:00Z">
              <w:r>
                <w:rPr>
                  <w:rFonts w:eastAsia="Calibri" w:cs="Arial"/>
                </w:rPr>
                <w:t> </w:t>
              </w:r>
            </w:ins>
            <w:r w:rsidRPr="00817CEB">
              <w:rPr>
                <w:rFonts w:eastAsia="Calibri" w:cs="Arial"/>
              </w:rPr>
              <w:t>2</w:t>
            </w:r>
            <w:r>
              <w:rPr>
                <w:rFonts w:eastAsia="Calibri" w:cs="Arial"/>
              </w:rPr>
              <w:t xml:space="preserve">. </w:t>
            </w:r>
            <w:ins w:id="4447" w:author="gorgemj" w:date="2017-11-26T16:06:00Z">
              <w:r>
                <w:rPr>
                  <w:rFonts w:eastAsia="Calibri" w:cs="Arial"/>
                </w:rPr>
                <w:t>These SSCs are sufficient to bring and maintain the reactor in safe shutdown, and to cool the spent fuel pool, for at least 72 hours following an event.</w:t>
              </w:r>
            </w:ins>
          </w:p>
          <w:p w:rsidR="00B61F44" w:rsidRPr="00BE3EC6" w:rsidRDefault="00B61F44">
            <w:pPr>
              <w:spacing w:before="60" w:after="60" w:line="280" w:lineRule="atLeast"/>
              <w:rPr>
                <w:rFonts w:eastAsia="Calibri" w:cs="Arial"/>
              </w:rPr>
            </w:pPr>
            <w:r w:rsidRPr="00817CEB">
              <w:rPr>
                <w:rFonts w:eastAsia="Calibri" w:cs="Arial"/>
              </w:rPr>
              <w:t xml:space="preserve">Specific sites are evaluated with respect to the </w:t>
            </w:r>
            <w:r w:rsidRPr="00817CEB">
              <w:rPr>
                <w:rFonts w:eastAsia="Calibri" w:cs="Arial"/>
                <w:b/>
              </w:rPr>
              <w:t>AP1000</w:t>
            </w:r>
            <w:r w:rsidRPr="00817CEB">
              <w:rPr>
                <w:rFonts w:eastAsia="Calibri" w:cs="Arial"/>
              </w:rPr>
              <w:t xml:space="preserve"> </w:t>
            </w:r>
            <w:r>
              <w:rPr>
                <w:rFonts w:eastAsia="Calibri" w:cs="Arial"/>
              </w:rPr>
              <w:t>p</w:t>
            </w:r>
            <w:r w:rsidRPr="00817CEB">
              <w:rPr>
                <w:rFonts w:eastAsia="Calibri" w:cs="Arial"/>
              </w:rPr>
              <w:t>lant site envelope to assure site specific safety capabilities.</w:t>
            </w:r>
          </w:p>
        </w:tc>
      </w:tr>
      <w:tr w:rsidR="00B61F44" w:rsidRPr="00817CEB" w:rsidTr="00814E5E">
        <w:trPr>
          <w:cantSplit/>
          <w:trPrChange w:id="4448" w:author="gorgemj" w:date="2017-11-30T12:36:00Z">
            <w:trPr>
              <w:gridBefore w:val="6"/>
              <w:gridAfter w:val="0"/>
              <w:cantSplit/>
            </w:trPr>
          </w:trPrChange>
        </w:trPr>
        <w:tc>
          <w:tcPr>
            <w:tcW w:w="947" w:type="dxa"/>
            <w:tcPrChange w:id="4449" w:author="gorgemj" w:date="2017-11-30T12:36:00Z">
              <w:tcPr>
                <w:tcW w:w="945" w:type="dxa"/>
                <w:gridSpan w:val="6"/>
              </w:tcPr>
            </w:tcPrChange>
          </w:tcPr>
          <w:p w:rsidR="00B61F44" w:rsidRPr="00313907" w:rsidRDefault="00B61F44" w:rsidP="00CF335A">
            <w:pPr>
              <w:autoSpaceDE w:val="0"/>
              <w:autoSpaceDN w:val="0"/>
              <w:adjustRightInd w:val="0"/>
              <w:spacing w:before="60" w:after="60" w:line="280" w:lineRule="atLeast"/>
              <w:jc w:val="center"/>
              <w:rPr>
                <w:rFonts w:cs="Arial"/>
                <w:rPrChange w:id="4450" w:author="gorgemj" w:date="2017-11-23T11:22:00Z">
                  <w:rPr>
                    <w:rFonts w:cs="Arial"/>
                    <w:b/>
                  </w:rPr>
                </w:rPrChange>
              </w:rPr>
            </w:pPr>
            <w:r w:rsidRPr="00313907">
              <w:rPr>
                <w:rFonts w:cs="Arial"/>
                <w:rPrChange w:id="4451" w:author="gorgemj" w:date="2017-11-23T11:22:00Z">
                  <w:rPr>
                    <w:rFonts w:cs="Arial"/>
                    <w:b/>
                  </w:rPr>
                </w:rPrChange>
              </w:rPr>
              <w:t>5.17 (cont.)</w:t>
            </w:r>
          </w:p>
        </w:tc>
        <w:tc>
          <w:tcPr>
            <w:tcW w:w="693" w:type="dxa"/>
            <w:tcPrChange w:id="4452" w:author="gorgemj" w:date="2017-11-30T12:36:00Z">
              <w:tcPr>
                <w:tcW w:w="747" w:type="dxa"/>
                <w:gridSpan w:val="3"/>
              </w:tcPr>
            </w:tcPrChange>
          </w:tcPr>
          <w:p w:rsidR="00B61F44" w:rsidRPr="00313907" w:rsidRDefault="00B61F44" w:rsidP="00CF335A">
            <w:pPr>
              <w:autoSpaceDE w:val="0"/>
              <w:autoSpaceDN w:val="0"/>
              <w:adjustRightInd w:val="0"/>
              <w:spacing w:before="60" w:after="60" w:line="280" w:lineRule="atLeast"/>
              <w:jc w:val="center"/>
              <w:rPr>
                <w:rFonts w:cs="Arial"/>
                <w:bCs/>
                <w:color w:val="000000"/>
                <w:sz w:val="24"/>
                <w:szCs w:val="24"/>
                <w:rPrChange w:id="4453" w:author="gorgemj" w:date="2017-11-23T11:22:00Z">
                  <w:rPr>
                    <w:rFonts w:cs="Arial"/>
                    <w:b/>
                    <w:bCs/>
                    <w:color w:val="000000"/>
                    <w:sz w:val="24"/>
                    <w:szCs w:val="24"/>
                  </w:rPr>
                </w:rPrChange>
              </w:rPr>
            </w:pPr>
            <w:r w:rsidRPr="00313907">
              <w:rPr>
                <w:rFonts w:cs="Arial"/>
                <w:bCs/>
                <w:rPrChange w:id="4454" w:author="gorgemj" w:date="2017-11-23T11:22:00Z">
                  <w:rPr>
                    <w:rFonts w:cs="Arial"/>
                    <w:b/>
                    <w:bCs/>
                  </w:rPr>
                </w:rPrChange>
              </w:rPr>
              <w:t>1</w:t>
            </w:r>
          </w:p>
        </w:tc>
        <w:tc>
          <w:tcPr>
            <w:tcW w:w="5038" w:type="dxa"/>
            <w:gridSpan w:val="2"/>
            <w:tcPrChange w:id="4455" w:author="gorgemj" w:date="2017-11-30T12:36:00Z">
              <w:tcPr>
                <w:tcW w:w="6768" w:type="dxa"/>
                <w:gridSpan w:val="7"/>
              </w:tcPr>
            </w:tcPrChange>
          </w:tcPr>
          <w:p w:rsidR="00B61F44" w:rsidRPr="00817CEB" w:rsidRDefault="00B61F44" w:rsidP="00542606">
            <w:pPr>
              <w:autoSpaceDE w:val="0"/>
              <w:autoSpaceDN w:val="0"/>
              <w:adjustRightInd w:val="0"/>
              <w:spacing w:before="60" w:after="60" w:line="280" w:lineRule="atLeast"/>
              <w:rPr>
                <w:rFonts w:eastAsia="Calibri" w:cs="Arial"/>
              </w:rPr>
            </w:pPr>
          </w:p>
        </w:tc>
        <w:tc>
          <w:tcPr>
            <w:tcW w:w="6912" w:type="dxa"/>
            <w:gridSpan w:val="3"/>
            <w:tcPrChange w:id="4456" w:author="gorgemj" w:date="2017-11-30T12:36:00Z">
              <w:tcPr>
                <w:tcW w:w="5130" w:type="dxa"/>
                <w:gridSpan w:val="8"/>
              </w:tcPr>
            </w:tcPrChange>
          </w:tcPr>
          <w:p w:rsidR="00B61F44" w:rsidRDefault="00B61F44" w:rsidP="00542606">
            <w:pPr>
              <w:spacing w:before="60" w:after="60" w:line="280" w:lineRule="atLeast"/>
              <w:rPr>
                <w:rFonts w:eastAsia="Calibri" w:cs="Arial"/>
              </w:rPr>
            </w:pPr>
            <w:r w:rsidRPr="00817CEB">
              <w:rPr>
                <w:rFonts w:eastAsia="Calibri" w:cs="Arial"/>
              </w:rPr>
              <w:t xml:space="preserve">The design of </w:t>
            </w:r>
            <w:r w:rsidRPr="00817CEB">
              <w:rPr>
                <w:rFonts w:eastAsia="Calibri" w:cs="Arial"/>
                <w:b/>
              </w:rPr>
              <w:t>AP1000</w:t>
            </w:r>
            <w:r w:rsidRPr="00817CEB">
              <w:rPr>
                <w:rFonts w:eastAsia="Calibri" w:cs="Arial"/>
              </w:rPr>
              <w:t xml:space="preserve"> </w:t>
            </w:r>
            <w:r>
              <w:rPr>
                <w:rFonts w:eastAsia="Calibri" w:cs="Arial"/>
              </w:rPr>
              <w:t>p</w:t>
            </w:r>
            <w:r w:rsidRPr="00817CEB">
              <w:rPr>
                <w:rFonts w:eastAsia="Calibri" w:cs="Arial"/>
              </w:rPr>
              <w:t xml:space="preserve">lant takes into account the potential effects of the impact of a large commercial aircraft, as discussed in </w:t>
            </w:r>
            <w:ins w:id="4457" w:author="gorgemj" w:date="2017-11-24T16:49:00Z">
              <w:r>
                <w:rPr>
                  <w:rFonts w:cs="Arial"/>
                </w:rPr>
                <w:t xml:space="preserve">the </w:t>
              </w:r>
              <w:r w:rsidRPr="00993D67">
                <w:rPr>
                  <w:rFonts w:cs="Arial"/>
                  <w:b/>
                </w:rPr>
                <w:t>AP1000</w:t>
              </w:r>
              <w:r>
                <w:rPr>
                  <w:rFonts w:cs="Arial"/>
                </w:rPr>
                <w:t xml:space="preserve"> plant DCD [2]</w:t>
              </w:r>
            </w:ins>
            <w:del w:id="4458" w:author="gorgemj" w:date="2017-11-24T16:49:00Z">
              <w:r w:rsidRPr="00817CEB" w:rsidDel="004A49B0">
                <w:rPr>
                  <w:rFonts w:eastAsia="Calibri" w:cs="Arial"/>
                </w:rPr>
                <w:delText>DCD</w:delText>
              </w:r>
            </w:del>
            <w:r w:rsidRPr="00817CEB">
              <w:rPr>
                <w:rFonts w:eastAsia="Calibri" w:cs="Arial"/>
              </w:rPr>
              <w:t xml:space="preserve"> Appendix 19F</w:t>
            </w:r>
            <w:r>
              <w:rPr>
                <w:rFonts w:eastAsia="Calibri" w:cs="Arial"/>
              </w:rPr>
              <w:t xml:space="preserve">. </w:t>
            </w:r>
            <w:r w:rsidRPr="00817CEB">
              <w:rPr>
                <w:rFonts w:eastAsia="Calibri" w:cs="Arial"/>
              </w:rPr>
              <w:t xml:space="preserve">The impacting aircraft analyzed is based upon the impulse time curve provided by the </w:t>
            </w:r>
            <w:ins w:id="4459" w:author="gorgemj" w:date="2017-11-24T14:54:00Z">
              <w:r>
                <w:rPr>
                  <w:rFonts w:eastAsia="Calibri" w:cs="Arial"/>
                </w:rPr>
                <w:t xml:space="preserve">US </w:t>
              </w:r>
            </w:ins>
            <w:r w:rsidRPr="00817CEB">
              <w:rPr>
                <w:rFonts w:eastAsia="Calibri" w:cs="Arial"/>
              </w:rPr>
              <w:t xml:space="preserve">NRC in July 2007, which also include analyses of large commercial aircrafts. The assessment concludes that </w:t>
            </w:r>
            <w:r w:rsidRPr="00817CEB">
              <w:rPr>
                <w:rFonts w:eastAsia="Calibri" w:cs="Arial"/>
                <w:b/>
              </w:rPr>
              <w:t>AP1000</w:t>
            </w:r>
            <w:r w:rsidRPr="00817CEB">
              <w:rPr>
                <w:rFonts w:eastAsia="Calibri" w:cs="Arial"/>
              </w:rPr>
              <w:t xml:space="preserve"> </w:t>
            </w:r>
            <w:r>
              <w:rPr>
                <w:rFonts w:eastAsia="Calibri" w:cs="Arial"/>
              </w:rPr>
              <w:t>p</w:t>
            </w:r>
            <w:r w:rsidRPr="00817CEB">
              <w:rPr>
                <w:rFonts w:eastAsia="Calibri" w:cs="Arial"/>
              </w:rPr>
              <w:t xml:space="preserve">lant can continue to provide adequate protection of the public health and safety with respect to aircraft impact as defined by the </w:t>
            </w:r>
            <w:ins w:id="4460" w:author="gorgemj" w:date="2017-11-24T14:54:00Z">
              <w:r>
                <w:rPr>
                  <w:rFonts w:eastAsia="Calibri" w:cs="Arial"/>
                </w:rPr>
                <w:t xml:space="preserve">US </w:t>
              </w:r>
            </w:ins>
            <w:r w:rsidRPr="00817CEB">
              <w:rPr>
                <w:rFonts w:eastAsia="Calibri" w:cs="Arial"/>
              </w:rPr>
              <w:t>NRC</w:t>
            </w:r>
            <w:r>
              <w:rPr>
                <w:rFonts w:eastAsia="Calibri" w:cs="Arial"/>
              </w:rPr>
              <w:t xml:space="preserve">. </w:t>
            </w:r>
            <w:r w:rsidRPr="00817CEB">
              <w:rPr>
                <w:rFonts w:eastAsia="Calibri" w:cs="Arial"/>
              </w:rPr>
              <w:t xml:space="preserve">The aircraft impact would not inhibit the </w:t>
            </w:r>
            <w:r w:rsidRPr="00817CEB">
              <w:rPr>
                <w:rFonts w:eastAsia="Calibri" w:cs="Arial"/>
                <w:b/>
              </w:rPr>
              <w:t xml:space="preserve">AP1000 </w:t>
            </w:r>
            <w:r w:rsidRPr="00DB4F7A">
              <w:rPr>
                <w:rFonts w:eastAsia="Calibri" w:cs="Arial"/>
              </w:rPr>
              <w:t>p</w:t>
            </w:r>
            <w:r w:rsidRPr="00817CEB">
              <w:rPr>
                <w:rFonts w:eastAsia="Calibri" w:cs="Arial"/>
              </w:rPr>
              <w:t>lant’s core cooling capability, containment integrity, spent fuel pool integrity, or adequate spent fuel cooling based on best estimate calculations.</w:t>
            </w:r>
          </w:p>
          <w:p w:rsidR="00B61F44" w:rsidRDefault="00B61F44" w:rsidP="00A366D5">
            <w:pPr>
              <w:spacing w:before="60" w:after="60" w:line="280" w:lineRule="atLeast"/>
              <w:rPr>
                <w:rFonts w:cs="Arial"/>
                <w:b/>
              </w:rPr>
            </w:pPr>
            <w:r>
              <w:rPr>
                <w:rFonts w:cs="Arial"/>
              </w:rPr>
              <w:t xml:space="preserve">In addition consideration of post Fukushima events, not included in the </w:t>
            </w:r>
            <w:ins w:id="4461" w:author="gorgemj" w:date="2017-11-24T16:49:00Z">
              <w:r w:rsidRPr="00993D67">
                <w:rPr>
                  <w:rFonts w:cs="Arial"/>
                  <w:b/>
                </w:rPr>
                <w:t>AP1000</w:t>
              </w:r>
              <w:r>
                <w:rPr>
                  <w:rFonts w:cs="Arial"/>
                </w:rPr>
                <w:t xml:space="preserve"> plant DCD [2]</w:t>
              </w:r>
            </w:ins>
            <w:del w:id="4462" w:author="gorgemj" w:date="2017-11-24T16:49:00Z">
              <w:r w:rsidDel="004A49B0">
                <w:rPr>
                  <w:rFonts w:cs="Arial"/>
                </w:rPr>
                <w:delText>DCD</w:delText>
              </w:r>
            </w:del>
            <w:r>
              <w:rPr>
                <w:rFonts w:cs="Arial"/>
              </w:rPr>
              <w:t xml:space="preserve">, have been separately addressed for the </w:t>
            </w:r>
            <w:r w:rsidRPr="00C62751">
              <w:rPr>
                <w:rFonts w:cs="Arial"/>
                <w:b/>
              </w:rPr>
              <w:t>AP1000</w:t>
            </w:r>
            <w:r>
              <w:rPr>
                <w:rFonts w:cs="Arial"/>
              </w:rPr>
              <w:t xml:space="preserve"> </w:t>
            </w:r>
            <w:ins w:id="4463" w:author="gorgemj" w:date="2017-11-20T10:28:00Z">
              <w:r>
                <w:rPr>
                  <w:rFonts w:cs="Arial"/>
                </w:rPr>
                <w:t xml:space="preserve">plant </w:t>
              </w:r>
            </w:ins>
            <w:r>
              <w:rPr>
                <w:rFonts w:cs="Arial"/>
              </w:rPr>
              <w:t>design [14</w:t>
            </w:r>
            <w:proofErr w:type="gramStart"/>
            <w:r>
              <w:rPr>
                <w:rFonts w:cs="Arial"/>
              </w:rPr>
              <w:t>][</w:t>
            </w:r>
            <w:proofErr w:type="gramEnd"/>
            <w:r>
              <w:rPr>
                <w:rFonts w:cs="Arial"/>
              </w:rPr>
              <w:t>15][16</w:t>
            </w:r>
            <w:ins w:id="4464" w:author="gorgemj" w:date="2017-11-26T16:09:00Z">
              <w:r>
                <w:rPr>
                  <w:rFonts w:cs="Arial"/>
                </w:rPr>
                <w:t xml:space="preserve">], and in Appendix 12B of the </w:t>
              </w:r>
              <w:r w:rsidRPr="005524AC">
                <w:rPr>
                  <w:rFonts w:cs="Arial"/>
                  <w:b/>
                </w:rPr>
                <w:t>AP1000</w:t>
              </w:r>
              <w:r>
                <w:rPr>
                  <w:rFonts w:cs="Arial"/>
                </w:rPr>
                <w:t xml:space="preserve"> plant PCSR [19].</w:t>
              </w:r>
            </w:ins>
            <w:del w:id="4465" w:author="gorgemj" w:date="2017-11-26T16:09:00Z">
              <w:r w:rsidDel="00DD2D31">
                <w:rPr>
                  <w:rFonts w:cs="Arial"/>
                </w:rPr>
                <w:delText>].</w:delText>
              </w:r>
            </w:del>
          </w:p>
        </w:tc>
      </w:tr>
      <w:tr w:rsidR="00B61F44" w:rsidRPr="00817CEB" w:rsidTr="00814E5E">
        <w:trPr>
          <w:cantSplit/>
          <w:trPrChange w:id="4466" w:author="gorgemj" w:date="2017-11-30T12:36:00Z">
            <w:trPr>
              <w:gridBefore w:val="6"/>
              <w:gridAfter w:val="0"/>
              <w:cantSplit/>
            </w:trPr>
          </w:trPrChange>
        </w:trPr>
        <w:tc>
          <w:tcPr>
            <w:tcW w:w="947" w:type="dxa"/>
            <w:tcPrChange w:id="4467" w:author="gorgemj" w:date="2017-11-30T12:36:00Z">
              <w:tcPr>
                <w:tcW w:w="945" w:type="dxa"/>
                <w:gridSpan w:val="6"/>
              </w:tcPr>
            </w:tcPrChange>
          </w:tcPr>
          <w:p w:rsidR="00B61F44" w:rsidRPr="00313907" w:rsidRDefault="00B61F44" w:rsidP="00542606">
            <w:pPr>
              <w:autoSpaceDE w:val="0"/>
              <w:autoSpaceDN w:val="0"/>
              <w:adjustRightInd w:val="0"/>
              <w:spacing w:before="60" w:after="60" w:line="280" w:lineRule="atLeast"/>
              <w:jc w:val="center"/>
              <w:rPr>
                <w:rFonts w:cs="Arial"/>
                <w:rPrChange w:id="4468" w:author="gorgemj" w:date="2017-11-23T11:22:00Z">
                  <w:rPr>
                    <w:rFonts w:cs="Arial"/>
                    <w:b/>
                  </w:rPr>
                </w:rPrChange>
              </w:rPr>
            </w:pPr>
            <w:r w:rsidRPr="00313907">
              <w:rPr>
                <w:rFonts w:cs="Arial"/>
                <w:rPrChange w:id="4469" w:author="gorgemj" w:date="2017-11-23T11:22:00Z">
                  <w:rPr>
                    <w:rFonts w:cs="Arial"/>
                    <w:b/>
                  </w:rPr>
                </w:rPrChange>
              </w:rPr>
              <w:t>5.18</w:t>
            </w:r>
          </w:p>
        </w:tc>
        <w:tc>
          <w:tcPr>
            <w:tcW w:w="693" w:type="dxa"/>
            <w:tcPrChange w:id="4470" w:author="gorgemj" w:date="2017-11-30T12:36:00Z">
              <w:tcPr>
                <w:tcW w:w="747" w:type="dxa"/>
                <w:gridSpan w:val="3"/>
              </w:tcPr>
            </w:tcPrChange>
          </w:tcPr>
          <w:p w:rsidR="00B61F44" w:rsidRPr="00313907" w:rsidRDefault="00B61F44" w:rsidP="00542606">
            <w:pPr>
              <w:autoSpaceDE w:val="0"/>
              <w:autoSpaceDN w:val="0"/>
              <w:adjustRightInd w:val="0"/>
              <w:spacing w:before="60" w:after="60" w:line="280" w:lineRule="atLeast"/>
              <w:jc w:val="center"/>
              <w:rPr>
                <w:rFonts w:cs="Arial"/>
                <w:bCs/>
                <w:color w:val="000000"/>
                <w:sz w:val="24"/>
                <w:szCs w:val="24"/>
                <w:rPrChange w:id="4471" w:author="gorgemj" w:date="2017-11-23T11:22:00Z">
                  <w:rPr>
                    <w:rFonts w:cs="Arial"/>
                    <w:b/>
                    <w:bCs/>
                    <w:color w:val="000000"/>
                    <w:sz w:val="24"/>
                    <w:szCs w:val="24"/>
                  </w:rPr>
                </w:rPrChange>
              </w:rPr>
            </w:pPr>
            <w:r w:rsidRPr="00313907">
              <w:rPr>
                <w:rFonts w:cs="Arial"/>
                <w:bCs/>
                <w:rPrChange w:id="4472" w:author="gorgemj" w:date="2017-11-23T11:22:00Z">
                  <w:rPr>
                    <w:rFonts w:cs="Arial"/>
                    <w:b/>
                    <w:bCs/>
                  </w:rPr>
                </w:rPrChange>
              </w:rPr>
              <w:t>1</w:t>
            </w:r>
          </w:p>
        </w:tc>
        <w:tc>
          <w:tcPr>
            <w:tcW w:w="5038" w:type="dxa"/>
            <w:gridSpan w:val="2"/>
            <w:tcPrChange w:id="4473" w:author="gorgemj" w:date="2017-11-30T12:36:00Z">
              <w:tcPr>
                <w:tcW w:w="6768" w:type="dxa"/>
                <w:gridSpan w:val="7"/>
              </w:tcPr>
            </w:tcPrChange>
          </w:tcPr>
          <w:p w:rsidR="00B61F44" w:rsidRPr="00817CEB" w:rsidRDefault="00B61F44">
            <w:pPr>
              <w:autoSpaceDE w:val="0"/>
              <w:autoSpaceDN w:val="0"/>
              <w:adjustRightInd w:val="0"/>
              <w:spacing w:before="60" w:after="60" w:line="280" w:lineRule="atLeast"/>
              <w:rPr>
                <w:rFonts w:eastAsia="Calibri" w:cs="Arial"/>
              </w:rPr>
            </w:pPr>
            <w:ins w:id="4474" w:author="gorgemj" w:date="2017-11-23T11:23:00Z">
              <w:r w:rsidRPr="00313907">
                <w:rPr>
                  <w:rFonts w:eastAsia="Calibri" w:cs="Arial"/>
                </w:rPr>
                <w:t>This paragraph was deleted and its content, with a broader scope, has been</w:t>
              </w:r>
              <w:r>
                <w:rPr>
                  <w:rFonts w:eastAsia="Calibri" w:cs="Arial"/>
                </w:rPr>
                <w:t xml:space="preserve"> </w:t>
              </w:r>
              <w:r w:rsidRPr="00313907">
                <w:rPr>
                  <w:rFonts w:eastAsia="Calibri" w:cs="Arial"/>
                </w:rPr>
                <w:t>transferred to the new paragraph 5.15A.</w:t>
              </w:r>
            </w:ins>
            <w:del w:id="4475" w:author="gorgemj" w:date="2017-11-23T11:23:00Z">
              <w:r w:rsidRPr="00817CEB" w:rsidDel="00313907">
                <w:rPr>
                  <w:rFonts w:eastAsia="Calibri" w:cs="Arial"/>
                </w:rPr>
                <w:delText>Items important to safety shall be designed and located to minimize, consistent with other safety requirements, the likelihood of external events and their possible harmful consequences.</w:delText>
              </w:r>
            </w:del>
          </w:p>
        </w:tc>
        <w:tc>
          <w:tcPr>
            <w:tcW w:w="6912" w:type="dxa"/>
            <w:gridSpan w:val="3"/>
            <w:tcPrChange w:id="4476" w:author="gorgemj" w:date="2017-11-30T12:36:00Z">
              <w:tcPr>
                <w:tcW w:w="5130" w:type="dxa"/>
                <w:gridSpan w:val="8"/>
              </w:tcPr>
            </w:tcPrChange>
          </w:tcPr>
          <w:p w:rsidR="00B61F44" w:rsidRDefault="00B61F44" w:rsidP="00542606">
            <w:pPr>
              <w:spacing w:before="60" w:after="60" w:line="280" w:lineRule="atLeast"/>
              <w:rPr>
                <w:rFonts w:cs="Arial"/>
              </w:rPr>
            </w:pPr>
            <w:del w:id="4477" w:author="gorgemj" w:date="2017-11-26T16:12:00Z">
              <w:r w:rsidDel="001E2DD0">
                <w:rPr>
                  <w:rFonts w:cs="Arial"/>
                </w:rPr>
                <w:delText xml:space="preserve">The </w:delText>
              </w:r>
              <w:r w:rsidRPr="00E565BC" w:rsidDel="001E2DD0">
                <w:rPr>
                  <w:rFonts w:cs="Arial"/>
                  <w:b/>
                </w:rPr>
                <w:delText>AP1000</w:delText>
              </w:r>
              <w:r w:rsidDel="001E2DD0">
                <w:rPr>
                  <w:rFonts w:cs="Arial"/>
                </w:rPr>
                <w:delText xml:space="preserve"> design includes redundancy and physical separation of components as necessary to fulfill the plant’s safety functions. </w:delText>
              </w:r>
              <w:r w:rsidRPr="00817CEB" w:rsidDel="001E2DD0">
                <w:rPr>
                  <w:rFonts w:cs="Arial"/>
                </w:rPr>
                <w:delText xml:space="preserve">See response for </w:delText>
              </w:r>
              <w:r w:rsidDel="001E2DD0">
                <w:rPr>
                  <w:rFonts w:cs="Arial"/>
                </w:rPr>
                <w:delText>Requirement </w:delText>
              </w:r>
              <w:r w:rsidRPr="00817CEB" w:rsidDel="001E2DD0">
                <w:rPr>
                  <w:rFonts w:cs="Arial"/>
                </w:rPr>
                <w:delText>5.17</w:delText>
              </w:r>
              <w:r w:rsidDel="001E2DD0">
                <w:rPr>
                  <w:rFonts w:cs="Arial"/>
                </w:rPr>
                <w:delText>, and compliance to GDCs 5, 13, 22, 24, 26 [12]</w:delText>
              </w:r>
              <w:r w:rsidRPr="00817CEB" w:rsidDel="001E2DD0">
                <w:rPr>
                  <w:rFonts w:cs="Arial"/>
                </w:rPr>
                <w:delText>.</w:delText>
              </w:r>
            </w:del>
            <w:ins w:id="4478" w:author="gorgemj" w:date="2017-11-26T16:12:00Z">
              <w:r>
                <w:rPr>
                  <w:rFonts w:cs="Arial"/>
                </w:rPr>
                <w:t>See response for Paragraph 5.15A.</w:t>
              </w:r>
            </w:ins>
          </w:p>
        </w:tc>
      </w:tr>
      <w:tr w:rsidR="00B61F44" w:rsidRPr="00817CEB" w:rsidTr="00814E5E">
        <w:trPr>
          <w:cantSplit/>
          <w:trPrChange w:id="4479" w:author="gorgemj" w:date="2017-11-30T12:36:00Z">
            <w:trPr>
              <w:gridBefore w:val="6"/>
              <w:gridAfter w:val="0"/>
              <w:cantSplit/>
            </w:trPr>
          </w:trPrChange>
        </w:trPr>
        <w:tc>
          <w:tcPr>
            <w:tcW w:w="947" w:type="dxa"/>
            <w:tcPrChange w:id="4480" w:author="gorgemj" w:date="2017-11-30T12:36:00Z">
              <w:tcPr>
                <w:tcW w:w="945" w:type="dxa"/>
                <w:gridSpan w:val="6"/>
              </w:tcPr>
            </w:tcPrChange>
          </w:tcPr>
          <w:p w:rsidR="00B61F44" w:rsidRPr="00313907" w:rsidRDefault="00B61F44" w:rsidP="00542606">
            <w:pPr>
              <w:autoSpaceDE w:val="0"/>
              <w:autoSpaceDN w:val="0"/>
              <w:adjustRightInd w:val="0"/>
              <w:spacing w:before="60" w:after="60" w:line="280" w:lineRule="atLeast"/>
              <w:jc w:val="center"/>
              <w:rPr>
                <w:rFonts w:cs="Arial"/>
                <w:rPrChange w:id="4481" w:author="gorgemj" w:date="2017-11-23T11:23:00Z">
                  <w:rPr>
                    <w:rFonts w:cs="Arial"/>
                    <w:b/>
                  </w:rPr>
                </w:rPrChange>
              </w:rPr>
            </w:pPr>
            <w:r w:rsidRPr="00313907">
              <w:rPr>
                <w:rFonts w:cs="Arial"/>
                <w:rPrChange w:id="4482" w:author="gorgemj" w:date="2017-11-23T11:23:00Z">
                  <w:rPr>
                    <w:rFonts w:cs="Arial"/>
                    <w:b/>
                  </w:rPr>
                </w:rPrChange>
              </w:rPr>
              <w:t>5.19</w:t>
            </w:r>
          </w:p>
        </w:tc>
        <w:tc>
          <w:tcPr>
            <w:tcW w:w="693" w:type="dxa"/>
            <w:tcPrChange w:id="4483" w:author="gorgemj" w:date="2017-11-30T12:36:00Z">
              <w:tcPr>
                <w:tcW w:w="747" w:type="dxa"/>
                <w:gridSpan w:val="3"/>
              </w:tcPr>
            </w:tcPrChange>
          </w:tcPr>
          <w:p w:rsidR="00B61F44" w:rsidRPr="00313907" w:rsidRDefault="00B61F44" w:rsidP="00542606">
            <w:pPr>
              <w:autoSpaceDE w:val="0"/>
              <w:autoSpaceDN w:val="0"/>
              <w:adjustRightInd w:val="0"/>
              <w:spacing w:before="60" w:after="60" w:line="280" w:lineRule="atLeast"/>
              <w:jc w:val="center"/>
              <w:rPr>
                <w:rFonts w:cs="Arial"/>
                <w:bCs/>
                <w:color w:val="000000"/>
                <w:sz w:val="24"/>
                <w:szCs w:val="24"/>
                <w:rPrChange w:id="4484" w:author="gorgemj" w:date="2017-11-23T11:23:00Z">
                  <w:rPr>
                    <w:rFonts w:cs="Arial"/>
                    <w:b/>
                    <w:bCs/>
                    <w:color w:val="000000"/>
                    <w:sz w:val="24"/>
                    <w:szCs w:val="24"/>
                  </w:rPr>
                </w:rPrChange>
              </w:rPr>
            </w:pPr>
            <w:r w:rsidRPr="00313907">
              <w:rPr>
                <w:rFonts w:cs="Arial"/>
                <w:bCs/>
                <w:rPrChange w:id="4485" w:author="gorgemj" w:date="2017-11-23T11:23:00Z">
                  <w:rPr>
                    <w:rFonts w:cs="Arial"/>
                    <w:b/>
                    <w:bCs/>
                  </w:rPr>
                </w:rPrChange>
              </w:rPr>
              <w:t>1</w:t>
            </w:r>
          </w:p>
        </w:tc>
        <w:tc>
          <w:tcPr>
            <w:tcW w:w="5038" w:type="dxa"/>
            <w:gridSpan w:val="2"/>
            <w:tcPrChange w:id="4486" w:author="gorgemj" w:date="2017-11-30T12:36:00Z">
              <w:tcPr>
                <w:tcW w:w="6768" w:type="dxa"/>
                <w:gridSpan w:val="7"/>
              </w:tcPr>
            </w:tcPrChange>
          </w:tcPr>
          <w:p w:rsidR="00B61F44" w:rsidRPr="00817CEB" w:rsidRDefault="00B61F44" w:rsidP="00542606">
            <w:pPr>
              <w:autoSpaceDE w:val="0"/>
              <w:autoSpaceDN w:val="0"/>
              <w:adjustRightInd w:val="0"/>
              <w:spacing w:before="60" w:after="60" w:line="280" w:lineRule="atLeast"/>
              <w:rPr>
                <w:rFonts w:eastAsia="Calibri" w:cs="Arial"/>
              </w:rPr>
            </w:pPr>
            <w:r w:rsidRPr="00817CEB">
              <w:rPr>
                <w:rFonts w:eastAsia="Calibri" w:cs="Arial"/>
              </w:rPr>
              <w:t>Features shall be provided to minimize any interactions between buildings containing items important to safety (including power cabling and control cabling) and any other plant structure as a result of external events considered in the design.</w:t>
            </w:r>
          </w:p>
        </w:tc>
        <w:tc>
          <w:tcPr>
            <w:tcW w:w="6912" w:type="dxa"/>
            <w:gridSpan w:val="3"/>
            <w:tcPrChange w:id="4487" w:author="gorgemj" w:date="2017-11-30T12:36:00Z">
              <w:tcPr>
                <w:tcW w:w="5130" w:type="dxa"/>
                <w:gridSpan w:val="8"/>
              </w:tcPr>
            </w:tcPrChange>
          </w:tcPr>
          <w:p w:rsidR="00B61F44" w:rsidRDefault="00B61F44" w:rsidP="00542606">
            <w:pPr>
              <w:spacing w:before="60" w:after="60" w:line="280" w:lineRule="atLeast"/>
              <w:rPr>
                <w:rFonts w:cs="Arial"/>
              </w:rPr>
            </w:pPr>
            <w:r w:rsidRPr="00817CEB">
              <w:rPr>
                <w:rFonts w:cs="Arial"/>
              </w:rPr>
              <w:t xml:space="preserve">See response for </w:t>
            </w:r>
            <w:r>
              <w:rPr>
                <w:rFonts w:cs="Arial"/>
              </w:rPr>
              <w:t>Requirements</w:t>
            </w:r>
            <w:r w:rsidRPr="00817CEB">
              <w:rPr>
                <w:rFonts w:cs="Arial"/>
              </w:rPr>
              <w:t xml:space="preserve"> 5.17</w:t>
            </w:r>
            <w:r>
              <w:rPr>
                <w:rFonts w:cs="Arial"/>
              </w:rPr>
              <w:t xml:space="preserve"> and 5.18</w:t>
            </w:r>
            <w:r w:rsidRPr="00817CEB">
              <w:rPr>
                <w:rFonts w:cs="Arial"/>
              </w:rPr>
              <w:t>.</w:t>
            </w:r>
          </w:p>
          <w:p w:rsidR="00B61F44" w:rsidRDefault="00B61F44">
            <w:pPr>
              <w:spacing w:before="60" w:after="60" w:line="280" w:lineRule="atLeast"/>
              <w:rPr>
                <w:rFonts w:cs="Arial"/>
                <w:b/>
              </w:rPr>
            </w:pPr>
            <w:r>
              <w:rPr>
                <w:rFonts w:cs="Arial"/>
              </w:rPr>
              <w:t>Also, see</w:t>
            </w:r>
            <w:del w:id="4488" w:author="gorgemj" w:date="2017-11-24T16:49:00Z">
              <w:r w:rsidDel="004A49B0">
                <w:rPr>
                  <w:rFonts w:cs="Arial"/>
                </w:rPr>
                <w:delText xml:space="preserve"> </w:delText>
              </w:r>
            </w:del>
            <w:ins w:id="4489" w:author="gorgemj" w:date="2017-11-24T16:49:00Z">
              <w:r>
                <w:rPr>
                  <w:rFonts w:cs="Arial"/>
                </w:rPr>
                <w:t xml:space="preserve"> </w:t>
              </w:r>
              <w:r w:rsidRPr="00993D67">
                <w:rPr>
                  <w:rFonts w:cs="Arial"/>
                  <w:b/>
                </w:rPr>
                <w:t>AP1000</w:t>
              </w:r>
              <w:r>
                <w:rPr>
                  <w:rFonts w:cs="Arial"/>
                </w:rPr>
                <w:t xml:space="preserve"> plant DCD [2]</w:t>
              </w:r>
            </w:ins>
            <w:del w:id="4490" w:author="gorgemj" w:date="2017-11-24T16:49:00Z">
              <w:r w:rsidDel="004A49B0">
                <w:rPr>
                  <w:rFonts w:cs="Arial"/>
                </w:rPr>
                <w:delText>DCD</w:delText>
              </w:r>
            </w:del>
            <w:r>
              <w:rPr>
                <w:rFonts w:cs="Arial"/>
              </w:rPr>
              <w:t xml:space="preserve"> Section 3.7 (Seismic Design). </w:t>
            </w:r>
            <w:r w:rsidRPr="00E565BC">
              <w:rPr>
                <w:rFonts w:cs="Arial"/>
              </w:rPr>
              <w:t xml:space="preserve">Seismic Category I </w:t>
            </w:r>
            <w:del w:id="4491" w:author="gorgemj" w:date="2017-11-24T18:02:00Z">
              <w:r w:rsidRPr="00E565BC" w:rsidDel="00DF1EE2">
                <w:rPr>
                  <w:rFonts w:cs="Arial"/>
                </w:rPr>
                <w:delText>structures, systems, and component</w:delText>
              </w:r>
            </w:del>
            <w:ins w:id="4492" w:author="gorgemj" w:date="2017-11-24T18:02:00Z">
              <w:r>
                <w:rPr>
                  <w:rFonts w:cs="Arial"/>
                </w:rPr>
                <w:t>SSC</w:t>
              </w:r>
            </w:ins>
            <w:r w:rsidRPr="00E565BC">
              <w:rPr>
                <w:rFonts w:cs="Arial"/>
              </w:rPr>
              <w:t xml:space="preserve">s are designed to withstand the effects of the safe shutdown earthquake event and to maintain the specified design functions. Seismic Category II and </w:t>
            </w:r>
            <w:proofErr w:type="spellStart"/>
            <w:r w:rsidRPr="00E565BC">
              <w:rPr>
                <w:rFonts w:cs="Arial"/>
              </w:rPr>
              <w:t>nonseismic</w:t>
            </w:r>
            <w:proofErr w:type="spellEnd"/>
            <w:r w:rsidRPr="00E565BC">
              <w:rPr>
                <w:rFonts w:cs="Arial"/>
              </w:rPr>
              <w:t xml:space="preserve"> structures are designed or physically arranged (or both) so that the safe shutdown earthquake could not cause unacceptable structural interaction with or failure of seismic Category I </w:t>
            </w:r>
            <w:del w:id="4493" w:author="gorgemj" w:date="2017-11-24T18:02:00Z">
              <w:r w:rsidRPr="00E565BC" w:rsidDel="00DF1EE2">
                <w:rPr>
                  <w:rFonts w:cs="Arial"/>
                </w:rPr>
                <w:delText>structures, systems, and component</w:delText>
              </w:r>
            </w:del>
            <w:ins w:id="4494" w:author="gorgemj" w:date="2017-11-24T18:02:00Z">
              <w:r>
                <w:rPr>
                  <w:rFonts w:cs="Arial"/>
                </w:rPr>
                <w:t>SSC</w:t>
              </w:r>
            </w:ins>
            <w:r w:rsidRPr="00E565BC">
              <w:rPr>
                <w:rFonts w:cs="Arial"/>
              </w:rPr>
              <w:t>s.</w:t>
            </w:r>
          </w:p>
        </w:tc>
      </w:tr>
      <w:tr w:rsidR="00B61F44" w:rsidRPr="00817CEB" w:rsidTr="00814E5E">
        <w:trPr>
          <w:cantSplit/>
          <w:trPrChange w:id="4495" w:author="gorgemj" w:date="2017-11-30T12:36:00Z">
            <w:trPr>
              <w:gridBefore w:val="6"/>
              <w:gridAfter w:val="0"/>
              <w:cantSplit/>
            </w:trPr>
          </w:trPrChange>
        </w:trPr>
        <w:tc>
          <w:tcPr>
            <w:tcW w:w="947" w:type="dxa"/>
            <w:tcPrChange w:id="4496" w:author="gorgemj" w:date="2017-11-30T12:36:00Z">
              <w:tcPr>
                <w:tcW w:w="945" w:type="dxa"/>
                <w:gridSpan w:val="6"/>
              </w:tcPr>
            </w:tcPrChange>
          </w:tcPr>
          <w:p w:rsidR="00B61F44" w:rsidRPr="00E5092A" w:rsidRDefault="00B61F44" w:rsidP="00542606">
            <w:pPr>
              <w:autoSpaceDE w:val="0"/>
              <w:autoSpaceDN w:val="0"/>
              <w:adjustRightInd w:val="0"/>
              <w:spacing w:before="60" w:after="60" w:line="280" w:lineRule="atLeast"/>
              <w:jc w:val="center"/>
              <w:rPr>
                <w:rFonts w:cs="Arial"/>
                <w:rPrChange w:id="4497" w:author="gorgemj" w:date="2017-11-23T11:24:00Z">
                  <w:rPr>
                    <w:rFonts w:cs="Arial"/>
                    <w:b/>
                  </w:rPr>
                </w:rPrChange>
              </w:rPr>
            </w:pPr>
            <w:r w:rsidRPr="00E5092A">
              <w:rPr>
                <w:rFonts w:cs="Arial"/>
                <w:rPrChange w:id="4498" w:author="gorgemj" w:date="2017-11-23T11:24:00Z">
                  <w:rPr>
                    <w:rFonts w:cs="Arial"/>
                    <w:b/>
                  </w:rPr>
                </w:rPrChange>
              </w:rPr>
              <w:t>5.20</w:t>
            </w:r>
          </w:p>
        </w:tc>
        <w:tc>
          <w:tcPr>
            <w:tcW w:w="693" w:type="dxa"/>
            <w:tcPrChange w:id="4499" w:author="gorgemj" w:date="2017-11-30T12:36:00Z">
              <w:tcPr>
                <w:tcW w:w="747" w:type="dxa"/>
                <w:gridSpan w:val="3"/>
              </w:tcPr>
            </w:tcPrChange>
          </w:tcPr>
          <w:p w:rsidR="00B61F44" w:rsidRPr="00E5092A" w:rsidRDefault="00B61F44" w:rsidP="00542606">
            <w:pPr>
              <w:autoSpaceDE w:val="0"/>
              <w:autoSpaceDN w:val="0"/>
              <w:adjustRightInd w:val="0"/>
              <w:spacing w:before="60" w:after="60" w:line="280" w:lineRule="atLeast"/>
              <w:jc w:val="center"/>
              <w:rPr>
                <w:rFonts w:cs="Arial"/>
                <w:bCs/>
                <w:color w:val="000000"/>
                <w:sz w:val="24"/>
                <w:szCs w:val="24"/>
                <w:rPrChange w:id="4500" w:author="gorgemj" w:date="2017-11-23T11:24:00Z">
                  <w:rPr>
                    <w:rFonts w:cs="Arial"/>
                    <w:b/>
                    <w:bCs/>
                    <w:color w:val="000000"/>
                    <w:sz w:val="24"/>
                    <w:szCs w:val="24"/>
                  </w:rPr>
                </w:rPrChange>
              </w:rPr>
            </w:pPr>
            <w:r w:rsidRPr="00E5092A">
              <w:rPr>
                <w:rFonts w:cs="Arial"/>
                <w:bCs/>
                <w:rPrChange w:id="4501" w:author="gorgemj" w:date="2017-11-23T11:24:00Z">
                  <w:rPr>
                    <w:rFonts w:cs="Arial"/>
                    <w:b/>
                    <w:bCs/>
                  </w:rPr>
                </w:rPrChange>
              </w:rPr>
              <w:t>1</w:t>
            </w:r>
          </w:p>
        </w:tc>
        <w:tc>
          <w:tcPr>
            <w:tcW w:w="5038" w:type="dxa"/>
            <w:gridSpan w:val="2"/>
            <w:tcPrChange w:id="4502" w:author="gorgemj" w:date="2017-11-30T12:36:00Z">
              <w:tcPr>
                <w:tcW w:w="6768" w:type="dxa"/>
                <w:gridSpan w:val="7"/>
              </w:tcPr>
            </w:tcPrChange>
          </w:tcPr>
          <w:p w:rsidR="00B61F44" w:rsidRPr="00817CEB" w:rsidRDefault="00B61F44">
            <w:pPr>
              <w:autoSpaceDE w:val="0"/>
              <w:autoSpaceDN w:val="0"/>
              <w:adjustRightInd w:val="0"/>
              <w:spacing w:before="60" w:after="60" w:line="280" w:lineRule="atLeast"/>
              <w:rPr>
                <w:rFonts w:eastAsia="Calibri" w:cs="Arial"/>
              </w:rPr>
            </w:pPr>
            <w:ins w:id="4503" w:author="gorgemj" w:date="2017-11-23T11:23:00Z">
              <w:r w:rsidRPr="00313907">
                <w:rPr>
                  <w:rFonts w:eastAsia="Calibri" w:cs="Arial"/>
                </w:rPr>
                <w:t>This paragraph was deleted and its content, with a broader scope, has been</w:t>
              </w:r>
              <w:r>
                <w:rPr>
                  <w:rFonts w:eastAsia="Calibri" w:cs="Arial"/>
                </w:rPr>
                <w:t xml:space="preserve"> </w:t>
              </w:r>
              <w:r w:rsidRPr="00313907">
                <w:rPr>
                  <w:rFonts w:eastAsia="Calibri" w:cs="Arial"/>
                </w:rPr>
                <w:t>transferred to the new paragraph 5.15A.</w:t>
              </w:r>
            </w:ins>
            <w:del w:id="4504" w:author="gorgemj" w:date="2017-11-23T11:23:00Z">
              <w:r w:rsidRPr="00817CEB" w:rsidDel="00313907">
                <w:rPr>
                  <w:rFonts w:eastAsia="Calibri" w:cs="Arial"/>
                </w:rPr>
                <w:delText>The design shall be such as to ensure that items important to safety are capable of withstanding the effects of external events considered in the design, and if not, other features such as passive barriers shall be provided to protect the plant and to ensure that the required safety function will be performed.</w:delText>
              </w:r>
            </w:del>
          </w:p>
        </w:tc>
        <w:tc>
          <w:tcPr>
            <w:tcW w:w="6912" w:type="dxa"/>
            <w:gridSpan w:val="3"/>
            <w:tcPrChange w:id="4505" w:author="gorgemj" w:date="2017-11-30T12:36:00Z">
              <w:tcPr>
                <w:tcW w:w="5130" w:type="dxa"/>
                <w:gridSpan w:val="8"/>
              </w:tcPr>
            </w:tcPrChange>
          </w:tcPr>
          <w:p w:rsidR="00B61F44" w:rsidRDefault="00B61F44">
            <w:pPr>
              <w:spacing w:before="60" w:after="60" w:line="280" w:lineRule="atLeast"/>
              <w:rPr>
                <w:rFonts w:cs="Arial"/>
                <w:b/>
              </w:rPr>
            </w:pPr>
            <w:r w:rsidRPr="00817CEB">
              <w:rPr>
                <w:rFonts w:cs="Arial"/>
              </w:rPr>
              <w:t xml:space="preserve">See response for </w:t>
            </w:r>
            <w:del w:id="4506" w:author="gorgemj" w:date="2017-11-26T16:13:00Z">
              <w:r w:rsidDel="001E2DD0">
                <w:rPr>
                  <w:rFonts w:cs="Arial"/>
                </w:rPr>
                <w:delText>Requirement</w:delText>
              </w:r>
              <w:r w:rsidRPr="00817CEB" w:rsidDel="001E2DD0">
                <w:rPr>
                  <w:rFonts w:cs="Arial"/>
                </w:rPr>
                <w:delText xml:space="preserve"> 5.17</w:delText>
              </w:r>
              <w:r w:rsidDel="001E2DD0">
                <w:rPr>
                  <w:rFonts w:cs="Arial"/>
                </w:rPr>
                <w:delText>, 5.19,</w:delText>
              </w:r>
              <w:r w:rsidRPr="00F27D19" w:rsidDel="001E2DD0">
                <w:rPr>
                  <w:rFonts w:cs="Arial"/>
                </w:rPr>
                <w:delText xml:space="preserve"> compliance to GDC</w:delText>
              </w:r>
              <w:r w:rsidDel="001E2DD0">
                <w:rPr>
                  <w:rFonts w:cs="Arial"/>
                </w:rPr>
                <w:delText>s</w:delText>
              </w:r>
              <w:r w:rsidRPr="00F27D19" w:rsidDel="001E2DD0">
                <w:rPr>
                  <w:rFonts w:cs="Arial"/>
                </w:rPr>
                <w:delText xml:space="preserve"> </w:delText>
              </w:r>
              <w:r w:rsidDel="001E2DD0">
                <w:rPr>
                  <w:rFonts w:cs="Arial"/>
                </w:rPr>
                <w:delText xml:space="preserve">2, 5 [12], and </w:delText>
              </w:r>
            </w:del>
            <w:del w:id="4507" w:author="gorgemj" w:date="2017-11-24T16:49:00Z">
              <w:r w:rsidDel="004A49B0">
                <w:rPr>
                  <w:rFonts w:cs="Arial"/>
                </w:rPr>
                <w:delText>DCD</w:delText>
              </w:r>
            </w:del>
            <w:del w:id="4508" w:author="gorgemj" w:date="2017-11-26T16:13:00Z">
              <w:r w:rsidDel="001E2DD0">
                <w:rPr>
                  <w:rFonts w:cs="Arial"/>
                </w:rPr>
                <w:delText xml:space="preserve"> Sections 3.3, 3.4 and 3.7</w:delText>
              </w:r>
            </w:del>
            <w:ins w:id="4509" w:author="gorgemj" w:date="2017-11-26T16:13:00Z">
              <w:r>
                <w:rPr>
                  <w:rFonts w:cs="Arial"/>
                </w:rPr>
                <w:t>Paragraph 5.15A</w:t>
              </w:r>
            </w:ins>
            <w:r>
              <w:rPr>
                <w:rFonts w:cs="Arial"/>
              </w:rPr>
              <w:t>.</w:t>
            </w:r>
          </w:p>
        </w:tc>
      </w:tr>
      <w:tr w:rsidR="00B61F44" w:rsidRPr="00817CEB" w:rsidTr="00814E5E">
        <w:trPr>
          <w:cantSplit/>
          <w:trPrChange w:id="4510" w:author="gorgemj" w:date="2017-11-30T12:36:00Z">
            <w:trPr>
              <w:gridBefore w:val="6"/>
              <w:gridAfter w:val="0"/>
              <w:cantSplit/>
            </w:trPr>
          </w:trPrChange>
        </w:trPr>
        <w:tc>
          <w:tcPr>
            <w:tcW w:w="947" w:type="dxa"/>
            <w:tcPrChange w:id="4511" w:author="gorgemj" w:date="2017-11-30T12:36:00Z">
              <w:tcPr>
                <w:tcW w:w="945" w:type="dxa"/>
                <w:gridSpan w:val="6"/>
              </w:tcPr>
            </w:tcPrChange>
          </w:tcPr>
          <w:p w:rsidR="00B61F44" w:rsidRPr="00E5092A" w:rsidRDefault="00B61F44" w:rsidP="00542606">
            <w:pPr>
              <w:autoSpaceDE w:val="0"/>
              <w:autoSpaceDN w:val="0"/>
              <w:adjustRightInd w:val="0"/>
              <w:spacing w:before="60" w:after="60" w:line="280" w:lineRule="atLeast"/>
              <w:jc w:val="center"/>
              <w:rPr>
                <w:rFonts w:cs="Arial"/>
                <w:rPrChange w:id="4512" w:author="gorgemj" w:date="2017-11-23T11:24:00Z">
                  <w:rPr>
                    <w:rFonts w:cs="Arial"/>
                    <w:b/>
                  </w:rPr>
                </w:rPrChange>
              </w:rPr>
            </w:pPr>
            <w:r w:rsidRPr="00E5092A">
              <w:rPr>
                <w:rFonts w:cs="Arial"/>
                <w:rPrChange w:id="4513" w:author="gorgemj" w:date="2017-11-23T11:24:00Z">
                  <w:rPr>
                    <w:rFonts w:cs="Arial"/>
                    <w:b/>
                  </w:rPr>
                </w:rPrChange>
              </w:rPr>
              <w:t>5.21</w:t>
            </w:r>
          </w:p>
        </w:tc>
        <w:tc>
          <w:tcPr>
            <w:tcW w:w="693" w:type="dxa"/>
            <w:tcPrChange w:id="4514" w:author="gorgemj" w:date="2017-11-30T12:36:00Z">
              <w:tcPr>
                <w:tcW w:w="747" w:type="dxa"/>
                <w:gridSpan w:val="3"/>
              </w:tcPr>
            </w:tcPrChange>
          </w:tcPr>
          <w:p w:rsidR="00B61F44" w:rsidRPr="00E5092A" w:rsidRDefault="00B61F44" w:rsidP="00542606">
            <w:pPr>
              <w:autoSpaceDE w:val="0"/>
              <w:autoSpaceDN w:val="0"/>
              <w:adjustRightInd w:val="0"/>
              <w:spacing w:before="60" w:after="60" w:line="280" w:lineRule="atLeast"/>
              <w:jc w:val="center"/>
              <w:rPr>
                <w:rFonts w:cs="Arial"/>
                <w:bCs/>
                <w:color w:val="000000"/>
                <w:sz w:val="24"/>
                <w:szCs w:val="24"/>
                <w:rPrChange w:id="4515" w:author="gorgemj" w:date="2017-11-23T11:24:00Z">
                  <w:rPr>
                    <w:rFonts w:cs="Arial"/>
                    <w:b/>
                    <w:bCs/>
                    <w:color w:val="000000"/>
                    <w:sz w:val="24"/>
                    <w:szCs w:val="24"/>
                  </w:rPr>
                </w:rPrChange>
              </w:rPr>
            </w:pPr>
            <w:r w:rsidRPr="00E5092A">
              <w:rPr>
                <w:rFonts w:cs="Arial"/>
                <w:bCs/>
                <w:rPrChange w:id="4516" w:author="gorgemj" w:date="2017-11-23T11:24:00Z">
                  <w:rPr>
                    <w:rFonts w:cs="Arial"/>
                    <w:b/>
                    <w:bCs/>
                  </w:rPr>
                </w:rPrChange>
              </w:rPr>
              <w:t>1</w:t>
            </w:r>
          </w:p>
        </w:tc>
        <w:tc>
          <w:tcPr>
            <w:tcW w:w="5038" w:type="dxa"/>
            <w:gridSpan w:val="2"/>
            <w:tcPrChange w:id="4517" w:author="gorgemj" w:date="2017-11-30T12:36:00Z">
              <w:tcPr>
                <w:tcW w:w="6768" w:type="dxa"/>
                <w:gridSpan w:val="7"/>
              </w:tcPr>
            </w:tcPrChange>
          </w:tcPr>
          <w:p w:rsidR="00B61F44" w:rsidRDefault="00B61F44">
            <w:pPr>
              <w:autoSpaceDE w:val="0"/>
              <w:autoSpaceDN w:val="0"/>
              <w:adjustRightInd w:val="0"/>
              <w:spacing w:before="60" w:after="60" w:line="280" w:lineRule="atLeast"/>
              <w:rPr>
                <w:ins w:id="4518" w:author="gorgemj" w:date="2017-11-23T11:25:00Z"/>
                <w:rFonts w:eastAsia="Calibri" w:cs="Arial"/>
              </w:rPr>
            </w:pPr>
            <w:r w:rsidRPr="00817CEB">
              <w:rPr>
                <w:rFonts w:eastAsia="Calibri" w:cs="Arial"/>
              </w:rPr>
              <w:t xml:space="preserve">The seismic design of the plant shall provide for </w:t>
            </w:r>
            <w:del w:id="4519" w:author="gorgemj" w:date="2017-11-23T11:24:00Z">
              <w:r w:rsidRPr="00817CEB" w:rsidDel="00E5092A">
                <w:rPr>
                  <w:rFonts w:eastAsia="Calibri" w:cs="Arial"/>
                </w:rPr>
                <w:delText>a sufficient safety</w:delText>
              </w:r>
            </w:del>
            <w:ins w:id="4520" w:author="gorgemj" w:date="2017-11-23T11:24:00Z">
              <w:r>
                <w:rPr>
                  <w:rFonts w:eastAsia="Calibri" w:cs="Arial"/>
                </w:rPr>
                <w:t>an adequate</w:t>
              </w:r>
            </w:ins>
            <w:r w:rsidRPr="00817CEB">
              <w:rPr>
                <w:rFonts w:eastAsia="Calibri" w:cs="Arial"/>
              </w:rPr>
              <w:t xml:space="preserve"> margin to protect </w:t>
            </w:r>
            <w:ins w:id="4521" w:author="gorgemj" w:date="2017-11-23T11:24:00Z">
              <w:r>
                <w:rPr>
                  <w:rFonts w:eastAsia="Calibri" w:cs="Arial"/>
                </w:rPr>
                <w:t>items important to safety against levels of hazards to be considered for design, derived from the hazard evaluation for the site, and to avoid cliff edge effects</w:t>
              </w:r>
            </w:ins>
            <w:del w:id="4522" w:author="gorgemj" w:date="2017-11-23T11:25:00Z">
              <w:r w:rsidRPr="00E5092A" w:rsidDel="00E5092A">
                <w:rPr>
                  <w:rFonts w:eastAsia="Calibri" w:cs="Arial"/>
                  <w:vertAlign w:val="superscript"/>
                  <w:rPrChange w:id="4523" w:author="gorgemj" w:date="2017-11-23T11:25:00Z">
                    <w:rPr>
                      <w:rFonts w:eastAsia="Calibri" w:cs="Arial"/>
                    </w:rPr>
                  </w:rPrChange>
                </w:rPr>
                <w:delText>against seismic events and to avoid cliff edge effects (see footnote 5)</w:delText>
              </w:r>
            </w:del>
            <w:ins w:id="4524" w:author="gorgemj" w:date="2017-11-23T11:25:00Z">
              <w:r w:rsidRPr="00E5092A">
                <w:rPr>
                  <w:rFonts w:eastAsia="Calibri" w:cs="Arial"/>
                  <w:vertAlign w:val="superscript"/>
                  <w:rPrChange w:id="4525" w:author="gorgemj" w:date="2017-11-23T11:25:00Z">
                    <w:rPr>
                      <w:rFonts w:eastAsia="Calibri" w:cs="Arial"/>
                    </w:rPr>
                  </w:rPrChange>
                </w:rPr>
                <w:t>12</w:t>
              </w:r>
            </w:ins>
            <w:r w:rsidRPr="00817CEB">
              <w:rPr>
                <w:rFonts w:eastAsia="Calibri" w:cs="Arial"/>
              </w:rPr>
              <w:t>.</w:t>
            </w:r>
          </w:p>
          <w:p w:rsidR="00B61F44" w:rsidRPr="00E5092A" w:rsidRDefault="00B61F44">
            <w:pPr>
              <w:autoSpaceDE w:val="0"/>
              <w:autoSpaceDN w:val="0"/>
              <w:adjustRightInd w:val="0"/>
              <w:spacing w:before="60" w:after="60" w:line="280" w:lineRule="atLeast"/>
              <w:rPr>
                <w:rFonts w:eastAsia="Calibri" w:cs="Arial"/>
                <w:i/>
                <w:rPrChange w:id="4526" w:author="gorgemj" w:date="2017-11-23T11:25:00Z">
                  <w:rPr>
                    <w:rFonts w:eastAsia="Calibri" w:cs="Arial"/>
                  </w:rPr>
                </w:rPrChange>
              </w:rPr>
            </w:pPr>
            <w:ins w:id="4527" w:author="gorgemj" w:date="2017-11-23T11:25:00Z">
              <w:r w:rsidRPr="00E5092A">
                <w:rPr>
                  <w:rFonts w:eastAsia="Calibri" w:cs="Arial"/>
                  <w:i/>
                  <w:rPrChange w:id="4528" w:author="gorgemj" w:date="2017-11-23T11:25:00Z">
                    <w:rPr>
                      <w:rFonts w:eastAsia="Calibri" w:cs="Arial"/>
                    </w:rPr>
                  </w:rPrChange>
                </w:rPr>
                <w:t xml:space="preserve">Footnote: </w:t>
              </w:r>
              <w:r w:rsidRPr="00E5092A">
                <w:rPr>
                  <w:rFonts w:eastAsia="Calibri" w:cs="Arial"/>
                  <w:i/>
                  <w:vertAlign w:val="superscript"/>
                  <w:rPrChange w:id="4529" w:author="gorgemj" w:date="2017-11-23T11:25:00Z">
                    <w:rPr>
                      <w:rFonts w:eastAsia="Calibri" w:cs="Arial"/>
                    </w:rPr>
                  </w:rPrChange>
                </w:rPr>
                <w:t>12</w:t>
              </w:r>
              <w:r w:rsidRPr="00E5092A">
                <w:rPr>
                  <w:rFonts w:eastAsia="Calibri" w:cs="Arial"/>
                  <w:i/>
                  <w:rPrChange w:id="4530" w:author="gorgemj" w:date="2017-11-23T11:25:00Z">
                    <w:rPr>
                      <w:rFonts w:eastAsia="Calibri" w:cs="Arial"/>
                    </w:rPr>
                  </w:rPrChange>
                </w:rPr>
                <w:t xml:space="preserve"> A ‘cliff edge effect’, in a nuclear power plant, is an instance of severely abnormal plant </w:t>
              </w:r>
              <w:proofErr w:type="spellStart"/>
              <w:r w:rsidRPr="00E5092A">
                <w:rPr>
                  <w:rFonts w:eastAsia="Calibri" w:cs="Arial"/>
                  <w:i/>
                  <w:rPrChange w:id="4531" w:author="gorgemj" w:date="2017-11-23T11:25:00Z">
                    <w:rPr>
                      <w:rFonts w:eastAsia="Calibri" w:cs="Arial"/>
                    </w:rPr>
                  </w:rPrChange>
                </w:rPr>
                <w:t>behaviour</w:t>
              </w:r>
              <w:proofErr w:type="spellEnd"/>
              <w:r w:rsidRPr="00E5092A">
                <w:rPr>
                  <w:rFonts w:eastAsia="Calibri" w:cs="Arial"/>
                  <w:i/>
                  <w:rPrChange w:id="4532" w:author="gorgemj" w:date="2017-11-23T11:25:00Z">
                    <w:rPr>
                      <w:rFonts w:eastAsia="Calibri" w:cs="Arial"/>
                    </w:rPr>
                  </w:rPrChange>
                </w:rPr>
                <w:t xml:space="preserve"> caused by an abrupt transition from one plant status to another following a small deviation in a plant parameter, and thus a sudden large variation in plant conditions in response to a small variation in an input.</w:t>
              </w:r>
            </w:ins>
          </w:p>
        </w:tc>
        <w:tc>
          <w:tcPr>
            <w:tcW w:w="6912" w:type="dxa"/>
            <w:gridSpan w:val="3"/>
            <w:tcPrChange w:id="4533" w:author="gorgemj" w:date="2017-11-30T12:36:00Z">
              <w:tcPr>
                <w:tcW w:w="5130" w:type="dxa"/>
                <w:gridSpan w:val="8"/>
              </w:tcPr>
            </w:tcPrChange>
          </w:tcPr>
          <w:p w:rsidR="00B61F44" w:rsidRDefault="00B61F44" w:rsidP="004724D7">
            <w:pPr>
              <w:spacing w:before="60" w:after="60" w:line="280" w:lineRule="atLeast"/>
              <w:rPr>
                <w:rFonts w:cs="Arial"/>
              </w:rPr>
            </w:pPr>
            <w:r w:rsidRPr="00817CEB">
              <w:rPr>
                <w:rFonts w:eastAsia="Calibri" w:cs="Arial"/>
              </w:rPr>
              <w:t xml:space="preserve">The </w:t>
            </w:r>
            <w:r w:rsidRPr="00817CEB">
              <w:rPr>
                <w:rFonts w:eastAsia="Calibri" w:cs="Arial"/>
                <w:b/>
              </w:rPr>
              <w:t>AP1000</w:t>
            </w:r>
            <w:r w:rsidRPr="00817CEB">
              <w:rPr>
                <w:rFonts w:eastAsia="Calibri" w:cs="Arial"/>
              </w:rPr>
              <w:t xml:space="preserve"> </w:t>
            </w:r>
            <w:r>
              <w:rPr>
                <w:rFonts w:eastAsia="Calibri" w:cs="Arial"/>
              </w:rPr>
              <w:t>p</w:t>
            </w:r>
            <w:r w:rsidRPr="00817CEB">
              <w:rPr>
                <w:rFonts w:eastAsia="Calibri" w:cs="Arial"/>
              </w:rPr>
              <w:t xml:space="preserve">lant is designed for </w:t>
            </w:r>
            <w:ins w:id="4534" w:author="gorgemj" w:date="2017-11-26T16:13:00Z">
              <w:r>
                <w:rPr>
                  <w:rFonts w:eastAsia="Calibri" w:cs="Arial"/>
                </w:rPr>
                <w:t xml:space="preserve">a safe shutdown </w:t>
              </w:r>
            </w:ins>
            <w:del w:id="4535" w:author="gorgemj" w:date="2017-11-26T16:13:00Z">
              <w:r w:rsidRPr="00817CEB" w:rsidDel="001E2DD0">
                <w:rPr>
                  <w:rFonts w:eastAsia="Calibri" w:cs="Arial"/>
                </w:rPr>
                <w:delText xml:space="preserve">an </w:delText>
              </w:r>
            </w:del>
            <w:r w:rsidRPr="00817CEB">
              <w:rPr>
                <w:rFonts w:eastAsia="Calibri" w:cs="Arial"/>
              </w:rPr>
              <w:t xml:space="preserve">earthquake defined by a peak ground acceleration </w:t>
            </w:r>
            <w:del w:id="4536" w:author="gorgemj" w:date="2017-11-26T20:22:00Z">
              <w:r w:rsidRPr="00817CEB" w:rsidDel="00FD259C">
                <w:rPr>
                  <w:rFonts w:eastAsia="Calibri" w:cs="Arial"/>
                </w:rPr>
                <w:delText xml:space="preserve">(PGA) </w:delText>
              </w:r>
            </w:del>
            <w:r w:rsidRPr="00817CEB">
              <w:rPr>
                <w:rFonts w:eastAsia="Calibri" w:cs="Arial"/>
              </w:rPr>
              <w:t>of 0.3</w:t>
            </w:r>
            <w:del w:id="4537" w:author="friedmbn" w:date="2017-11-29T16:43:00Z">
              <w:r w:rsidRPr="00817CEB" w:rsidDel="004724D7">
                <w:rPr>
                  <w:rFonts w:eastAsia="Calibri" w:cs="Arial"/>
                </w:rPr>
                <w:delText>0</w:delText>
              </w:r>
            </w:del>
            <w:r w:rsidRPr="00817CEB">
              <w:rPr>
                <w:rFonts w:eastAsia="Calibri" w:cs="Arial"/>
              </w:rPr>
              <w:t xml:space="preserve">g and the design response spectra specified in </w:t>
            </w:r>
            <w:ins w:id="4538" w:author="gorgemj" w:date="2017-11-24T16:49:00Z">
              <w:r>
                <w:rPr>
                  <w:rFonts w:cs="Arial"/>
                </w:rPr>
                <w:t xml:space="preserve">the </w:t>
              </w:r>
              <w:r w:rsidRPr="00993D67">
                <w:rPr>
                  <w:rFonts w:cs="Arial"/>
                  <w:b/>
                </w:rPr>
                <w:t>AP1000</w:t>
              </w:r>
              <w:r>
                <w:rPr>
                  <w:rFonts w:cs="Arial"/>
                </w:rPr>
                <w:t xml:space="preserve"> plant DCD [2]</w:t>
              </w:r>
            </w:ins>
            <w:del w:id="4539" w:author="gorgemj" w:date="2017-11-24T16:49:00Z">
              <w:r w:rsidRPr="00817CEB" w:rsidDel="004A49B0">
                <w:rPr>
                  <w:rFonts w:eastAsia="Calibri" w:cs="Arial"/>
                </w:rPr>
                <w:delText>DCD</w:delText>
              </w:r>
            </w:del>
            <w:r w:rsidRPr="00817CEB">
              <w:rPr>
                <w:rFonts w:eastAsia="Calibri" w:cs="Arial"/>
              </w:rPr>
              <w:t xml:space="preserve"> </w:t>
            </w:r>
            <w:r>
              <w:rPr>
                <w:rFonts w:eastAsia="Calibri" w:cs="Arial"/>
              </w:rPr>
              <w:t xml:space="preserve">Section 3.7.1.1. </w:t>
            </w:r>
            <w:r w:rsidRPr="00817CEB">
              <w:rPr>
                <w:rFonts w:eastAsia="Calibri" w:cs="Arial"/>
              </w:rPr>
              <w:t xml:space="preserve">This is intended to envelope most sites and provide safety margin. </w:t>
            </w:r>
            <w:ins w:id="4540" w:author="gorgemj" w:date="2017-11-26T16:13:00Z">
              <w:r>
                <w:rPr>
                  <w:rFonts w:eastAsia="Calibri" w:cs="Arial"/>
                </w:rPr>
                <w:t xml:space="preserve">An </w:t>
              </w:r>
            </w:ins>
            <w:r w:rsidRPr="00817CEB">
              <w:rPr>
                <w:rFonts w:cs="Arial"/>
                <w:b/>
              </w:rPr>
              <w:t>AP1000</w:t>
            </w:r>
            <w:r w:rsidRPr="00817CEB">
              <w:rPr>
                <w:rFonts w:cs="Arial"/>
              </w:rPr>
              <w:t xml:space="preserve"> </w:t>
            </w:r>
            <w:r>
              <w:rPr>
                <w:rFonts w:cs="Arial"/>
              </w:rPr>
              <w:t>p</w:t>
            </w:r>
            <w:r w:rsidRPr="00817CEB">
              <w:rPr>
                <w:rFonts w:cs="Arial"/>
              </w:rPr>
              <w:t xml:space="preserve">lant seismic margin analysis is </w:t>
            </w:r>
            <w:ins w:id="4541" w:author="gorgemj" w:date="2017-11-26T16:13:00Z">
              <w:r>
                <w:rPr>
                  <w:rFonts w:cs="Arial"/>
                </w:rPr>
                <w:t xml:space="preserve">also </w:t>
              </w:r>
            </w:ins>
            <w:r w:rsidRPr="00817CEB">
              <w:rPr>
                <w:rFonts w:cs="Arial"/>
              </w:rPr>
              <w:t xml:space="preserve">provided in </w:t>
            </w:r>
            <w:ins w:id="4542" w:author="gorgemj" w:date="2017-11-24T16:49:00Z">
              <w:r>
                <w:rPr>
                  <w:rFonts w:cs="Arial"/>
                </w:rPr>
                <w:t xml:space="preserve">the </w:t>
              </w:r>
              <w:r w:rsidRPr="00993D67">
                <w:rPr>
                  <w:rFonts w:cs="Arial"/>
                  <w:b/>
                </w:rPr>
                <w:t>AP1000</w:t>
              </w:r>
              <w:r>
                <w:rPr>
                  <w:rFonts w:cs="Arial"/>
                </w:rPr>
                <w:t xml:space="preserve"> plant DCD [2]</w:t>
              </w:r>
            </w:ins>
            <w:del w:id="4543" w:author="gorgemj" w:date="2017-11-24T16:49:00Z">
              <w:r w:rsidRPr="00817CEB" w:rsidDel="004A49B0">
                <w:rPr>
                  <w:rFonts w:cs="Arial"/>
                </w:rPr>
                <w:delText>DCD</w:delText>
              </w:r>
            </w:del>
            <w:r w:rsidRPr="00817CEB">
              <w:rPr>
                <w:rFonts w:cs="Arial"/>
              </w:rPr>
              <w:t xml:space="preserve"> Section 19.55 and shows that there are no “cliff-edge effects”</w:t>
            </w:r>
            <w:ins w:id="4544" w:author="gorgemj" w:date="2017-11-26T16:13:00Z">
              <w:r>
                <w:rPr>
                  <w:rFonts w:cs="Arial"/>
                </w:rPr>
                <w:t xml:space="preserve"> by </w:t>
              </w:r>
            </w:ins>
            <w:ins w:id="4545" w:author="gorgemj" w:date="2017-11-26T16:15:00Z">
              <w:r>
                <w:rPr>
                  <w:rFonts w:cs="Arial"/>
                </w:rPr>
                <w:t xml:space="preserve">demonstrating </w:t>
              </w:r>
              <w:r w:rsidRPr="001E2DD0">
                <w:rPr>
                  <w:rFonts w:cs="Arial"/>
                </w:rPr>
                <w:t>that the</w:t>
              </w:r>
              <w:r>
                <w:rPr>
                  <w:rFonts w:cs="Arial"/>
                </w:rPr>
                <w:t xml:space="preserve"> </w:t>
              </w:r>
              <w:r w:rsidRPr="001E2DD0">
                <w:rPr>
                  <w:rFonts w:cs="Arial"/>
                </w:rPr>
                <w:t xml:space="preserve">critical </w:t>
              </w:r>
              <w:r>
                <w:rPr>
                  <w:rFonts w:cs="Arial"/>
                </w:rPr>
                <w:t>SSC</w:t>
              </w:r>
              <w:r w:rsidRPr="001E2DD0">
                <w:rPr>
                  <w:rFonts w:cs="Arial"/>
                </w:rPr>
                <w:t xml:space="preserve">s have a high confidence of a low probability of failure for seismic events equal to or greater than </w:t>
              </w:r>
            </w:ins>
            <w:ins w:id="4546" w:author="gorgemj" w:date="2017-11-26T16:16:00Z">
              <w:r>
                <w:rPr>
                  <w:rFonts w:cs="Arial"/>
                </w:rPr>
                <w:t>0.5g</w:t>
              </w:r>
            </w:ins>
            <w:r w:rsidRPr="00817CEB">
              <w:rPr>
                <w:rFonts w:cs="Arial"/>
              </w:rPr>
              <w:t>.</w:t>
            </w:r>
          </w:p>
        </w:tc>
      </w:tr>
      <w:tr w:rsidR="00B61F44" w:rsidRPr="00817CEB" w:rsidTr="00814E5E">
        <w:trPr>
          <w:cantSplit/>
          <w:trPrChange w:id="4547" w:author="gorgemj" w:date="2017-11-30T12:36:00Z">
            <w:trPr>
              <w:gridBefore w:val="6"/>
              <w:gridAfter w:val="0"/>
              <w:cantSplit/>
            </w:trPr>
          </w:trPrChange>
        </w:trPr>
        <w:tc>
          <w:tcPr>
            <w:tcW w:w="947" w:type="dxa"/>
            <w:tcPrChange w:id="4548" w:author="gorgemj" w:date="2017-11-30T12:36:00Z">
              <w:tcPr>
                <w:tcW w:w="945" w:type="dxa"/>
                <w:gridSpan w:val="6"/>
              </w:tcPr>
            </w:tcPrChange>
          </w:tcPr>
          <w:p w:rsidR="00B61F44" w:rsidRPr="00E5092A" w:rsidRDefault="00B61F44" w:rsidP="00542606">
            <w:pPr>
              <w:autoSpaceDE w:val="0"/>
              <w:autoSpaceDN w:val="0"/>
              <w:adjustRightInd w:val="0"/>
              <w:spacing w:before="60" w:after="60" w:line="280" w:lineRule="atLeast"/>
              <w:jc w:val="center"/>
              <w:rPr>
                <w:rFonts w:cs="Arial"/>
                <w:rPrChange w:id="4549" w:author="gorgemj" w:date="2017-11-23T11:25:00Z">
                  <w:rPr>
                    <w:rFonts w:cs="Arial"/>
                    <w:b/>
                  </w:rPr>
                </w:rPrChange>
              </w:rPr>
            </w:pPr>
            <w:r w:rsidRPr="00E5092A">
              <w:rPr>
                <w:rFonts w:cs="Arial"/>
                <w:rPrChange w:id="4550" w:author="gorgemj" w:date="2017-11-23T11:25:00Z">
                  <w:rPr>
                    <w:rFonts w:cs="Arial"/>
                    <w:b/>
                  </w:rPr>
                </w:rPrChange>
              </w:rPr>
              <w:t>5.22</w:t>
            </w:r>
          </w:p>
        </w:tc>
        <w:tc>
          <w:tcPr>
            <w:tcW w:w="693" w:type="dxa"/>
            <w:tcPrChange w:id="4551" w:author="gorgemj" w:date="2017-11-30T12:36:00Z">
              <w:tcPr>
                <w:tcW w:w="747" w:type="dxa"/>
                <w:gridSpan w:val="3"/>
              </w:tcPr>
            </w:tcPrChange>
          </w:tcPr>
          <w:p w:rsidR="00B61F44" w:rsidRPr="00E5092A" w:rsidRDefault="00B61F44" w:rsidP="00542606">
            <w:pPr>
              <w:autoSpaceDE w:val="0"/>
              <w:autoSpaceDN w:val="0"/>
              <w:adjustRightInd w:val="0"/>
              <w:spacing w:before="60" w:after="60" w:line="280" w:lineRule="atLeast"/>
              <w:jc w:val="center"/>
              <w:rPr>
                <w:rFonts w:cs="Arial"/>
                <w:bCs/>
                <w:color w:val="000000"/>
                <w:sz w:val="24"/>
                <w:szCs w:val="24"/>
                <w:rPrChange w:id="4552" w:author="gorgemj" w:date="2017-11-23T11:25:00Z">
                  <w:rPr>
                    <w:rFonts w:cs="Arial"/>
                    <w:b/>
                    <w:bCs/>
                    <w:color w:val="000000"/>
                    <w:sz w:val="24"/>
                    <w:szCs w:val="24"/>
                  </w:rPr>
                </w:rPrChange>
              </w:rPr>
            </w:pPr>
            <w:r w:rsidRPr="00E5092A">
              <w:rPr>
                <w:rFonts w:cs="Arial"/>
                <w:bCs/>
                <w:rPrChange w:id="4553" w:author="gorgemj" w:date="2017-11-23T11:25:00Z">
                  <w:rPr>
                    <w:rFonts w:cs="Arial"/>
                    <w:b/>
                    <w:bCs/>
                  </w:rPr>
                </w:rPrChange>
              </w:rPr>
              <w:t>1</w:t>
            </w:r>
          </w:p>
        </w:tc>
        <w:tc>
          <w:tcPr>
            <w:tcW w:w="5038" w:type="dxa"/>
            <w:gridSpan w:val="2"/>
            <w:tcPrChange w:id="4554" w:author="gorgemj" w:date="2017-11-30T12:36:00Z">
              <w:tcPr>
                <w:tcW w:w="6768" w:type="dxa"/>
                <w:gridSpan w:val="7"/>
              </w:tcPr>
            </w:tcPrChange>
          </w:tcPr>
          <w:p w:rsidR="00B61F44" w:rsidRPr="00817CEB" w:rsidRDefault="00B61F44">
            <w:pPr>
              <w:autoSpaceDE w:val="0"/>
              <w:autoSpaceDN w:val="0"/>
              <w:adjustRightInd w:val="0"/>
              <w:spacing w:before="60" w:after="60" w:line="280" w:lineRule="atLeast"/>
              <w:rPr>
                <w:rFonts w:eastAsia="Calibri" w:cs="Arial"/>
              </w:rPr>
            </w:pPr>
            <w:ins w:id="4555" w:author="gorgemj" w:date="2017-11-23T11:26:00Z">
              <w:r w:rsidRPr="00E5092A">
                <w:rPr>
                  <w:rFonts w:eastAsia="Calibri" w:cs="Arial"/>
                </w:rPr>
                <w:t>This paragraph was deleted and its content, with a broader scope, has been</w:t>
              </w:r>
              <w:r>
                <w:rPr>
                  <w:rFonts w:eastAsia="Calibri" w:cs="Arial"/>
                </w:rPr>
                <w:t xml:space="preserve"> </w:t>
              </w:r>
              <w:r w:rsidRPr="00E5092A">
                <w:rPr>
                  <w:rFonts w:eastAsia="Calibri" w:cs="Arial"/>
                </w:rPr>
                <w:t>transferred to the new paragraph 5.15B.</w:t>
              </w:r>
            </w:ins>
            <w:del w:id="4556" w:author="gorgemj" w:date="2017-11-23T11:26:00Z">
              <w:r w:rsidRPr="00817CEB" w:rsidDel="00E5092A">
                <w:rPr>
                  <w:rFonts w:eastAsia="Calibri" w:cs="Arial"/>
                </w:rPr>
                <w:delText>For multiple unit plant sites, the design shall take due account of the potential for specific hazards giving rise to simultaneous impacts on several units on the site.</w:delText>
              </w:r>
            </w:del>
          </w:p>
        </w:tc>
        <w:tc>
          <w:tcPr>
            <w:tcW w:w="6912" w:type="dxa"/>
            <w:gridSpan w:val="3"/>
            <w:tcPrChange w:id="4557" w:author="gorgemj" w:date="2017-11-30T12:36:00Z">
              <w:tcPr>
                <w:tcW w:w="5130" w:type="dxa"/>
                <w:gridSpan w:val="8"/>
              </w:tcPr>
            </w:tcPrChange>
          </w:tcPr>
          <w:p w:rsidR="00B61F44" w:rsidRDefault="00B61F44" w:rsidP="00542606">
            <w:pPr>
              <w:spacing w:before="60" w:after="60" w:line="280" w:lineRule="atLeast"/>
              <w:rPr>
                <w:rFonts w:cs="Arial"/>
              </w:rPr>
            </w:pPr>
            <w:ins w:id="4558" w:author="gorgemj" w:date="2017-11-26T16:16:00Z">
              <w:r>
                <w:rPr>
                  <w:rFonts w:cs="Arial"/>
                </w:rPr>
                <w:t>See response for Paragraph 5.15B.</w:t>
              </w:r>
            </w:ins>
            <w:del w:id="4559" w:author="gorgemj" w:date="2017-11-23T11:26:00Z">
              <w:r w:rsidRPr="00817CEB" w:rsidDel="00E5092A">
                <w:rPr>
                  <w:rFonts w:cs="Arial"/>
                </w:rPr>
                <w:delText>This is assessed on a site specific basis</w:delText>
              </w:r>
              <w:r w:rsidDel="00E5092A">
                <w:rPr>
                  <w:rFonts w:cs="Arial"/>
                </w:rPr>
                <w:delText xml:space="preserve">. </w:delText>
              </w:r>
              <w:r w:rsidRPr="00817CEB" w:rsidDel="00E5092A">
                <w:rPr>
                  <w:rFonts w:cs="Arial"/>
                </w:rPr>
                <w:delText xml:space="preserve">However, it is noted that each </w:delText>
              </w:r>
              <w:r w:rsidRPr="00817CEB" w:rsidDel="00E5092A">
                <w:rPr>
                  <w:rFonts w:cs="Arial"/>
                  <w:b/>
                </w:rPr>
                <w:delText>AP1000</w:delText>
              </w:r>
              <w:r w:rsidRPr="00817CEB" w:rsidDel="00E5092A">
                <w:rPr>
                  <w:rFonts w:cs="Arial"/>
                </w:rPr>
                <w:delText xml:space="preserve"> </w:delText>
              </w:r>
              <w:r w:rsidDel="00E5092A">
                <w:rPr>
                  <w:rFonts w:cs="Arial"/>
                </w:rPr>
                <w:delText xml:space="preserve">plant </w:delText>
              </w:r>
              <w:r w:rsidRPr="00817CEB" w:rsidDel="00E5092A">
                <w:rPr>
                  <w:rFonts w:cs="Arial"/>
                </w:rPr>
                <w:delText>unit at a site is a stand-alone design.</w:delText>
              </w:r>
            </w:del>
          </w:p>
        </w:tc>
      </w:tr>
      <w:tr w:rsidR="00B61F44" w:rsidRPr="00817CEB" w:rsidDel="001E2DD0" w:rsidTr="00814E5E">
        <w:trPr>
          <w:cantSplit/>
          <w:trHeight w:val="20"/>
          <w:del w:id="4560" w:author="gorgemj" w:date="2017-11-26T16:17:00Z"/>
          <w:trPrChange w:id="4561" w:author="gorgemj" w:date="2017-11-30T12:36:00Z">
            <w:trPr>
              <w:gridBefore w:val="6"/>
              <w:gridAfter w:val="0"/>
              <w:cantSplit/>
              <w:trHeight w:val="20"/>
            </w:trPr>
          </w:trPrChange>
        </w:trPr>
        <w:tc>
          <w:tcPr>
            <w:tcW w:w="947" w:type="dxa"/>
            <w:tcPrChange w:id="4562" w:author="gorgemj" w:date="2017-11-30T12:36:00Z">
              <w:tcPr>
                <w:tcW w:w="945" w:type="dxa"/>
                <w:gridSpan w:val="6"/>
              </w:tcPr>
            </w:tcPrChange>
          </w:tcPr>
          <w:p w:rsidR="00B61F44" w:rsidDel="001E2DD0" w:rsidRDefault="00B61F44" w:rsidP="00542606">
            <w:pPr>
              <w:autoSpaceDE w:val="0"/>
              <w:autoSpaceDN w:val="0"/>
              <w:adjustRightInd w:val="0"/>
              <w:spacing w:before="60" w:after="60" w:line="280" w:lineRule="atLeast"/>
              <w:jc w:val="center"/>
              <w:rPr>
                <w:del w:id="4563" w:author="gorgemj" w:date="2017-11-26T16:17:00Z"/>
                <w:rFonts w:cs="Arial"/>
                <w:b/>
              </w:rPr>
            </w:pPr>
          </w:p>
        </w:tc>
        <w:tc>
          <w:tcPr>
            <w:tcW w:w="693" w:type="dxa"/>
            <w:tcPrChange w:id="4564" w:author="gorgemj" w:date="2017-11-30T12:36:00Z">
              <w:tcPr>
                <w:tcW w:w="747" w:type="dxa"/>
                <w:gridSpan w:val="3"/>
              </w:tcPr>
            </w:tcPrChange>
          </w:tcPr>
          <w:p w:rsidR="00B61F44" w:rsidDel="001E2DD0" w:rsidRDefault="00B61F44" w:rsidP="00542606">
            <w:pPr>
              <w:autoSpaceDE w:val="0"/>
              <w:autoSpaceDN w:val="0"/>
              <w:adjustRightInd w:val="0"/>
              <w:spacing w:before="60" w:after="60" w:line="280" w:lineRule="atLeast"/>
              <w:jc w:val="center"/>
              <w:rPr>
                <w:del w:id="4565" w:author="gorgemj" w:date="2017-11-26T16:17:00Z"/>
                <w:rFonts w:cs="Arial"/>
                <w:b/>
                <w:bCs/>
              </w:rPr>
            </w:pPr>
          </w:p>
        </w:tc>
        <w:tc>
          <w:tcPr>
            <w:tcW w:w="5038" w:type="dxa"/>
            <w:gridSpan w:val="2"/>
            <w:tcPrChange w:id="4566" w:author="gorgemj" w:date="2017-11-30T12:36:00Z">
              <w:tcPr>
                <w:tcW w:w="6768" w:type="dxa"/>
                <w:gridSpan w:val="7"/>
              </w:tcPr>
            </w:tcPrChange>
          </w:tcPr>
          <w:p w:rsidR="00B61F44" w:rsidDel="001E2DD0" w:rsidRDefault="00B61F44" w:rsidP="00542606">
            <w:pPr>
              <w:autoSpaceDE w:val="0"/>
              <w:autoSpaceDN w:val="0"/>
              <w:adjustRightInd w:val="0"/>
              <w:spacing w:before="60" w:after="60" w:line="280" w:lineRule="atLeast"/>
              <w:rPr>
                <w:del w:id="4567" w:author="gorgemj" w:date="2017-11-26T16:17:00Z"/>
                <w:rFonts w:cs="Arial"/>
                <w:b/>
                <w:color w:val="000000"/>
                <w:sz w:val="24"/>
                <w:szCs w:val="24"/>
              </w:rPr>
            </w:pPr>
            <w:del w:id="4568" w:author="gorgemj" w:date="2017-11-26T16:17:00Z">
              <w:r w:rsidRPr="00817CEB" w:rsidDel="001E2DD0">
                <w:rPr>
                  <w:rFonts w:eastAsia="Calibri" w:cs="Arial"/>
                  <w:b/>
                  <w:bCs/>
                </w:rPr>
                <w:delText>Requirement 18: Engineering design rules</w:delText>
              </w:r>
            </w:del>
          </w:p>
        </w:tc>
        <w:tc>
          <w:tcPr>
            <w:tcW w:w="6912" w:type="dxa"/>
            <w:gridSpan w:val="3"/>
            <w:tcPrChange w:id="4569" w:author="gorgemj" w:date="2017-11-30T12:36:00Z">
              <w:tcPr>
                <w:tcW w:w="5130" w:type="dxa"/>
                <w:gridSpan w:val="8"/>
              </w:tcPr>
            </w:tcPrChange>
          </w:tcPr>
          <w:p w:rsidR="00B61F44" w:rsidDel="001E2DD0" w:rsidRDefault="00B61F44" w:rsidP="00542606">
            <w:pPr>
              <w:spacing w:before="60" w:after="60" w:line="280" w:lineRule="atLeast"/>
              <w:rPr>
                <w:del w:id="4570" w:author="gorgemj" w:date="2017-11-26T16:17:00Z"/>
                <w:rFonts w:cs="Arial"/>
                <w:b/>
              </w:rPr>
            </w:pPr>
          </w:p>
        </w:tc>
      </w:tr>
      <w:tr w:rsidR="00B61F44" w:rsidRPr="00817CEB" w:rsidTr="00814E5E">
        <w:trPr>
          <w:cantSplit/>
          <w:trHeight w:val="542"/>
          <w:trPrChange w:id="4571" w:author="gorgemj" w:date="2017-11-30T12:36:00Z">
            <w:trPr>
              <w:gridBefore w:val="6"/>
              <w:gridAfter w:val="0"/>
              <w:cantSplit/>
              <w:trHeight w:val="542"/>
            </w:trPr>
          </w:trPrChange>
        </w:trPr>
        <w:tc>
          <w:tcPr>
            <w:tcW w:w="947" w:type="dxa"/>
            <w:tcPrChange w:id="4572" w:author="gorgemj" w:date="2017-11-30T12:36:00Z">
              <w:tcPr>
                <w:tcW w:w="945" w:type="dxa"/>
                <w:gridSpan w:val="6"/>
              </w:tcPr>
            </w:tcPrChange>
          </w:tcPr>
          <w:p w:rsidR="00B61F44" w:rsidRDefault="00B61F44" w:rsidP="00542606">
            <w:pPr>
              <w:autoSpaceDE w:val="0"/>
              <w:autoSpaceDN w:val="0"/>
              <w:adjustRightInd w:val="0"/>
              <w:spacing w:before="60" w:after="60" w:line="280" w:lineRule="atLeast"/>
              <w:jc w:val="center"/>
              <w:rPr>
                <w:rFonts w:cs="Arial"/>
                <w:b/>
              </w:rPr>
            </w:pPr>
          </w:p>
        </w:tc>
        <w:tc>
          <w:tcPr>
            <w:tcW w:w="693" w:type="dxa"/>
            <w:tcPrChange w:id="4573" w:author="gorgemj" w:date="2017-11-30T12:36:00Z">
              <w:tcPr>
                <w:tcW w:w="747" w:type="dxa"/>
                <w:gridSpan w:val="3"/>
              </w:tcPr>
            </w:tcPrChange>
          </w:tcPr>
          <w:p w:rsidR="00B61F44" w:rsidRDefault="00B61F44" w:rsidP="00542606">
            <w:pPr>
              <w:autoSpaceDE w:val="0"/>
              <w:autoSpaceDN w:val="0"/>
              <w:adjustRightInd w:val="0"/>
              <w:spacing w:before="60" w:after="60" w:line="280" w:lineRule="atLeast"/>
              <w:jc w:val="center"/>
              <w:rPr>
                <w:rFonts w:cs="Arial"/>
                <w:b/>
                <w:bCs/>
              </w:rPr>
            </w:pPr>
          </w:p>
        </w:tc>
        <w:tc>
          <w:tcPr>
            <w:tcW w:w="5038" w:type="dxa"/>
            <w:gridSpan w:val="2"/>
            <w:tcPrChange w:id="4574" w:author="gorgemj" w:date="2017-11-30T12:36:00Z">
              <w:tcPr>
                <w:tcW w:w="6768" w:type="dxa"/>
                <w:gridSpan w:val="7"/>
              </w:tcPr>
            </w:tcPrChange>
          </w:tcPr>
          <w:p w:rsidR="00B61F44" w:rsidRDefault="00B61F44" w:rsidP="00542606">
            <w:pPr>
              <w:autoSpaceDE w:val="0"/>
              <w:autoSpaceDN w:val="0"/>
              <w:adjustRightInd w:val="0"/>
              <w:spacing w:before="60" w:after="60" w:line="280" w:lineRule="atLeast"/>
              <w:rPr>
                <w:ins w:id="4575" w:author="gorgemj" w:date="2017-11-26T16:17:00Z"/>
                <w:rFonts w:eastAsia="Calibri" w:cs="Arial"/>
                <w:b/>
                <w:bCs/>
              </w:rPr>
            </w:pPr>
            <w:ins w:id="4576" w:author="gorgemj" w:date="2017-11-26T16:17:00Z">
              <w:r w:rsidRPr="00817CEB">
                <w:rPr>
                  <w:rFonts w:eastAsia="Calibri" w:cs="Arial"/>
                  <w:b/>
                  <w:bCs/>
                </w:rPr>
                <w:t xml:space="preserve">Requirement 18: Engineering design rules </w:t>
              </w:r>
            </w:ins>
          </w:p>
          <w:p w:rsidR="00B61F44" w:rsidRPr="00817CEB" w:rsidRDefault="00B61F44" w:rsidP="00542606">
            <w:pPr>
              <w:autoSpaceDE w:val="0"/>
              <w:autoSpaceDN w:val="0"/>
              <w:adjustRightInd w:val="0"/>
              <w:spacing w:before="60" w:after="60" w:line="280" w:lineRule="atLeast"/>
              <w:rPr>
                <w:rFonts w:eastAsia="Calibri" w:cs="Arial"/>
                <w:b/>
                <w:bCs/>
              </w:rPr>
            </w:pPr>
            <w:r w:rsidRPr="00817CEB">
              <w:rPr>
                <w:rFonts w:eastAsia="Calibri" w:cs="Arial"/>
                <w:b/>
                <w:bCs/>
              </w:rPr>
              <w:t>The engineering design rules for items important to safety at a nuclear power plant shall be specified and shall comply with the relevant national or international codes and standards and with proven engineering practices, with due account taken of their relevance to nuclear power technology.</w:t>
            </w:r>
          </w:p>
        </w:tc>
        <w:tc>
          <w:tcPr>
            <w:tcW w:w="6912" w:type="dxa"/>
            <w:gridSpan w:val="3"/>
            <w:tcPrChange w:id="4577" w:author="gorgemj" w:date="2017-11-30T12:36:00Z">
              <w:tcPr>
                <w:tcW w:w="5130" w:type="dxa"/>
                <w:gridSpan w:val="8"/>
              </w:tcPr>
            </w:tcPrChange>
          </w:tcPr>
          <w:p w:rsidR="00B61F44" w:rsidDel="001E2DD0" w:rsidRDefault="00B61F44" w:rsidP="00BE3EC6">
            <w:pPr>
              <w:keepNext/>
              <w:spacing w:before="60" w:after="60" w:line="280" w:lineRule="atLeast"/>
              <w:rPr>
                <w:del w:id="4578" w:author="gorgemj" w:date="2017-11-26T16:17:00Z"/>
                <w:rFonts w:eastAsia="Calibri" w:cs="Arial"/>
              </w:rPr>
            </w:pPr>
            <w:r w:rsidRPr="00817CEB">
              <w:rPr>
                <w:rFonts w:eastAsia="Calibri" w:cs="Arial"/>
              </w:rPr>
              <w:t xml:space="preserve">The Westinghouse </w:t>
            </w:r>
            <w:r w:rsidRPr="00817CEB">
              <w:rPr>
                <w:rFonts w:eastAsia="Calibri" w:cs="Arial"/>
                <w:b/>
              </w:rPr>
              <w:t>AP1000</w:t>
            </w:r>
            <w:r w:rsidRPr="00817CEB">
              <w:rPr>
                <w:rFonts w:eastAsia="Calibri" w:cs="Arial"/>
              </w:rPr>
              <w:t xml:space="preserve"> </w:t>
            </w:r>
            <w:ins w:id="4579" w:author="gorgemj" w:date="2017-11-20T10:29:00Z">
              <w:r>
                <w:rPr>
                  <w:rFonts w:eastAsia="Calibri" w:cs="Arial"/>
                </w:rPr>
                <w:t xml:space="preserve">plant </w:t>
              </w:r>
            </w:ins>
            <w:r w:rsidRPr="00817CEB">
              <w:rPr>
                <w:rFonts w:eastAsia="Calibri" w:cs="Arial"/>
              </w:rPr>
              <w:t xml:space="preserve">design is based on the safety criteria, regulatory guidelines, and industry codes and standards employed in </w:t>
            </w:r>
            <w:del w:id="4580" w:author="gorgemj" w:date="2017-11-24T15:01:00Z">
              <w:r w:rsidRPr="00817CEB" w:rsidDel="00F72225">
                <w:rPr>
                  <w:rFonts w:eastAsia="Calibri" w:cs="Arial"/>
                </w:rPr>
                <w:delText>U.S.</w:delText>
              </w:r>
            </w:del>
            <w:ins w:id="4581" w:author="gorgemj" w:date="2017-11-24T15:01:00Z">
              <w:r>
                <w:rPr>
                  <w:rFonts w:eastAsia="Calibri" w:cs="Arial"/>
                </w:rPr>
                <w:t>US</w:t>
              </w:r>
            </w:ins>
            <w:r w:rsidRPr="00817CEB">
              <w:rPr>
                <w:rFonts w:eastAsia="Calibri" w:cs="Arial"/>
              </w:rPr>
              <w:t xml:space="preserve"> nuclear power </w:t>
            </w:r>
            <w:del w:id="4582" w:author="gorgemj" w:date="2017-11-26T20:28:00Z">
              <w:r w:rsidRPr="00817CEB" w:rsidDel="00FC263D">
                <w:rPr>
                  <w:rFonts w:eastAsia="Calibri" w:cs="Arial"/>
                </w:rPr>
                <w:delText>pressurized water reactor</w:delText>
              </w:r>
            </w:del>
            <w:ins w:id="4583" w:author="gorgemj" w:date="2017-11-26T20:28:00Z">
              <w:r>
                <w:rPr>
                  <w:rFonts w:eastAsia="Calibri" w:cs="Arial"/>
                </w:rPr>
                <w:t>PWR</w:t>
              </w:r>
            </w:ins>
            <w:r w:rsidRPr="00817CEB">
              <w:rPr>
                <w:rFonts w:eastAsia="Calibri" w:cs="Arial"/>
              </w:rPr>
              <w:t xml:space="preserve"> facilities.</w:t>
            </w:r>
            <w:ins w:id="4584" w:author="gorgemj" w:date="2017-11-26T16:17:00Z">
              <w:r>
                <w:rPr>
                  <w:rFonts w:eastAsia="Calibri" w:cs="Arial"/>
                </w:rPr>
                <w:t xml:space="preserve"> </w:t>
              </w:r>
            </w:ins>
          </w:p>
          <w:p w:rsidR="00B61F44" w:rsidRDefault="00B61F44" w:rsidP="00BE3EC6">
            <w:pPr>
              <w:keepNext/>
              <w:spacing w:before="60" w:after="60" w:line="280" w:lineRule="atLeast"/>
              <w:rPr>
                <w:rFonts w:cs="Arial"/>
                <w:color w:val="000000"/>
                <w:sz w:val="24"/>
                <w:szCs w:val="24"/>
              </w:rPr>
            </w:pPr>
            <w:r w:rsidRPr="00817CEB">
              <w:rPr>
                <w:rFonts w:cs="Arial"/>
              </w:rPr>
              <w:t xml:space="preserve">The conformance of the </w:t>
            </w:r>
            <w:r w:rsidRPr="00817CEB">
              <w:rPr>
                <w:rFonts w:cs="Arial"/>
                <w:b/>
              </w:rPr>
              <w:t>AP1000</w:t>
            </w:r>
            <w:r w:rsidRPr="00817CEB">
              <w:rPr>
                <w:rFonts w:cs="Arial"/>
              </w:rPr>
              <w:t xml:space="preserve"> </w:t>
            </w:r>
            <w:r>
              <w:rPr>
                <w:rFonts w:cs="Arial"/>
              </w:rPr>
              <w:t>p</w:t>
            </w:r>
            <w:r w:rsidRPr="00817CEB">
              <w:rPr>
                <w:rFonts w:cs="Arial"/>
              </w:rPr>
              <w:t xml:space="preserve">lant </w:t>
            </w:r>
            <w:del w:id="4585" w:author="gorgemj" w:date="2017-11-24T18:05:00Z">
              <w:r w:rsidDel="00BB7304">
                <w:rPr>
                  <w:rFonts w:cs="Arial"/>
                </w:rPr>
                <w:delText>s</w:delText>
              </w:r>
              <w:r w:rsidRPr="00817CEB" w:rsidDel="00BB7304">
                <w:rPr>
                  <w:rFonts w:cs="Arial"/>
                </w:rPr>
                <w:delText xml:space="preserve">ystems, </w:delText>
              </w:r>
              <w:r w:rsidDel="00BB7304">
                <w:rPr>
                  <w:rFonts w:cs="Arial"/>
                </w:rPr>
                <w:delText>s</w:delText>
              </w:r>
              <w:r w:rsidRPr="00817CEB" w:rsidDel="00BB7304">
                <w:rPr>
                  <w:rFonts w:cs="Arial"/>
                </w:rPr>
                <w:delText xml:space="preserve">tructures, and </w:delText>
              </w:r>
              <w:r w:rsidDel="00BB7304">
                <w:rPr>
                  <w:rFonts w:cs="Arial"/>
                </w:rPr>
                <w:delText>c</w:delText>
              </w:r>
              <w:r w:rsidRPr="00817CEB" w:rsidDel="00BB7304">
                <w:rPr>
                  <w:rFonts w:cs="Arial"/>
                </w:rPr>
                <w:delText>omponent</w:delText>
              </w:r>
            </w:del>
            <w:ins w:id="4586" w:author="gorgemj" w:date="2017-11-24T18:05:00Z">
              <w:r>
                <w:rPr>
                  <w:rFonts w:cs="Arial"/>
                </w:rPr>
                <w:t>SSC</w:t>
              </w:r>
            </w:ins>
            <w:r w:rsidRPr="00817CEB">
              <w:rPr>
                <w:rFonts w:cs="Arial"/>
              </w:rPr>
              <w:t xml:space="preserve">s with the </w:t>
            </w:r>
            <w:del w:id="4587" w:author="gorgemj" w:date="2017-11-24T14:52:00Z">
              <w:r w:rsidRPr="00817CEB" w:rsidDel="00D74331">
                <w:rPr>
                  <w:rFonts w:cs="Arial"/>
                </w:rPr>
                <w:delText>Nuclear Regulatory Commission</w:delText>
              </w:r>
            </w:del>
            <w:ins w:id="4588" w:author="gorgemj" w:date="2017-11-24T14:52:00Z">
              <w:r>
                <w:rPr>
                  <w:rFonts w:cs="Arial"/>
                </w:rPr>
                <w:t>US NRC</w:t>
              </w:r>
            </w:ins>
            <w:r w:rsidRPr="00817CEB">
              <w:rPr>
                <w:rFonts w:cs="Arial"/>
              </w:rPr>
              <w:t xml:space="preserve"> </w:t>
            </w:r>
            <w:del w:id="4589" w:author="gorgemj" w:date="2017-11-25T20:26:00Z">
              <w:r w:rsidRPr="00817CEB" w:rsidDel="009F242A">
                <w:rPr>
                  <w:rFonts w:cs="Arial"/>
                </w:rPr>
                <w:delText>General Design Criteria</w:delText>
              </w:r>
            </w:del>
            <w:ins w:id="4590" w:author="gorgemj" w:date="2017-11-25T20:26:00Z">
              <w:r>
                <w:rPr>
                  <w:rFonts w:cs="Arial"/>
                </w:rPr>
                <w:t>GDC</w:t>
              </w:r>
            </w:ins>
            <w:r w:rsidRPr="00817CEB">
              <w:rPr>
                <w:rFonts w:cs="Arial"/>
              </w:rPr>
              <w:t xml:space="preserve"> is discussed in </w:t>
            </w:r>
            <w:ins w:id="4591" w:author="gorgemj" w:date="2017-11-24T16:49:00Z">
              <w:r>
                <w:rPr>
                  <w:rFonts w:cs="Arial"/>
                </w:rPr>
                <w:t xml:space="preserve">the </w:t>
              </w:r>
              <w:r w:rsidRPr="00993D67">
                <w:rPr>
                  <w:rFonts w:cs="Arial"/>
                  <w:b/>
                </w:rPr>
                <w:t>AP1000</w:t>
              </w:r>
              <w:r>
                <w:rPr>
                  <w:rFonts w:cs="Arial"/>
                </w:rPr>
                <w:t xml:space="preserve"> plant DCD [2]</w:t>
              </w:r>
            </w:ins>
            <w:del w:id="4592" w:author="gorgemj" w:date="2017-11-24T16:49:00Z">
              <w:r w:rsidRPr="00817CEB" w:rsidDel="004A49B0">
                <w:rPr>
                  <w:rFonts w:cs="Arial"/>
                </w:rPr>
                <w:delText>DCD</w:delText>
              </w:r>
            </w:del>
            <w:r w:rsidRPr="00817CEB">
              <w:rPr>
                <w:rFonts w:cs="Arial"/>
              </w:rPr>
              <w:t xml:space="preserve"> </w:t>
            </w:r>
            <w:r>
              <w:rPr>
                <w:rFonts w:cs="Arial"/>
              </w:rPr>
              <w:t>Section</w:t>
            </w:r>
            <w:r w:rsidRPr="00817CEB">
              <w:rPr>
                <w:rFonts w:cs="Arial"/>
              </w:rPr>
              <w:t xml:space="preserve"> 3.1. </w:t>
            </w:r>
          </w:p>
          <w:p w:rsidR="00B61F44" w:rsidRDefault="00B61F44">
            <w:pPr>
              <w:keepNext/>
              <w:spacing w:before="60" w:after="60" w:line="280" w:lineRule="atLeast"/>
              <w:rPr>
                <w:ins w:id="4593" w:author="gorgemj" w:date="2017-11-20T10:30:00Z"/>
                <w:rFonts w:cs="Arial"/>
              </w:rPr>
              <w:pPrChange w:id="4594" w:author="gorgemj" w:date="2017-11-26T16:17:00Z">
                <w:pPr>
                  <w:spacing w:before="60" w:after="60" w:line="280" w:lineRule="atLeast"/>
                </w:pPr>
              </w:pPrChange>
            </w:pPr>
            <w:r w:rsidRPr="00817CEB">
              <w:rPr>
                <w:rFonts w:eastAsia="Calibri" w:cs="Arial"/>
              </w:rPr>
              <w:t xml:space="preserve">Industrial Codes and Standards are obtained and used in the </w:t>
            </w:r>
            <w:r w:rsidRPr="00817CEB">
              <w:rPr>
                <w:rFonts w:eastAsia="Calibri" w:cs="Arial"/>
                <w:b/>
              </w:rPr>
              <w:t>AP1000</w:t>
            </w:r>
            <w:r w:rsidRPr="00817CEB">
              <w:rPr>
                <w:rFonts w:eastAsia="Calibri" w:cs="Arial"/>
              </w:rPr>
              <w:t xml:space="preserve"> </w:t>
            </w:r>
            <w:ins w:id="4595" w:author="gorgemj" w:date="2017-11-20T10:29:00Z">
              <w:r>
                <w:rPr>
                  <w:rFonts w:eastAsia="Calibri" w:cs="Arial"/>
                </w:rPr>
                <w:t xml:space="preserve">plant </w:t>
              </w:r>
            </w:ins>
            <w:r w:rsidRPr="00817CEB">
              <w:rPr>
                <w:rFonts w:eastAsia="Calibri" w:cs="Arial"/>
              </w:rPr>
              <w:t xml:space="preserve">design </w:t>
            </w:r>
            <w:del w:id="4596" w:author="gorgemj" w:date="2017-11-20T10:30:00Z">
              <w:r w:rsidRPr="00817CEB" w:rsidDel="003359A3">
                <w:rPr>
                  <w:rFonts w:eastAsia="Calibri" w:cs="Arial"/>
                </w:rPr>
                <w:delText>from the following organiza</w:delText>
              </w:r>
            </w:del>
            <w:ins w:id="4597" w:author="gorgemj" w:date="2017-11-20T10:30:00Z">
              <w:r>
                <w:rPr>
                  <w:rFonts w:eastAsia="Calibri" w:cs="Arial"/>
                </w:rPr>
                <w:t>as discussed in response to Requirement 9.</w:t>
              </w:r>
            </w:ins>
            <w:ins w:id="4598" w:author="gorgemj" w:date="2017-11-26T16:17:00Z">
              <w:r>
                <w:rPr>
                  <w:rFonts w:eastAsia="Calibri" w:cs="Arial"/>
                </w:rPr>
                <w:t xml:space="preserve"> </w:t>
              </w:r>
            </w:ins>
            <w:ins w:id="4599" w:author="gorgemj" w:date="2017-11-20T10:30:00Z">
              <w:r w:rsidRPr="00817CEB">
                <w:rPr>
                  <w:rFonts w:cs="Arial"/>
                </w:rPr>
                <w:t xml:space="preserve">Specific application of industrial codes and standards is provided in various sections of </w:t>
              </w:r>
            </w:ins>
            <w:ins w:id="4600" w:author="gorgemj" w:date="2017-11-24T16:50:00Z">
              <w:r>
                <w:rPr>
                  <w:rFonts w:cs="Arial"/>
                </w:rPr>
                <w:t xml:space="preserve">the </w:t>
              </w:r>
              <w:r w:rsidRPr="00993D67">
                <w:rPr>
                  <w:rFonts w:cs="Arial"/>
                  <w:b/>
                </w:rPr>
                <w:t>AP1000</w:t>
              </w:r>
              <w:r>
                <w:rPr>
                  <w:rFonts w:cs="Arial"/>
                </w:rPr>
                <w:t xml:space="preserve"> plant DCD [2]</w:t>
              </w:r>
            </w:ins>
            <w:ins w:id="4601" w:author="gorgemj" w:date="2017-11-20T10:30:00Z">
              <w:r>
                <w:rPr>
                  <w:rFonts w:cs="Arial"/>
                </w:rPr>
                <w:t xml:space="preserve">. </w:t>
              </w:r>
            </w:ins>
          </w:p>
          <w:p w:rsidR="00B61F44" w:rsidRDefault="00B61F44" w:rsidP="003359A3">
            <w:pPr>
              <w:keepNext/>
              <w:spacing w:before="60" w:after="60" w:line="280" w:lineRule="atLeast"/>
              <w:rPr>
                <w:rFonts w:eastAsia="Calibri" w:cs="Arial"/>
                <w:color w:val="000000"/>
                <w:sz w:val="24"/>
                <w:szCs w:val="24"/>
              </w:rPr>
            </w:pPr>
            <w:ins w:id="4602" w:author="gorgemj" w:date="2017-11-20T10:30:00Z">
              <w:r w:rsidRPr="007D4D9D">
                <w:rPr>
                  <w:rFonts w:cs="Arial"/>
                </w:rPr>
                <w:t>In addition to the internal verification</w:t>
              </w:r>
              <w:r>
                <w:rPr>
                  <w:rFonts w:cs="Arial"/>
                </w:rPr>
                <w:t xml:space="preserve">, the </w:t>
              </w:r>
              <w:r w:rsidRPr="00EF7415">
                <w:rPr>
                  <w:rFonts w:cs="Arial"/>
                  <w:b/>
                </w:rPr>
                <w:t>AP1000</w:t>
              </w:r>
              <w:r>
                <w:rPr>
                  <w:rFonts w:cs="Arial"/>
                </w:rPr>
                <w:t xml:space="preserve"> </w:t>
              </w:r>
            </w:ins>
            <w:ins w:id="4603" w:author="gorgemj" w:date="2017-11-20T10:31:00Z">
              <w:r>
                <w:rPr>
                  <w:rFonts w:cs="Arial"/>
                </w:rPr>
                <w:t xml:space="preserve">plant </w:t>
              </w:r>
            </w:ins>
            <w:ins w:id="4604" w:author="gorgemj" w:date="2017-11-20T10:30:00Z">
              <w:r>
                <w:rPr>
                  <w:rFonts w:cs="Arial"/>
                </w:rPr>
                <w:t>design has been</w:t>
              </w:r>
              <w:r w:rsidRPr="007357E1">
                <w:rPr>
                  <w:rFonts w:cs="Arial"/>
                </w:rPr>
                <w:t xml:space="preserve"> </w:t>
              </w:r>
              <w:r>
                <w:rPr>
                  <w:rFonts w:cs="Arial"/>
                </w:rPr>
                <w:t xml:space="preserve">reviewed </w:t>
              </w:r>
              <w:r w:rsidRPr="007357E1">
                <w:rPr>
                  <w:rFonts w:cs="Arial"/>
                </w:rPr>
                <w:t xml:space="preserve">by </w:t>
              </w:r>
              <w:r>
                <w:rPr>
                  <w:rFonts w:cs="Arial"/>
                </w:rPr>
                <w:t>various</w:t>
              </w:r>
              <w:r w:rsidRPr="007357E1">
                <w:rPr>
                  <w:rFonts w:cs="Arial"/>
                </w:rPr>
                <w:t xml:space="preserve"> safety authorities, such as the US</w:t>
              </w:r>
              <w:r>
                <w:rPr>
                  <w:rFonts w:cs="Arial"/>
                </w:rPr>
                <w:t xml:space="preserve"> </w:t>
              </w:r>
              <w:r w:rsidRPr="007357E1">
                <w:rPr>
                  <w:rFonts w:cs="Arial"/>
                </w:rPr>
                <w:t xml:space="preserve">NRC, the UK </w:t>
              </w:r>
            </w:ins>
            <w:ins w:id="4605" w:author="gorgemj" w:date="2017-11-20T10:31:00Z">
              <w:r>
                <w:rPr>
                  <w:rFonts w:cs="Arial"/>
                </w:rPr>
                <w:t>ONR</w:t>
              </w:r>
            </w:ins>
            <w:ins w:id="4606" w:author="gorgemj" w:date="2017-11-20T10:30:00Z">
              <w:r w:rsidRPr="007357E1">
                <w:rPr>
                  <w:rFonts w:cs="Arial"/>
                </w:rPr>
                <w:t xml:space="preserve"> </w:t>
              </w:r>
              <w:r>
                <w:rPr>
                  <w:rFonts w:cs="Arial"/>
                </w:rPr>
                <w:t>and the</w:t>
              </w:r>
              <w:r w:rsidRPr="007357E1">
                <w:rPr>
                  <w:rFonts w:cs="Arial"/>
                </w:rPr>
                <w:t xml:space="preserve"> Chinese </w:t>
              </w:r>
              <w:r>
                <w:rPr>
                  <w:rFonts w:cs="Arial"/>
                </w:rPr>
                <w:t>N</w:t>
              </w:r>
              <w:r w:rsidRPr="007357E1">
                <w:rPr>
                  <w:rFonts w:cs="Arial"/>
                </w:rPr>
                <w:t>NSA</w:t>
              </w:r>
              <w:r>
                <w:rPr>
                  <w:rFonts w:cs="Arial"/>
                </w:rPr>
                <w:t>.</w:t>
              </w:r>
            </w:ins>
            <w:del w:id="4607" w:author="gorgemj" w:date="2017-11-20T10:30:00Z">
              <w:r w:rsidRPr="00817CEB" w:rsidDel="003359A3">
                <w:rPr>
                  <w:rFonts w:eastAsia="Calibri" w:cs="Arial"/>
                </w:rPr>
                <w:delText>tions:</w:delText>
              </w:r>
            </w:del>
          </w:p>
          <w:tbl>
            <w:tblPr>
              <w:tblW w:w="49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78"/>
              <w:gridCol w:w="3649"/>
            </w:tblGrid>
            <w:tr w:rsidR="00B61F44" w:rsidRPr="00817CEB" w:rsidDel="003359A3" w:rsidTr="00BE3EC6">
              <w:trPr>
                <w:del w:id="4608" w:author="gorgemj" w:date="2017-11-20T10:30:00Z"/>
              </w:trPr>
              <w:tc>
                <w:tcPr>
                  <w:tcW w:w="1278" w:type="dxa"/>
                </w:tcPr>
                <w:p w:rsidR="00B61F44" w:rsidRPr="00817CEB" w:rsidDel="003359A3" w:rsidRDefault="00B61F44" w:rsidP="00CF335A">
                  <w:pPr>
                    <w:spacing w:before="60" w:after="60" w:line="280" w:lineRule="atLeast"/>
                    <w:rPr>
                      <w:del w:id="4609" w:author="gorgemj" w:date="2017-11-20T10:30:00Z"/>
                      <w:rFonts w:cs="Arial"/>
                    </w:rPr>
                  </w:pPr>
                  <w:del w:id="4610" w:author="gorgemj" w:date="2017-11-20T10:30:00Z">
                    <w:r w:rsidRPr="00817CEB" w:rsidDel="003359A3">
                      <w:rPr>
                        <w:rFonts w:cs="Arial"/>
                      </w:rPr>
                      <w:delText>ACI</w:delText>
                    </w:r>
                  </w:del>
                </w:p>
              </w:tc>
              <w:tc>
                <w:tcPr>
                  <w:tcW w:w="3649" w:type="dxa"/>
                </w:tcPr>
                <w:p w:rsidR="00B61F44" w:rsidRPr="00817CEB" w:rsidDel="003359A3" w:rsidRDefault="00B61F44" w:rsidP="00CF335A">
                  <w:pPr>
                    <w:spacing w:before="60" w:after="60" w:line="280" w:lineRule="atLeast"/>
                    <w:rPr>
                      <w:del w:id="4611" w:author="gorgemj" w:date="2017-11-20T10:30:00Z"/>
                      <w:rFonts w:cs="Arial"/>
                    </w:rPr>
                  </w:pPr>
                  <w:del w:id="4612" w:author="gorgemj" w:date="2017-11-20T10:30:00Z">
                    <w:r w:rsidRPr="00817CEB" w:rsidDel="003359A3">
                      <w:rPr>
                        <w:rFonts w:cs="Arial"/>
                      </w:rPr>
                      <w:delText>American Concrete Institute</w:delText>
                    </w:r>
                  </w:del>
                </w:p>
              </w:tc>
            </w:tr>
            <w:tr w:rsidR="00B61F44" w:rsidRPr="00817CEB" w:rsidDel="003359A3" w:rsidTr="00BE3EC6">
              <w:trPr>
                <w:del w:id="4613" w:author="gorgemj" w:date="2017-11-20T10:30:00Z"/>
              </w:trPr>
              <w:tc>
                <w:tcPr>
                  <w:tcW w:w="1278" w:type="dxa"/>
                </w:tcPr>
                <w:p w:rsidR="00B61F44" w:rsidRPr="00817CEB" w:rsidDel="003359A3" w:rsidRDefault="00B61F44" w:rsidP="00CF335A">
                  <w:pPr>
                    <w:spacing w:before="60" w:after="60" w:line="280" w:lineRule="atLeast"/>
                    <w:rPr>
                      <w:del w:id="4614" w:author="gorgemj" w:date="2017-11-20T10:30:00Z"/>
                      <w:rFonts w:cs="Arial"/>
                    </w:rPr>
                  </w:pPr>
                  <w:del w:id="4615" w:author="gorgemj" w:date="2017-11-20T10:30:00Z">
                    <w:r w:rsidRPr="00817CEB" w:rsidDel="003359A3">
                      <w:rPr>
                        <w:rFonts w:cs="Arial"/>
                      </w:rPr>
                      <w:delText>AISC</w:delText>
                    </w:r>
                  </w:del>
                </w:p>
              </w:tc>
              <w:tc>
                <w:tcPr>
                  <w:tcW w:w="3649" w:type="dxa"/>
                </w:tcPr>
                <w:p w:rsidR="00B61F44" w:rsidRPr="00817CEB" w:rsidDel="003359A3" w:rsidRDefault="00B61F44" w:rsidP="00CF335A">
                  <w:pPr>
                    <w:spacing w:before="60" w:after="60" w:line="280" w:lineRule="atLeast"/>
                    <w:rPr>
                      <w:del w:id="4616" w:author="gorgemj" w:date="2017-11-20T10:30:00Z"/>
                      <w:rFonts w:cs="Arial"/>
                    </w:rPr>
                  </w:pPr>
                  <w:del w:id="4617" w:author="gorgemj" w:date="2017-11-20T10:30:00Z">
                    <w:r w:rsidRPr="00817CEB" w:rsidDel="003359A3">
                      <w:rPr>
                        <w:rFonts w:cs="Arial"/>
                      </w:rPr>
                      <w:delText>American Institute of Steel Construction</w:delText>
                    </w:r>
                  </w:del>
                </w:p>
              </w:tc>
            </w:tr>
            <w:tr w:rsidR="00B61F44" w:rsidRPr="00817CEB" w:rsidDel="003359A3" w:rsidTr="00BE3EC6">
              <w:trPr>
                <w:del w:id="4618" w:author="gorgemj" w:date="2017-11-20T10:30:00Z"/>
              </w:trPr>
              <w:tc>
                <w:tcPr>
                  <w:tcW w:w="1278" w:type="dxa"/>
                </w:tcPr>
                <w:p w:rsidR="00B61F44" w:rsidRPr="00817CEB" w:rsidDel="003359A3" w:rsidRDefault="00B61F44" w:rsidP="00CF335A">
                  <w:pPr>
                    <w:spacing w:before="60" w:after="60" w:line="280" w:lineRule="atLeast"/>
                    <w:rPr>
                      <w:del w:id="4619" w:author="gorgemj" w:date="2017-11-20T10:30:00Z"/>
                      <w:rFonts w:cs="Arial"/>
                    </w:rPr>
                  </w:pPr>
                  <w:del w:id="4620" w:author="gorgemj" w:date="2017-11-20T10:30:00Z">
                    <w:r w:rsidRPr="00817CEB" w:rsidDel="003359A3">
                      <w:rPr>
                        <w:rFonts w:cs="Arial"/>
                      </w:rPr>
                      <w:delText>AISI</w:delText>
                    </w:r>
                  </w:del>
                </w:p>
              </w:tc>
              <w:tc>
                <w:tcPr>
                  <w:tcW w:w="3649" w:type="dxa"/>
                </w:tcPr>
                <w:p w:rsidR="00B61F44" w:rsidRPr="00817CEB" w:rsidDel="003359A3" w:rsidRDefault="00B61F44" w:rsidP="00CF335A">
                  <w:pPr>
                    <w:spacing w:before="60" w:after="60" w:line="280" w:lineRule="atLeast"/>
                    <w:rPr>
                      <w:del w:id="4621" w:author="gorgemj" w:date="2017-11-20T10:30:00Z"/>
                      <w:rFonts w:cs="Arial"/>
                    </w:rPr>
                  </w:pPr>
                  <w:del w:id="4622" w:author="gorgemj" w:date="2017-11-20T10:30:00Z">
                    <w:r w:rsidRPr="00817CEB" w:rsidDel="003359A3">
                      <w:rPr>
                        <w:rFonts w:cs="Arial"/>
                      </w:rPr>
                      <w:delText>American Iron and Steel Institute</w:delText>
                    </w:r>
                  </w:del>
                </w:p>
              </w:tc>
            </w:tr>
            <w:tr w:rsidR="00B61F44" w:rsidRPr="00817CEB" w:rsidDel="003359A3" w:rsidTr="00BE3EC6">
              <w:trPr>
                <w:del w:id="4623" w:author="gorgemj" w:date="2017-11-20T10:30:00Z"/>
              </w:trPr>
              <w:tc>
                <w:tcPr>
                  <w:tcW w:w="1278" w:type="dxa"/>
                </w:tcPr>
                <w:p w:rsidR="00B61F44" w:rsidRPr="00817CEB" w:rsidDel="003359A3" w:rsidRDefault="00B61F44" w:rsidP="00CF335A">
                  <w:pPr>
                    <w:spacing w:before="60" w:after="60" w:line="280" w:lineRule="atLeast"/>
                    <w:rPr>
                      <w:del w:id="4624" w:author="gorgemj" w:date="2017-11-20T10:30:00Z"/>
                      <w:rFonts w:cs="Arial"/>
                    </w:rPr>
                  </w:pPr>
                  <w:del w:id="4625" w:author="gorgemj" w:date="2017-11-20T10:30:00Z">
                    <w:r w:rsidRPr="00817CEB" w:rsidDel="003359A3">
                      <w:rPr>
                        <w:rFonts w:cs="Arial"/>
                      </w:rPr>
                      <w:delText>AMCA</w:delText>
                    </w:r>
                  </w:del>
                </w:p>
              </w:tc>
              <w:tc>
                <w:tcPr>
                  <w:tcW w:w="3649" w:type="dxa"/>
                </w:tcPr>
                <w:p w:rsidR="00B61F44" w:rsidRPr="00817CEB" w:rsidDel="003359A3" w:rsidRDefault="00B61F44" w:rsidP="00CF335A">
                  <w:pPr>
                    <w:spacing w:before="60" w:after="60" w:line="280" w:lineRule="atLeast"/>
                    <w:rPr>
                      <w:del w:id="4626" w:author="gorgemj" w:date="2017-11-20T10:30:00Z"/>
                      <w:rFonts w:cs="Arial"/>
                    </w:rPr>
                  </w:pPr>
                  <w:del w:id="4627" w:author="gorgemj" w:date="2017-11-20T10:30:00Z">
                    <w:r w:rsidRPr="00817CEB" w:rsidDel="003359A3">
                      <w:rPr>
                        <w:rFonts w:cs="Arial"/>
                      </w:rPr>
                      <w:delText>Air Movement and Conditioning Association</w:delText>
                    </w:r>
                  </w:del>
                </w:p>
              </w:tc>
            </w:tr>
          </w:tbl>
          <w:p w:rsidR="00B61F44" w:rsidRPr="00BE3EC6" w:rsidRDefault="00B61F44" w:rsidP="00BE3EC6">
            <w:pPr>
              <w:keepNext/>
              <w:spacing w:before="60" w:after="60" w:line="280" w:lineRule="atLeast"/>
              <w:rPr>
                <w:rFonts w:eastAsia="Calibri" w:cs="Arial"/>
                <w:color w:val="000000"/>
                <w:sz w:val="24"/>
                <w:szCs w:val="24"/>
              </w:rPr>
            </w:pPr>
          </w:p>
        </w:tc>
      </w:tr>
      <w:tr w:rsidR="00B61F44" w:rsidRPr="00817CEB" w:rsidDel="003359A3" w:rsidTr="00814E5E">
        <w:trPr>
          <w:cantSplit/>
          <w:del w:id="4628" w:author="gorgemj" w:date="2017-11-20T10:31:00Z"/>
          <w:trPrChange w:id="4629" w:author="gorgemj" w:date="2017-11-30T12:36:00Z">
            <w:trPr>
              <w:gridBefore w:val="6"/>
              <w:gridAfter w:val="0"/>
              <w:cantSplit/>
            </w:trPr>
          </w:trPrChange>
        </w:trPr>
        <w:tc>
          <w:tcPr>
            <w:tcW w:w="947" w:type="dxa"/>
            <w:tcPrChange w:id="4630" w:author="gorgemj" w:date="2017-11-30T12:36:00Z">
              <w:tcPr>
                <w:tcW w:w="945" w:type="dxa"/>
                <w:gridSpan w:val="6"/>
              </w:tcPr>
            </w:tcPrChange>
          </w:tcPr>
          <w:p w:rsidR="00B61F44" w:rsidDel="003359A3" w:rsidRDefault="00B61F44" w:rsidP="00542606">
            <w:pPr>
              <w:autoSpaceDE w:val="0"/>
              <w:autoSpaceDN w:val="0"/>
              <w:adjustRightInd w:val="0"/>
              <w:spacing w:before="60" w:after="60" w:line="280" w:lineRule="atLeast"/>
              <w:jc w:val="center"/>
              <w:rPr>
                <w:del w:id="4631" w:author="gorgemj" w:date="2017-11-20T10:31:00Z"/>
                <w:rFonts w:cs="Arial"/>
                <w:b/>
              </w:rPr>
            </w:pPr>
          </w:p>
        </w:tc>
        <w:tc>
          <w:tcPr>
            <w:tcW w:w="693" w:type="dxa"/>
            <w:tcPrChange w:id="4632" w:author="gorgemj" w:date="2017-11-30T12:36:00Z">
              <w:tcPr>
                <w:tcW w:w="747" w:type="dxa"/>
                <w:gridSpan w:val="3"/>
              </w:tcPr>
            </w:tcPrChange>
          </w:tcPr>
          <w:p w:rsidR="00B61F44" w:rsidDel="003359A3" w:rsidRDefault="00B61F44" w:rsidP="00542606">
            <w:pPr>
              <w:autoSpaceDE w:val="0"/>
              <w:autoSpaceDN w:val="0"/>
              <w:adjustRightInd w:val="0"/>
              <w:spacing w:before="60" w:after="60" w:line="280" w:lineRule="atLeast"/>
              <w:jc w:val="center"/>
              <w:rPr>
                <w:del w:id="4633" w:author="gorgemj" w:date="2017-11-20T10:31:00Z"/>
                <w:rFonts w:cs="Arial"/>
                <w:b/>
                <w:bCs/>
              </w:rPr>
            </w:pPr>
          </w:p>
        </w:tc>
        <w:tc>
          <w:tcPr>
            <w:tcW w:w="5038" w:type="dxa"/>
            <w:gridSpan w:val="2"/>
            <w:tcPrChange w:id="4634" w:author="gorgemj" w:date="2017-11-30T12:36:00Z">
              <w:tcPr>
                <w:tcW w:w="6768" w:type="dxa"/>
                <w:gridSpan w:val="7"/>
              </w:tcPr>
            </w:tcPrChange>
          </w:tcPr>
          <w:p w:rsidR="00B61F44" w:rsidRPr="00817CEB" w:rsidDel="003359A3" w:rsidRDefault="00B61F44" w:rsidP="00542606">
            <w:pPr>
              <w:autoSpaceDE w:val="0"/>
              <w:autoSpaceDN w:val="0"/>
              <w:adjustRightInd w:val="0"/>
              <w:spacing w:before="60" w:after="60" w:line="280" w:lineRule="atLeast"/>
              <w:rPr>
                <w:del w:id="4635" w:author="gorgemj" w:date="2017-11-20T10:31:00Z"/>
                <w:rFonts w:eastAsia="Calibri" w:cs="Arial"/>
                <w:b/>
                <w:bCs/>
              </w:rPr>
            </w:pPr>
          </w:p>
        </w:tc>
        <w:tc>
          <w:tcPr>
            <w:tcW w:w="6912" w:type="dxa"/>
            <w:gridSpan w:val="3"/>
            <w:tcPrChange w:id="4636" w:author="gorgemj" w:date="2017-11-30T12:36:00Z">
              <w:tcPr>
                <w:tcW w:w="5130" w:type="dxa"/>
                <w:gridSpan w:val="8"/>
              </w:tcPr>
            </w:tcPrChange>
          </w:tcPr>
          <w:tbl>
            <w:tblPr>
              <w:tblW w:w="49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78"/>
              <w:gridCol w:w="3649"/>
            </w:tblGrid>
            <w:tr w:rsidR="00B61F44" w:rsidRPr="00817CEB" w:rsidDel="003359A3" w:rsidTr="00BE3EC6">
              <w:trPr>
                <w:del w:id="4637" w:author="gorgemj" w:date="2017-11-20T10:30:00Z"/>
              </w:trPr>
              <w:tc>
                <w:tcPr>
                  <w:tcW w:w="1278" w:type="dxa"/>
                </w:tcPr>
                <w:p w:rsidR="00B61F44" w:rsidRPr="00817CEB" w:rsidDel="003359A3" w:rsidRDefault="00B61F44" w:rsidP="00542606">
                  <w:pPr>
                    <w:spacing w:before="60" w:after="60" w:line="280" w:lineRule="atLeast"/>
                    <w:rPr>
                      <w:del w:id="4638" w:author="gorgemj" w:date="2017-11-20T10:30:00Z"/>
                      <w:rFonts w:cs="Arial"/>
                    </w:rPr>
                  </w:pPr>
                  <w:del w:id="4639" w:author="gorgemj" w:date="2017-11-20T10:30:00Z">
                    <w:r w:rsidRPr="00817CEB" w:rsidDel="003359A3">
                      <w:rPr>
                        <w:rFonts w:cs="Arial"/>
                      </w:rPr>
                      <w:delText>ANS</w:delText>
                    </w:r>
                  </w:del>
                </w:p>
              </w:tc>
              <w:tc>
                <w:tcPr>
                  <w:tcW w:w="3649" w:type="dxa"/>
                </w:tcPr>
                <w:p w:rsidR="00B61F44" w:rsidRPr="00817CEB" w:rsidDel="003359A3" w:rsidRDefault="00B61F44" w:rsidP="00542606">
                  <w:pPr>
                    <w:spacing w:before="60" w:after="60" w:line="280" w:lineRule="atLeast"/>
                    <w:rPr>
                      <w:del w:id="4640" w:author="gorgemj" w:date="2017-11-20T10:30:00Z"/>
                      <w:rFonts w:cs="Arial"/>
                    </w:rPr>
                  </w:pPr>
                  <w:del w:id="4641" w:author="gorgemj" w:date="2017-11-20T10:30:00Z">
                    <w:r w:rsidRPr="00817CEB" w:rsidDel="003359A3">
                      <w:rPr>
                        <w:rFonts w:cs="Arial"/>
                      </w:rPr>
                      <w:delText>American Nuclear Society</w:delText>
                    </w:r>
                  </w:del>
                </w:p>
              </w:tc>
            </w:tr>
            <w:tr w:rsidR="00B61F44" w:rsidRPr="00817CEB" w:rsidDel="003359A3" w:rsidTr="00BE3EC6">
              <w:trPr>
                <w:del w:id="4642" w:author="gorgemj" w:date="2017-11-20T10:30:00Z"/>
              </w:trPr>
              <w:tc>
                <w:tcPr>
                  <w:tcW w:w="1278" w:type="dxa"/>
                </w:tcPr>
                <w:p w:rsidR="00B61F44" w:rsidRPr="00817CEB" w:rsidDel="003359A3" w:rsidRDefault="00B61F44" w:rsidP="00542606">
                  <w:pPr>
                    <w:spacing w:before="60" w:after="60" w:line="280" w:lineRule="atLeast"/>
                    <w:rPr>
                      <w:del w:id="4643" w:author="gorgemj" w:date="2017-11-20T10:30:00Z"/>
                      <w:rFonts w:cs="Arial"/>
                    </w:rPr>
                  </w:pPr>
                  <w:del w:id="4644" w:author="gorgemj" w:date="2017-11-20T10:30:00Z">
                    <w:r w:rsidRPr="00817CEB" w:rsidDel="003359A3">
                      <w:rPr>
                        <w:rFonts w:cs="Arial"/>
                      </w:rPr>
                      <w:delText>ANSI</w:delText>
                    </w:r>
                  </w:del>
                </w:p>
              </w:tc>
              <w:tc>
                <w:tcPr>
                  <w:tcW w:w="3649" w:type="dxa"/>
                </w:tcPr>
                <w:p w:rsidR="00B61F44" w:rsidRPr="00817CEB" w:rsidDel="003359A3" w:rsidRDefault="00B61F44" w:rsidP="00542606">
                  <w:pPr>
                    <w:spacing w:before="60" w:after="60" w:line="280" w:lineRule="atLeast"/>
                    <w:rPr>
                      <w:del w:id="4645" w:author="gorgemj" w:date="2017-11-20T10:30:00Z"/>
                      <w:rFonts w:cs="Arial"/>
                    </w:rPr>
                  </w:pPr>
                  <w:del w:id="4646" w:author="gorgemj" w:date="2017-11-20T10:30:00Z">
                    <w:r w:rsidRPr="00817CEB" w:rsidDel="003359A3">
                      <w:rPr>
                        <w:rFonts w:cs="Arial"/>
                      </w:rPr>
                      <w:delText>American National Standards Institute</w:delText>
                    </w:r>
                  </w:del>
                </w:p>
              </w:tc>
            </w:tr>
            <w:tr w:rsidR="00B61F44" w:rsidRPr="00817CEB" w:rsidDel="003359A3" w:rsidTr="00BE3EC6">
              <w:trPr>
                <w:del w:id="4647" w:author="gorgemj" w:date="2017-11-20T10:30:00Z"/>
              </w:trPr>
              <w:tc>
                <w:tcPr>
                  <w:tcW w:w="1278" w:type="dxa"/>
                </w:tcPr>
                <w:p w:rsidR="00B61F44" w:rsidRPr="00817CEB" w:rsidDel="003359A3" w:rsidRDefault="00B61F44" w:rsidP="00542606">
                  <w:pPr>
                    <w:spacing w:before="60" w:after="60" w:line="280" w:lineRule="atLeast"/>
                    <w:rPr>
                      <w:del w:id="4648" w:author="gorgemj" w:date="2017-11-20T10:30:00Z"/>
                      <w:rFonts w:cs="Arial"/>
                    </w:rPr>
                  </w:pPr>
                  <w:del w:id="4649" w:author="gorgemj" w:date="2017-11-20T10:30:00Z">
                    <w:r w:rsidRPr="00817CEB" w:rsidDel="003359A3">
                      <w:rPr>
                        <w:rFonts w:cs="Arial"/>
                      </w:rPr>
                      <w:delText>API</w:delText>
                    </w:r>
                  </w:del>
                </w:p>
              </w:tc>
              <w:tc>
                <w:tcPr>
                  <w:tcW w:w="3649" w:type="dxa"/>
                </w:tcPr>
                <w:p w:rsidR="00B61F44" w:rsidRPr="00817CEB" w:rsidDel="003359A3" w:rsidRDefault="00B61F44" w:rsidP="00542606">
                  <w:pPr>
                    <w:spacing w:before="60" w:after="60" w:line="280" w:lineRule="atLeast"/>
                    <w:rPr>
                      <w:del w:id="4650" w:author="gorgemj" w:date="2017-11-20T10:30:00Z"/>
                      <w:rFonts w:cs="Arial"/>
                    </w:rPr>
                  </w:pPr>
                  <w:del w:id="4651" w:author="gorgemj" w:date="2017-11-20T10:30:00Z">
                    <w:r w:rsidRPr="00817CEB" w:rsidDel="003359A3">
                      <w:rPr>
                        <w:rFonts w:cs="Arial"/>
                      </w:rPr>
                      <w:delText>American Petroleum Institute</w:delText>
                    </w:r>
                  </w:del>
                </w:p>
              </w:tc>
            </w:tr>
            <w:tr w:rsidR="00B61F44" w:rsidRPr="00817CEB" w:rsidDel="003359A3" w:rsidTr="00BE3EC6">
              <w:trPr>
                <w:del w:id="4652" w:author="gorgemj" w:date="2017-11-20T10:30:00Z"/>
              </w:trPr>
              <w:tc>
                <w:tcPr>
                  <w:tcW w:w="1278" w:type="dxa"/>
                </w:tcPr>
                <w:p w:rsidR="00B61F44" w:rsidRPr="00817CEB" w:rsidDel="003359A3" w:rsidRDefault="00B61F44" w:rsidP="00542606">
                  <w:pPr>
                    <w:spacing w:before="60" w:after="60" w:line="280" w:lineRule="atLeast"/>
                    <w:rPr>
                      <w:del w:id="4653" w:author="gorgemj" w:date="2017-11-20T10:30:00Z"/>
                      <w:rFonts w:cs="Arial"/>
                    </w:rPr>
                  </w:pPr>
                  <w:del w:id="4654" w:author="gorgemj" w:date="2017-11-20T10:30:00Z">
                    <w:r w:rsidRPr="00817CEB" w:rsidDel="003359A3">
                      <w:rPr>
                        <w:rFonts w:cs="Arial"/>
                      </w:rPr>
                      <w:delText>ARI</w:delText>
                    </w:r>
                  </w:del>
                </w:p>
              </w:tc>
              <w:tc>
                <w:tcPr>
                  <w:tcW w:w="3649" w:type="dxa"/>
                </w:tcPr>
                <w:p w:rsidR="00B61F44" w:rsidRPr="00817CEB" w:rsidDel="003359A3" w:rsidRDefault="00B61F44" w:rsidP="00542606">
                  <w:pPr>
                    <w:spacing w:before="60" w:after="60" w:line="280" w:lineRule="atLeast"/>
                    <w:rPr>
                      <w:del w:id="4655" w:author="gorgemj" w:date="2017-11-20T10:30:00Z"/>
                      <w:rFonts w:cs="Arial"/>
                    </w:rPr>
                  </w:pPr>
                  <w:del w:id="4656" w:author="gorgemj" w:date="2017-11-20T10:30:00Z">
                    <w:r w:rsidRPr="00817CEB" w:rsidDel="003359A3">
                      <w:rPr>
                        <w:rFonts w:cs="Arial"/>
                      </w:rPr>
                      <w:delText>Air Conditioning and Refrigeration Institute</w:delText>
                    </w:r>
                  </w:del>
                </w:p>
              </w:tc>
            </w:tr>
            <w:tr w:rsidR="00B61F44" w:rsidRPr="00817CEB" w:rsidDel="003359A3" w:rsidTr="00BE3EC6">
              <w:trPr>
                <w:del w:id="4657" w:author="gorgemj" w:date="2017-11-20T10:30:00Z"/>
              </w:trPr>
              <w:tc>
                <w:tcPr>
                  <w:tcW w:w="1278" w:type="dxa"/>
                </w:tcPr>
                <w:p w:rsidR="00B61F44" w:rsidRPr="00817CEB" w:rsidDel="003359A3" w:rsidRDefault="00B61F44" w:rsidP="00542606">
                  <w:pPr>
                    <w:spacing w:before="60" w:after="60" w:line="280" w:lineRule="atLeast"/>
                    <w:rPr>
                      <w:del w:id="4658" w:author="gorgemj" w:date="2017-11-20T10:30:00Z"/>
                      <w:rFonts w:cs="Arial"/>
                    </w:rPr>
                  </w:pPr>
                  <w:del w:id="4659" w:author="gorgemj" w:date="2017-11-20T10:30:00Z">
                    <w:r w:rsidRPr="00817CEB" w:rsidDel="003359A3">
                      <w:rPr>
                        <w:rFonts w:cs="Arial"/>
                      </w:rPr>
                      <w:delText>ASCE</w:delText>
                    </w:r>
                  </w:del>
                </w:p>
              </w:tc>
              <w:tc>
                <w:tcPr>
                  <w:tcW w:w="3649" w:type="dxa"/>
                </w:tcPr>
                <w:p w:rsidR="00B61F44" w:rsidRPr="00817CEB" w:rsidDel="003359A3" w:rsidRDefault="00B61F44" w:rsidP="00542606">
                  <w:pPr>
                    <w:spacing w:before="60" w:after="60" w:line="280" w:lineRule="atLeast"/>
                    <w:rPr>
                      <w:del w:id="4660" w:author="gorgemj" w:date="2017-11-20T10:30:00Z"/>
                      <w:rFonts w:cs="Arial"/>
                    </w:rPr>
                  </w:pPr>
                  <w:del w:id="4661" w:author="gorgemj" w:date="2017-11-20T10:30:00Z">
                    <w:r w:rsidRPr="00817CEB" w:rsidDel="003359A3">
                      <w:rPr>
                        <w:rFonts w:cs="Arial"/>
                      </w:rPr>
                      <w:delText>American Society of Civil Engineers</w:delText>
                    </w:r>
                  </w:del>
                </w:p>
              </w:tc>
            </w:tr>
            <w:tr w:rsidR="00B61F44" w:rsidRPr="00817CEB" w:rsidDel="003359A3" w:rsidTr="00BE3EC6">
              <w:trPr>
                <w:del w:id="4662" w:author="gorgemj" w:date="2017-11-20T10:30:00Z"/>
              </w:trPr>
              <w:tc>
                <w:tcPr>
                  <w:tcW w:w="1278" w:type="dxa"/>
                </w:tcPr>
                <w:p w:rsidR="00B61F44" w:rsidRPr="00817CEB" w:rsidDel="003359A3" w:rsidRDefault="00B61F44" w:rsidP="00542606">
                  <w:pPr>
                    <w:spacing w:before="60" w:after="60" w:line="280" w:lineRule="atLeast"/>
                    <w:rPr>
                      <w:del w:id="4663" w:author="gorgemj" w:date="2017-11-20T10:30:00Z"/>
                      <w:rFonts w:cs="Arial"/>
                    </w:rPr>
                  </w:pPr>
                  <w:del w:id="4664" w:author="gorgemj" w:date="2017-11-20T10:30:00Z">
                    <w:r w:rsidRPr="00817CEB" w:rsidDel="003359A3">
                      <w:rPr>
                        <w:rFonts w:cs="Arial"/>
                      </w:rPr>
                      <w:delText>ASHRAE</w:delText>
                    </w:r>
                  </w:del>
                </w:p>
              </w:tc>
              <w:tc>
                <w:tcPr>
                  <w:tcW w:w="3649" w:type="dxa"/>
                </w:tcPr>
                <w:p w:rsidR="00B61F44" w:rsidRPr="00817CEB" w:rsidDel="003359A3" w:rsidRDefault="00B61F44" w:rsidP="00542606">
                  <w:pPr>
                    <w:spacing w:before="60" w:after="60" w:line="280" w:lineRule="atLeast"/>
                    <w:rPr>
                      <w:del w:id="4665" w:author="gorgemj" w:date="2017-11-20T10:30:00Z"/>
                      <w:rFonts w:cs="Arial"/>
                    </w:rPr>
                  </w:pPr>
                  <w:del w:id="4666" w:author="gorgemj" w:date="2017-11-20T10:30:00Z">
                    <w:r w:rsidRPr="00817CEB" w:rsidDel="003359A3">
                      <w:rPr>
                        <w:rFonts w:cs="Arial"/>
                      </w:rPr>
                      <w:delText>American Society of Heating, Refrigeration, and Air Conditioning Engineers</w:delText>
                    </w:r>
                  </w:del>
                </w:p>
              </w:tc>
            </w:tr>
            <w:tr w:rsidR="00B61F44" w:rsidRPr="00817CEB" w:rsidDel="003359A3" w:rsidTr="00BE3EC6">
              <w:trPr>
                <w:del w:id="4667" w:author="gorgemj" w:date="2017-11-20T10:30:00Z"/>
              </w:trPr>
              <w:tc>
                <w:tcPr>
                  <w:tcW w:w="1278" w:type="dxa"/>
                </w:tcPr>
                <w:p w:rsidR="00B61F44" w:rsidRPr="00817CEB" w:rsidDel="003359A3" w:rsidRDefault="00B61F44" w:rsidP="00542606">
                  <w:pPr>
                    <w:spacing w:before="60" w:after="60" w:line="280" w:lineRule="atLeast"/>
                    <w:rPr>
                      <w:del w:id="4668" w:author="gorgemj" w:date="2017-11-20T10:30:00Z"/>
                      <w:rFonts w:cs="Arial"/>
                    </w:rPr>
                  </w:pPr>
                  <w:del w:id="4669" w:author="gorgemj" w:date="2017-11-20T10:30:00Z">
                    <w:r w:rsidRPr="00817CEB" w:rsidDel="003359A3">
                      <w:rPr>
                        <w:rFonts w:cs="Arial"/>
                      </w:rPr>
                      <w:delText>ASME</w:delText>
                    </w:r>
                  </w:del>
                </w:p>
              </w:tc>
              <w:tc>
                <w:tcPr>
                  <w:tcW w:w="3649" w:type="dxa"/>
                </w:tcPr>
                <w:p w:rsidR="00B61F44" w:rsidRPr="00817CEB" w:rsidDel="003359A3" w:rsidRDefault="00B61F44" w:rsidP="00542606">
                  <w:pPr>
                    <w:spacing w:before="60" w:after="60" w:line="280" w:lineRule="atLeast"/>
                    <w:rPr>
                      <w:del w:id="4670" w:author="gorgemj" w:date="2017-11-20T10:30:00Z"/>
                      <w:rFonts w:cs="Arial"/>
                    </w:rPr>
                  </w:pPr>
                  <w:del w:id="4671" w:author="gorgemj" w:date="2017-11-20T10:30:00Z">
                    <w:r w:rsidRPr="00817CEB" w:rsidDel="003359A3">
                      <w:rPr>
                        <w:rFonts w:cs="Arial"/>
                      </w:rPr>
                      <w:delText>American Society of Mechanical Engineers</w:delText>
                    </w:r>
                  </w:del>
                </w:p>
              </w:tc>
            </w:tr>
            <w:tr w:rsidR="00B61F44" w:rsidRPr="00817CEB" w:rsidDel="003359A3" w:rsidTr="00BE3EC6">
              <w:trPr>
                <w:del w:id="4672" w:author="gorgemj" w:date="2017-11-20T10:30:00Z"/>
              </w:trPr>
              <w:tc>
                <w:tcPr>
                  <w:tcW w:w="1278" w:type="dxa"/>
                </w:tcPr>
                <w:p w:rsidR="00B61F44" w:rsidRPr="00817CEB" w:rsidDel="003359A3" w:rsidRDefault="00B61F44" w:rsidP="00542606">
                  <w:pPr>
                    <w:spacing w:before="60" w:after="60" w:line="280" w:lineRule="atLeast"/>
                    <w:rPr>
                      <w:del w:id="4673" w:author="gorgemj" w:date="2017-11-20T10:30:00Z"/>
                      <w:rFonts w:cs="Arial"/>
                    </w:rPr>
                  </w:pPr>
                  <w:del w:id="4674" w:author="gorgemj" w:date="2017-11-20T10:30:00Z">
                    <w:r w:rsidRPr="00817CEB" w:rsidDel="003359A3">
                      <w:rPr>
                        <w:rFonts w:cs="Arial"/>
                      </w:rPr>
                      <w:delText>ASTM</w:delText>
                    </w:r>
                  </w:del>
                </w:p>
              </w:tc>
              <w:tc>
                <w:tcPr>
                  <w:tcW w:w="3649" w:type="dxa"/>
                </w:tcPr>
                <w:p w:rsidR="00B61F44" w:rsidRPr="00817CEB" w:rsidDel="003359A3" w:rsidRDefault="00B61F44" w:rsidP="00542606">
                  <w:pPr>
                    <w:spacing w:before="60" w:after="60" w:line="280" w:lineRule="atLeast"/>
                    <w:rPr>
                      <w:del w:id="4675" w:author="gorgemj" w:date="2017-11-20T10:30:00Z"/>
                      <w:rFonts w:cs="Arial"/>
                    </w:rPr>
                  </w:pPr>
                  <w:del w:id="4676" w:author="gorgemj" w:date="2017-11-20T10:30:00Z">
                    <w:r w:rsidRPr="00817CEB" w:rsidDel="003359A3">
                      <w:rPr>
                        <w:rFonts w:cs="Arial"/>
                      </w:rPr>
                      <w:delText>American Society of Testing and Materials</w:delText>
                    </w:r>
                  </w:del>
                </w:p>
              </w:tc>
            </w:tr>
            <w:tr w:rsidR="00B61F44" w:rsidRPr="00817CEB" w:rsidDel="003359A3" w:rsidTr="00BE3EC6">
              <w:trPr>
                <w:del w:id="4677" w:author="gorgemj" w:date="2017-11-20T10:30:00Z"/>
              </w:trPr>
              <w:tc>
                <w:tcPr>
                  <w:tcW w:w="1278" w:type="dxa"/>
                </w:tcPr>
                <w:p w:rsidR="00B61F44" w:rsidRPr="00817CEB" w:rsidDel="003359A3" w:rsidRDefault="00B61F44" w:rsidP="00542606">
                  <w:pPr>
                    <w:spacing w:before="60" w:after="60" w:line="280" w:lineRule="atLeast"/>
                    <w:rPr>
                      <w:del w:id="4678" w:author="gorgemj" w:date="2017-11-20T10:30:00Z"/>
                      <w:rFonts w:cs="Arial"/>
                    </w:rPr>
                  </w:pPr>
                  <w:del w:id="4679" w:author="gorgemj" w:date="2017-11-20T10:30:00Z">
                    <w:r w:rsidRPr="00817CEB" w:rsidDel="003359A3">
                      <w:rPr>
                        <w:rFonts w:cs="Arial"/>
                      </w:rPr>
                      <w:delText>AWS</w:delText>
                    </w:r>
                  </w:del>
                </w:p>
              </w:tc>
              <w:tc>
                <w:tcPr>
                  <w:tcW w:w="3649" w:type="dxa"/>
                </w:tcPr>
                <w:p w:rsidR="00B61F44" w:rsidRPr="00817CEB" w:rsidDel="003359A3" w:rsidRDefault="00B61F44" w:rsidP="00542606">
                  <w:pPr>
                    <w:spacing w:before="60" w:after="60" w:line="280" w:lineRule="atLeast"/>
                    <w:rPr>
                      <w:del w:id="4680" w:author="gorgemj" w:date="2017-11-20T10:30:00Z"/>
                      <w:rFonts w:cs="Arial"/>
                    </w:rPr>
                  </w:pPr>
                  <w:del w:id="4681" w:author="gorgemj" w:date="2017-11-20T10:30:00Z">
                    <w:r w:rsidRPr="00817CEB" w:rsidDel="003359A3">
                      <w:rPr>
                        <w:rFonts w:cs="Arial"/>
                      </w:rPr>
                      <w:delText>American Welding Society</w:delText>
                    </w:r>
                  </w:del>
                </w:p>
              </w:tc>
            </w:tr>
            <w:tr w:rsidR="00B61F44" w:rsidRPr="00817CEB" w:rsidDel="003359A3" w:rsidTr="00BE3EC6">
              <w:trPr>
                <w:del w:id="4682" w:author="gorgemj" w:date="2017-11-20T10:30:00Z"/>
              </w:trPr>
              <w:tc>
                <w:tcPr>
                  <w:tcW w:w="1278" w:type="dxa"/>
                </w:tcPr>
                <w:p w:rsidR="00B61F44" w:rsidRPr="00817CEB" w:rsidDel="003359A3" w:rsidRDefault="00B61F44" w:rsidP="00542606">
                  <w:pPr>
                    <w:spacing w:before="60" w:after="60" w:line="280" w:lineRule="atLeast"/>
                    <w:rPr>
                      <w:del w:id="4683" w:author="gorgemj" w:date="2017-11-20T10:30:00Z"/>
                      <w:rFonts w:cs="Arial"/>
                    </w:rPr>
                  </w:pPr>
                  <w:del w:id="4684" w:author="gorgemj" w:date="2017-11-20T10:30:00Z">
                    <w:r w:rsidRPr="00817CEB" w:rsidDel="003359A3">
                      <w:rPr>
                        <w:rFonts w:cs="Arial"/>
                      </w:rPr>
                      <w:delText>AWWA</w:delText>
                    </w:r>
                  </w:del>
                </w:p>
              </w:tc>
              <w:tc>
                <w:tcPr>
                  <w:tcW w:w="3649" w:type="dxa"/>
                </w:tcPr>
                <w:p w:rsidR="00B61F44" w:rsidRPr="00817CEB" w:rsidDel="003359A3" w:rsidRDefault="00B61F44" w:rsidP="00542606">
                  <w:pPr>
                    <w:spacing w:before="60" w:after="60" w:line="280" w:lineRule="atLeast"/>
                    <w:rPr>
                      <w:del w:id="4685" w:author="gorgemj" w:date="2017-11-20T10:30:00Z"/>
                      <w:rFonts w:cs="Arial"/>
                    </w:rPr>
                  </w:pPr>
                  <w:del w:id="4686" w:author="gorgemj" w:date="2017-11-20T10:30:00Z">
                    <w:r w:rsidRPr="00817CEB" w:rsidDel="003359A3">
                      <w:rPr>
                        <w:rFonts w:cs="Arial"/>
                      </w:rPr>
                      <w:delText>American Water Works Association</w:delText>
                    </w:r>
                  </w:del>
                </w:p>
              </w:tc>
            </w:tr>
            <w:tr w:rsidR="00B61F44" w:rsidRPr="00817CEB" w:rsidDel="003359A3" w:rsidTr="00BE3EC6">
              <w:trPr>
                <w:del w:id="4687" w:author="gorgemj" w:date="2017-11-20T10:30:00Z"/>
              </w:trPr>
              <w:tc>
                <w:tcPr>
                  <w:tcW w:w="1278" w:type="dxa"/>
                </w:tcPr>
                <w:p w:rsidR="00B61F44" w:rsidRPr="00817CEB" w:rsidDel="003359A3" w:rsidRDefault="00B61F44" w:rsidP="00542606">
                  <w:pPr>
                    <w:spacing w:before="60" w:after="60" w:line="280" w:lineRule="atLeast"/>
                    <w:rPr>
                      <w:del w:id="4688" w:author="gorgemj" w:date="2017-11-20T10:30:00Z"/>
                      <w:rFonts w:cs="Arial"/>
                    </w:rPr>
                  </w:pPr>
                  <w:del w:id="4689" w:author="gorgemj" w:date="2017-11-20T10:30:00Z">
                    <w:r w:rsidRPr="00817CEB" w:rsidDel="003359A3">
                      <w:rPr>
                        <w:rFonts w:cs="Arial"/>
                      </w:rPr>
                      <w:delText>CMAA</w:delText>
                    </w:r>
                  </w:del>
                </w:p>
              </w:tc>
              <w:tc>
                <w:tcPr>
                  <w:tcW w:w="3649" w:type="dxa"/>
                </w:tcPr>
                <w:p w:rsidR="00B61F44" w:rsidRPr="00817CEB" w:rsidDel="003359A3" w:rsidRDefault="00B61F44" w:rsidP="00542606">
                  <w:pPr>
                    <w:spacing w:before="60" w:after="60" w:line="280" w:lineRule="atLeast"/>
                    <w:rPr>
                      <w:del w:id="4690" w:author="gorgemj" w:date="2017-11-20T10:30:00Z"/>
                      <w:rFonts w:cs="Arial"/>
                    </w:rPr>
                  </w:pPr>
                  <w:del w:id="4691" w:author="gorgemj" w:date="2017-11-20T10:30:00Z">
                    <w:r w:rsidRPr="00817CEB" w:rsidDel="003359A3">
                      <w:rPr>
                        <w:rFonts w:cs="Arial"/>
                      </w:rPr>
                      <w:delText>Crane Manufacturing Association of America</w:delText>
                    </w:r>
                  </w:del>
                </w:p>
              </w:tc>
            </w:tr>
            <w:tr w:rsidR="00B61F44" w:rsidRPr="00817CEB" w:rsidDel="003359A3" w:rsidTr="00BE3EC6">
              <w:trPr>
                <w:del w:id="4692" w:author="gorgemj" w:date="2017-11-20T10:30:00Z"/>
              </w:trPr>
              <w:tc>
                <w:tcPr>
                  <w:tcW w:w="1278" w:type="dxa"/>
                </w:tcPr>
                <w:p w:rsidR="00B61F44" w:rsidRPr="00817CEB" w:rsidDel="003359A3" w:rsidRDefault="00B61F44" w:rsidP="00542606">
                  <w:pPr>
                    <w:spacing w:before="60" w:after="60" w:line="280" w:lineRule="atLeast"/>
                    <w:rPr>
                      <w:del w:id="4693" w:author="gorgemj" w:date="2017-11-20T10:30:00Z"/>
                      <w:rFonts w:cs="Arial"/>
                    </w:rPr>
                  </w:pPr>
                  <w:del w:id="4694" w:author="gorgemj" w:date="2017-11-20T10:30:00Z">
                    <w:r w:rsidRPr="00817CEB" w:rsidDel="003359A3">
                      <w:rPr>
                        <w:rFonts w:cs="Arial"/>
                      </w:rPr>
                      <w:delText>DEMA</w:delText>
                    </w:r>
                  </w:del>
                </w:p>
              </w:tc>
              <w:tc>
                <w:tcPr>
                  <w:tcW w:w="3649" w:type="dxa"/>
                </w:tcPr>
                <w:p w:rsidR="00B61F44" w:rsidRPr="00817CEB" w:rsidDel="003359A3" w:rsidRDefault="00B61F44" w:rsidP="00542606">
                  <w:pPr>
                    <w:spacing w:before="60" w:after="60" w:line="280" w:lineRule="atLeast"/>
                    <w:rPr>
                      <w:del w:id="4695" w:author="gorgemj" w:date="2017-11-20T10:30:00Z"/>
                      <w:rFonts w:cs="Arial"/>
                    </w:rPr>
                  </w:pPr>
                  <w:del w:id="4696" w:author="gorgemj" w:date="2017-11-20T10:30:00Z">
                    <w:r w:rsidRPr="00817CEB" w:rsidDel="003359A3">
                      <w:rPr>
                        <w:rFonts w:cs="Arial"/>
                      </w:rPr>
                      <w:delText>Diesel Engine Manufacturer’s Association</w:delText>
                    </w:r>
                  </w:del>
                </w:p>
              </w:tc>
            </w:tr>
            <w:tr w:rsidR="00B61F44" w:rsidRPr="00817CEB" w:rsidDel="003359A3" w:rsidTr="00BE3EC6">
              <w:trPr>
                <w:del w:id="4697" w:author="gorgemj" w:date="2017-11-20T10:30:00Z"/>
              </w:trPr>
              <w:tc>
                <w:tcPr>
                  <w:tcW w:w="1278" w:type="dxa"/>
                </w:tcPr>
                <w:p w:rsidR="00B61F44" w:rsidRPr="00817CEB" w:rsidDel="003359A3" w:rsidRDefault="00B61F44" w:rsidP="00542606">
                  <w:pPr>
                    <w:spacing w:before="60" w:after="60" w:line="280" w:lineRule="atLeast"/>
                    <w:rPr>
                      <w:del w:id="4698" w:author="gorgemj" w:date="2017-11-20T10:30:00Z"/>
                      <w:rFonts w:cs="Arial"/>
                    </w:rPr>
                  </w:pPr>
                  <w:del w:id="4699" w:author="gorgemj" w:date="2017-11-20T10:30:00Z">
                    <w:r w:rsidRPr="00817CEB" w:rsidDel="003359A3">
                      <w:rPr>
                        <w:rFonts w:cs="Arial"/>
                      </w:rPr>
                      <w:delText>FEMA</w:delText>
                    </w:r>
                  </w:del>
                </w:p>
              </w:tc>
              <w:tc>
                <w:tcPr>
                  <w:tcW w:w="3649" w:type="dxa"/>
                </w:tcPr>
                <w:p w:rsidR="00B61F44" w:rsidRPr="00817CEB" w:rsidDel="003359A3" w:rsidRDefault="00B61F44" w:rsidP="00542606">
                  <w:pPr>
                    <w:spacing w:before="60" w:after="60" w:line="280" w:lineRule="atLeast"/>
                    <w:rPr>
                      <w:del w:id="4700" w:author="gorgemj" w:date="2017-11-20T10:30:00Z"/>
                      <w:rFonts w:cs="Arial"/>
                    </w:rPr>
                  </w:pPr>
                  <w:del w:id="4701" w:author="gorgemj" w:date="2017-11-20T10:30:00Z">
                    <w:r w:rsidRPr="00817CEB" w:rsidDel="003359A3">
                      <w:rPr>
                        <w:rFonts w:cs="Arial"/>
                      </w:rPr>
                      <w:delText>Federal Emergency Management Agency</w:delText>
                    </w:r>
                  </w:del>
                </w:p>
              </w:tc>
            </w:tr>
          </w:tbl>
          <w:p w:rsidR="00B61F44" w:rsidDel="003359A3" w:rsidRDefault="00B61F44" w:rsidP="00542606">
            <w:pPr>
              <w:spacing w:before="60" w:after="60" w:line="280" w:lineRule="atLeast"/>
              <w:rPr>
                <w:del w:id="4702" w:author="gorgemj" w:date="2017-11-20T10:31:00Z"/>
                <w:rFonts w:cs="Arial"/>
                <w:b/>
                <w:color w:val="000000"/>
                <w:sz w:val="24"/>
                <w:szCs w:val="24"/>
              </w:rPr>
            </w:pPr>
          </w:p>
        </w:tc>
      </w:tr>
      <w:tr w:rsidR="00B61F44" w:rsidRPr="00817CEB" w:rsidDel="003359A3" w:rsidTr="00814E5E">
        <w:trPr>
          <w:del w:id="4703" w:author="gorgemj" w:date="2017-11-20T10:31:00Z"/>
          <w:trPrChange w:id="4704" w:author="gorgemj" w:date="2017-11-30T12:36:00Z">
            <w:trPr>
              <w:gridBefore w:val="6"/>
              <w:gridAfter w:val="0"/>
            </w:trPr>
          </w:trPrChange>
        </w:trPr>
        <w:tc>
          <w:tcPr>
            <w:tcW w:w="947" w:type="dxa"/>
            <w:tcPrChange w:id="4705" w:author="gorgemj" w:date="2017-11-30T12:36:00Z">
              <w:tcPr>
                <w:tcW w:w="945" w:type="dxa"/>
                <w:gridSpan w:val="6"/>
              </w:tcPr>
            </w:tcPrChange>
          </w:tcPr>
          <w:p w:rsidR="00B61F44" w:rsidDel="003359A3" w:rsidRDefault="00B61F44" w:rsidP="00542606">
            <w:pPr>
              <w:autoSpaceDE w:val="0"/>
              <w:autoSpaceDN w:val="0"/>
              <w:adjustRightInd w:val="0"/>
              <w:spacing w:before="60" w:after="60" w:line="280" w:lineRule="atLeast"/>
              <w:jc w:val="center"/>
              <w:rPr>
                <w:del w:id="4706" w:author="gorgemj" w:date="2017-11-20T10:31:00Z"/>
                <w:rFonts w:cs="Arial"/>
                <w:b/>
              </w:rPr>
            </w:pPr>
          </w:p>
        </w:tc>
        <w:tc>
          <w:tcPr>
            <w:tcW w:w="693" w:type="dxa"/>
            <w:tcPrChange w:id="4707" w:author="gorgemj" w:date="2017-11-30T12:36:00Z">
              <w:tcPr>
                <w:tcW w:w="747" w:type="dxa"/>
                <w:gridSpan w:val="3"/>
              </w:tcPr>
            </w:tcPrChange>
          </w:tcPr>
          <w:p w:rsidR="00B61F44" w:rsidDel="003359A3" w:rsidRDefault="00B61F44" w:rsidP="00542606">
            <w:pPr>
              <w:autoSpaceDE w:val="0"/>
              <w:autoSpaceDN w:val="0"/>
              <w:adjustRightInd w:val="0"/>
              <w:spacing w:before="60" w:after="60" w:line="280" w:lineRule="atLeast"/>
              <w:jc w:val="center"/>
              <w:rPr>
                <w:del w:id="4708" w:author="gorgemj" w:date="2017-11-20T10:31:00Z"/>
                <w:rFonts w:cs="Arial"/>
                <w:b/>
                <w:bCs/>
              </w:rPr>
            </w:pPr>
          </w:p>
        </w:tc>
        <w:tc>
          <w:tcPr>
            <w:tcW w:w="5038" w:type="dxa"/>
            <w:gridSpan w:val="2"/>
            <w:tcPrChange w:id="4709" w:author="gorgemj" w:date="2017-11-30T12:36:00Z">
              <w:tcPr>
                <w:tcW w:w="6768" w:type="dxa"/>
                <w:gridSpan w:val="7"/>
              </w:tcPr>
            </w:tcPrChange>
          </w:tcPr>
          <w:p w:rsidR="00B61F44" w:rsidRPr="00817CEB" w:rsidDel="003359A3" w:rsidRDefault="00B61F44" w:rsidP="00542606">
            <w:pPr>
              <w:autoSpaceDE w:val="0"/>
              <w:autoSpaceDN w:val="0"/>
              <w:adjustRightInd w:val="0"/>
              <w:spacing w:before="60" w:after="60" w:line="280" w:lineRule="atLeast"/>
              <w:rPr>
                <w:del w:id="4710" w:author="gorgemj" w:date="2017-11-20T10:31:00Z"/>
                <w:rFonts w:eastAsia="Calibri" w:cs="Arial"/>
                <w:b/>
                <w:bCs/>
              </w:rPr>
            </w:pPr>
          </w:p>
        </w:tc>
        <w:tc>
          <w:tcPr>
            <w:tcW w:w="6912" w:type="dxa"/>
            <w:gridSpan w:val="3"/>
            <w:tcPrChange w:id="4711" w:author="gorgemj" w:date="2017-11-30T12:36:00Z">
              <w:tcPr>
                <w:tcW w:w="5130" w:type="dxa"/>
                <w:gridSpan w:val="8"/>
              </w:tcPr>
            </w:tcPrChange>
          </w:tcPr>
          <w:tbl>
            <w:tblPr>
              <w:tblW w:w="49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78"/>
              <w:gridCol w:w="3649"/>
            </w:tblGrid>
            <w:tr w:rsidR="00B61F44" w:rsidRPr="00817CEB" w:rsidDel="003359A3" w:rsidTr="00CF335A">
              <w:trPr>
                <w:del w:id="4712" w:author="gorgemj" w:date="2017-11-20T10:30:00Z"/>
              </w:trPr>
              <w:tc>
                <w:tcPr>
                  <w:tcW w:w="1278" w:type="dxa"/>
                </w:tcPr>
                <w:p w:rsidR="00B61F44" w:rsidRPr="00817CEB" w:rsidDel="003359A3" w:rsidRDefault="00B61F44" w:rsidP="00CF335A">
                  <w:pPr>
                    <w:spacing w:before="60" w:after="60" w:line="280" w:lineRule="atLeast"/>
                    <w:rPr>
                      <w:del w:id="4713" w:author="gorgemj" w:date="2017-11-20T10:30:00Z"/>
                      <w:rFonts w:cs="Arial"/>
                    </w:rPr>
                  </w:pPr>
                  <w:del w:id="4714" w:author="gorgemj" w:date="2017-11-20T10:30:00Z">
                    <w:r w:rsidRPr="00817CEB" w:rsidDel="003359A3">
                      <w:rPr>
                        <w:rFonts w:cs="Arial"/>
                      </w:rPr>
                      <w:delText>ICEA</w:delText>
                    </w:r>
                  </w:del>
                </w:p>
              </w:tc>
              <w:tc>
                <w:tcPr>
                  <w:tcW w:w="3649" w:type="dxa"/>
                </w:tcPr>
                <w:p w:rsidR="00B61F44" w:rsidRPr="00817CEB" w:rsidDel="003359A3" w:rsidRDefault="00B61F44" w:rsidP="00CF335A">
                  <w:pPr>
                    <w:spacing w:before="60" w:after="60" w:line="280" w:lineRule="atLeast"/>
                    <w:rPr>
                      <w:del w:id="4715" w:author="gorgemj" w:date="2017-11-20T10:30:00Z"/>
                      <w:rFonts w:cs="Arial"/>
                    </w:rPr>
                  </w:pPr>
                  <w:del w:id="4716" w:author="gorgemj" w:date="2017-11-20T10:30:00Z">
                    <w:r w:rsidRPr="00817CEB" w:rsidDel="003359A3">
                      <w:rPr>
                        <w:rFonts w:cs="Arial"/>
                      </w:rPr>
                      <w:delText xml:space="preserve">Insulated Cable Engineers Association </w:delText>
                    </w:r>
                  </w:del>
                </w:p>
              </w:tc>
            </w:tr>
            <w:tr w:rsidR="00B61F44" w:rsidRPr="00817CEB" w:rsidDel="003359A3" w:rsidTr="00CF335A">
              <w:trPr>
                <w:del w:id="4717" w:author="gorgemj" w:date="2017-11-20T10:30:00Z"/>
              </w:trPr>
              <w:tc>
                <w:tcPr>
                  <w:tcW w:w="1278" w:type="dxa"/>
                </w:tcPr>
                <w:p w:rsidR="00B61F44" w:rsidRPr="00817CEB" w:rsidDel="003359A3" w:rsidRDefault="00B61F44" w:rsidP="00CF335A">
                  <w:pPr>
                    <w:spacing w:before="60" w:after="60" w:line="280" w:lineRule="atLeast"/>
                    <w:rPr>
                      <w:del w:id="4718" w:author="gorgemj" w:date="2017-11-20T10:30:00Z"/>
                      <w:rFonts w:cs="Arial"/>
                    </w:rPr>
                  </w:pPr>
                  <w:del w:id="4719" w:author="gorgemj" w:date="2017-11-20T10:30:00Z">
                    <w:r w:rsidRPr="00817CEB" w:rsidDel="003359A3">
                      <w:rPr>
                        <w:rFonts w:cs="Arial"/>
                      </w:rPr>
                      <w:delText>IEEE</w:delText>
                    </w:r>
                  </w:del>
                </w:p>
              </w:tc>
              <w:tc>
                <w:tcPr>
                  <w:tcW w:w="3649" w:type="dxa"/>
                </w:tcPr>
                <w:p w:rsidR="00B61F44" w:rsidRPr="00817CEB" w:rsidDel="003359A3" w:rsidRDefault="00B61F44" w:rsidP="00CF335A">
                  <w:pPr>
                    <w:spacing w:before="60" w:after="60" w:line="280" w:lineRule="atLeast"/>
                    <w:rPr>
                      <w:del w:id="4720" w:author="gorgemj" w:date="2017-11-20T10:30:00Z"/>
                      <w:rFonts w:cs="Arial"/>
                    </w:rPr>
                  </w:pPr>
                  <w:del w:id="4721" w:author="gorgemj" w:date="2017-11-20T10:30:00Z">
                    <w:r w:rsidRPr="00817CEB" w:rsidDel="003359A3">
                      <w:rPr>
                        <w:rFonts w:cs="Arial"/>
                      </w:rPr>
                      <w:delText>Institute of Electrical and Electronic Engineers</w:delText>
                    </w:r>
                  </w:del>
                </w:p>
              </w:tc>
            </w:tr>
            <w:tr w:rsidR="00B61F44" w:rsidRPr="00817CEB" w:rsidDel="003359A3" w:rsidTr="00CF335A">
              <w:trPr>
                <w:del w:id="4722" w:author="gorgemj" w:date="2017-11-20T10:30:00Z"/>
              </w:trPr>
              <w:tc>
                <w:tcPr>
                  <w:tcW w:w="1278" w:type="dxa"/>
                </w:tcPr>
                <w:p w:rsidR="00B61F44" w:rsidRPr="00817CEB" w:rsidDel="003359A3" w:rsidRDefault="00B61F44" w:rsidP="00CF335A">
                  <w:pPr>
                    <w:spacing w:before="60" w:after="60" w:line="280" w:lineRule="atLeast"/>
                    <w:rPr>
                      <w:del w:id="4723" w:author="gorgemj" w:date="2017-11-20T10:30:00Z"/>
                      <w:rFonts w:cs="Arial"/>
                    </w:rPr>
                  </w:pPr>
                  <w:del w:id="4724" w:author="gorgemj" w:date="2017-11-20T10:30:00Z">
                    <w:r w:rsidRPr="00817CEB" w:rsidDel="003359A3">
                      <w:rPr>
                        <w:rFonts w:cs="Arial"/>
                      </w:rPr>
                      <w:delText>IES</w:delText>
                    </w:r>
                  </w:del>
                </w:p>
              </w:tc>
              <w:tc>
                <w:tcPr>
                  <w:tcW w:w="3649" w:type="dxa"/>
                </w:tcPr>
                <w:p w:rsidR="00B61F44" w:rsidRPr="00817CEB" w:rsidDel="003359A3" w:rsidRDefault="00B61F44" w:rsidP="00CF335A">
                  <w:pPr>
                    <w:spacing w:before="60" w:after="60" w:line="280" w:lineRule="atLeast"/>
                    <w:rPr>
                      <w:del w:id="4725" w:author="gorgemj" w:date="2017-11-20T10:30:00Z"/>
                      <w:rFonts w:cs="Arial"/>
                    </w:rPr>
                  </w:pPr>
                  <w:del w:id="4726" w:author="gorgemj" w:date="2017-11-20T10:30:00Z">
                    <w:r w:rsidRPr="00817CEB" w:rsidDel="003359A3">
                      <w:rPr>
                        <w:rFonts w:cs="Arial"/>
                      </w:rPr>
                      <w:delText>Illuminating Engineering Society</w:delText>
                    </w:r>
                  </w:del>
                </w:p>
              </w:tc>
            </w:tr>
            <w:tr w:rsidR="00B61F44" w:rsidRPr="00817CEB" w:rsidDel="003359A3" w:rsidTr="00CF335A">
              <w:trPr>
                <w:del w:id="4727" w:author="gorgemj" w:date="2017-11-20T10:30:00Z"/>
              </w:trPr>
              <w:tc>
                <w:tcPr>
                  <w:tcW w:w="1278" w:type="dxa"/>
                </w:tcPr>
                <w:p w:rsidR="00B61F44" w:rsidRPr="00817CEB" w:rsidDel="003359A3" w:rsidRDefault="00B61F44" w:rsidP="00CF335A">
                  <w:pPr>
                    <w:spacing w:before="60" w:after="60" w:line="280" w:lineRule="atLeast"/>
                    <w:rPr>
                      <w:del w:id="4728" w:author="gorgemj" w:date="2017-11-20T10:30:00Z"/>
                      <w:rFonts w:cs="Arial"/>
                    </w:rPr>
                  </w:pPr>
                  <w:del w:id="4729" w:author="gorgemj" w:date="2017-11-20T10:30:00Z">
                    <w:r w:rsidRPr="00817CEB" w:rsidDel="003359A3">
                      <w:rPr>
                        <w:rFonts w:cs="Arial"/>
                      </w:rPr>
                      <w:delText>IPCEA</w:delText>
                    </w:r>
                  </w:del>
                </w:p>
              </w:tc>
              <w:tc>
                <w:tcPr>
                  <w:tcW w:w="3649" w:type="dxa"/>
                </w:tcPr>
                <w:p w:rsidR="00B61F44" w:rsidRPr="00817CEB" w:rsidDel="003359A3" w:rsidRDefault="00B61F44" w:rsidP="00CF335A">
                  <w:pPr>
                    <w:spacing w:before="60" w:after="60" w:line="280" w:lineRule="atLeast"/>
                    <w:rPr>
                      <w:del w:id="4730" w:author="gorgemj" w:date="2017-11-20T10:30:00Z"/>
                      <w:rFonts w:cs="Arial"/>
                    </w:rPr>
                  </w:pPr>
                  <w:del w:id="4731" w:author="gorgemj" w:date="2017-11-20T10:30:00Z">
                    <w:r w:rsidRPr="00817CEB" w:rsidDel="003359A3">
                      <w:rPr>
                        <w:rFonts w:cs="Arial"/>
                      </w:rPr>
                      <w:delText>Insulated Power Cable Engineers Association</w:delText>
                    </w:r>
                  </w:del>
                </w:p>
              </w:tc>
            </w:tr>
            <w:tr w:rsidR="00B61F44" w:rsidRPr="00817CEB" w:rsidDel="003359A3" w:rsidTr="00CF335A">
              <w:trPr>
                <w:del w:id="4732" w:author="gorgemj" w:date="2017-11-20T10:30:00Z"/>
              </w:trPr>
              <w:tc>
                <w:tcPr>
                  <w:tcW w:w="1278" w:type="dxa"/>
                </w:tcPr>
                <w:p w:rsidR="00B61F44" w:rsidRPr="00817CEB" w:rsidDel="003359A3" w:rsidRDefault="00B61F44" w:rsidP="00CF335A">
                  <w:pPr>
                    <w:spacing w:before="60" w:after="60" w:line="280" w:lineRule="atLeast"/>
                    <w:rPr>
                      <w:del w:id="4733" w:author="gorgemj" w:date="2017-11-20T10:30:00Z"/>
                      <w:rFonts w:cs="Arial"/>
                    </w:rPr>
                  </w:pPr>
                  <w:del w:id="4734" w:author="gorgemj" w:date="2017-11-20T10:30:00Z">
                    <w:r w:rsidRPr="00817CEB" w:rsidDel="003359A3">
                      <w:rPr>
                        <w:rFonts w:cs="Arial"/>
                      </w:rPr>
                      <w:delText>ISA</w:delText>
                    </w:r>
                  </w:del>
                </w:p>
              </w:tc>
              <w:tc>
                <w:tcPr>
                  <w:tcW w:w="3649" w:type="dxa"/>
                </w:tcPr>
                <w:p w:rsidR="00B61F44" w:rsidRPr="00817CEB" w:rsidDel="003359A3" w:rsidRDefault="00B61F44" w:rsidP="00CF335A">
                  <w:pPr>
                    <w:spacing w:before="60" w:after="60" w:line="280" w:lineRule="atLeast"/>
                    <w:rPr>
                      <w:del w:id="4735" w:author="gorgemj" w:date="2017-11-20T10:30:00Z"/>
                      <w:rFonts w:cs="Arial"/>
                    </w:rPr>
                  </w:pPr>
                  <w:del w:id="4736" w:author="gorgemj" w:date="2017-11-20T10:30:00Z">
                    <w:r w:rsidRPr="00817CEB" w:rsidDel="003359A3">
                      <w:rPr>
                        <w:rFonts w:cs="Arial"/>
                      </w:rPr>
                      <w:delText>Instrumentation, Systems and Automation Society</w:delText>
                    </w:r>
                  </w:del>
                </w:p>
              </w:tc>
            </w:tr>
            <w:tr w:rsidR="00B61F44" w:rsidRPr="00817CEB" w:rsidDel="003359A3" w:rsidTr="00CF335A">
              <w:trPr>
                <w:del w:id="4737" w:author="gorgemj" w:date="2017-11-20T10:30:00Z"/>
              </w:trPr>
              <w:tc>
                <w:tcPr>
                  <w:tcW w:w="1278" w:type="dxa"/>
                </w:tcPr>
                <w:p w:rsidR="00B61F44" w:rsidRPr="00817CEB" w:rsidDel="003359A3" w:rsidRDefault="00B61F44" w:rsidP="00CF335A">
                  <w:pPr>
                    <w:spacing w:before="60" w:after="60" w:line="280" w:lineRule="atLeast"/>
                    <w:rPr>
                      <w:del w:id="4738" w:author="gorgemj" w:date="2017-11-20T10:30:00Z"/>
                      <w:rFonts w:cs="Arial"/>
                    </w:rPr>
                  </w:pPr>
                  <w:del w:id="4739" w:author="gorgemj" w:date="2017-11-20T10:30:00Z">
                    <w:r w:rsidRPr="00817CEB" w:rsidDel="003359A3">
                      <w:rPr>
                        <w:rFonts w:cs="Arial"/>
                      </w:rPr>
                      <w:delText>MIL</w:delText>
                    </w:r>
                  </w:del>
                </w:p>
              </w:tc>
              <w:tc>
                <w:tcPr>
                  <w:tcW w:w="3649" w:type="dxa"/>
                </w:tcPr>
                <w:p w:rsidR="00B61F44" w:rsidRPr="00817CEB" w:rsidDel="003359A3" w:rsidRDefault="00B61F44" w:rsidP="00CF335A">
                  <w:pPr>
                    <w:spacing w:before="60" w:after="60" w:line="280" w:lineRule="atLeast"/>
                    <w:rPr>
                      <w:del w:id="4740" w:author="gorgemj" w:date="2017-11-20T10:30:00Z"/>
                      <w:rFonts w:cs="Arial"/>
                    </w:rPr>
                  </w:pPr>
                  <w:del w:id="4741" w:author="gorgemj" w:date="2017-11-20T10:30:00Z">
                    <w:r w:rsidRPr="00817CEB" w:rsidDel="003359A3">
                      <w:rPr>
                        <w:rFonts w:cs="Arial"/>
                      </w:rPr>
                      <w:delText>Military Standards and Specifications</w:delText>
                    </w:r>
                  </w:del>
                </w:p>
              </w:tc>
            </w:tr>
            <w:tr w:rsidR="00B61F44" w:rsidRPr="00817CEB" w:rsidDel="003359A3" w:rsidTr="00CF335A">
              <w:trPr>
                <w:del w:id="4742" w:author="gorgemj" w:date="2017-11-20T10:30:00Z"/>
              </w:trPr>
              <w:tc>
                <w:tcPr>
                  <w:tcW w:w="1278" w:type="dxa"/>
                </w:tcPr>
                <w:p w:rsidR="00B61F44" w:rsidRPr="00817CEB" w:rsidDel="003359A3" w:rsidRDefault="00B61F44" w:rsidP="00CF335A">
                  <w:pPr>
                    <w:spacing w:before="60" w:after="60" w:line="280" w:lineRule="atLeast"/>
                    <w:rPr>
                      <w:del w:id="4743" w:author="gorgemj" w:date="2017-11-20T10:30:00Z"/>
                      <w:rFonts w:cs="Arial"/>
                    </w:rPr>
                  </w:pPr>
                  <w:del w:id="4744" w:author="gorgemj" w:date="2017-11-20T10:30:00Z">
                    <w:r w:rsidRPr="00817CEB" w:rsidDel="003359A3">
                      <w:rPr>
                        <w:rFonts w:cs="Arial"/>
                      </w:rPr>
                      <w:delText>NEMA</w:delText>
                    </w:r>
                  </w:del>
                </w:p>
              </w:tc>
              <w:tc>
                <w:tcPr>
                  <w:tcW w:w="3649" w:type="dxa"/>
                </w:tcPr>
                <w:p w:rsidR="00B61F44" w:rsidRPr="00817CEB" w:rsidDel="003359A3" w:rsidRDefault="00B61F44" w:rsidP="00CF335A">
                  <w:pPr>
                    <w:spacing w:before="60" w:after="60" w:line="280" w:lineRule="atLeast"/>
                    <w:rPr>
                      <w:del w:id="4745" w:author="gorgemj" w:date="2017-11-20T10:30:00Z"/>
                      <w:rFonts w:cs="Arial"/>
                    </w:rPr>
                  </w:pPr>
                  <w:del w:id="4746" w:author="gorgemj" w:date="2017-11-20T10:30:00Z">
                    <w:r w:rsidRPr="00817CEB" w:rsidDel="003359A3">
                      <w:rPr>
                        <w:rFonts w:cs="Arial"/>
                      </w:rPr>
                      <w:delText>National Electrical Manufacturers Association</w:delText>
                    </w:r>
                  </w:del>
                </w:p>
              </w:tc>
            </w:tr>
            <w:tr w:rsidR="00B61F44" w:rsidRPr="00817CEB" w:rsidDel="003359A3" w:rsidTr="00CF335A">
              <w:trPr>
                <w:del w:id="4747" w:author="gorgemj" w:date="2017-11-20T10:30:00Z"/>
              </w:trPr>
              <w:tc>
                <w:tcPr>
                  <w:tcW w:w="1278" w:type="dxa"/>
                </w:tcPr>
                <w:p w:rsidR="00B61F44" w:rsidRPr="00817CEB" w:rsidDel="003359A3" w:rsidRDefault="00B61F44" w:rsidP="00CF335A">
                  <w:pPr>
                    <w:spacing w:before="60" w:after="60" w:line="280" w:lineRule="atLeast"/>
                    <w:rPr>
                      <w:del w:id="4748" w:author="gorgemj" w:date="2017-11-20T10:30:00Z"/>
                      <w:rFonts w:cs="Arial"/>
                    </w:rPr>
                  </w:pPr>
                  <w:del w:id="4749" w:author="gorgemj" w:date="2017-11-20T10:30:00Z">
                    <w:r w:rsidRPr="00817CEB" w:rsidDel="003359A3">
                      <w:rPr>
                        <w:rFonts w:cs="Arial"/>
                      </w:rPr>
                      <w:delText>NFPA</w:delText>
                    </w:r>
                  </w:del>
                </w:p>
              </w:tc>
              <w:tc>
                <w:tcPr>
                  <w:tcW w:w="3649" w:type="dxa"/>
                </w:tcPr>
                <w:p w:rsidR="00B61F44" w:rsidRPr="00817CEB" w:rsidDel="003359A3" w:rsidRDefault="00B61F44" w:rsidP="00CF335A">
                  <w:pPr>
                    <w:spacing w:before="60" w:after="60" w:line="280" w:lineRule="atLeast"/>
                    <w:rPr>
                      <w:del w:id="4750" w:author="gorgemj" w:date="2017-11-20T10:30:00Z"/>
                      <w:rFonts w:cs="Arial"/>
                    </w:rPr>
                  </w:pPr>
                  <w:del w:id="4751" w:author="gorgemj" w:date="2017-11-20T10:30:00Z">
                    <w:r w:rsidRPr="00817CEB" w:rsidDel="003359A3">
                      <w:rPr>
                        <w:rFonts w:cs="Arial"/>
                      </w:rPr>
                      <w:delText>National Fire Protection Association</w:delText>
                    </w:r>
                  </w:del>
                </w:p>
              </w:tc>
            </w:tr>
            <w:tr w:rsidR="00B61F44" w:rsidRPr="00817CEB" w:rsidDel="003359A3" w:rsidTr="00CF335A">
              <w:trPr>
                <w:del w:id="4752" w:author="gorgemj" w:date="2017-11-20T10:30:00Z"/>
              </w:trPr>
              <w:tc>
                <w:tcPr>
                  <w:tcW w:w="1278" w:type="dxa"/>
                </w:tcPr>
                <w:p w:rsidR="00B61F44" w:rsidRPr="00817CEB" w:rsidDel="003359A3" w:rsidRDefault="00B61F44" w:rsidP="00CF335A">
                  <w:pPr>
                    <w:spacing w:before="60" w:after="60" w:line="280" w:lineRule="atLeast"/>
                    <w:rPr>
                      <w:del w:id="4753" w:author="gorgemj" w:date="2017-11-20T10:30:00Z"/>
                      <w:rFonts w:cs="Arial"/>
                    </w:rPr>
                  </w:pPr>
                  <w:del w:id="4754" w:author="gorgemj" w:date="2017-11-20T10:30:00Z">
                    <w:r w:rsidRPr="00817CEB" w:rsidDel="003359A3">
                      <w:rPr>
                        <w:rFonts w:cs="Arial"/>
                      </w:rPr>
                      <w:delText>SMACNA</w:delText>
                    </w:r>
                  </w:del>
                </w:p>
              </w:tc>
              <w:tc>
                <w:tcPr>
                  <w:tcW w:w="3649" w:type="dxa"/>
                </w:tcPr>
                <w:p w:rsidR="00B61F44" w:rsidRPr="00817CEB" w:rsidDel="003359A3" w:rsidRDefault="00B61F44" w:rsidP="00CF335A">
                  <w:pPr>
                    <w:spacing w:before="60" w:after="60" w:line="280" w:lineRule="atLeast"/>
                    <w:rPr>
                      <w:del w:id="4755" w:author="gorgemj" w:date="2017-11-20T10:30:00Z"/>
                      <w:rFonts w:cs="Arial"/>
                    </w:rPr>
                  </w:pPr>
                  <w:del w:id="4756" w:author="gorgemj" w:date="2017-11-20T10:30:00Z">
                    <w:r w:rsidRPr="00817CEB" w:rsidDel="003359A3">
                      <w:rPr>
                        <w:rFonts w:cs="Arial"/>
                      </w:rPr>
                      <w:delText>Sheet Metal and Air Conditioning Contractors National Association</w:delText>
                    </w:r>
                  </w:del>
                </w:p>
              </w:tc>
            </w:tr>
            <w:tr w:rsidR="00B61F44" w:rsidRPr="00817CEB" w:rsidDel="003359A3" w:rsidTr="00CF335A">
              <w:trPr>
                <w:del w:id="4757" w:author="gorgemj" w:date="2017-11-20T10:30:00Z"/>
              </w:trPr>
              <w:tc>
                <w:tcPr>
                  <w:tcW w:w="1278" w:type="dxa"/>
                </w:tcPr>
                <w:p w:rsidR="00B61F44" w:rsidRPr="00817CEB" w:rsidDel="003359A3" w:rsidRDefault="00B61F44" w:rsidP="00CF335A">
                  <w:pPr>
                    <w:spacing w:before="60" w:after="60" w:line="280" w:lineRule="atLeast"/>
                    <w:rPr>
                      <w:del w:id="4758" w:author="gorgemj" w:date="2017-11-20T10:30:00Z"/>
                      <w:rFonts w:cs="Arial"/>
                    </w:rPr>
                  </w:pPr>
                  <w:del w:id="4759" w:author="gorgemj" w:date="2017-11-20T10:30:00Z">
                    <w:r w:rsidRPr="00817CEB" w:rsidDel="003359A3">
                      <w:rPr>
                        <w:rFonts w:cs="Arial"/>
                      </w:rPr>
                      <w:delText>UBC</w:delText>
                    </w:r>
                  </w:del>
                </w:p>
              </w:tc>
              <w:tc>
                <w:tcPr>
                  <w:tcW w:w="3649" w:type="dxa"/>
                </w:tcPr>
                <w:p w:rsidR="00B61F44" w:rsidRPr="00817CEB" w:rsidDel="003359A3" w:rsidRDefault="00B61F44" w:rsidP="00CF335A">
                  <w:pPr>
                    <w:spacing w:before="60" w:after="60" w:line="280" w:lineRule="atLeast"/>
                    <w:rPr>
                      <w:del w:id="4760" w:author="gorgemj" w:date="2017-11-20T10:30:00Z"/>
                      <w:rFonts w:cs="Arial"/>
                    </w:rPr>
                  </w:pPr>
                  <w:del w:id="4761" w:author="gorgemj" w:date="2017-11-20T10:30:00Z">
                    <w:r w:rsidRPr="00817CEB" w:rsidDel="003359A3">
                      <w:rPr>
                        <w:rFonts w:cs="Arial"/>
                      </w:rPr>
                      <w:delText>Uniform Building Code</w:delText>
                    </w:r>
                  </w:del>
                </w:p>
              </w:tc>
            </w:tr>
            <w:tr w:rsidR="00B61F44" w:rsidRPr="00817CEB" w:rsidDel="003359A3" w:rsidTr="00CF335A">
              <w:trPr>
                <w:del w:id="4762" w:author="gorgemj" w:date="2017-11-20T10:30:00Z"/>
              </w:trPr>
              <w:tc>
                <w:tcPr>
                  <w:tcW w:w="1278" w:type="dxa"/>
                </w:tcPr>
                <w:p w:rsidR="00B61F44" w:rsidRPr="00817CEB" w:rsidDel="003359A3" w:rsidRDefault="00B61F44" w:rsidP="00CF335A">
                  <w:pPr>
                    <w:spacing w:before="60" w:after="60" w:line="280" w:lineRule="atLeast"/>
                    <w:rPr>
                      <w:del w:id="4763" w:author="gorgemj" w:date="2017-11-20T10:30:00Z"/>
                      <w:rFonts w:cs="Arial"/>
                    </w:rPr>
                  </w:pPr>
                  <w:del w:id="4764" w:author="gorgemj" w:date="2017-11-20T10:30:00Z">
                    <w:r w:rsidRPr="00817CEB" w:rsidDel="003359A3">
                      <w:rPr>
                        <w:rFonts w:cs="Arial"/>
                      </w:rPr>
                      <w:delText>UL</w:delText>
                    </w:r>
                  </w:del>
                </w:p>
              </w:tc>
              <w:tc>
                <w:tcPr>
                  <w:tcW w:w="3649" w:type="dxa"/>
                </w:tcPr>
                <w:p w:rsidR="00B61F44" w:rsidRPr="00817CEB" w:rsidDel="003359A3" w:rsidRDefault="00B61F44" w:rsidP="00CF335A">
                  <w:pPr>
                    <w:spacing w:before="60" w:after="60" w:line="280" w:lineRule="atLeast"/>
                    <w:rPr>
                      <w:del w:id="4765" w:author="gorgemj" w:date="2017-11-20T10:30:00Z"/>
                      <w:rFonts w:cs="Arial"/>
                    </w:rPr>
                  </w:pPr>
                  <w:del w:id="4766" w:author="gorgemj" w:date="2017-11-20T10:30:00Z">
                    <w:r w:rsidRPr="00817CEB" w:rsidDel="003359A3">
                      <w:rPr>
                        <w:rFonts w:cs="Arial"/>
                      </w:rPr>
                      <w:delText>Underwriters Laboratories</w:delText>
                    </w:r>
                  </w:del>
                </w:p>
              </w:tc>
            </w:tr>
          </w:tbl>
          <w:p w:rsidR="00B61F44" w:rsidRPr="00817CEB" w:rsidDel="003359A3" w:rsidRDefault="00B61F44" w:rsidP="00BE3EC6">
            <w:pPr>
              <w:spacing w:before="60" w:after="60" w:line="280" w:lineRule="atLeast"/>
              <w:rPr>
                <w:del w:id="4767" w:author="gorgemj" w:date="2017-11-20T10:31:00Z"/>
                <w:rFonts w:cs="Arial"/>
              </w:rPr>
            </w:pPr>
          </w:p>
        </w:tc>
      </w:tr>
      <w:tr w:rsidR="00B61F44" w:rsidRPr="00817CEB" w:rsidDel="003359A3" w:rsidTr="00814E5E">
        <w:trPr>
          <w:cantSplit/>
          <w:del w:id="4768" w:author="gorgemj" w:date="2017-11-20T10:31:00Z"/>
          <w:trPrChange w:id="4769" w:author="gorgemj" w:date="2017-11-30T12:36:00Z">
            <w:trPr>
              <w:gridBefore w:val="6"/>
              <w:gridAfter w:val="0"/>
              <w:cantSplit/>
            </w:trPr>
          </w:trPrChange>
        </w:trPr>
        <w:tc>
          <w:tcPr>
            <w:tcW w:w="947" w:type="dxa"/>
            <w:tcPrChange w:id="4770" w:author="gorgemj" w:date="2017-11-30T12:36:00Z">
              <w:tcPr>
                <w:tcW w:w="945" w:type="dxa"/>
                <w:gridSpan w:val="6"/>
              </w:tcPr>
            </w:tcPrChange>
          </w:tcPr>
          <w:p w:rsidR="00B61F44" w:rsidRPr="00817CEB" w:rsidDel="003359A3" w:rsidRDefault="00B61F44" w:rsidP="00542606">
            <w:pPr>
              <w:autoSpaceDE w:val="0"/>
              <w:autoSpaceDN w:val="0"/>
              <w:adjustRightInd w:val="0"/>
              <w:spacing w:before="60" w:after="60" w:line="280" w:lineRule="atLeast"/>
              <w:jc w:val="center"/>
              <w:rPr>
                <w:del w:id="4771" w:author="gorgemj" w:date="2017-11-20T10:31:00Z"/>
                <w:rFonts w:cs="Arial"/>
                <w:b/>
              </w:rPr>
            </w:pPr>
          </w:p>
        </w:tc>
        <w:tc>
          <w:tcPr>
            <w:tcW w:w="693" w:type="dxa"/>
            <w:tcPrChange w:id="4772" w:author="gorgemj" w:date="2017-11-30T12:36:00Z">
              <w:tcPr>
                <w:tcW w:w="747" w:type="dxa"/>
                <w:gridSpan w:val="3"/>
              </w:tcPr>
            </w:tcPrChange>
          </w:tcPr>
          <w:p w:rsidR="00B61F44" w:rsidRPr="00817CEB" w:rsidDel="003359A3" w:rsidRDefault="00B61F44" w:rsidP="00542606">
            <w:pPr>
              <w:autoSpaceDE w:val="0"/>
              <w:autoSpaceDN w:val="0"/>
              <w:adjustRightInd w:val="0"/>
              <w:spacing w:before="60" w:after="60" w:line="280" w:lineRule="atLeast"/>
              <w:jc w:val="center"/>
              <w:rPr>
                <w:del w:id="4773" w:author="gorgemj" w:date="2017-11-20T10:31:00Z"/>
                <w:rFonts w:cs="Arial"/>
                <w:b/>
                <w:bCs/>
              </w:rPr>
            </w:pPr>
          </w:p>
        </w:tc>
        <w:tc>
          <w:tcPr>
            <w:tcW w:w="5038" w:type="dxa"/>
            <w:gridSpan w:val="2"/>
            <w:tcPrChange w:id="4774" w:author="gorgemj" w:date="2017-11-30T12:36:00Z">
              <w:tcPr>
                <w:tcW w:w="6768" w:type="dxa"/>
                <w:gridSpan w:val="7"/>
              </w:tcPr>
            </w:tcPrChange>
          </w:tcPr>
          <w:p w:rsidR="00B61F44" w:rsidRPr="00817CEB" w:rsidDel="003359A3" w:rsidRDefault="00B61F44" w:rsidP="00542606">
            <w:pPr>
              <w:autoSpaceDE w:val="0"/>
              <w:autoSpaceDN w:val="0"/>
              <w:adjustRightInd w:val="0"/>
              <w:spacing w:before="60" w:after="60" w:line="280" w:lineRule="atLeast"/>
              <w:rPr>
                <w:del w:id="4775" w:author="gorgemj" w:date="2017-11-20T10:31:00Z"/>
                <w:rFonts w:eastAsia="Calibri" w:cs="Arial"/>
              </w:rPr>
            </w:pPr>
          </w:p>
        </w:tc>
        <w:tc>
          <w:tcPr>
            <w:tcW w:w="6912" w:type="dxa"/>
            <w:gridSpan w:val="3"/>
            <w:tcPrChange w:id="4776" w:author="gorgemj" w:date="2017-11-30T12:36:00Z">
              <w:tcPr>
                <w:tcW w:w="5130" w:type="dxa"/>
                <w:gridSpan w:val="8"/>
              </w:tcPr>
            </w:tcPrChange>
          </w:tcPr>
          <w:p w:rsidR="00B61F44" w:rsidDel="003359A3" w:rsidRDefault="00B61F44" w:rsidP="00BE3EC6">
            <w:pPr>
              <w:spacing w:before="60" w:after="60" w:line="280" w:lineRule="atLeast"/>
              <w:rPr>
                <w:del w:id="4777" w:author="gorgemj" w:date="2017-11-20T10:30:00Z"/>
                <w:rFonts w:cs="Arial"/>
              </w:rPr>
            </w:pPr>
            <w:del w:id="4778" w:author="gorgemj" w:date="2017-11-20T10:30:00Z">
              <w:r w:rsidRPr="00817CEB" w:rsidDel="003359A3">
                <w:rPr>
                  <w:rFonts w:cs="Arial"/>
                </w:rPr>
                <w:delText>Specific application of industrial codes and standards is provided in various sections of the DCD</w:delText>
              </w:r>
              <w:r w:rsidDel="003359A3">
                <w:rPr>
                  <w:rFonts w:cs="Arial"/>
                </w:rPr>
                <w:delText xml:space="preserve">. </w:delText>
              </w:r>
            </w:del>
          </w:p>
          <w:p w:rsidR="00B61F44" w:rsidRPr="00817CEB" w:rsidDel="003359A3" w:rsidRDefault="00B61F44" w:rsidP="00542606">
            <w:pPr>
              <w:spacing w:before="60" w:after="60" w:line="280" w:lineRule="atLeast"/>
              <w:rPr>
                <w:del w:id="4779" w:author="gorgemj" w:date="2017-11-20T10:31:00Z"/>
                <w:rFonts w:cs="Arial"/>
              </w:rPr>
            </w:pPr>
            <w:del w:id="4780" w:author="gorgemj" w:date="2017-11-20T10:30:00Z">
              <w:r w:rsidRPr="007D4D9D" w:rsidDel="003359A3">
                <w:rPr>
                  <w:rFonts w:cs="Arial"/>
                </w:rPr>
                <w:delText>In addition to the internal verification</w:delText>
              </w:r>
              <w:r w:rsidDel="003359A3">
                <w:rPr>
                  <w:rFonts w:cs="Arial"/>
                </w:rPr>
                <w:delText xml:space="preserve">, the </w:delText>
              </w:r>
              <w:r w:rsidRPr="00EF7415" w:rsidDel="003359A3">
                <w:rPr>
                  <w:rFonts w:cs="Arial"/>
                  <w:b/>
                </w:rPr>
                <w:delText>AP1000</w:delText>
              </w:r>
              <w:r w:rsidDel="003359A3">
                <w:rPr>
                  <w:rFonts w:cs="Arial"/>
                </w:rPr>
                <w:delText xml:space="preserve"> design has been</w:delText>
              </w:r>
              <w:r w:rsidRPr="007357E1" w:rsidDel="003359A3">
                <w:rPr>
                  <w:rFonts w:cs="Arial"/>
                </w:rPr>
                <w:delText xml:space="preserve"> </w:delText>
              </w:r>
              <w:r w:rsidDel="003359A3">
                <w:rPr>
                  <w:rFonts w:cs="Arial"/>
                </w:rPr>
                <w:delText xml:space="preserve">reviewed </w:delText>
              </w:r>
              <w:r w:rsidRPr="007357E1" w:rsidDel="003359A3">
                <w:rPr>
                  <w:rFonts w:cs="Arial"/>
                </w:rPr>
                <w:delText xml:space="preserve">by </w:delText>
              </w:r>
              <w:r w:rsidDel="003359A3">
                <w:rPr>
                  <w:rFonts w:cs="Arial"/>
                </w:rPr>
                <w:delText>various</w:delText>
              </w:r>
              <w:r w:rsidRPr="007357E1" w:rsidDel="003359A3">
                <w:rPr>
                  <w:rFonts w:cs="Arial"/>
                </w:rPr>
                <w:delText xml:space="preserve"> safety authorities, such as the US</w:delText>
              </w:r>
              <w:r w:rsidDel="003359A3">
                <w:rPr>
                  <w:rFonts w:cs="Arial"/>
                </w:rPr>
                <w:delText xml:space="preserve"> </w:delText>
              </w:r>
              <w:r w:rsidRPr="007357E1" w:rsidDel="003359A3">
                <w:rPr>
                  <w:rFonts w:cs="Arial"/>
                </w:rPr>
                <w:delText xml:space="preserve">NRC, the UK </w:delText>
              </w:r>
              <w:r w:rsidDel="003359A3">
                <w:rPr>
                  <w:rFonts w:cs="Arial"/>
                </w:rPr>
                <w:delText>Health and Safety Executive (</w:delText>
              </w:r>
              <w:r w:rsidRPr="007357E1" w:rsidDel="003359A3">
                <w:rPr>
                  <w:rFonts w:cs="Arial"/>
                </w:rPr>
                <w:delText>HSE</w:delText>
              </w:r>
              <w:r w:rsidDel="003359A3">
                <w:rPr>
                  <w:rFonts w:cs="Arial"/>
                </w:rPr>
                <w:delText>)</w:delText>
              </w:r>
              <w:r w:rsidRPr="007357E1" w:rsidDel="003359A3">
                <w:rPr>
                  <w:rFonts w:cs="Arial"/>
                </w:rPr>
                <w:delText xml:space="preserve"> </w:delText>
              </w:r>
              <w:r w:rsidDel="003359A3">
                <w:rPr>
                  <w:rFonts w:cs="Arial"/>
                </w:rPr>
                <w:delText>and the</w:delText>
              </w:r>
              <w:r w:rsidRPr="007357E1" w:rsidDel="003359A3">
                <w:rPr>
                  <w:rFonts w:cs="Arial"/>
                </w:rPr>
                <w:delText xml:space="preserve"> Chinese Safety Authority, </w:delText>
              </w:r>
              <w:r w:rsidDel="003359A3">
                <w:rPr>
                  <w:rFonts w:cs="Arial"/>
                </w:rPr>
                <w:delText>N</w:delText>
              </w:r>
              <w:r w:rsidRPr="007357E1" w:rsidDel="003359A3">
                <w:rPr>
                  <w:rFonts w:cs="Arial"/>
                </w:rPr>
                <w:delText>NSA</w:delText>
              </w:r>
              <w:r w:rsidDel="003359A3">
                <w:rPr>
                  <w:rFonts w:cs="Arial"/>
                </w:rPr>
                <w:delText>.</w:delText>
              </w:r>
            </w:del>
          </w:p>
        </w:tc>
      </w:tr>
      <w:tr w:rsidR="00B61F44" w:rsidRPr="00817CEB" w:rsidTr="00814E5E">
        <w:trPr>
          <w:cantSplit/>
          <w:trPrChange w:id="4781" w:author="gorgemj" w:date="2017-11-30T12:36:00Z">
            <w:trPr>
              <w:gridBefore w:val="6"/>
              <w:gridAfter w:val="0"/>
              <w:cantSplit/>
            </w:trPr>
          </w:trPrChange>
        </w:trPr>
        <w:tc>
          <w:tcPr>
            <w:tcW w:w="947" w:type="dxa"/>
            <w:tcPrChange w:id="4782" w:author="gorgemj" w:date="2017-11-30T12:36:00Z">
              <w:tcPr>
                <w:tcW w:w="945" w:type="dxa"/>
                <w:gridSpan w:val="6"/>
              </w:tcPr>
            </w:tcPrChange>
          </w:tcPr>
          <w:p w:rsidR="00B61F44" w:rsidRPr="00E5092A" w:rsidRDefault="00B61F44" w:rsidP="00542606">
            <w:pPr>
              <w:autoSpaceDE w:val="0"/>
              <w:autoSpaceDN w:val="0"/>
              <w:adjustRightInd w:val="0"/>
              <w:spacing w:before="60" w:after="60" w:line="280" w:lineRule="atLeast"/>
              <w:jc w:val="center"/>
              <w:rPr>
                <w:rFonts w:cs="Arial"/>
                <w:rPrChange w:id="4783" w:author="gorgemj" w:date="2017-11-23T11:27:00Z">
                  <w:rPr>
                    <w:rFonts w:cs="Arial"/>
                    <w:b/>
                  </w:rPr>
                </w:rPrChange>
              </w:rPr>
            </w:pPr>
            <w:r w:rsidRPr="00E5092A">
              <w:rPr>
                <w:rFonts w:cs="Arial"/>
                <w:rPrChange w:id="4784" w:author="gorgemj" w:date="2017-11-23T11:27:00Z">
                  <w:rPr>
                    <w:rFonts w:cs="Arial"/>
                    <w:b/>
                  </w:rPr>
                </w:rPrChange>
              </w:rPr>
              <w:t>5.23</w:t>
            </w:r>
          </w:p>
        </w:tc>
        <w:tc>
          <w:tcPr>
            <w:tcW w:w="693" w:type="dxa"/>
            <w:tcPrChange w:id="4785" w:author="gorgemj" w:date="2017-11-30T12:36:00Z">
              <w:tcPr>
                <w:tcW w:w="747" w:type="dxa"/>
                <w:gridSpan w:val="3"/>
              </w:tcPr>
            </w:tcPrChange>
          </w:tcPr>
          <w:p w:rsidR="00B61F44" w:rsidRPr="00E5092A" w:rsidRDefault="00B61F44" w:rsidP="00542606">
            <w:pPr>
              <w:autoSpaceDE w:val="0"/>
              <w:autoSpaceDN w:val="0"/>
              <w:adjustRightInd w:val="0"/>
              <w:spacing w:before="60" w:after="60" w:line="280" w:lineRule="atLeast"/>
              <w:jc w:val="center"/>
              <w:rPr>
                <w:rFonts w:cs="Arial"/>
                <w:bCs/>
                <w:color w:val="000000"/>
                <w:sz w:val="24"/>
                <w:szCs w:val="24"/>
                <w:rPrChange w:id="4786" w:author="gorgemj" w:date="2017-11-23T11:27:00Z">
                  <w:rPr>
                    <w:rFonts w:cs="Arial"/>
                    <w:b/>
                    <w:bCs/>
                    <w:color w:val="000000"/>
                    <w:sz w:val="24"/>
                    <w:szCs w:val="24"/>
                  </w:rPr>
                </w:rPrChange>
              </w:rPr>
            </w:pPr>
            <w:r w:rsidRPr="00E5092A">
              <w:rPr>
                <w:rFonts w:cs="Arial"/>
                <w:bCs/>
                <w:rPrChange w:id="4787" w:author="gorgemj" w:date="2017-11-23T11:27:00Z">
                  <w:rPr>
                    <w:rFonts w:cs="Arial"/>
                    <w:b/>
                    <w:bCs/>
                  </w:rPr>
                </w:rPrChange>
              </w:rPr>
              <w:t>1</w:t>
            </w:r>
          </w:p>
        </w:tc>
        <w:tc>
          <w:tcPr>
            <w:tcW w:w="5038" w:type="dxa"/>
            <w:gridSpan w:val="2"/>
            <w:tcPrChange w:id="4788" w:author="gorgemj" w:date="2017-11-30T12:36:00Z">
              <w:tcPr>
                <w:tcW w:w="6768" w:type="dxa"/>
                <w:gridSpan w:val="7"/>
              </w:tcPr>
            </w:tcPrChange>
          </w:tcPr>
          <w:p w:rsidR="00B61F44" w:rsidRPr="00817CEB" w:rsidRDefault="00B61F44" w:rsidP="00542606">
            <w:pPr>
              <w:autoSpaceDE w:val="0"/>
              <w:autoSpaceDN w:val="0"/>
              <w:adjustRightInd w:val="0"/>
              <w:spacing w:before="60" w:after="60" w:line="280" w:lineRule="atLeast"/>
              <w:rPr>
                <w:rFonts w:eastAsia="Calibri" w:cs="Arial"/>
              </w:rPr>
            </w:pPr>
            <w:r w:rsidRPr="00817CEB">
              <w:rPr>
                <w:rFonts w:eastAsia="Calibri" w:cs="Arial"/>
              </w:rPr>
              <w:t>Methods to ensure a robust design shall be applied, and proven engineering practices shall be adhered to in the design of a nuclear power plant to ensure that the fundamental safety functions are achieved for all operational states and for all accident conditions.</w:t>
            </w:r>
          </w:p>
        </w:tc>
        <w:tc>
          <w:tcPr>
            <w:tcW w:w="6912" w:type="dxa"/>
            <w:gridSpan w:val="3"/>
            <w:tcPrChange w:id="4789" w:author="gorgemj" w:date="2017-11-30T12:36:00Z">
              <w:tcPr>
                <w:tcW w:w="5130" w:type="dxa"/>
                <w:gridSpan w:val="8"/>
              </w:tcPr>
            </w:tcPrChange>
          </w:tcPr>
          <w:p w:rsidR="00B61F44" w:rsidRDefault="00B61F44">
            <w:pPr>
              <w:spacing w:before="60" w:after="60" w:line="280" w:lineRule="atLeast"/>
              <w:rPr>
                <w:rFonts w:cs="Arial"/>
                <w:b/>
              </w:rPr>
            </w:pPr>
            <w:r w:rsidRPr="00817CEB">
              <w:rPr>
                <w:rFonts w:cs="Arial"/>
              </w:rPr>
              <w:t xml:space="preserve">Westinghouse has conducted the </w:t>
            </w:r>
            <w:r w:rsidRPr="00817CEB">
              <w:rPr>
                <w:rFonts w:cs="Arial"/>
                <w:b/>
              </w:rPr>
              <w:t>AP1000</w:t>
            </w:r>
            <w:r>
              <w:rPr>
                <w:rFonts w:cs="Arial"/>
              </w:rPr>
              <w:t xml:space="preserve"> p</w:t>
            </w:r>
            <w:r w:rsidRPr="00817CEB">
              <w:rPr>
                <w:rFonts w:cs="Arial"/>
              </w:rPr>
              <w:t xml:space="preserve">lant design development under its recognized </w:t>
            </w:r>
            <w:del w:id="4790" w:author="gorgemj" w:date="2017-11-24T17:53:00Z">
              <w:r w:rsidRPr="00817CEB" w:rsidDel="006272A4">
                <w:rPr>
                  <w:rFonts w:cs="Arial"/>
                </w:rPr>
                <w:delText>Quality Management System (</w:delText>
              </w:r>
            </w:del>
            <w:r w:rsidRPr="00817CEB">
              <w:rPr>
                <w:rFonts w:cs="Arial"/>
              </w:rPr>
              <w:t>QMS</w:t>
            </w:r>
            <w:del w:id="4791" w:author="gorgemj" w:date="2017-11-24T17:53:00Z">
              <w:r w:rsidRPr="00817CEB" w:rsidDel="006272A4">
                <w:rPr>
                  <w:rFonts w:cs="Arial"/>
                </w:rPr>
                <w:delText>)</w:delText>
              </w:r>
            </w:del>
            <w:r w:rsidRPr="00817CEB">
              <w:rPr>
                <w:rFonts w:cs="Arial"/>
              </w:rPr>
              <w:t xml:space="preserve"> and has taken prime responsibility for safety during the design development</w:t>
            </w:r>
            <w:r>
              <w:rPr>
                <w:rFonts w:cs="Arial"/>
              </w:rPr>
              <w:t xml:space="preserve">. </w:t>
            </w:r>
            <w:r w:rsidRPr="00817CEB">
              <w:rPr>
                <w:rFonts w:cs="Arial"/>
              </w:rPr>
              <w:t xml:space="preserve">This QMS and those of other participating organizations are applied in </w:t>
            </w:r>
            <w:r w:rsidRPr="00817CEB">
              <w:rPr>
                <w:rFonts w:cs="Arial"/>
                <w:b/>
              </w:rPr>
              <w:t>AP1000</w:t>
            </w:r>
            <w:r w:rsidRPr="00817CEB">
              <w:rPr>
                <w:rFonts w:cs="Arial"/>
              </w:rPr>
              <w:t xml:space="preserve"> </w:t>
            </w:r>
            <w:r>
              <w:rPr>
                <w:rFonts w:cs="Arial"/>
              </w:rPr>
              <w:t>p</w:t>
            </w:r>
            <w:r w:rsidRPr="00817CEB">
              <w:rPr>
                <w:rFonts w:cs="Arial"/>
              </w:rPr>
              <w:t>lant project implementations to ensure design specifications are met</w:t>
            </w:r>
            <w:r>
              <w:rPr>
                <w:rFonts w:cs="Arial"/>
              </w:rPr>
              <w:t xml:space="preserve">. Engineered safety features can be found in </w:t>
            </w:r>
            <w:ins w:id="4792" w:author="gorgemj" w:date="2017-11-24T16:50:00Z">
              <w:r>
                <w:rPr>
                  <w:rFonts w:cs="Arial"/>
                </w:rPr>
                <w:t xml:space="preserve">the </w:t>
              </w:r>
              <w:r w:rsidRPr="00993D67">
                <w:rPr>
                  <w:rFonts w:cs="Arial"/>
                  <w:b/>
                </w:rPr>
                <w:t>AP1000</w:t>
              </w:r>
              <w:r>
                <w:rPr>
                  <w:rFonts w:cs="Arial"/>
                </w:rPr>
                <w:t xml:space="preserve"> plant DCD [2]</w:t>
              </w:r>
            </w:ins>
            <w:del w:id="4793" w:author="gorgemj" w:date="2017-11-24T16:50:00Z">
              <w:r w:rsidDel="004A49B0">
                <w:rPr>
                  <w:rFonts w:cs="Arial"/>
                </w:rPr>
                <w:delText>DCD</w:delText>
              </w:r>
            </w:del>
            <w:r>
              <w:rPr>
                <w:rFonts w:cs="Arial"/>
              </w:rPr>
              <w:t xml:space="preserve"> Chapter 6. In addition, </w:t>
            </w:r>
            <w:r w:rsidRPr="00817CEB">
              <w:rPr>
                <w:rFonts w:cs="Arial"/>
              </w:rPr>
              <w:t>refer</w:t>
            </w:r>
            <w:r>
              <w:rPr>
                <w:rFonts w:cs="Arial"/>
              </w:rPr>
              <w:t xml:space="preserve"> </w:t>
            </w:r>
            <w:r w:rsidRPr="00817CEB">
              <w:rPr>
                <w:rFonts w:cs="Arial"/>
              </w:rPr>
              <w:t xml:space="preserve">to </w:t>
            </w:r>
            <w:ins w:id="4794" w:author="gorgemj" w:date="2017-11-24T16:50:00Z">
              <w:r>
                <w:rPr>
                  <w:rFonts w:cs="Arial"/>
                </w:rPr>
                <w:t xml:space="preserve">the </w:t>
              </w:r>
              <w:r w:rsidRPr="00993D67">
                <w:rPr>
                  <w:rFonts w:cs="Arial"/>
                  <w:b/>
                </w:rPr>
                <w:t>AP1000</w:t>
              </w:r>
              <w:r>
                <w:rPr>
                  <w:rFonts w:cs="Arial"/>
                </w:rPr>
                <w:t xml:space="preserve"> plant DCD [2]</w:t>
              </w:r>
            </w:ins>
            <w:del w:id="4795" w:author="gorgemj" w:date="2017-11-24T16:50:00Z">
              <w:r w:rsidRPr="00817CEB" w:rsidDel="004A49B0">
                <w:rPr>
                  <w:rFonts w:cs="Arial"/>
                </w:rPr>
                <w:delText>DCD</w:delText>
              </w:r>
            </w:del>
            <w:r w:rsidRPr="00817CEB">
              <w:rPr>
                <w:rFonts w:cs="Arial"/>
              </w:rPr>
              <w:t xml:space="preserve"> Section 17.3.</w:t>
            </w:r>
          </w:p>
        </w:tc>
      </w:tr>
      <w:tr w:rsidR="00B61F44" w:rsidRPr="00817CEB" w:rsidDel="001E2DD0" w:rsidTr="00814E5E">
        <w:trPr>
          <w:cantSplit/>
          <w:del w:id="4796" w:author="gorgemj" w:date="2017-11-26T16:18:00Z"/>
          <w:trPrChange w:id="4797" w:author="gorgemj" w:date="2017-11-30T12:36:00Z">
            <w:trPr>
              <w:gridBefore w:val="6"/>
              <w:gridAfter w:val="0"/>
              <w:cantSplit/>
            </w:trPr>
          </w:trPrChange>
        </w:trPr>
        <w:tc>
          <w:tcPr>
            <w:tcW w:w="947" w:type="dxa"/>
            <w:tcPrChange w:id="4798" w:author="gorgemj" w:date="2017-11-30T12:36:00Z">
              <w:tcPr>
                <w:tcW w:w="945" w:type="dxa"/>
                <w:gridSpan w:val="6"/>
              </w:tcPr>
            </w:tcPrChange>
          </w:tcPr>
          <w:p w:rsidR="00B61F44" w:rsidDel="001E2DD0" w:rsidRDefault="00B61F44" w:rsidP="00542606">
            <w:pPr>
              <w:autoSpaceDE w:val="0"/>
              <w:autoSpaceDN w:val="0"/>
              <w:adjustRightInd w:val="0"/>
              <w:spacing w:before="60" w:after="60" w:line="280" w:lineRule="atLeast"/>
              <w:jc w:val="center"/>
              <w:rPr>
                <w:del w:id="4799" w:author="gorgemj" w:date="2017-11-26T16:18:00Z"/>
                <w:rFonts w:cs="Arial"/>
                <w:b/>
              </w:rPr>
            </w:pPr>
          </w:p>
        </w:tc>
        <w:tc>
          <w:tcPr>
            <w:tcW w:w="693" w:type="dxa"/>
            <w:tcPrChange w:id="4800" w:author="gorgemj" w:date="2017-11-30T12:36:00Z">
              <w:tcPr>
                <w:tcW w:w="747" w:type="dxa"/>
                <w:gridSpan w:val="3"/>
              </w:tcPr>
            </w:tcPrChange>
          </w:tcPr>
          <w:p w:rsidR="00B61F44" w:rsidDel="001E2DD0" w:rsidRDefault="00B61F44" w:rsidP="00542606">
            <w:pPr>
              <w:autoSpaceDE w:val="0"/>
              <w:autoSpaceDN w:val="0"/>
              <w:adjustRightInd w:val="0"/>
              <w:spacing w:before="60" w:after="60" w:line="280" w:lineRule="atLeast"/>
              <w:jc w:val="center"/>
              <w:rPr>
                <w:del w:id="4801" w:author="gorgemj" w:date="2017-11-26T16:18:00Z"/>
                <w:rFonts w:cs="Arial"/>
                <w:b/>
                <w:bCs/>
              </w:rPr>
            </w:pPr>
          </w:p>
        </w:tc>
        <w:tc>
          <w:tcPr>
            <w:tcW w:w="5038" w:type="dxa"/>
            <w:gridSpan w:val="2"/>
            <w:tcPrChange w:id="4802" w:author="gorgemj" w:date="2017-11-30T12:36:00Z">
              <w:tcPr>
                <w:tcW w:w="6768" w:type="dxa"/>
                <w:gridSpan w:val="7"/>
              </w:tcPr>
            </w:tcPrChange>
          </w:tcPr>
          <w:p w:rsidR="00B61F44" w:rsidDel="001E2DD0" w:rsidRDefault="00B61F44" w:rsidP="00542606">
            <w:pPr>
              <w:autoSpaceDE w:val="0"/>
              <w:autoSpaceDN w:val="0"/>
              <w:adjustRightInd w:val="0"/>
              <w:spacing w:before="60" w:after="60" w:line="280" w:lineRule="atLeast"/>
              <w:rPr>
                <w:del w:id="4803" w:author="gorgemj" w:date="2017-11-26T16:18:00Z"/>
                <w:rFonts w:cs="Arial"/>
                <w:b/>
                <w:color w:val="000000"/>
                <w:sz w:val="24"/>
                <w:szCs w:val="24"/>
              </w:rPr>
            </w:pPr>
            <w:del w:id="4804" w:author="gorgemj" w:date="2017-11-26T16:18:00Z">
              <w:r w:rsidRPr="00817CEB" w:rsidDel="001E2DD0">
                <w:rPr>
                  <w:rFonts w:eastAsia="Calibri" w:cs="Arial"/>
                  <w:b/>
                  <w:bCs/>
                </w:rPr>
                <w:delText>Requirement 19: Design basis accidents</w:delText>
              </w:r>
            </w:del>
          </w:p>
        </w:tc>
        <w:tc>
          <w:tcPr>
            <w:tcW w:w="6912" w:type="dxa"/>
            <w:gridSpan w:val="3"/>
            <w:tcPrChange w:id="4805" w:author="gorgemj" w:date="2017-11-30T12:36:00Z">
              <w:tcPr>
                <w:tcW w:w="5130" w:type="dxa"/>
                <w:gridSpan w:val="8"/>
              </w:tcPr>
            </w:tcPrChange>
          </w:tcPr>
          <w:p w:rsidR="00B61F44" w:rsidDel="001E2DD0" w:rsidRDefault="00B61F44" w:rsidP="00542606">
            <w:pPr>
              <w:spacing w:before="60" w:after="60" w:line="280" w:lineRule="atLeast"/>
              <w:rPr>
                <w:del w:id="4806" w:author="gorgemj" w:date="2017-11-26T16:18:00Z"/>
                <w:rFonts w:cs="Arial"/>
                <w:b/>
              </w:rPr>
            </w:pPr>
          </w:p>
        </w:tc>
      </w:tr>
      <w:tr w:rsidR="00B61F44" w:rsidRPr="00817CEB" w:rsidTr="00814E5E">
        <w:trPr>
          <w:cantSplit/>
          <w:trPrChange w:id="4807" w:author="gorgemj" w:date="2017-11-30T12:36:00Z">
            <w:trPr>
              <w:gridBefore w:val="6"/>
              <w:gridAfter w:val="0"/>
              <w:cantSplit/>
            </w:trPr>
          </w:trPrChange>
        </w:trPr>
        <w:tc>
          <w:tcPr>
            <w:tcW w:w="947" w:type="dxa"/>
            <w:tcPrChange w:id="4808" w:author="gorgemj" w:date="2017-11-30T12:36:00Z">
              <w:tcPr>
                <w:tcW w:w="945" w:type="dxa"/>
                <w:gridSpan w:val="6"/>
              </w:tcPr>
            </w:tcPrChange>
          </w:tcPr>
          <w:p w:rsidR="00B61F44" w:rsidRDefault="00B61F44" w:rsidP="00542606">
            <w:pPr>
              <w:autoSpaceDE w:val="0"/>
              <w:autoSpaceDN w:val="0"/>
              <w:adjustRightInd w:val="0"/>
              <w:spacing w:before="60" w:after="60" w:line="280" w:lineRule="atLeast"/>
              <w:jc w:val="center"/>
              <w:rPr>
                <w:rFonts w:cs="Arial"/>
                <w:b/>
              </w:rPr>
            </w:pPr>
          </w:p>
        </w:tc>
        <w:tc>
          <w:tcPr>
            <w:tcW w:w="693" w:type="dxa"/>
            <w:tcPrChange w:id="4809" w:author="gorgemj" w:date="2017-11-30T12:36:00Z">
              <w:tcPr>
                <w:tcW w:w="747" w:type="dxa"/>
                <w:gridSpan w:val="3"/>
              </w:tcPr>
            </w:tcPrChange>
          </w:tcPr>
          <w:p w:rsidR="00B61F44" w:rsidRDefault="00B61F44" w:rsidP="00542606">
            <w:pPr>
              <w:autoSpaceDE w:val="0"/>
              <w:autoSpaceDN w:val="0"/>
              <w:adjustRightInd w:val="0"/>
              <w:spacing w:before="60" w:after="60" w:line="280" w:lineRule="atLeast"/>
              <w:jc w:val="center"/>
              <w:rPr>
                <w:rFonts w:cs="Arial"/>
                <w:b/>
                <w:bCs/>
              </w:rPr>
            </w:pPr>
          </w:p>
        </w:tc>
        <w:tc>
          <w:tcPr>
            <w:tcW w:w="5038" w:type="dxa"/>
            <w:gridSpan w:val="2"/>
            <w:tcPrChange w:id="4810" w:author="gorgemj" w:date="2017-11-30T12:36:00Z">
              <w:tcPr>
                <w:tcW w:w="6768" w:type="dxa"/>
                <w:gridSpan w:val="7"/>
              </w:tcPr>
            </w:tcPrChange>
          </w:tcPr>
          <w:p w:rsidR="00B61F44" w:rsidRDefault="00B61F44" w:rsidP="00542606">
            <w:pPr>
              <w:autoSpaceDE w:val="0"/>
              <w:autoSpaceDN w:val="0"/>
              <w:adjustRightInd w:val="0"/>
              <w:spacing w:before="60" w:after="60" w:line="280" w:lineRule="atLeast"/>
              <w:rPr>
                <w:ins w:id="4811" w:author="gorgemj" w:date="2017-11-26T16:18:00Z"/>
                <w:rFonts w:eastAsia="Calibri" w:cs="Arial"/>
                <w:b/>
                <w:bCs/>
              </w:rPr>
            </w:pPr>
            <w:ins w:id="4812" w:author="gorgemj" w:date="2017-11-26T16:18:00Z">
              <w:r w:rsidRPr="00817CEB">
                <w:rPr>
                  <w:rFonts w:eastAsia="Calibri" w:cs="Arial"/>
                  <w:b/>
                  <w:bCs/>
                </w:rPr>
                <w:t xml:space="preserve">Requirement 19: Design basis accidents </w:t>
              </w:r>
            </w:ins>
          </w:p>
          <w:p w:rsidR="00B61F44" w:rsidRPr="00817CEB" w:rsidRDefault="00B61F44" w:rsidP="00542606">
            <w:pPr>
              <w:autoSpaceDE w:val="0"/>
              <w:autoSpaceDN w:val="0"/>
              <w:adjustRightInd w:val="0"/>
              <w:spacing w:before="60" w:after="60" w:line="280" w:lineRule="atLeast"/>
              <w:rPr>
                <w:rFonts w:eastAsia="Calibri" w:cs="Arial"/>
                <w:b/>
                <w:bCs/>
              </w:rPr>
            </w:pPr>
            <w:r w:rsidRPr="00817CEB">
              <w:rPr>
                <w:rFonts w:eastAsia="Calibri" w:cs="Arial"/>
                <w:b/>
                <w:bCs/>
              </w:rPr>
              <w:t>A set of accident conditions that are to be considered in the design shall be derived from postulated initiating events for the purpose of establishing the boundary conditions for the nuclear power plant to withstand, without acceptable limits for radiation protection being exceeded.</w:t>
            </w:r>
          </w:p>
        </w:tc>
        <w:tc>
          <w:tcPr>
            <w:tcW w:w="6912" w:type="dxa"/>
            <w:gridSpan w:val="3"/>
            <w:tcPrChange w:id="4813" w:author="gorgemj" w:date="2017-11-30T12:36:00Z">
              <w:tcPr>
                <w:tcW w:w="5130" w:type="dxa"/>
                <w:gridSpan w:val="8"/>
              </w:tcPr>
            </w:tcPrChange>
          </w:tcPr>
          <w:p w:rsidR="00B61F44" w:rsidRDefault="00B61F44" w:rsidP="004724D7">
            <w:pPr>
              <w:spacing w:before="60" w:after="60" w:line="280" w:lineRule="atLeast"/>
              <w:rPr>
                <w:rFonts w:cs="Arial"/>
                <w:b/>
              </w:rPr>
            </w:pPr>
            <w:r w:rsidRPr="00817CEB">
              <w:rPr>
                <w:rFonts w:cs="Arial"/>
              </w:rPr>
              <w:t xml:space="preserve">The </w:t>
            </w:r>
            <w:del w:id="4814" w:author="gorgemj" w:date="2017-11-24T15:46:00Z">
              <w:r w:rsidRPr="00817CEB" w:rsidDel="00D370A5">
                <w:rPr>
                  <w:rFonts w:cs="Arial"/>
                </w:rPr>
                <w:delText>design basis accident</w:delText>
              </w:r>
            </w:del>
            <w:ins w:id="4815" w:author="gorgemj" w:date="2017-11-24T15:46:00Z">
              <w:r>
                <w:rPr>
                  <w:rFonts w:cs="Arial"/>
                </w:rPr>
                <w:t>DBA</w:t>
              </w:r>
            </w:ins>
            <w:r w:rsidRPr="00817CEB">
              <w:rPr>
                <w:rFonts w:cs="Arial"/>
              </w:rPr>
              <w:t xml:space="preserve">s for the </w:t>
            </w:r>
            <w:r w:rsidRPr="00817CEB">
              <w:rPr>
                <w:rFonts w:cs="Arial"/>
                <w:b/>
              </w:rPr>
              <w:t>AP1000</w:t>
            </w:r>
            <w:r w:rsidRPr="00817CEB">
              <w:rPr>
                <w:rFonts w:cs="Arial"/>
              </w:rPr>
              <w:t xml:space="preserve"> </w:t>
            </w:r>
            <w:r>
              <w:rPr>
                <w:rFonts w:cs="Arial"/>
              </w:rPr>
              <w:t>p</w:t>
            </w:r>
            <w:r w:rsidRPr="00817CEB">
              <w:rPr>
                <w:rFonts w:cs="Arial"/>
              </w:rPr>
              <w:t xml:space="preserve">lant are as defined in </w:t>
            </w:r>
            <w:ins w:id="4816" w:author="gorgemj" w:date="2017-11-24T16:50:00Z">
              <w:r>
                <w:rPr>
                  <w:rFonts w:cs="Arial"/>
                </w:rPr>
                <w:t xml:space="preserve">the </w:t>
              </w:r>
              <w:r w:rsidRPr="00993D67">
                <w:rPr>
                  <w:rFonts w:cs="Arial"/>
                  <w:b/>
                </w:rPr>
                <w:t>AP1000</w:t>
              </w:r>
              <w:r>
                <w:rPr>
                  <w:rFonts w:cs="Arial"/>
                </w:rPr>
                <w:t xml:space="preserve"> plant DCD [2]</w:t>
              </w:r>
            </w:ins>
            <w:del w:id="4817" w:author="gorgemj" w:date="2017-11-24T16:50:00Z">
              <w:r w:rsidRPr="00817CEB" w:rsidDel="004A49B0">
                <w:rPr>
                  <w:rFonts w:cs="Arial"/>
                </w:rPr>
                <w:delText>DCD</w:delText>
              </w:r>
            </w:del>
            <w:r w:rsidRPr="00817CEB">
              <w:rPr>
                <w:rFonts w:cs="Arial"/>
              </w:rPr>
              <w:t xml:space="preserve"> Chapter</w:t>
            </w:r>
            <w:r>
              <w:rPr>
                <w:rFonts w:cs="Arial"/>
              </w:rPr>
              <w:t>s</w:t>
            </w:r>
            <w:ins w:id="4818" w:author="friedmbn" w:date="2017-11-29T16:48:00Z">
              <w:r>
                <w:rPr>
                  <w:rFonts w:cs="Arial"/>
                </w:rPr>
                <w:t xml:space="preserve"> 6 and</w:t>
              </w:r>
            </w:ins>
            <w:r w:rsidRPr="00817CEB">
              <w:rPr>
                <w:rFonts w:cs="Arial"/>
              </w:rPr>
              <w:t xml:space="preserve"> 15</w:t>
            </w:r>
            <w:del w:id="4819" w:author="friedmbn" w:date="2017-11-29T16:48:00Z">
              <w:r w:rsidDel="004724D7">
                <w:rPr>
                  <w:rFonts w:cs="Arial"/>
                </w:rPr>
                <w:delText xml:space="preserve"> and 16</w:delText>
              </w:r>
            </w:del>
            <w:r w:rsidRPr="00817CEB">
              <w:rPr>
                <w:rFonts w:cs="Arial"/>
              </w:rPr>
              <w:t>.</w:t>
            </w:r>
          </w:p>
        </w:tc>
      </w:tr>
      <w:tr w:rsidR="00B61F44" w:rsidRPr="00817CEB" w:rsidTr="00814E5E">
        <w:trPr>
          <w:cantSplit/>
          <w:trPrChange w:id="4820" w:author="gorgemj" w:date="2017-11-30T12:36:00Z">
            <w:trPr>
              <w:gridBefore w:val="6"/>
              <w:gridAfter w:val="0"/>
              <w:cantSplit/>
            </w:trPr>
          </w:trPrChange>
        </w:trPr>
        <w:tc>
          <w:tcPr>
            <w:tcW w:w="947" w:type="dxa"/>
            <w:tcPrChange w:id="4821" w:author="gorgemj" w:date="2017-11-30T12:36:00Z">
              <w:tcPr>
                <w:tcW w:w="945" w:type="dxa"/>
                <w:gridSpan w:val="6"/>
              </w:tcPr>
            </w:tcPrChange>
          </w:tcPr>
          <w:p w:rsidR="00B61F44" w:rsidRPr="006A3B74" w:rsidRDefault="00B61F44" w:rsidP="00542606">
            <w:pPr>
              <w:autoSpaceDE w:val="0"/>
              <w:autoSpaceDN w:val="0"/>
              <w:adjustRightInd w:val="0"/>
              <w:spacing w:before="60" w:after="60" w:line="280" w:lineRule="atLeast"/>
              <w:jc w:val="center"/>
              <w:rPr>
                <w:rFonts w:cs="Arial"/>
                <w:rPrChange w:id="4822" w:author="gorgemj" w:date="2017-11-23T11:28:00Z">
                  <w:rPr>
                    <w:rFonts w:cs="Arial"/>
                    <w:b/>
                  </w:rPr>
                </w:rPrChange>
              </w:rPr>
            </w:pPr>
            <w:r w:rsidRPr="006A3B74">
              <w:rPr>
                <w:rFonts w:cs="Arial"/>
                <w:rPrChange w:id="4823" w:author="gorgemj" w:date="2017-11-23T11:28:00Z">
                  <w:rPr>
                    <w:rFonts w:cs="Arial"/>
                    <w:b/>
                  </w:rPr>
                </w:rPrChange>
              </w:rPr>
              <w:t>5.24</w:t>
            </w:r>
          </w:p>
        </w:tc>
        <w:tc>
          <w:tcPr>
            <w:tcW w:w="693" w:type="dxa"/>
            <w:tcPrChange w:id="4824" w:author="gorgemj" w:date="2017-11-30T12:36:00Z">
              <w:tcPr>
                <w:tcW w:w="747" w:type="dxa"/>
                <w:gridSpan w:val="3"/>
              </w:tcPr>
            </w:tcPrChange>
          </w:tcPr>
          <w:p w:rsidR="00B61F44" w:rsidRPr="006A3B74" w:rsidRDefault="00B61F44" w:rsidP="00542606">
            <w:pPr>
              <w:autoSpaceDE w:val="0"/>
              <w:autoSpaceDN w:val="0"/>
              <w:adjustRightInd w:val="0"/>
              <w:spacing w:before="60" w:after="60" w:line="280" w:lineRule="atLeast"/>
              <w:jc w:val="center"/>
              <w:rPr>
                <w:rFonts w:cs="Arial"/>
                <w:bCs/>
                <w:color w:val="000000"/>
                <w:sz w:val="24"/>
                <w:szCs w:val="24"/>
                <w:rPrChange w:id="4825" w:author="gorgemj" w:date="2017-11-23T11:28:00Z">
                  <w:rPr>
                    <w:rFonts w:cs="Arial"/>
                    <w:b/>
                    <w:bCs/>
                    <w:color w:val="000000"/>
                    <w:sz w:val="24"/>
                    <w:szCs w:val="24"/>
                  </w:rPr>
                </w:rPrChange>
              </w:rPr>
            </w:pPr>
            <w:r w:rsidRPr="006A3B74">
              <w:rPr>
                <w:rFonts w:cs="Arial"/>
                <w:bCs/>
                <w:rPrChange w:id="4826" w:author="gorgemj" w:date="2017-11-23T11:28:00Z">
                  <w:rPr>
                    <w:rFonts w:cs="Arial"/>
                    <w:b/>
                    <w:bCs/>
                  </w:rPr>
                </w:rPrChange>
              </w:rPr>
              <w:t>1</w:t>
            </w:r>
          </w:p>
        </w:tc>
        <w:tc>
          <w:tcPr>
            <w:tcW w:w="5038" w:type="dxa"/>
            <w:gridSpan w:val="2"/>
            <w:tcPrChange w:id="4827" w:author="gorgemj" w:date="2017-11-30T12:36:00Z">
              <w:tcPr>
                <w:tcW w:w="6768" w:type="dxa"/>
                <w:gridSpan w:val="7"/>
              </w:tcPr>
            </w:tcPrChange>
          </w:tcPr>
          <w:p w:rsidR="00B61F44" w:rsidRPr="00817CEB" w:rsidRDefault="00B61F44" w:rsidP="00542606">
            <w:pPr>
              <w:autoSpaceDE w:val="0"/>
              <w:autoSpaceDN w:val="0"/>
              <w:adjustRightInd w:val="0"/>
              <w:spacing w:before="60" w:after="60" w:line="280" w:lineRule="atLeast"/>
              <w:rPr>
                <w:rFonts w:eastAsia="Calibri" w:cs="Arial"/>
              </w:rPr>
            </w:pPr>
            <w:r w:rsidRPr="00817CEB">
              <w:rPr>
                <w:rFonts w:eastAsia="Calibri" w:cs="Arial"/>
              </w:rPr>
              <w:t>Design basis accidents shall be used to define the design bases, including performance criteria, for safety systems and for other items important to safety that are necessary to control design basis accident conditions, with the objective of returning the plant to a safe state and mitigating the consequences of accidents.</w:t>
            </w:r>
          </w:p>
        </w:tc>
        <w:tc>
          <w:tcPr>
            <w:tcW w:w="6912" w:type="dxa"/>
            <w:gridSpan w:val="3"/>
            <w:tcPrChange w:id="4828" w:author="gorgemj" w:date="2017-11-30T12:36:00Z">
              <w:tcPr>
                <w:tcW w:w="5130" w:type="dxa"/>
                <w:gridSpan w:val="8"/>
              </w:tcPr>
            </w:tcPrChange>
          </w:tcPr>
          <w:p w:rsidR="00B61F44" w:rsidRDefault="00B61F44" w:rsidP="00A366D5">
            <w:pPr>
              <w:spacing w:before="60" w:after="60" w:line="280" w:lineRule="atLeast"/>
              <w:rPr>
                <w:rFonts w:cs="Arial"/>
              </w:rPr>
            </w:pPr>
            <w:r w:rsidRPr="00817CEB">
              <w:rPr>
                <w:rFonts w:cs="Arial"/>
              </w:rPr>
              <w:t xml:space="preserve">Mitigating </w:t>
            </w:r>
            <w:del w:id="4829" w:author="gorgemj" w:date="2017-11-24T15:46:00Z">
              <w:r w:rsidRPr="00817CEB" w:rsidDel="00D370A5">
                <w:rPr>
                  <w:rFonts w:cs="Arial"/>
                </w:rPr>
                <w:delText>design basis accident</w:delText>
              </w:r>
            </w:del>
            <w:ins w:id="4830" w:author="gorgemj" w:date="2017-11-24T15:46:00Z">
              <w:r>
                <w:rPr>
                  <w:rFonts w:cs="Arial"/>
                </w:rPr>
                <w:t>DBA</w:t>
              </w:r>
            </w:ins>
            <w:r w:rsidRPr="00817CEB">
              <w:rPr>
                <w:rFonts w:cs="Arial"/>
              </w:rPr>
              <w:t xml:space="preserve">s is the role of </w:t>
            </w:r>
            <w:r w:rsidRPr="00817CEB">
              <w:rPr>
                <w:rFonts w:cs="Arial"/>
                <w:b/>
              </w:rPr>
              <w:t>AP1000</w:t>
            </w:r>
            <w:r>
              <w:rPr>
                <w:rFonts w:cs="Arial"/>
              </w:rPr>
              <w:t xml:space="preserve"> p</w:t>
            </w:r>
            <w:r w:rsidRPr="00817CEB">
              <w:rPr>
                <w:rFonts w:cs="Arial"/>
              </w:rPr>
              <w:t xml:space="preserve">lant engineered safety features as discussed in </w:t>
            </w:r>
            <w:ins w:id="4831" w:author="gorgemj" w:date="2017-11-24T16:50:00Z">
              <w:r>
                <w:rPr>
                  <w:rFonts w:cs="Arial"/>
                </w:rPr>
                <w:t xml:space="preserve">the </w:t>
              </w:r>
              <w:r w:rsidRPr="00993D67">
                <w:rPr>
                  <w:rFonts w:cs="Arial"/>
                  <w:b/>
                </w:rPr>
                <w:t>AP1000</w:t>
              </w:r>
              <w:r>
                <w:rPr>
                  <w:rFonts w:cs="Arial"/>
                </w:rPr>
                <w:t xml:space="preserve"> plant DCD [2]</w:t>
              </w:r>
            </w:ins>
            <w:del w:id="4832" w:author="gorgemj" w:date="2017-11-24T16:50:00Z">
              <w:r w:rsidRPr="00817CEB" w:rsidDel="004A49B0">
                <w:rPr>
                  <w:rFonts w:cs="Arial"/>
                </w:rPr>
                <w:delText>DCD</w:delText>
              </w:r>
            </w:del>
            <w:r w:rsidRPr="00817CEB">
              <w:rPr>
                <w:rFonts w:cs="Arial"/>
              </w:rPr>
              <w:t xml:space="preserve"> Chapter 6.</w:t>
            </w:r>
          </w:p>
        </w:tc>
      </w:tr>
      <w:tr w:rsidR="00B61F44" w:rsidRPr="00817CEB" w:rsidTr="00814E5E">
        <w:trPr>
          <w:cantSplit/>
          <w:trPrChange w:id="4833" w:author="gorgemj" w:date="2017-11-30T12:36:00Z">
            <w:trPr>
              <w:gridBefore w:val="6"/>
              <w:gridAfter w:val="0"/>
              <w:cantSplit/>
            </w:trPr>
          </w:trPrChange>
        </w:trPr>
        <w:tc>
          <w:tcPr>
            <w:tcW w:w="947" w:type="dxa"/>
            <w:tcPrChange w:id="4834" w:author="gorgemj" w:date="2017-11-30T12:36:00Z">
              <w:tcPr>
                <w:tcW w:w="945" w:type="dxa"/>
                <w:gridSpan w:val="6"/>
              </w:tcPr>
            </w:tcPrChange>
          </w:tcPr>
          <w:p w:rsidR="00B61F44" w:rsidRPr="006A3B74" w:rsidRDefault="00B61F44" w:rsidP="00542606">
            <w:pPr>
              <w:autoSpaceDE w:val="0"/>
              <w:autoSpaceDN w:val="0"/>
              <w:adjustRightInd w:val="0"/>
              <w:spacing w:before="60" w:after="60" w:line="280" w:lineRule="atLeast"/>
              <w:jc w:val="center"/>
              <w:rPr>
                <w:rFonts w:cs="Arial"/>
                <w:rPrChange w:id="4835" w:author="gorgemj" w:date="2017-11-23T11:28:00Z">
                  <w:rPr>
                    <w:rFonts w:cs="Arial"/>
                    <w:b/>
                  </w:rPr>
                </w:rPrChange>
              </w:rPr>
            </w:pPr>
            <w:r w:rsidRPr="006A3B74">
              <w:rPr>
                <w:rFonts w:cs="Arial"/>
                <w:rPrChange w:id="4836" w:author="gorgemj" w:date="2017-11-23T11:28:00Z">
                  <w:rPr>
                    <w:rFonts w:cs="Arial"/>
                    <w:b/>
                  </w:rPr>
                </w:rPrChange>
              </w:rPr>
              <w:t>5.25</w:t>
            </w:r>
          </w:p>
        </w:tc>
        <w:tc>
          <w:tcPr>
            <w:tcW w:w="693" w:type="dxa"/>
            <w:tcPrChange w:id="4837" w:author="gorgemj" w:date="2017-11-30T12:36:00Z">
              <w:tcPr>
                <w:tcW w:w="747" w:type="dxa"/>
                <w:gridSpan w:val="3"/>
              </w:tcPr>
            </w:tcPrChange>
          </w:tcPr>
          <w:p w:rsidR="00B61F44" w:rsidRPr="006A3B74" w:rsidRDefault="00B61F44" w:rsidP="00542606">
            <w:pPr>
              <w:autoSpaceDE w:val="0"/>
              <w:autoSpaceDN w:val="0"/>
              <w:adjustRightInd w:val="0"/>
              <w:spacing w:before="60" w:after="60" w:line="280" w:lineRule="atLeast"/>
              <w:jc w:val="center"/>
              <w:rPr>
                <w:rFonts w:cs="Arial"/>
                <w:bCs/>
                <w:color w:val="000000"/>
                <w:sz w:val="24"/>
                <w:szCs w:val="24"/>
                <w:rPrChange w:id="4838" w:author="gorgemj" w:date="2017-11-23T11:28:00Z">
                  <w:rPr>
                    <w:rFonts w:cs="Arial"/>
                    <w:b/>
                    <w:bCs/>
                    <w:color w:val="000000"/>
                    <w:sz w:val="24"/>
                    <w:szCs w:val="24"/>
                  </w:rPr>
                </w:rPrChange>
              </w:rPr>
            </w:pPr>
            <w:r w:rsidRPr="006A3B74">
              <w:rPr>
                <w:rFonts w:cs="Arial"/>
                <w:bCs/>
                <w:rPrChange w:id="4839" w:author="gorgemj" w:date="2017-11-23T11:28:00Z">
                  <w:rPr>
                    <w:rFonts w:cs="Arial"/>
                    <w:b/>
                    <w:bCs/>
                  </w:rPr>
                </w:rPrChange>
              </w:rPr>
              <w:t>1</w:t>
            </w:r>
          </w:p>
        </w:tc>
        <w:tc>
          <w:tcPr>
            <w:tcW w:w="5038" w:type="dxa"/>
            <w:gridSpan w:val="2"/>
            <w:tcPrChange w:id="4840" w:author="gorgemj" w:date="2017-11-30T12:36:00Z">
              <w:tcPr>
                <w:tcW w:w="6768" w:type="dxa"/>
                <w:gridSpan w:val="7"/>
              </w:tcPr>
            </w:tcPrChange>
          </w:tcPr>
          <w:p w:rsidR="00B61F44" w:rsidRPr="00817CEB" w:rsidRDefault="00B61F44" w:rsidP="00542606">
            <w:pPr>
              <w:autoSpaceDE w:val="0"/>
              <w:autoSpaceDN w:val="0"/>
              <w:adjustRightInd w:val="0"/>
              <w:spacing w:before="60" w:after="60" w:line="280" w:lineRule="atLeast"/>
              <w:rPr>
                <w:rFonts w:eastAsia="Calibri" w:cs="Arial"/>
              </w:rPr>
            </w:pPr>
            <w:r w:rsidRPr="00817CEB">
              <w:rPr>
                <w:rFonts w:eastAsia="Calibri" w:cs="Arial"/>
              </w:rPr>
              <w:t>The design shall be such that for design basis accident conditions, key plant parameters do not exceed the specified design limits. A primary objective shall be to manage all design basis accidents so that they have no, or only minor, radiological impacts, on or off the site, and do not necessitate any off-site intervention measures.</w:t>
            </w:r>
          </w:p>
        </w:tc>
        <w:tc>
          <w:tcPr>
            <w:tcW w:w="6912" w:type="dxa"/>
            <w:gridSpan w:val="3"/>
            <w:tcPrChange w:id="4841" w:author="gorgemj" w:date="2017-11-30T12:36:00Z">
              <w:tcPr>
                <w:tcW w:w="5130" w:type="dxa"/>
                <w:gridSpan w:val="8"/>
              </w:tcPr>
            </w:tcPrChange>
          </w:tcPr>
          <w:p w:rsidR="00B61F44" w:rsidRDefault="00B61F44">
            <w:pPr>
              <w:spacing w:before="60" w:after="60" w:line="280" w:lineRule="atLeast"/>
              <w:rPr>
                <w:rFonts w:cs="Arial"/>
              </w:rPr>
            </w:pPr>
            <w:r w:rsidRPr="00817CEB">
              <w:rPr>
                <w:rFonts w:cs="Arial"/>
                <w:b/>
              </w:rPr>
              <w:t>AP1000</w:t>
            </w:r>
            <w:r w:rsidRPr="00817CEB">
              <w:rPr>
                <w:rFonts w:cs="Arial"/>
              </w:rPr>
              <w:t xml:space="preserve"> plant response to </w:t>
            </w:r>
            <w:del w:id="4842" w:author="gorgemj" w:date="2017-11-24T15:46:00Z">
              <w:r w:rsidRPr="00817CEB" w:rsidDel="00D370A5">
                <w:rPr>
                  <w:rFonts w:cs="Arial"/>
                </w:rPr>
                <w:delText>design basis accident</w:delText>
              </w:r>
            </w:del>
            <w:ins w:id="4843" w:author="gorgemj" w:date="2017-11-24T15:46:00Z">
              <w:r>
                <w:rPr>
                  <w:rFonts w:cs="Arial"/>
                </w:rPr>
                <w:t>DBA</w:t>
              </w:r>
            </w:ins>
            <w:r w:rsidRPr="00817CEB">
              <w:rPr>
                <w:rFonts w:cs="Arial"/>
              </w:rPr>
              <w:t xml:space="preserve">s is described in </w:t>
            </w:r>
            <w:ins w:id="4844" w:author="gorgemj" w:date="2017-11-24T16:50:00Z">
              <w:r>
                <w:rPr>
                  <w:rFonts w:cs="Arial"/>
                </w:rPr>
                <w:t xml:space="preserve">the </w:t>
              </w:r>
              <w:r w:rsidRPr="00993D67">
                <w:rPr>
                  <w:rFonts w:cs="Arial"/>
                  <w:b/>
                </w:rPr>
                <w:t>AP1000</w:t>
              </w:r>
              <w:r>
                <w:rPr>
                  <w:rFonts w:cs="Arial"/>
                </w:rPr>
                <w:t xml:space="preserve"> plant DCD [2]</w:t>
              </w:r>
            </w:ins>
            <w:del w:id="4845" w:author="gorgemj" w:date="2017-11-24T16:50:00Z">
              <w:r w:rsidRPr="00817CEB" w:rsidDel="004A49B0">
                <w:rPr>
                  <w:rFonts w:cs="Arial"/>
                </w:rPr>
                <w:delText>DCD</w:delText>
              </w:r>
            </w:del>
            <w:r w:rsidRPr="00817CEB">
              <w:rPr>
                <w:rFonts w:cs="Arial"/>
              </w:rPr>
              <w:t xml:space="preserve"> Chapters 6 and 15, including compliance with radiological limits</w:t>
            </w:r>
            <w:r>
              <w:rPr>
                <w:rFonts w:cs="Arial"/>
              </w:rPr>
              <w:t xml:space="preserve"> (off site measurement is addressed in the response for </w:t>
            </w:r>
            <w:del w:id="4846" w:author="gorgemj" w:date="2017-11-26T16:18:00Z">
              <w:r w:rsidDel="001E2DD0">
                <w:rPr>
                  <w:rFonts w:cs="Arial"/>
                </w:rPr>
                <w:delText xml:space="preserve">Requirement </w:delText>
              </w:r>
            </w:del>
            <w:ins w:id="4847" w:author="gorgemj" w:date="2017-11-26T16:18:00Z">
              <w:r>
                <w:rPr>
                  <w:rFonts w:cs="Arial"/>
                </w:rPr>
                <w:t xml:space="preserve">Paragraph </w:t>
              </w:r>
            </w:ins>
            <w:r>
              <w:rPr>
                <w:rFonts w:cs="Arial"/>
              </w:rPr>
              <w:t>5.31)</w:t>
            </w:r>
            <w:r w:rsidRPr="00817CEB">
              <w:rPr>
                <w:rFonts w:cs="Arial"/>
              </w:rPr>
              <w:t>.</w:t>
            </w:r>
            <w:r>
              <w:rPr>
                <w:rFonts w:cs="Arial"/>
              </w:rPr>
              <w:t xml:space="preserve"> Plant operational limits (Technical Specifications) are provided in </w:t>
            </w:r>
            <w:ins w:id="4848" w:author="gorgemj" w:date="2017-11-24T16:50:00Z">
              <w:r>
                <w:rPr>
                  <w:rFonts w:cs="Arial"/>
                </w:rPr>
                <w:t xml:space="preserve">the </w:t>
              </w:r>
              <w:r w:rsidRPr="00993D67">
                <w:rPr>
                  <w:rFonts w:cs="Arial"/>
                  <w:b/>
                </w:rPr>
                <w:t>AP1000</w:t>
              </w:r>
              <w:r>
                <w:rPr>
                  <w:rFonts w:cs="Arial"/>
                </w:rPr>
                <w:t xml:space="preserve"> plant DCD [2]</w:t>
              </w:r>
            </w:ins>
            <w:del w:id="4849" w:author="gorgemj" w:date="2017-11-24T16:50:00Z">
              <w:r w:rsidDel="004A49B0">
                <w:rPr>
                  <w:rFonts w:cs="Arial"/>
                </w:rPr>
                <w:delText>DCD</w:delText>
              </w:r>
            </w:del>
            <w:r>
              <w:rPr>
                <w:rFonts w:cs="Arial"/>
              </w:rPr>
              <w:t xml:space="preserve"> Chapter 16.</w:t>
            </w:r>
          </w:p>
        </w:tc>
      </w:tr>
      <w:tr w:rsidR="00B61F44" w:rsidRPr="00817CEB" w:rsidTr="00814E5E">
        <w:trPr>
          <w:cantSplit/>
          <w:trPrChange w:id="4850" w:author="gorgemj" w:date="2017-11-30T12:36:00Z">
            <w:trPr>
              <w:gridBefore w:val="6"/>
              <w:gridAfter w:val="0"/>
              <w:cantSplit/>
            </w:trPr>
          </w:trPrChange>
        </w:trPr>
        <w:tc>
          <w:tcPr>
            <w:tcW w:w="947" w:type="dxa"/>
            <w:tcPrChange w:id="4851" w:author="gorgemj" w:date="2017-11-30T12:36:00Z">
              <w:tcPr>
                <w:tcW w:w="945" w:type="dxa"/>
                <w:gridSpan w:val="6"/>
              </w:tcPr>
            </w:tcPrChange>
          </w:tcPr>
          <w:p w:rsidR="00B61F44" w:rsidRPr="006A3B74" w:rsidRDefault="00B61F44" w:rsidP="00542606">
            <w:pPr>
              <w:autoSpaceDE w:val="0"/>
              <w:autoSpaceDN w:val="0"/>
              <w:adjustRightInd w:val="0"/>
              <w:spacing w:before="60" w:after="60" w:line="280" w:lineRule="atLeast"/>
              <w:jc w:val="center"/>
              <w:rPr>
                <w:rFonts w:cs="Arial"/>
                <w:rPrChange w:id="4852" w:author="gorgemj" w:date="2017-11-23T11:28:00Z">
                  <w:rPr>
                    <w:rFonts w:cs="Arial"/>
                    <w:b/>
                  </w:rPr>
                </w:rPrChange>
              </w:rPr>
            </w:pPr>
            <w:r w:rsidRPr="006A3B74">
              <w:rPr>
                <w:rFonts w:cs="Arial"/>
                <w:rPrChange w:id="4853" w:author="gorgemj" w:date="2017-11-23T11:28:00Z">
                  <w:rPr>
                    <w:rFonts w:cs="Arial"/>
                    <w:b/>
                  </w:rPr>
                </w:rPrChange>
              </w:rPr>
              <w:t>5.26</w:t>
            </w:r>
          </w:p>
        </w:tc>
        <w:tc>
          <w:tcPr>
            <w:tcW w:w="693" w:type="dxa"/>
            <w:tcPrChange w:id="4854" w:author="gorgemj" w:date="2017-11-30T12:36:00Z">
              <w:tcPr>
                <w:tcW w:w="747" w:type="dxa"/>
                <w:gridSpan w:val="3"/>
              </w:tcPr>
            </w:tcPrChange>
          </w:tcPr>
          <w:p w:rsidR="00B61F44" w:rsidRPr="006A3B74" w:rsidRDefault="00B61F44" w:rsidP="00542606">
            <w:pPr>
              <w:autoSpaceDE w:val="0"/>
              <w:autoSpaceDN w:val="0"/>
              <w:adjustRightInd w:val="0"/>
              <w:spacing w:before="60" w:after="60" w:line="280" w:lineRule="atLeast"/>
              <w:jc w:val="center"/>
              <w:rPr>
                <w:rFonts w:cs="Arial"/>
                <w:bCs/>
                <w:color w:val="000000"/>
                <w:sz w:val="24"/>
                <w:szCs w:val="24"/>
                <w:rPrChange w:id="4855" w:author="gorgemj" w:date="2017-11-23T11:28:00Z">
                  <w:rPr>
                    <w:rFonts w:cs="Arial"/>
                    <w:b/>
                    <w:bCs/>
                    <w:color w:val="000000"/>
                    <w:sz w:val="24"/>
                    <w:szCs w:val="24"/>
                  </w:rPr>
                </w:rPrChange>
              </w:rPr>
            </w:pPr>
            <w:r w:rsidRPr="006A3B74">
              <w:rPr>
                <w:rFonts w:cs="Arial"/>
                <w:bCs/>
                <w:rPrChange w:id="4856" w:author="gorgemj" w:date="2017-11-23T11:28:00Z">
                  <w:rPr>
                    <w:rFonts w:cs="Arial"/>
                    <w:b/>
                    <w:bCs/>
                  </w:rPr>
                </w:rPrChange>
              </w:rPr>
              <w:t>1</w:t>
            </w:r>
          </w:p>
        </w:tc>
        <w:tc>
          <w:tcPr>
            <w:tcW w:w="5038" w:type="dxa"/>
            <w:gridSpan w:val="2"/>
            <w:tcPrChange w:id="4857" w:author="gorgemj" w:date="2017-11-30T12:36:00Z">
              <w:tcPr>
                <w:tcW w:w="6768" w:type="dxa"/>
                <w:gridSpan w:val="7"/>
              </w:tcPr>
            </w:tcPrChange>
          </w:tcPr>
          <w:p w:rsidR="00B61F44" w:rsidRPr="00817CEB" w:rsidRDefault="00B61F44" w:rsidP="00542606">
            <w:pPr>
              <w:autoSpaceDE w:val="0"/>
              <w:autoSpaceDN w:val="0"/>
              <w:adjustRightInd w:val="0"/>
              <w:spacing w:before="60" w:after="60" w:line="280" w:lineRule="atLeast"/>
              <w:rPr>
                <w:rFonts w:eastAsia="Calibri" w:cs="Arial"/>
                <w:color w:val="000000"/>
              </w:rPr>
            </w:pPr>
            <w:r w:rsidRPr="00817CEB">
              <w:rPr>
                <w:rFonts w:eastAsia="Calibri" w:cs="Arial"/>
                <w:color w:val="000000"/>
              </w:rPr>
              <w:t xml:space="preserve">The design basis accidents shall be </w:t>
            </w:r>
            <w:proofErr w:type="spellStart"/>
            <w:r w:rsidRPr="00817CEB">
              <w:rPr>
                <w:rFonts w:eastAsia="Calibri" w:cs="Arial"/>
                <w:color w:val="000000"/>
              </w:rPr>
              <w:t>analysed</w:t>
            </w:r>
            <w:proofErr w:type="spellEnd"/>
            <w:r w:rsidRPr="00817CEB">
              <w:rPr>
                <w:rFonts w:eastAsia="Calibri" w:cs="Arial"/>
                <w:color w:val="000000"/>
              </w:rPr>
              <w:t xml:space="preserve"> in a conservative manner. This approach involves postulating certain failures in safety systems, specifying design criteria and using conservative assumptions, models and input parameters in the analysis</w:t>
            </w:r>
            <w:r w:rsidRPr="00817CEB">
              <w:rPr>
                <w:rFonts w:eastAsia="Calibri" w:cs="Arial"/>
                <w:color w:val="0000FF"/>
              </w:rPr>
              <w:t>.</w:t>
            </w:r>
          </w:p>
        </w:tc>
        <w:tc>
          <w:tcPr>
            <w:tcW w:w="6912" w:type="dxa"/>
            <w:gridSpan w:val="3"/>
            <w:tcPrChange w:id="4858" w:author="gorgemj" w:date="2017-11-30T12:36:00Z">
              <w:tcPr>
                <w:tcW w:w="5130" w:type="dxa"/>
                <w:gridSpan w:val="8"/>
              </w:tcPr>
            </w:tcPrChange>
          </w:tcPr>
          <w:p w:rsidR="00B61F44" w:rsidRDefault="00B61F44" w:rsidP="00A366D5">
            <w:pPr>
              <w:spacing w:before="60" w:after="60" w:line="280" w:lineRule="atLeast"/>
              <w:rPr>
                <w:rFonts w:cs="Arial"/>
              </w:rPr>
            </w:pPr>
            <w:r w:rsidRPr="00817CEB">
              <w:rPr>
                <w:rFonts w:cs="Arial"/>
                <w:b/>
              </w:rPr>
              <w:t>AP1000</w:t>
            </w:r>
            <w:r w:rsidRPr="00817CEB">
              <w:rPr>
                <w:rFonts w:cs="Arial"/>
              </w:rPr>
              <w:t xml:space="preserve"> </w:t>
            </w:r>
            <w:r>
              <w:rPr>
                <w:rFonts w:cs="Arial"/>
              </w:rPr>
              <w:t>p</w:t>
            </w:r>
            <w:r w:rsidRPr="00817CEB">
              <w:rPr>
                <w:rFonts w:cs="Arial"/>
              </w:rPr>
              <w:t xml:space="preserve">lant </w:t>
            </w:r>
            <w:del w:id="4859" w:author="gorgemj" w:date="2017-11-24T15:46:00Z">
              <w:r w:rsidRPr="00817CEB" w:rsidDel="00D370A5">
                <w:rPr>
                  <w:rFonts w:cs="Arial"/>
                </w:rPr>
                <w:delText>design basis accident</w:delText>
              </w:r>
            </w:del>
            <w:ins w:id="4860" w:author="gorgemj" w:date="2017-11-24T15:46:00Z">
              <w:r>
                <w:rPr>
                  <w:rFonts w:cs="Arial"/>
                </w:rPr>
                <w:t>DBA</w:t>
              </w:r>
            </w:ins>
            <w:r w:rsidRPr="00817CEB">
              <w:rPr>
                <w:rFonts w:cs="Arial"/>
              </w:rPr>
              <w:t xml:space="preserve">s are analyzed in a conservative manner as discussed in </w:t>
            </w:r>
            <w:ins w:id="4861" w:author="gorgemj" w:date="2017-11-24T16:50:00Z">
              <w:r>
                <w:rPr>
                  <w:rFonts w:cs="Arial"/>
                </w:rPr>
                <w:t xml:space="preserve">the </w:t>
              </w:r>
              <w:r w:rsidRPr="00993D67">
                <w:rPr>
                  <w:rFonts w:cs="Arial"/>
                  <w:b/>
                </w:rPr>
                <w:t>AP1000</w:t>
              </w:r>
              <w:r>
                <w:rPr>
                  <w:rFonts w:cs="Arial"/>
                </w:rPr>
                <w:t xml:space="preserve"> plant DCD [2]</w:t>
              </w:r>
            </w:ins>
            <w:del w:id="4862" w:author="gorgemj" w:date="2017-11-24T16:50:00Z">
              <w:r w:rsidRPr="00817CEB" w:rsidDel="004A49B0">
                <w:rPr>
                  <w:rFonts w:cs="Arial"/>
                </w:rPr>
                <w:delText>DCD</w:delText>
              </w:r>
            </w:del>
            <w:r w:rsidRPr="00817CEB">
              <w:rPr>
                <w:rFonts w:cs="Arial"/>
              </w:rPr>
              <w:t xml:space="preserve"> Chapters 6 and 15</w:t>
            </w:r>
            <w:r>
              <w:rPr>
                <w:rFonts w:cs="Arial"/>
              </w:rPr>
              <w:t xml:space="preserve">. </w:t>
            </w:r>
            <w:r w:rsidRPr="00E565BC">
              <w:rPr>
                <w:rFonts w:cs="Arial"/>
                <w:b/>
              </w:rPr>
              <w:t>AP1000</w:t>
            </w:r>
            <w:r>
              <w:rPr>
                <w:rFonts w:cs="Arial"/>
              </w:rPr>
              <w:t xml:space="preserve"> plant </w:t>
            </w:r>
            <w:del w:id="4863" w:author="gorgemj" w:date="2017-11-24T13:29:00Z">
              <w:r w:rsidDel="007E2AD6">
                <w:rPr>
                  <w:rFonts w:cs="Arial"/>
                </w:rPr>
                <w:delText>probabilistic risk assessment</w:delText>
              </w:r>
            </w:del>
            <w:ins w:id="4864" w:author="gorgemj" w:date="2017-11-24T13:29:00Z">
              <w:r>
                <w:rPr>
                  <w:rFonts w:cs="Arial"/>
                </w:rPr>
                <w:t>PRA</w:t>
              </w:r>
            </w:ins>
            <w:r>
              <w:rPr>
                <w:rFonts w:cs="Arial"/>
              </w:rPr>
              <w:t xml:space="preserve">s have been performed and are discussed in </w:t>
            </w:r>
            <w:ins w:id="4865" w:author="gorgemj" w:date="2017-11-24T16:50:00Z">
              <w:r>
                <w:rPr>
                  <w:rFonts w:cs="Arial"/>
                </w:rPr>
                <w:t xml:space="preserve">the </w:t>
              </w:r>
              <w:r w:rsidRPr="00993D67">
                <w:rPr>
                  <w:rFonts w:cs="Arial"/>
                  <w:b/>
                </w:rPr>
                <w:t>AP1000</w:t>
              </w:r>
              <w:r>
                <w:rPr>
                  <w:rFonts w:cs="Arial"/>
                </w:rPr>
                <w:t xml:space="preserve"> plant DCD [2]</w:t>
              </w:r>
            </w:ins>
            <w:del w:id="4866" w:author="gorgemj" w:date="2017-11-24T16:50:00Z">
              <w:r w:rsidDel="004A49B0">
                <w:rPr>
                  <w:rFonts w:cs="Arial"/>
                </w:rPr>
                <w:delText>DCD</w:delText>
              </w:r>
            </w:del>
            <w:r>
              <w:rPr>
                <w:rFonts w:cs="Arial"/>
              </w:rPr>
              <w:t xml:space="preserve"> Chapter 19.</w:t>
            </w:r>
            <w:r w:rsidRPr="00817CEB">
              <w:rPr>
                <w:rFonts w:cs="Arial"/>
              </w:rPr>
              <w:t xml:space="preserve"> </w:t>
            </w:r>
          </w:p>
        </w:tc>
      </w:tr>
      <w:tr w:rsidR="00B61F44" w:rsidRPr="00817CEB" w:rsidDel="00A172E7" w:rsidTr="00814E5E">
        <w:trPr>
          <w:cantSplit/>
          <w:del w:id="4867" w:author="gorgemj" w:date="2017-11-26T16:20:00Z"/>
          <w:trPrChange w:id="4868" w:author="gorgemj" w:date="2017-11-30T12:36:00Z">
            <w:trPr>
              <w:gridBefore w:val="6"/>
              <w:gridAfter w:val="0"/>
              <w:cantSplit/>
            </w:trPr>
          </w:trPrChange>
        </w:trPr>
        <w:tc>
          <w:tcPr>
            <w:tcW w:w="947" w:type="dxa"/>
            <w:tcPrChange w:id="4869" w:author="gorgemj" w:date="2017-11-30T12:36:00Z">
              <w:tcPr>
                <w:tcW w:w="945" w:type="dxa"/>
                <w:gridSpan w:val="6"/>
              </w:tcPr>
            </w:tcPrChange>
          </w:tcPr>
          <w:p w:rsidR="00B61F44" w:rsidDel="00A172E7" w:rsidRDefault="00B61F44" w:rsidP="00BE3EC6">
            <w:pPr>
              <w:keepNext/>
              <w:keepLines/>
              <w:autoSpaceDE w:val="0"/>
              <w:autoSpaceDN w:val="0"/>
              <w:adjustRightInd w:val="0"/>
              <w:spacing w:before="60" w:after="60" w:line="280" w:lineRule="atLeast"/>
              <w:jc w:val="center"/>
              <w:rPr>
                <w:del w:id="4870" w:author="gorgemj" w:date="2017-11-26T16:20:00Z"/>
                <w:rFonts w:cs="Arial"/>
                <w:b/>
              </w:rPr>
            </w:pPr>
          </w:p>
        </w:tc>
        <w:tc>
          <w:tcPr>
            <w:tcW w:w="693" w:type="dxa"/>
            <w:tcPrChange w:id="4871" w:author="gorgemj" w:date="2017-11-30T12:36:00Z">
              <w:tcPr>
                <w:tcW w:w="747" w:type="dxa"/>
                <w:gridSpan w:val="3"/>
              </w:tcPr>
            </w:tcPrChange>
          </w:tcPr>
          <w:p w:rsidR="00B61F44" w:rsidDel="00A172E7" w:rsidRDefault="00B61F44" w:rsidP="00BE3EC6">
            <w:pPr>
              <w:keepNext/>
              <w:keepLines/>
              <w:autoSpaceDE w:val="0"/>
              <w:autoSpaceDN w:val="0"/>
              <w:adjustRightInd w:val="0"/>
              <w:spacing w:before="60" w:after="60" w:line="280" w:lineRule="atLeast"/>
              <w:jc w:val="center"/>
              <w:rPr>
                <w:del w:id="4872" w:author="gorgemj" w:date="2017-11-26T16:20:00Z"/>
                <w:rFonts w:cs="Arial"/>
                <w:b/>
                <w:bCs/>
              </w:rPr>
            </w:pPr>
          </w:p>
        </w:tc>
        <w:tc>
          <w:tcPr>
            <w:tcW w:w="5038" w:type="dxa"/>
            <w:gridSpan w:val="2"/>
            <w:tcPrChange w:id="4873" w:author="gorgemj" w:date="2017-11-30T12:36:00Z">
              <w:tcPr>
                <w:tcW w:w="6768" w:type="dxa"/>
                <w:gridSpan w:val="7"/>
              </w:tcPr>
            </w:tcPrChange>
          </w:tcPr>
          <w:p w:rsidR="00B61F44" w:rsidDel="00A172E7" w:rsidRDefault="00B61F44" w:rsidP="00BE3EC6">
            <w:pPr>
              <w:keepNext/>
              <w:keepLines/>
              <w:autoSpaceDE w:val="0"/>
              <w:autoSpaceDN w:val="0"/>
              <w:adjustRightInd w:val="0"/>
              <w:spacing w:before="60" w:after="60" w:line="280" w:lineRule="atLeast"/>
              <w:rPr>
                <w:del w:id="4874" w:author="gorgemj" w:date="2017-11-26T16:20:00Z"/>
                <w:rFonts w:cs="Arial"/>
                <w:b/>
                <w:color w:val="000000"/>
                <w:sz w:val="24"/>
                <w:szCs w:val="24"/>
              </w:rPr>
            </w:pPr>
            <w:del w:id="4875" w:author="gorgemj" w:date="2017-11-26T16:20:00Z">
              <w:r w:rsidRPr="00817CEB" w:rsidDel="00A172E7">
                <w:rPr>
                  <w:rFonts w:eastAsia="Calibri" w:cs="Arial"/>
                  <w:b/>
                  <w:bCs/>
                </w:rPr>
                <w:delText>Requirement 20: Design extension conditions</w:delText>
              </w:r>
            </w:del>
          </w:p>
        </w:tc>
        <w:tc>
          <w:tcPr>
            <w:tcW w:w="6912" w:type="dxa"/>
            <w:gridSpan w:val="3"/>
            <w:tcPrChange w:id="4876" w:author="gorgemj" w:date="2017-11-30T12:36:00Z">
              <w:tcPr>
                <w:tcW w:w="5130" w:type="dxa"/>
                <w:gridSpan w:val="8"/>
              </w:tcPr>
            </w:tcPrChange>
          </w:tcPr>
          <w:p w:rsidR="00B61F44" w:rsidDel="00A172E7" w:rsidRDefault="00B61F44" w:rsidP="00BE3EC6">
            <w:pPr>
              <w:keepNext/>
              <w:keepLines/>
              <w:spacing w:before="60" w:after="60" w:line="280" w:lineRule="atLeast"/>
              <w:rPr>
                <w:del w:id="4877" w:author="gorgemj" w:date="2017-11-26T16:20:00Z"/>
                <w:rFonts w:cs="Arial"/>
                <w:b/>
              </w:rPr>
            </w:pPr>
          </w:p>
        </w:tc>
      </w:tr>
      <w:tr w:rsidR="00B61F44" w:rsidRPr="00817CEB" w:rsidTr="00814E5E">
        <w:trPr>
          <w:cantSplit/>
          <w:trPrChange w:id="4878" w:author="gorgemj" w:date="2017-11-30T12:36:00Z">
            <w:trPr>
              <w:gridBefore w:val="6"/>
              <w:gridAfter w:val="0"/>
              <w:cantSplit/>
            </w:trPr>
          </w:trPrChange>
        </w:trPr>
        <w:tc>
          <w:tcPr>
            <w:tcW w:w="947" w:type="dxa"/>
            <w:tcPrChange w:id="4879" w:author="gorgemj" w:date="2017-11-30T12:36:00Z">
              <w:tcPr>
                <w:tcW w:w="945" w:type="dxa"/>
                <w:gridSpan w:val="6"/>
              </w:tcPr>
            </w:tcPrChange>
          </w:tcPr>
          <w:p w:rsidR="00B61F44" w:rsidRDefault="00B61F44" w:rsidP="00542606">
            <w:pPr>
              <w:autoSpaceDE w:val="0"/>
              <w:autoSpaceDN w:val="0"/>
              <w:adjustRightInd w:val="0"/>
              <w:spacing w:before="60" w:after="60" w:line="280" w:lineRule="atLeast"/>
              <w:jc w:val="center"/>
              <w:rPr>
                <w:rFonts w:cs="Arial"/>
                <w:b/>
              </w:rPr>
            </w:pPr>
          </w:p>
        </w:tc>
        <w:tc>
          <w:tcPr>
            <w:tcW w:w="693" w:type="dxa"/>
            <w:tcPrChange w:id="4880" w:author="gorgemj" w:date="2017-11-30T12:36:00Z">
              <w:tcPr>
                <w:tcW w:w="747" w:type="dxa"/>
                <w:gridSpan w:val="3"/>
              </w:tcPr>
            </w:tcPrChange>
          </w:tcPr>
          <w:p w:rsidR="00B61F44" w:rsidRDefault="00B61F44" w:rsidP="00542606">
            <w:pPr>
              <w:autoSpaceDE w:val="0"/>
              <w:autoSpaceDN w:val="0"/>
              <w:adjustRightInd w:val="0"/>
              <w:spacing w:before="60" w:after="60" w:line="280" w:lineRule="atLeast"/>
              <w:jc w:val="center"/>
              <w:rPr>
                <w:rFonts w:cs="Arial"/>
                <w:b/>
                <w:bCs/>
              </w:rPr>
            </w:pPr>
          </w:p>
        </w:tc>
        <w:tc>
          <w:tcPr>
            <w:tcW w:w="5038" w:type="dxa"/>
            <w:gridSpan w:val="2"/>
            <w:tcPrChange w:id="4881" w:author="gorgemj" w:date="2017-11-30T12:36:00Z">
              <w:tcPr>
                <w:tcW w:w="6768" w:type="dxa"/>
                <w:gridSpan w:val="7"/>
              </w:tcPr>
            </w:tcPrChange>
          </w:tcPr>
          <w:p w:rsidR="00B61F44" w:rsidRDefault="00B61F44">
            <w:pPr>
              <w:autoSpaceDE w:val="0"/>
              <w:autoSpaceDN w:val="0"/>
              <w:adjustRightInd w:val="0"/>
              <w:spacing w:before="60" w:after="60" w:line="280" w:lineRule="atLeast"/>
              <w:rPr>
                <w:ins w:id="4882" w:author="gorgemj" w:date="2017-11-26T16:20:00Z"/>
                <w:rFonts w:eastAsia="Calibri" w:cs="Arial"/>
                <w:b/>
                <w:bCs/>
              </w:rPr>
            </w:pPr>
            <w:ins w:id="4883" w:author="gorgemj" w:date="2017-11-26T16:20:00Z">
              <w:r w:rsidRPr="00817CEB">
                <w:rPr>
                  <w:rFonts w:eastAsia="Calibri" w:cs="Arial"/>
                  <w:b/>
                  <w:bCs/>
                </w:rPr>
                <w:t xml:space="preserve">Requirement 20: Design extension conditions </w:t>
              </w:r>
            </w:ins>
          </w:p>
          <w:p w:rsidR="00B61F44" w:rsidRPr="00817CEB" w:rsidRDefault="00B61F44">
            <w:pPr>
              <w:autoSpaceDE w:val="0"/>
              <w:autoSpaceDN w:val="0"/>
              <w:adjustRightInd w:val="0"/>
              <w:spacing w:before="60" w:after="60" w:line="280" w:lineRule="atLeast"/>
              <w:rPr>
                <w:rFonts w:eastAsia="Calibri" w:cs="Arial"/>
                <w:b/>
                <w:bCs/>
              </w:rPr>
            </w:pPr>
            <w:r w:rsidRPr="00817CEB">
              <w:rPr>
                <w:rFonts w:eastAsia="Calibri" w:cs="Arial"/>
                <w:b/>
                <w:bCs/>
              </w:rPr>
              <w:t xml:space="preserve">A set of design extension conditions shall be derived on the basis of engineering judgement, deterministic assessments and probabilistic assessments for the purpose of further improving the safety of the nuclear power plant by enhancing the plant’s capabilities to withstand, without unacceptable radiological consequences, accidents that are either more severe than design basis accidents or that involve additional failures. These design extension conditions shall be used to identify the additional accident scenarios to be addressed in the design and to plan practicable provisions </w:t>
            </w:r>
            <w:del w:id="4884" w:author="gorgemj" w:date="2017-11-23T11:30:00Z">
              <w:r w:rsidRPr="00817CEB" w:rsidDel="006A3B74">
                <w:rPr>
                  <w:rFonts w:eastAsia="Calibri" w:cs="Arial"/>
                  <w:b/>
                  <w:bCs/>
                </w:rPr>
                <w:delText>of such accidents or mitigation of their consequences if they do occur</w:delText>
              </w:r>
            </w:del>
            <w:ins w:id="4885" w:author="gorgemj" w:date="2017-11-23T11:30:00Z">
              <w:r>
                <w:rPr>
                  <w:rFonts w:eastAsia="Calibri" w:cs="Arial"/>
                  <w:b/>
                  <w:bCs/>
                </w:rPr>
                <w:t>for the prevention of such accidents or mitigation of their consequences</w:t>
              </w:r>
            </w:ins>
            <w:r w:rsidRPr="00817CEB">
              <w:rPr>
                <w:rFonts w:eastAsia="Calibri" w:cs="Arial"/>
                <w:b/>
                <w:bCs/>
              </w:rPr>
              <w:t>.</w:t>
            </w:r>
          </w:p>
        </w:tc>
        <w:tc>
          <w:tcPr>
            <w:tcW w:w="6912" w:type="dxa"/>
            <w:gridSpan w:val="3"/>
            <w:tcPrChange w:id="4886" w:author="gorgemj" w:date="2017-11-30T12:36:00Z">
              <w:tcPr>
                <w:tcW w:w="5130" w:type="dxa"/>
                <w:gridSpan w:val="8"/>
              </w:tcPr>
            </w:tcPrChange>
          </w:tcPr>
          <w:p w:rsidR="00B61F44" w:rsidRDefault="00B61F44" w:rsidP="00542606">
            <w:pPr>
              <w:spacing w:before="60" w:after="60" w:line="280" w:lineRule="atLeast"/>
              <w:rPr>
                <w:rFonts w:cs="Arial"/>
              </w:rPr>
            </w:pPr>
            <w:r w:rsidRPr="00817CEB">
              <w:rPr>
                <w:rFonts w:cs="Arial"/>
              </w:rPr>
              <w:t xml:space="preserve">This process has been applied in the design of </w:t>
            </w:r>
            <w:r w:rsidRPr="00817CEB">
              <w:rPr>
                <w:rFonts w:cs="Arial"/>
                <w:b/>
              </w:rPr>
              <w:t>AP1000</w:t>
            </w:r>
            <w:r w:rsidRPr="00817CEB">
              <w:rPr>
                <w:rFonts w:cs="Arial"/>
              </w:rPr>
              <w:t xml:space="preserve"> plant features as part of the </w:t>
            </w:r>
            <w:del w:id="4887" w:author="gorgemj" w:date="2017-11-24T13:29:00Z">
              <w:r w:rsidRPr="00817CEB" w:rsidDel="007E2AD6">
                <w:rPr>
                  <w:rFonts w:cs="Arial"/>
                </w:rPr>
                <w:delText>probabilistic risk assessment</w:delText>
              </w:r>
            </w:del>
            <w:ins w:id="4888" w:author="gorgemj" w:date="2017-11-24T13:29:00Z">
              <w:r>
                <w:rPr>
                  <w:rFonts w:cs="Arial"/>
                </w:rPr>
                <w:t>PRA</w:t>
              </w:r>
            </w:ins>
            <w:r w:rsidRPr="00817CEB">
              <w:rPr>
                <w:rFonts w:cs="Arial"/>
              </w:rPr>
              <w:t xml:space="preserve"> described in </w:t>
            </w:r>
            <w:ins w:id="4889" w:author="gorgemj" w:date="2017-11-24T16:50:00Z">
              <w:r>
                <w:rPr>
                  <w:rFonts w:cs="Arial"/>
                </w:rPr>
                <w:t xml:space="preserve">the </w:t>
              </w:r>
              <w:r w:rsidRPr="00993D67">
                <w:rPr>
                  <w:rFonts w:cs="Arial"/>
                  <w:b/>
                </w:rPr>
                <w:t>AP1000</w:t>
              </w:r>
              <w:r>
                <w:rPr>
                  <w:rFonts w:cs="Arial"/>
                </w:rPr>
                <w:t xml:space="preserve"> plant DCD [2]</w:t>
              </w:r>
            </w:ins>
            <w:del w:id="4890" w:author="gorgemj" w:date="2017-11-24T16:50:00Z">
              <w:r w:rsidRPr="00817CEB" w:rsidDel="004A49B0">
                <w:rPr>
                  <w:rFonts w:cs="Arial"/>
                </w:rPr>
                <w:delText>DCD</w:delText>
              </w:r>
            </w:del>
            <w:r w:rsidRPr="00817CEB">
              <w:rPr>
                <w:rFonts w:cs="Arial"/>
              </w:rPr>
              <w:t xml:space="preserve"> Chapter 19. </w:t>
            </w:r>
          </w:p>
          <w:p w:rsidR="00B61F44" w:rsidRPr="00817CEB" w:rsidRDefault="00B61F44" w:rsidP="00542606">
            <w:pPr>
              <w:autoSpaceDE w:val="0"/>
              <w:autoSpaceDN w:val="0"/>
              <w:adjustRightInd w:val="0"/>
              <w:spacing w:before="60" w:after="60" w:line="280" w:lineRule="atLeast"/>
              <w:rPr>
                <w:rFonts w:eastAsia="Calibri" w:cs="Arial"/>
              </w:rPr>
            </w:pPr>
            <w:r>
              <w:rPr>
                <w:lang w:val="en-GB"/>
              </w:rPr>
              <w:t xml:space="preserve">PRA and deterministic studies have been performed to define design measures to decrease the </w:t>
            </w:r>
            <w:ins w:id="4891" w:author="gorgemj" w:date="2017-11-25T21:44:00Z">
              <w:r>
                <w:rPr>
                  <w:lang w:val="en-GB"/>
                </w:rPr>
                <w:t>core damage frequency</w:t>
              </w:r>
            </w:ins>
            <w:del w:id="4892" w:author="gorgemj" w:date="2017-11-25T21:44:00Z">
              <w:r w:rsidDel="00531173">
                <w:rPr>
                  <w:lang w:val="en-GB"/>
                </w:rPr>
                <w:delText>CDF</w:delText>
              </w:r>
            </w:del>
            <w:r>
              <w:rPr>
                <w:lang w:val="en-GB"/>
              </w:rPr>
              <w:t xml:space="preserve"> and large release frequency </w:t>
            </w:r>
            <w:del w:id="4893" w:author="gorgemj" w:date="2017-11-25T21:45:00Z">
              <w:r w:rsidDel="00531173">
                <w:rPr>
                  <w:lang w:val="en-GB"/>
                </w:rPr>
                <w:delText xml:space="preserve">(LRF) </w:delText>
              </w:r>
            </w:del>
            <w:r>
              <w:rPr>
                <w:lang w:val="en-GB"/>
              </w:rPr>
              <w:t xml:space="preserve">and prevent or mitigate events considered beyond design basis (e.g., ATWS, </w:t>
            </w:r>
            <w:del w:id="4894" w:author="gorgemj" w:date="2017-11-25T21:46:00Z">
              <w:r w:rsidDel="00531173">
                <w:rPr>
                  <w:lang w:val="en-GB"/>
                </w:rPr>
                <w:delText>MSGTR</w:delText>
              </w:r>
            </w:del>
            <w:ins w:id="4895" w:author="gorgemj" w:date="2017-11-25T21:46:00Z">
              <w:r>
                <w:rPr>
                  <w:lang w:val="en-GB"/>
                </w:rPr>
                <w:t>multiple steam generator tube rupture</w:t>
              </w:r>
            </w:ins>
            <w:r>
              <w:rPr>
                <w:lang w:val="en-GB"/>
              </w:rPr>
              <w:t>, and core melt sequences).</w:t>
            </w:r>
            <w:r w:rsidRPr="00394227">
              <w:rPr>
                <w:lang w:val="en-GB"/>
              </w:rPr>
              <w:t xml:space="preserve"> </w:t>
            </w:r>
          </w:p>
          <w:p w:rsidR="00B61F44" w:rsidRDefault="00B61F44" w:rsidP="004724D7">
            <w:pPr>
              <w:spacing w:before="60" w:after="60" w:line="280" w:lineRule="atLeast"/>
              <w:rPr>
                <w:rFonts w:cs="Arial"/>
              </w:rPr>
            </w:pPr>
            <w:r>
              <w:rPr>
                <w:rFonts w:eastAsia="Calibri" w:cs="Arial"/>
              </w:rPr>
              <w:t xml:space="preserve">Beyond </w:t>
            </w:r>
            <w:del w:id="4896" w:author="gorgemj" w:date="2017-11-24T15:46:00Z">
              <w:r w:rsidDel="00D370A5">
                <w:rPr>
                  <w:rFonts w:eastAsia="Calibri" w:cs="Arial"/>
                </w:rPr>
                <w:delText>design basis accident</w:delText>
              </w:r>
            </w:del>
            <w:ins w:id="4897" w:author="gorgemj" w:date="2017-11-24T15:46:00Z">
              <w:r>
                <w:rPr>
                  <w:rFonts w:eastAsia="Calibri" w:cs="Arial"/>
                </w:rPr>
                <w:t>DBA</w:t>
              </w:r>
            </w:ins>
            <w:r>
              <w:rPr>
                <w:rFonts w:eastAsia="Calibri" w:cs="Arial"/>
              </w:rPr>
              <w:t xml:space="preserve">s, or </w:t>
            </w:r>
            <w:del w:id="4898" w:author="gorgemj" w:date="2017-11-24T15:44:00Z">
              <w:r w:rsidDel="00D370A5">
                <w:rPr>
                  <w:rFonts w:eastAsia="Calibri" w:cs="Arial"/>
                </w:rPr>
                <w:delText>d</w:delText>
              </w:r>
              <w:r w:rsidRPr="00817CEB" w:rsidDel="00D370A5">
                <w:rPr>
                  <w:rFonts w:eastAsia="Calibri" w:cs="Arial"/>
                </w:rPr>
                <w:delText xml:space="preserve">esign extension conditions </w:delText>
              </w:r>
              <w:r w:rsidDel="00D370A5">
                <w:rPr>
                  <w:rFonts w:eastAsia="Calibri" w:cs="Arial"/>
                </w:rPr>
                <w:delText>(</w:delText>
              </w:r>
            </w:del>
            <w:r>
              <w:rPr>
                <w:rFonts w:eastAsia="Calibri" w:cs="Arial"/>
              </w:rPr>
              <w:t>DEC</w:t>
            </w:r>
            <w:del w:id="4899" w:author="gorgemj" w:date="2017-11-24T15:44:00Z">
              <w:r w:rsidDel="00D370A5">
                <w:rPr>
                  <w:rFonts w:eastAsia="Calibri" w:cs="Arial"/>
                </w:rPr>
                <w:delText>)</w:delText>
              </w:r>
            </w:del>
            <w:ins w:id="4900" w:author="gorgemj" w:date="2017-11-24T15:44:00Z">
              <w:r>
                <w:rPr>
                  <w:rFonts w:eastAsia="Calibri" w:cs="Arial"/>
                </w:rPr>
                <w:t>s</w:t>
              </w:r>
            </w:ins>
            <w:r>
              <w:rPr>
                <w:rFonts w:eastAsia="Calibri" w:cs="Arial"/>
              </w:rPr>
              <w:t xml:space="preserve"> in European terminology, </w:t>
            </w:r>
            <w:r w:rsidRPr="00817CEB">
              <w:rPr>
                <w:rFonts w:eastAsia="Calibri" w:cs="Arial"/>
              </w:rPr>
              <w:t xml:space="preserve">including accidents with significant degradation of the reactor core </w:t>
            </w:r>
            <w:proofErr w:type="gramStart"/>
            <w:r w:rsidRPr="00817CEB">
              <w:rPr>
                <w:rFonts w:eastAsia="Calibri" w:cs="Arial"/>
              </w:rPr>
              <w:t>are</w:t>
            </w:r>
            <w:proofErr w:type="gramEnd"/>
            <w:r w:rsidRPr="00817CEB">
              <w:rPr>
                <w:rFonts w:eastAsia="Calibri" w:cs="Arial"/>
              </w:rPr>
              <w:t xml:space="preserve"> addressed in </w:t>
            </w:r>
            <w:ins w:id="4901" w:author="gorgemj" w:date="2017-11-24T16:50:00Z">
              <w:r>
                <w:rPr>
                  <w:rFonts w:cs="Arial"/>
                </w:rPr>
                <w:t xml:space="preserve">the </w:t>
              </w:r>
              <w:r w:rsidRPr="00993D67">
                <w:rPr>
                  <w:rFonts w:cs="Arial"/>
                  <w:b/>
                </w:rPr>
                <w:t>AP1000</w:t>
              </w:r>
              <w:r>
                <w:rPr>
                  <w:rFonts w:cs="Arial"/>
                </w:rPr>
                <w:t xml:space="preserve"> plant DCD [2]</w:t>
              </w:r>
            </w:ins>
            <w:del w:id="4902" w:author="gorgemj" w:date="2017-11-24T16:50:00Z">
              <w:r w:rsidRPr="00817CEB" w:rsidDel="004A49B0">
                <w:rPr>
                  <w:rFonts w:eastAsia="Calibri" w:cs="Arial"/>
                </w:rPr>
                <w:delText>DCD</w:delText>
              </w:r>
            </w:del>
            <w:r w:rsidRPr="00817CEB">
              <w:rPr>
                <w:rFonts w:eastAsia="Calibri" w:cs="Arial"/>
              </w:rPr>
              <w:t xml:space="preserve"> Chapter 19 (PRA)</w:t>
            </w:r>
            <w:r>
              <w:rPr>
                <w:rFonts w:eastAsia="Calibri" w:cs="Arial"/>
              </w:rPr>
              <w:t xml:space="preserve"> and the PRA [4] (e.g. Chapter 34 (Severe Accident Phenomena Treatment), Chapter 39 (In-vessel Retention of Molten Core Debris)). Aircraft impact is addressed in </w:t>
            </w:r>
            <w:ins w:id="4903" w:author="gorgemj" w:date="2017-11-24T16:50:00Z">
              <w:r>
                <w:rPr>
                  <w:rFonts w:cs="Arial"/>
                </w:rPr>
                <w:t xml:space="preserve">the </w:t>
              </w:r>
              <w:r w:rsidRPr="00993D67">
                <w:rPr>
                  <w:rFonts w:cs="Arial"/>
                  <w:b/>
                </w:rPr>
                <w:t>AP1000</w:t>
              </w:r>
              <w:r>
                <w:rPr>
                  <w:rFonts w:cs="Arial"/>
                </w:rPr>
                <w:t xml:space="preserve"> plant DCD [2]</w:t>
              </w:r>
            </w:ins>
            <w:del w:id="4904" w:author="gorgemj" w:date="2017-11-24T16:50:00Z">
              <w:r w:rsidDel="004A49B0">
                <w:rPr>
                  <w:rFonts w:eastAsia="Calibri" w:cs="Arial"/>
                </w:rPr>
                <w:delText>DCD</w:delText>
              </w:r>
            </w:del>
            <w:r>
              <w:rPr>
                <w:rFonts w:eastAsia="Calibri" w:cs="Arial"/>
              </w:rPr>
              <w:t xml:space="preserve"> Appendix 19F.</w:t>
            </w:r>
            <w:r>
              <w:rPr>
                <w:rFonts w:cs="Arial"/>
              </w:rPr>
              <w:t xml:space="preserve"> In addition, consideration of </w:t>
            </w:r>
            <w:del w:id="4905" w:author="friedmbn" w:date="2017-11-29T16:50:00Z">
              <w:r w:rsidDel="004724D7">
                <w:rPr>
                  <w:rFonts w:cs="Arial"/>
                </w:rPr>
                <w:delText xml:space="preserve">post </w:delText>
              </w:r>
            </w:del>
            <w:ins w:id="4906" w:author="friedmbn" w:date="2017-11-29T16:50:00Z">
              <w:r>
                <w:rPr>
                  <w:rFonts w:cs="Arial"/>
                </w:rPr>
                <w:t>post-</w:t>
              </w:r>
            </w:ins>
            <w:r>
              <w:rPr>
                <w:rFonts w:cs="Arial"/>
              </w:rPr>
              <w:t xml:space="preserve">Fukushima events, not included in the </w:t>
            </w:r>
            <w:ins w:id="4907" w:author="gorgemj" w:date="2017-11-24T16:50:00Z">
              <w:r w:rsidRPr="00993D67">
                <w:rPr>
                  <w:rFonts w:cs="Arial"/>
                  <w:b/>
                </w:rPr>
                <w:t>AP1000</w:t>
              </w:r>
              <w:r>
                <w:rPr>
                  <w:rFonts w:cs="Arial"/>
                </w:rPr>
                <w:t xml:space="preserve"> plant DCD [2]</w:t>
              </w:r>
            </w:ins>
            <w:del w:id="4908" w:author="gorgemj" w:date="2017-11-24T16:50:00Z">
              <w:r w:rsidDel="004A49B0">
                <w:rPr>
                  <w:rFonts w:cs="Arial"/>
                </w:rPr>
                <w:delText>DCD</w:delText>
              </w:r>
            </w:del>
            <w:r>
              <w:rPr>
                <w:rFonts w:cs="Arial"/>
              </w:rPr>
              <w:t xml:space="preserve">, have been separately addressed for the </w:t>
            </w:r>
            <w:r w:rsidRPr="00C62751">
              <w:rPr>
                <w:rFonts w:cs="Arial"/>
                <w:b/>
              </w:rPr>
              <w:t>AP1000</w:t>
            </w:r>
            <w:r>
              <w:rPr>
                <w:rFonts w:cs="Arial"/>
              </w:rPr>
              <w:t xml:space="preserve"> </w:t>
            </w:r>
            <w:ins w:id="4909" w:author="gorgemj" w:date="2017-11-20T10:31:00Z">
              <w:r>
                <w:rPr>
                  <w:rFonts w:cs="Arial"/>
                </w:rPr>
                <w:t xml:space="preserve">plant </w:t>
              </w:r>
            </w:ins>
            <w:r>
              <w:rPr>
                <w:rFonts w:cs="Arial"/>
              </w:rPr>
              <w:t>design [14</w:t>
            </w:r>
            <w:proofErr w:type="gramStart"/>
            <w:r>
              <w:rPr>
                <w:rFonts w:cs="Arial"/>
              </w:rPr>
              <w:t>][</w:t>
            </w:r>
            <w:proofErr w:type="gramEnd"/>
            <w:r>
              <w:rPr>
                <w:rFonts w:cs="Arial"/>
              </w:rPr>
              <w:t>15][16]</w:t>
            </w:r>
            <w:ins w:id="4910" w:author="gorgemj" w:date="2017-11-25T21:46:00Z">
              <w:r>
                <w:rPr>
                  <w:rFonts w:cs="Arial"/>
                </w:rPr>
                <w:t xml:space="preserve">, and in </w:t>
              </w:r>
            </w:ins>
            <w:ins w:id="4911" w:author="gorgemj" w:date="2017-11-25T21:47:00Z">
              <w:r>
                <w:rPr>
                  <w:rFonts w:cs="Arial"/>
                </w:rPr>
                <w:t xml:space="preserve">Appendix 12B of the </w:t>
              </w:r>
              <w:r w:rsidRPr="00531173">
                <w:rPr>
                  <w:rFonts w:cs="Arial"/>
                  <w:b/>
                  <w:rPrChange w:id="4912" w:author="gorgemj" w:date="2017-11-25T21:47:00Z">
                    <w:rPr>
                      <w:rFonts w:cs="Arial"/>
                    </w:rPr>
                  </w:rPrChange>
                </w:rPr>
                <w:t>AP1000</w:t>
              </w:r>
              <w:r>
                <w:rPr>
                  <w:rFonts w:cs="Arial"/>
                </w:rPr>
                <w:t xml:space="preserve"> plant PCSR [19]</w:t>
              </w:r>
            </w:ins>
            <w:r>
              <w:rPr>
                <w:rFonts w:cs="Arial"/>
              </w:rPr>
              <w:t>.</w:t>
            </w:r>
          </w:p>
        </w:tc>
      </w:tr>
      <w:tr w:rsidR="00B61F44" w:rsidRPr="00817CEB" w:rsidTr="00814E5E">
        <w:trPr>
          <w:cantSplit/>
          <w:trPrChange w:id="4913" w:author="gorgemj" w:date="2017-11-30T12:36:00Z">
            <w:trPr>
              <w:gridBefore w:val="6"/>
              <w:gridAfter w:val="0"/>
              <w:cantSplit/>
            </w:trPr>
          </w:trPrChange>
        </w:trPr>
        <w:tc>
          <w:tcPr>
            <w:tcW w:w="947" w:type="dxa"/>
            <w:tcPrChange w:id="4914" w:author="gorgemj" w:date="2017-11-30T12:36:00Z">
              <w:tcPr>
                <w:tcW w:w="945" w:type="dxa"/>
                <w:gridSpan w:val="6"/>
              </w:tcPr>
            </w:tcPrChange>
          </w:tcPr>
          <w:p w:rsidR="00B61F44" w:rsidRPr="006A3B74" w:rsidRDefault="00B61F44" w:rsidP="00CF335A">
            <w:pPr>
              <w:autoSpaceDE w:val="0"/>
              <w:autoSpaceDN w:val="0"/>
              <w:adjustRightInd w:val="0"/>
              <w:spacing w:before="60" w:after="60" w:line="280" w:lineRule="atLeast"/>
              <w:jc w:val="center"/>
              <w:rPr>
                <w:rFonts w:cs="Arial"/>
                <w:rPrChange w:id="4915" w:author="gorgemj" w:date="2017-11-23T11:30:00Z">
                  <w:rPr>
                    <w:rFonts w:cs="Arial"/>
                    <w:b/>
                  </w:rPr>
                </w:rPrChange>
              </w:rPr>
            </w:pPr>
            <w:r w:rsidRPr="006A3B74">
              <w:rPr>
                <w:rFonts w:cs="Arial"/>
                <w:rPrChange w:id="4916" w:author="gorgemj" w:date="2017-11-23T11:30:00Z">
                  <w:rPr>
                    <w:rFonts w:cs="Arial"/>
                    <w:b/>
                  </w:rPr>
                </w:rPrChange>
              </w:rPr>
              <w:t>5.27</w:t>
            </w:r>
          </w:p>
        </w:tc>
        <w:tc>
          <w:tcPr>
            <w:tcW w:w="693" w:type="dxa"/>
            <w:tcPrChange w:id="4917" w:author="gorgemj" w:date="2017-11-30T12:36:00Z">
              <w:tcPr>
                <w:tcW w:w="747" w:type="dxa"/>
                <w:gridSpan w:val="3"/>
              </w:tcPr>
            </w:tcPrChange>
          </w:tcPr>
          <w:p w:rsidR="00B61F44" w:rsidRPr="006A3B74" w:rsidRDefault="00B61F44" w:rsidP="00CF335A">
            <w:pPr>
              <w:autoSpaceDE w:val="0"/>
              <w:autoSpaceDN w:val="0"/>
              <w:adjustRightInd w:val="0"/>
              <w:spacing w:before="60" w:after="60" w:line="280" w:lineRule="atLeast"/>
              <w:jc w:val="center"/>
              <w:rPr>
                <w:rFonts w:cs="Arial"/>
                <w:bCs/>
                <w:color w:val="000000"/>
                <w:sz w:val="24"/>
                <w:szCs w:val="24"/>
                <w:rPrChange w:id="4918" w:author="gorgemj" w:date="2017-11-23T11:30:00Z">
                  <w:rPr>
                    <w:rFonts w:cs="Arial"/>
                    <w:b/>
                    <w:bCs/>
                    <w:color w:val="000000"/>
                    <w:sz w:val="24"/>
                    <w:szCs w:val="24"/>
                  </w:rPr>
                </w:rPrChange>
              </w:rPr>
            </w:pPr>
            <w:r w:rsidRPr="006A3B74">
              <w:rPr>
                <w:rFonts w:cs="Arial"/>
                <w:bCs/>
                <w:rPrChange w:id="4919" w:author="gorgemj" w:date="2017-11-23T11:30:00Z">
                  <w:rPr>
                    <w:rFonts w:cs="Arial"/>
                    <w:b/>
                    <w:bCs/>
                  </w:rPr>
                </w:rPrChange>
              </w:rPr>
              <w:t>1</w:t>
            </w:r>
          </w:p>
        </w:tc>
        <w:tc>
          <w:tcPr>
            <w:tcW w:w="5038" w:type="dxa"/>
            <w:gridSpan w:val="2"/>
            <w:tcPrChange w:id="4920" w:author="gorgemj" w:date="2017-11-30T12:36:00Z">
              <w:tcPr>
                <w:tcW w:w="6768" w:type="dxa"/>
                <w:gridSpan w:val="7"/>
              </w:tcPr>
            </w:tcPrChange>
          </w:tcPr>
          <w:p w:rsidR="00B61F44" w:rsidRPr="00817CEB" w:rsidRDefault="00B61F44">
            <w:pPr>
              <w:autoSpaceDE w:val="0"/>
              <w:autoSpaceDN w:val="0"/>
              <w:adjustRightInd w:val="0"/>
              <w:spacing w:before="60" w:after="60" w:line="280" w:lineRule="atLeast"/>
              <w:rPr>
                <w:rFonts w:eastAsia="Calibri" w:cs="Arial"/>
              </w:rPr>
            </w:pPr>
            <w:r w:rsidRPr="00817CEB">
              <w:rPr>
                <w:rFonts w:eastAsia="Calibri" w:cs="Arial"/>
              </w:rPr>
              <w:t>An analysis of design extension conditions for the plant shall be performed</w:t>
            </w:r>
            <w:ins w:id="4921" w:author="gorgemj" w:date="2017-11-23T11:30:00Z">
              <w:r w:rsidRPr="006A3B74">
                <w:rPr>
                  <w:rFonts w:eastAsia="Calibri" w:cs="Arial"/>
                  <w:vertAlign w:val="superscript"/>
                  <w:rPrChange w:id="4922" w:author="gorgemj" w:date="2017-11-23T11:30:00Z">
                    <w:rPr>
                      <w:rFonts w:eastAsia="Calibri" w:cs="Arial"/>
                    </w:rPr>
                  </w:rPrChange>
                </w:rPr>
                <w:t>13</w:t>
              </w:r>
            </w:ins>
            <w:r w:rsidRPr="00817CEB">
              <w:rPr>
                <w:rFonts w:eastAsia="Calibri" w:cs="Arial"/>
              </w:rPr>
              <w:t xml:space="preserve">. The main technical objective of considering the design extension conditions is to provide assurance that the design of the plant is such as to prevent accident conditions not considered as design basis accident conditions, or to mitigate their consequences, as far as </w:t>
            </w:r>
            <w:ins w:id="4923" w:author="gorgemj" w:date="2017-11-23T11:32:00Z">
              <w:r>
                <w:rPr>
                  <w:rFonts w:eastAsia="Calibri" w:cs="Arial"/>
                </w:rPr>
                <w:t xml:space="preserve">is </w:t>
              </w:r>
            </w:ins>
            <w:r w:rsidRPr="00817CEB">
              <w:rPr>
                <w:rFonts w:eastAsia="Calibri" w:cs="Arial"/>
              </w:rPr>
              <w:t xml:space="preserve">reasonably </w:t>
            </w:r>
            <w:del w:id="4924" w:author="gorgemj" w:date="2017-11-23T11:32:00Z">
              <w:r w:rsidRPr="00817CEB" w:rsidDel="006A3B74">
                <w:rPr>
                  <w:rFonts w:eastAsia="Calibri" w:cs="Arial"/>
                </w:rPr>
                <w:delText>practicably</w:delText>
              </w:r>
            </w:del>
            <w:ins w:id="4925" w:author="gorgemj" w:date="2017-11-23T11:32:00Z">
              <w:r w:rsidRPr="00817CEB">
                <w:rPr>
                  <w:rFonts w:eastAsia="Calibri" w:cs="Arial"/>
                </w:rPr>
                <w:t>practicabl</w:t>
              </w:r>
              <w:r>
                <w:rPr>
                  <w:rFonts w:eastAsia="Calibri" w:cs="Arial"/>
                </w:rPr>
                <w:t>e</w:t>
              </w:r>
            </w:ins>
            <w:r w:rsidRPr="00817CEB">
              <w:rPr>
                <w:rFonts w:eastAsia="Calibri" w:cs="Arial"/>
              </w:rPr>
              <w:t xml:space="preserve">. This might require additional safety features for design extension conditions, or extension of the capability of safety systems to </w:t>
            </w:r>
            <w:ins w:id="4926" w:author="gorgemj" w:date="2017-11-23T11:32:00Z">
              <w:r>
                <w:rPr>
                  <w:rFonts w:eastAsia="Calibri" w:cs="Arial"/>
                </w:rPr>
                <w:t xml:space="preserve">prevent, or to mitigate the consequences of, a severe accident, or to </w:t>
              </w:r>
            </w:ins>
            <w:r w:rsidRPr="00817CEB">
              <w:rPr>
                <w:rFonts w:eastAsia="Calibri" w:cs="Arial"/>
              </w:rPr>
              <w:t xml:space="preserve">maintain the integrity of the containment. These additional safety features for design extension condition, or this extension of the capability of safety systems, shall be such as to ensure the capability for managing accident conditions in which there is a significant amount of radioactive material in the containment (including radioactive material resulting from severe degradation of the reactor core). The plant shall be designed so that it can be brought into a controlled state and the containment function can be maintained, with the result that </w:t>
            </w:r>
            <w:ins w:id="4927" w:author="gorgemj" w:date="2017-11-23T11:34:00Z">
              <w:r>
                <w:rPr>
                  <w:rFonts w:eastAsia="Calibri" w:cs="Arial"/>
                </w:rPr>
                <w:t xml:space="preserve">the possibility of plant states arising that could lead to an early radioactive release or a large radioactive release is </w:t>
              </w:r>
            </w:ins>
            <w:del w:id="4928" w:author="gorgemj" w:date="2017-11-23T11:34:00Z">
              <w:r w:rsidRPr="00817CEB" w:rsidDel="006A3B74">
                <w:rPr>
                  <w:rFonts w:eastAsia="Calibri" w:cs="Arial"/>
                </w:rPr>
                <w:delText xml:space="preserve">significant radioactive releases would be </w:delText>
              </w:r>
            </w:del>
            <w:ins w:id="4929" w:author="gorgemj" w:date="2017-11-23T11:34:00Z">
              <w:r>
                <w:rPr>
                  <w:rFonts w:eastAsia="Calibri" w:cs="Arial"/>
                </w:rPr>
                <w:t>‘</w:t>
              </w:r>
            </w:ins>
            <w:r w:rsidRPr="00817CEB">
              <w:rPr>
                <w:rFonts w:eastAsia="Calibri" w:cs="Arial"/>
              </w:rPr>
              <w:t>pract</w:t>
            </w:r>
            <w:r>
              <w:rPr>
                <w:rFonts w:eastAsia="Calibri" w:cs="Arial"/>
              </w:rPr>
              <w:t>ically eliminated</w:t>
            </w:r>
            <w:ins w:id="4930" w:author="gorgemj" w:date="2017-11-23T11:34:00Z">
              <w:r>
                <w:rPr>
                  <w:rFonts w:eastAsia="Calibri" w:cs="Arial"/>
                </w:rPr>
                <w:t>’</w:t>
              </w:r>
              <w:r w:rsidRPr="00621A0B">
                <w:rPr>
                  <w:rFonts w:eastAsia="Calibri" w:cs="Arial"/>
                  <w:vertAlign w:val="superscript"/>
                  <w:rPrChange w:id="4931" w:author="gorgemj" w:date="2017-11-23T11:35:00Z">
                    <w:rPr>
                      <w:rFonts w:eastAsia="Calibri" w:cs="Arial"/>
                    </w:rPr>
                  </w:rPrChange>
                </w:rPr>
                <w:t>14</w:t>
              </w:r>
              <w:r>
                <w:rPr>
                  <w:rFonts w:eastAsia="Calibri" w:cs="Arial"/>
                </w:rPr>
                <w:t>.</w:t>
              </w:r>
            </w:ins>
            <w:ins w:id="4932" w:author="gorgemj" w:date="2017-11-23T11:35:00Z">
              <w:r>
                <w:rPr>
                  <w:rFonts w:eastAsia="Calibri" w:cs="Arial"/>
                </w:rPr>
                <w:t xml:space="preserve"> </w:t>
              </w:r>
              <w:r w:rsidRPr="00817CEB">
                <w:rPr>
                  <w:rFonts w:eastAsia="Calibri" w:cs="Arial"/>
                </w:rPr>
                <w:t xml:space="preserve">The effectiveness of provisions to ensure the functionality of the containment could be </w:t>
              </w:r>
              <w:proofErr w:type="spellStart"/>
              <w:r w:rsidRPr="00817CEB">
                <w:rPr>
                  <w:rFonts w:eastAsia="Calibri" w:cs="Arial"/>
                </w:rPr>
                <w:t>analysed</w:t>
              </w:r>
              <w:proofErr w:type="spellEnd"/>
              <w:r w:rsidRPr="00817CEB">
                <w:rPr>
                  <w:rFonts w:eastAsia="Calibri" w:cs="Arial"/>
                </w:rPr>
                <w:t xml:space="preserve"> on the basis of the best estimate approach.</w:t>
              </w:r>
            </w:ins>
            <w:r>
              <w:rPr>
                <w:rFonts w:eastAsia="Calibri" w:cs="Arial"/>
              </w:rPr>
              <w:t xml:space="preserve"> </w:t>
            </w:r>
            <w:del w:id="4933" w:author="gorgemj" w:date="2017-11-23T11:35:00Z">
              <w:r w:rsidDel="00621A0B">
                <w:rPr>
                  <w:rFonts w:eastAsia="Calibri" w:cs="Arial"/>
                </w:rPr>
                <w:delText>(see footnote </w:delText>
              </w:r>
              <w:r w:rsidRPr="00817CEB" w:rsidDel="00621A0B">
                <w:rPr>
                  <w:rFonts w:eastAsia="Calibri" w:cs="Arial"/>
                </w:rPr>
                <w:delText>1). The effectiveness of provisions to ensure the functionality of the containment could be analysed on the basis of the best estimate approach.</w:delText>
              </w:r>
            </w:del>
          </w:p>
        </w:tc>
        <w:tc>
          <w:tcPr>
            <w:tcW w:w="6912" w:type="dxa"/>
            <w:gridSpan w:val="3"/>
            <w:tcPrChange w:id="4934" w:author="gorgemj" w:date="2017-11-30T12:36:00Z">
              <w:tcPr>
                <w:tcW w:w="5130" w:type="dxa"/>
                <w:gridSpan w:val="8"/>
              </w:tcPr>
            </w:tcPrChange>
          </w:tcPr>
          <w:p w:rsidR="00B61F44" w:rsidRDefault="00B61F44" w:rsidP="00622F2F">
            <w:pPr>
              <w:spacing w:before="60" w:after="60" w:line="280" w:lineRule="atLeast"/>
              <w:rPr>
                <w:rFonts w:cs="Arial"/>
              </w:rPr>
            </w:pPr>
            <w:ins w:id="4935" w:author="gorgemj" w:date="2017-11-24T16:50:00Z">
              <w:r>
                <w:rPr>
                  <w:rFonts w:cs="Arial"/>
                </w:rPr>
                <w:t xml:space="preserve">The </w:t>
              </w:r>
              <w:r w:rsidRPr="00993D67">
                <w:rPr>
                  <w:rFonts w:cs="Arial"/>
                  <w:b/>
                </w:rPr>
                <w:t>AP1000</w:t>
              </w:r>
              <w:r>
                <w:rPr>
                  <w:rFonts w:cs="Arial"/>
                </w:rPr>
                <w:t xml:space="preserve"> plant DCD [2]</w:t>
              </w:r>
            </w:ins>
            <w:del w:id="4936" w:author="gorgemj" w:date="2017-11-24T16:50:00Z">
              <w:r w:rsidRPr="00817CEB" w:rsidDel="004A49B0">
                <w:rPr>
                  <w:rFonts w:cs="Arial"/>
                </w:rPr>
                <w:delText>DCD</w:delText>
              </w:r>
            </w:del>
            <w:r w:rsidRPr="00817CEB">
              <w:rPr>
                <w:rFonts w:cs="Arial"/>
              </w:rPr>
              <w:t xml:space="preserve"> Chapter 19 provides the </w:t>
            </w:r>
            <w:del w:id="4937" w:author="gorgemj" w:date="2017-11-24T13:30:00Z">
              <w:r w:rsidRPr="00817CEB" w:rsidDel="007E2AD6">
                <w:rPr>
                  <w:rFonts w:cs="Arial"/>
                </w:rPr>
                <w:delText>probabilistic safety assessment</w:delText>
              </w:r>
            </w:del>
            <w:ins w:id="4938" w:author="gorgemj" w:date="2017-11-24T13:30:00Z">
              <w:r>
                <w:rPr>
                  <w:rFonts w:cs="Arial"/>
                </w:rPr>
                <w:t>PRA</w:t>
              </w:r>
            </w:ins>
            <w:r w:rsidRPr="00817CEB">
              <w:rPr>
                <w:rFonts w:cs="Arial"/>
              </w:rPr>
              <w:t xml:space="preserve"> showing the extremely low likelihood of serious radiological consequences and that mitigation measures are effective for severe accidents.</w:t>
            </w:r>
          </w:p>
          <w:p w:rsidR="00B61F44" w:rsidRDefault="00B61F44" w:rsidP="00622F2F">
            <w:pPr>
              <w:spacing w:before="60" w:after="60" w:line="280" w:lineRule="atLeast"/>
              <w:rPr>
                <w:rFonts w:cs="Arial"/>
              </w:rPr>
            </w:pPr>
            <w:del w:id="4939" w:author="gorgemj" w:date="2017-11-24T15:44:00Z">
              <w:r w:rsidRPr="00817CEB" w:rsidDel="00D370A5">
                <w:rPr>
                  <w:rFonts w:eastAsia="Calibri" w:cs="Arial"/>
                </w:rPr>
                <w:delText>Design extension condition</w:delText>
              </w:r>
            </w:del>
            <w:ins w:id="4940" w:author="gorgemj" w:date="2017-11-24T15:44:00Z">
              <w:r>
                <w:rPr>
                  <w:rFonts w:eastAsia="Calibri" w:cs="Arial"/>
                </w:rPr>
                <w:t>DEC</w:t>
              </w:r>
            </w:ins>
            <w:r w:rsidRPr="00817CEB">
              <w:rPr>
                <w:rFonts w:eastAsia="Calibri" w:cs="Arial"/>
              </w:rPr>
              <w:t xml:space="preserve">s including accidents with significant degradation of the reactor core </w:t>
            </w:r>
            <w:del w:id="4941" w:author="gorgemj" w:date="2017-11-26T16:21:00Z">
              <w:r w:rsidDel="00A172E7">
                <w:rPr>
                  <w:rFonts w:eastAsia="Calibri" w:cs="Arial"/>
                </w:rPr>
                <w:delText>are a</w:delText>
              </w:r>
            </w:del>
            <w:ins w:id="4942" w:author="gorgemj" w:date="2017-11-26T16:21:00Z">
              <w:r>
                <w:rPr>
                  <w:rFonts w:eastAsia="Calibri" w:cs="Arial"/>
                </w:rPr>
                <w:t>as a</w:t>
              </w:r>
            </w:ins>
            <w:r>
              <w:rPr>
                <w:rFonts w:eastAsia="Calibri" w:cs="Arial"/>
              </w:rPr>
              <w:t xml:space="preserve"> result of multiple failures </w:t>
            </w:r>
            <w:r w:rsidRPr="00817CEB">
              <w:rPr>
                <w:rFonts w:eastAsia="Calibri" w:cs="Arial"/>
              </w:rPr>
              <w:t xml:space="preserve">are addressed in </w:t>
            </w:r>
            <w:ins w:id="4943" w:author="gorgemj" w:date="2017-11-24T16:50:00Z">
              <w:r>
                <w:rPr>
                  <w:rFonts w:cs="Arial"/>
                </w:rPr>
                <w:t xml:space="preserve">the </w:t>
              </w:r>
              <w:r w:rsidRPr="00993D67">
                <w:rPr>
                  <w:rFonts w:cs="Arial"/>
                  <w:b/>
                </w:rPr>
                <w:t>AP1000</w:t>
              </w:r>
              <w:r>
                <w:rPr>
                  <w:rFonts w:cs="Arial"/>
                </w:rPr>
                <w:t xml:space="preserve"> plant DCD [2]</w:t>
              </w:r>
            </w:ins>
            <w:del w:id="4944" w:author="gorgemj" w:date="2017-11-24T16:50:00Z">
              <w:r w:rsidRPr="00817CEB" w:rsidDel="004A49B0">
                <w:rPr>
                  <w:rFonts w:eastAsia="Calibri" w:cs="Arial"/>
                </w:rPr>
                <w:delText>DCD</w:delText>
              </w:r>
            </w:del>
            <w:r w:rsidRPr="00817CEB">
              <w:rPr>
                <w:rFonts w:eastAsia="Calibri" w:cs="Arial"/>
              </w:rPr>
              <w:t xml:space="preserve"> Chapter 19 (PRA)</w:t>
            </w:r>
            <w:r>
              <w:rPr>
                <w:rFonts w:eastAsia="Calibri" w:cs="Arial"/>
              </w:rPr>
              <w:t xml:space="preserve"> and the PRA [4] (e.g. Chapter 34 (Severe Accident Phenomena Treatment), Chapter 39 (In</w:t>
            </w:r>
            <w:r>
              <w:rPr>
                <w:rFonts w:eastAsia="Calibri" w:cs="Arial"/>
              </w:rPr>
              <w:noBreakHyphen/>
              <w:t>vessel Retention of Molten Core Debris))</w:t>
            </w:r>
            <w:r w:rsidRPr="00817CEB">
              <w:rPr>
                <w:rFonts w:eastAsia="Calibri" w:cs="Arial"/>
              </w:rPr>
              <w:t>.</w:t>
            </w:r>
          </w:p>
          <w:p w:rsidR="00B61F44" w:rsidRPr="00817CEB" w:rsidRDefault="00B61F44">
            <w:pPr>
              <w:spacing w:before="60" w:after="60" w:line="280" w:lineRule="atLeast"/>
              <w:rPr>
                <w:rFonts w:cs="Arial"/>
              </w:rPr>
            </w:pPr>
            <w:r>
              <w:rPr>
                <w:rFonts w:cs="Arial"/>
              </w:rPr>
              <w:t xml:space="preserve">Reactor vessel integrity is addressed in </w:t>
            </w:r>
            <w:ins w:id="4945" w:author="gorgemj" w:date="2017-11-24T16:50:00Z">
              <w:r>
                <w:rPr>
                  <w:rFonts w:cs="Arial"/>
                </w:rPr>
                <w:t xml:space="preserve">the </w:t>
              </w:r>
              <w:r w:rsidRPr="00993D67">
                <w:rPr>
                  <w:rFonts w:cs="Arial"/>
                  <w:b/>
                </w:rPr>
                <w:t>AP1000</w:t>
              </w:r>
              <w:r>
                <w:rPr>
                  <w:rFonts w:cs="Arial"/>
                </w:rPr>
                <w:t xml:space="preserve"> plant DCD [2]</w:t>
              </w:r>
            </w:ins>
            <w:del w:id="4946" w:author="gorgemj" w:date="2017-11-24T16:50:00Z">
              <w:r w:rsidDel="004A49B0">
                <w:rPr>
                  <w:rFonts w:cs="Arial"/>
                </w:rPr>
                <w:delText>DCD</w:delText>
              </w:r>
            </w:del>
            <w:r>
              <w:rPr>
                <w:rFonts w:cs="Arial"/>
              </w:rPr>
              <w:t xml:space="preserve"> Section 5.3.4. The PRA [4] show the low probability of failure for the </w:t>
            </w:r>
            <w:r w:rsidRPr="00E565BC">
              <w:rPr>
                <w:rFonts w:cs="Arial"/>
                <w:b/>
              </w:rPr>
              <w:t>AP1000</w:t>
            </w:r>
            <w:r>
              <w:rPr>
                <w:rFonts w:cs="Arial"/>
              </w:rPr>
              <w:t xml:space="preserve"> plant steel containment vessel. </w:t>
            </w:r>
            <w:r w:rsidRPr="006C08FD">
              <w:rPr>
                <w:rFonts w:eastAsia="PMingLiU" w:cs="Arial"/>
                <w:lang w:eastAsia="zh-TW"/>
              </w:rPr>
              <w:t xml:space="preserve">The </w:t>
            </w:r>
            <w:r w:rsidRPr="006C08FD">
              <w:rPr>
                <w:rFonts w:eastAsia="PMingLiU" w:cs="Arial"/>
                <w:b/>
                <w:lang w:eastAsia="zh-TW"/>
              </w:rPr>
              <w:t>AP1000</w:t>
            </w:r>
            <w:r w:rsidRPr="006C08FD">
              <w:rPr>
                <w:rFonts w:eastAsia="PMingLiU" w:cs="Arial"/>
                <w:lang w:eastAsia="zh-TW"/>
              </w:rPr>
              <w:t xml:space="preserve"> plant design has been developed based on extensive use of deterministic and probabilistic analyses to determine that radiation risks arising throughout the plant lifecycle are </w:t>
            </w:r>
            <w:del w:id="4947" w:author="gorgemj" w:date="2017-11-26T20:00:00Z">
              <w:r w:rsidRPr="006C08FD" w:rsidDel="00101BB1">
                <w:rPr>
                  <w:rFonts w:eastAsia="PMingLiU" w:cs="Arial"/>
                  <w:lang w:eastAsia="zh-TW"/>
                </w:rPr>
                <w:delText>as low as reasonably practicable</w:delText>
              </w:r>
            </w:del>
            <w:ins w:id="4948" w:author="gorgemj" w:date="2017-11-26T20:00:00Z">
              <w:r>
                <w:rPr>
                  <w:rFonts w:eastAsia="PMingLiU" w:cs="Arial"/>
                  <w:lang w:eastAsia="zh-TW"/>
                </w:rPr>
                <w:t>ALARA</w:t>
              </w:r>
            </w:ins>
            <w:r w:rsidRPr="006C08FD">
              <w:rPr>
                <w:rFonts w:eastAsia="PMingLiU" w:cs="Arial"/>
                <w:lang w:eastAsia="zh-TW"/>
              </w:rPr>
              <w:t xml:space="preserve">. As a result the core melt frequency </w:t>
            </w:r>
            <w:del w:id="4949" w:author="gorgemj" w:date="2017-11-25T21:48:00Z">
              <w:r w:rsidRPr="006C08FD" w:rsidDel="00E5302E">
                <w:rPr>
                  <w:rFonts w:eastAsia="PMingLiU" w:cs="Arial"/>
                  <w:lang w:eastAsia="zh-TW"/>
                </w:rPr>
                <w:delText xml:space="preserve">(CMF) </w:delText>
              </w:r>
            </w:del>
            <w:r w:rsidRPr="006C08FD">
              <w:rPr>
                <w:rFonts w:eastAsia="PMingLiU" w:cs="Arial"/>
                <w:lang w:eastAsia="zh-TW"/>
              </w:rPr>
              <w:t>and large release frequency</w:t>
            </w:r>
            <w:del w:id="4950" w:author="gorgemj" w:date="2017-11-25T21:45:00Z">
              <w:r w:rsidRPr="006C08FD" w:rsidDel="00531173">
                <w:rPr>
                  <w:rFonts w:eastAsia="PMingLiU" w:cs="Arial"/>
                  <w:lang w:eastAsia="zh-TW"/>
                </w:rPr>
                <w:delText xml:space="preserve"> (LRF)</w:delText>
              </w:r>
            </w:del>
            <w:r w:rsidRPr="006C08FD">
              <w:rPr>
                <w:rFonts w:eastAsia="PMingLiU" w:cs="Arial"/>
                <w:lang w:eastAsia="zh-TW"/>
              </w:rPr>
              <w:t xml:space="preserve"> for the</w:t>
            </w:r>
            <w:r w:rsidRPr="00E565BC">
              <w:rPr>
                <w:rFonts w:eastAsia="PMingLiU" w:cs="Arial"/>
                <w:b/>
                <w:lang w:eastAsia="zh-TW"/>
              </w:rPr>
              <w:t xml:space="preserve"> AP1000</w:t>
            </w:r>
            <w:r w:rsidRPr="006C08FD">
              <w:rPr>
                <w:rFonts w:eastAsia="PMingLiU" w:cs="Arial"/>
                <w:lang w:eastAsia="zh-TW"/>
              </w:rPr>
              <w:t xml:space="preserve"> plant are at least two orders of magnitude lower than required by the safety authorities.</w:t>
            </w:r>
          </w:p>
        </w:tc>
      </w:tr>
      <w:tr w:rsidR="00B61F44" w:rsidRPr="00817CEB" w:rsidTr="00814E5E">
        <w:trPr>
          <w:cantSplit/>
          <w:trPrChange w:id="4951" w:author="gorgemj" w:date="2017-11-30T12:36:00Z">
            <w:trPr>
              <w:gridBefore w:val="6"/>
              <w:gridAfter w:val="0"/>
              <w:cantSplit/>
            </w:trPr>
          </w:trPrChange>
        </w:trPr>
        <w:tc>
          <w:tcPr>
            <w:tcW w:w="947" w:type="dxa"/>
            <w:tcPrChange w:id="4952" w:author="gorgemj" w:date="2017-11-30T12:36:00Z">
              <w:tcPr>
                <w:tcW w:w="945" w:type="dxa"/>
                <w:gridSpan w:val="6"/>
              </w:tcPr>
            </w:tcPrChange>
          </w:tcPr>
          <w:p w:rsidR="00B61F44" w:rsidRPr="006A3B74" w:rsidRDefault="00B61F44" w:rsidP="00542606">
            <w:pPr>
              <w:autoSpaceDE w:val="0"/>
              <w:autoSpaceDN w:val="0"/>
              <w:adjustRightInd w:val="0"/>
              <w:spacing w:before="60" w:after="60" w:line="280" w:lineRule="atLeast"/>
              <w:jc w:val="center"/>
              <w:rPr>
                <w:rFonts w:cs="Arial"/>
                <w:rPrChange w:id="4953" w:author="gorgemj" w:date="2017-11-23T11:31:00Z">
                  <w:rPr>
                    <w:rFonts w:cs="Arial"/>
                    <w:b/>
                  </w:rPr>
                </w:rPrChange>
              </w:rPr>
            </w:pPr>
            <w:r w:rsidRPr="006A3B74">
              <w:rPr>
                <w:rFonts w:cs="Arial"/>
                <w:rPrChange w:id="4954" w:author="gorgemj" w:date="2017-11-23T11:31:00Z">
                  <w:rPr>
                    <w:rFonts w:cs="Arial"/>
                    <w:b/>
                  </w:rPr>
                </w:rPrChange>
              </w:rPr>
              <w:t>5.27 (cont.)</w:t>
            </w:r>
          </w:p>
        </w:tc>
        <w:tc>
          <w:tcPr>
            <w:tcW w:w="693" w:type="dxa"/>
            <w:tcPrChange w:id="4955" w:author="gorgemj" w:date="2017-11-30T12:36:00Z">
              <w:tcPr>
                <w:tcW w:w="747" w:type="dxa"/>
                <w:gridSpan w:val="3"/>
              </w:tcPr>
            </w:tcPrChange>
          </w:tcPr>
          <w:p w:rsidR="00B61F44" w:rsidRPr="006A3B74" w:rsidRDefault="00B61F44" w:rsidP="00542606">
            <w:pPr>
              <w:autoSpaceDE w:val="0"/>
              <w:autoSpaceDN w:val="0"/>
              <w:adjustRightInd w:val="0"/>
              <w:spacing w:before="60" w:after="60" w:line="280" w:lineRule="atLeast"/>
              <w:jc w:val="center"/>
              <w:rPr>
                <w:rFonts w:cs="Arial"/>
                <w:bCs/>
                <w:color w:val="000000"/>
                <w:sz w:val="24"/>
                <w:szCs w:val="24"/>
                <w:rPrChange w:id="4956" w:author="gorgemj" w:date="2017-11-23T11:31:00Z">
                  <w:rPr>
                    <w:rFonts w:cs="Arial"/>
                    <w:b/>
                    <w:bCs/>
                    <w:color w:val="000000"/>
                    <w:sz w:val="24"/>
                    <w:szCs w:val="24"/>
                  </w:rPr>
                </w:rPrChange>
              </w:rPr>
            </w:pPr>
            <w:r w:rsidRPr="006A3B74">
              <w:rPr>
                <w:rFonts w:cs="Arial"/>
                <w:bCs/>
                <w:rPrChange w:id="4957" w:author="gorgemj" w:date="2017-11-23T11:31:00Z">
                  <w:rPr>
                    <w:rFonts w:cs="Arial"/>
                    <w:b/>
                    <w:bCs/>
                  </w:rPr>
                </w:rPrChange>
              </w:rPr>
              <w:t>1</w:t>
            </w:r>
          </w:p>
        </w:tc>
        <w:tc>
          <w:tcPr>
            <w:tcW w:w="5038" w:type="dxa"/>
            <w:gridSpan w:val="2"/>
            <w:tcPrChange w:id="4958" w:author="gorgemj" w:date="2017-11-30T12:36:00Z">
              <w:tcPr>
                <w:tcW w:w="6768" w:type="dxa"/>
                <w:gridSpan w:val="7"/>
              </w:tcPr>
            </w:tcPrChange>
          </w:tcPr>
          <w:p w:rsidR="00B61F44" w:rsidRPr="006B62F9" w:rsidRDefault="00B61F44" w:rsidP="006A3B74">
            <w:pPr>
              <w:autoSpaceDE w:val="0"/>
              <w:autoSpaceDN w:val="0"/>
              <w:adjustRightInd w:val="0"/>
              <w:spacing w:before="60" w:after="60" w:line="280" w:lineRule="atLeast"/>
              <w:rPr>
                <w:ins w:id="4959" w:author="gorgemj" w:date="2017-11-23T11:31:00Z"/>
                <w:rFonts w:eastAsia="Calibri" w:cs="Arial"/>
                <w:i/>
                <w:sz w:val="18"/>
              </w:rPr>
            </w:pPr>
            <w:ins w:id="4960" w:author="gorgemj" w:date="2017-11-23T11:31:00Z">
              <w:r w:rsidRPr="006B62F9">
                <w:rPr>
                  <w:rFonts w:eastAsia="Calibri" w:cs="Arial"/>
                  <w:i/>
                  <w:sz w:val="18"/>
                </w:rPr>
                <w:t xml:space="preserve">Footnotes: </w:t>
              </w:r>
              <w:r w:rsidRPr="006B62F9">
                <w:rPr>
                  <w:rFonts w:eastAsia="Calibri" w:cs="Arial"/>
                  <w:i/>
                  <w:sz w:val="18"/>
                  <w:vertAlign w:val="superscript"/>
                </w:rPr>
                <w:t>13</w:t>
              </w:r>
              <w:r w:rsidRPr="006B62F9">
                <w:rPr>
                  <w:rFonts w:eastAsia="Calibri" w:cs="Arial"/>
                  <w:i/>
                  <w:sz w:val="18"/>
                </w:rPr>
                <w:t xml:space="preserve"> The analysis of design extension conditions for the plant could be performed by means of a best estimate approach (more stringent approaches may be used according to States’ requirements). </w:t>
              </w:r>
            </w:ins>
          </w:p>
          <w:p w:rsidR="00B61F44" w:rsidRPr="00817CEB" w:rsidRDefault="00B61F44" w:rsidP="006A3B74">
            <w:pPr>
              <w:autoSpaceDE w:val="0"/>
              <w:autoSpaceDN w:val="0"/>
              <w:adjustRightInd w:val="0"/>
              <w:spacing w:before="60" w:after="60" w:line="280" w:lineRule="atLeast"/>
              <w:rPr>
                <w:rFonts w:eastAsia="Calibri" w:cs="Arial"/>
              </w:rPr>
            </w:pPr>
            <w:ins w:id="4961" w:author="gorgemj" w:date="2017-11-23T11:31:00Z">
              <w:r w:rsidRPr="006B62F9">
                <w:rPr>
                  <w:rFonts w:eastAsia="Calibri" w:cs="Arial"/>
                  <w:i/>
                  <w:sz w:val="18"/>
                  <w:vertAlign w:val="superscript"/>
                </w:rPr>
                <w:t>14</w:t>
              </w:r>
              <w:r w:rsidRPr="006B62F9">
                <w:rPr>
                  <w:rFonts w:eastAsia="Calibri" w:cs="Arial"/>
                  <w:i/>
                  <w:sz w:val="18"/>
                </w:rPr>
                <w:t xml:space="preserve"> The possibility of certain conditions arising may be considered to have been ‘practically eliminated’ if it would be physically impossible for the conditions to arise or if these conditions could be considered with a high level of confidence to be extremely unlikely to arise.</w:t>
              </w:r>
            </w:ins>
          </w:p>
        </w:tc>
        <w:tc>
          <w:tcPr>
            <w:tcW w:w="6912" w:type="dxa"/>
            <w:gridSpan w:val="3"/>
            <w:tcPrChange w:id="4962" w:author="gorgemj" w:date="2017-11-30T12:36:00Z">
              <w:tcPr>
                <w:tcW w:w="5130" w:type="dxa"/>
                <w:gridSpan w:val="8"/>
              </w:tcPr>
            </w:tcPrChange>
          </w:tcPr>
          <w:p w:rsidR="00B61F44" w:rsidRDefault="00B61F44" w:rsidP="00542606">
            <w:pPr>
              <w:spacing w:before="60" w:after="60" w:line="280" w:lineRule="atLeast"/>
              <w:rPr>
                <w:rFonts w:cs="Arial"/>
                <w:color w:val="000000"/>
                <w:sz w:val="24"/>
                <w:szCs w:val="24"/>
              </w:rPr>
            </w:pPr>
            <w:r w:rsidRPr="00E565BC">
              <w:rPr>
                <w:rFonts w:eastAsia="PMingLiU" w:cs="Arial"/>
                <w:lang w:eastAsia="zh-TW"/>
              </w:rPr>
              <w:t>Dose calculations have been performed in accordance with US</w:t>
            </w:r>
            <w:r>
              <w:rPr>
                <w:rFonts w:eastAsia="PMingLiU" w:cs="Arial"/>
                <w:lang w:eastAsia="zh-TW"/>
              </w:rPr>
              <w:t xml:space="preserve"> (</w:t>
            </w:r>
            <w:ins w:id="4963" w:author="gorgemj" w:date="2017-11-24T16:50:00Z">
              <w:r>
                <w:rPr>
                  <w:rFonts w:cs="Arial"/>
                </w:rPr>
                <w:t xml:space="preserve">see </w:t>
              </w:r>
              <w:r w:rsidRPr="00993D67">
                <w:rPr>
                  <w:rFonts w:cs="Arial"/>
                  <w:b/>
                </w:rPr>
                <w:t>AP1000</w:t>
              </w:r>
              <w:r>
                <w:rPr>
                  <w:rFonts w:cs="Arial"/>
                </w:rPr>
                <w:t xml:space="preserve"> plant DCD [2]</w:t>
              </w:r>
            </w:ins>
            <w:del w:id="4964" w:author="gorgemj" w:date="2017-11-24T16:50:00Z">
              <w:r w:rsidDel="004A49B0">
                <w:rPr>
                  <w:rFonts w:eastAsia="PMingLiU" w:cs="Arial"/>
                  <w:lang w:eastAsia="zh-TW"/>
                </w:rPr>
                <w:delText>DCD</w:delText>
              </w:r>
            </w:del>
            <w:r>
              <w:rPr>
                <w:rFonts w:eastAsia="PMingLiU" w:cs="Arial"/>
                <w:lang w:eastAsia="zh-TW"/>
              </w:rPr>
              <w:t xml:space="preserve"> Chapter 15 and 19) and European (e.g., </w:t>
            </w:r>
            <w:r w:rsidRPr="00E565BC">
              <w:rPr>
                <w:rFonts w:eastAsia="PMingLiU" w:cs="Arial"/>
                <w:lang w:eastAsia="zh-TW"/>
              </w:rPr>
              <w:t>EUR) requirements for both DBA</w:t>
            </w:r>
            <w:r>
              <w:rPr>
                <w:rFonts w:eastAsia="PMingLiU" w:cs="Arial"/>
                <w:lang w:eastAsia="zh-TW"/>
              </w:rPr>
              <w:t xml:space="preserve"> [9]</w:t>
            </w:r>
            <w:r w:rsidRPr="00E565BC">
              <w:rPr>
                <w:rFonts w:eastAsia="PMingLiU" w:cs="Arial"/>
                <w:lang w:eastAsia="zh-TW"/>
              </w:rPr>
              <w:t xml:space="preserve"> and DEC</w:t>
            </w:r>
            <w:r>
              <w:rPr>
                <w:rFonts w:eastAsia="PMingLiU" w:cs="Arial"/>
                <w:lang w:eastAsia="zh-TW"/>
              </w:rPr>
              <w:t xml:space="preserve"> [10]</w:t>
            </w:r>
            <w:r w:rsidRPr="00E565BC">
              <w:rPr>
                <w:rFonts w:eastAsia="PMingLiU" w:cs="Arial"/>
                <w:lang w:eastAsia="zh-TW"/>
              </w:rPr>
              <w:t xml:space="preserve"> events to ensure that radioactiv</w:t>
            </w:r>
            <w:r>
              <w:rPr>
                <w:rFonts w:eastAsia="PMingLiU" w:cs="Arial"/>
                <w:lang w:eastAsia="zh-TW"/>
              </w:rPr>
              <w:t>e releases are within</w:t>
            </w:r>
            <w:r w:rsidRPr="00E565BC">
              <w:rPr>
                <w:rFonts w:eastAsia="PMingLiU" w:cs="Arial"/>
                <w:lang w:eastAsia="zh-TW"/>
              </w:rPr>
              <w:t xml:space="preserve"> limits.</w:t>
            </w:r>
          </w:p>
          <w:p w:rsidR="00B61F44" w:rsidRDefault="00B61F44" w:rsidP="00542606">
            <w:pPr>
              <w:spacing w:before="60" w:after="60" w:line="280" w:lineRule="atLeast"/>
              <w:rPr>
                <w:rFonts w:cs="Arial"/>
              </w:rPr>
            </w:pPr>
            <w:del w:id="4965" w:author="friedmbn" w:date="2017-11-29T16:50:00Z">
              <w:r w:rsidDel="004724D7">
                <w:rPr>
                  <w:rFonts w:cs="Arial"/>
                </w:rPr>
                <w:delText xml:space="preserve">Also see </w:delText>
              </w:r>
            </w:del>
            <w:r>
              <w:rPr>
                <w:rFonts w:cs="Arial"/>
              </w:rPr>
              <w:t xml:space="preserve">EPS-GW-GL-701, </w:t>
            </w:r>
            <w:r w:rsidRPr="00E565BC">
              <w:rPr>
                <w:rFonts w:cs="Arial"/>
                <w:b/>
              </w:rPr>
              <w:t xml:space="preserve">AP1000 </w:t>
            </w:r>
            <w:r w:rsidRPr="00E565BC">
              <w:rPr>
                <w:rFonts w:cs="Arial"/>
              </w:rPr>
              <w:t xml:space="preserve">Evaluation of Western European Nuclear Regulators’ Association </w:t>
            </w:r>
            <w:r>
              <w:rPr>
                <w:rFonts w:cs="Arial"/>
              </w:rPr>
              <w:t xml:space="preserve">(WENRA) </w:t>
            </w:r>
            <w:r w:rsidRPr="00E565BC">
              <w:rPr>
                <w:rFonts w:cs="Arial"/>
              </w:rPr>
              <w:t>Safety Objectives for New Power Reactors</w:t>
            </w:r>
            <w:r>
              <w:rPr>
                <w:rFonts w:cs="Arial"/>
              </w:rPr>
              <w:t xml:space="preserve"> [17] </w:t>
            </w:r>
            <w:ins w:id="4966" w:author="friedmbn" w:date="2017-11-29T16:50:00Z">
              <w:del w:id="4967" w:author="gorgemj" w:date="2017-11-30T12:08:00Z">
                <w:r w:rsidDel="00EC0DBE">
                  <w:rPr>
                    <w:rFonts w:cs="Arial"/>
                  </w:rPr>
                  <w:delText xml:space="preserve">provides </w:delText>
                </w:r>
              </w:del>
            </w:ins>
            <w:ins w:id="4968" w:author="gorgemj" w:date="2017-11-30T12:08:00Z">
              <w:r w:rsidR="00EC0DBE">
                <w:rPr>
                  <w:rFonts w:cs="Arial"/>
                </w:rPr>
                <w:t xml:space="preserve">describes the </w:t>
              </w:r>
            </w:ins>
            <w:del w:id="4969" w:author="friedmbn" w:date="2017-11-29T16:51:00Z">
              <w:r w:rsidDel="004724D7">
                <w:rPr>
                  <w:rFonts w:cs="Arial"/>
                </w:rPr>
                <w:delText xml:space="preserve">regarding </w:delText>
              </w:r>
            </w:del>
            <w:r>
              <w:rPr>
                <w:rFonts w:cs="Arial"/>
              </w:rPr>
              <w:t xml:space="preserve">compliance of the </w:t>
            </w:r>
            <w:r w:rsidRPr="00E565BC">
              <w:rPr>
                <w:rFonts w:cs="Arial"/>
                <w:b/>
              </w:rPr>
              <w:t xml:space="preserve">AP1000 </w:t>
            </w:r>
            <w:ins w:id="4970" w:author="gorgemj" w:date="2017-11-20T10:31:00Z">
              <w:r w:rsidRPr="00D039AD">
                <w:rPr>
                  <w:rFonts w:cs="Arial"/>
                  <w:rPrChange w:id="4971" w:author="gorgemj" w:date="2017-11-20T10:32:00Z">
                    <w:rPr>
                      <w:rFonts w:cs="Arial"/>
                      <w:b/>
                    </w:rPr>
                  </w:rPrChange>
                </w:rPr>
                <w:t xml:space="preserve">plant </w:t>
              </w:r>
            </w:ins>
            <w:r>
              <w:rPr>
                <w:rFonts w:cs="Arial"/>
              </w:rPr>
              <w:t>design to WENRA Safety Objective</w:t>
            </w:r>
            <w:ins w:id="4972" w:author="gorgemj" w:date="2017-11-26T16:24:00Z">
              <w:r>
                <w:rPr>
                  <w:rFonts w:cs="Arial"/>
                </w:rPr>
                <w:t>s</w:t>
              </w:r>
              <w:r>
                <w:t xml:space="preserve"> </w:t>
              </w:r>
              <w:r w:rsidRPr="00A172E7">
                <w:rPr>
                  <w:rFonts w:cs="Arial"/>
                </w:rPr>
                <w:t xml:space="preserve">O2. </w:t>
              </w:r>
            </w:ins>
            <w:ins w:id="4973" w:author="gorgemj" w:date="2017-11-26T16:25:00Z">
              <w:r>
                <w:rPr>
                  <w:rFonts w:cs="Arial"/>
                </w:rPr>
                <w:t>(</w:t>
              </w:r>
            </w:ins>
            <w:ins w:id="4974" w:author="gorgemj" w:date="2017-11-26T16:24:00Z">
              <w:r w:rsidRPr="00A172E7">
                <w:rPr>
                  <w:rFonts w:cs="Arial"/>
                </w:rPr>
                <w:t>Accidents without Core Melt</w:t>
              </w:r>
            </w:ins>
            <w:ins w:id="4975" w:author="gorgemj" w:date="2017-11-26T16:25:00Z">
              <w:r>
                <w:rPr>
                  <w:rFonts w:cs="Arial"/>
                </w:rPr>
                <w:t>)</w:t>
              </w:r>
            </w:ins>
            <w:ins w:id="4976" w:author="gorgemj" w:date="2017-11-26T16:24:00Z">
              <w:r>
                <w:rPr>
                  <w:rFonts w:cs="Arial"/>
                </w:rPr>
                <w:t xml:space="preserve"> </w:t>
              </w:r>
            </w:ins>
            <w:ins w:id="4977" w:author="gorgemj" w:date="2017-11-26T16:25:00Z">
              <w:r>
                <w:rPr>
                  <w:rFonts w:cs="Arial"/>
                </w:rPr>
                <w:t>and</w:t>
              </w:r>
            </w:ins>
            <w:r>
              <w:rPr>
                <w:rFonts w:cs="Arial"/>
              </w:rPr>
              <w:t xml:space="preserve"> 03 (Accidents with Core Melt). </w:t>
            </w:r>
            <w:r w:rsidRPr="00E565BC">
              <w:rPr>
                <w:rFonts w:cs="Arial"/>
                <w:b/>
              </w:rPr>
              <w:t>AP1000</w:t>
            </w:r>
            <w:r>
              <w:rPr>
                <w:rFonts w:cs="Arial"/>
              </w:rPr>
              <w:t xml:space="preserve"> </w:t>
            </w:r>
            <w:ins w:id="4978" w:author="gorgemj" w:date="2017-11-20T10:32:00Z">
              <w:r>
                <w:rPr>
                  <w:rFonts w:cs="Arial"/>
                </w:rPr>
                <w:t xml:space="preserve">plant </w:t>
              </w:r>
            </w:ins>
            <w:r>
              <w:rPr>
                <w:rFonts w:cs="Arial"/>
              </w:rPr>
              <w:t>design a</w:t>
            </w:r>
            <w:r w:rsidRPr="004549DC">
              <w:rPr>
                <w:rFonts w:cs="Arial"/>
              </w:rPr>
              <w:t>ccidents with early and large releases have been practically eliminated. Design provisions ensure containment integrity with high probability in the unlikely event of core melt</w:t>
            </w:r>
            <w:r>
              <w:rPr>
                <w:rFonts w:cs="Arial"/>
              </w:rPr>
              <w:t xml:space="preserve">. However, in the unlikely event of core melt </w:t>
            </w:r>
            <w:r w:rsidRPr="00E565BC">
              <w:rPr>
                <w:rFonts w:cs="Arial"/>
                <w:b/>
              </w:rPr>
              <w:t>AP1000</w:t>
            </w:r>
            <w:r>
              <w:rPr>
                <w:rFonts w:cs="Arial"/>
                <w:b/>
              </w:rPr>
              <w:t xml:space="preserve"> </w:t>
            </w:r>
            <w:r w:rsidRPr="00E2315E">
              <w:rPr>
                <w:rFonts w:cs="Arial"/>
              </w:rPr>
              <w:t>plant</w:t>
            </w:r>
            <w:r>
              <w:rPr>
                <w:rFonts w:cs="Arial"/>
              </w:rPr>
              <w:t xml:space="preserve"> </w:t>
            </w:r>
            <w:del w:id="4979" w:author="gorgemj" w:date="2017-11-24T14:56:00Z">
              <w:r w:rsidDel="00846003">
                <w:rPr>
                  <w:rFonts w:cs="Arial"/>
                </w:rPr>
                <w:delText>in</w:delText>
              </w:r>
              <w:r w:rsidDel="00846003">
                <w:rPr>
                  <w:rFonts w:cs="Arial"/>
                </w:rPr>
                <w:noBreakHyphen/>
                <w:delText>vessel retention (</w:delText>
              </w:r>
            </w:del>
            <w:ins w:id="4980" w:author="gorgemj" w:date="2017-11-24T17:39:00Z">
              <w:r w:rsidRPr="00993D67">
                <w:rPr>
                  <w:rFonts w:cs="Arial"/>
                  <w:bCs/>
                  <w:szCs w:val="22"/>
                </w:rPr>
                <w:t xml:space="preserve"> in-vessel retention</w:t>
              </w:r>
            </w:ins>
            <w:del w:id="4981" w:author="gorgemj" w:date="2017-11-24T17:39:00Z">
              <w:r w:rsidDel="00AF044D">
                <w:rPr>
                  <w:rFonts w:cs="Arial"/>
                </w:rPr>
                <w:delText>IVR</w:delText>
              </w:r>
            </w:del>
            <w:ins w:id="4982" w:author="gorgemj" w:date="2017-11-24T17:39:00Z">
              <w:r>
                <w:rPr>
                  <w:rFonts w:cs="Arial"/>
                </w:rPr>
                <w:t xml:space="preserve"> </w:t>
              </w:r>
            </w:ins>
            <w:del w:id="4983" w:author="gorgemj" w:date="2017-11-24T14:56:00Z">
              <w:r w:rsidDel="00846003">
                <w:rPr>
                  <w:rFonts w:cs="Arial"/>
                </w:rPr>
                <w:delText>)</w:delText>
              </w:r>
            </w:del>
            <w:del w:id="4984" w:author="gorgemj" w:date="2017-11-24T17:39:00Z">
              <w:r w:rsidDel="00AF044D">
                <w:rPr>
                  <w:rFonts w:cs="Arial"/>
                </w:rPr>
                <w:delText xml:space="preserve"> </w:delText>
              </w:r>
            </w:del>
            <w:r>
              <w:rPr>
                <w:rFonts w:cs="Arial"/>
              </w:rPr>
              <w:t>ensures the core successfully remains in the reactor vessel (</w:t>
            </w:r>
            <w:ins w:id="4985" w:author="gorgemj" w:date="2017-11-24T16:50:00Z">
              <w:r>
                <w:rPr>
                  <w:rFonts w:cs="Arial"/>
                </w:rPr>
                <w:t xml:space="preserve">see </w:t>
              </w:r>
              <w:r w:rsidRPr="00993D67">
                <w:rPr>
                  <w:rFonts w:cs="Arial"/>
                  <w:b/>
                </w:rPr>
                <w:t>AP1000</w:t>
              </w:r>
              <w:r>
                <w:rPr>
                  <w:rFonts w:cs="Arial"/>
                </w:rPr>
                <w:t xml:space="preserve"> plant DCD [2]</w:t>
              </w:r>
            </w:ins>
            <w:del w:id="4986" w:author="gorgemj" w:date="2017-11-24T16:50:00Z">
              <w:r w:rsidDel="004A49B0">
                <w:rPr>
                  <w:rFonts w:cs="Arial"/>
                </w:rPr>
                <w:delText>DCD</w:delText>
              </w:r>
            </w:del>
            <w:r>
              <w:rPr>
                <w:rFonts w:cs="Arial"/>
              </w:rPr>
              <w:t xml:space="preserve"> Section 19.39 and PRA Chapter 39</w:t>
            </w:r>
            <w:del w:id="4987" w:author="gorgemj" w:date="2017-11-26T16:25:00Z">
              <w:r w:rsidDel="009778A0">
                <w:rPr>
                  <w:rFonts w:cs="Arial"/>
                </w:rPr>
                <w:delText>.</w:delText>
              </w:r>
            </w:del>
            <w:r>
              <w:rPr>
                <w:rFonts w:cs="Arial"/>
              </w:rPr>
              <w:t>).</w:t>
            </w:r>
          </w:p>
          <w:p w:rsidR="00B61F44" w:rsidRDefault="00B61F44">
            <w:pPr>
              <w:spacing w:before="60" w:after="60" w:line="280" w:lineRule="atLeast"/>
              <w:rPr>
                <w:rFonts w:cs="Arial"/>
                <w:b/>
              </w:rPr>
            </w:pPr>
            <w:r>
              <w:rPr>
                <w:rFonts w:cs="Arial"/>
              </w:rPr>
              <w:t xml:space="preserve">Also see </w:t>
            </w:r>
            <w:ins w:id="4988" w:author="friedmbn" w:date="2017-11-29T16:56:00Z">
              <w:r>
                <w:rPr>
                  <w:rFonts w:cs="Arial"/>
                </w:rPr>
                <w:t xml:space="preserve">the </w:t>
              </w:r>
            </w:ins>
            <w:r>
              <w:rPr>
                <w:rFonts w:cs="Arial"/>
              </w:rPr>
              <w:t xml:space="preserve">responses to Requirement 20, and </w:t>
            </w:r>
            <w:del w:id="4989" w:author="gorgemj" w:date="2017-11-26T16:25:00Z">
              <w:r w:rsidDel="009778A0">
                <w:rPr>
                  <w:rFonts w:cs="Arial"/>
                </w:rPr>
                <w:delText xml:space="preserve">Item </w:delText>
              </w:r>
            </w:del>
            <w:ins w:id="4990" w:author="gorgemj" w:date="2017-11-26T16:25:00Z">
              <w:r>
                <w:rPr>
                  <w:rFonts w:cs="Arial"/>
                </w:rPr>
                <w:t xml:space="preserve">Paragraph </w:t>
              </w:r>
            </w:ins>
            <w:r>
              <w:rPr>
                <w:rFonts w:cs="Arial"/>
              </w:rPr>
              <w:t>5.30.</w:t>
            </w:r>
          </w:p>
        </w:tc>
      </w:tr>
      <w:tr w:rsidR="00B61F44" w:rsidRPr="00817CEB" w:rsidTr="00814E5E">
        <w:trPr>
          <w:cantSplit/>
          <w:trPrChange w:id="4991" w:author="gorgemj" w:date="2017-11-30T12:36:00Z">
            <w:trPr>
              <w:gridBefore w:val="6"/>
              <w:gridAfter w:val="0"/>
              <w:cantSplit/>
            </w:trPr>
          </w:trPrChange>
        </w:trPr>
        <w:tc>
          <w:tcPr>
            <w:tcW w:w="947" w:type="dxa"/>
            <w:tcPrChange w:id="4992" w:author="gorgemj" w:date="2017-11-30T12:36:00Z">
              <w:tcPr>
                <w:tcW w:w="945" w:type="dxa"/>
                <w:gridSpan w:val="6"/>
              </w:tcPr>
            </w:tcPrChange>
          </w:tcPr>
          <w:p w:rsidR="00B61F44" w:rsidRPr="00621A0B" w:rsidRDefault="00B61F44" w:rsidP="00542606">
            <w:pPr>
              <w:autoSpaceDE w:val="0"/>
              <w:autoSpaceDN w:val="0"/>
              <w:adjustRightInd w:val="0"/>
              <w:spacing w:before="60" w:after="60" w:line="280" w:lineRule="atLeast"/>
              <w:jc w:val="center"/>
              <w:rPr>
                <w:rFonts w:cs="Arial"/>
                <w:rPrChange w:id="4993" w:author="gorgemj" w:date="2017-11-23T11:35:00Z">
                  <w:rPr>
                    <w:rFonts w:cs="Arial"/>
                    <w:b/>
                  </w:rPr>
                </w:rPrChange>
              </w:rPr>
            </w:pPr>
            <w:r w:rsidRPr="00621A0B">
              <w:rPr>
                <w:rFonts w:cs="Arial"/>
                <w:rPrChange w:id="4994" w:author="gorgemj" w:date="2017-11-23T11:35:00Z">
                  <w:rPr>
                    <w:rFonts w:cs="Arial"/>
                    <w:b/>
                  </w:rPr>
                </w:rPrChange>
              </w:rPr>
              <w:t>5.28</w:t>
            </w:r>
          </w:p>
        </w:tc>
        <w:tc>
          <w:tcPr>
            <w:tcW w:w="693" w:type="dxa"/>
            <w:tcPrChange w:id="4995" w:author="gorgemj" w:date="2017-11-30T12:36:00Z">
              <w:tcPr>
                <w:tcW w:w="747" w:type="dxa"/>
                <w:gridSpan w:val="3"/>
              </w:tcPr>
            </w:tcPrChange>
          </w:tcPr>
          <w:p w:rsidR="00B61F44" w:rsidRPr="00621A0B" w:rsidRDefault="00B61F44" w:rsidP="00542606">
            <w:pPr>
              <w:autoSpaceDE w:val="0"/>
              <w:autoSpaceDN w:val="0"/>
              <w:adjustRightInd w:val="0"/>
              <w:spacing w:before="60" w:after="60" w:line="280" w:lineRule="atLeast"/>
              <w:jc w:val="center"/>
              <w:rPr>
                <w:rFonts w:cs="Arial"/>
                <w:bCs/>
                <w:color w:val="000000"/>
                <w:sz w:val="24"/>
                <w:szCs w:val="24"/>
                <w:rPrChange w:id="4996" w:author="gorgemj" w:date="2017-11-23T11:35:00Z">
                  <w:rPr>
                    <w:rFonts w:cs="Arial"/>
                    <w:b/>
                    <w:bCs/>
                    <w:color w:val="000000"/>
                    <w:sz w:val="24"/>
                    <w:szCs w:val="24"/>
                  </w:rPr>
                </w:rPrChange>
              </w:rPr>
            </w:pPr>
            <w:r w:rsidRPr="00621A0B">
              <w:rPr>
                <w:rFonts w:cs="Arial"/>
                <w:bCs/>
                <w:rPrChange w:id="4997" w:author="gorgemj" w:date="2017-11-23T11:35:00Z">
                  <w:rPr>
                    <w:rFonts w:cs="Arial"/>
                    <w:b/>
                    <w:bCs/>
                  </w:rPr>
                </w:rPrChange>
              </w:rPr>
              <w:t>1</w:t>
            </w:r>
          </w:p>
        </w:tc>
        <w:tc>
          <w:tcPr>
            <w:tcW w:w="5038" w:type="dxa"/>
            <w:gridSpan w:val="2"/>
            <w:tcPrChange w:id="4998" w:author="gorgemj" w:date="2017-11-30T12:36:00Z">
              <w:tcPr>
                <w:tcW w:w="6768" w:type="dxa"/>
                <w:gridSpan w:val="7"/>
              </w:tcPr>
            </w:tcPrChange>
          </w:tcPr>
          <w:p w:rsidR="00B61F44" w:rsidRPr="00817CEB" w:rsidRDefault="00B61F44">
            <w:pPr>
              <w:autoSpaceDE w:val="0"/>
              <w:autoSpaceDN w:val="0"/>
              <w:adjustRightInd w:val="0"/>
              <w:spacing w:before="60" w:after="60" w:line="280" w:lineRule="atLeast"/>
              <w:rPr>
                <w:rFonts w:eastAsia="Calibri" w:cs="Arial"/>
              </w:rPr>
            </w:pPr>
            <w:r w:rsidRPr="00817CEB">
              <w:rPr>
                <w:rFonts w:eastAsia="Calibri" w:cs="Arial"/>
              </w:rPr>
              <w:t xml:space="preserve">The design extension conditions shall be used to define the design </w:t>
            </w:r>
            <w:del w:id="4999" w:author="gorgemj" w:date="2017-11-23T11:36:00Z">
              <w:r w:rsidRPr="00817CEB" w:rsidDel="00621A0B">
                <w:rPr>
                  <w:rFonts w:eastAsia="Calibri" w:cs="Arial"/>
                </w:rPr>
                <w:delText xml:space="preserve">basis </w:delText>
              </w:r>
            </w:del>
            <w:ins w:id="5000" w:author="gorgemj" w:date="2017-11-23T11:36:00Z">
              <w:r>
                <w:rPr>
                  <w:rFonts w:eastAsia="Calibri" w:cs="Arial"/>
                </w:rPr>
                <w:t>specifications</w:t>
              </w:r>
              <w:r w:rsidRPr="00817CEB">
                <w:rPr>
                  <w:rFonts w:eastAsia="Calibri" w:cs="Arial"/>
                </w:rPr>
                <w:t xml:space="preserve"> </w:t>
              </w:r>
            </w:ins>
            <w:r w:rsidRPr="00817CEB">
              <w:rPr>
                <w:rFonts w:eastAsia="Calibri" w:cs="Arial"/>
              </w:rPr>
              <w:t>for safety features and for the design of all other items important to safety that are necessary for preventing such conditions from arising, or, if they do arise, for controlling them and mitigating their consequences.</w:t>
            </w:r>
          </w:p>
        </w:tc>
        <w:tc>
          <w:tcPr>
            <w:tcW w:w="6912" w:type="dxa"/>
            <w:gridSpan w:val="3"/>
            <w:tcPrChange w:id="5001" w:author="gorgemj" w:date="2017-11-30T12:36:00Z">
              <w:tcPr>
                <w:tcW w:w="5130" w:type="dxa"/>
                <w:gridSpan w:val="8"/>
              </w:tcPr>
            </w:tcPrChange>
          </w:tcPr>
          <w:p w:rsidR="00B61F44" w:rsidRDefault="00B61F44" w:rsidP="00542606">
            <w:pPr>
              <w:spacing w:before="60" w:after="60" w:line="280" w:lineRule="atLeast"/>
              <w:rPr>
                <w:rFonts w:cs="Arial"/>
              </w:rPr>
            </w:pPr>
            <w:r w:rsidRPr="00817CEB">
              <w:rPr>
                <w:rFonts w:cs="Arial"/>
              </w:rPr>
              <w:t xml:space="preserve">The </w:t>
            </w:r>
            <w:r w:rsidRPr="00817CEB">
              <w:rPr>
                <w:rFonts w:cs="Arial"/>
                <w:b/>
              </w:rPr>
              <w:t>AP1000</w:t>
            </w:r>
            <w:r w:rsidRPr="00817CEB">
              <w:rPr>
                <w:rFonts w:cs="Arial"/>
              </w:rPr>
              <w:t xml:space="preserve"> </w:t>
            </w:r>
            <w:ins w:id="5002" w:author="gorgemj" w:date="2017-11-20T10:32:00Z">
              <w:r>
                <w:rPr>
                  <w:rFonts w:cs="Arial"/>
                </w:rPr>
                <w:t xml:space="preserve">plant </w:t>
              </w:r>
            </w:ins>
            <w:r w:rsidRPr="00817CEB">
              <w:rPr>
                <w:rFonts w:cs="Arial"/>
              </w:rPr>
              <w:t xml:space="preserve">design has been developed based on extensive use of deterministic and probabilistic analyses to determine that radiation risks arising throughout the plant lifecycle are </w:t>
            </w:r>
            <w:del w:id="5003" w:author="gorgemj" w:date="2017-11-26T20:00:00Z">
              <w:r w:rsidRPr="00817CEB" w:rsidDel="00101BB1">
                <w:rPr>
                  <w:rFonts w:cs="Arial"/>
                </w:rPr>
                <w:delText>as low as reasonably practicable</w:delText>
              </w:r>
            </w:del>
            <w:ins w:id="5004" w:author="gorgemj" w:date="2017-11-26T20:00:00Z">
              <w:r>
                <w:rPr>
                  <w:rFonts w:cs="Arial"/>
                </w:rPr>
                <w:t>ALARA</w:t>
              </w:r>
            </w:ins>
            <w:r w:rsidRPr="00817CEB">
              <w:rPr>
                <w:rFonts w:cs="Arial"/>
              </w:rPr>
              <w:t>. (</w:t>
            </w:r>
            <w:proofErr w:type="gramStart"/>
            <w:ins w:id="5005" w:author="gorgemj" w:date="2017-11-24T16:51:00Z">
              <w:r>
                <w:rPr>
                  <w:rFonts w:cs="Arial"/>
                </w:rPr>
                <w:t>see</w:t>
              </w:r>
            </w:ins>
            <w:proofErr w:type="gramEnd"/>
            <w:ins w:id="5006" w:author="gorgemj" w:date="2017-11-24T16:50:00Z">
              <w:r>
                <w:rPr>
                  <w:rFonts w:cs="Arial"/>
                </w:rPr>
                <w:t xml:space="preserve"> </w:t>
              </w:r>
              <w:r w:rsidRPr="00993D67">
                <w:rPr>
                  <w:rFonts w:cs="Arial"/>
                  <w:b/>
                </w:rPr>
                <w:t>AP1000</w:t>
              </w:r>
              <w:r>
                <w:rPr>
                  <w:rFonts w:cs="Arial"/>
                </w:rPr>
                <w:t xml:space="preserve"> plant DCD [2]</w:t>
              </w:r>
            </w:ins>
            <w:del w:id="5007" w:author="gorgemj" w:date="2017-11-24T16:50:00Z">
              <w:r w:rsidRPr="00817CEB" w:rsidDel="004A49B0">
                <w:rPr>
                  <w:rFonts w:cs="Arial"/>
                </w:rPr>
                <w:delText>DCD</w:delText>
              </w:r>
            </w:del>
            <w:r w:rsidRPr="00817CEB">
              <w:rPr>
                <w:rFonts w:cs="Arial"/>
              </w:rPr>
              <w:t xml:space="preserve"> Chapters 6, 15, and 19).</w:t>
            </w:r>
          </w:p>
          <w:p w:rsidR="00B61F44" w:rsidRDefault="00B61F44">
            <w:pPr>
              <w:spacing w:before="60" w:after="60" w:line="280" w:lineRule="atLeast"/>
              <w:rPr>
                <w:rFonts w:cs="Arial"/>
                <w:b/>
                <w:color w:val="000000"/>
                <w:sz w:val="24"/>
                <w:szCs w:val="24"/>
              </w:rPr>
            </w:pPr>
            <w:del w:id="5008" w:author="friedmbn" w:date="2017-11-29T16:56:00Z">
              <w:r w:rsidDel="00F65670">
                <w:rPr>
                  <w:rFonts w:cs="Arial"/>
                </w:rPr>
                <w:delText>.</w:delText>
              </w:r>
            </w:del>
            <w:r>
              <w:rPr>
                <w:rFonts w:cs="Arial"/>
              </w:rPr>
              <w:t xml:space="preserve">Also see </w:t>
            </w:r>
            <w:ins w:id="5009" w:author="friedmbn" w:date="2017-11-29T16:56:00Z">
              <w:r>
                <w:rPr>
                  <w:rFonts w:cs="Arial"/>
                </w:rPr>
                <w:t xml:space="preserve">the </w:t>
              </w:r>
            </w:ins>
            <w:r>
              <w:rPr>
                <w:rFonts w:cs="Arial"/>
              </w:rPr>
              <w:t xml:space="preserve">response </w:t>
            </w:r>
            <w:del w:id="5010" w:author="gorgemj" w:date="2017-11-26T20:50:00Z">
              <w:r w:rsidDel="004B08EF">
                <w:rPr>
                  <w:rFonts w:cs="Arial"/>
                </w:rPr>
                <w:delText>t</w:delText>
              </w:r>
            </w:del>
            <w:ins w:id="5011" w:author="gorgemj" w:date="2017-11-26T20:50:00Z">
              <w:r>
                <w:rPr>
                  <w:rFonts w:cs="Arial"/>
                </w:rPr>
                <w:t>for</w:t>
              </w:r>
            </w:ins>
            <w:del w:id="5012" w:author="gorgemj" w:date="2017-11-26T20:50:00Z">
              <w:r w:rsidDel="004B08EF">
                <w:rPr>
                  <w:rFonts w:cs="Arial"/>
                </w:rPr>
                <w:delText>o</w:delText>
              </w:r>
            </w:del>
            <w:r>
              <w:rPr>
                <w:rFonts w:cs="Arial"/>
              </w:rPr>
              <w:t xml:space="preserve"> </w:t>
            </w:r>
            <w:del w:id="5013" w:author="gorgemj" w:date="2017-11-26T16:26:00Z">
              <w:r w:rsidDel="009778A0">
                <w:rPr>
                  <w:rFonts w:cs="Arial"/>
                </w:rPr>
                <w:delText xml:space="preserve">Items </w:delText>
              </w:r>
            </w:del>
            <w:ins w:id="5014" w:author="gorgemj" w:date="2017-11-26T16:26:00Z">
              <w:r>
                <w:rPr>
                  <w:rFonts w:cs="Arial"/>
                </w:rPr>
                <w:t xml:space="preserve">Paragraphs </w:t>
              </w:r>
            </w:ins>
            <w:r>
              <w:rPr>
                <w:rFonts w:cs="Arial"/>
              </w:rPr>
              <w:t>5.29 and 5.30.</w:t>
            </w:r>
          </w:p>
        </w:tc>
      </w:tr>
      <w:tr w:rsidR="00B61F44" w:rsidRPr="00817CEB" w:rsidTr="00814E5E">
        <w:trPr>
          <w:cantSplit/>
          <w:trPrChange w:id="5015" w:author="gorgemj" w:date="2017-11-30T12:36:00Z">
            <w:trPr>
              <w:gridBefore w:val="6"/>
              <w:gridAfter w:val="0"/>
              <w:cantSplit/>
            </w:trPr>
          </w:trPrChange>
        </w:trPr>
        <w:tc>
          <w:tcPr>
            <w:tcW w:w="947" w:type="dxa"/>
            <w:tcPrChange w:id="5016" w:author="gorgemj" w:date="2017-11-30T12:36:00Z">
              <w:tcPr>
                <w:tcW w:w="945" w:type="dxa"/>
                <w:gridSpan w:val="6"/>
              </w:tcPr>
            </w:tcPrChange>
          </w:tcPr>
          <w:p w:rsidR="00B61F44" w:rsidRPr="00621A0B" w:rsidRDefault="00B61F44" w:rsidP="00CF335A">
            <w:pPr>
              <w:autoSpaceDE w:val="0"/>
              <w:autoSpaceDN w:val="0"/>
              <w:adjustRightInd w:val="0"/>
              <w:spacing w:before="60" w:after="60" w:line="280" w:lineRule="atLeast"/>
              <w:jc w:val="center"/>
              <w:rPr>
                <w:rFonts w:cs="Arial"/>
                <w:color w:val="000000"/>
                <w:sz w:val="24"/>
                <w:szCs w:val="24"/>
                <w:rPrChange w:id="5017" w:author="gorgemj" w:date="2017-11-23T11:36:00Z">
                  <w:rPr>
                    <w:rFonts w:cs="Arial"/>
                    <w:b/>
                    <w:color w:val="000000"/>
                    <w:sz w:val="24"/>
                    <w:szCs w:val="24"/>
                  </w:rPr>
                </w:rPrChange>
              </w:rPr>
            </w:pPr>
            <w:r w:rsidRPr="00621A0B">
              <w:rPr>
                <w:rFonts w:cs="Arial"/>
                <w:rPrChange w:id="5018" w:author="gorgemj" w:date="2017-11-23T11:36:00Z">
                  <w:rPr>
                    <w:rFonts w:cs="Arial"/>
                    <w:b/>
                  </w:rPr>
                </w:rPrChange>
              </w:rPr>
              <w:t>5.29</w:t>
            </w:r>
          </w:p>
        </w:tc>
        <w:tc>
          <w:tcPr>
            <w:tcW w:w="693" w:type="dxa"/>
            <w:tcPrChange w:id="5019" w:author="gorgemj" w:date="2017-11-30T12:36:00Z">
              <w:tcPr>
                <w:tcW w:w="747" w:type="dxa"/>
                <w:gridSpan w:val="3"/>
              </w:tcPr>
            </w:tcPrChange>
          </w:tcPr>
          <w:p w:rsidR="00B61F44" w:rsidRPr="00621A0B" w:rsidRDefault="00B61F44" w:rsidP="00CF335A">
            <w:pPr>
              <w:autoSpaceDE w:val="0"/>
              <w:autoSpaceDN w:val="0"/>
              <w:adjustRightInd w:val="0"/>
              <w:spacing w:before="60" w:after="60" w:line="280" w:lineRule="atLeast"/>
              <w:jc w:val="center"/>
              <w:rPr>
                <w:rFonts w:cs="Arial"/>
                <w:bCs/>
                <w:color w:val="000000"/>
                <w:sz w:val="24"/>
                <w:szCs w:val="24"/>
                <w:rPrChange w:id="5020" w:author="gorgemj" w:date="2017-11-23T11:36:00Z">
                  <w:rPr>
                    <w:rFonts w:cs="Arial"/>
                    <w:b/>
                    <w:bCs/>
                    <w:color w:val="000000"/>
                    <w:sz w:val="24"/>
                    <w:szCs w:val="24"/>
                  </w:rPr>
                </w:rPrChange>
              </w:rPr>
            </w:pPr>
            <w:r w:rsidRPr="00621A0B">
              <w:rPr>
                <w:rFonts w:cs="Arial"/>
                <w:bCs/>
                <w:rPrChange w:id="5021" w:author="gorgemj" w:date="2017-11-23T11:36:00Z">
                  <w:rPr>
                    <w:rFonts w:cs="Arial"/>
                    <w:b/>
                    <w:bCs/>
                  </w:rPr>
                </w:rPrChange>
              </w:rPr>
              <w:t>1</w:t>
            </w:r>
          </w:p>
        </w:tc>
        <w:tc>
          <w:tcPr>
            <w:tcW w:w="5038" w:type="dxa"/>
            <w:gridSpan w:val="2"/>
            <w:tcPrChange w:id="5022" w:author="gorgemj" w:date="2017-11-30T12:36:00Z">
              <w:tcPr>
                <w:tcW w:w="6768" w:type="dxa"/>
                <w:gridSpan w:val="7"/>
              </w:tcPr>
            </w:tcPrChange>
          </w:tcPr>
          <w:p w:rsidR="00B61F44" w:rsidRPr="00817CEB" w:rsidRDefault="00B61F44" w:rsidP="00CF335A">
            <w:pPr>
              <w:autoSpaceDE w:val="0"/>
              <w:autoSpaceDN w:val="0"/>
              <w:adjustRightInd w:val="0"/>
              <w:spacing w:before="60" w:after="60" w:line="280" w:lineRule="atLeast"/>
              <w:rPr>
                <w:rFonts w:eastAsia="Calibri" w:cs="Arial"/>
              </w:rPr>
            </w:pPr>
            <w:r w:rsidRPr="00817CEB">
              <w:rPr>
                <w:rFonts w:eastAsia="Calibri" w:cs="Arial"/>
              </w:rPr>
              <w:t>The analysis undertaken shall include identification of the features that are designed for use in, or that are capable</w:t>
            </w:r>
            <w:ins w:id="5023" w:author="gorgemj" w:date="2017-11-23T11:36:00Z">
              <w:r w:rsidRPr="00621A0B">
                <w:rPr>
                  <w:rFonts w:eastAsia="Calibri" w:cs="Arial"/>
                  <w:vertAlign w:val="superscript"/>
                  <w:rPrChange w:id="5024" w:author="gorgemj" w:date="2017-11-23T11:36:00Z">
                    <w:rPr>
                      <w:rFonts w:eastAsia="Calibri" w:cs="Arial"/>
                    </w:rPr>
                  </w:rPrChange>
                </w:rPr>
                <w:t>15</w:t>
              </w:r>
            </w:ins>
            <w:r w:rsidRPr="00817CEB">
              <w:rPr>
                <w:rFonts w:eastAsia="Calibri" w:cs="Arial"/>
              </w:rPr>
              <w:t xml:space="preserve"> of preventing or mitigating, events considered in the design extension conditions. These features:</w:t>
            </w:r>
          </w:p>
          <w:p w:rsidR="00B61F44" w:rsidRPr="00817CEB" w:rsidRDefault="00B61F44" w:rsidP="001D39A8">
            <w:pPr>
              <w:widowControl/>
              <w:numPr>
                <w:ilvl w:val="0"/>
                <w:numId w:val="2"/>
              </w:numPr>
              <w:autoSpaceDE w:val="0"/>
              <w:autoSpaceDN w:val="0"/>
              <w:adjustRightInd w:val="0"/>
              <w:spacing w:before="60" w:after="60" w:line="280" w:lineRule="atLeast"/>
              <w:ind w:left="432" w:hanging="432"/>
              <w:rPr>
                <w:rFonts w:eastAsia="Calibri" w:cs="Arial"/>
              </w:rPr>
            </w:pPr>
            <w:r w:rsidRPr="00817CEB">
              <w:rPr>
                <w:rFonts w:eastAsia="Calibri" w:cs="Arial"/>
              </w:rPr>
              <w:t>Shall be independent, to the extent practicable, of those used in more frequent accidents;</w:t>
            </w:r>
          </w:p>
          <w:p w:rsidR="00B61F44" w:rsidRPr="00817CEB" w:rsidRDefault="00B61F44" w:rsidP="001D39A8">
            <w:pPr>
              <w:widowControl/>
              <w:numPr>
                <w:ilvl w:val="0"/>
                <w:numId w:val="2"/>
              </w:numPr>
              <w:autoSpaceDE w:val="0"/>
              <w:autoSpaceDN w:val="0"/>
              <w:adjustRightInd w:val="0"/>
              <w:spacing w:before="60" w:after="60" w:line="280" w:lineRule="atLeast"/>
              <w:ind w:left="432" w:hanging="432"/>
              <w:rPr>
                <w:rFonts w:eastAsia="Calibri" w:cs="Arial"/>
              </w:rPr>
            </w:pPr>
            <w:r w:rsidRPr="00817CEB">
              <w:rPr>
                <w:rFonts w:eastAsia="Calibri" w:cs="Arial"/>
              </w:rPr>
              <w:t>Shall be capable of performing in the environmental conditions pertaining to these design extension conditions, including design extension conditions in severe accidents, where appropriate;</w:t>
            </w:r>
          </w:p>
          <w:p w:rsidR="00B61F44" w:rsidRDefault="00B61F44">
            <w:pPr>
              <w:widowControl/>
              <w:numPr>
                <w:ilvl w:val="0"/>
                <w:numId w:val="2"/>
              </w:numPr>
              <w:autoSpaceDE w:val="0"/>
              <w:autoSpaceDN w:val="0"/>
              <w:adjustRightInd w:val="0"/>
              <w:spacing w:before="60" w:after="60" w:line="280" w:lineRule="atLeast"/>
              <w:ind w:left="432" w:hanging="432"/>
              <w:rPr>
                <w:ins w:id="5025" w:author="gorgemj" w:date="2017-11-23T11:37:00Z"/>
                <w:rFonts w:eastAsia="Calibri" w:cs="Arial"/>
              </w:rPr>
            </w:pPr>
            <w:r w:rsidRPr="00817CEB">
              <w:rPr>
                <w:rFonts w:eastAsia="Calibri" w:cs="Arial"/>
              </w:rPr>
              <w:t xml:space="preserve">Shall have </w:t>
            </w:r>
            <w:del w:id="5026" w:author="gorgemj" w:date="2017-11-23T11:37:00Z">
              <w:r w:rsidRPr="00817CEB" w:rsidDel="00621A0B">
                <w:rPr>
                  <w:rFonts w:eastAsia="Calibri" w:cs="Arial"/>
                </w:rPr>
                <w:delText xml:space="preserve">a </w:delText>
              </w:r>
            </w:del>
            <w:r w:rsidRPr="00817CEB">
              <w:rPr>
                <w:rFonts w:eastAsia="Calibri" w:cs="Arial"/>
              </w:rPr>
              <w:t>reliability commensurate with the function that they are required to fulfill.</w:t>
            </w:r>
          </w:p>
          <w:p w:rsidR="00B61F44" w:rsidRPr="00621A0B" w:rsidRDefault="00B61F44">
            <w:pPr>
              <w:widowControl/>
              <w:autoSpaceDE w:val="0"/>
              <w:autoSpaceDN w:val="0"/>
              <w:adjustRightInd w:val="0"/>
              <w:spacing w:before="60" w:after="60" w:line="280" w:lineRule="atLeast"/>
              <w:rPr>
                <w:rFonts w:eastAsia="Calibri" w:cs="Arial"/>
                <w:i/>
                <w:rPrChange w:id="5027" w:author="gorgemj" w:date="2017-11-23T11:37:00Z">
                  <w:rPr>
                    <w:rFonts w:eastAsia="Calibri" w:cs="Arial"/>
                  </w:rPr>
                </w:rPrChange>
              </w:rPr>
              <w:pPrChange w:id="5028" w:author="gorgemj" w:date="2017-11-23T11:37:00Z">
                <w:pPr>
                  <w:widowControl/>
                  <w:numPr>
                    <w:numId w:val="2"/>
                  </w:numPr>
                  <w:autoSpaceDE w:val="0"/>
                  <w:autoSpaceDN w:val="0"/>
                  <w:adjustRightInd w:val="0"/>
                  <w:spacing w:before="60" w:after="60" w:line="280" w:lineRule="atLeast"/>
                  <w:ind w:left="432" w:hanging="432"/>
                </w:pPr>
              </w:pPrChange>
            </w:pPr>
            <w:ins w:id="5029" w:author="gorgemj" w:date="2017-11-23T11:37:00Z">
              <w:r w:rsidRPr="00621A0B">
                <w:rPr>
                  <w:rFonts w:eastAsia="Calibri" w:cs="Arial"/>
                  <w:i/>
                  <w:sz w:val="18"/>
                  <w:rPrChange w:id="5030" w:author="gorgemj" w:date="2017-11-23T11:37:00Z">
                    <w:rPr>
                      <w:rFonts w:eastAsia="Calibri" w:cs="Arial"/>
                    </w:rPr>
                  </w:rPrChange>
                </w:rPr>
                <w:t xml:space="preserve">Footnote: </w:t>
              </w:r>
              <w:r w:rsidRPr="00621A0B">
                <w:rPr>
                  <w:rFonts w:eastAsia="Calibri" w:cs="Arial"/>
                  <w:i/>
                  <w:sz w:val="18"/>
                  <w:vertAlign w:val="superscript"/>
                  <w:rPrChange w:id="5031" w:author="gorgemj" w:date="2017-11-23T11:37:00Z">
                    <w:rPr>
                      <w:rFonts w:eastAsia="Calibri" w:cs="Arial"/>
                    </w:rPr>
                  </w:rPrChange>
                </w:rPr>
                <w:t>15</w:t>
              </w:r>
              <w:r w:rsidRPr="00621A0B">
                <w:rPr>
                  <w:rFonts w:eastAsia="Calibri" w:cs="Arial"/>
                  <w:i/>
                  <w:sz w:val="18"/>
                  <w:rPrChange w:id="5032" w:author="gorgemj" w:date="2017-11-23T11:37:00Z">
                    <w:rPr>
                      <w:rFonts w:eastAsia="Calibri" w:cs="Arial"/>
                    </w:rPr>
                  </w:rPrChange>
                </w:rPr>
                <w:t xml:space="preserve"> For returning the plant to a safe state or for mitigating the consequences of an accident, consideration could be given to the full design capabilities of the plant and to the temporary use of additional systems.</w:t>
              </w:r>
            </w:ins>
          </w:p>
        </w:tc>
        <w:tc>
          <w:tcPr>
            <w:tcW w:w="6912" w:type="dxa"/>
            <w:gridSpan w:val="3"/>
            <w:tcPrChange w:id="5033" w:author="gorgemj" w:date="2017-11-30T12:36:00Z">
              <w:tcPr>
                <w:tcW w:w="5130" w:type="dxa"/>
                <w:gridSpan w:val="8"/>
              </w:tcPr>
            </w:tcPrChange>
          </w:tcPr>
          <w:p w:rsidR="00B61F44" w:rsidRPr="002E55AD" w:rsidRDefault="00B61F44">
            <w:pPr>
              <w:spacing w:line="280" w:lineRule="atLeast"/>
              <w:rPr>
                <w:ins w:id="5034" w:author="gorgemj" w:date="2017-11-26T16:28:00Z"/>
                <w:rFonts w:cs="Arial"/>
              </w:rPr>
              <w:pPrChange w:id="5035" w:author="gorgemj" w:date="2017-11-26T16:28:00Z">
                <w:pPr>
                  <w:pStyle w:val="Default"/>
                  <w:widowControl w:val="0"/>
                  <w:spacing w:before="60" w:after="60" w:line="280" w:lineRule="atLeast"/>
                </w:pPr>
              </w:pPrChange>
            </w:pPr>
            <w:ins w:id="5036" w:author="gorgemj" w:date="2017-11-26T16:28:00Z">
              <w:r>
                <w:rPr>
                  <w:rFonts w:cs="Arial"/>
                </w:rPr>
                <w:t xml:space="preserve">For non-core melt DEC, </w:t>
              </w:r>
            </w:ins>
            <w:ins w:id="5037" w:author="gorgemj" w:date="2017-11-26T16:29:00Z">
              <w:r>
                <w:rPr>
                  <w:rFonts w:cs="Arial"/>
                </w:rPr>
                <w:t>t</w:t>
              </w:r>
            </w:ins>
            <w:ins w:id="5038" w:author="gorgemj" w:date="2017-11-26T16:28:00Z">
              <w:r w:rsidRPr="004549DC">
                <w:rPr>
                  <w:rFonts w:cs="Arial"/>
                </w:rPr>
                <w:t xml:space="preserve">he diversity incorporated into the </w:t>
              </w:r>
              <w:r w:rsidRPr="00E565BC">
                <w:rPr>
                  <w:rFonts w:cs="Arial"/>
                  <w:b/>
                </w:rPr>
                <w:t>AP1000</w:t>
              </w:r>
              <w:r w:rsidRPr="00E565BC">
                <w:rPr>
                  <w:rFonts w:cs="Arial"/>
                </w:rPr>
                <w:t xml:space="preserve"> </w:t>
              </w:r>
              <w:r>
                <w:rPr>
                  <w:rFonts w:cs="Arial"/>
                </w:rPr>
                <w:t xml:space="preserve">plant </w:t>
              </w:r>
              <w:r w:rsidRPr="00E565BC">
                <w:rPr>
                  <w:rFonts w:cs="Arial"/>
                </w:rPr>
                <w:t>passive safety systems</w:t>
              </w:r>
              <w:del w:id="5039" w:author="friedmbn" w:date="2017-11-29T16:54:00Z">
                <w:r w:rsidRPr="00E565BC" w:rsidDel="00F65670">
                  <w:rPr>
                    <w:rFonts w:cs="Arial"/>
                  </w:rPr>
                  <w:delText>,</w:delText>
                </w:r>
              </w:del>
              <w:r w:rsidRPr="00E565BC">
                <w:rPr>
                  <w:rFonts w:cs="Arial"/>
                </w:rPr>
                <w:t xml:space="preserve"> </w:t>
              </w:r>
            </w:ins>
            <w:ins w:id="5040" w:author="friedmbn" w:date="2017-11-29T16:54:00Z">
              <w:r>
                <w:rPr>
                  <w:rFonts w:cs="Arial"/>
                </w:rPr>
                <w:t>(</w:t>
              </w:r>
            </w:ins>
            <w:ins w:id="5041" w:author="gorgemj" w:date="2017-11-26T16:28:00Z">
              <w:r w:rsidRPr="00E565BC">
                <w:rPr>
                  <w:rFonts w:cs="Arial"/>
                </w:rPr>
                <w:t>based on the PRA insights</w:t>
              </w:r>
            </w:ins>
            <w:ins w:id="5042" w:author="friedmbn" w:date="2017-11-29T16:54:00Z">
              <w:r>
                <w:rPr>
                  <w:rFonts w:cs="Arial"/>
                </w:rPr>
                <w:t>)</w:t>
              </w:r>
            </w:ins>
            <w:ins w:id="5043" w:author="gorgemj" w:date="2017-11-26T16:28:00Z">
              <w:del w:id="5044" w:author="friedmbn" w:date="2017-11-29T16:54:00Z">
                <w:r w:rsidRPr="00E565BC" w:rsidDel="00F65670">
                  <w:rPr>
                    <w:rFonts w:cs="Arial"/>
                  </w:rPr>
                  <w:delText>,</w:delText>
                </w:r>
              </w:del>
              <w:r w:rsidRPr="00E565BC">
                <w:rPr>
                  <w:rFonts w:cs="Arial"/>
                </w:rPr>
                <w:t xml:space="preserve"> allow them to provide diverse passive means of mitigation of the most frequent occurrences.</w:t>
              </w:r>
              <w:r>
                <w:rPr>
                  <w:rFonts w:cs="Arial"/>
                </w:rPr>
                <w:t xml:space="preserve"> </w:t>
              </w:r>
              <w:r w:rsidRPr="00E565BC">
                <w:rPr>
                  <w:rFonts w:cs="Arial"/>
                </w:rPr>
                <w:t xml:space="preserve">This design approach provides, for the most frequent events, the three diverse lines of protection listed below: </w:t>
              </w:r>
            </w:ins>
          </w:p>
          <w:p w:rsidR="00B61F44" w:rsidRPr="00622F2F" w:rsidRDefault="00B61F44" w:rsidP="00814E5E">
            <w:pPr>
              <w:pStyle w:val="ListParagraph"/>
              <w:numPr>
                <w:ilvl w:val="0"/>
                <w:numId w:val="17"/>
              </w:numPr>
              <w:spacing w:after="0" w:line="280" w:lineRule="atLeast"/>
              <w:ind w:left="518" w:hanging="259"/>
              <w:contextualSpacing w:val="0"/>
              <w:rPr>
                <w:ins w:id="5045" w:author="gorgemj" w:date="2017-11-26T16:28:00Z"/>
                <w:rFonts w:eastAsia="Calibri" w:cs="Arial"/>
                <w:szCs w:val="20"/>
              </w:rPr>
            </w:pPr>
            <w:ins w:id="5046" w:author="gorgemj" w:date="2017-11-26T16:28:00Z">
              <w:r w:rsidRPr="00622F2F">
                <w:rPr>
                  <w:rFonts w:eastAsia="Calibri" w:cs="Arial"/>
                  <w:szCs w:val="20"/>
                </w:rPr>
                <w:t xml:space="preserve">Primary means: </w:t>
              </w:r>
              <w:del w:id="5047" w:author="friedmbn" w:date="2017-11-29T16:54:00Z">
                <w:r w:rsidRPr="00622F2F" w:rsidDel="00F65670">
                  <w:rPr>
                    <w:rFonts w:eastAsia="Calibri" w:cs="Arial"/>
                    <w:szCs w:val="20"/>
                  </w:rPr>
                  <w:delText xml:space="preserve">safety </w:delText>
                </w:r>
              </w:del>
              <w:r w:rsidRPr="00622F2F">
                <w:rPr>
                  <w:rFonts w:eastAsia="Calibri" w:cs="Arial"/>
                  <w:szCs w:val="20"/>
                </w:rPr>
                <w:t xml:space="preserve">passive </w:t>
              </w:r>
            </w:ins>
            <w:ins w:id="5048" w:author="friedmbn" w:date="2017-11-29T16:54:00Z">
              <w:r w:rsidRPr="00622F2F">
                <w:rPr>
                  <w:rFonts w:eastAsia="Calibri" w:cs="Arial"/>
                  <w:szCs w:val="20"/>
                </w:rPr>
                <w:t xml:space="preserve">safety </w:t>
              </w:r>
            </w:ins>
            <w:ins w:id="5049" w:author="gorgemj" w:date="2017-11-26T16:28:00Z">
              <w:r w:rsidRPr="00622F2F">
                <w:rPr>
                  <w:rFonts w:eastAsia="Calibri" w:cs="Arial"/>
                  <w:szCs w:val="20"/>
                </w:rPr>
                <w:t xml:space="preserve">systems (credited to mitigate postulated initiating events in the design basis analyses) </w:t>
              </w:r>
            </w:ins>
          </w:p>
          <w:p w:rsidR="00B61F44" w:rsidRPr="00622F2F" w:rsidRDefault="00B61F44" w:rsidP="00814E5E">
            <w:pPr>
              <w:pStyle w:val="ListParagraph"/>
              <w:numPr>
                <w:ilvl w:val="0"/>
                <w:numId w:val="17"/>
              </w:numPr>
              <w:spacing w:after="0" w:line="280" w:lineRule="atLeast"/>
              <w:ind w:left="518" w:hanging="259"/>
              <w:contextualSpacing w:val="0"/>
              <w:rPr>
                <w:ins w:id="5050" w:author="gorgemj" w:date="2017-11-26T16:28:00Z"/>
                <w:rFonts w:eastAsia="Calibri" w:cs="Arial"/>
                <w:szCs w:val="20"/>
              </w:rPr>
            </w:pPr>
            <w:ins w:id="5051" w:author="gorgemj" w:date="2017-11-26T16:28:00Z">
              <w:r w:rsidRPr="00622F2F">
                <w:rPr>
                  <w:rFonts w:eastAsia="Calibri" w:cs="Arial"/>
                  <w:szCs w:val="20"/>
                </w:rPr>
                <w:t xml:space="preserve">Secondary means: diverse </w:t>
              </w:r>
              <w:del w:id="5052" w:author="friedmbn" w:date="2017-11-29T16:55:00Z">
                <w:r w:rsidRPr="00622F2F" w:rsidDel="00F65670">
                  <w:rPr>
                    <w:rFonts w:eastAsia="Calibri" w:cs="Arial"/>
                    <w:szCs w:val="20"/>
                  </w:rPr>
                  <w:delText xml:space="preserve">safety </w:delText>
                </w:r>
              </w:del>
              <w:r w:rsidRPr="00622F2F">
                <w:rPr>
                  <w:rFonts w:eastAsia="Calibri" w:cs="Arial"/>
                  <w:szCs w:val="20"/>
                </w:rPr>
                <w:t xml:space="preserve">passive </w:t>
              </w:r>
            </w:ins>
            <w:ins w:id="5053" w:author="friedmbn" w:date="2017-11-29T16:55:00Z">
              <w:r w:rsidRPr="00622F2F">
                <w:rPr>
                  <w:rFonts w:eastAsia="Calibri" w:cs="Arial"/>
                  <w:szCs w:val="20"/>
                </w:rPr>
                <w:t xml:space="preserve">safety </w:t>
              </w:r>
            </w:ins>
            <w:ins w:id="5054" w:author="gorgemj" w:date="2017-11-26T16:28:00Z">
              <w:r w:rsidRPr="00622F2F">
                <w:rPr>
                  <w:rFonts w:eastAsia="Calibri" w:cs="Arial"/>
                  <w:szCs w:val="20"/>
                </w:rPr>
                <w:t xml:space="preserve">systems (credited in the PRA) </w:t>
              </w:r>
            </w:ins>
          </w:p>
          <w:p w:rsidR="00B61F44" w:rsidRPr="00622F2F" w:rsidRDefault="00B61F44" w:rsidP="00814E5E">
            <w:pPr>
              <w:pStyle w:val="ListParagraph"/>
              <w:numPr>
                <w:ilvl w:val="0"/>
                <w:numId w:val="17"/>
              </w:numPr>
              <w:spacing w:after="0" w:line="280" w:lineRule="atLeast"/>
              <w:ind w:left="504" w:hanging="252"/>
              <w:rPr>
                <w:ins w:id="5055" w:author="gorgemj" w:date="2017-11-26T16:28:00Z"/>
                <w:rFonts w:eastAsia="Calibri" w:cs="Arial"/>
                <w:szCs w:val="20"/>
              </w:rPr>
            </w:pPr>
            <w:ins w:id="5056" w:author="gorgemj" w:date="2017-11-26T16:28:00Z">
              <w:r w:rsidRPr="00622F2F">
                <w:rPr>
                  <w:rFonts w:eastAsia="Calibri" w:cs="Arial"/>
                  <w:szCs w:val="20"/>
                </w:rPr>
                <w:t xml:space="preserve">Tertiary means: active </w:t>
              </w:r>
              <w:proofErr w:type="spellStart"/>
              <w:r>
                <w:rPr>
                  <w:rFonts w:eastAsia="Calibri" w:cs="Arial"/>
                  <w:szCs w:val="20"/>
                </w:rPr>
                <w:t>DiD</w:t>
              </w:r>
              <w:proofErr w:type="spellEnd"/>
              <w:r w:rsidRPr="00622F2F">
                <w:rPr>
                  <w:rFonts w:eastAsia="Calibri" w:cs="Arial"/>
                  <w:szCs w:val="20"/>
                </w:rPr>
                <w:t xml:space="preserve"> systems (credited in the PRA) </w:t>
              </w:r>
            </w:ins>
          </w:p>
          <w:p w:rsidR="00B61F44" w:rsidRDefault="00B61F44" w:rsidP="00814E5E">
            <w:pPr>
              <w:spacing w:line="280" w:lineRule="atLeast"/>
              <w:rPr>
                <w:ins w:id="5057" w:author="gorgemj" w:date="2017-11-26T16:30:00Z"/>
              </w:rPr>
            </w:pPr>
            <w:ins w:id="5058" w:author="gorgemj" w:date="2017-11-26T16:28:00Z">
              <w:r w:rsidRPr="00E565BC">
                <w:t>This approach provides the basis for the consideration of multiple failure events</w:t>
              </w:r>
              <w:r>
                <w:t xml:space="preserve"> (such as DEC)</w:t>
              </w:r>
              <w:r w:rsidRPr="00E565BC">
                <w:t xml:space="preserve"> in the </w:t>
              </w:r>
              <w:r w:rsidRPr="00E565BC">
                <w:rPr>
                  <w:b/>
                </w:rPr>
                <w:t>AP1000</w:t>
              </w:r>
              <w:r w:rsidRPr="00E565BC">
                <w:t xml:space="preserve"> </w:t>
              </w:r>
              <w:r>
                <w:t xml:space="preserve">plant </w:t>
              </w:r>
              <w:r w:rsidRPr="00E565BC">
                <w:t>design</w:t>
              </w:r>
              <w:r>
                <w:t>. T</w:t>
              </w:r>
            </w:ins>
            <w:ins w:id="5059" w:author="gorgemj" w:date="2017-11-26T16:29:00Z">
              <w:r>
                <w:t xml:space="preserve">he environmental conditions for those DEC are similar to the DBA conditions for which </w:t>
              </w:r>
            </w:ins>
            <w:ins w:id="5060" w:author="gorgemj" w:date="2017-11-26T16:30:00Z">
              <w:r>
                <w:t>the passive systems are qualified.</w:t>
              </w:r>
            </w:ins>
          </w:p>
          <w:p w:rsidR="00B61F44" w:rsidDel="009778A0" w:rsidRDefault="00B61F44" w:rsidP="00814E5E">
            <w:pPr>
              <w:spacing w:line="280" w:lineRule="atLeast"/>
              <w:rPr>
                <w:del w:id="5061" w:author="gorgemj" w:date="2017-11-26T16:28:00Z"/>
              </w:rPr>
            </w:pPr>
            <w:ins w:id="5062" w:author="gorgemj" w:date="2017-11-26T16:30:00Z">
              <w:r>
                <w:t xml:space="preserve">For core melt DEC, </w:t>
              </w:r>
            </w:ins>
            <w:ins w:id="5063" w:author="gorgemj" w:date="2017-11-26T16:32:00Z">
              <w:r>
                <w:t xml:space="preserve">the AP1000 plant DCD [2] Appendix 19D </w:t>
              </w:r>
            </w:ins>
            <w:ins w:id="5064" w:author="gorgemj" w:date="2017-11-26T16:33:00Z">
              <w:r>
                <w:t>(</w:t>
              </w:r>
            </w:ins>
            <w:ins w:id="5065" w:author="gorgemj" w:date="2017-11-26T16:32:00Z">
              <w:r>
                <w:t>equipment survivability assessment)</w:t>
              </w:r>
            </w:ins>
            <w:ins w:id="5066" w:author="gorgemj" w:date="2017-11-26T16:33:00Z">
              <w:r>
                <w:t xml:space="preserve"> evaluates </w:t>
              </w:r>
            </w:ins>
            <w:ins w:id="5067" w:author="gorgemj" w:date="2017-11-26T16:32:00Z">
              <w:r>
                <w:t>the availability of equipment</w:t>
              </w:r>
            </w:ins>
            <w:ins w:id="5068" w:author="gorgemj" w:date="2017-11-26T16:33:00Z">
              <w:r>
                <w:t xml:space="preserve"> </w:t>
              </w:r>
            </w:ins>
            <w:ins w:id="5069" w:author="gorgemj" w:date="2017-11-26T16:32:00Z">
              <w:r>
                <w:t>and instrumentation used during a severe accident to achieve a controlled, stable state after core</w:t>
              </w:r>
            </w:ins>
            <w:ins w:id="5070" w:author="gorgemj" w:date="2017-11-26T16:33:00Z">
              <w:r>
                <w:t xml:space="preserve"> </w:t>
              </w:r>
            </w:ins>
            <w:ins w:id="5071" w:author="gorgemj" w:date="2017-11-26T16:32:00Z">
              <w:r>
                <w:t>damage under the unique containment environments.</w:t>
              </w:r>
            </w:ins>
            <w:del w:id="5072" w:author="gorgemj" w:date="2017-11-26T16:28:00Z">
              <w:r w:rsidRPr="00E565BC" w:rsidDel="009778A0">
                <w:delText xml:space="preserve">One of the key approaches in the </w:delText>
              </w:r>
              <w:r w:rsidRPr="00E565BC" w:rsidDel="009778A0">
                <w:rPr>
                  <w:b/>
                </w:rPr>
                <w:delText>AP1000</w:delText>
              </w:r>
              <w:r w:rsidRPr="00E565BC" w:rsidDel="009778A0">
                <w:delText xml:space="preserve"> design is to use passive features to mitigate </w:delText>
              </w:r>
            </w:del>
            <w:del w:id="5073" w:author="gorgemj" w:date="2017-11-24T15:46:00Z">
              <w:r w:rsidRPr="00E565BC" w:rsidDel="00D370A5">
                <w:delText>design basis accident</w:delText>
              </w:r>
            </w:del>
            <w:del w:id="5074" w:author="gorgemj" w:date="2017-11-26T16:28:00Z">
              <w:r w:rsidRPr="00E565BC" w:rsidDel="009778A0">
                <w:delText>s. These safety systems are dedicated to the mitigation of safety issues and are not required for normal operation. In addition to redundancy, these features incorporate diversity based on PRA insights</w:delText>
              </w:r>
              <w:r w:rsidDel="009778A0">
                <w:delText xml:space="preserve"> [4].</w:delText>
              </w:r>
            </w:del>
          </w:p>
          <w:p w:rsidR="00B61F44" w:rsidRPr="00622F2F" w:rsidRDefault="00B61F44" w:rsidP="00A366D5">
            <w:pPr>
              <w:spacing w:before="60" w:after="60" w:line="280" w:lineRule="atLeast"/>
              <w:rPr>
                <w:rFonts w:cs="Arial"/>
              </w:rPr>
            </w:pPr>
            <w:del w:id="5075" w:author="gorgemj" w:date="2017-11-26T16:28:00Z">
              <w:r w:rsidRPr="00E565BC" w:rsidDel="009778A0">
                <w:delText xml:space="preserve">When </w:delText>
              </w:r>
              <w:r w:rsidDel="009778A0">
                <w:delText>ac</w:delText>
              </w:r>
              <w:r w:rsidRPr="00E565BC" w:rsidDel="009778A0">
                <w:delText xml:space="preserve"> power is available</w:delText>
              </w:r>
              <w:r w:rsidDel="009778A0">
                <w:delText xml:space="preserve"> </w:delText>
              </w:r>
              <w:r w:rsidRPr="00E565BC" w:rsidDel="009778A0">
                <w:delText xml:space="preserve">the </w:delText>
              </w:r>
              <w:r w:rsidRPr="00E565BC" w:rsidDel="009778A0">
                <w:rPr>
                  <w:b/>
                </w:rPr>
                <w:delText>AP1000</w:delText>
              </w:r>
              <w:r w:rsidRPr="00E565BC" w:rsidDel="009778A0">
                <w:delText xml:space="preserve"> </w:delText>
              </w:r>
              <w:r w:rsidDel="009778A0">
                <w:delText xml:space="preserve">plant </w:delText>
              </w:r>
              <w:r w:rsidRPr="00E565BC" w:rsidDel="009778A0">
                <w:delText xml:space="preserve">passive systems can be supplemented with simple, active </w:delText>
              </w:r>
            </w:del>
            <w:del w:id="5076" w:author="gorgemj" w:date="2017-11-24T13:32:00Z">
              <w:r w:rsidRPr="00E565BC" w:rsidDel="007E2AD6">
                <w:delText>defense-in-depth</w:delText>
              </w:r>
            </w:del>
            <w:del w:id="5077" w:author="gorgemj" w:date="2017-11-26T16:28:00Z">
              <w:r w:rsidRPr="00E565BC" w:rsidDel="009778A0">
                <w:delText xml:space="preserve"> systems and equipment. The active </w:delText>
              </w:r>
            </w:del>
            <w:del w:id="5078" w:author="gorgemj" w:date="2017-11-24T13:32:00Z">
              <w:r w:rsidRPr="00E565BC" w:rsidDel="007E2AD6">
                <w:delText>defense-in-depth</w:delText>
              </w:r>
            </w:del>
            <w:del w:id="5079" w:author="gorgemj" w:date="2017-11-26T16:28:00Z">
              <w:r w:rsidRPr="00E565BC" w:rsidDel="009778A0">
                <w:delText xml:space="preserve"> systems use reliable and redundant active equipment, sup</w:delText>
              </w:r>
              <w:r w:rsidDel="009778A0">
                <w:delText xml:space="preserve">ported by the use of </w:delText>
              </w:r>
            </w:del>
            <w:del w:id="5080" w:author="gorgemj" w:date="2017-11-24T13:32:00Z">
              <w:r w:rsidDel="007E2AD6">
                <w:delText>defense</w:delText>
              </w:r>
              <w:r w:rsidDel="007E2AD6">
                <w:noBreakHyphen/>
                <w:delText>in</w:delText>
              </w:r>
              <w:r w:rsidDel="007E2AD6">
                <w:noBreakHyphen/>
              </w:r>
              <w:r w:rsidRPr="00E565BC" w:rsidDel="007E2AD6">
                <w:delText>depth</w:delText>
              </w:r>
            </w:del>
            <w:del w:id="5081" w:author="gorgemj" w:date="2017-11-26T16:28:00Z">
              <w:r w:rsidRPr="00E565BC" w:rsidDel="009778A0">
                <w:delText xml:space="preserve"> standby diesels to facilitate their functions when offsite </w:delText>
              </w:r>
              <w:r w:rsidDel="009778A0">
                <w:delText>ac</w:delText>
              </w:r>
              <w:r w:rsidRPr="00E565BC" w:rsidDel="009778A0">
                <w:delText xml:space="preserve"> power is available or not. These simple, active </w:delText>
              </w:r>
            </w:del>
            <w:del w:id="5082" w:author="gorgemj" w:date="2017-11-24T16:03:00Z">
              <w:r w:rsidRPr="00E565BC" w:rsidDel="00D56402">
                <w:delText>structures, systems, and components (</w:delText>
              </w:r>
            </w:del>
            <w:del w:id="5083" w:author="gorgemj" w:date="2017-11-26T16:28:00Z">
              <w:r w:rsidRPr="00E565BC" w:rsidDel="009778A0">
                <w:delText>SSCs</w:delText>
              </w:r>
            </w:del>
            <w:del w:id="5084" w:author="gorgemj" w:date="2017-11-24T16:03:00Z">
              <w:r w:rsidRPr="00E565BC" w:rsidDel="00D56402">
                <w:delText>)</w:delText>
              </w:r>
            </w:del>
            <w:del w:id="5085" w:author="gorgemj" w:date="2017-11-26T16:28:00Z">
              <w:r w:rsidRPr="00E565BC" w:rsidDel="009778A0">
                <w:delText xml:space="preserve"> are optimized for their normal operating functions and for expected anticipated occurrences to minimize the </w:delText>
              </w:r>
              <w:r w:rsidRPr="00E565BC" w:rsidDel="009778A0">
                <w:rPr>
                  <w:rFonts w:cs="Arial"/>
                </w:rPr>
                <w:delText xml:space="preserve">demand on the passive systems and provide a diverse, independent line of defense for the most frequent events. The active systems therefore provide investment protection and reduce the overall risk to the plant owner and the public. While important to the safe normal operation of the plant, the active systems are not necessary for the safe shutdown of the reactor following a </w:delText>
              </w:r>
              <w:r w:rsidRPr="004549DC" w:rsidDel="009778A0">
                <w:rPr>
                  <w:rFonts w:cs="Arial"/>
                </w:rPr>
                <w:delText>DBA or DEC</w:delText>
              </w:r>
              <w:r w:rsidRPr="00E565BC" w:rsidDel="009778A0">
                <w:rPr>
                  <w:rFonts w:cs="Arial"/>
                </w:rPr>
                <w:delText>.</w:delText>
              </w:r>
            </w:del>
          </w:p>
        </w:tc>
      </w:tr>
      <w:tr w:rsidR="00B61F44" w:rsidRPr="00817CEB" w:rsidDel="009778A0" w:rsidTr="00814E5E">
        <w:trPr>
          <w:cantSplit/>
          <w:del w:id="5086" w:author="gorgemj" w:date="2017-11-26T16:28:00Z"/>
          <w:trPrChange w:id="5087" w:author="gorgemj" w:date="2017-11-30T12:36:00Z">
            <w:trPr>
              <w:gridBefore w:val="6"/>
              <w:gridAfter w:val="0"/>
              <w:cantSplit/>
            </w:trPr>
          </w:trPrChange>
        </w:trPr>
        <w:tc>
          <w:tcPr>
            <w:tcW w:w="947" w:type="dxa"/>
            <w:tcPrChange w:id="5088" w:author="gorgemj" w:date="2017-11-30T12:36:00Z">
              <w:tcPr>
                <w:tcW w:w="945" w:type="dxa"/>
                <w:gridSpan w:val="6"/>
              </w:tcPr>
            </w:tcPrChange>
          </w:tcPr>
          <w:p w:rsidR="00B61F44" w:rsidRPr="00802CCC" w:rsidDel="009778A0" w:rsidRDefault="00B61F44" w:rsidP="00542606">
            <w:pPr>
              <w:autoSpaceDE w:val="0"/>
              <w:autoSpaceDN w:val="0"/>
              <w:adjustRightInd w:val="0"/>
              <w:spacing w:before="60" w:after="60" w:line="280" w:lineRule="atLeast"/>
              <w:jc w:val="center"/>
              <w:rPr>
                <w:del w:id="5089" w:author="gorgemj" w:date="2017-11-26T16:28:00Z"/>
                <w:rFonts w:cs="Arial"/>
                <w:color w:val="000000"/>
                <w:sz w:val="24"/>
                <w:szCs w:val="24"/>
                <w:rPrChange w:id="5090" w:author="gorgemj" w:date="2017-11-23T11:37:00Z">
                  <w:rPr>
                    <w:del w:id="5091" w:author="gorgemj" w:date="2017-11-26T16:28:00Z"/>
                    <w:rFonts w:cs="Arial"/>
                    <w:b/>
                    <w:color w:val="000000"/>
                    <w:sz w:val="24"/>
                    <w:szCs w:val="24"/>
                  </w:rPr>
                </w:rPrChange>
              </w:rPr>
            </w:pPr>
            <w:del w:id="5092" w:author="gorgemj" w:date="2017-11-26T16:28:00Z">
              <w:r w:rsidRPr="00802CCC" w:rsidDel="009778A0">
                <w:rPr>
                  <w:rFonts w:cs="Arial"/>
                  <w:rPrChange w:id="5093" w:author="gorgemj" w:date="2017-11-23T11:37:00Z">
                    <w:rPr>
                      <w:rFonts w:cs="Arial"/>
                      <w:b/>
                    </w:rPr>
                  </w:rPrChange>
                </w:rPr>
                <w:delText>5.29 (cont.)</w:delText>
              </w:r>
            </w:del>
          </w:p>
        </w:tc>
        <w:tc>
          <w:tcPr>
            <w:tcW w:w="693" w:type="dxa"/>
            <w:tcPrChange w:id="5094" w:author="gorgemj" w:date="2017-11-30T12:36:00Z">
              <w:tcPr>
                <w:tcW w:w="747" w:type="dxa"/>
                <w:gridSpan w:val="3"/>
              </w:tcPr>
            </w:tcPrChange>
          </w:tcPr>
          <w:p w:rsidR="00B61F44" w:rsidRPr="00802CCC" w:rsidDel="009778A0" w:rsidRDefault="00B61F44" w:rsidP="00542606">
            <w:pPr>
              <w:autoSpaceDE w:val="0"/>
              <w:autoSpaceDN w:val="0"/>
              <w:adjustRightInd w:val="0"/>
              <w:spacing w:before="60" w:after="60" w:line="280" w:lineRule="atLeast"/>
              <w:jc w:val="center"/>
              <w:rPr>
                <w:del w:id="5095" w:author="gorgemj" w:date="2017-11-26T16:28:00Z"/>
                <w:rFonts w:cs="Arial"/>
                <w:bCs/>
                <w:color w:val="000000"/>
                <w:sz w:val="24"/>
                <w:szCs w:val="24"/>
                <w:rPrChange w:id="5096" w:author="gorgemj" w:date="2017-11-23T11:37:00Z">
                  <w:rPr>
                    <w:del w:id="5097" w:author="gorgemj" w:date="2017-11-26T16:28:00Z"/>
                    <w:rFonts w:cs="Arial"/>
                    <w:b/>
                    <w:bCs/>
                    <w:color w:val="000000"/>
                    <w:sz w:val="24"/>
                    <w:szCs w:val="24"/>
                  </w:rPr>
                </w:rPrChange>
              </w:rPr>
            </w:pPr>
            <w:del w:id="5098" w:author="gorgemj" w:date="2017-11-26T16:28:00Z">
              <w:r w:rsidRPr="00802CCC" w:rsidDel="009778A0">
                <w:rPr>
                  <w:rFonts w:cs="Arial"/>
                  <w:bCs/>
                  <w:rPrChange w:id="5099" w:author="gorgemj" w:date="2017-11-23T11:37:00Z">
                    <w:rPr>
                      <w:rFonts w:cs="Arial"/>
                      <w:b/>
                      <w:bCs/>
                    </w:rPr>
                  </w:rPrChange>
                </w:rPr>
                <w:delText>1</w:delText>
              </w:r>
            </w:del>
          </w:p>
        </w:tc>
        <w:tc>
          <w:tcPr>
            <w:tcW w:w="5038" w:type="dxa"/>
            <w:gridSpan w:val="2"/>
            <w:tcPrChange w:id="5100" w:author="gorgemj" w:date="2017-11-30T12:36:00Z">
              <w:tcPr>
                <w:tcW w:w="6768" w:type="dxa"/>
                <w:gridSpan w:val="7"/>
              </w:tcPr>
            </w:tcPrChange>
          </w:tcPr>
          <w:p w:rsidR="00B61F44" w:rsidRPr="00817CEB" w:rsidDel="009778A0" w:rsidRDefault="00B61F44" w:rsidP="00622F2F">
            <w:pPr>
              <w:widowControl/>
              <w:autoSpaceDE w:val="0"/>
              <w:autoSpaceDN w:val="0"/>
              <w:adjustRightInd w:val="0"/>
              <w:spacing w:before="60" w:after="60" w:line="280" w:lineRule="atLeast"/>
              <w:ind w:left="432"/>
              <w:rPr>
                <w:del w:id="5101" w:author="gorgemj" w:date="2017-11-26T16:28:00Z"/>
                <w:rFonts w:eastAsia="Calibri" w:cs="Arial"/>
              </w:rPr>
            </w:pPr>
          </w:p>
        </w:tc>
        <w:tc>
          <w:tcPr>
            <w:tcW w:w="6912" w:type="dxa"/>
            <w:gridSpan w:val="3"/>
            <w:tcPrChange w:id="5102" w:author="gorgemj" w:date="2017-11-30T12:36:00Z">
              <w:tcPr>
                <w:tcW w:w="5130" w:type="dxa"/>
                <w:gridSpan w:val="8"/>
              </w:tcPr>
            </w:tcPrChange>
          </w:tcPr>
          <w:p w:rsidR="00B61F44" w:rsidDel="009778A0" w:rsidRDefault="00B61F44" w:rsidP="00542606">
            <w:pPr>
              <w:spacing w:before="60" w:after="60" w:line="280" w:lineRule="atLeast"/>
              <w:rPr>
                <w:del w:id="5103" w:author="gorgemj" w:date="2017-11-26T16:27:00Z"/>
                <w:rFonts w:cs="Arial"/>
              </w:rPr>
            </w:pPr>
            <w:del w:id="5104" w:author="gorgemj" w:date="2017-11-26T16:27:00Z">
              <w:r w:rsidRPr="004549DC" w:rsidDel="009778A0">
                <w:rPr>
                  <w:rFonts w:cs="Arial"/>
                </w:rPr>
                <w:delText xml:space="preserve">The diversity incorporated into the </w:delText>
              </w:r>
              <w:r w:rsidRPr="00E565BC" w:rsidDel="009778A0">
                <w:rPr>
                  <w:rFonts w:cs="Arial"/>
                  <w:b/>
                </w:rPr>
                <w:delText>AP1000</w:delText>
              </w:r>
              <w:r w:rsidRPr="00E565BC" w:rsidDel="009778A0">
                <w:rPr>
                  <w:rFonts w:cs="Arial"/>
                </w:rPr>
                <w:delText xml:space="preserve"> </w:delText>
              </w:r>
              <w:r w:rsidDel="009778A0">
                <w:rPr>
                  <w:rFonts w:cs="Arial"/>
                </w:rPr>
                <w:delText xml:space="preserve">plant </w:delText>
              </w:r>
              <w:r w:rsidRPr="00E565BC" w:rsidDel="009778A0">
                <w:rPr>
                  <w:rFonts w:cs="Arial"/>
                </w:rPr>
                <w:delText>passive safety systems, based on the PRA insights, allow them to provide diverse passive means of mitigation of the most frequent occurrences.</w:delText>
              </w:r>
            </w:del>
          </w:p>
          <w:p w:rsidR="00B61F44" w:rsidRPr="002E55AD" w:rsidDel="009778A0" w:rsidRDefault="00B61F44" w:rsidP="00542606">
            <w:pPr>
              <w:pStyle w:val="Default"/>
              <w:widowControl w:val="0"/>
              <w:spacing w:before="60" w:after="60" w:line="280" w:lineRule="atLeast"/>
              <w:rPr>
                <w:del w:id="5105" w:author="gorgemj" w:date="2017-11-26T16:27:00Z"/>
                <w:rFonts w:ascii="Arial" w:hAnsi="Arial" w:cs="Arial"/>
                <w:sz w:val="20"/>
                <w:szCs w:val="20"/>
              </w:rPr>
            </w:pPr>
            <w:del w:id="5106" w:author="gorgemj" w:date="2017-11-26T16:27:00Z">
              <w:r w:rsidRPr="00E565BC" w:rsidDel="009778A0">
                <w:rPr>
                  <w:rFonts w:ascii="Arial" w:hAnsi="Arial" w:cs="Arial"/>
                  <w:sz w:val="20"/>
                  <w:szCs w:val="20"/>
                </w:rPr>
                <w:delText xml:space="preserve">This design approach provides, for the most frequent events, the three diverse lines of protection listed below: </w:delText>
              </w:r>
            </w:del>
          </w:p>
          <w:p w:rsidR="00B61F44" w:rsidRPr="00622F2F" w:rsidDel="009778A0" w:rsidRDefault="00B61F44" w:rsidP="001D39A8">
            <w:pPr>
              <w:pStyle w:val="ListParagraph"/>
              <w:numPr>
                <w:ilvl w:val="0"/>
                <w:numId w:val="17"/>
              </w:numPr>
              <w:spacing w:before="60" w:after="60" w:line="280" w:lineRule="atLeast"/>
              <w:ind w:left="518" w:hanging="259"/>
              <w:contextualSpacing w:val="0"/>
              <w:rPr>
                <w:del w:id="5107" w:author="gorgemj" w:date="2017-11-26T16:27:00Z"/>
                <w:rFonts w:eastAsia="Calibri" w:cs="Arial"/>
                <w:szCs w:val="20"/>
              </w:rPr>
            </w:pPr>
            <w:del w:id="5108" w:author="gorgemj" w:date="2017-11-26T16:27:00Z">
              <w:r w:rsidRPr="00622F2F" w:rsidDel="009778A0">
                <w:rPr>
                  <w:rFonts w:eastAsia="Calibri" w:cs="Arial"/>
                  <w:szCs w:val="20"/>
                </w:rPr>
                <w:delText xml:space="preserve">Primary means: safety-grade passive systems (credited to mitigate postulated initiating events in the design basis analyses) </w:delText>
              </w:r>
            </w:del>
          </w:p>
          <w:p w:rsidR="00B61F44" w:rsidRPr="00622F2F" w:rsidDel="009778A0" w:rsidRDefault="00B61F44" w:rsidP="001D39A8">
            <w:pPr>
              <w:pStyle w:val="ListParagraph"/>
              <w:numPr>
                <w:ilvl w:val="0"/>
                <w:numId w:val="17"/>
              </w:numPr>
              <w:spacing w:before="60" w:after="60" w:line="280" w:lineRule="atLeast"/>
              <w:ind w:left="518" w:hanging="259"/>
              <w:contextualSpacing w:val="0"/>
              <w:rPr>
                <w:del w:id="5109" w:author="gorgemj" w:date="2017-11-26T16:27:00Z"/>
                <w:rFonts w:eastAsia="Calibri" w:cs="Arial"/>
                <w:szCs w:val="20"/>
              </w:rPr>
            </w:pPr>
            <w:del w:id="5110" w:author="gorgemj" w:date="2017-11-26T16:27:00Z">
              <w:r w:rsidRPr="00622F2F" w:rsidDel="009778A0">
                <w:rPr>
                  <w:rFonts w:eastAsia="Calibri" w:cs="Arial"/>
                  <w:szCs w:val="20"/>
                </w:rPr>
                <w:delText xml:space="preserve">Secondary means: diverse safety-grade passive systems (credited in the PRA) </w:delText>
              </w:r>
            </w:del>
          </w:p>
          <w:p w:rsidR="00B61F44" w:rsidRPr="00622F2F" w:rsidDel="009778A0" w:rsidRDefault="00B61F44" w:rsidP="001D39A8">
            <w:pPr>
              <w:pStyle w:val="ListParagraph"/>
              <w:numPr>
                <w:ilvl w:val="0"/>
                <w:numId w:val="17"/>
              </w:numPr>
              <w:spacing w:before="60" w:after="60" w:line="280" w:lineRule="atLeast"/>
              <w:ind w:left="504" w:hanging="252"/>
              <w:rPr>
                <w:del w:id="5111" w:author="gorgemj" w:date="2017-11-26T16:27:00Z"/>
                <w:rFonts w:eastAsia="Calibri" w:cs="Arial"/>
                <w:szCs w:val="20"/>
              </w:rPr>
            </w:pPr>
            <w:del w:id="5112" w:author="gorgemj" w:date="2017-11-26T16:27:00Z">
              <w:r w:rsidRPr="00622F2F" w:rsidDel="009778A0">
                <w:rPr>
                  <w:rFonts w:eastAsia="Calibri" w:cs="Arial"/>
                  <w:szCs w:val="20"/>
                </w:rPr>
                <w:delText xml:space="preserve">Tertiary means: active </w:delText>
              </w:r>
            </w:del>
            <w:del w:id="5113" w:author="gorgemj" w:date="2017-11-24T13:32:00Z">
              <w:r w:rsidRPr="00622F2F" w:rsidDel="007E2AD6">
                <w:rPr>
                  <w:rFonts w:eastAsia="Calibri" w:cs="Arial"/>
                  <w:szCs w:val="20"/>
                </w:rPr>
                <w:delText>defense-in-depth</w:delText>
              </w:r>
            </w:del>
            <w:del w:id="5114" w:author="gorgemj" w:date="2017-11-26T16:27:00Z">
              <w:r w:rsidRPr="00622F2F" w:rsidDel="009778A0">
                <w:rPr>
                  <w:rFonts w:eastAsia="Calibri" w:cs="Arial"/>
                  <w:szCs w:val="20"/>
                </w:rPr>
                <w:delText xml:space="preserve"> systems (credited in the PRA) </w:delText>
              </w:r>
            </w:del>
          </w:p>
          <w:p w:rsidR="00B61F44" w:rsidDel="009778A0" w:rsidRDefault="00B61F44" w:rsidP="00542606">
            <w:pPr>
              <w:spacing w:before="60" w:after="60" w:line="280" w:lineRule="atLeast"/>
              <w:rPr>
                <w:del w:id="5115" w:author="gorgemj" w:date="2017-11-26T16:27:00Z"/>
              </w:rPr>
            </w:pPr>
            <w:del w:id="5116" w:author="gorgemj" w:date="2017-11-26T16:27:00Z">
              <w:r w:rsidRPr="00E565BC" w:rsidDel="009778A0">
                <w:delText>The combination of redundant passive safety systems designed with diversi</w:delText>
              </w:r>
              <w:r w:rsidDel="009778A0">
                <w:delText xml:space="preserve">ty and redundant active </w:delText>
              </w:r>
            </w:del>
            <w:del w:id="5117" w:author="gorgemj" w:date="2017-11-24T13:32:00Z">
              <w:r w:rsidDel="007E2AD6">
                <w:delText>defense</w:delText>
              </w:r>
              <w:r w:rsidDel="007E2AD6">
                <w:noBreakHyphen/>
              </w:r>
              <w:r w:rsidRPr="00E565BC" w:rsidDel="007E2AD6">
                <w:delText>in-depth</w:delText>
              </w:r>
            </w:del>
            <w:del w:id="5118" w:author="gorgemj" w:date="2017-11-26T16:27:00Z">
              <w:r w:rsidRPr="00E565BC" w:rsidDel="009778A0">
                <w:delText xml:space="preserve"> systems provides a very robust plant design that greatly reduces the risk to the public</w:delText>
              </w:r>
              <w:r w:rsidDel="009778A0">
                <w:delText>.</w:delText>
              </w:r>
            </w:del>
          </w:p>
          <w:p w:rsidR="00B61F44" w:rsidDel="009778A0" w:rsidRDefault="00B61F44" w:rsidP="00542606">
            <w:pPr>
              <w:spacing w:before="60" w:after="60" w:line="280" w:lineRule="atLeast"/>
              <w:rPr>
                <w:del w:id="5119" w:author="gorgemj" w:date="2017-11-26T16:27:00Z"/>
              </w:rPr>
            </w:pPr>
            <w:del w:id="5120" w:author="gorgemj" w:date="2017-11-26T16:27:00Z">
              <w:r w:rsidRPr="00E565BC" w:rsidDel="009778A0">
                <w:delText>This approach provides the basis for the consideration of multiple failure events</w:delText>
              </w:r>
              <w:r w:rsidDel="009778A0">
                <w:delText xml:space="preserve"> (such as DEC)</w:delText>
              </w:r>
              <w:r w:rsidRPr="00E565BC" w:rsidDel="009778A0">
                <w:delText xml:space="preserve"> in the </w:delText>
              </w:r>
              <w:r w:rsidRPr="00E565BC" w:rsidDel="009778A0">
                <w:rPr>
                  <w:b/>
                </w:rPr>
                <w:delText>AP1000</w:delText>
              </w:r>
              <w:r w:rsidRPr="00E565BC" w:rsidDel="009778A0">
                <w:delText xml:space="preserve"> design</w:delText>
              </w:r>
              <w:r w:rsidDel="009778A0">
                <w:delText xml:space="preserve">.  </w:delText>
              </w:r>
            </w:del>
          </w:p>
          <w:p w:rsidR="00B61F44" w:rsidRPr="00E565BC" w:rsidDel="009778A0" w:rsidRDefault="00B61F44" w:rsidP="00542606">
            <w:pPr>
              <w:spacing w:before="60" w:after="60" w:line="280" w:lineRule="atLeast"/>
              <w:rPr>
                <w:del w:id="5121" w:author="gorgemj" w:date="2017-11-26T16:28:00Z"/>
              </w:rPr>
            </w:pPr>
            <w:del w:id="5122" w:author="gorgemj" w:date="2017-11-26T16:27:00Z">
              <w:r w:rsidDel="009778A0">
                <w:delText>Also see response to Item 5.31.</w:delText>
              </w:r>
            </w:del>
          </w:p>
        </w:tc>
      </w:tr>
      <w:tr w:rsidR="00814E5E" w:rsidRPr="00817CEB" w:rsidTr="00814E5E">
        <w:trPr>
          <w:cantSplit/>
        </w:trPr>
        <w:tc>
          <w:tcPr>
            <w:tcW w:w="947" w:type="dxa"/>
          </w:tcPr>
          <w:p w:rsidR="00814E5E" w:rsidRDefault="00814E5E" w:rsidP="00834D5D">
            <w:pPr>
              <w:autoSpaceDE w:val="0"/>
              <w:autoSpaceDN w:val="0"/>
              <w:adjustRightInd w:val="0"/>
              <w:spacing w:before="60" w:after="60" w:line="280" w:lineRule="atLeast"/>
              <w:jc w:val="center"/>
              <w:rPr>
                <w:rFonts w:cs="Arial"/>
              </w:rPr>
            </w:pPr>
            <w:r w:rsidRPr="00621A0B">
              <w:rPr>
                <w:rFonts w:cs="Arial"/>
                <w:rPrChange w:id="5123" w:author="gorgemj" w:date="2017-11-23T11:36:00Z">
                  <w:rPr>
                    <w:rFonts w:cs="Arial"/>
                    <w:b/>
                  </w:rPr>
                </w:rPrChange>
              </w:rPr>
              <w:t>5.29</w:t>
            </w:r>
          </w:p>
          <w:p w:rsidR="00814E5E" w:rsidRPr="00621A0B" w:rsidRDefault="00814E5E" w:rsidP="00834D5D">
            <w:pPr>
              <w:autoSpaceDE w:val="0"/>
              <w:autoSpaceDN w:val="0"/>
              <w:adjustRightInd w:val="0"/>
              <w:spacing w:before="60" w:after="60" w:line="280" w:lineRule="atLeast"/>
              <w:jc w:val="center"/>
              <w:rPr>
                <w:rFonts w:cs="Arial"/>
                <w:color w:val="000000"/>
                <w:sz w:val="24"/>
                <w:szCs w:val="24"/>
                <w:rPrChange w:id="5124" w:author="gorgemj" w:date="2017-11-23T11:36:00Z">
                  <w:rPr>
                    <w:rFonts w:cs="Arial"/>
                    <w:b/>
                    <w:color w:val="000000"/>
                    <w:sz w:val="24"/>
                    <w:szCs w:val="24"/>
                  </w:rPr>
                </w:rPrChange>
              </w:rPr>
            </w:pPr>
            <w:r>
              <w:rPr>
                <w:rFonts w:cs="Arial"/>
              </w:rPr>
              <w:t>(cont.)</w:t>
            </w:r>
          </w:p>
        </w:tc>
        <w:tc>
          <w:tcPr>
            <w:tcW w:w="693" w:type="dxa"/>
          </w:tcPr>
          <w:p w:rsidR="00814E5E" w:rsidRPr="00621A0B" w:rsidRDefault="00814E5E" w:rsidP="00834D5D">
            <w:pPr>
              <w:autoSpaceDE w:val="0"/>
              <w:autoSpaceDN w:val="0"/>
              <w:adjustRightInd w:val="0"/>
              <w:spacing w:before="60" w:after="60" w:line="280" w:lineRule="atLeast"/>
              <w:jc w:val="center"/>
              <w:rPr>
                <w:rFonts w:cs="Arial"/>
                <w:bCs/>
                <w:color w:val="000000"/>
                <w:sz w:val="24"/>
                <w:szCs w:val="24"/>
                <w:rPrChange w:id="5125" w:author="gorgemj" w:date="2017-11-23T11:36:00Z">
                  <w:rPr>
                    <w:rFonts w:cs="Arial"/>
                    <w:b/>
                    <w:bCs/>
                    <w:color w:val="000000"/>
                    <w:sz w:val="24"/>
                    <w:szCs w:val="24"/>
                  </w:rPr>
                </w:rPrChange>
              </w:rPr>
            </w:pPr>
            <w:r w:rsidRPr="00621A0B">
              <w:rPr>
                <w:rFonts w:cs="Arial"/>
                <w:bCs/>
                <w:rPrChange w:id="5126" w:author="gorgemj" w:date="2017-11-23T11:36:00Z">
                  <w:rPr>
                    <w:rFonts w:cs="Arial"/>
                    <w:b/>
                    <w:bCs/>
                  </w:rPr>
                </w:rPrChange>
              </w:rPr>
              <w:t>1</w:t>
            </w:r>
          </w:p>
        </w:tc>
        <w:tc>
          <w:tcPr>
            <w:tcW w:w="5038" w:type="dxa"/>
            <w:gridSpan w:val="2"/>
          </w:tcPr>
          <w:p w:rsidR="00814E5E" w:rsidRPr="00817CEB" w:rsidRDefault="00814E5E" w:rsidP="00542606">
            <w:pPr>
              <w:autoSpaceDE w:val="0"/>
              <w:autoSpaceDN w:val="0"/>
              <w:adjustRightInd w:val="0"/>
              <w:spacing w:before="60" w:after="60" w:line="280" w:lineRule="atLeast"/>
              <w:rPr>
                <w:rFonts w:eastAsia="Calibri" w:cs="Arial"/>
              </w:rPr>
            </w:pPr>
          </w:p>
        </w:tc>
        <w:tc>
          <w:tcPr>
            <w:tcW w:w="6912" w:type="dxa"/>
            <w:gridSpan w:val="3"/>
          </w:tcPr>
          <w:p w:rsidR="00814E5E" w:rsidRPr="00817CEB" w:rsidRDefault="00814E5E">
            <w:pPr>
              <w:spacing w:before="60" w:after="60" w:line="280" w:lineRule="atLeast"/>
              <w:rPr>
                <w:rFonts w:eastAsia="Calibri" w:cs="Arial"/>
              </w:rPr>
            </w:pPr>
            <w:ins w:id="5127" w:author="gorgemj" w:date="2017-11-26T16:31:00Z">
              <w:r w:rsidRPr="00817CEB">
                <w:rPr>
                  <w:rFonts w:eastAsia="Calibri" w:cs="Arial"/>
                </w:rPr>
                <w:t xml:space="preserve">The </w:t>
              </w:r>
              <w:r w:rsidRPr="00817CEB">
                <w:rPr>
                  <w:rFonts w:eastAsia="Calibri" w:cs="Arial"/>
                  <w:b/>
                </w:rPr>
                <w:t>AP1000</w:t>
              </w:r>
              <w:r w:rsidRPr="00817CEB">
                <w:rPr>
                  <w:rFonts w:eastAsia="Calibri" w:cs="Arial"/>
                </w:rPr>
                <w:t xml:space="preserve"> </w:t>
              </w:r>
              <w:del w:id="5128" w:author="friedmbn" w:date="2017-11-29T16:55:00Z">
                <w:r w:rsidRPr="00817CEB" w:rsidDel="00F65670">
                  <w:rPr>
                    <w:rFonts w:eastAsia="Calibri" w:cs="Arial"/>
                  </w:rPr>
                  <w:delText>P</w:delText>
                </w:r>
              </w:del>
            </w:ins>
            <w:ins w:id="5129" w:author="friedmbn" w:date="2017-11-29T16:55:00Z">
              <w:r>
                <w:rPr>
                  <w:rFonts w:eastAsia="Calibri" w:cs="Arial"/>
                </w:rPr>
                <w:t>p</w:t>
              </w:r>
            </w:ins>
            <w:ins w:id="5130" w:author="gorgemj" w:date="2017-11-26T16:31:00Z">
              <w:r w:rsidRPr="00817CEB">
                <w:rPr>
                  <w:rFonts w:eastAsia="Calibri" w:cs="Arial"/>
                </w:rPr>
                <w:t xml:space="preserve">lant D-RAP includes a design evaluation of the </w:t>
              </w:r>
              <w:r w:rsidRPr="00817CEB">
                <w:rPr>
                  <w:rFonts w:eastAsia="Calibri" w:cs="Arial"/>
                  <w:b/>
                </w:rPr>
                <w:t>AP1000</w:t>
              </w:r>
              <w:r w:rsidRPr="00817CEB">
                <w:rPr>
                  <w:rFonts w:eastAsia="Calibri" w:cs="Arial"/>
                </w:rPr>
                <w:t xml:space="preserve"> </w:t>
              </w:r>
              <w:r>
                <w:rPr>
                  <w:rFonts w:eastAsia="Calibri" w:cs="Arial"/>
                </w:rPr>
                <w:t>p</w:t>
              </w:r>
              <w:r w:rsidRPr="00817CEB">
                <w:rPr>
                  <w:rFonts w:eastAsia="Calibri" w:cs="Arial"/>
                </w:rPr>
                <w:t>lant and identifies the aspects of plant operation, maintenance, and performance monitoring pertinent to risk-significant SSCs. In addition to the PRA, deterministic tools, industry sources, and expert opinion are used to ide</w:t>
              </w:r>
              <w:r>
                <w:rPr>
                  <w:rFonts w:eastAsia="Calibri" w:cs="Arial"/>
                </w:rPr>
                <w:t xml:space="preserve">ntify and prioritize </w:t>
              </w:r>
              <w:del w:id="5131" w:author="friedmbn" w:date="2017-11-29T16:56:00Z">
                <w:r w:rsidDel="00F65670">
                  <w:rPr>
                    <w:rFonts w:eastAsia="Calibri" w:cs="Arial"/>
                  </w:rPr>
                  <w:delText xml:space="preserve">those </w:delText>
                </w:r>
              </w:del>
              <w:r>
                <w:rPr>
                  <w:rFonts w:eastAsia="Calibri" w:cs="Arial"/>
                </w:rPr>
                <w:t>risk</w:t>
              </w:r>
              <w:r>
                <w:rPr>
                  <w:rFonts w:eastAsia="Calibri" w:cs="Arial"/>
                </w:rPr>
                <w:noBreakHyphen/>
              </w:r>
              <w:r w:rsidRPr="00817CEB">
                <w:rPr>
                  <w:rFonts w:eastAsia="Calibri" w:cs="Arial"/>
                </w:rPr>
                <w:t>significant SSCs</w:t>
              </w:r>
              <w:r>
                <w:rPr>
                  <w:rFonts w:eastAsia="Calibri" w:cs="Arial"/>
                </w:rPr>
                <w:t xml:space="preserve">. </w:t>
              </w:r>
              <w:r w:rsidRPr="00817CEB">
                <w:rPr>
                  <w:rFonts w:eastAsia="Calibri" w:cs="Arial"/>
                </w:rPr>
                <w:t xml:space="preserve">Refer to </w:t>
              </w:r>
              <w:r>
                <w:rPr>
                  <w:rFonts w:cs="Arial"/>
                </w:rPr>
                <w:t xml:space="preserve">the </w:t>
              </w:r>
              <w:r w:rsidRPr="00993D67">
                <w:rPr>
                  <w:rFonts w:cs="Arial"/>
                  <w:b/>
                </w:rPr>
                <w:t>AP1000</w:t>
              </w:r>
              <w:r>
                <w:rPr>
                  <w:rFonts w:cs="Arial"/>
                </w:rPr>
                <w:t xml:space="preserve"> plant DCD [2]</w:t>
              </w:r>
              <w:r w:rsidRPr="00817CEB">
                <w:rPr>
                  <w:rFonts w:eastAsia="Calibri" w:cs="Arial"/>
                </w:rPr>
                <w:t xml:space="preserve"> Section 17.4.</w:t>
              </w:r>
            </w:ins>
            <w:ins w:id="5132" w:author="gorgemj" w:date="2017-11-26T16:33:00Z">
              <w:r>
                <w:rPr>
                  <w:rFonts w:eastAsia="Calibri" w:cs="Arial"/>
                </w:rPr>
                <w:t xml:space="preserve"> </w:t>
              </w:r>
            </w:ins>
            <w:ins w:id="5133" w:author="gorgemj" w:date="2017-11-26T16:28:00Z">
              <w:r>
                <w:t>Also see</w:t>
              </w:r>
            </w:ins>
            <w:ins w:id="5134" w:author="friedmbn" w:date="2017-11-29T16:56:00Z">
              <w:r>
                <w:t xml:space="preserve"> the</w:t>
              </w:r>
            </w:ins>
            <w:ins w:id="5135" w:author="gorgemj" w:date="2017-11-26T16:28:00Z">
              <w:r>
                <w:t xml:space="preserve"> response </w:t>
              </w:r>
            </w:ins>
            <w:ins w:id="5136" w:author="gorgemj" w:date="2017-11-26T20:50:00Z">
              <w:r>
                <w:t>for</w:t>
              </w:r>
            </w:ins>
            <w:ins w:id="5137" w:author="gorgemj" w:date="2017-11-26T16:28:00Z">
              <w:r>
                <w:t xml:space="preserve"> </w:t>
              </w:r>
            </w:ins>
            <w:ins w:id="5138" w:author="gorgemj" w:date="2017-11-26T16:33:00Z">
              <w:r>
                <w:t xml:space="preserve">Paragraph </w:t>
              </w:r>
            </w:ins>
            <w:ins w:id="5139" w:author="gorgemj" w:date="2017-11-26T16:28:00Z">
              <w:r>
                <w:t>5.31.</w:t>
              </w:r>
            </w:ins>
          </w:p>
        </w:tc>
      </w:tr>
      <w:tr w:rsidR="00B61F44" w:rsidRPr="00817CEB" w:rsidTr="00814E5E">
        <w:trPr>
          <w:cantSplit/>
          <w:trPrChange w:id="5140" w:author="gorgemj" w:date="2017-11-30T12:36:00Z">
            <w:trPr>
              <w:gridBefore w:val="6"/>
              <w:gridAfter w:val="0"/>
              <w:cantSplit/>
            </w:trPr>
          </w:trPrChange>
        </w:trPr>
        <w:tc>
          <w:tcPr>
            <w:tcW w:w="947" w:type="dxa"/>
            <w:tcPrChange w:id="5141" w:author="gorgemj" w:date="2017-11-30T12:36:00Z">
              <w:tcPr>
                <w:tcW w:w="945" w:type="dxa"/>
                <w:gridSpan w:val="6"/>
              </w:tcPr>
            </w:tcPrChange>
          </w:tcPr>
          <w:p w:rsidR="00B61F44" w:rsidRPr="00802CCC" w:rsidRDefault="00B61F44" w:rsidP="00542606">
            <w:pPr>
              <w:autoSpaceDE w:val="0"/>
              <w:autoSpaceDN w:val="0"/>
              <w:adjustRightInd w:val="0"/>
              <w:spacing w:before="60" w:after="60" w:line="280" w:lineRule="atLeast"/>
              <w:jc w:val="center"/>
              <w:rPr>
                <w:rFonts w:cs="Arial"/>
                <w:rPrChange w:id="5142" w:author="gorgemj" w:date="2017-11-23T11:37:00Z">
                  <w:rPr>
                    <w:rFonts w:cs="Arial"/>
                    <w:b/>
                  </w:rPr>
                </w:rPrChange>
              </w:rPr>
            </w:pPr>
            <w:r w:rsidRPr="00802CCC">
              <w:rPr>
                <w:rFonts w:cs="Arial"/>
                <w:rPrChange w:id="5143" w:author="gorgemj" w:date="2017-11-23T11:37:00Z">
                  <w:rPr>
                    <w:rFonts w:cs="Arial"/>
                    <w:b/>
                  </w:rPr>
                </w:rPrChange>
              </w:rPr>
              <w:t>5.30</w:t>
            </w:r>
          </w:p>
        </w:tc>
        <w:tc>
          <w:tcPr>
            <w:tcW w:w="693" w:type="dxa"/>
            <w:tcPrChange w:id="5144" w:author="gorgemj" w:date="2017-11-30T12:36:00Z">
              <w:tcPr>
                <w:tcW w:w="747" w:type="dxa"/>
                <w:gridSpan w:val="3"/>
              </w:tcPr>
            </w:tcPrChange>
          </w:tcPr>
          <w:p w:rsidR="00B61F44" w:rsidRPr="00802CCC" w:rsidRDefault="00B61F44" w:rsidP="00542606">
            <w:pPr>
              <w:autoSpaceDE w:val="0"/>
              <w:autoSpaceDN w:val="0"/>
              <w:adjustRightInd w:val="0"/>
              <w:spacing w:before="60" w:after="60" w:line="280" w:lineRule="atLeast"/>
              <w:jc w:val="center"/>
              <w:rPr>
                <w:rFonts w:cs="Arial"/>
                <w:bCs/>
                <w:color w:val="000000"/>
                <w:sz w:val="24"/>
                <w:szCs w:val="24"/>
                <w:rPrChange w:id="5145" w:author="gorgemj" w:date="2017-11-23T11:37:00Z">
                  <w:rPr>
                    <w:rFonts w:cs="Arial"/>
                    <w:b/>
                    <w:bCs/>
                    <w:color w:val="000000"/>
                    <w:sz w:val="24"/>
                    <w:szCs w:val="24"/>
                  </w:rPr>
                </w:rPrChange>
              </w:rPr>
            </w:pPr>
            <w:r w:rsidRPr="00802CCC">
              <w:rPr>
                <w:rFonts w:cs="Arial"/>
                <w:bCs/>
                <w:rPrChange w:id="5146" w:author="gorgemj" w:date="2017-11-23T11:37:00Z">
                  <w:rPr>
                    <w:rFonts w:cs="Arial"/>
                    <w:b/>
                    <w:bCs/>
                  </w:rPr>
                </w:rPrChange>
              </w:rPr>
              <w:t>1</w:t>
            </w:r>
          </w:p>
        </w:tc>
        <w:tc>
          <w:tcPr>
            <w:tcW w:w="5038" w:type="dxa"/>
            <w:gridSpan w:val="2"/>
            <w:tcPrChange w:id="5147" w:author="gorgemj" w:date="2017-11-30T12:36:00Z">
              <w:tcPr>
                <w:tcW w:w="6768" w:type="dxa"/>
                <w:gridSpan w:val="7"/>
              </w:tcPr>
            </w:tcPrChange>
          </w:tcPr>
          <w:p w:rsidR="00B61F44" w:rsidRPr="00817CEB" w:rsidRDefault="00B61F44" w:rsidP="00542606">
            <w:pPr>
              <w:autoSpaceDE w:val="0"/>
              <w:autoSpaceDN w:val="0"/>
              <w:adjustRightInd w:val="0"/>
              <w:spacing w:before="60" w:after="60" w:line="280" w:lineRule="atLeast"/>
              <w:rPr>
                <w:rFonts w:eastAsia="Calibri" w:cs="Arial"/>
              </w:rPr>
            </w:pPr>
            <w:r w:rsidRPr="00817CEB">
              <w:rPr>
                <w:rFonts w:eastAsia="Calibri" w:cs="Arial"/>
              </w:rPr>
              <w:t>In particular, the containment and its safety features shall be able to withstand extreme scenarios that include, among other things, melting of the reactor core. These scenarios shall be selected using engineering judgement and input from probabilistic safety assessments.</w:t>
            </w:r>
          </w:p>
        </w:tc>
        <w:tc>
          <w:tcPr>
            <w:tcW w:w="6912" w:type="dxa"/>
            <w:gridSpan w:val="3"/>
            <w:tcPrChange w:id="5148" w:author="gorgemj" w:date="2017-11-30T12:36:00Z">
              <w:tcPr>
                <w:tcW w:w="5130" w:type="dxa"/>
                <w:gridSpan w:val="8"/>
              </w:tcPr>
            </w:tcPrChange>
          </w:tcPr>
          <w:p w:rsidR="00B61F44" w:rsidRDefault="00B61F44">
            <w:pPr>
              <w:spacing w:before="60" w:after="60" w:line="280" w:lineRule="atLeast"/>
              <w:rPr>
                <w:ins w:id="5149" w:author="gorgemj" w:date="2017-11-26T16:37:00Z"/>
                <w:rFonts w:eastAsia="Calibri" w:cs="Arial"/>
              </w:rPr>
              <w:pPrChange w:id="5150" w:author="gorgemj" w:date="2017-11-26T16:37:00Z">
                <w:pPr>
                  <w:ind w:left="1440"/>
                </w:pPr>
              </w:pPrChange>
            </w:pPr>
            <w:r w:rsidRPr="00817CEB">
              <w:rPr>
                <w:rFonts w:eastAsia="Calibri" w:cs="Arial"/>
              </w:rPr>
              <w:t xml:space="preserve">One of the key </w:t>
            </w:r>
            <w:r w:rsidRPr="00817CEB">
              <w:rPr>
                <w:rFonts w:eastAsia="Calibri" w:cs="Arial"/>
                <w:b/>
              </w:rPr>
              <w:t>AP1000</w:t>
            </w:r>
            <w:r w:rsidRPr="00817CEB">
              <w:rPr>
                <w:rFonts w:eastAsia="Calibri" w:cs="Arial"/>
              </w:rPr>
              <w:t xml:space="preserve"> </w:t>
            </w:r>
            <w:r>
              <w:rPr>
                <w:rFonts w:eastAsia="Calibri" w:cs="Arial"/>
              </w:rPr>
              <w:t>p</w:t>
            </w:r>
            <w:r w:rsidRPr="00817CEB">
              <w:rPr>
                <w:rFonts w:eastAsia="Calibri" w:cs="Arial"/>
              </w:rPr>
              <w:t xml:space="preserve">lant severe accident design features is the capability to retain the core debris within the reactor vessel for a large number of severe accident sequences by ensuring that the reactor cavity is flooded, submerging the outer surface of the reactor vessel. The heat removal capability of the water on the external surface of the reactor vessel prevents the reactor vessel wall from reaching temperatures where failure of the reactor vessel could occur. This </w:t>
            </w:r>
            <w:del w:id="5151" w:author="gorgemj" w:date="2017-11-24T14:56:00Z">
              <w:r w:rsidRPr="00817CEB" w:rsidDel="00846003">
                <w:rPr>
                  <w:rFonts w:eastAsia="Calibri" w:cs="Arial"/>
                </w:rPr>
                <w:delText>has been termed in-vessel retention (</w:delText>
              </w:r>
            </w:del>
            <w:del w:id="5152" w:author="gorgemj" w:date="2017-11-24T14:57:00Z">
              <w:r w:rsidRPr="00817CEB" w:rsidDel="00846003">
                <w:rPr>
                  <w:rFonts w:eastAsia="Calibri" w:cs="Arial"/>
                </w:rPr>
                <w:delText>IVR</w:delText>
              </w:r>
            </w:del>
            <w:del w:id="5153" w:author="gorgemj" w:date="2017-11-24T14:56:00Z">
              <w:r w:rsidRPr="00817CEB" w:rsidDel="00846003">
                <w:rPr>
                  <w:rFonts w:eastAsia="Calibri" w:cs="Arial"/>
                </w:rPr>
                <w:delText>)</w:delText>
              </w:r>
            </w:del>
            <w:del w:id="5154" w:author="gorgemj" w:date="2017-11-24T14:57:00Z">
              <w:r w:rsidRPr="00817CEB" w:rsidDel="00846003">
                <w:rPr>
                  <w:rFonts w:eastAsia="Calibri" w:cs="Arial"/>
                </w:rPr>
                <w:delText xml:space="preserve"> and the </w:delText>
              </w:r>
            </w:del>
            <w:r w:rsidRPr="00817CEB">
              <w:rPr>
                <w:rFonts w:eastAsia="Calibri" w:cs="Arial"/>
              </w:rPr>
              <w:t>primary benefit of</w:t>
            </w:r>
            <w:ins w:id="5155" w:author="gorgemj" w:date="2017-11-24T17:40:00Z">
              <w:r>
                <w:rPr>
                  <w:rFonts w:eastAsia="Calibri" w:cs="Arial"/>
                </w:rPr>
                <w:t xml:space="preserve"> </w:t>
              </w:r>
              <w:del w:id="5156" w:author="friedmbn" w:date="2017-11-29T16:57:00Z">
                <w:r w:rsidDel="00F65670">
                  <w:rPr>
                    <w:rFonts w:eastAsia="Calibri" w:cs="Arial"/>
                  </w:rPr>
                  <w:delText>the</w:delText>
                </w:r>
              </w:del>
            </w:ins>
            <w:del w:id="5157" w:author="friedmbn" w:date="2017-11-29T16:57:00Z">
              <w:r w:rsidRPr="00817CEB" w:rsidDel="00F65670">
                <w:rPr>
                  <w:rFonts w:eastAsia="Calibri" w:cs="Arial"/>
                </w:rPr>
                <w:delText xml:space="preserve"> </w:delText>
              </w:r>
            </w:del>
            <w:del w:id="5158" w:author="gorgemj" w:date="2017-11-24T14:57:00Z">
              <w:r w:rsidRPr="00817CEB" w:rsidDel="00846003">
                <w:rPr>
                  <w:rFonts w:eastAsia="Calibri" w:cs="Arial"/>
                </w:rPr>
                <w:delText>in-vessel retention</w:delText>
              </w:r>
            </w:del>
            <w:ins w:id="5159" w:author="gorgemj" w:date="2017-11-24T17:40:00Z">
              <w:r w:rsidRPr="00993D67">
                <w:rPr>
                  <w:rFonts w:cs="Arial"/>
                  <w:bCs/>
                  <w:szCs w:val="22"/>
                </w:rPr>
                <w:t xml:space="preserve"> in-vessel retention</w:t>
              </w:r>
            </w:ins>
            <w:r w:rsidRPr="00817CEB">
              <w:rPr>
                <w:rFonts w:eastAsia="Calibri" w:cs="Arial"/>
              </w:rPr>
              <w:t xml:space="preserve"> of the core is that ex</w:t>
            </w:r>
            <w:r>
              <w:rPr>
                <w:rFonts w:eastAsia="Calibri" w:cs="Arial"/>
              </w:rPr>
              <w:noBreakHyphen/>
            </w:r>
            <w:r w:rsidRPr="00817CEB">
              <w:rPr>
                <w:rFonts w:eastAsia="Calibri" w:cs="Arial"/>
              </w:rPr>
              <w:t>vessel severe accident phenomena associated with relocation of core debris to the containment, which can be a dominant containment failure mechanism, are physically prevented.</w:t>
            </w:r>
          </w:p>
          <w:p w:rsidR="00B61F44" w:rsidRDefault="00B61F44">
            <w:pPr>
              <w:spacing w:before="60" w:after="60" w:line="280" w:lineRule="atLeast"/>
              <w:rPr>
                <w:ins w:id="5160" w:author="gorgemj" w:date="2017-11-26T16:38:00Z"/>
              </w:rPr>
            </w:pPr>
            <w:ins w:id="5161" w:author="gorgemj" w:date="2017-11-26T16:36:00Z">
              <w:r>
                <w:t xml:space="preserve">Despite the practical elimination of these events, analysis has been performed to demonstrate additional levels of defense to large early releases.  </w:t>
              </w:r>
            </w:ins>
            <w:ins w:id="5162" w:author="gorgemj" w:date="2017-11-26T16:37:00Z">
              <w:r>
                <w:t xml:space="preserve">For example, </w:t>
              </w:r>
            </w:ins>
            <w:ins w:id="5163" w:author="gorgemj" w:date="2017-11-26T16:36:00Z">
              <w:r>
                <w:t xml:space="preserve">Section 19B.5 of the </w:t>
              </w:r>
            </w:ins>
            <w:ins w:id="5164" w:author="gorgemj" w:date="2017-11-26T16:37:00Z">
              <w:r w:rsidRPr="001C489C">
                <w:rPr>
                  <w:b/>
                  <w:rPrChange w:id="5165" w:author="gorgemj" w:date="2017-11-26T16:37:00Z">
                    <w:rPr/>
                  </w:rPrChange>
                </w:rPr>
                <w:t>AP1000</w:t>
              </w:r>
              <w:r>
                <w:t xml:space="preserve"> plant </w:t>
              </w:r>
            </w:ins>
            <w:ins w:id="5166" w:author="gorgemj" w:date="2017-11-26T16:36:00Z">
              <w:r>
                <w:t>DCD [</w:t>
              </w:r>
            </w:ins>
            <w:ins w:id="5167" w:author="gorgemj" w:date="2017-11-26T16:37:00Z">
              <w:r>
                <w:t>2</w:t>
              </w:r>
            </w:ins>
            <w:ins w:id="5168" w:author="gorgemj" w:date="2017-11-26T16:36:00Z">
              <w:r>
                <w:t>]</w:t>
              </w:r>
            </w:ins>
            <w:ins w:id="5169" w:author="gorgemj" w:date="2017-11-26T16:37:00Z">
              <w:r>
                <w:t xml:space="preserve"> presents</w:t>
              </w:r>
            </w:ins>
            <w:ins w:id="5170" w:author="gorgemj" w:date="2017-11-26T16:36:00Z">
              <w:r>
                <w:t xml:space="preserve"> deterministic analyses performed to consider the unlikely case of a core melt not retained in the vessel.  The discussion concludes that such a core melt would not likely result in containment failure due to effects of direct containment heating from a high pressure melt ejection, steam explosion, or core concrete interactions. </w:t>
              </w:r>
            </w:ins>
          </w:p>
          <w:p w:rsidR="00B61F44" w:rsidRDefault="00B61F44">
            <w:pPr>
              <w:spacing w:before="60" w:after="60" w:line="280" w:lineRule="atLeast"/>
              <w:rPr>
                <w:rFonts w:cs="Arial"/>
                <w:b/>
                <w:color w:val="000000"/>
                <w:sz w:val="24"/>
                <w:szCs w:val="24"/>
              </w:rPr>
            </w:pPr>
            <w:ins w:id="5171" w:author="gorgemj" w:date="2017-11-26T16:38:00Z">
              <w:r>
                <w:t xml:space="preserve">Hydrogen challenges are also </w:t>
              </w:r>
            </w:ins>
            <w:ins w:id="5172" w:author="gorgemj" w:date="2017-11-26T16:40:00Z">
              <w:r>
                <w:t xml:space="preserve">addressed in the </w:t>
              </w:r>
              <w:r w:rsidRPr="004339BC">
                <w:rPr>
                  <w:b/>
                  <w:rPrChange w:id="5173" w:author="gorgemj" w:date="2017-11-26T16:41:00Z">
                    <w:rPr/>
                  </w:rPrChange>
                </w:rPr>
                <w:t>AP1000</w:t>
              </w:r>
              <w:r>
                <w:t xml:space="preserve"> plant. </w:t>
              </w:r>
            </w:ins>
            <w:ins w:id="5174" w:author="gorgemj" w:date="2017-11-26T16:41:00Z">
              <w:r>
                <w:t xml:space="preserve">The control hydrogen system, and the equipment survivability for severe accident mitigation are discussed in the AP1000 plant DCD [2] Sections </w:t>
              </w:r>
            </w:ins>
            <w:ins w:id="5175" w:author="gorgemj" w:date="2017-11-26T16:42:00Z">
              <w:r>
                <w:t>19.16 and Appendix 19B, respectively.</w:t>
              </w:r>
            </w:ins>
          </w:p>
        </w:tc>
      </w:tr>
      <w:tr w:rsidR="00B61F44" w:rsidRPr="00817CEB" w:rsidTr="00814E5E">
        <w:trPr>
          <w:cantSplit/>
          <w:trPrChange w:id="5176" w:author="gorgemj" w:date="2017-11-30T12:36:00Z">
            <w:trPr>
              <w:gridBefore w:val="6"/>
              <w:gridAfter w:val="0"/>
              <w:cantSplit/>
            </w:trPr>
          </w:trPrChange>
        </w:trPr>
        <w:tc>
          <w:tcPr>
            <w:tcW w:w="947" w:type="dxa"/>
            <w:tcPrChange w:id="5177" w:author="gorgemj" w:date="2017-11-30T12:36:00Z">
              <w:tcPr>
                <w:tcW w:w="945" w:type="dxa"/>
                <w:gridSpan w:val="6"/>
              </w:tcPr>
            </w:tcPrChange>
          </w:tcPr>
          <w:p w:rsidR="00B61F44" w:rsidRPr="00EF5ED6" w:rsidRDefault="00B61F44" w:rsidP="00542606">
            <w:pPr>
              <w:autoSpaceDE w:val="0"/>
              <w:autoSpaceDN w:val="0"/>
              <w:adjustRightInd w:val="0"/>
              <w:spacing w:before="60" w:after="60" w:line="280" w:lineRule="atLeast"/>
              <w:jc w:val="center"/>
              <w:rPr>
                <w:rFonts w:cs="Arial"/>
                <w:rPrChange w:id="5178" w:author="gorgemj" w:date="2017-11-23T11:38:00Z">
                  <w:rPr>
                    <w:rFonts w:cs="Arial"/>
                    <w:b/>
                  </w:rPr>
                </w:rPrChange>
              </w:rPr>
            </w:pPr>
            <w:r w:rsidRPr="00EF5ED6">
              <w:rPr>
                <w:rFonts w:cs="Arial"/>
                <w:rPrChange w:id="5179" w:author="gorgemj" w:date="2017-11-23T11:38:00Z">
                  <w:rPr>
                    <w:rFonts w:cs="Arial"/>
                    <w:b/>
                  </w:rPr>
                </w:rPrChange>
              </w:rPr>
              <w:t>5.31</w:t>
            </w:r>
          </w:p>
        </w:tc>
        <w:tc>
          <w:tcPr>
            <w:tcW w:w="693" w:type="dxa"/>
            <w:tcPrChange w:id="5180" w:author="gorgemj" w:date="2017-11-30T12:36:00Z">
              <w:tcPr>
                <w:tcW w:w="747" w:type="dxa"/>
                <w:gridSpan w:val="3"/>
              </w:tcPr>
            </w:tcPrChange>
          </w:tcPr>
          <w:p w:rsidR="00B61F44" w:rsidRPr="00EF5ED6" w:rsidRDefault="00B61F44" w:rsidP="00542606">
            <w:pPr>
              <w:autoSpaceDE w:val="0"/>
              <w:autoSpaceDN w:val="0"/>
              <w:adjustRightInd w:val="0"/>
              <w:spacing w:before="60" w:after="60" w:line="280" w:lineRule="atLeast"/>
              <w:jc w:val="center"/>
              <w:rPr>
                <w:rFonts w:cs="Arial"/>
                <w:bCs/>
                <w:color w:val="000000"/>
                <w:sz w:val="24"/>
                <w:szCs w:val="24"/>
                <w:rPrChange w:id="5181" w:author="gorgemj" w:date="2017-11-23T11:38:00Z">
                  <w:rPr>
                    <w:rFonts w:cs="Arial"/>
                    <w:b/>
                    <w:bCs/>
                    <w:color w:val="000000"/>
                    <w:sz w:val="24"/>
                    <w:szCs w:val="24"/>
                  </w:rPr>
                </w:rPrChange>
              </w:rPr>
            </w:pPr>
            <w:r w:rsidRPr="00EF5ED6">
              <w:rPr>
                <w:rFonts w:cs="Arial"/>
                <w:bCs/>
                <w:rPrChange w:id="5182" w:author="gorgemj" w:date="2017-11-23T11:38:00Z">
                  <w:rPr>
                    <w:rFonts w:cs="Arial"/>
                    <w:b/>
                    <w:bCs/>
                  </w:rPr>
                </w:rPrChange>
              </w:rPr>
              <w:t>1</w:t>
            </w:r>
          </w:p>
        </w:tc>
        <w:tc>
          <w:tcPr>
            <w:tcW w:w="5038" w:type="dxa"/>
            <w:gridSpan w:val="2"/>
            <w:tcPrChange w:id="5183" w:author="gorgemj" w:date="2017-11-30T12:36:00Z">
              <w:tcPr>
                <w:tcW w:w="6768" w:type="dxa"/>
                <w:gridSpan w:val="7"/>
              </w:tcPr>
            </w:tcPrChange>
          </w:tcPr>
          <w:p w:rsidR="00B61F44" w:rsidRDefault="00B61F44">
            <w:pPr>
              <w:autoSpaceDE w:val="0"/>
              <w:autoSpaceDN w:val="0"/>
              <w:adjustRightInd w:val="0"/>
              <w:spacing w:before="60" w:after="60" w:line="280" w:lineRule="atLeast"/>
              <w:rPr>
                <w:ins w:id="5184" w:author="gorgemj" w:date="2017-11-23T11:39:00Z"/>
                <w:rFonts w:eastAsia="Calibri" w:cs="Arial"/>
              </w:rPr>
            </w:pPr>
            <w:r w:rsidRPr="00817CEB">
              <w:rPr>
                <w:rFonts w:eastAsia="Calibri" w:cs="Arial"/>
              </w:rPr>
              <w:t xml:space="preserve">The design shall be such that </w:t>
            </w:r>
            <w:ins w:id="5185" w:author="gorgemj" w:date="2017-11-23T11:38:00Z">
              <w:r>
                <w:rPr>
                  <w:rFonts w:eastAsia="Calibri" w:cs="Arial"/>
                </w:rPr>
                <w:t xml:space="preserve">the possibility of </w:t>
              </w:r>
            </w:ins>
            <w:del w:id="5186" w:author="gorgemj" w:date="2017-11-23T11:38:00Z">
              <w:r w:rsidRPr="00817CEB" w:rsidDel="00EF5ED6">
                <w:rPr>
                  <w:rFonts w:eastAsia="Calibri" w:cs="Arial"/>
                </w:rPr>
                <w:delText xml:space="preserve">design extension </w:delText>
              </w:r>
            </w:del>
            <w:r w:rsidRPr="00817CEB">
              <w:rPr>
                <w:rFonts w:eastAsia="Calibri" w:cs="Arial"/>
              </w:rPr>
              <w:t>conditions</w:t>
            </w:r>
            <w:ins w:id="5187" w:author="gorgemj" w:date="2017-11-23T11:38:00Z">
              <w:r>
                <w:rPr>
                  <w:rFonts w:eastAsia="Calibri" w:cs="Arial"/>
                </w:rPr>
                <w:t xml:space="preserve"> arising</w:t>
              </w:r>
            </w:ins>
            <w:r w:rsidRPr="00817CEB">
              <w:rPr>
                <w:rFonts w:eastAsia="Calibri" w:cs="Arial"/>
              </w:rPr>
              <w:t xml:space="preserve"> that could lead to </w:t>
            </w:r>
            <w:ins w:id="5188" w:author="gorgemj" w:date="2017-11-23T11:38:00Z">
              <w:r>
                <w:rPr>
                  <w:rFonts w:eastAsia="Calibri" w:cs="Arial"/>
                </w:rPr>
                <w:t xml:space="preserve">an early </w:t>
              </w:r>
            </w:ins>
            <w:del w:id="5189" w:author="gorgemj" w:date="2017-11-23T11:38:00Z">
              <w:r w:rsidRPr="00817CEB" w:rsidDel="00EF5ED6">
                <w:rPr>
                  <w:rFonts w:eastAsia="Calibri" w:cs="Arial"/>
                </w:rPr>
                <w:delText xml:space="preserve">significant </w:delText>
              </w:r>
            </w:del>
            <w:r w:rsidRPr="00817CEB">
              <w:rPr>
                <w:rFonts w:eastAsia="Calibri" w:cs="Arial"/>
              </w:rPr>
              <w:t>radioactive release</w:t>
            </w:r>
            <w:ins w:id="5190" w:author="gorgemj" w:date="2017-11-23T11:38:00Z">
              <w:r>
                <w:rPr>
                  <w:rFonts w:eastAsia="Calibri" w:cs="Arial"/>
                </w:rPr>
                <w:t xml:space="preserve"> or a large radioactive release </w:t>
              </w:r>
            </w:ins>
            <w:del w:id="5191" w:author="gorgemj" w:date="2017-11-23T11:38:00Z">
              <w:r w:rsidRPr="00817CEB" w:rsidDel="00EF5ED6">
                <w:rPr>
                  <w:rFonts w:eastAsia="Calibri" w:cs="Arial"/>
                </w:rPr>
                <w:delText>s are</w:delText>
              </w:r>
            </w:del>
            <w:ins w:id="5192" w:author="gorgemj" w:date="2017-11-23T11:38:00Z">
              <w:r>
                <w:rPr>
                  <w:rFonts w:eastAsia="Calibri" w:cs="Arial"/>
                </w:rPr>
                <w:t>is</w:t>
              </w:r>
            </w:ins>
            <w:r w:rsidRPr="00817CEB">
              <w:rPr>
                <w:rFonts w:eastAsia="Calibri" w:cs="Arial"/>
              </w:rPr>
              <w:t xml:space="preserve"> </w:t>
            </w:r>
            <w:ins w:id="5193" w:author="gorgemj" w:date="2017-11-23T11:39:00Z">
              <w:r>
                <w:rPr>
                  <w:rFonts w:eastAsia="Calibri" w:cs="Arial"/>
                </w:rPr>
                <w:t>‘</w:t>
              </w:r>
            </w:ins>
            <w:r w:rsidRPr="00817CEB">
              <w:rPr>
                <w:rFonts w:eastAsia="Calibri" w:cs="Arial"/>
              </w:rPr>
              <w:t>practically eliminated</w:t>
            </w:r>
            <w:ins w:id="5194" w:author="gorgemj" w:date="2017-11-23T11:39:00Z">
              <w:r>
                <w:rPr>
                  <w:rFonts w:eastAsia="Calibri" w:cs="Arial"/>
                </w:rPr>
                <w:t>’</w:t>
              </w:r>
            </w:ins>
            <w:del w:id="5195" w:author="gorgemj" w:date="2017-11-23T11:39:00Z">
              <w:r w:rsidRPr="00EF5ED6" w:rsidDel="00EF5ED6">
                <w:rPr>
                  <w:rFonts w:eastAsia="Calibri" w:cs="Arial"/>
                  <w:vertAlign w:val="superscript"/>
                  <w:rPrChange w:id="5196" w:author="gorgemj" w:date="2017-11-23T11:39:00Z">
                    <w:rPr>
                      <w:rFonts w:eastAsia="Calibri" w:cs="Arial"/>
                    </w:rPr>
                  </w:rPrChange>
                </w:rPr>
                <w:delText xml:space="preserve"> (see footnote 1)</w:delText>
              </w:r>
            </w:del>
            <w:ins w:id="5197" w:author="gorgemj" w:date="2017-11-23T11:39:00Z">
              <w:r w:rsidRPr="00EF5ED6">
                <w:rPr>
                  <w:rFonts w:eastAsia="Calibri" w:cs="Arial"/>
                  <w:vertAlign w:val="superscript"/>
                  <w:rPrChange w:id="5198" w:author="gorgemj" w:date="2017-11-23T11:39:00Z">
                    <w:rPr>
                      <w:rFonts w:eastAsia="Calibri" w:cs="Arial"/>
                    </w:rPr>
                  </w:rPrChange>
                </w:rPr>
                <w:t>16</w:t>
              </w:r>
            </w:ins>
            <w:r w:rsidRPr="00817CEB">
              <w:rPr>
                <w:rFonts w:eastAsia="Calibri" w:cs="Arial"/>
              </w:rPr>
              <w:t xml:space="preserve">. </w:t>
            </w:r>
          </w:p>
          <w:p w:rsidR="00B61F44" w:rsidRPr="00EF5ED6" w:rsidRDefault="00B61F44">
            <w:pPr>
              <w:autoSpaceDE w:val="0"/>
              <w:autoSpaceDN w:val="0"/>
              <w:adjustRightInd w:val="0"/>
              <w:spacing w:before="60" w:after="60" w:line="280" w:lineRule="atLeast"/>
              <w:rPr>
                <w:rFonts w:eastAsia="Calibri" w:cs="Arial"/>
                <w:i/>
                <w:rPrChange w:id="5199" w:author="gorgemj" w:date="2017-11-23T11:39:00Z">
                  <w:rPr>
                    <w:rFonts w:eastAsia="Calibri" w:cs="Arial"/>
                  </w:rPr>
                </w:rPrChange>
              </w:rPr>
            </w:pPr>
            <w:ins w:id="5200" w:author="gorgemj" w:date="2017-11-23T11:39:00Z">
              <w:r w:rsidRPr="00EF5ED6">
                <w:rPr>
                  <w:rFonts w:eastAsia="Calibri" w:cs="Arial"/>
                  <w:i/>
                  <w:sz w:val="18"/>
                  <w:rPrChange w:id="5201" w:author="gorgemj" w:date="2017-11-23T11:39:00Z">
                    <w:rPr>
                      <w:rFonts w:eastAsia="Calibri" w:cs="Arial"/>
                    </w:rPr>
                  </w:rPrChange>
                </w:rPr>
                <w:t xml:space="preserve">Footnote: </w:t>
              </w:r>
              <w:r w:rsidRPr="00EF5ED6">
                <w:rPr>
                  <w:rFonts w:eastAsia="Calibri" w:cs="Arial"/>
                  <w:i/>
                  <w:sz w:val="18"/>
                  <w:vertAlign w:val="superscript"/>
                  <w:rPrChange w:id="5202" w:author="gorgemj" w:date="2017-11-23T11:39:00Z">
                    <w:rPr>
                      <w:rFonts w:eastAsia="Calibri" w:cs="Arial"/>
                    </w:rPr>
                  </w:rPrChange>
                </w:rPr>
                <w:t>16</w:t>
              </w:r>
              <w:r w:rsidRPr="00EF5ED6">
                <w:rPr>
                  <w:rFonts w:eastAsia="Calibri" w:cs="Arial"/>
                  <w:i/>
                  <w:sz w:val="18"/>
                  <w:rPrChange w:id="5203" w:author="gorgemj" w:date="2017-11-23T11:39:00Z">
                    <w:rPr>
                      <w:rFonts w:eastAsia="Calibri" w:cs="Arial"/>
                    </w:rPr>
                  </w:rPrChange>
                </w:rPr>
                <w:t xml:space="preserve"> The possibility of certain conditions arising may be considered to have been ‘practically eliminated’ if it would be physically impossible for the conditions to arise or if these conditions could be considered with a high level of confidence to be extremely unlikely to arise.</w:t>
              </w:r>
            </w:ins>
            <w:del w:id="5204" w:author="gorgemj" w:date="2017-11-23T11:39:00Z">
              <w:r w:rsidRPr="00EF5ED6" w:rsidDel="00EF5ED6">
                <w:rPr>
                  <w:rFonts w:eastAsia="Calibri" w:cs="Arial"/>
                  <w:i/>
                  <w:rPrChange w:id="5205" w:author="gorgemj" w:date="2017-11-23T11:39:00Z">
                    <w:rPr>
                      <w:rFonts w:eastAsia="Calibri" w:cs="Arial"/>
                    </w:rPr>
                  </w:rPrChange>
                </w:rPr>
                <w:delText>If not, for design extension conditions that cannot be practically eliminated, only protective measures that are of limited scope in terms of area and time shall be necessary for the protection of the public, and sufficient time shall be made available to implement these measures.</w:delText>
              </w:r>
            </w:del>
          </w:p>
        </w:tc>
        <w:tc>
          <w:tcPr>
            <w:tcW w:w="6912" w:type="dxa"/>
            <w:gridSpan w:val="3"/>
            <w:tcPrChange w:id="5206" w:author="gorgemj" w:date="2017-11-30T12:36:00Z">
              <w:tcPr>
                <w:tcW w:w="5130" w:type="dxa"/>
                <w:gridSpan w:val="8"/>
              </w:tcPr>
            </w:tcPrChange>
          </w:tcPr>
          <w:p w:rsidR="00B61F44" w:rsidRDefault="00B61F44" w:rsidP="00A366D5">
            <w:pPr>
              <w:spacing w:before="60" w:after="60" w:line="280" w:lineRule="atLeast"/>
              <w:rPr>
                <w:ins w:id="5207" w:author="gorgemj" w:date="2017-11-26T16:43:00Z"/>
                <w:rFonts w:cs="Arial"/>
              </w:rPr>
            </w:pPr>
            <w:r w:rsidRPr="00817CEB">
              <w:rPr>
                <w:rFonts w:eastAsia="Calibri" w:cs="Arial"/>
              </w:rPr>
              <w:t xml:space="preserve">The </w:t>
            </w:r>
            <w:r w:rsidRPr="00817CEB">
              <w:rPr>
                <w:rFonts w:eastAsia="Calibri" w:cs="Arial"/>
                <w:b/>
              </w:rPr>
              <w:t>AP1000</w:t>
            </w:r>
            <w:r w:rsidRPr="00817CEB">
              <w:rPr>
                <w:rFonts w:eastAsia="Calibri" w:cs="Arial"/>
              </w:rPr>
              <w:t xml:space="preserve"> </w:t>
            </w:r>
            <w:r>
              <w:rPr>
                <w:rFonts w:eastAsia="Calibri" w:cs="Arial"/>
              </w:rPr>
              <w:t>p</w:t>
            </w:r>
            <w:r w:rsidRPr="00817CEB">
              <w:rPr>
                <w:rFonts w:eastAsia="Calibri" w:cs="Arial"/>
              </w:rPr>
              <w:t xml:space="preserve">lant PRA described in </w:t>
            </w:r>
            <w:ins w:id="5208" w:author="gorgemj" w:date="2017-11-24T16:51:00Z">
              <w:r>
                <w:rPr>
                  <w:rFonts w:cs="Arial"/>
                </w:rPr>
                <w:t xml:space="preserve">the </w:t>
              </w:r>
              <w:r w:rsidRPr="00993D67">
                <w:rPr>
                  <w:rFonts w:cs="Arial"/>
                  <w:b/>
                </w:rPr>
                <w:t>AP1000</w:t>
              </w:r>
              <w:r>
                <w:rPr>
                  <w:rFonts w:cs="Arial"/>
                </w:rPr>
                <w:t xml:space="preserve"> plant DCD [2]</w:t>
              </w:r>
            </w:ins>
            <w:del w:id="5209" w:author="gorgemj" w:date="2017-11-24T16:51:00Z">
              <w:r w:rsidRPr="00817CEB" w:rsidDel="004A49B0">
                <w:rPr>
                  <w:rFonts w:eastAsia="Calibri" w:cs="Arial"/>
                </w:rPr>
                <w:delText>DCD</w:delText>
              </w:r>
            </w:del>
            <w:r w:rsidRPr="00817CEB">
              <w:rPr>
                <w:rFonts w:eastAsia="Calibri" w:cs="Arial"/>
              </w:rPr>
              <w:t xml:space="preserve"> Chapter 19 shows that severe accidents with large or early releases can be considered to have been practically eliminated by virtue of their extremely low frequency</w:t>
            </w:r>
            <w:r>
              <w:rPr>
                <w:rFonts w:eastAsia="Calibri" w:cs="Arial"/>
              </w:rPr>
              <w:t xml:space="preserve">. </w:t>
            </w:r>
            <w:ins w:id="5210" w:author="gorgemj" w:date="2017-11-24T16:51:00Z">
              <w:r>
                <w:rPr>
                  <w:rFonts w:cs="Arial"/>
                </w:rPr>
                <w:t xml:space="preserve">The </w:t>
              </w:r>
              <w:r w:rsidRPr="00993D67">
                <w:rPr>
                  <w:rFonts w:cs="Arial"/>
                  <w:b/>
                </w:rPr>
                <w:t>AP1000</w:t>
              </w:r>
              <w:r>
                <w:rPr>
                  <w:rFonts w:cs="Arial"/>
                </w:rPr>
                <w:t xml:space="preserve"> plant DCD [2]</w:t>
              </w:r>
            </w:ins>
            <w:del w:id="5211" w:author="gorgemj" w:date="2017-11-24T16:51:00Z">
              <w:r w:rsidRPr="00817CEB" w:rsidDel="004A49B0">
                <w:rPr>
                  <w:rFonts w:cs="Arial"/>
                </w:rPr>
                <w:delText>DCD</w:delText>
              </w:r>
            </w:del>
            <w:r w:rsidRPr="00817CEB">
              <w:rPr>
                <w:rFonts w:cs="Arial"/>
              </w:rPr>
              <w:t xml:space="preserve"> Chapter 1 Appendix 1B provides assessment of additional design measures not included in the </w:t>
            </w:r>
            <w:r w:rsidRPr="00817CEB">
              <w:rPr>
                <w:rFonts w:cs="Arial"/>
                <w:b/>
              </w:rPr>
              <w:t>AP1000</w:t>
            </w:r>
            <w:r w:rsidRPr="00817CEB">
              <w:rPr>
                <w:rFonts w:cs="Arial"/>
              </w:rPr>
              <w:t xml:space="preserve"> </w:t>
            </w:r>
            <w:ins w:id="5212" w:author="gorgemj" w:date="2017-11-20T10:32:00Z">
              <w:r>
                <w:rPr>
                  <w:rFonts w:cs="Arial"/>
                </w:rPr>
                <w:t xml:space="preserve">plant </w:t>
              </w:r>
            </w:ins>
            <w:r w:rsidRPr="00817CEB">
              <w:rPr>
                <w:rFonts w:cs="Arial"/>
              </w:rPr>
              <w:t xml:space="preserve">design, showing these additional measures would not significantly reduce radiological consequences. Offsite intervention measures are decided on a site specific basis. The </w:t>
            </w:r>
            <w:r w:rsidRPr="00817CEB">
              <w:rPr>
                <w:rFonts w:cs="Arial"/>
                <w:b/>
              </w:rPr>
              <w:t>AP1000</w:t>
            </w:r>
            <w:r w:rsidRPr="00817CEB">
              <w:rPr>
                <w:rFonts w:cs="Arial"/>
              </w:rPr>
              <w:t xml:space="preserve"> </w:t>
            </w:r>
            <w:ins w:id="5213" w:author="gorgemj" w:date="2017-11-20T10:32:00Z">
              <w:r>
                <w:rPr>
                  <w:rFonts w:cs="Arial"/>
                </w:rPr>
                <w:t xml:space="preserve">plant </w:t>
              </w:r>
            </w:ins>
            <w:r w:rsidRPr="00817CEB">
              <w:rPr>
                <w:rFonts w:cs="Arial"/>
              </w:rPr>
              <w:t xml:space="preserve">design provides significant </w:t>
            </w:r>
            <w:r>
              <w:rPr>
                <w:rFonts w:cs="Arial"/>
              </w:rPr>
              <w:t xml:space="preserve">time before offsite intervention is needed (at least 72 </w:t>
            </w:r>
            <w:proofErr w:type="spellStart"/>
            <w:r>
              <w:rPr>
                <w:rFonts w:cs="Arial"/>
              </w:rPr>
              <w:t>hr</w:t>
            </w:r>
            <w:proofErr w:type="spellEnd"/>
            <w:r>
              <w:rPr>
                <w:rFonts w:cs="Arial"/>
              </w:rPr>
              <w:t xml:space="preserve">). Furthermore, the design includes </w:t>
            </w:r>
            <w:r w:rsidRPr="00817CEB">
              <w:rPr>
                <w:rFonts w:cs="Arial"/>
              </w:rPr>
              <w:t>margin to the US utility goal for site boundary whole</w:t>
            </w:r>
            <w:r w:rsidRPr="00817CEB">
              <w:rPr>
                <w:rFonts w:cs="Arial"/>
              </w:rPr>
              <w:noBreakHyphen/>
              <w:t xml:space="preserve">body dose and the acute red bone marrow dose (&lt;25 rems (0.25 </w:t>
            </w:r>
            <w:proofErr w:type="spellStart"/>
            <w:r w:rsidRPr="00817CEB">
              <w:rPr>
                <w:rFonts w:cs="Arial"/>
              </w:rPr>
              <w:t>sieverts</w:t>
            </w:r>
            <w:proofErr w:type="spellEnd"/>
            <w:r w:rsidRPr="00817CEB">
              <w:rPr>
                <w:rFonts w:cs="Arial"/>
              </w:rPr>
              <w:t>), at a frequency not to exceed 1x10</w:t>
            </w:r>
            <w:r w:rsidRPr="00817CEB">
              <w:rPr>
                <w:rFonts w:cs="Arial"/>
                <w:vertAlign w:val="superscript"/>
              </w:rPr>
              <w:t>-6</w:t>
            </w:r>
            <w:r w:rsidRPr="00817CEB">
              <w:rPr>
                <w:rFonts w:cs="Arial"/>
              </w:rPr>
              <w:t xml:space="preserve"> per year).</w:t>
            </w:r>
          </w:p>
          <w:p w:rsidR="00B61F44" w:rsidRDefault="00B61F44">
            <w:pPr>
              <w:spacing w:before="60" w:after="60" w:line="280" w:lineRule="atLeast"/>
              <w:rPr>
                <w:rFonts w:eastAsia="Calibri" w:cs="Arial"/>
              </w:rPr>
            </w:pPr>
            <w:ins w:id="5214" w:author="gorgemj" w:date="2017-11-26T16:43:00Z">
              <w:del w:id="5215" w:author="friedmbn" w:date="2017-11-29T16:58:00Z">
                <w:r w:rsidDel="00F65670">
                  <w:rPr>
                    <w:rFonts w:cs="Arial"/>
                  </w:rPr>
                  <w:delText xml:space="preserve">Also see </w:delText>
                </w:r>
              </w:del>
              <w:r>
                <w:rPr>
                  <w:rFonts w:cs="Arial"/>
                </w:rPr>
                <w:t xml:space="preserve">EPS-GW-GL-701, </w:t>
              </w:r>
              <w:r w:rsidRPr="00E565BC">
                <w:rPr>
                  <w:rFonts w:cs="Arial"/>
                  <w:b/>
                </w:rPr>
                <w:t xml:space="preserve">AP1000 </w:t>
              </w:r>
              <w:r w:rsidRPr="00E565BC">
                <w:rPr>
                  <w:rFonts w:cs="Arial"/>
                </w:rPr>
                <w:t xml:space="preserve">Evaluation of Western European Nuclear Regulators’ Association </w:t>
              </w:r>
              <w:r>
                <w:rPr>
                  <w:rFonts w:cs="Arial"/>
                </w:rPr>
                <w:t xml:space="preserve">(WENRA) </w:t>
              </w:r>
              <w:r w:rsidRPr="00E565BC">
                <w:rPr>
                  <w:rFonts w:cs="Arial"/>
                </w:rPr>
                <w:t>Safety Objectives for New Power Reactors</w:t>
              </w:r>
              <w:r>
                <w:rPr>
                  <w:rFonts w:cs="Arial"/>
                </w:rPr>
                <w:t xml:space="preserve"> [17]</w:t>
              </w:r>
            </w:ins>
            <w:ins w:id="5216" w:author="friedmbn" w:date="2017-11-29T16:58:00Z">
              <w:r>
                <w:rPr>
                  <w:rFonts w:cs="Arial"/>
                </w:rPr>
                <w:t xml:space="preserve"> </w:t>
              </w:r>
              <w:del w:id="5217" w:author="gorgemj" w:date="2017-11-30T12:09:00Z">
                <w:r w:rsidDel="00EC0DBE">
                  <w:rPr>
                    <w:rFonts w:cs="Arial"/>
                  </w:rPr>
                  <w:delText>provides</w:delText>
                </w:r>
              </w:del>
            </w:ins>
            <w:ins w:id="5218" w:author="gorgemj" w:date="2017-11-30T12:09:00Z">
              <w:r w:rsidR="00EC0DBE">
                <w:rPr>
                  <w:rFonts w:cs="Arial"/>
                </w:rPr>
                <w:t xml:space="preserve">describes the </w:t>
              </w:r>
            </w:ins>
            <w:ins w:id="5219" w:author="gorgemj" w:date="2017-11-26T16:43:00Z">
              <w:del w:id="5220" w:author="friedmbn" w:date="2017-11-29T16:58:00Z">
                <w:r w:rsidDel="00F65670">
                  <w:rPr>
                    <w:rFonts w:cs="Arial"/>
                  </w:rPr>
                  <w:delText>regarding</w:delText>
                </w:r>
              </w:del>
              <w:r>
                <w:rPr>
                  <w:rFonts w:cs="Arial"/>
                </w:rPr>
                <w:t xml:space="preserve"> compliance of the </w:t>
              </w:r>
              <w:r w:rsidRPr="00E565BC">
                <w:rPr>
                  <w:rFonts w:cs="Arial"/>
                  <w:b/>
                </w:rPr>
                <w:t xml:space="preserve">AP1000 </w:t>
              </w:r>
              <w:r w:rsidRPr="005524AC">
                <w:rPr>
                  <w:rFonts w:cs="Arial"/>
                </w:rPr>
                <w:t xml:space="preserve">plant </w:t>
              </w:r>
              <w:r>
                <w:rPr>
                  <w:rFonts w:cs="Arial"/>
                </w:rPr>
                <w:t>design to WENRA Safety Objective 03 (Accidents with Core Melt).</w:t>
              </w:r>
            </w:ins>
          </w:p>
        </w:tc>
      </w:tr>
      <w:tr w:rsidR="00B61F44" w:rsidRPr="00817CEB" w:rsidTr="00814E5E">
        <w:tblPrEx>
          <w:tblPrExChange w:id="5221" w:author="gorgemj" w:date="2017-11-30T12:36:00Z">
            <w:tblPrEx>
              <w:tblW w:w="14884" w:type="dxa"/>
            </w:tblPrEx>
          </w:tblPrExChange>
        </w:tblPrEx>
        <w:trPr>
          <w:cantSplit/>
          <w:ins w:id="5222" w:author="gorgemj" w:date="2017-11-23T11:39:00Z"/>
          <w:trPrChange w:id="5223" w:author="gorgemj" w:date="2017-11-30T12:36:00Z">
            <w:trPr>
              <w:gridBefore w:val="8"/>
              <w:gridAfter w:val="0"/>
              <w:cantSplit/>
            </w:trPr>
          </w:trPrChange>
        </w:trPr>
        <w:tc>
          <w:tcPr>
            <w:tcW w:w="947" w:type="dxa"/>
            <w:tcPrChange w:id="5224" w:author="gorgemj" w:date="2017-11-30T12:36:00Z">
              <w:tcPr>
                <w:tcW w:w="945" w:type="dxa"/>
                <w:gridSpan w:val="5"/>
              </w:tcPr>
            </w:tcPrChange>
          </w:tcPr>
          <w:p w:rsidR="00B61F44" w:rsidRPr="00EF5ED6" w:rsidRDefault="00B61F44" w:rsidP="00542606">
            <w:pPr>
              <w:autoSpaceDE w:val="0"/>
              <w:autoSpaceDN w:val="0"/>
              <w:adjustRightInd w:val="0"/>
              <w:spacing w:before="60" w:after="60" w:line="280" w:lineRule="atLeast"/>
              <w:jc w:val="center"/>
              <w:rPr>
                <w:ins w:id="5225" w:author="gorgemj" w:date="2017-11-23T11:39:00Z"/>
                <w:rFonts w:cs="Arial"/>
              </w:rPr>
            </w:pPr>
            <w:ins w:id="5226" w:author="gorgemj" w:date="2017-11-23T11:40:00Z">
              <w:r>
                <w:rPr>
                  <w:rFonts w:cs="Arial"/>
                </w:rPr>
                <w:t>5.31A</w:t>
              </w:r>
            </w:ins>
          </w:p>
        </w:tc>
        <w:tc>
          <w:tcPr>
            <w:tcW w:w="693" w:type="dxa"/>
            <w:tcPrChange w:id="5227" w:author="gorgemj" w:date="2017-11-30T12:36:00Z">
              <w:tcPr>
                <w:tcW w:w="747" w:type="dxa"/>
                <w:gridSpan w:val="3"/>
              </w:tcPr>
            </w:tcPrChange>
          </w:tcPr>
          <w:p w:rsidR="00B61F44" w:rsidRPr="00EF5ED6" w:rsidRDefault="00B61F44" w:rsidP="00542606">
            <w:pPr>
              <w:autoSpaceDE w:val="0"/>
              <w:autoSpaceDN w:val="0"/>
              <w:adjustRightInd w:val="0"/>
              <w:spacing w:before="60" w:after="60" w:line="280" w:lineRule="atLeast"/>
              <w:jc w:val="center"/>
              <w:rPr>
                <w:ins w:id="5228" w:author="gorgemj" w:date="2017-11-23T11:39:00Z"/>
                <w:rFonts w:cs="Arial"/>
                <w:bCs/>
              </w:rPr>
            </w:pPr>
            <w:ins w:id="5229" w:author="gorgemj" w:date="2017-11-23T11:40:00Z">
              <w:r>
                <w:rPr>
                  <w:rFonts w:cs="Arial"/>
                  <w:bCs/>
                </w:rPr>
                <w:t>1</w:t>
              </w:r>
            </w:ins>
          </w:p>
        </w:tc>
        <w:tc>
          <w:tcPr>
            <w:tcW w:w="5038" w:type="dxa"/>
            <w:gridSpan w:val="2"/>
            <w:tcPrChange w:id="5230" w:author="gorgemj" w:date="2017-11-30T12:36:00Z">
              <w:tcPr>
                <w:tcW w:w="6955" w:type="dxa"/>
                <w:gridSpan w:val="7"/>
              </w:tcPr>
            </w:tcPrChange>
          </w:tcPr>
          <w:p w:rsidR="00B61F44" w:rsidRPr="00817CEB" w:rsidRDefault="00B61F44">
            <w:pPr>
              <w:autoSpaceDE w:val="0"/>
              <w:autoSpaceDN w:val="0"/>
              <w:adjustRightInd w:val="0"/>
              <w:spacing w:before="60" w:after="60" w:line="280" w:lineRule="atLeast"/>
              <w:rPr>
                <w:ins w:id="5231" w:author="gorgemj" w:date="2017-11-23T11:39:00Z"/>
                <w:rFonts w:eastAsia="Calibri" w:cs="Arial"/>
              </w:rPr>
            </w:pPr>
            <w:ins w:id="5232" w:author="gorgemj" w:date="2017-11-23T11:40:00Z">
              <w:r w:rsidRPr="000F4059">
                <w:rPr>
                  <w:rFonts w:eastAsia="Calibri" w:cs="Arial"/>
                </w:rPr>
                <w:t>The design shall be such that for design extension conditions, protective</w:t>
              </w:r>
              <w:r>
                <w:rPr>
                  <w:rFonts w:eastAsia="Calibri" w:cs="Arial"/>
                </w:rPr>
                <w:t xml:space="preserve"> </w:t>
              </w:r>
              <w:r w:rsidRPr="000F4059">
                <w:rPr>
                  <w:rFonts w:eastAsia="Calibri" w:cs="Arial"/>
                </w:rPr>
                <w:t>actions that are limited in terms of lengths of time and areas of application shall</w:t>
              </w:r>
              <w:r>
                <w:rPr>
                  <w:rFonts w:eastAsia="Calibri" w:cs="Arial"/>
                </w:rPr>
                <w:t xml:space="preserve"> </w:t>
              </w:r>
              <w:r w:rsidRPr="000F4059">
                <w:rPr>
                  <w:rFonts w:eastAsia="Calibri" w:cs="Arial"/>
                </w:rPr>
                <w:t>be sufficient for the protection of the public, and sufficient time shall be available</w:t>
              </w:r>
              <w:r>
                <w:rPr>
                  <w:rFonts w:eastAsia="Calibri" w:cs="Arial"/>
                </w:rPr>
                <w:t xml:space="preserve"> </w:t>
              </w:r>
              <w:r w:rsidRPr="000F4059">
                <w:rPr>
                  <w:rFonts w:eastAsia="Calibri" w:cs="Arial"/>
                </w:rPr>
                <w:t>to take such measures.</w:t>
              </w:r>
            </w:ins>
          </w:p>
        </w:tc>
        <w:tc>
          <w:tcPr>
            <w:tcW w:w="6912" w:type="dxa"/>
            <w:gridSpan w:val="3"/>
            <w:tcPrChange w:id="5233" w:author="gorgemj" w:date="2017-11-30T12:36:00Z">
              <w:tcPr>
                <w:tcW w:w="6237" w:type="dxa"/>
                <w:gridSpan w:val="8"/>
              </w:tcPr>
            </w:tcPrChange>
          </w:tcPr>
          <w:p w:rsidR="00B61F44" w:rsidRPr="00817CEB" w:rsidRDefault="00B61F44" w:rsidP="0059654D">
            <w:pPr>
              <w:spacing w:before="60" w:after="60" w:line="280" w:lineRule="atLeast"/>
              <w:rPr>
                <w:ins w:id="5234" w:author="gorgemj" w:date="2017-11-23T11:39:00Z"/>
                <w:rFonts w:eastAsia="Calibri" w:cs="Arial"/>
              </w:rPr>
            </w:pPr>
            <w:ins w:id="5235" w:author="gorgemj" w:date="2017-11-26T16:44:00Z">
              <w:r>
                <w:rPr>
                  <w:rFonts w:eastAsia="Calibri" w:cs="Arial"/>
                </w:rPr>
                <w:t xml:space="preserve">See response </w:t>
              </w:r>
            </w:ins>
            <w:ins w:id="5236" w:author="gorgemj" w:date="2017-11-26T20:50:00Z">
              <w:r>
                <w:rPr>
                  <w:rFonts w:eastAsia="Calibri" w:cs="Arial"/>
                </w:rPr>
                <w:t>for</w:t>
              </w:r>
            </w:ins>
            <w:ins w:id="5237" w:author="gorgemj" w:date="2017-11-26T16:44:00Z">
              <w:r>
                <w:rPr>
                  <w:rFonts w:eastAsia="Calibri" w:cs="Arial"/>
                </w:rPr>
                <w:t xml:space="preserve"> Paragraph 5.31 and </w:t>
              </w:r>
              <w:r>
                <w:rPr>
                  <w:rFonts w:cs="Arial"/>
                </w:rPr>
                <w:t xml:space="preserve">EPS-GW-GL-701, </w:t>
              </w:r>
              <w:r w:rsidRPr="00E565BC">
                <w:rPr>
                  <w:rFonts w:cs="Arial"/>
                  <w:b/>
                </w:rPr>
                <w:t xml:space="preserve">AP1000 </w:t>
              </w:r>
              <w:r w:rsidRPr="00E565BC">
                <w:rPr>
                  <w:rFonts w:cs="Arial"/>
                </w:rPr>
                <w:t xml:space="preserve">Evaluation of Western European Nuclear Regulators’ Association </w:t>
              </w:r>
              <w:r>
                <w:rPr>
                  <w:rFonts w:cs="Arial"/>
                </w:rPr>
                <w:t xml:space="preserve">(WENRA) </w:t>
              </w:r>
              <w:r w:rsidRPr="00E565BC">
                <w:rPr>
                  <w:rFonts w:cs="Arial"/>
                </w:rPr>
                <w:t>Safety Objectives for New Power Reactors</w:t>
              </w:r>
              <w:r>
                <w:rPr>
                  <w:rFonts w:cs="Arial"/>
                </w:rPr>
                <w:t xml:space="preserve"> [17] regarding compliance of the </w:t>
              </w:r>
              <w:r w:rsidRPr="00E565BC">
                <w:rPr>
                  <w:rFonts w:cs="Arial"/>
                  <w:b/>
                </w:rPr>
                <w:t xml:space="preserve">AP1000 </w:t>
              </w:r>
              <w:r w:rsidRPr="005524AC">
                <w:rPr>
                  <w:rFonts w:cs="Arial"/>
                </w:rPr>
                <w:t xml:space="preserve">plant </w:t>
              </w:r>
              <w:r>
                <w:rPr>
                  <w:rFonts w:cs="Arial"/>
                </w:rPr>
                <w:t>design to WENRA Safety Objective 03 (Accidents with Core Melt).</w:t>
              </w:r>
            </w:ins>
          </w:p>
        </w:tc>
      </w:tr>
      <w:tr w:rsidR="00B61F44" w:rsidRPr="00817CEB" w:rsidTr="00814E5E">
        <w:trPr>
          <w:cantSplit/>
          <w:trPrChange w:id="5238" w:author="gorgemj" w:date="2017-11-30T12:36:00Z">
            <w:trPr>
              <w:gridBefore w:val="6"/>
              <w:gridAfter w:val="0"/>
              <w:cantSplit/>
            </w:trPr>
          </w:trPrChange>
        </w:trPr>
        <w:tc>
          <w:tcPr>
            <w:tcW w:w="947" w:type="dxa"/>
            <w:tcPrChange w:id="5239" w:author="gorgemj" w:date="2017-11-30T12:36:00Z">
              <w:tcPr>
                <w:tcW w:w="945" w:type="dxa"/>
                <w:gridSpan w:val="6"/>
              </w:tcPr>
            </w:tcPrChange>
          </w:tcPr>
          <w:p w:rsidR="00B61F44" w:rsidRDefault="00B61F44" w:rsidP="00622F2F">
            <w:pPr>
              <w:keepNext/>
              <w:keepLines/>
              <w:autoSpaceDE w:val="0"/>
              <w:autoSpaceDN w:val="0"/>
              <w:adjustRightInd w:val="0"/>
              <w:spacing w:before="60" w:after="60" w:line="280" w:lineRule="atLeast"/>
              <w:jc w:val="center"/>
              <w:rPr>
                <w:rFonts w:cs="Arial"/>
                <w:b/>
              </w:rPr>
            </w:pPr>
          </w:p>
        </w:tc>
        <w:tc>
          <w:tcPr>
            <w:tcW w:w="693" w:type="dxa"/>
            <w:tcPrChange w:id="5240" w:author="gorgemj" w:date="2017-11-30T12:36:00Z">
              <w:tcPr>
                <w:tcW w:w="747" w:type="dxa"/>
                <w:gridSpan w:val="3"/>
              </w:tcPr>
            </w:tcPrChange>
          </w:tcPr>
          <w:p w:rsidR="00B61F44" w:rsidRDefault="00B61F44" w:rsidP="00622F2F">
            <w:pPr>
              <w:keepNext/>
              <w:keepLines/>
              <w:autoSpaceDE w:val="0"/>
              <w:autoSpaceDN w:val="0"/>
              <w:adjustRightInd w:val="0"/>
              <w:spacing w:before="60" w:after="60" w:line="280" w:lineRule="atLeast"/>
              <w:jc w:val="center"/>
              <w:rPr>
                <w:rFonts w:cs="Arial"/>
                <w:b/>
                <w:bCs/>
              </w:rPr>
            </w:pPr>
          </w:p>
        </w:tc>
        <w:tc>
          <w:tcPr>
            <w:tcW w:w="5038" w:type="dxa"/>
            <w:gridSpan w:val="2"/>
            <w:tcPrChange w:id="5241" w:author="gorgemj" w:date="2017-11-30T12:36:00Z">
              <w:tcPr>
                <w:tcW w:w="6768" w:type="dxa"/>
                <w:gridSpan w:val="7"/>
              </w:tcPr>
            </w:tcPrChange>
          </w:tcPr>
          <w:p w:rsidR="00B61F44" w:rsidRDefault="00B61F44" w:rsidP="00622F2F">
            <w:pPr>
              <w:keepNext/>
              <w:keepLines/>
              <w:autoSpaceDE w:val="0"/>
              <w:autoSpaceDN w:val="0"/>
              <w:adjustRightInd w:val="0"/>
              <w:spacing w:before="60" w:after="60" w:line="280" w:lineRule="atLeast"/>
              <w:rPr>
                <w:rFonts w:cs="Arial"/>
                <w:b/>
                <w:color w:val="000000"/>
                <w:sz w:val="24"/>
                <w:szCs w:val="24"/>
              </w:rPr>
            </w:pPr>
            <w:r w:rsidRPr="00817CEB">
              <w:rPr>
                <w:rFonts w:eastAsia="Calibri" w:cs="Arial"/>
                <w:b/>
                <w:bCs/>
              </w:rPr>
              <w:t>Combinations of events and failures</w:t>
            </w:r>
          </w:p>
        </w:tc>
        <w:tc>
          <w:tcPr>
            <w:tcW w:w="6912" w:type="dxa"/>
            <w:gridSpan w:val="3"/>
            <w:tcPrChange w:id="5242" w:author="gorgemj" w:date="2017-11-30T12:36:00Z">
              <w:tcPr>
                <w:tcW w:w="5130" w:type="dxa"/>
                <w:gridSpan w:val="8"/>
              </w:tcPr>
            </w:tcPrChange>
          </w:tcPr>
          <w:p w:rsidR="00B61F44" w:rsidRDefault="00B61F44" w:rsidP="00622F2F">
            <w:pPr>
              <w:keepNext/>
              <w:keepLines/>
              <w:spacing w:before="60" w:after="60" w:line="280" w:lineRule="atLeast"/>
              <w:rPr>
                <w:rFonts w:cs="Arial"/>
                <w:b/>
              </w:rPr>
            </w:pPr>
          </w:p>
        </w:tc>
      </w:tr>
      <w:tr w:rsidR="00B61F44" w:rsidRPr="00817CEB" w:rsidTr="00814E5E">
        <w:trPr>
          <w:cantSplit/>
          <w:trPrChange w:id="5243" w:author="gorgemj" w:date="2017-11-30T12:36:00Z">
            <w:trPr>
              <w:gridBefore w:val="6"/>
              <w:gridAfter w:val="0"/>
              <w:cantSplit/>
            </w:trPr>
          </w:trPrChange>
        </w:trPr>
        <w:tc>
          <w:tcPr>
            <w:tcW w:w="947" w:type="dxa"/>
            <w:tcPrChange w:id="5244" w:author="gorgemj" w:date="2017-11-30T12:36:00Z">
              <w:tcPr>
                <w:tcW w:w="945" w:type="dxa"/>
                <w:gridSpan w:val="6"/>
              </w:tcPr>
            </w:tcPrChange>
          </w:tcPr>
          <w:p w:rsidR="00B61F44" w:rsidRPr="00FE41C5" w:rsidRDefault="00B61F44" w:rsidP="00542606">
            <w:pPr>
              <w:autoSpaceDE w:val="0"/>
              <w:autoSpaceDN w:val="0"/>
              <w:adjustRightInd w:val="0"/>
              <w:spacing w:before="60" w:after="60" w:line="280" w:lineRule="atLeast"/>
              <w:jc w:val="center"/>
              <w:rPr>
                <w:rFonts w:cs="Arial"/>
                <w:rPrChange w:id="5245" w:author="gorgemj" w:date="2017-11-23T11:40:00Z">
                  <w:rPr>
                    <w:rFonts w:cs="Arial"/>
                    <w:b/>
                  </w:rPr>
                </w:rPrChange>
              </w:rPr>
            </w:pPr>
            <w:r w:rsidRPr="00FE41C5">
              <w:rPr>
                <w:rFonts w:cs="Arial"/>
                <w:rPrChange w:id="5246" w:author="gorgemj" w:date="2017-11-23T11:40:00Z">
                  <w:rPr>
                    <w:rFonts w:cs="Arial"/>
                    <w:b/>
                  </w:rPr>
                </w:rPrChange>
              </w:rPr>
              <w:t>5.32</w:t>
            </w:r>
          </w:p>
        </w:tc>
        <w:tc>
          <w:tcPr>
            <w:tcW w:w="693" w:type="dxa"/>
            <w:tcPrChange w:id="5247" w:author="gorgemj" w:date="2017-11-30T12:36:00Z">
              <w:tcPr>
                <w:tcW w:w="747" w:type="dxa"/>
                <w:gridSpan w:val="3"/>
              </w:tcPr>
            </w:tcPrChange>
          </w:tcPr>
          <w:p w:rsidR="00B61F44" w:rsidRPr="00FE41C5" w:rsidRDefault="00B61F44" w:rsidP="00542606">
            <w:pPr>
              <w:autoSpaceDE w:val="0"/>
              <w:autoSpaceDN w:val="0"/>
              <w:adjustRightInd w:val="0"/>
              <w:spacing w:before="60" w:after="60" w:line="280" w:lineRule="atLeast"/>
              <w:jc w:val="center"/>
              <w:rPr>
                <w:rFonts w:cs="Arial"/>
                <w:bCs/>
                <w:color w:val="000000"/>
                <w:sz w:val="24"/>
                <w:szCs w:val="24"/>
                <w:rPrChange w:id="5248" w:author="gorgemj" w:date="2017-11-23T11:40:00Z">
                  <w:rPr>
                    <w:rFonts w:cs="Arial"/>
                    <w:b/>
                    <w:bCs/>
                    <w:color w:val="000000"/>
                    <w:sz w:val="24"/>
                    <w:szCs w:val="24"/>
                  </w:rPr>
                </w:rPrChange>
              </w:rPr>
            </w:pPr>
            <w:r w:rsidRPr="00FE41C5">
              <w:rPr>
                <w:rFonts w:cs="Arial"/>
                <w:bCs/>
                <w:rPrChange w:id="5249" w:author="gorgemj" w:date="2017-11-23T11:40:00Z">
                  <w:rPr>
                    <w:rFonts w:cs="Arial"/>
                    <w:b/>
                    <w:bCs/>
                  </w:rPr>
                </w:rPrChange>
              </w:rPr>
              <w:t>1</w:t>
            </w:r>
          </w:p>
        </w:tc>
        <w:tc>
          <w:tcPr>
            <w:tcW w:w="5038" w:type="dxa"/>
            <w:gridSpan w:val="2"/>
            <w:tcPrChange w:id="5250" w:author="gorgemj" w:date="2017-11-30T12:36:00Z">
              <w:tcPr>
                <w:tcW w:w="6768" w:type="dxa"/>
                <w:gridSpan w:val="7"/>
              </w:tcPr>
            </w:tcPrChange>
          </w:tcPr>
          <w:p w:rsidR="00B61F44" w:rsidRPr="00817CEB" w:rsidRDefault="00B61F44" w:rsidP="00542606">
            <w:pPr>
              <w:autoSpaceDE w:val="0"/>
              <w:autoSpaceDN w:val="0"/>
              <w:adjustRightInd w:val="0"/>
              <w:spacing w:before="60" w:after="60" w:line="280" w:lineRule="atLeast"/>
              <w:rPr>
                <w:rFonts w:eastAsia="Calibri" w:cs="Arial"/>
              </w:rPr>
            </w:pPr>
            <w:r w:rsidRPr="00817CEB">
              <w:rPr>
                <w:rFonts w:eastAsia="Calibri" w:cs="Arial"/>
              </w:rPr>
              <w:t>Where the results of engineering judgement, deterministic safety assessments and probabilistic safety assessments indicate that combinations of events could lead to anticipated operational occurrences or to accident conditions, such combinations of events shall be considered to be design basis accidents or shall be included as part of design extension conditions, depending mainly on their likelihood of occurrence. Certain events might be consequences of other events, such as a flood following an earthquake. Such consequential effects shall be considered to be part of the original postulated initiating event.</w:t>
            </w:r>
          </w:p>
        </w:tc>
        <w:tc>
          <w:tcPr>
            <w:tcW w:w="6912" w:type="dxa"/>
            <w:gridSpan w:val="3"/>
            <w:tcPrChange w:id="5251" w:author="gorgemj" w:date="2017-11-30T12:36:00Z">
              <w:tcPr>
                <w:tcW w:w="5130" w:type="dxa"/>
                <w:gridSpan w:val="8"/>
              </w:tcPr>
            </w:tcPrChange>
          </w:tcPr>
          <w:p w:rsidR="00B61F44" w:rsidRDefault="00B61F44" w:rsidP="00542606">
            <w:pPr>
              <w:spacing w:before="60" w:after="60" w:line="280" w:lineRule="atLeast"/>
              <w:rPr>
                <w:rFonts w:cs="Arial"/>
              </w:rPr>
            </w:pPr>
            <w:r w:rsidRPr="00817CEB">
              <w:rPr>
                <w:rFonts w:cs="Arial"/>
              </w:rPr>
              <w:t xml:space="preserve">The </w:t>
            </w:r>
            <w:r w:rsidRPr="00817CEB">
              <w:rPr>
                <w:rFonts w:cs="Arial"/>
                <w:b/>
              </w:rPr>
              <w:t>AP1000</w:t>
            </w:r>
            <w:r w:rsidRPr="00817CEB">
              <w:rPr>
                <w:rFonts w:cs="Arial"/>
              </w:rPr>
              <w:t xml:space="preserve"> </w:t>
            </w:r>
            <w:r>
              <w:rPr>
                <w:rFonts w:cs="Arial"/>
              </w:rPr>
              <w:t>p</w:t>
            </w:r>
            <w:r w:rsidRPr="00817CEB">
              <w:rPr>
                <w:rFonts w:cs="Arial"/>
              </w:rPr>
              <w:t xml:space="preserve">lant PRA, as summarized in </w:t>
            </w:r>
            <w:ins w:id="5252" w:author="gorgemj" w:date="2017-11-24T16:51:00Z">
              <w:r>
                <w:rPr>
                  <w:rFonts w:cs="Arial"/>
                </w:rPr>
                <w:t xml:space="preserve">the </w:t>
              </w:r>
              <w:r w:rsidRPr="00993D67">
                <w:rPr>
                  <w:rFonts w:cs="Arial"/>
                  <w:b/>
                </w:rPr>
                <w:t>AP1000</w:t>
              </w:r>
              <w:r>
                <w:rPr>
                  <w:rFonts w:cs="Arial"/>
                </w:rPr>
                <w:t xml:space="preserve"> plant DCD [2]</w:t>
              </w:r>
            </w:ins>
            <w:del w:id="5253" w:author="gorgemj" w:date="2017-11-24T16:51:00Z">
              <w:r w:rsidRPr="00817CEB" w:rsidDel="004A49B0">
                <w:rPr>
                  <w:rFonts w:cs="Arial"/>
                </w:rPr>
                <w:delText>DCD</w:delText>
              </w:r>
            </w:del>
            <w:r w:rsidRPr="00817CEB">
              <w:rPr>
                <w:rFonts w:cs="Arial"/>
              </w:rPr>
              <w:t xml:space="preserve"> Chapter 19, provides a systematic evaluation of events and failures. This evaluation ensures that combinations of events that are reasonably probable are considered. Consequential failures including loss of offsite power when a reactor trip occurs are considered in deterministic </w:t>
            </w:r>
            <w:del w:id="5254" w:author="gorgemj" w:date="2017-11-24T16:00:00Z">
              <w:r w:rsidRPr="00817CEB" w:rsidDel="008E2C5B">
                <w:rPr>
                  <w:rFonts w:cs="Arial"/>
                </w:rPr>
                <w:delText>design basis event</w:delText>
              </w:r>
            </w:del>
            <w:ins w:id="5255" w:author="gorgemj" w:date="2017-11-24T16:00:00Z">
              <w:r>
                <w:rPr>
                  <w:rFonts w:cs="Arial"/>
                </w:rPr>
                <w:t>DBE</w:t>
              </w:r>
            </w:ins>
            <w:r w:rsidRPr="00817CEB">
              <w:rPr>
                <w:rFonts w:cs="Arial"/>
              </w:rPr>
              <w:t>s.</w:t>
            </w:r>
          </w:p>
          <w:p w:rsidR="00B61F44" w:rsidRDefault="00B61F44">
            <w:pPr>
              <w:spacing w:before="60" w:after="60" w:line="280" w:lineRule="atLeast"/>
              <w:rPr>
                <w:rFonts w:cs="Arial"/>
                <w:b/>
                <w:color w:val="000000"/>
                <w:sz w:val="24"/>
                <w:szCs w:val="24"/>
              </w:rPr>
            </w:pPr>
            <w:r>
              <w:rPr>
                <w:rFonts w:cs="Arial"/>
              </w:rPr>
              <w:t xml:space="preserve">In addition some severe phenomena including aircraft crash </w:t>
            </w:r>
            <w:del w:id="5256" w:author="gorgemj" w:date="2017-11-26T18:11:00Z">
              <w:r w:rsidDel="00106518">
                <w:rPr>
                  <w:rFonts w:cs="Arial"/>
                </w:rPr>
                <w:delText xml:space="preserve">(ACC) </w:delText>
              </w:r>
            </w:del>
            <w:r>
              <w:rPr>
                <w:rFonts w:cs="Arial"/>
              </w:rPr>
              <w:t xml:space="preserve">and consideration of post Fukushima events, not included in </w:t>
            </w:r>
            <w:ins w:id="5257" w:author="gorgemj" w:date="2017-11-24T16:51:00Z">
              <w:r>
                <w:rPr>
                  <w:rFonts w:cs="Arial"/>
                </w:rPr>
                <w:t xml:space="preserve">the </w:t>
              </w:r>
              <w:r w:rsidRPr="00993D67">
                <w:rPr>
                  <w:rFonts w:cs="Arial"/>
                  <w:b/>
                </w:rPr>
                <w:t>AP1000</w:t>
              </w:r>
              <w:r>
                <w:rPr>
                  <w:rFonts w:cs="Arial"/>
                </w:rPr>
                <w:t xml:space="preserve"> plant DCD [2]</w:t>
              </w:r>
            </w:ins>
            <w:del w:id="5258" w:author="gorgemj" w:date="2017-11-24T16:51:00Z">
              <w:r w:rsidDel="004A49B0">
                <w:rPr>
                  <w:rFonts w:cs="Arial"/>
                </w:rPr>
                <w:delText>the DCD</w:delText>
              </w:r>
            </w:del>
            <w:r>
              <w:rPr>
                <w:rFonts w:cs="Arial"/>
              </w:rPr>
              <w:t xml:space="preserve">, have been separately addressed for the </w:t>
            </w:r>
            <w:r w:rsidRPr="006C08FD">
              <w:rPr>
                <w:rFonts w:cs="Arial"/>
                <w:b/>
              </w:rPr>
              <w:t>AP1000</w:t>
            </w:r>
            <w:r>
              <w:rPr>
                <w:rFonts w:cs="Arial"/>
              </w:rPr>
              <w:t xml:space="preserve"> </w:t>
            </w:r>
            <w:ins w:id="5259" w:author="gorgemj" w:date="2017-11-20T10:32:00Z">
              <w:r>
                <w:rPr>
                  <w:rFonts w:cs="Arial"/>
                </w:rPr>
                <w:t xml:space="preserve">plant </w:t>
              </w:r>
            </w:ins>
            <w:r>
              <w:rPr>
                <w:rFonts w:cs="Arial"/>
              </w:rPr>
              <w:t>design [14][15][16</w:t>
            </w:r>
            <w:del w:id="5260" w:author="gorgemj" w:date="2017-11-26T16:08:00Z">
              <w:r w:rsidDel="00DD2D31">
                <w:rPr>
                  <w:rFonts w:cs="Arial"/>
                </w:rPr>
                <w:delText>.</w:delText>
              </w:r>
            </w:del>
            <w:r>
              <w:rPr>
                <w:rFonts w:cs="Arial"/>
              </w:rPr>
              <w:t>]</w:t>
            </w:r>
            <w:ins w:id="5261" w:author="gorgemj" w:date="2017-11-26T16:08:00Z">
              <w:r>
                <w:rPr>
                  <w:rFonts w:cs="Arial"/>
                </w:rPr>
                <w:t xml:space="preserve"> and in Appendix 12B of the </w:t>
              </w:r>
              <w:r w:rsidRPr="005524AC">
                <w:rPr>
                  <w:rFonts w:cs="Arial"/>
                  <w:b/>
                </w:rPr>
                <w:t>AP1000</w:t>
              </w:r>
              <w:r>
                <w:rPr>
                  <w:rFonts w:cs="Arial"/>
                </w:rPr>
                <w:t xml:space="preserve"> plant PCSR [19].</w:t>
              </w:r>
            </w:ins>
          </w:p>
        </w:tc>
      </w:tr>
      <w:tr w:rsidR="00B61F44" w:rsidRPr="00817CEB" w:rsidDel="00D427A5" w:rsidTr="00814E5E">
        <w:trPr>
          <w:cantSplit/>
          <w:del w:id="5262" w:author="gorgemj" w:date="2017-11-26T16:45:00Z"/>
          <w:trPrChange w:id="5263" w:author="gorgemj" w:date="2017-11-30T12:36:00Z">
            <w:trPr>
              <w:gridBefore w:val="6"/>
              <w:gridAfter w:val="0"/>
              <w:cantSplit/>
            </w:trPr>
          </w:trPrChange>
        </w:trPr>
        <w:tc>
          <w:tcPr>
            <w:tcW w:w="947" w:type="dxa"/>
            <w:tcPrChange w:id="5264" w:author="gorgemj" w:date="2017-11-30T12:36:00Z">
              <w:tcPr>
                <w:tcW w:w="945" w:type="dxa"/>
                <w:gridSpan w:val="6"/>
              </w:tcPr>
            </w:tcPrChange>
          </w:tcPr>
          <w:p w:rsidR="00B61F44" w:rsidDel="00D427A5" w:rsidRDefault="00B61F44" w:rsidP="00542606">
            <w:pPr>
              <w:autoSpaceDE w:val="0"/>
              <w:autoSpaceDN w:val="0"/>
              <w:adjustRightInd w:val="0"/>
              <w:spacing w:before="60" w:after="60" w:line="280" w:lineRule="atLeast"/>
              <w:jc w:val="center"/>
              <w:rPr>
                <w:del w:id="5265" w:author="gorgemj" w:date="2017-11-26T16:45:00Z"/>
                <w:rFonts w:cs="Arial"/>
                <w:b/>
              </w:rPr>
            </w:pPr>
          </w:p>
        </w:tc>
        <w:tc>
          <w:tcPr>
            <w:tcW w:w="693" w:type="dxa"/>
            <w:tcPrChange w:id="5266" w:author="gorgemj" w:date="2017-11-30T12:36:00Z">
              <w:tcPr>
                <w:tcW w:w="747" w:type="dxa"/>
                <w:gridSpan w:val="3"/>
              </w:tcPr>
            </w:tcPrChange>
          </w:tcPr>
          <w:p w:rsidR="00B61F44" w:rsidDel="00D427A5" w:rsidRDefault="00B61F44" w:rsidP="00542606">
            <w:pPr>
              <w:autoSpaceDE w:val="0"/>
              <w:autoSpaceDN w:val="0"/>
              <w:adjustRightInd w:val="0"/>
              <w:spacing w:before="60" w:after="60" w:line="280" w:lineRule="atLeast"/>
              <w:jc w:val="center"/>
              <w:rPr>
                <w:del w:id="5267" w:author="gorgemj" w:date="2017-11-26T16:45:00Z"/>
                <w:rFonts w:cs="Arial"/>
                <w:b/>
                <w:bCs/>
              </w:rPr>
            </w:pPr>
          </w:p>
        </w:tc>
        <w:tc>
          <w:tcPr>
            <w:tcW w:w="5038" w:type="dxa"/>
            <w:gridSpan w:val="2"/>
            <w:tcPrChange w:id="5268" w:author="gorgemj" w:date="2017-11-30T12:36:00Z">
              <w:tcPr>
                <w:tcW w:w="6768" w:type="dxa"/>
                <w:gridSpan w:val="7"/>
              </w:tcPr>
            </w:tcPrChange>
          </w:tcPr>
          <w:p w:rsidR="00B61F44" w:rsidDel="00D427A5" w:rsidRDefault="00B61F44" w:rsidP="00B03BB3">
            <w:pPr>
              <w:autoSpaceDE w:val="0"/>
              <w:autoSpaceDN w:val="0"/>
              <w:adjustRightInd w:val="0"/>
              <w:spacing w:before="60" w:after="60" w:line="280" w:lineRule="atLeast"/>
              <w:ind w:left="1602" w:hanging="1602"/>
              <w:rPr>
                <w:del w:id="5269" w:author="gorgemj" w:date="2017-11-26T16:45:00Z"/>
                <w:rFonts w:cs="Arial"/>
                <w:b/>
                <w:color w:val="000000"/>
                <w:sz w:val="24"/>
                <w:szCs w:val="24"/>
              </w:rPr>
            </w:pPr>
            <w:del w:id="5270" w:author="gorgemj" w:date="2017-11-26T16:44:00Z">
              <w:r w:rsidDel="00D427A5">
                <w:rPr>
                  <w:rFonts w:eastAsia="Calibri" w:cs="Arial"/>
                  <w:b/>
                  <w:bCs/>
                </w:rPr>
                <w:delText xml:space="preserve">Requirement 21: </w:delText>
              </w:r>
              <w:r w:rsidRPr="00817CEB" w:rsidDel="00D427A5">
                <w:rPr>
                  <w:rFonts w:eastAsia="Calibri" w:cs="Arial"/>
                  <w:b/>
                  <w:bCs/>
                </w:rPr>
                <w:delText>Physical separa</w:delText>
              </w:r>
              <w:r w:rsidDel="00D427A5">
                <w:rPr>
                  <w:rFonts w:eastAsia="Calibri" w:cs="Arial"/>
                  <w:b/>
                  <w:bCs/>
                </w:rPr>
                <w:delText>tion and independence of safety </w:delText>
              </w:r>
              <w:r w:rsidRPr="00817CEB" w:rsidDel="00D427A5">
                <w:rPr>
                  <w:rFonts w:eastAsia="Calibri" w:cs="Arial"/>
                  <w:b/>
                  <w:bCs/>
                </w:rPr>
                <w:delText>systems</w:delText>
              </w:r>
            </w:del>
          </w:p>
        </w:tc>
        <w:tc>
          <w:tcPr>
            <w:tcW w:w="6912" w:type="dxa"/>
            <w:gridSpan w:val="3"/>
            <w:tcPrChange w:id="5271" w:author="gorgemj" w:date="2017-11-30T12:36:00Z">
              <w:tcPr>
                <w:tcW w:w="5130" w:type="dxa"/>
                <w:gridSpan w:val="8"/>
              </w:tcPr>
            </w:tcPrChange>
          </w:tcPr>
          <w:p w:rsidR="00B61F44" w:rsidDel="00D427A5" w:rsidRDefault="00B61F44" w:rsidP="00542606">
            <w:pPr>
              <w:spacing w:before="60" w:after="60" w:line="280" w:lineRule="atLeast"/>
              <w:rPr>
                <w:del w:id="5272" w:author="gorgemj" w:date="2017-11-26T16:45:00Z"/>
                <w:rFonts w:cs="Arial"/>
                <w:b/>
              </w:rPr>
            </w:pPr>
          </w:p>
        </w:tc>
      </w:tr>
      <w:tr w:rsidR="00B61F44" w:rsidRPr="00817CEB" w:rsidTr="00814E5E">
        <w:trPr>
          <w:cantSplit/>
          <w:trPrChange w:id="5273" w:author="gorgemj" w:date="2017-11-30T12:36:00Z">
            <w:trPr>
              <w:gridBefore w:val="6"/>
              <w:gridAfter w:val="0"/>
              <w:cantSplit/>
            </w:trPr>
          </w:trPrChange>
        </w:trPr>
        <w:tc>
          <w:tcPr>
            <w:tcW w:w="947" w:type="dxa"/>
            <w:tcPrChange w:id="5274" w:author="gorgemj" w:date="2017-11-30T12:36:00Z">
              <w:tcPr>
                <w:tcW w:w="945" w:type="dxa"/>
                <w:gridSpan w:val="6"/>
              </w:tcPr>
            </w:tcPrChange>
          </w:tcPr>
          <w:p w:rsidR="00B61F44" w:rsidRDefault="00B61F44" w:rsidP="00542606">
            <w:pPr>
              <w:autoSpaceDE w:val="0"/>
              <w:autoSpaceDN w:val="0"/>
              <w:adjustRightInd w:val="0"/>
              <w:spacing w:before="60" w:after="60" w:line="280" w:lineRule="atLeast"/>
              <w:jc w:val="center"/>
              <w:rPr>
                <w:rFonts w:cs="Arial"/>
                <w:b/>
              </w:rPr>
            </w:pPr>
          </w:p>
        </w:tc>
        <w:tc>
          <w:tcPr>
            <w:tcW w:w="693" w:type="dxa"/>
            <w:tcPrChange w:id="5275" w:author="gorgemj" w:date="2017-11-30T12:36:00Z">
              <w:tcPr>
                <w:tcW w:w="747" w:type="dxa"/>
                <w:gridSpan w:val="3"/>
              </w:tcPr>
            </w:tcPrChange>
          </w:tcPr>
          <w:p w:rsidR="00B61F44" w:rsidRDefault="00B61F44" w:rsidP="00542606">
            <w:pPr>
              <w:autoSpaceDE w:val="0"/>
              <w:autoSpaceDN w:val="0"/>
              <w:adjustRightInd w:val="0"/>
              <w:spacing w:before="60" w:after="60" w:line="280" w:lineRule="atLeast"/>
              <w:jc w:val="center"/>
              <w:rPr>
                <w:rFonts w:cs="Arial"/>
                <w:b/>
                <w:bCs/>
              </w:rPr>
            </w:pPr>
          </w:p>
        </w:tc>
        <w:tc>
          <w:tcPr>
            <w:tcW w:w="5038" w:type="dxa"/>
            <w:gridSpan w:val="2"/>
            <w:tcPrChange w:id="5276" w:author="gorgemj" w:date="2017-11-30T12:36:00Z">
              <w:tcPr>
                <w:tcW w:w="6768" w:type="dxa"/>
                <w:gridSpan w:val="7"/>
              </w:tcPr>
            </w:tcPrChange>
          </w:tcPr>
          <w:p w:rsidR="00B61F44" w:rsidRDefault="00B61F44" w:rsidP="00542606">
            <w:pPr>
              <w:autoSpaceDE w:val="0"/>
              <w:autoSpaceDN w:val="0"/>
              <w:adjustRightInd w:val="0"/>
              <w:spacing w:before="60" w:after="60" w:line="280" w:lineRule="atLeast"/>
              <w:rPr>
                <w:ins w:id="5277" w:author="gorgemj" w:date="2017-11-26T16:45:00Z"/>
                <w:rFonts w:eastAsia="Calibri" w:cs="Arial"/>
                <w:b/>
                <w:bCs/>
              </w:rPr>
            </w:pPr>
            <w:ins w:id="5278" w:author="gorgemj" w:date="2017-11-26T16:45:00Z">
              <w:r>
                <w:rPr>
                  <w:rFonts w:eastAsia="Calibri" w:cs="Arial"/>
                  <w:b/>
                  <w:bCs/>
                </w:rPr>
                <w:t xml:space="preserve">Requirement 21: </w:t>
              </w:r>
              <w:r w:rsidRPr="00817CEB">
                <w:rPr>
                  <w:rFonts w:eastAsia="Calibri" w:cs="Arial"/>
                  <w:b/>
                  <w:bCs/>
                </w:rPr>
                <w:t>Physical separa</w:t>
              </w:r>
              <w:r>
                <w:rPr>
                  <w:rFonts w:eastAsia="Calibri" w:cs="Arial"/>
                  <w:b/>
                  <w:bCs/>
                </w:rPr>
                <w:t>tion and independence of safety </w:t>
              </w:r>
              <w:r w:rsidRPr="00817CEB">
                <w:rPr>
                  <w:rFonts w:eastAsia="Calibri" w:cs="Arial"/>
                  <w:b/>
                  <w:bCs/>
                </w:rPr>
                <w:t xml:space="preserve">systems </w:t>
              </w:r>
            </w:ins>
          </w:p>
          <w:p w:rsidR="00B61F44" w:rsidRPr="00817CEB" w:rsidRDefault="00B61F44" w:rsidP="00542606">
            <w:pPr>
              <w:autoSpaceDE w:val="0"/>
              <w:autoSpaceDN w:val="0"/>
              <w:adjustRightInd w:val="0"/>
              <w:spacing w:before="60" w:after="60" w:line="280" w:lineRule="atLeast"/>
              <w:rPr>
                <w:rFonts w:eastAsia="Calibri" w:cs="Arial"/>
                <w:b/>
                <w:bCs/>
              </w:rPr>
            </w:pPr>
            <w:r w:rsidRPr="00817CEB">
              <w:rPr>
                <w:rFonts w:eastAsia="Calibri" w:cs="Arial"/>
                <w:b/>
                <w:bCs/>
              </w:rPr>
              <w:t>Interference between safety systems or between redundant elements of a system shall be prevented by means such as physical separation, electrical isolation, functional independence and independence of communication (data transfer), as appropriate</w:t>
            </w:r>
            <w:r w:rsidRPr="00817CEB">
              <w:rPr>
                <w:rFonts w:eastAsia="Calibri" w:cs="Arial"/>
              </w:rPr>
              <w:t>.</w:t>
            </w:r>
          </w:p>
        </w:tc>
        <w:tc>
          <w:tcPr>
            <w:tcW w:w="6912" w:type="dxa"/>
            <w:gridSpan w:val="3"/>
            <w:tcPrChange w:id="5279" w:author="gorgemj" w:date="2017-11-30T12:36:00Z">
              <w:tcPr>
                <w:tcW w:w="5130" w:type="dxa"/>
                <w:gridSpan w:val="8"/>
              </w:tcPr>
            </w:tcPrChange>
          </w:tcPr>
          <w:p w:rsidR="00B61F44" w:rsidRDefault="00B61F44">
            <w:pPr>
              <w:spacing w:before="60" w:after="60" w:line="280" w:lineRule="atLeast"/>
              <w:rPr>
                <w:rFonts w:cs="Arial"/>
              </w:rPr>
            </w:pPr>
            <w:r w:rsidRPr="00817CEB">
              <w:rPr>
                <w:rFonts w:cs="Arial"/>
              </w:rPr>
              <w:t xml:space="preserve">Such design measures are applied in the </w:t>
            </w:r>
            <w:r w:rsidRPr="00817CEB">
              <w:rPr>
                <w:rFonts w:cs="Arial"/>
                <w:b/>
              </w:rPr>
              <w:t>AP1000</w:t>
            </w:r>
            <w:r w:rsidRPr="00817CEB">
              <w:rPr>
                <w:rFonts w:cs="Arial"/>
              </w:rPr>
              <w:t xml:space="preserve"> </w:t>
            </w:r>
            <w:ins w:id="5280" w:author="gorgemj" w:date="2017-11-20T10:32:00Z">
              <w:r>
                <w:rPr>
                  <w:rFonts w:cs="Arial"/>
                </w:rPr>
                <w:t xml:space="preserve">plant </w:t>
              </w:r>
            </w:ins>
            <w:r w:rsidRPr="00817CEB">
              <w:rPr>
                <w:rFonts w:cs="Arial"/>
              </w:rPr>
              <w:t xml:space="preserve">design, for example see </w:t>
            </w:r>
            <w:ins w:id="5281" w:author="gorgemj" w:date="2017-11-24T16:51:00Z">
              <w:r w:rsidRPr="00993D67">
                <w:rPr>
                  <w:rFonts w:cs="Arial"/>
                  <w:b/>
                </w:rPr>
                <w:t>AP1000</w:t>
              </w:r>
              <w:r>
                <w:rPr>
                  <w:rFonts w:cs="Arial"/>
                </w:rPr>
                <w:t xml:space="preserve"> plant DCD [2]</w:t>
              </w:r>
            </w:ins>
            <w:del w:id="5282" w:author="gorgemj" w:date="2017-11-24T16:51:00Z">
              <w:r w:rsidRPr="00817CEB" w:rsidDel="004A49B0">
                <w:rPr>
                  <w:rFonts w:cs="Arial"/>
                </w:rPr>
                <w:delText>DCD</w:delText>
              </w:r>
            </w:del>
            <w:r w:rsidRPr="00817CEB">
              <w:rPr>
                <w:rFonts w:cs="Arial"/>
              </w:rPr>
              <w:t xml:space="preserve"> Chapter 7.</w:t>
            </w:r>
            <w:r>
              <w:rPr>
                <w:rFonts w:cs="Arial"/>
              </w:rPr>
              <w:t xml:space="preserve"> Also see the response </w:t>
            </w:r>
            <w:ins w:id="5283" w:author="gorgemj" w:date="2017-11-26T20:50:00Z">
              <w:r>
                <w:rPr>
                  <w:rFonts w:cs="Arial"/>
                </w:rPr>
                <w:t>for</w:t>
              </w:r>
            </w:ins>
            <w:del w:id="5284" w:author="gorgemj" w:date="2017-11-26T20:50:00Z">
              <w:r w:rsidDel="004B08EF">
                <w:rPr>
                  <w:rFonts w:cs="Arial"/>
                </w:rPr>
                <w:delText>to</w:delText>
              </w:r>
            </w:del>
            <w:r>
              <w:rPr>
                <w:rFonts w:cs="Arial"/>
              </w:rPr>
              <w:t xml:space="preserve"> </w:t>
            </w:r>
            <w:del w:id="5285" w:author="gorgemj" w:date="2017-11-26T16:45:00Z">
              <w:r w:rsidDel="00D427A5">
                <w:rPr>
                  <w:rFonts w:cs="Arial"/>
                </w:rPr>
                <w:delText xml:space="preserve">Item </w:delText>
              </w:r>
            </w:del>
            <w:ins w:id="5286" w:author="gorgemj" w:date="2017-11-26T16:45:00Z">
              <w:r>
                <w:rPr>
                  <w:rFonts w:cs="Arial"/>
                </w:rPr>
                <w:t xml:space="preserve">Paragraph </w:t>
              </w:r>
            </w:ins>
            <w:r>
              <w:rPr>
                <w:rFonts w:cs="Arial"/>
              </w:rPr>
              <w:t xml:space="preserve">2.13 where diversity between the </w:t>
            </w:r>
            <w:proofErr w:type="spellStart"/>
            <w:r>
              <w:rPr>
                <w:rFonts w:cs="Arial"/>
              </w:rPr>
              <w:t>DiD</w:t>
            </w:r>
            <w:proofErr w:type="spellEnd"/>
            <w:r>
              <w:rPr>
                <w:rFonts w:cs="Arial"/>
              </w:rPr>
              <w:t xml:space="preserve"> and the safety systems is discussed.</w:t>
            </w:r>
          </w:p>
        </w:tc>
      </w:tr>
      <w:tr w:rsidR="00B61F44" w:rsidRPr="00817CEB" w:rsidTr="00814E5E">
        <w:trPr>
          <w:cantSplit/>
          <w:trPrChange w:id="5287" w:author="gorgemj" w:date="2017-11-30T12:36:00Z">
            <w:trPr>
              <w:gridBefore w:val="6"/>
              <w:gridAfter w:val="0"/>
              <w:cantSplit/>
            </w:trPr>
          </w:trPrChange>
        </w:trPr>
        <w:tc>
          <w:tcPr>
            <w:tcW w:w="947" w:type="dxa"/>
            <w:tcPrChange w:id="5288" w:author="gorgemj" w:date="2017-11-30T12:36:00Z">
              <w:tcPr>
                <w:tcW w:w="945" w:type="dxa"/>
                <w:gridSpan w:val="6"/>
              </w:tcPr>
            </w:tcPrChange>
          </w:tcPr>
          <w:p w:rsidR="00B61F44" w:rsidRPr="00FE41C5" w:rsidRDefault="00B61F44" w:rsidP="00542606">
            <w:pPr>
              <w:autoSpaceDE w:val="0"/>
              <w:autoSpaceDN w:val="0"/>
              <w:adjustRightInd w:val="0"/>
              <w:spacing w:before="60" w:after="60" w:line="280" w:lineRule="atLeast"/>
              <w:jc w:val="center"/>
              <w:rPr>
                <w:rFonts w:cs="Arial"/>
                <w:rPrChange w:id="5289" w:author="gorgemj" w:date="2017-11-23T11:41:00Z">
                  <w:rPr>
                    <w:rFonts w:cs="Arial"/>
                    <w:b/>
                  </w:rPr>
                </w:rPrChange>
              </w:rPr>
            </w:pPr>
            <w:r w:rsidRPr="00FE41C5">
              <w:rPr>
                <w:rFonts w:cs="Arial"/>
                <w:rPrChange w:id="5290" w:author="gorgemj" w:date="2017-11-23T11:41:00Z">
                  <w:rPr>
                    <w:rFonts w:cs="Arial"/>
                    <w:b/>
                  </w:rPr>
                </w:rPrChange>
              </w:rPr>
              <w:t>5.33</w:t>
            </w:r>
          </w:p>
        </w:tc>
        <w:tc>
          <w:tcPr>
            <w:tcW w:w="693" w:type="dxa"/>
            <w:tcPrChange w:id="5291" w:author="gorgemj" w:date="2017-11-30T12:36:00Z">
              <w:tcPr>
                <w:tcW w:w="747" w:type="dxa"/>
                <w:gridSpan w:val="3"/>
              </w:tcPr>
            </w:tcPrChange>
          </w:tcPr>
          <w:p w:rsidR="00B61F44" w:rsidRPr="00FE41C5" w:rsidRDefault="00B61F44" w:rsidP="00542606">
            <w:pPr>
              <w:autoSpaceDE w:val="0"/>
              <w:autoSpaceDN w:val="0"/>
              <w:adjustRightInd w:val="0"/>
              <w:spacing w:before="60" w:after="60" w:line="280" w:lineRule="atLeast"/>
              <w:jc w:val="center"/>
              <w:rPr>
                <w:rFonts w:cs="Arial"/>
                <w:bCs/>
                <w:color w:val="000000"/>
                <w:sz w:val="24"/>
                <w:szCs w:val="24"/>
                <w:rPrChange w:id="5292" w:author="gorgemj" w:date="2017-11-23T11:41:00Z">
                  <w:rPr>
                    <w:rFonts w:cs="Arial"/>
                    <w:b/>
                    <w:bCs/>
                    <w:color w:val="000000"/>
                    <w:sz w:val="24"/>
                    <w:szCs w:val="24"/>
                  </w:rPr>
                </w:rPrChange>
              </w:rPr>
            </w:pPr>
            <w:r w:rsidRPr="00FE41C5">
              <w:rPr>
                <w:rFonts w:cs="Arial"/>
                <w:bCs/>
                <w:rPrChange w:id="5293" w:author="gorgemj" w:date="2017-11-23T11:41:00Z">
                  <w:rPr>
                    <w:rFonts w:cs="Arial"/>
                    <w:b/>
                    <w:bCs/>
                  </w:rPr>
                </w:rPrChange>
              </w:rPr>
              <w:t>1</w:t>
            </w:r>
          </w:p>
        </w:tc>
        <w:tc>
          <w:tcPr>
            <w:tcW w:w="5038" w:type="dxa"/>
            <w:gridSpan w:val="2"/>
            <w:tcPrChange w:id="5294" w:author="gorgemj" w:date="2017-11-30T12:36:00Z">
              <w:tcPr>
                <w:tcW w:w="6768" w:type="dxa"/>
                <w:gridSpan w:val="7"/>
              </w:tcPr>
            </w:tcPrChange>
          </w:tcPr>
          <w:p w:rsidR="00B61F44" w:rsidRPr="00817CEB" w:rsidRDefault="00B61F44" w:rsidP="00542606">
            <w:pPr>
              <w:autoSpaceDE w:val="0"/>
              <w:autoSpaceDN w:val="0"/>
              <w:adjustRightInd w:val="0"/>
              <w:spacing w:before="60" w:after="60" w:line="280" w:lineRule="atLeast"/>
              <w:rPr>
                <w:rFonts w:eastAsia="Calibri" w:cs="Arial"/>
              </w:rPr>
            </w:pPr>
            <w:r w:rsidRPr="00817CEB">
              <w:rPr>
                <w:rFonts w:eastAsia="Calibri" w:cs="Arial"/>
              </w:rPr>
              <w:t>Safety system equipment (including cables and raceways) shall be readily identifiable in the plant for each redundant element of a safety system.</w:t>
            </w:r>
          </w:p>
        </w:tc>
        <w:tc>
          <w:tcPr>
            <w:tcW w:w="6912" w:type="dxa"/>
            <w:gridSpan w:val="3"/>
            <w:tcPrChange w:id="5295" w:author="gorgemj" w:date="2017-11-30T12:36:00Z">
              <w:tcPr>
                <w:tcW w:w="5130" w:type="dxa"/>
                <w:gridSpan w:val="8"/>
              </w:tcPr>
            </w:tcPrChange>
          </w:tcPr>
          <w:p w:rsidR="00B61F44" w:rsidRDefault="00B61F44" w:rsidP="0059654D">
            <w:pPr>
              <w:spacing w:before="60" w:after="60" w:line="280" w:lineRule="atLeast"/>
              <w:rPr>
                <w:rFonts w:cs="Arial"/>
              </w:rPr>
            </w:pPr>
            <w:r w:rsidRPr="00817CEB">
              <w:rPr>
                <w:rFonts w:cs="Arial"/>
              </w:rPr>
              <w:t xml:space="preserve">The </w:t>
            </w:r>
            <w:r w:rsidRPr="00817CEB">
              <w:rPr>
                <w:rFonts w:cs="Arial"/>
                <w:b/>
              </w:rPr>
              <w:t>AP1000</w:t>
            </w:r>
            <w:r w:rsidRPr="00817CEB">
              <w:rPr>
                <w:rFonts w:cs="Arial"/>
              </w:rPr>
              <w:t xml:space="preserve"> </w:t>
            </w:r>
            <w:ins w:id="5296" w:author="gorgemj" w:date="2017-11-20T10:32:00Z">
              <w:r>
                <w:rPr>
                  <w:rFonts w:cs="Arial"/>
                </w:rPr>
                <w:t xml:space="preserve">plant </w:t>
              </w:r>
            </w:ins>
            <w:r w:rsidRPr="00817CEB">
              <w:rPr>
                <w:rFonts w:cs="Arial"/>
              </w:rPr>
              <w:t>design provides for equipment identification.</w:t>
            </w:r>
          </w:p>
        </w:tc>
      </w:tr>
      <w:tr w:rsidR="00B61F44" w:rsidRPr="00817CEB" w:rsidDel="00D427A5" w:rsidTr="00814E5E">
        <w:trPr>
          <w:cantSplit/>
          <w:del w:id="5297" w:author="gorgemj" w:date="2017-11-26T16:45:00Z"/>
          <w:trPrChange w:id="5298" w:author="gorgemj" w:date="2017-11-30T12:36:00Z">
            <w:trPr>
              <w:gridBefore w:val="6"/>
              <w:gridAfter w:val="0"/>
              <w:cantSplit/>
            </w:trPr>
          </w:trPrChange>
        </w:trPr>
        <w:tc>
          <w:tcPr>
            <w:tcW w:w="947" w:type="dxa"/>
            <w:tcPrChange w:id="5299" w:author="gorgemj" w:date="2017-11-30T12:36:00Z">
              <w:tcPr>
                <w:tcW w:w="945" w:type="dxa"/>
                <w:gridSpan w:val="6"/>
              </w:tcPr>
            </w:tcPrChange>
          </w:tcPr>
          <w:p w:rsidR="00B61F44" w:rsidDel="00D427A5" w:rsidRDefault="00B61F44" w:rsidP="00622F2F">
            <w:pPr>
              <w:keepNext/>
              <w:keepLines/>
              <w:autoSpaceDE w:val="0"/>
              <w:autoSpaceDN w:val="0"/>
              <w:adjustRightInd w:val="0"/>
              <w:spacing w:before="60" w:after="60" w:line="280" w:lineRule="atLeast"/>
              <w:jc w:val="center"/>
              <w:rPr>
                <w:del w:id="5300" w:author="gorgemj" w:date="2017-11-26T16:45:00Z"/>
                <w:rFonts w:cs="Arial"/>
                <w:b/>
              </w:rPr>
            </w:pPr>
          </w:p>
        </w:tc>
        <w:tc>
          <w:tcPr>
            <w:tcW w:w="693" w:type="dxa"/>
            <w:tcPrChange w:id="5301" w:author="gorgemj" w:date="2017-11-30T12:36:00Z">
              <w:tcPr>
                <w:tcW w:w="747" w:type="dxa"/>
                <w:gridSpan w:val="3"/>
              </w:tcPr>
            </w:tcPrChange>
          </w:tcPr>
          <w:p w:rsidR="00B61F44" w:rsidDel="00D427A5" w:rsidRDefault="00B61F44" w:rsidP="00622F2F">
            <w:pPr>
              <w:keepNext/>
              <w:keepLines/>
              <w:autoSpaceDE w:val="0"/>
              <w:autoSpaceDN w:val="0"/>
              <w:adjustRightInd w:val="0"/>
              <w:spacing w:before="60" w:after="60" w:line="280" w:lineRule="atLeast"/>
              <w:jc w:val="center"/>
              <w:rPr>
                <w:del w:id="5302" w:author="gorgemj" w:date="2017-11-26T16:45:00Z"/>
                <w:rFonts w:cs="Arial"/>
                <w:b/>
                <w:bCs/>
              </w:rPr>
            </w:pPr>
          </w:p>
        </w:tc>
        <w:tc>
          <w:tcPr>
            <w:tcW w:w="5038" w:type="dxa"/>
            <w:gridSpan w:val="2"/>
            <w:tcPrChange w:id="5303" w:author="gorgemj" w:date="2017-11-30T12:36:00Z">
              <w:tcPr>
                <w:tcW w:w="6768" w:type="dxa"/>
                <w:gridSpan w:val="7"/>
              </w:tcPr>
            </w:tcPrChange>
          </w:tcPr>
          <w:p w:rsidR="00B61F44" w:rsidDel="00D427A5" w:rsidRDefault="00B61F44" w:rsidP="00622F2F">
            <w:pPr>
              <w:keepNext/>
              <w:keepLines/>
              <w:autoSpaceDE w:val="0"/>
              <w:autoSpaceDN w:val="0"/>
              <w:adjustRightInd w:val="0"/>
              <w:spacing w:before="60" w:after="60" w:line="280" w:lineRule="atLeast"/>
              <w:rPr>
                <w:del w:id="5304" w:author="gorgemj" w:date="2017-11-26T16:45:00Z"/>
                <w:rFonts w:cs="Arial"/>
                <w:b/>
                <w:color w:val="000000"/>
                <w:sz w:val="24"/>
                <w:szCs w:val="24"/>
              </w:rPr>
            </w:pPr>
            <w:del w:id="5305" w:author="gorgemj" w:date="2017-11-26T16:45:00Z">
              <w:r w:rsidRPr="00817CEB" w:rsidDel="00D427A5">
                <w:rPr>
                  <w:rFonts w:eastAsia="Calibri" w:cs="Arial"/>
                  <w:b/>
                  <w:bCs/>
                </w:rPr>
                <w:delText>Requirement 22: Safety classification</w:delText>
              </w:r>
            </w:del>
          </w:p>
        </w:tc>
        <w:tc>
          <w:tcPr>
            <w:tcW w:w="6912" w:type="dxa"/>
            <w:gridSpan w:val="3"/>
            <w:tcPrChange w:id="5306" w:author="gorgemj" w:date="2017-11-30T12:36:00Z">
              <w:tcPr>
                <w:tcW w:w="5130" w:type="dxa"/>
                <w:gridSpan w:val="8"/>
              </w:tcPr>
            </w:tcPrChange>
          </w:tcPr>
          <w:p w:rsidR="00B61F44" w:rsidDel="00D427A5" w:rsidRDefault="00B61F44" w:rsidP="00622F2F">
            <w:pPr>
              <w:keepNext/>
              <w:keepLines/>
              <w:spacing w:before="60" w:after="60" w:line="280" w:lineRule="atLeast"/>
              <w:rPr>
                <w:del w:id="5307" w:author="gorgemj" w:date="2017-11-26T16:45:00Z"/>
                <w:rFonts w:cs="Arial"/>
                <w:b/>
              </w:rPr>
            </w:pPr>
          </w:p>
        </w:tc>
      </w:tr>
      <w:tr w:rsidR="00B61F44" w:rsidRPr="00817CEB" w:rsidTr="00814E5E">
        <w:trPr>
          <w:cantSplit/>
          <w:trPrChange w:id="5308" w:author="gorgemj" w:date="2017-11-30T12:36:00Z">
            <w:trPr>
              <w:gridBefore w:val="6"/>
              <w:gridAfter w:val="0"/>
              <w:cantSplit/>
            </w:trPr>
          </w:trPrChange>
        </w:trPr>
        <w:tc>
          <w:tcPr>
            <w:tcW w:w="947" w:type="dxa"/>
            <w:tcPrChange w:id="5309" w:author="gorgemj" w:date="2017-11-30T12:36:00Z">
              <w:tcPr>
                <w:tcW w:w="945" w:type="dxa"/>
                <w:gridSpan w:val="6"/>
              </w:tcPr>
            </w:tcPrChange>
          </w:tcPr>
          <w:p w:rsidR="00B61F44" w:rsidRDefault="00B61F44" w:rsidP="00542606">
            <w:pPr>
              <w:autoSpaceDE w:val="0"/>
              <w:autoSpaceDN w:val="0"/>
              <w:adjustRightInd w:val="0"/>
              <w:spacing w:before="60" w:after="60" w:line="280" w:lineRule="atLeast"/>
              <w:jc w:val="center"/>
              <w:rPr>
                <w:rFonts w:cs="Arial"/>
                <w:b/>
              </w:rPr>
            </w:pPr>
          </w:p>
        </w:tc>
        <w:tc>
          <w:tcPr>
            <w:tcW w:w="693" w:type="dxa"/>
            <w:tcPrChange w:id="5310" w:author="gorgemj" w:date="2017-11-30T12:36:00Z">
              <w:tcPr>
                <w:tcW w:w="747" w:type="dxa"/>
                <w:gridSpan w:val="3"/>
              </w:tcPr>
            </w:tcPrChange>
          </w:tcPr>
          <w:p w:rsidR="00B61F44" w:rsidRDefault="00B61F44" w:rsidP="00542606">
            <w:pPr>
              <w:autoSpaceDE w:val="0"/>
              <w:autoSpaceDN w:val="0"/>
              <w:adjustRightInd w:val="0"/>
              <w:spacing w:before="60" w:after="60" w:line="280" w:lineRule="atLeast"/>
              <w:jc w:val="center"/>
              <w:rPr>
                <w:rFonts w:cs="Arial"/>
                <w:b/>
                <w:bCs/>
              </w:rPr>
            </w:pPr>
          </w:p>
        </w:tc>
        <w:tc>
          <w:tcPr>
            <w:tcW w:w="5038" w:type="dxa"/>
            <w:gridSpan w:val="2"/>
            <w:tcPrChange w:id="5311" w:author="gorgemj" w:date="2017-11-30T12:36:00Z">
              <w:tcPr>
                <w:tcW w:w="6768" w:type="dxa"/>
                <w:gridSpan w:val="7"/>
              </w:tcPr>
            </w:tcPrChange>
          </w:tcPr>
          <w:p w:rsidR="00B61F44" w:rsidRDefault="00B61F44" w:rsidP="00542606">
            <w:pPr>
              <w:autoSpaceDE w:val="0"/>
              <w:autoSpaceDN w:val="0"/>
              <w:adjustRightInd w:val="0"/>
              <w:spacing w:before="60" w:after="60" w:line="280" w:lineRule="atLeast"/>
              <w:rPr>
                <w:ins w:id="5312" w:author="gorgemj" w:date="2017-11-26T16:45:00Z"/>
                <w:rFonts w:eastAsia="Calibri" w:cs="Arial"/>
                <w:b/>
                <w:bCs/>
              </w:rPr>
            </w:pPr>
            <w:ins w:id="5313" w:author="gorgemj" w:date="2017-11-26T16:45:00Z">
              <w:r w:rsidRPr="00817CEB">
                <w:rPr>
                  <w:rFonts w:eastAsia="Calibri" w:cs="Arial"/>
                  <w:b/>
                  <w:bCs/>
                </w:rPr>
                <w:t xml:space="preserve">Requirement 22: Safety classification </w:t>
              </w:r>
            </w:ins>
          </w:p>
          <w:p w:rsidR="00B61F44" w:rsidRPr="00817CEB" w:rsidRDefault="00B61F44" w:rsidP="00542606">
            <w:pPr>
              <w:autoSpaceDE w:val="0"/>
              <w:autoSpaceDN w:val="0"/>
              <w:adjustRightInd w:val="0"/>
              <w:spacing w:before="60" w:after="60" w:line="280" w:lineRule="atLeast"/>
              <w:rPr>
                <w:rFonts w:eastAsia="Calibri" w:cs="Arial"/>
                <w:b/>
                <w:bCs/>
              </w:rPr>
            </w:pPr>
            <w:r w:rsidRPr="00817CEB">
              <w:rPr>
                <w:rFonts w:eastAsia="Calibri" w:cs="Arial"/>
                <w:b/>
                <w:bCs/>
              </w:rPr>
              <w:t>All items important to safety shall be identified and shall be classified on the basis of their function and their safety significance.</w:t>
            </w:r>
          </w:p>
        </w:tc>
        <w:tc>
          <w:tcPr>
            <w:tcW w:w="6912" w:type="dxa"/>
            <w:gridSpan w:val="3"/>
            <w:tcPrChange w:id="5314" w:author="gorgemj" w:date="2017-11-30T12:36:00Z">
              <w:tcPr>
                <w:tcW w:w="5130" w:type="dxa"/>
                <w:gridSpan w:val="8"/>
              </w:tcPr>
            </w:tcPrChange>
          </w:tcPr>
          <w:p w:rsidR="00B61F44" w:rsidRDefault="00B61F44" w:rsidP="00A366D5">
            <w:pPr>
              <w:spacing w:before="60" w:after="60" w:line="280" w:lineRule="atLeast"/>
              <w:rPr>
                <w:ins w:id="5315" w:author="gorgemj" w:date="2017-11-26T16:45:00Z"/>
                <w:rFonts w:eastAsia="Calibri" w:cs="Arial"/>
              </w:rPr>
            </w:pPr>
            <w:del w:id="5316" w:author="gorgemj" w:date="2017-11-24T18:03:00Z">
              <w:r w:rsidRPr="00817CEB" w:rsidDel="00DF1EE2">
                <w:rPr>
                  <w:rFonts w:eastAsia="Calibri" w:cs="Arial"/>
                </w:rPr>
                <w:delText>Structures, systems, and component</w:delText>
              </w:r>
            </w:del>
            <w:ins w:id="5317" w:author="gorgemj" w:date="2017-11-24T18:03:00Z">
              <w:r>
                <w:rPr>
                  <w:rFonts w:eastAsia="Calibri" w:cs="Arial"/>
                </w:rPr>
                <w:t>SSC</w:t>
              </w:r>
            </w:ins>
            <w:r w:rsidRPr="00817CEB">
              <w:rPr>
                <w:rFonts w:eastAsia="Calibri" w:cs="Arial"/>
              </w:rPr>
              <w:t xml:space="preserve">s in the </w:t>
            </w:r>
            <w:r w:rsidRPr="00817CEB">
              <w:rPr>
                <w:rFonts w:eastAsia="Calibri" w:cs="Arial"/>
                <w:b/>
              </w:rPr>
              <w:t>AP1000</w:t>
            </w:r>
            <w:r w:rsidRPr="00817CEB">
              <w:rPr>
                <w:rFonts w:eastAsia="Calibri" w:cs="Arial"/>
              </w:rPr>
              <w:t xml:space="preserve"> </w:t>
            </w:r>
            <w:r>
              <w:rPr>
                <w:rFonts w:eastAsia="Calibri" w:cs="Arial"/>
              </w:rPr>
              <w:t>p</w:t>
            </w:r>
            <w:r w:rsidRPr="00817CEB">
              <w:rPr>
                <w:rFonts w:eastAsia="Calibri" w:cs="Arial"/>
              </w:rPr>
              <w:t>lant are classified according to nuclear safety classification, quality groups, seismic category, and codes and standards</w:t>
            </w:r>
            <w:r>
              <w:rPr>
                <w:rFonts w:eastAsia="Calibri" w:cs="Arial"/>
              </w:rPr>
              <w:t xml:space="preserve">. </w:t>
            </w:r>
            <w:ins w:id="5318" w:author="gorgemj" w:date="2017-11-24T16:51:00Z">
              <w:r>
                <w:rPr>
                  <w:rFonts w:eastAsia="Calibri" w:cs="Arial"/>
                </w:rPr>
                <w:t>T</w:t>
              </w:r>
              <w:r>
                <w:rPr>
                  <w:rFonts w:cs="Arial"/>
                </w:rPr>
                <w:t xml:space="preserve">he </w:t>
              </w:r>
              <w:r w:rsidRPr="00993D67">
                <w:rPr>
                  <w:rFonts w:cs="Arial"/>
                  <w:b/>
                </w:rPr>
                <w:t>AP1000</w:t>
              </w:r>
              <w:r>
                <w:rPr>
                  <w:rFonts w:cs="Arial"/>
                </w:rPr>
                <w:t xml:space="preserve"> plant DCD [2]</w:t>
              </w:r>
            </w:ins>
            <w:del w:id="5319" w:author="gorgemj" w:date="2017-11-24T16:51:00Z">
              <w:r w:rsidRPr="00817CEB" w:rsidDel="004A49B0">
                <w:rPr>
                  <w:rFonts w:eastAsia="Calibri" w:cs="Arial"/>
                </w:rPr>
                <w:delText>DCD</w:delText>
              </w:r>
            </w:del>
            <w:r w:rsidRPr="00817CEB">
              <w:rPr>
                <w:rFonts w:eastAsia="Calibri" w:cs="Arial"/>
              </w:rPr>
              <w:t xml:space="preserve"> </w:t>
            </w:r>
            <w:r>
              <w:rPr>
                <w:rFonts w:eastAsia="Calibri" w:cs="Arial"/>
              </w:rPr>
              <w:t>Section</w:t>
            </w:r>
            <w:r w:rsidRPr="00817CEB">
              <w:rPr>
                <w:rFonts w:eastAsia="Calibri" w:cs="Arial"/>
              </w:rPr>
              <w:t xml:space="preserve"> 3.2 provides the </w:t>
            </w:r>
            <w:del w:id="5320" w:author="gorgemj" w:date="2017-11-24T16:51:00Z">
              <w:r w:rsidRPr="00817CEB" w:rsidDel="004A49B0">
                <w:rPr>
                  <w:rFonts w:eastAsia="Calibri" w:cs="Arial"/>
                </w:rPr>
                <w:delText>C</w:delText>
              </w:r>
            </w:del>
            <w:ins w:id="5321" w:author="gorgemj" w:date="2017-11-24T16:51:00Z">
              <w:r>
                <w:rPr>
                  <w:rFonts w:eastAsia="Calibri" w:cs="Arial"/>
                </w:rPr>
                <w:t>c</w:t>
              </w:r>
            </w:ins>
            <w:r w:rsidRPr="00817CEB">
              <w:rPr>
                <w:rFonts w:eastAsia="Calibri" w:cs="Arial"/>
              </w:rPr>
              <w:t xml:space="preserve">lassification of </w:t>
            </w:r>
            <w:del w:id="5322" w:author="gorgemj" w:date="2017-11-24T16:51:00Z">
              <w:r w:rsidRPr="00817CEB" w:rsidDel="004A49B0">
                <w:rPr>
                  <w:rFonts w:eastAsia="Calibri" w:cs="Arial"/>
                </w:rPr>
                <w:delText>structures, components, and systems</w:delText>
              </w:r>
            </w:del>
            <w:ins w:id="5323" w:author="gorgemj" w:date="2017-11-24T16:51:00Z">
              <w:r>
                <w:rPr>
                  <w:rFonts w:eastAsia="Calibri" w:cs="Arial"/>
                </w:rPr>
                <w:t>SSCs</w:t>
              </w:r>
            </w:ins>
            <w:r w:rsidRPr="00817CEB">
              <w:rPr>
                <w:rFonts w:eastAsia="Calibri" w:cs="Arial"/>
              </w:rPr>
              <w:t>.</w:t>
            </w:r>
          </w:p>
          <w:p w:rsidR="00B61F44" w:rsidRDefault="00B61F44" w:rsidP="00A366D5">
            <w:pPr>
              <w:spacing w:before="60" w:after="60" w:line="280" w:lineRule="atLeast"/>
              <w:rPr>
                <w:rFonts w:cs="Arial"/>
                <w:b/>
              </w:rPr>
            </w:pPr>
            <w:ins w:id="5324" w:author="gorgemj" w:date="2017-11-26T16:45:00Z">
              <w:r>
                <w:rPr>
                  <w:rFonts w:eastAsia="Calibri" w:cs="Arial"/>
                </w:rPr>
                <w:t>Also refer to Section 5.0 of this document.</w:t>
              </w:r>
            </w:ins>
          </w:p>
        </w:tc>
      </w:tr>
      <w:tr w:rsidR="00B61F44" w:rsidRPr="00817CEB" w:rsidTr="00814E5E">
        <w:trPr>
          <w:cantSplit/>
          <w:trPrChange w:id="5325" w:author="gorgemj" w:date="2017-11-30T12:36:00Z">
            <w:trPr>
              <w:gridBefore w:val="6"/>
              <w:gridAfter w:val="0"/>
              <w:cantSplit/>
            </w:trPr>
          </w:trPrChange>
        </w:trPr>
        <w:tc>
          <w:tcPr>
            <w:tcW w:w="947" w:type="dxa"/>
            <w:tcPrChange w:id="5326" w:author="gorgemj" w:date="2017-11-30T12:36:00Z">
              <w:tcPr>
                <w:tcW w:w="945" w:type="dxa"/>
                <w:gridSpan w:val="6"/>
              </w:tcPr>
            </w:tcPrChange>
          </w:tcPr>
          <w:p w:rsidR="00B61F44" w:rsidRPr="00D427A5" w:rsidRDefault="00B61F44" w:rsidP="00542606">
            <w:pPr>
              <w:autoSpaceDE w:val="0"/>
              <w:autoSpaceDN w:val="0"/>
              <w:adjustRightInd w:val="0"/>
              <w:spacing w:before="60" w:after="60" w:line="280" w:lineRule="atLeast"/>
              <w:jc w:val="center"/>
              <w:rPr>
                <w:rFonts w:cs="Arial"/>
                <w:rPrChange w:id="5327" w:author="gorgemj" w:date="2017-11-26T16:46:00Z">
                  <w:rPr>
                    <w:rFonts w:cs="Arial"/>
                    <w:b/>
                  </w:rPr>
                </w:rPrChange>
              </w:rPr>
            </w:pPr>
            <w:r w:rsidRPr="00D427A5">
              <w:rPr>
                <w:rFonts w:cs="Arial"/>
                <w:rPrChange w:id="5328" w:author="gorgemj" w:date="2017-11-26T16:46:00Z">
                  <w:rPr>
                    <w:rFonts w:cs="Arial"/>
                    <w:b/>
                  </w:rPr>
                </w:rPrChange>
              </w:rPr>
              <w:t>5.34</w:t>
            </w:r>
          </w:p>
        </w:tc>
        <w:tc>
          <w:tcPr>
            <w:tcW w:w="693" w:type="dxa"/>
            <w:tcPrChange w:id="5329" w:author="gorgemj" w:date="2017-11-30T12:36:00Z">
              <w:tcPr>
                <w:tcW w:w="747" w:type="dxa"/>
                <w:gridSpan w:val="3"/>
              </w:tcPr>
            </w:tcPrChange>
          </w:tcPr>
          <w:p w:rsidR="00B61F44" w:rsidRPr="00D427A5" w:rsidRDefault="00B61F44" w:rsidP="00542606">
            <w:pPr>
              <w:autoSpaceDE w:val="0"/>
              <w:autoSpaceDN w:val="0"/>
              <w:adjustRightInd w:val="0"/>
              <w:spacing w:before="60" w:after="60" w:line="280" w:lineRule="atLeast"/>
              <w:jc w:val="center"/>
              <w:rPr>
                <w:rFonts w:cs="Arial"/>
                <w:bCs/>
                <w:color w:val="000000"/>
                <w:sz w:val="24"/>
                <w:szCs w:val="24"/>
                <w:rPrChange w:id="5330" w:author="gorgemj" w:date="2017-11-26T16:46:00Z">
                  <w:rPr>
                    <w:rFonts w:cs="Arial"/>
                    <w:b/>
                    <w:bCs/>
                    <w:color w:val="000000"/>
                    <w:sz w:val="24"/>
                    <w:szCs w:val="24"/>
                  </w:rPr>
                </w:rPrChange>
              </w:rPr>
            </w:pPr>
            <w:r w:rsidRPr="00D427A5">
              <w:rPr>
                <w:rFonts w:cs="Arial"/>
                <w:bCs/>
                <w:rPrChange w:id="5331" w:author="gorgemj" w:date="2017-11-26T16:46:00Z">
                  <w:rPr>
                    <w:rFonts w:cs="Arial"/>
                    <w:b/>
                    <w:bCs/>
                  </w:rPr>
                </w:rPrChange>
              </w:rPr>
              <w:t>1</w:t>
            </w:r>
          </w:p>
        </w:tc>
        <w:tc>
          <w:tcPr>
            <w:tcW w:w="5038" w:type="dxa"/>
            <w:gridSpan w:val="2"/>
            <w:tcPrChange w:id="5332" w:author="gorgemj" w:date="2017-11-30T12:36:00Z">
              <w:tcPr>
                <w:tcW w:w="6768" w:type="dxa"/>
                <w:gridSpan w:val="7"/>
              </w:tcPr>
            </w:tcPrChange>
          </w:tcPr>
          <w:p w:rsidR="00B61F44" w:rsidRPr="00817CEB" w:rsidRDefault="00B61F44" w:rsidP="00542606">
            <w:pPr>
              <w:autoSpaceDE w:val="0"/>
              <w:autoSpaceDN w:val="0"/>
              <w:adjustRightInd w:val="0"/>
              <w:spacing w:before="60" w:after="60" w:line="280" w:lineRule="atLeast"/>
              <w:rPr>
                <w:rFonts w:eastAsia="Calibri" w:cs="Arial"/>
              </w:rPr>
            </w:pPr>
            <w:r w:rsidRPr="00817CEB">
              <w:rPr>
                <w:rFonts w:eastAsia="Calibri" w:cs="Arial"/>
              </w:rPr>
              <w:t>The method for classifying the safety significance of items important to safety shall be based primarily on deterministic methods complemented where appropriate, by probabilistic methods, with due account taken of factors such as:</w:t>
            </w:r>
          </w:p>
          <w:p w:rsidR="00B61F44" w:rsidRPr="00817CEB" w:rsidRDefault="00B61F44" w:rsidP="00622F2F">
            <w:pPr>
              <w:tabs>
                <w:tab w:val="left" w:pos="432"/>
              </w:tabs>
              <w:autoSpaceDE w:val="0"/>
              <w:autoSpaceDN w:val="0"/>
              <w:adjustRightInd w:val="0"/>
              <w:spacing w:before="60" w:after="60" w:line="280" w:lineRule="atLeast"/>
              <w:ind w:left="432" w:hanging="432"/>
              <w:rPr>
                <w:rFonts w:eastAsia="Calibri" w:cs="Arial"/>
              </w:rPr>
            </w:pPr>
            <w:r w:rsidRPr="00817CEB">
              <w:rPr>
                <w:rFonts w:eastAsia="Calibri" w:cs="Arial"/>
              </w:rPr>
              <w:t>(</w:t>
            </w:r>
            <w:r>
              <w:rPr>
                <w:rFonts w:eastAsia="Calibri" w:cs="Arial"/>
              </w:rPr>
              <w:t>a)</w:t>
            </w:r>
            <w:r>
              <w:rPr>
                <w:rFonts w:eastAsia="Calibri" w:cs="Arial"/>
              </w:rPr>
              <w:tab/>
            </w:r>
            <w:r w:rsidRPr="00817CEB">
              <w:rPr>
                <w:rFonts w:eastAsia="Calibri" w:cs="Arial"/>
              </w:rPr>
              <w:t>The safety function(s) to be performed by the item;</w:t>
            </w:r>
          </w:p>
          <w:p w:rsidR="00B61F44" w:rsidRPr="00817CEB" w:rsidRDefault="00B61F44" w:rsidP="00622F2F">
            <w:pPr>
              <w:tabs>
                <w:tab w:val="left" w:pos="432"/>
              </w:tabs>
              <w:autoSpaceDE w:val="0"/>
              <w:autoSpaceDN w:val="0"/>
              <w:adjustRightInd w:val="0"/>
              <w:spacing w:before="60" w:after="60" w:line="280" w:lineRule="atLeast"/>
              <w:ind w:left="432" w:hanging="432"/>
              <w:rPr>
                <w:rFonts w:eastAsia="Calibri" w:cs="Arial"/>
              </w:rPr>
            </w:pPr>
            <w:r w:rsidRPr="00817CEB">
              <w:rPr>
                <w:rFonts w:eastAsia="Calibri" w:cs="Arial"/>
              </w:rPr>
              <w:t xml:space="preserve">(b) </w:t>
            </w:r>
            <w:r>
              <w:rPr>
                <w:rFonts w:eastAsia="Calibri" w:cs="Arial"/>
              </w:rPr>
              <w:tab/>
            </w:r>
            <w:r w:rsidRPr="00817CEB">
              <w:rPr>
                <w:rFonts w:eastAsia="Calibri" w:cs="Arial"/>
              </w:rPr>
              <w:t>The consequences of failure to perform a safety function;</w:t>
            </w:r>
          </w:p>
          <w:p w:rsidR="00B61F44" w:rsidRPr="00817CEB" w:rsidRDefault="00B61F44" w:rsidP="00622F2F">
            <w:pPr>
              <w:tabs>
                <w:tab w:val="left" w:pos="432"/>
              </w:tabs>
              <w:autoSpaceDE w:val="0"/>
              <w:autoSpaceDN w:val="0"/>
              <w:adjustRightInd w:val="0"/>
              <w:spacing w:before="60" w:after="60" w:line="280" w:lineRule="atLeast"/>
              <w:ind w:left="432" w:hanging="432"/>
              <w:rPr>
                <w:rFonts w:eastAsia="Calibri" w:cs="Arial"/>
              </w:rPr>
            </w:pPr>
            <w:r w:rsidRPr="00817CEB">
              <w:rPr>
                <w:rFonts w:eastAsia="Calibri" w:cs="Arial"/>
              </w:rPr>
              <w:t xml:space="preserve">(c) </w:t>
            </w:r>
            <w:r>
              <w:rPr>
                <w:rFonts w:eastAsia="Calibri" w:cs="Arial"/>
              </w:rPr>
              <w:tab/>
            </w:r>
            <w:r w:rsidRPr="00817CEB">
              <w:rPr>
                <w:rFonts w:eastAsia="Calibri" w:cs="Arial"/>
              </w:rPr>
              <w:t>The frequency with which the item will be called upon to perform a safety function;</w:t>
            </w:r>
          </w:p>
          <w:p w:rsidR="00B61F44" w:rsidRPr="00817CEB" w:rsidRDefault="00B61F44" w:rsidP="00622F2F">
            <w:pPr>
              <w:tabs>
                <w:tab w:val="left" w:pos="432"/>
              </w:tabs>
              <w:autoSpaceDE w:val="0"/>
              <w:autoSpaceDN w:val="0"/>
              <w:adjustRightInd w:val="0"/>
              <w:spacing w:before="60" w:after="60" w:line="280" w:lineRule="atLeast"/>
              <w:ind w:left="432" w:hanging="432"/>
              <w:rPr>
                <w:rFonts w:eastAsia="Calibri" w:cs="Arial"/>
              </w:rPr>
            </w:pPr>
            <w:r w:rsidRPr="00817CEB">
              <w:rPr>
                <w:rFonts w:eastAsia="Calibri" w:cs="Arial"/>
              </w:rPr>
              <w:t xml:space="preserve">(d) </w:t>
            </w:r>
            <w:r>
              <w:rPr>
                <w:rFonts w:eastAsia="Calibri" w:cs="Arial"/>
              </w:rPr>
              <w:tab/>
            </w:r>
            <w:r w:rsidRPr="00817CEB">
              <w:rPr>
                <w:rFonts w:eastAsia="Calibri" w:cs="Arial"/>
              </w:rPr>
              <w:t>The time following a postulated initiating event at which, or the period for which, the item will be called upon to perform a safety function.</w:t>
            </w:r>
          </w:p>
        </w:tc>
        <w:tc>
          <w:tcPr>
            <w:tcW w:w="6912" w:type="dxa"/>
            <w:gridSpan w:val="3"/>
            <w:tcPrChange w:id="5333" w:author="gorgemj" w:date="2017-11-30T12:36:00Z">
              <w:tcPr>
                <w:tcW w:w="5130" w:type="dxa"/>
                <w:gridSpan w:val="8"/>
              </w:tcPr>
            </w:tcPrChange>
          </w:tcPr>
          <w:p w:rsidR="00B61F44" w:rsidRDefault="00B61F44">
            <w:pPr>
              <w:spacing w:before="60" w:after="60" w:line="280" w:lineRule="atLeast"/>
              <w:rPr>
                <w:rFonts w:cs="Arial"/>
                <w:b/>
              </w:rPr>
            </w:pPr>
            <w:r w:rsidRPr="00817CEB">
              <w:rPr>
                <w:rFonts w:eastAsia="Calibri" w:cs="Arial"/>
              </w:rPr>
              <w:t xml:space="preserve">The </w:t>
            </w:r>
            <w:r w:rsidRPr="00817CEB">
              <w:rPr>
                <w:rFonts w:eastAsia="Calibri" w:cs="Arial"/>
                <w:b/>
              </w:rPr>
              <w:t>AP1000</w:t>
            </w:r>
            <w:r w:rsidRPr="00817CEB">
              <w:rPr>
                <w:rFonts w:eastAsia="Calibri" w:cs="Arial"/>
              </w:rPr>
              <w:t xml:space="preserve"> </w:t>
            </w:r>
            <w:r>
              <w:rPr>
                <w:rFonts w:eastAsia="Calibri" w:cs="Arial"/>
              </w:rPr>
              <w:t>p</w:t>
            </w:r>
            <w:r w:rsidRPr="00817CEB">
              <w:rPr>
                <w:rFonts w:eastAsia="Calibri" w:cs="Arial"/>
              </w:rPr>
              <w:t>lant assignment of safety</w:t>
            </w:r>
            <w:del w:id="5334" w:author="gorgemj" w:date="2017-11-24T17:45:00Z">
              <w:r w:rsidRPr="00817CEB" w:rsidDel="00AF044D">
                <w:rPr>
                  <w:rFonts w:eastAsia="Calibri" w:cs="Arial"/>
                </w:rPr>
                <w:delText>-related</w:delText>
              </w:r>
            </w:del>
            <w:r w:rsidRPr="00817CEB">
              <w:rPr>
                <w:rFonts w:eastAsia="Calibri" w:cs="Arial"/>
              </w:rPr>
              <w:t xml:space="preserve"> classification and use of codes and standards conforms to the requirements of 10 CFR 50.55a for the development of a Quality Group classification and the use of codes and standards. The classification system provides a means of identifying the extent to which </w:t>
            </w:r>
            <w:del w:id="5335" w:author="gorgemj" w:date="2017-11-24T17:46:00Z">
              <w:r w:rsidRPr="00817CEB" w:rsidDel="00AF044D">
                <w:rPr>
                  <w:rFonts w:eastAsia="Calibri" w:cs="Arial"/>
                </w:rPr>
                <w:delText>structures, systems, and component</w:delText>
              </w:r>
            </w:del>
            <w:ins w:id="5336" w:author="gorgemj" w:date="2017-11-24T17:46:00Z">
              <w:r>
                <w:rPr>
                  <w:rFonts w:eastAsia="Calibri" w:cs="Arial"/>
                </w:rPr>
                <w:t>SSC</w:t>
              </w:r>
            </w:ins>
            <w:r w:rsidRPr="00817CEB">
              <w:rPr>
                <w:rFonts w:eastAsia="Calibri" w:cs="Arial"/>
              </w:rPr>
              <w:t xml:space="preserve">s are related to safety-related and seismic requirements. The classification system provides an easily recognizable means of identifying the extent to which </w:t>
            </w:r>
            <w:del w:id="5337" w:author="gorgemj" w:date="2017-11-24T18:03:00Z">
              <w:r w:rsidRPr="00817CEB" w:rsidDel="00DF1EE2">
                <w:rPr>
                  <w:rFonts w:eastAsia="Calibri" w:cs="Arial"/>
                </w:rPr>
                <w:delText>structures, systems, and component</w:delText>
              </w:r>
            </w:del>
            <w:ins w:id="5338" w:author="gorgemj" w:date="2017-11-24T18:03:00Z">
              <w:r>
                <w:rPr>
                  <w:rFonts w:eastAsia="Calibri" w:cs="Arial"/>
                </w:rPr>
                <w:t>SSC</w:t>
              </w:r>
            </w:ins>
            <w:r w:rsidRPr="00817CEB">
              <w:rPr>
                <w:rFonts w:eastAsia="Calibri" w:cs="Arial"/>
              </w:rPr>
              <w:t xml:space="preserve">s are related to </w:t>
            </w:r>
            <w:r w:rsidRPr="005422F6">
              <w:rPr>
                <w:rFonts w:eastAsia="Calibri" w:cs="Arial"/>
              </w:rPr>
              <w:t xml:space="preserve">American Nuclear Society </w:t>
            </w:r>
            <w:del w:id="5339" w:author="gorgemj" w:date="2017-11-24T17:46:00Z">
              <w:r w:rsidDel="00AF044D">
                <w:rPr>
                  <w:rFonts w:eastAsia="Calibri" w:cs="Arial"/>
                </w:rPr>
                <w:delText>(</w:delText>
              </w:r>
              <w:r w:rsidRPr="00817CEB" w:rsidDel="00AF044D">
                <w:rPr>
                  <w:rFonts w:eastAsia="Calibri" w:cs="Arial"/>
                </w:rPr>
                <w:delText>ANS</w:delText>
              </w:r>
              <w:r w:rsidDel="00AF044D">
                <w:rPr>
                  <w:rFonts w:eastAsia="Calibri" w:cs="Arial"/>
                </w:rPr>
                <w:delText>)</w:delText>
              </w:r>
            </w:del>
            <w:del w:id="5340" w:author="gorgemj" w:date="2017-11-24T17:47:00Z">
              <w:r w:rsidRPr="00817CEB" w:rsidDel="00AF044D">
                <w:rPr>
                  <w:rFonts w:eastAsia="Calibri" w:cs="Arial"/>
                </w:rPr>
                <w:delText xml:space="preserve"> </w:delText>
              </w:r>
            </w:del>
            <w:r w:rsidRPr="00817CEB">
              <w:rPr>
                <w:rFonts w:eastAsia="Calibri" w:cs="Arial"/>
              </w:rPr>
              <w:t xml:space="preserve">nuclear safety classification, </w:t>
            </w:r>
            <w:ins w:id="5341" w:author="gorgemj" w:date="2017-11-24T14:54:00Z">
              <w:r>
                <w:rPr>
                  <w:rFonts w:eastAsia="Calibri" w:cs="Arial"/>
                </w:rPr>
                <w:t xml:space="preserve">US </w:t>
              </w:r>
            </w:ins>
            <w:r w:rsidRPr="00817CEB">
              <w:rPr>
                <w:rFonts w:eastAsia="Calibri" w:cs="Arial"/>
              </w:rPr>
              <w:t xml:space="preserve">NRC quality groups, </w:t>
            </w:r>
            <w:del w:id="5342" w:author="gorgemj" w:date="2017-11-24T17:47:00Z">
              <w:r w:rsidRPr="005422F6" w:rsidDel="00AF044D">
                <w:rPr>
                  <w:rFonts w:eastAsia="Calibri" w:cs="Arial"/>
                </w:rPr>
                <w:delText xml:space="preserve">American Society of Mechanical Engineers </w:delText>
              </w:r>
              <w:r w:rsidDel="00AF044D">
                <w:rPr>
                  <w:rFonts w:eastAsia="Calibri" w:cs="Arial"/>
                </w:rPr>
                <w:delText>(</w:delText>
              </w:r>
            </w:del>
            <w:r w:rsidRPr="00817CEB">
              <w:rPr>
                <w:rFonts w:eastAsia="Calibri" w:cs="Arial"/>
              </w:rPr>
              <w:t>ASME</w:t>
            </w:r>
            <w:del w:id="5343" w:author="gorgemj" w:date="2017-11-24T17:47:00Z">
              <w:r w:rsidDel="00AF044D">
                <w:rPr>
                  <w:rFonts w:eastAsia="Calibri" w:cs="Arial"/>
                </w:rPr>
                <w:delText>)</w:delText>
              </w:r>
            </w:del>
            <w:r w:rsidRPr="00817CEB">
              <w:rPr>
                <w:rFonts w:eastAsia="Calibri" w:cs="Arial"/>
              </w:rPr>
              <w:t xml:space="preserve"> Code, Section III classification, seismic category and other applicable industry s</w:t>
            </w:r>
            <w:r>
              <w:rPr>
                <w:rFonts w:eastAsia="Calibri" w:cs="Arial"/>
              </w:rPr>
              <w:t xml:space="preserve">tandards, as shown in </w:t>
            </w:r>
            <w:ins w:id="5344" w:author="gorgemj" w:date="2017-11-24T16:51:00Z">
              <w:r>
                <w:rPr>
                  <w:rFonts w:cs="Arial"/>
                </w:rPr>
                <w:t xml:space="preserve">the </w:t>
              </w:r>
              <w:r w:rsidRPr="00993D67">
                <w:rPr>
                  <w:rFonts w:cs="Arial"/>
                  <w:b/>
                </w:rPr>
                <w:t>AP1000</w:t>
              </w:r>
              <w:r>
                <w:rPr>
                  <w:rFonts w:cs="Arial"/>
                </w:rPr>
                <w:t xml:space="preserve"> plant DCD [2]</w:t>
              </w:r>
            </w:ins>
            <w:del w:id="5345" w:author="gorgemj" w:date="2017-11-24T16:51:00Z">
              <w:r w:rsidDel="004A49B0">
                <w:rPr>
                  <w:rFonts w:eastAsia="Calibri" w:cs="Arial"/>
                </w:rPr>
                <w:delText>DCD</w:delText>
              </w:r>
            </w:del>
            <w:r>
              <w:rPr>
                <w:rFonts w:eastAsia="Calibri" w:cs="Arial"/>
              </w:rPr>
              <w:t xml:space="preserve"> Table </w:t>
            </w:r>
            <w:r w:rsidRPr="00817CEB">
              <w:rPr>
                <w:rFonts w:eastAsia="Calibri" w:cs="Arial"/>
              </w:rPr>
              <w:t>3.2-3.</w:t>
            </w:r>
            <w:ins w:id="5346" w:author="gorgemj" w:date="2017-11-24T17:46:00Z">
              <w:r>
                <w:rPr>
                  <w:rFonts w:eastAsia="Calibri" w:cs="Arial"/>
                </w:rPr>
                <w:t xml:space="preserve"> See also Section 5.0 of this document.</w:t>
              </w:r>
            </w:ins>
          </w:p>
        </w:tc>
      </w:tr>
      <w:tr w:rsidR="00B61F44" w:rsidRPr="00817CEB" w:rsidTr="00814E5E">
        <w:trPr>
          <w:cantSplit/>
          <w:trPrChange w:id="5347" w:author="gorgemj" w:date="2017-11-30T12:36:00Z">
            <w:trPr>
              <w:gridBefore w:val="6"/>
              <w:gridAfter w:val="0"/>
              <w:cantSplit/>
            </w:trPr>
          </w:trPrChange>
        </w:trPr>
        <w:tc>
          <w:tcPr>
            <w:tcW w:w="947" w:type="dxa"/>
            <w:tcPrChange w:id="5348" w:author="gorgemj" w:date="2017-11-30T12:36:00Z">
              <w:tcPr>
                <w:tcW w:w="945" w:type="dxa"/>
                <w:gridSpan w:val="6"/>
              </w:tcPr>
            </w:tcPrChange>
          </w:tcPr>
          <w:p w:rsidR="00B61F44" w:rsidRPr="00523A0C" w:rsidRDefault="00B61F44" w:rsidP="00542606">
            <w:pPr>
              <w:autoSpaceDE w:val="0"/>
              <w:autoSpaceDN w:val="0"/>
              <w:adjustRightInd w:val="0"/>
              <w:spacing w:before="60" w:after="60" w:line="280" w:lineRule="atLeast"/>
              <w:jc w:val="center"/>
              <w:rPr>
                <w:rFonts w:cs="Arial"/>
                <w:rPrChange w:id="5349" w:author="gorgemj" w:date="2017-11-23T11:58:00Z">
                  <w:rPr>
                    <w:rFonts w:cs="Arial"/>
                    <w:b/>
                  </w:rPr>
                </w:rPrChange>
              </w:rPr>
            </w:pPr>
            <w:r w:rsidRPr="00523A0C">
              <w:rPr>
                <w:rFonts w:cs="Arial"/>
                <w:rPrChange w:id="5350" w:author="gorgemj" w:date="2017-11-23T11:58:00Z">
                  <w:rPr>
                    <w:rFonts w:cs="Arial"/>
                    <w:b/>
                  </w:rPr>
                </w:rPrChange>
              </w:rPr>
              <w:t>5.35</w:t>
            </w:r>
          </w:p>
        </w:tc>
        <w:tc>
          <w:tcPr>
            <w:tcW w:w="693" w:type="dxa"/>
            <w:tcPrChange w:id="5351" w:author="gorgemj" w:date="2017-11-30T12:36:00Z">
              <w:tcPr>
                <w:tcW w:w="747" w:type="dxa"/>
                <w:gridSpan w:val="3"/>
              </w:tcPr>
            </w:tcPrChange>
          </w:tcPr>
          <w:p w:rsidR="00B61F44" w:rsidRPr="00523A0C" w:rsidRDefault="00B61F44" w:rsidP="00542606">
            <w:pPr>
              <w:autoSpaceDE w:val="0"/>
              <w:autoSpaceDN w:val="0"/>
              <w:adjustRightInd w:val="0"/>
              <w:spacing w:before="60" w:after="60" w:line="280" w:lineRule="atLeast"/>
              <w:jc w:val="center"/>
              <w:rPr>
                <w:rFonts w:cs="Arial"/>
                <w:bCs/>
                <w:color w:val="000000"/>
                <w:sz w:val="24"/>
                <w:szCs w:val="24"/>
                <w:rPrChange w:id="5352" w:author="gorgemj" w:date="2017-11-23T11:58:00Z">
                  <w:rPr>
                    <w:rFonts w:cs="Arial"/>
                    <w:b/>
                    <w:bCs/>
                    <w:color w:val="000000"/>
                    <w:sz w:val="24"/>
                    <w:szCs w:val="24"/>
                  </w:rPr>
                </w:rPrChange>
              </w:rPr>
            </w:pPr>
            <w:r w:rsidRPr="00523A0C">
              <w:rPr>
                <w:rFonts w:cs="Arial"/>
                <w:bCs/>
                <w:rPrChange w:id="5353" w:author="gorgemj" w:date="2017-11-23T11:58:00Z">
                  <w:rPr>
                    <w:rFonts w:cs="Arial"/>
                    <w:b/>
                    <w:bCs/>
                  </w:rPr>
                </w:rPrChange>
              </w:rPr>
              <w:t>1</w:t>
            </w:r>
          </w:p>
        </w:tc>
        <w:tc>
          <w:tcPr>
            <w:tcW w:w="5038" w:type="dxa"/>
            <w:gridSpan w:val="2"/>
            <w:tcPrChange w:id="5354" w:author="gorgemj" w:date="2017-11-30T12:36:00Z">
              <w:tcPr>
                <w:tcW w:w="6768" w:type="dxa"/>
                <w:gridSpan w:val="7"/>
              </w:tcPr>
            </w:tcPrChange>
          </w:tcPr>
          <w:p w:rsidR="00B61F44" w:rsidRPr="00817CEB" w:rsidRDefault="00B61F44" w:rsidP="00542606">
            <w:pPr>
              <w:autoSpaceDE w:val="0"/>
              <w:autoSpaceDN w:val="0"/>
              <w:adjustRightInd w:val="0"/>
              <w:spacing w:before="60" w:after="60" w:line="280" w:lineRule="atLeast"/>
              <w:rPr>
                <w:rFonts w:eastAsia="Calibri" w:cs="Arial"/>
              </w:rPr>
            </w:pPr>
            <w:r w:rsidRPr="00817CEB">
              <w:rPr>
                <w:rFonts w:eastAsia="Calibri" w:cs="Arial"/>
              </w:rPr>
              <w:t>The design shall be such as to ensure that any interference between items important to safety will be prevented, and in particular that any failure of items important to safety in a system in a lower safety class will not propagate to a system in a higher safety class.</w:t>
            </w:r>
          </w:p>
        </w:tc>
        <w:tc>
          <w:tcPr>
            <w:tcW w:w="6912" w:type="dxa"/>
            <w:gridSpan w:val="3"/>
            <w:tcPrChange w:id="5355" w:author="gorgemj" w:date="2017-11-30T12:36:00Z">
              <w:tcPr>
                <w:tcW w:w="5130" w:type="dxa"/>
                <w:gridSpan w:val="8"/>
              </w:tcPr>
            </w:tcPrChange>
          </w:tcPr>
          <w:p w:rsidR="00B61F44" w:rsidRDefault="00B61F44">
            <w:pPr>
              <w:spacing w:before="60" w:after="60" w:line="280" w:lineRule="atLeast"/>
              <w:rPr>
                <w:ins w:id="5356" w:author="gorgemj" w:date="2017-11-26T16:47:00Z"/>
                <w:rFonts w:eastAsia="Calibri" w:cs="Arial"/>
              </w:rPr>
            </w:pPr>
            <w:r w:rsidRPr="00817CEB">
              <w:rPr>
                <w:rFonts w:eastAsia="Calibri" w:cs="Arial"/>
                <w:b/>
              </w:rPr>
              <w:t>AP1000</w:t>
            </w:r>
            <w:r w:rsidRPr="00817CEB">
              <w:rPr>
                <w:rFonts w:eastAsia="Calibri" w:cs="Arial"/>
              </w:rPr>
              <w:t xml:space="preserve"> </w:t>
            </w:r>
            <w:r>
              <w:rPr>
                <w:rFonts w:eastAsia="Calibri" w:cs="Arial"/>
              </w:rPr>
              <w:t>p</w:t>
            </w:r>
            <w:r w:rsidRPr="00817CEB">
              <w:rPr>
                <w:rFonts w:eastAsia="Calibri" w:cs="Arial"/>
              </w:rPr>
              <w:t>lant components are classified down to the replacement part level according to the definitions and criteria of the classification system</w:t>
            </w:r>
            <w:r>
              <w:rPr>
                <w:rFonts w:eastAsia="Calibri" w:cs="Arial"/>
              </w:rPr>
              <w:t xml:space="preserve"> (</w:t>
            </w:r>
            <w:ins w:id="5357" w:author="gorgemj" w:date="2017-11-24T16:51:00Z">
              <w:r>
                <w:rPr>
                  <w:rFonts w:cs="Arial"/>
                </w:rPr>
                <w:t xml:space="preserve">see </w:t>
              </w:r>
              <w:r w:rsidRPr="00993D67">
                <w:rPr>
                  <w:rFonts w:cs="Arial"/>
                  <w:b/>
                </w:rPr>
                <w:t>AP1000</w:t>
              </w:r>
              <w:r>
                <w:rPr>
                  <w:rFonts w:cs="Arial"/>
                </w:rPr>
                <w:t xml:space="preserve"> plant DCD [2]</w:t>
              </w:r>
            </w:ins>
            <w:del w:id="5358" w:author="gorgemj" w:date="2017-11-24T16:51:00Z">
              <w:r w:rsidDel="004A49B0">
                <w:rPr>
                  <w:rFonts w:eastAsia="Calibri" w:cs="Arial"/>
                </w:rPr>
                <w:delText>DCD</w:delText>
              </w:r>
            </w:del>
            <w:r>
              <w:rPr>
                <w:rFonts w:eastAsia="Calibri" w:cs="Arial"/>
              </w:rPr>
              <w:t xml:space="preserve"> Section 3.2). </w:t>
            </w:r>
            <w:r w:rsidRPr="00817CEB">
              <w:rPr>
                <w:rFonts w:eastAsia="Calibri" w:cs="Arial"/>
              </w:rPr>
              <w:t>A single item or portion thereof, which provides two or more functions of different classes, is classified according to the most stringent function</w:t>
            </w:r>
            <w:r>
              <w:rPr>
                <w:rFonts w:eastAsia="Calibri" w:cs="Arial"/>
              </w:rPr>
              <w:t xml:space="preserve">. </w:t>
            </w:r>
            <w:r w:rsidRPr="00817CEB">
              <w:rPr>
                <w:rFonts w:eastAsia="Calibri" w:cs="Arial"/>
              </w:rPr>
              <w:t xml:space="preserve">Different portions of the same </w:t>
            </w:r>
            <w:del w:id="5359" w:author="gorgemj" w:date="2017-11-24T18:03:00Z">
              <w:r w:rsidRPr="00817CEB" w:rsidDel="00DF1EE2">
                <w:rPr>
                  <w:rFonts w:eastAsia="Calibri" w:cs="Arial"/>
                </w:rPr>
                <w:delText>structure, system, or component</w:delText>
              </w:r>
            </w:del>
            <w:ins w:id="5360" w:author="gorgemj" w:date="2017-11-24T18:03:00Z">
              <w:r>
                <w:rPr>
                  <w:rFonts w:eastAsia="Calibri" w:cs="Arial"/>
                </w:rPr>
                <w:t>SSC</w:t>
              </w:r>
            </w:ins>
            <w:r w:rsidRPr="00817CEB">
              <w:rPr>
                <w:rFonts w:eastAsia="Calibri" w:cs="Arial"/>
              </w:rPr>
              <w:t xml:space="preserve"> may perform different functions and be assigned to different equipment classes if the </w:t>
            </w:r>
            <w:del w:id="5361" w:author="gorgemj" w:date="2017-11-24T16:51:00Z">
              <w:r w:rsidRPr="00817CEB" w:rsidDel="004A49B0">
                <w:rPr>
                  <w:rFonts w:eastAsia="Calibri" w:cs="Arial"/>
                </w:rPr>
                <w:delText>structure, system, or component</w:delText>
              </w:r>
            </w:del>
            <w:ins w:id="5362" w:author="gorgemj" w:date="2017-11-24T16:51:00Z">
              <w:r>
                <w:rPr>
                  <w:rFonts w:eastAsia="Calibri" w:cs="Arial"/>
                </w:rPr>
                <w:t>SSC</w:t>
              </w:r>
            </w:ins>
            <w:r w:rsidRPr="00817CEB">
              <w:rPr>
                <w:rFonts w:eastAsia="Calibri" w:cs="Arial"/>
              </w:rPr>
              <w:t xml:space="preserve"> contains a suitable interface boundary</w:t>
            </w:r>
            <w:r>
              <w:rPr>
                <w:rFonts w:eastAsia="Calibri" w:cs="Arial"/>
              </w:rPr>
              <w:t xml:space="preserve"> (</w:t>
            </w:r>
            <w:ins w:id="5363" w:author="gorgemj" w:date="2017-11-24T16:51:00Z">
              <w:r>
                <w:rPr>
                  <w:rFonts w:cs="Arial"/>
                </w:rPr>
                <w:t xml:space="preserve">see </w:t>
              </w:r>
              <w:r w:rsidRPr="00993D67">
                <w:rPr>
                  <w:rFonts w:cs="Arial"/>
                  <w:b/>
                </w:rPr>
                <w:t>AP1000</w:t>
              </w:r>
              <w:r>
                <w:rPr>
                  <w:rFonts w:cs="Arial"/>
                </w:rPr>
                <w:t xml:space="preserve"> plant DCD [2]</w:t>
              </w:r>
            </w:ins>
            <w:del w:id="5364" w:author="gorgemj" w:date="2017-11-24T16:51:00Z">
              <w:r w:rsidDel="004A49B0">
                <w:rPr>
                  <w:rFonts w:eastAsia="Calibri" w:cs="Arial"/>
                </w:rPr>
                <w:delText>DCD</w:delText>
              </w:r>
            </w:del>
            <w:r>
              <w:rPr>
                <w:rFonts w:eastAsia="Calibri" w:cs="Arial"/>
              </w:rPr>
              <w:t xml:space="preserve"> Chapter 7)</w:t>
            </w:r>
            <w:r w:rsidRPr="00817CEB">
              <w:rPr>
                <w:rFonts w:eastAsia="Calibri" w:cs="Arial"/>
              </w:rPr>
              <w:t>.</w:t>
            </w:r>
          </w:p>
          <w:p w:rsidR="00B61F44" w:rsidRDefault="00B61F44">
            <w:pPr>
              <w:spacing w:before="60" w:after="60" w:line="280" w:lineRule="atLeast"/>
              <w:rPr>
                <w:rFonts w:cs="Arial"/>
                <w:b/>
              </w:rPr>
            </w:pPr>
            <w:ins w:id="5365" w:author="gorgemj" w:date="2017-11-26T16:47:00Z">
              <w:r>
                <w:rPr>
                  <w:rFonts w:eastAsia="Calibri" w:cs="Arial"/>
                </w:rPr>
                <w:t xml:space="preserve">[18] </w:t>
              </w:r>
              <w:proofErr w:type="gramStart"/>
              <w:r>
                <w:rPr>
                  <w:rFonts w:eastAsia="Calibri" w:cs="Arial"/>
                </w:rPr>
                <w:t>also</w:t>
              </w:r>
              <w:proofErr w:type="gramEnd"/>
              <w:r>
                <w:rPr>
                  <w:rFonts w:eastAsia="Calibri" w:cs="Arial"/>
                </w:rPr>
                <w:t xml:space="preserve"> demonstrate</w:t>
              </w:r>
            </w:ins>
            <w:ins w:id="5366" w:author="friedmbn" w:date="2017-11-29T17:02:00Z">
              <w:r>
                <w:rPr>
                  <w:rFonts w:eastAsia="Calibri" w:cs="Arial"/>
                </w:rPr>
                <w:t>s</w:t>
              </w:r>
            </w:ins>
            <w:ins w:id="5367" w:author="gorgemj" w:date="2017-11-26T16:47:00Z">
              <w:r>
                <w:rPr>
                  <w:rFonts w:eastAsia="Calibri" w:cs="Arial"/>
                </w:rPr>
                <w:t xml:space="preserve"> the absence of adverse interactions between the </w:t>
              </w:r>
              <w:r w:rsidRPr="004212C1">
                <w:rPr>
                  <w:rFonts w:eastAsia="Calibri" w:cs="Arial"/>
                  <w:b/>
                  <w:rPrChange w:id="5368" w:author="gorgemj" w:date="2017-11-26T16:48:00Z">
                    <w:rPr>
                      <w:rFonts w:eastAsia="Calibri" w:cs="Arial"/>
                    </w:rPr>
                  </w:rPrChange>
                </w:rPr>
                <w:t xml:space="preserve">AP1000 </w:t>
              </w:r>
              <w:r>
                <w:rPr>
                  <w:rFonts w:eastAsia="Calibri" w:cs="Arial"/>
                </w:rPr>
                <w:t xml:space="preserve">plant safety systems and </w:t>
              </w:r>
            </w:ins>
            <w:ins w:id="5369" w:author="gorgemj" w:date="2017-11-26T16:48:00Z">
              <w:r>
                <w:rPr>
                  <w:rFonts w:eastAsia="Calibri" w:cs="Arial"/>
                </w:rPr>
                <w:t>systems of lower safety classes.</w:t>
              </w:r>
            </w:ins>
          </w:p>
        </w:tc>
      </w:tr>
      <w:tr w:rsidR="00B61F44" w:rsidRPr="00817CEB" w:rsidTr="00814E5E">
        <w:trPr>
          <w:cantSplit/>
          <w:trPrChange w:id="5370" w:author="gorgemj" w:date="2017-11-30T12:36:00Z">
            <w:trPr>
              <w:gridBefore w:val="6"/>
              <w:gridAfter w:val="0"/>
              <w:cantSplit/>
            </w:trPr>
          </w:trPrChange>
        </w:trPr>
        <w:tc>
          <w:tcPr>
            <w:tcW w:w="947" w:type="dxa"/>
            <w:tcPrChange w:id="5371" w:author="gorgemj" w:date="2017-11-30T12:36:00Z">
              <w:tcPr>
                <w:tcW w:w="945" w:type="dxa"/>
                <w:gridSpan w:val="6"/>
              </w:tcPr>
            </w:tcPrChange>
          </w:tcPr>
          <w:p w:rsidR="00B61F44" w:rsidRPr="00523A0C" w:rsidRDefault="00B61F44" w:rsidP="00542606">
            <w:pPr>
              <w:autoSpaceDE w:val="0"/>
              <w:autoSpaceDN w:val="0"/>
              <w:adjustRightInd w:val="0"/>
              <w:spacing w:before="60" w:after="60" w:line="280" w:lineRule="atLeast"/>
              <w:jc w:val="center"/>
              <w:rPr>
                <w:rFonts w:cs="Arial"/>
                <w:rPrChange w:id="5372" w:author="gorgemj" w:date="2017-11-23T11:59:00Z">
                  <w:rPr>
                    <w:rFonts w:cs="Arial"/>
                    <w:b/>
                  </w:rPr>
                </w:rPrChange>
              </w:rPr>
            </w:pPr>
            <w:r w:rsidRPr="00523A0C">
              <w:rPr>
                <w:rFonts w:cs="Arial"/>
                <w:rPrChange w:id="5373" w:author="gorgemj" w:date="2017-11-23T11:59:00Z">
                  <w:rPr>
                    <w:rFonts w:cs="Arial"/>
                    <w:b/>
                  </w:rPr>
                </w:rPrChange>
              </w:rPr>
              <w:t>5.36</w:t>
            </w:r>
          </w:p>
        </w:tc>
        <w:tc>
          <w:tcPr>
            <w:tcW w:w="693" w:type="dxa"/>
            <w:tcPrChange w:id="5374" w:author="gorgemj" w:date="2017-11-30T12:36:00Z">
              <w:tcPr>
                <w:tcW w:w="747" w:type="dxa"/>
                <w:gridSpan w:val="3"/>
              </w:tcPr>
            </w:tcPrChange>
          </w:tcPr>
          <w:p w:rsidR="00B61F44" w:rsidRPr="00523A0C" w:rsidRDefault="00B61F44" w:rsidP="00542606">
            <w:pPr>
              <w:autoSpaceDE w:val="0"/>
              <w:autoSpaceDN w:val="0"/>
              <w:adjustRightInd w:val="0"/>
              <w:spacing w:before="60" w:after="60" w:line="280" w:lineRule="atLeast"/>
              <w:jc w:val="center"/>
              <w:rPr>
                <w:rFonts w:cs="Arial"/>
                <w:bCs/>
                <w:color w:val="000000"/>
                <w:sz w:val="24"/>
                <w:szCs w:val="24"/>
                <w:rPrChange w:id="5375" w:author="gorgemj" w:date="2017-11-23T11:59:00Z">
                  <w:rPr>
                    <w:rFonts w:cs="Arial"/>
                    <w:b/>
                    <w:bCs/>
                    <w:color w:val="000000"/>
                    <w:sz w:val="24"/>
                    <w:szCs w:val="24"/>
                  </w:rPr>
                </w:rPrChange>
              </w:rPr>
            </w:pPr>
            <w:r w:rsidRPr="00523A0C">
              <w:rPr>
                <w:rFonts w:cs="Arial"/>
                <w:bCs/>
                <w:rPrChange w:id="5376" w:author="gorgemj" w:date="2017-11-23T11:59:00Z">
                  <w:rPr>
                    <w:rFonts w:cs="Arial"/>
                    <w:b/>
                    <w:bCs/>
                  </w:rPr>
                </w:rPrChange>
              </w:rPr>
              <w:t>1</w:t>
            </w:r>
          </w:p>
        </w:tc>
        <w:tc>
          <w:tcPr>
            <w:tcW w:w="5038" w:type="dxa"/>
            <w:gridSpan w:val="2"/>
            <w:tcPrChange w:id="5377" w:author="gorgemj" w:date="2017-11-30T12:36:00Z">
              <w:tcPr>
                <w:tcW w:w="6768" w:type="dxa"/>
                <w:gridSpan w:val="7"/>
              </w:tcPr>
            </w:tcPrChange>
          </w:tcPr>
          <w:p w:rsidR="00B61F44" w:rsidRPr="00817CEB" w:rsidRDefault="00B61F44" w:rsidP="00542606">
            <w:pPr>
              <w:autoSpaceDE w:val="0"/>
              <w:autoSpaceDN w:val="0"/>
              <w:adjustRightInd w:val="0"/>
              <w:spacing w:before="60" w:after="60" w:line="280" w:lineRule="atLeast"/>
              <w:rPr>
                <w:rFonts w:eastAsia="Calibri" w:cs="Arial"/>
              </w:rPr>
            </w:pPr>
            <w:r w:rsidRPr="00817CEB">
              <w:rPr>
                <w:rFonts w:eastAsia="Calibri" w:cs="Arial"/>
              </w:rPr>
              <w:t>Equipment that performs multiple functions shall be classified in a safety class that is consistent with the most important function performed by the equipment.</w:t>
            </w:r>
          </w:p>
        </w:tc>
        <w:tc>
          <w:tcPr>
            <w:tcW w:w="6912" w:type="dxa"/>
            <w:gridSpan w:val="3"/>
            <w:tcPrChange w:id="5378" w:author="gorgemj" w:date="2017-11-30T12:36:00Z">
              <w:tcPr>
                <w:tcW w:w="5130" w:type="dxa"/>
                <w:gridSpan w:val="8"/>
              </w:tcPr>
            </w:tcPrChange>
          </w:tcPr>
          <w:p w:rsidR="00B61F44" w:rsidRDefault="00B61F44">
            <w:pPr>
              <w:spacing w:before="60" w:after="60" w:line="280" w:lineRule="atLeast"/>
              <w:rPr>
                <w:rFonts w:cs="Arial"/>
                <w:b/>
              </w:rPr>
            </w:pPr>
            <w:r w:rsidRPr="00817CEB">
              <w:rPr>
                <w:rFonts w:eastAsia="Calibri" w:cs="Arial"/>
              </w:rPr>
              <w:t xml:space="preserve">A single </w:t>
            </w:r>
            <w:r w:rsidRPr="00817CEB">
              <w:rPr>
                <w:rFonts w:eastAsia="Calibri" w:cs="Arial"/>
                <w:b/>
              </w:rPr>
              <w:t>AP1000</w:t>
            </w:r>
            <w:r w:rsidRPr="00817CEB">
              <w:rPr>
                <w:rFonts w:eastAsia="Calibri" w:cs="Arial"/>
              </w:rPr>
              <w:t xml:space="preserve"> </w:t>
            </w:r>
            <w:r>
              <w:rPr>
                <w:rFonts w:eastAsia="Calibri" w:cs="Arial"/>
              </w:rPr>
              <w:t>p</w:t>
            </w:r>
            <w:r w:rsidRPr="00817CEB">
              <w:rPr>
                <w:rFonts w:eastAsia="Calibri" w:cs="Arial"/>
              </w:rPr>
              <w:t xml:space="preserve">lant item or portion thereof, which provides two or more functions of different classes, is classified according to the most </w:t>
            </w:r>
            <w:del w:id="5379" w:author="gorgemj" w:date="2017-11-26T16:49:00Z">
              <w:r w:rsidRPr="00817CEB" w:rsidDel="004212C1">
                <w:rPr>
                  <w:rFonts w:eastAsia="Calibri" w:cs="Arial"/>
                </w:rPr>
                <w:delText xml:space="preserve">stringent </w:delText>
              </w:r>
            </w:del>
            <w:ins w:id="5380" w:author="gorgemj" w:date="2017-11-26T16:49:00Z">
              <w:r>
                <w:rPr>
                  <w:rFonts w:eastAsia="Calibri" w:cs="Arial"/>
                </w:rPr>
                <w:t xml:space="preserve">important </w:t>
              </w:r>
            </w:ins>
            <w:r w:rsidRPr="00817CEB">
              <w:rPr>
                <w:rFonts w:eastAsia="Calibri" w:cs="Arial"/>
              </w:rPr>
              <w:t>function.</w:t>
            </w:r>
          </w:p>
        </w:tc>
      </w:tr>
      <w:tr w:rsidR="00B61F44" w:rsidRPr="00817CEB" w:rsidDel="004212C1" w:rsidTr="00814E5E">
        <w:trPr>
          <w:cantSplit/>
          <w:del w:id="5381" w:author="gorgemj" w:date="2017-11-26T16:50:00Z"/>
          <w:trPrChange w:id="5382" w:author="gorgemj" w:date="2017-11-30T12:36:00Z">
            <w:trPr>
              <w:gridBefore w:val="6"/>
              <w:gridAfter w:val="0"/>
              <w:cantSplit/>
            </w:trPr>
          </w:trPrChange>
        </w:trPr>
        <w:tc>
          <w:tcPr>
            <w:tcW w:w="947" w:type="dxa"/>
            <w:tcPrChange w:id="5383" w:author="gorgemj" w:date="2017-11-30T12:36:00Z">
              <w:tcPr>
                <w:tcW w:w="945" w:type="dxa"/>
                <w:gridSpan w:val="6"/>
              </w:tcPr>
            </w:tcPrChange>
          </w:tcPr>
          <w:p w:rsidR="00B61F44" w:rsidDel="004212C1" w:rsidRDefault="00B61F44" w:rsidP="00542606">
            <w:pPr>
              <w:autoSpaceDE w:val="0"/>
              <w:autoSpaceDN w:val="0"/>
              <w:adjustRightInd w:val="0"/>
              <w:spacing w:before="60" w:after="60" w:line="280" w:lineRule="atLeast"/>
              <w:jc w:val="center"/>
              <w:rPr>
                <w:del w:id="5384" w:author="gorgemj" w:date="2017-11-26T16:50:00Z"/>
                <w:rFonts w:cs="Arial"/>
                <w:b/>
              </w:rPr>
            </w:pPr>
          </w:p>
        </w:tc>
        <w:tc>
          <w:tcPr>
            <w:tcW w:w="693" w:type="dxa"/>
            <w:tcPrChange w:id="5385" w:author="gorgemj" w:date="2017-11-30T12:36:00Z">
              <w:tcPr>
                <w:tcW w:w="747" w:type="dxa"/>
                <w:gridSpan w:val="3"/>
              </w:tcPr>
            </w:tcPrChange>
          </w:tcPr>
          <w:p w:rsidR="00B61F44" w:rsidDel="004212C1" w:rsidRDefault="00B61F44" w:rsidP="00542606">
            <w:pPr>
              <w:autoSpaceDE w:val="0"/>
              <w:autoSpaceDN w:val="0"/>
              <w:adjustRightInd w:val="0"/>
              <w:spacing w:before="60" w:after="60" w:line="280" w:lineRule="atLeast"/>
              <w:jc w:val="center"/>
              <w:rPr>
                <w:del w:id="5386" w:author="gorgemj" w:date="2017-11-26T16:50:00Z"/>
                <w:rFonts w:cs="Arial"/>
                <w:b/>
                <w:bCs/>
              </w:rPr>
            </w:pPr>
          </w:p>
        </w:tc>
        <w:tc>
          <w:tcPr>
            <w:tcW w:w="5038" w:type="dxa"/>
            <w:gridSpan w:val="2"/>
            <w:tcPrChange w:id="5387" w:author="gorgemj" w:date="2017-11-30T12:36:00Z">
              <w:tcPr>
                <w:tcW w:w="6768" w:type="dxa"/>
                <w:gridSpan w:val="7"/>
              </w:tcPr>
            </w:tcPrChange>
          </w:tcPr>
          <w:p w:rsidR="00B61F44" w:rsidDel="004212C1" w:rsidRDefault="00B61F44" w:rsidP="00542606">
            <w:pPr>
              <w:autoSpaceDE w:val="0"/>
              <w:autoSpaceDN w:val="0"/>
              <w:adjustRightInd w:val="0"/>
              <w:spacing w:before="60" w:after="60" w:line="280" w:lineRule="atLeast"/>
              <w:rPr>
                <w:del w:id="5388" w:author="gorgemj" w:date="2017-11-26T16:50:00Z"/>
                <w:rFonts w:cs="Arial"/>
                <w:b/>
                <w:color w:val="000000"/>
                <w:sz w:val="24"/>
                <w:szCs w:val="24"/>
              </w:rPr>
            </w:pPr>
            <w:del w:id="5389" w:author="gorgemj" w:date="2017-11-26T16:50:00Z">
              <w:r w:rsidRPr="00817CEB" w:rsidDel="004212C1">
                <w:rPr>
                  <w:rFonts w:eastAsia="Calibri" w:cs="Arial"/>
                  <w:b/>
                  <w:bCs/>
                </w:rPr>
                <w:delText>Requirement 23: Reliability of items important to safety</w:delText>
              </w:r>
            </w:del>
          </w:p>
        </w:tc>
        <w:tc>
          <w:tcPr>
            <w:tcW w:w="6912" w:type="dxa"/>
            <w:gridSpan w:val="3"/>
            <w:tcPrChange w:id="5390" w:author="gorgemj" w:date="2017-11-30T12:36:00Z">
              <w:tcPr>
                <w:tcW w:w="5130" w:type="dxa"/>
                <w:gridSpan w:val="8"/>
              </w:tcPr>
            </w:tcPrChange>
          </w:tcPr>
          <w:p w:rsidR="00B61F44" w:rsidDel="004212C1" w:rsidRDefault="00B61F44" w:rsidP="00542606">
            <w:pPr>
              <w:spacing w:before="60" w:after="60" w:line="280" w:lineRule="atLeast"/>
              <w:rPr>
                <w:del w:id="5391" w:author="gorgemj" w:date="2017-11-26T16:50:00Z"/>
                <w:rFonts w:cs="Arial"/>
                <w:b/>
              </w:rPr>
            </w:pPr>
          </w:p>
        </w:tc>
      </w:tr>
      <w:tr w:rsidR="00B61F44" w:rsidRPr="00817CEB" w:rsidTr="00814E5E">
        <w:trPr>
          <w:cantSplit/>
          <w:trPrChange w:id="5392" w:author="gorgemj" w:date="2017-11-30T12:36:00Z">
            <w:trPr>
              <w:gridBefore w:val="6"/>
              <w:gridAfter w:val="0"/>
              <w:cantSplit/>
            </w:trPr>
          </w:trPrChange>
        </w:trPr>
        <w:tc>
          <w:tcPr>
            <w:tcW w:w="947" w:type="dxa"/>
            <w:tcPrChange w:id="5393" w:author="gorgemj" w:date="2017-11-30T12:36:00Z">
              <w:tcPr>
                <w:tcW w:w="945" w:type="dxa"/>
                <w:gridSpan w:val="6"/>
              </w:tcPr>
            </w:tcPrChange>
          </w:tcPr>
          <w:p w:rsidR="00B61F44" w:rsidRDefault="00B61F44" w:rsidP="00542606">
            <w:pPr>
              <w:autoSpaceDE w:val="0"/>
              <w:autoSpaceDN w:val="0"/>
              <w:adjustRightInd w:val="0"/>
              <w:spacing w:before="60" w:after="60" w:line="280" w:lineRule="atLeast"/>
              <w:jc w:val="center"/>
              <w:rPr>
                <w:rFonts w:cs="Arial"/>
                <w:b/>
              </w:rPr>
            </w:pPr>
          </w:p>
        </w:tc>
        <w:tc>
          <w:tcPr>
            <w:tcW w:w="693" w:type="dxa"/>
            <w:tcPrChange w:id="5394" w:author="gorgemj" w:date="2017-11-30T12:36:00Z">
              <w:tcPr>
                <w:tcW w:w="747" w:type="dxa"/>
                <w:gridSpan w:val="3"/>
              </w:tcPr>
            </w:tcPrChange>
          </w:tcPr>
          <w:p w:rsidR="00B61F44" w:rsidRDefault="00B61F44" w:rsidP="00542606">
            <w:pPr>
              <w:autoSpaceDE w:val="0"/>
              <w:autoSpaceDN w:val="0"/>
              <w:adjustRightInd w:val="0"/>
              <w:spacing w:before="60" w:after="60" w:line="280" w:lineRule="atLeast"/>
              <w:jc w:val="center"/>
              <w:rPr>
                <w:rFonts w:cs="Arial"/>
                <w:b/>
                <w:bCs/>
              </w:rPr>
            </w:pPr>
          </w:p>
        </w:tc>
        <w:tc>
          <w:tcPr>
            <w:tcW w:w="5038" w:type="dxa"/>
            <w:gridSpan w:val="2"/>
            <w:tcPrChange w:id="5395" w:author="gorgemj" w:date="2017-11-30T12:36:00Z">
              <w:tcPr>
                <w:tcW w:w="6768" w:type="dxa"/>
                <w:gridSpan w:val="7"/>
              </w:tcPr>
            </w:tcPrChange>
          </w:tcPr>
          <w:p w:rsidR="00B61F44" w:rsidRDefault="00B61F44" w:rsidP="00542606">
            <w:pPr>
              <w:autoSpaceDE w:val="0"/>
              <w:autoSpaceDN w:val="0"/>
              <w:adjustRightInd w:val="0"/>
              <w:spacing w:before="60" w:after="60" w:line="280" w:lineRule="atLeast"/>
              <w:rPr>
                <w:ins w:id="5396" w:author="gorgemj" w:date="2017-11-26T16:50:00Z"/>
                <w:rFonts w:eastAsia="Calibri" w:cs="Arial"/>
                <w:b/>
                <w:bCs/>
              </w:rPr>
            </w:pPr>
            <w:ins w:id="5397" w:author="gorgemj" w:date="2017-11-26T16:50:00Z">
              <w:r w:rsidRPr="00817CEB">
                <w:rPr>
                  <w:rFonts w:eastAsia="Calibri" w:cs="Arial"/>
                  <w:b/>
                  <w:bCs/>
                </w:rPr>
                <w:t xml:space="preserve">Requirement 23: Reliability of items important to safety </w:t>
              </w:r>
            </w:ins>
          </w:p>
          <w:p w:rsidR="00B61F44" w:rsidRPr="00817CEB" w:rsidRDefault="00B61F44" w:rsidP="00542606">
            <w:pPr>
              <w:autoSpaceDE w:val="0"/>
              <w:autoSpaceDN w:val="0"/>
              <w:adjustRightInd w:val="0"/>
              <w:spacing w:before="60" w:after="60" w:line="280" w:lineRule="atLeast"/>
              <w:rPr>
                <w:rFonts w:eastAsia="Calibri" w:cs="Arial"/>
                <w:b/>
                <w:bCs/>
              </w:rPr>
            </w:pPr>
            <w:r w:rsidRPr="00817CEB">
              <w:rPr>
                <w:rFonts w:eastAsia="Calibri" w:cs="Arial"/>
                <w:b/>
                <w:bCs/>
              </w:rPr>
              <w:t>The reliability of items important to safety shall be commensurate with their safety significance.</w:t>
            </w:r>
          </w:p>
        </w:tc>
        <w:tc>
          <w:tcPr>
            <w:tcW w:w="6912" w:type="dxa"/>
            <w:gridSpan w:val="3"/>
            <w:tcPrChange w:id="5398" w:author="gorgemj" w:date="2017-11-30T12:36:00Z">
              <w:tcPr>
                <w:tcW w:w="5130" w:type="dxa"/>
                <w:gridSpan w:val="8"/>
              </w:tcPr>
            </w:tcPrChange>
          </w:tcPr>
          <w:p w:rsidR="00B61F44" w:rsidRPr="00817CEB" w:rsidRDefault="00B61F44">
            <w:pPr>
              <w:autoSpaceDE w:val="0"/>
              <w:autoSpaceDN w:val="0"/>
              <w:adjustRightInd w:val="0"/>
              <w:spacing w:before="60" w:after="60" w:line="280" w:lineRule="atLeast"/>
              <w:rPr>
                <w:rFonts w:eastAsia="Calibri" w:cs="Arial"/>
              </w:rPr>
            </w:pPr>
            <w:r w:rsidRPr="00817CEB">
              <w:rPr>
                <w:rFonts w:eastAsia="Calibri" w:cs="Arial"/>
              </w:rPr>
              <w:t xml:space="preserve">The </w:t>
            </w:r>
            <w:r w:rsidRPr="00817CEB">
              <w:rPr>
                <w:rFonts w:eastAsia="Calibri" w:cs="Arial"/>
                <w:b/>
              </w:rPr>
              <w:t>AP1000</w:t>
            </w:r>
            <w:r w:rsidRPr="00817CEB">
              <w:rPr>
                <w:rFonts w:eastAsia="Calibri" w:cs="Arial"/>
              </w:rPr>
              <w:t xml:space="preserve"> Plant </w:t>
            </w:r>
            <w:del w:id="5399" w:author="gorgemj" w:date="2017-11-26T16:50:00Z">
              <w:r w:rsidRPr="00817CEB" w:rsidDel="004212C1">
                <w:rPr>
                  <w:rFonts w:eastAsia="Calibri" w:cs="Arial"/>
                </w:rPr>
                <w:delText>Design Reliability Assurance Program (</w:delText>
              </w:r>
            </w:del>
            <w:r w:rsidRPr="00817CEB">
              <w:rPr>
                <w:rFonts w:eastAsia="Calibri" w:cs="Arial"/>
              </w:rPr>
              <w:t>D-RAP</w:t>
            </w:r>
            <w:del w:id="5400" w:author="gorgemj" w:date="2017-11-26T16:50:00Z">
              <w:r w:rsidRPr="00817CEB" w:rsidDel="004212C1">
                <w:rPr>
                  <w:rFonts w:eastAsia="Calibri" w:cs="Arial"/>
                </w:rPr>
                <w:delText>)</w:delText>
              </w:r>
            </w:del>
            <w:r w:rsidRPr="00817CEB">
              <w:rPr>
                <w:rFonts w:eastAsia="Calibri" w:cs="Arial"/>
              </w:rPr>
              <w:t xml:space="preserve"> includes a design evaluation of the </w:t>
            </w:r>
            <w:r w:rsidRPr="00817CEB">
              <w:rPr>
                <w:rFonts w:eastAsia="Calibri" w:cs="Arial"/>
                <w:b/>
              </w:rPr>
              <w:t>AP1000</w:t>
            </w:r>
            <w:r w:rsidRPr="00817CEB">
              <w:rPr>
                <w:rFonts w:eastAsia="Calibri" w:cs="Arial"/>
              </w:rPr>
              <w:t xml:space="preserve"> </w:t>
            </w:r>
            <w:r>
              <w:rPr>
                <w:rFonts w:eastAsia="Calibri" w:cs="Arial"/>
              </w:rPr>
              <w:t>p</w:t>
            </w:r>
            <w:r w:rsidRPr="00817CEB">
              <w:rPr>
                <w:rFonts w:eastAsia="Calibri" w:cs="Arial"/>
              </w:rPr>
              <w:t>lant and identifies the aspects of plant operation, maintenance, and performance monitoring pertinent to risk-significant SSCs. In addition to the PRA, deterministic tools, industry sources, and expert opinion are used to ide</w:t>
            </w:r>
            <w:r>
              <w:rPr>
                <w:rFonts w:eastAsia="Calibri" w:cs="Arial"/>
              </w:rPr>
              <w:t>ntify and prioritize those risk</w:t>
            </w:r>
            <w:r>
              <w:rPr>
                <w:rFonts w:eastAsia="Calibri" w:cs="Arial"/>
              </w:rPr>
              <w:noBreakHyphen/>
            </w:r>
            <w:r w:rsidRPr="00817CEB">
              <w:rPr>
                <w:rFonts w:eastAsia="Calibri" w:cs="Arial"/>
              </w:rPr>
              <w:t>significant SSCs</w:t>
            </w:r>
            <w:r>
              <w:rPr>
                <w:rFonts w:eastAsia="Calibri" w:cs="Arial"/>
              </w:rPr>
              <w:t xml:space="preserve">. </w:t>
            </w:r>
            <w:r w:rsidRPr="00817CEB">
              <w:rPr>
                <w:rFonts w:eastAsia="Calibri" w:cs="Arial"/>
              </w:rPr>
              <w:t xml:space="preserve">Refer to </w:t>
            </w:r>
            <w:ins w:id="5401" w:author="gorgemj" w:date="2017-11-24T16:52:00Z">
              <w:r>
                <w:rPr>
                  <w:rFonts w:cs="Arial"/>
                </w:rPr>
                <w:t xml:space="preserve">the </w:t>
              </w:r>
              <w:r w:rsidRPr="00993D67">
                <w:rPr>
                  <w:rFonts w:cs="Arial"/>
                  <w:b/>
                </w:rPr>
                <w:t>AP1000</w:t>
              </w:r>
              <w:r>
                <w:rPr>
                  <w:rFonts w:cs="Arial"/>
                </w:rPr>
                <w:t xml:space="preserve"> plant DCD [2]</w:t>
              </w:r>
            </w:ins>
            <w:del w:id="5402" w:author="gorgemj" w:date="2017-11-24T16:52:00Z">
              <w:r w:rsidRPr="00817CEB" w:rsidDel="004A49B0">
                <w:rPr>
                  <w:rFonts w:eastAsia="Calibri" w:cs="Arial"/>
                </w:rPr>
                <w:delText>DCD</w:delText>
              </w:r>
            </w:del>
            <w:r w:rsidRPr="00817CEB">
              <w:rPr>
                <w:rFonts w:eastAsia="Calibri" w:cs="Arial"/>
              </w:rPr>
              <w:t xml:space="preserve"> Section 17.4.</w:t>
            </w:r>
          </w:p>
        </w:tc>
      </w:tr>
      <w:tr w:rsidR="00B61F44" w:rsidRPr="00817CEB" w:rsidTr="00814E5E">
        <w:trPr>
          <w:cantSplit/>
          <w:trPrChange w:id="5403" w:author="gorgemj" w:date="2017-11-30T12:36:00Z">
            <w:trPr>
              <w:gridBefore w:val="6"/>
              <w:gridAfter w:val="0"/>
              <w:cantSplit/>
            </w:trPr>
          </w:trPrChange>
        </w:trPr>
        <w:tc>
          <w:tcPr>
            <w:tcW w:w="947" w:type="dxa"/>
            <w:tcPrChange w:id="5404" w:author="gorgemj" w:date="2017-11-30T12:36:00Z">
              <w:tcPr>
                <w:tcW w:w="945" w:type="dxa"/>
                <w:gridSpan w:val="6"/>
              </w:tcPr>
            </w:tcPrChange>
          </w:tcPr>
          <w:p w:rsidR="00B61F44" w:rsidRPr="00523A0C" w:rsidRDefault="00B61F44" w:rsidP="00542606">
            <w:pPr>
              <w:autoSpaceDE w:val="0"/>
              <w:autoSpaceDN w:val="0"/>
              <w:adjustRightInd w:val="0"/>
              <w:spacing w:before="60" w:after="60" w:line="280" w:lineRule="atLeast"/>
              <w:jc w:val="center"/>
              <w:rPr>
                <w:rFonts w:cs="Arial"/>
                <w:rPrChange w:id="5405" w:author="gorgemj" w:date="2017-11-23T11:59:00Z">
                  <w:rPr>
                    <w:rFonts w:cs="Arial"/>
                    <w:b/>
                  </w:rPr>
                </w:rPrChange>
              </w:rPr>
            </w:pPr>
            <w:r w:rsidRPr="00523A0C">
              <w:rPr>
                <w:rFonts w:cs="Arial"/>
                <w:rPrChange w:id="5406" w:author="gorgemj" w:date="2017-11-23T11:59:00Z">
                  <w:rPr>
                    <w:rFonts w:cs="Arial"/>
                    <w:b/>
                  </w:rPr>
                </w:rPrChange>
              </w:rPr>
              <w:t>5.37</w:t>
            </w:r>
          </w:p>
        </w:tc>
        <w:tc>
          <w:tcPr>
            <w:tcW w:w="693" w:type="dxa"/>
            <w:tcPrChange w:id="5407" w:author="gorgemj" w:date="2017-11-30T12:36:00Z">
              <w:tcPr>
                <w:tcW w:w="747" w:type="dxa"/>
                <w:gridSpan w:val="3"/>
              </w:tcPr>
            </w:tcPrChange>
          </w:tcPr>
          <w:p w:rsidR="00B61F44" w:rsidRPr="00523A0C" w:rsidRDefault="00B61F44" w:rsidP="00542606">
            <w:pPr>
              <w:autoSpaceDE w:val="0"/>
              <w:autoSpaceDN w:val="0"/>
              <w:adjustRightInd w:val="0"/>
              <w:spacing w:before="60" w:after="60" w:line="280" w:lineRule="atLeast"/>
              <w:jc w:val="center"/>
              <w:rPr>
                <w:rFonts w:cs="Arial"/>
                <w:bCs/>
                <w:color w:val="000000"/>
                <w:sz w:val="24"/>
                <w:szCs w:val="24"/>
                <w:rPrChange w:id="5408" w:author="gorgemj" w:date="2017-11-23T11:59:00Z">
                  <w:rPr>
                    <w:rFonts w:cs="Arial"/>
                    <w:b/>
                    <w:bCs/>
                    <w:color w:val="000000"/>
                    <w:sz w:val="24"/>
                    <w:szCs w:val="24"/>
                  </w:rPr>
                </w:rPrChange>
              </w:rPr>
            </w:pPr>
            <w:r w:rsidRPr="00523A0C">
              <w:rPr>
                <w:rFonts w:cs="Arial"/>
                <w:bCs/>
                <w:rPrChange w:id="5409" w:author="gorgemj" w:date="2017-11-23T11:59:00Z">
                  <w:rPr>
                    <w:rFonts w:cs="Arial"/>
                    <w:b/>
                    <w:bCs/>
                  </w:rPr>
                </w:rPrChange>
              </w:rPr>
              <w:t>1</w:t>
            </w:r>
          </w:p>
        </w:tc>
        <w:tc>
          <w:tcPr>
            <w:tcW w:w="5038" w:type="dxa"/>
            <w:gridSpan w:val="2"/>
            <w:tcPrChange w:id="5410" w:author="gorgemj" w:date="2017-11-30T12:36:00Z">
              <w:tcPr>
                <w:tcW w:w="6768" w:type="dxa"/>
                <w:gridSpan w:val="7"/>
              </w:tcPr>
            </w:tcPrChange>
          </w:tcPr>
          <w:p w:rsidR="00B61F44" w:rsidRPr="00817CEB" w:rsidRDefault="00B61F44" w:rsidP="00542606">
            <w:pPr>
              <w:autoSpaceDE w:val="0"/>
              <w:autoSpaceDN w:val="0"/>
              <w:adjustRightInd w:val="0"/>
              <w:spacing w:before="60" w:after="60" w:line="280" w:lineRule="atLeast"/>
              <w:rPr>
                <w:rFonts w:eastAsia="Calibri" w:cs="Arial"/>
              </w:rPr>
            </w:pPr>
            <w:r w:rsidRPr="00817CEB">
              <w:rPr>
                <w:rFonts w:eastAsia="Calibri" w:cs="Arial"/>
              </w:rPr>
              <w:t>The design of items important to safety shall be such as to ensure that the equipment can be qualified, procured, installed, commissioned, operated and maintained to be capable of withstanding, with sufficient reliability and effectiveness, all conditions specified in the design basis of the items.</w:t>
            </w:r>
          </w:p>
        </w:tc>
        <w:tc>
          <w:tcPr>
            <w:tcW w:w="6912" w:type="dxa"/>
            <w:gridSpan w:val="3"/>
            <w:tcPrChange w:id="5411" w:author="gorgemj" w:date="2017-11-30T12:36:00Z">
              <w:tcPr>
                <w:tcW w:w="5130" w:type="dxa"/>
                <w:gridSpan w:val="8"/>
              </w:tcPr>
            </w:tcPrChange>
          </w:tcPr>
          <w:p w:rsidR="00B61F44" w:rsidRDefault="00B61F44">
            <w:pPr>
              <w:spacing w:before="60" w:after="60" w:line="280" w:lineRule="atLeast"/>
              <w:rPr>
                <w:rFonts w:cs="Arial"/>
              </w:rPr>
            </w:pPr>
            <w:r w:rsidRPr="00817CEB">
              <w:rPr>
                <w:rFonts w:cs="Arial"/>
                <w:b/>
              </w:rPr>
              <w:t>AP1000</w:t>
            </w:r>
            <w:r w:rsidRPr="00817CEB">
              <w:rPr>
                <w:rFonts w:cs="Arial"/>
              </w:rPr>
              <w:t xml:space="preserve"> </w:t>
            </w:r>
            <w:r>
              <w:rPr>
                <w:rFonts w:cs="Arial"/>
              </w:rPr>
              <w:t>p</w:t>
            </w:r>
            <w:r w:rsidRPr="00817CEB">
              <w:rPr>
                <w:rFonts w:cs="Arial"/>
              </w:rPr>
              <w:t xml:space="preserve">lant equipment specifications follow the design requirements as discussed in </w:t>
            </w:r>
            <w:ins w:id="5412" w:author="gorgemj" w:date="2017-11-24T16:52:00Z">
              <w:r>
                <w:rPr>
                  <w:rFonts w:cs="Arial"/>
                </w:rPr>
                <w:t xml:space="preserve">the </w:t>
              </w:r>
              <w:r w:rsidRPr="00993D67">
                <w:rPr>
                  <w:rFonts w:cs="Arial"/>
                  <w:b/>
                </w:rPr>
                <w:t>AP1000</w:t>
              </w:r>
              <w:r>
                <w:rPr>
                  <w:rFonts w:cs="Arial"/>
                </w:rPr>
                <w:t xml:space="preserve"> plant DCD [2]</w:t>
              </w:r>
            </w:ins>
            <w:del w:id="5413" w:author="gorgemj" w:date="2017-11-24T16:52:00Z">
              <w:r w:rsidRPr="00817CEB" w:rsidDel="004A49B0">
                <w:rPr>
                  <w:rFonts w:cs="Arial"/>
                </w:rPr>
                <w:delText>DCD</w:delText>
              </w:r>
            </w:del>
            <w:r w:rsidRPr="00817CEB">
              <w:rPr>
                <w:rFonts w:cs="Arial"/>
              </w:rPr>
              <w:t xml:space="preserve"> Chapters 3 through 12.</w:t>
            </w:r>
            <w:r>
              <w:rPr>
                <w:rFonts w:cs="Arial"/>
              </w:rPr>
              <w:t xml:space="preserve"> Also see response </w:t>
            </w:r>
            <w:ins w:id="5414" w:author="gorgemj" w:date="2017-11-26T20:50:00Z">
              <w:r>
                <w:rPr>
                  <w:rFonts w:cs="Arial"/>
                </w:rPr>
                <w:t>for</w:t>
              </w:r>
            </w:ins>
            <w:del w:id="5415" w:author="gorgemj" w:date="2017-11-26T20:50:00Z">
              <w:r w:rsidDel="004B08EF">
                <w:rPr>
                  <w:rFonts w:cs="Arial"/>
                </w:rPr>
                <w:delText>to</w:delText>
              </w:r>
            </w:del>
            <w:r>
              <w:rPr>
                <w:rFonts w:cs="Arial"/>
              </w:rPr>
              <w:t xml:space="preserve"> </w:t>
            </w:r>
            <w:ins w:id="5416" w:author="gorgemj" w:date="2017-11-26T20:49:00Z">
              <w:r>
                <w:rPr>
                  <w:rFonts w:eastAsia="Calibri" w:cs="Arial"/>
                </w:rPr>
                <w:t>Paragraph</w:t>
              </w:r>
            </w:ins>
            <w:del w:id="5417" w:author="gorgemj" w:date="2017-11-26T20:49:00Z">
              <w:r w:rsidDel="004B08EF">
                <w:rPr>
                  <w:rFonts w:cs="Arial"/>
                </w:rPr>
                <w:delText>Item</w:delText>
              </w:r>
            </w:del>
            <w:r>
              <w:rPr>
                <w:rFonts w:cs="Arial"/>
              </w:rPr>
              <w:t>s 3.0 through 3.6.</w:t>
            </w:r>
          </w:p>
        </w:tc>
      </w:tr>
      <w:tr w:rsidR="00B61F44" w:rsidRPr="00817CEB" w:rsidTr="00814E5E">
        <w:trPr>
          <w:cantSplit/>
          <w:trPrChange w:id="5418" w:author="gorgemj" w:date="2017-11-30T12:36:00Z">
            <w:trPr>
              <w:gridBefore w:val="6"/>
              <w:gridAfter w:val="0"/>
              <w:cantSplit/>
            </w:trPr>
          </w:trPrChange>
        </w:trPr>
        <w:tc>
          <w:tcPr>
            <w:tcW w:w="947" w:type="dxa"/>
            <w:tcPrChange w:id="5419" w:author="gorgemj" w:date="2017-11-30T12:36:00Z">
              <w:tcPr>
                <w:tcW w:w="945" w:type="dxa"/>
                <w:gridSpan w:val="6"/>
              </w:tcPr>
            </w:tcPrChange>
          </w:tcPr>
          <w:p w:rsidR="00B61F44" w:rsidRPr="00523A0C" w:rsidRDefault="00B61F44" w:rsidP="00542606">
            <w:pPr>
              <w:autoSpaceDE w:val="0"/>
              <w:autoSpaceDN w:val="0"/>
              <w:adjustRightInd w:val="0"/>
              <w:spacing w:before="60" w:after="60" w:line="280" w:lineRule="atLeast"/>
              <w:jc w:val="center"/>
              <w:rPr>
                <w:rFonts w:cs="Arial"/>
                <w:rPrChange w:id="5420" w:author="gorgemj" w:date="2017-11-23T12:00:00Z">
                  <w:rPr>
                    <w:rFonts w:cs="Arial"/>
                    <w:b/>
                  </w:rPr>
                </w:rPrChange>
              </w:rPr>
            </w:pPr>
            <w:r w:rsidRPr="00523A0C">
              <w:rPr>
                <w:rFonts w:cs="Arial"/>
                <w:rPrChange w:id="5421" w:author="gorgemj" w:date="2017-11-23T12:00:00Z">
                  <w:rPr>
                    <w:rFonts w:cs="Arial"/>
                    <w:b/>
                  </w:rPr>
                </w:rPrChange>
              </w:rPr>
              <w:t>5.38</w:t>
            </w:r>
          </w:p>
        </w:tc>
        <w:tc>
          <w:tcPr>
            <w:tcW w:w="693" w:type="dxa"/>
            <w:tcPrChange w:id="5422" w:author="gorgemj" w:date="2017-11-30T12:36:00Z">
              <w:tcPr>
                <w:tcW w:w="747" w:type="dxa"/>
                <w:gridSpan w:val="3"/>
              </w:tcPr>
            </w:tcPrChange>
          </w:tcPr>
          <w:p w:rsidR="00B61F44" w:rsidRPr="00523A0C" w:rsidRDefault="00B61F44" w:rsidP="00542606">
            <w:pPr>
              <w:autoSpaceDE w:val="0"/>
              <w:autoSpaceDN w:val="0"/>
              <w:adjustRightInd w:val="0"/>
              <w:spacing w:before="60" w:after="60" w:line="280" w:lineRule="atLeast"/>
              <w:jc w:val="center"/>
              <w:rPr>
                <w:rFonts w:cs="Arial"/>
                <w:bCs/>
                <w:color w:val="000000"/>
                <w:sz w:val="24"/>
                <w:szCs w:val="24"/>
                <w:rPrChange w:id="5423" w:author="gorgemj" w:date="2017-11-23T12:00:00Z">
                  <w:rPr>
                    <w:rFonts w:cs="Arial"/>
                    <w:b/>
                    <w:bCs/>
                    <w:color w:val="000000"/>
                    <w:sz w:val="24"/>
                    <w:szCs w:val="24"/>
                  </w:rPr>
                </w:rPrChange>
              </w:rPr>
            </w:pPr>
            <w:r w:rsidRPr="00523A0C">
              <w:rPr>
                <w:rFonts w:cs="Arial"/>
                <w:bCs/>
                <w:rPrChange w:id="5424" w:author="gorgemj" w:date="2017-11-23T12:00:00Z">
                  <w:rPr>
                    <w:rFonts w:cs="Arial"/>
                    <w:b/>
                    <w:bCs/>
                  </w:rPr>
                </w:rPrChange>
              </w:rPr>
              <w:t>1</w:t>
            </w:r>
          </w:p>
        </w:tc>
        <w:tc>
          <w:tcPr>
            <w:tcW w:w="5038" w:type="dxa"/>
            <w:gridSpan w:val="2"/>
            <w:tcPrChange w:id="5425" w:author="gorgemj" w:date="2017-11-30T12:36:00Z">
              <w:tcPr>
                <w:tcW w:w="6768" w:type="dxa"/>
                <w:gridSpan w:val="7"/>
              </w:tcPr>
            </w:tcPrChange>
          </w:tcPr>
          <w:p w:rsidR="00B61F44" w:rsidRPr="00817CEB" w:rsidRDefault="00B61F44" w:rsidP="00542606">
            <w:pPr>
              <w:autoSpaceDE w:val="0"/>
              <w:autoSpaceDN w:val="0"/>
              <w:adjustRightInd w:val="0"/>
              <w:spacing w:before="60" w:after="60" w:line="280" w:lineRule="atLeast"/>
              <w:rPr>
                <w:rFonts w:eastAsia="Calibri" w:cs="Arial"/>
              </w:rPr>
            </w:pPr>
            <w:r w:rsidRPr="00817CEB">
              <w:rPr>
                <w:rFonts w:eastAsia="Calibri" w:cs="Arial"/>
              </w:rPr>
              <w:t>In the selection of equipment, consideration shall be given to both spurious operation and unsafe failure modes. Preference shall be given in the selection process to equipment that exhibits a predictable and revealed mode of failure and for which the design facilitates repair or replacement.</w:t>
            </w:r>
          </w:p>
        </w:tc>
        <w:tc>
          <w:tcPr>
            <w:tcW w:w="6912" w:type="dxa"/>
            <w:gridSpan w:val="3"/>
            <w:tcPrChange w:id="5426" w:author="gorgemj" w:date="2017-11-30T12:36:00Z">
              <w:tcPr>
                <w:tcW w:w="5130" w:type="dxa"/>
                <w:gridSpan w:val="8"/>
              </w:tcPr>
            </w:tcPrChange>
          </w:tcPr>
          <w:p w:rsidR="00B61F44" w:rsidRDefault="00B61F44" w:rsidP="0059654D">
            <w:pPr>
              <w:spacing w:before="60" w:after="60" w:line="280" w:lineRule="atLeast"/>
              <w:rPr>
                <w:rFonts w:cs="Arial"/>
              </w:rPr>
            </w:pPr>
            <w:r w:rsidRPr="00817CEB">
              <w:rPr>
                <w:rFonts w:cs="Arial"/>
                <w:b/>
              </w:rPr>
              <w:t>AP1000</w:t>
            </w:r>
            <w:r w:rsidRPr="00817CEB">
              <w:rPr>
                <w:rFonts w:cs="Arial"/>
              </w:rPr>
              <w:t xml:space="preserve"> </w:t>
            </w:r>
            <w:r>
              <w:rPr>
                <w:rFonts w:cs="Arial"/>
              </w:rPr>
              <w:t>p</w:t>
            </w:r>
            <w:r w:rsidRPr="00817CEB">
              <w:rPr>
                <w:rFonts w:cs="Arial"/>
              </w:rPr>
              <w:t>lant equipment selection has considered potential for spurious operation and for unsafe failure modes</w:t>
            </w:r>
            <w:r>
              <w:rPr>
                <w:rFonts w:cs="Arial"/>
              </w:rPr>
              <w:t xml:space="preserve">. </w:t>
            </w:r>
          </w:p>
        </w:tc>
      </w:tr>
      <w:tr w:rsidR="00B61F44" w:rsidRPr="00817CEB" w:rsidDel="00606DEC" w:rsidTr="00814E5E">
        <w:trPr>
          <w:cantSplit/>
          <w:del w:id="5427" w:author="gorgemj" w:date="2017-11-26T16:51:00Z"/>
          <w:trPrChange w:id="5428" w:author="gorgemj" w:date="2017-11-30T12:36:00Z">
            <w:trPr>
              <w:gridBefore w:val="6"/>
              <w:gridAfter w:val="0"/>
              <w:cantSplit/>
            </w:trPr>
          </w:trPrChange>
        </w:trPr>
        <w:tc>
          <w:tcPr>
            <w:tcW w:w="947" w:type="dxa"/>
            <w:tcPrChange w:id="5429" w:author="gorgemj" w:date="2017-11-30T12:36:00Z">
              <w:tcPr>
                <w:tcW w:w="945" w:type="dxa"/>
                <w:gridSpan w:val="6"/>
              </w:tcPr>
            </w:tcPrChange>
          </w:tcPr>
          <w:p w:rsidR="00B61F44" w:rsidDel="00606DEC" w:rsidRDefault="00B61F44" w:rsidP="00542606">
            <w:pPr>
              <w:autoSpaceDE w:val="0"/>
              <w:autoSpaceDN w:val="0"/>
              <w:adjustRightInd w:val="0"/>
              <w:spacing w:before="60" w:after="60" w:line="280" w:lineRule="atLeast"/>
              <w:jc w:val="center"/>
              <w:rPr>
                <w:del w:id="5430" w:author="gorgemj" w:date="2017-11-26T16:51:00Z"/>
                <w:rFonts w:cs="Arial"/>
                <w:b/>
              </w:rPr>
            </w:pPr>
          </w:p>
        </w:tc>
        <w:tc>
          <w:tcPr>
            <w:tcW w:w="693" w:type="dxa"/>
            <w:tcPrChange w:id="5431" w:author="gorgemj" w:date="2017-11-30T12:36:00Z">
              <w:tcPr>
                <w:tcW w:w="747" w:type="dxa"/>
                <w:gridSpan w:val="3"/>
              </w:tcPr>
            </w:tcPrChange>
          </w:tcPr>
          <w:p w:rsidR="00B61F44" w:rsidDel="00606DEC" w:rsidRDefault="00B61F44" w:rsidP="00542606">
            <w:pPr>
              <w:autoSpaceDE w:val="0"/>
              <w:autoSpaceDN w:val="0"/>
              <w:adjustRightInd w:val="0"/>
              <w:spacing w:before="60" w:after="60" w:line="280" w:lineRule="atLeast"/>
              <w:jc w:val="center"/>
              <w:rPr>
                <w:del w:id="5432" w:author="gorgemj" w:date="2017-11-26T16:51:00Z"/>
                <w:rFonts w:cs="Arial"/>
                <w:b/>
                <w:bCs/>
              </w:rPr>
            </w:pPr>
          </w:p>
        </w:tc>
        <w:tc>
          <w:tcPr>
            <w:tcW w:w="5038" w:type="dxa"/>
            <w:gridSpan w:val="2"/>
            <w:tcPrChange w:id="5433" w:author="gorgemj" w:date="2017-11-30T12:36:00Z">
              <w:tcPr>
                <w:tcW w:w="6768" w:type="dxa"/>
                <w:gridSpan w:val="7"/>
              </w:tcPr>
            </w:tcPrChange>
          </w:tcPr>
          <w:p w:rsidR="00B61F44" w:rsidDel="00606DEC" w:rsidRDefault="00B61F44" w:rsidP="00542606">
            <w:pPr>
              <w:autoSpaceDE w:val="0"/>
              <w:autoSpaceDN w:val="0"/>
              <w:adjustRightInd w:val="0"/>
              <w:spacing w:before="60" w:after="60" w:line="280" w:lineRule="atLeast"/>
              <w:rPr>
                <w:del w:id="5434" w:author="gorgemj" w:date="2017-11-26T16:51:00Z"/>
                <w:rFonts w:cs="Arial"/>
                <w:b/>
                <w:color w:val="000000"/>
                <w:sz w:val="24"/>
                <w:szCs w:val="24"/>
              </w:rPr>
            </w:pPr>
            <w:del w:id="5435" w:author="gorgemj" w:date="2017-11-26T16:51:00Z">
              <w:r w:rsidRPr="00817CEB" w:rsidDel="00606DEC">
                <w:rPr>
                  <w:rFonts w:eastAsia="Calibri" w:cs="Arial"/>
                  <w:b/>
                  <w:bCs/>
                </w:rPr>
                <w:delText>Requirement 24: Common cause failures</w:delText>
              </w:r>
            </w:del>
          </w:p>
        </w:tc>
        <w:tc>
          <w:tcPr>
            <w:tcW w:w="6912" w:type="dxa"/>
            <w:gridSpan w:val="3"/>
            <w:tcPrChange w:id="5436" w:author="gorgemj" w:date="2017-11-30T12:36:00Z">
              <w:tcPr>
                <w:tcW w:w="5130" w:type="dxa"/>
                <w:gridSpan w:val="8"/>
              </w:tcPr>
            </w:tcPrChange>
          </w:tcPr>
          <w:p w:rsidR="00B61F44" w:rsidDel="00606DEC" w:rsidRDefault="00B61F44" w:rsidP="00542606">
            <w:pPr>
              <w:spacing w:before="60" w:after="60" w:line="280" w:lineRule="atLeast"/>
              <w:rPr>
                <w:del w:id="5437" w:author="gorgemj" w:date="2017-11-26T16:51:00Z"/>
                <w:rFonts w:cs="Arial"/>
                <w:b/>
              </w:rPr>
            </w:pPr>
          </w:p>
        </w:tc>
      </w:tr>
      <w:tr w:rsidR="00B61F44" w:rsidRPr="00817CEB" w:rsidTr="00814E5E">
        <w:trPr>
          <w:cantSplit/>
          <w:trPrChange w:id="5438" w:author="gorgemj" w:date="2017-11-30T12:36:00Z">
            <w:trPr>
              <w:gridBefore w:val="6"/>
              <w:gridAfter w:val="0"/>
              <w:cantSplit/>
            </w:trPr>
          </w:trPrChange>
        </w:trPr>
        <w:tc>
          <w:tcPr>
            <w:tcW w:w="947" w:type="dxa"/>
            <w:tcPrChange w:id="5439" w:author="gorgemj" w:date="2017-11-30T12:36:00Z">
              <w:tcPr>
                <w:tcW w:w="945" w:type="dxa"/>
                <w:gridSpan w:val="6"/>
              </w:tcPr>
            </w:tcPrChange>
          </w:tcPr>
          <w:p w:rsidR="00B61F44" w:rsidRDefault="00B61F44" w:rsidP="00542606">
            <w:pPr>
              <w:autoSpaceDE w:val="0"/>
              <w:autoSpaceDN w:val="0"/>
              <w:adjustRightInd w:val="0"/>
              <w:spacing w:before="60" w:after="60" w:line="280" w:lineRule="atLeast"/>
              <w:jc w:val="center"/>
              <w:rPr>
                <w:rFonts w:cs="Arial"/>
                <w:b/>
              </w:rPr>
            </w:pPr>
          </w:p>
        </w:tc>
        <w:tc>
          <w:tcPr>
            <w:tcW w:w="693" w:type="dxa"/>
            <w:tcPrChange w:id="5440" w:author="gorgemj" w:date="2017-11-30T12:36:00Z">
              <w:tcPr>
                <w:tcW w:w="747" w:type="dxa"/>
                <w:gridSpan w:val="3"/>
              </w:tcPr>
            </w:tcPrChange>
          </w:tcPr>
          <w:p w:rsidR="00B61F44" w:rsidRDefault="00B61F44" w:rsidP="00542606">
            <w:pPr>
              <w:autoSpaceDE w:val="0"/>
              <w:autoSpaceDN w:val="0"/>
              <w:adjustRightInd w:val="0"/>
              <w:spacing w:before="60" w:after="60" w:line="280" w:lineRule="atLeast"/>
              <w:jc w:val="center"/>
              <w:rPr>
                <w:rFonts w:cs="Arial"/>
                <w:b/>
                <w:bCs/>
              </w:rPr>
            </w:pPr>
          </w:p>
        </w:tc>
        <w:tc>
          <w:tcPr>
            <w:tcW w:w="5038" w:type="dxa"/>
            <w:gridSpan w:val="2"/>
            <w:tcPrChange w:id="5441" w:author="gorgemj" w:date="2017-11-30T12:36:00Z">
              <w:tcPr>
                <w:tcW w:w="6768" w:type="dxa"/>
                <w:gridSpan w:val="7"/>
              </w:tcPr>
            </w:tcPrChange>
          </w:tcPr>
          <w:p w:rsidR="00B61F44" w:rsidRDefault="00B61F44" w:rsidP="00542606">
            <w:pPr>
              <w:autoSpaceDE w:val="0"/>
              <w:autoSpaceDN w:val="0"/>
              <w:adjustRightInd w:val="0"/>
              <w:spacing w:before="60" w:after="60" w:line="280" w:lineRule="atLeast"/>
              <w:rPr>
                <w:ins w:id="5442" w:author="gorgemj" w:date="2017-11-26T16:51:00Z"/>
                <w:rFonts w:eastAsia="Calibri" w:cs="Arial"/>
                <w:b/>
                <w:bCs/>
              </w:rPr>
            </w:pPr>
            <w:ins w:id="5443" w:author="gorgemj" w:date="2017-11-26T16:51:00Z">
              <w:r w:rsidRPr="00817CEB">
                <w:rPr>
                  <w:rFonts w:eastAsia="Calibri" w:cs="Arial"/>
                  <w:b/>
                  <w:bCs/>
                </w:rPr>
                <w:t xml:space="preserve">Requirement 24: Common cause failures </w:t>
              </w:r>
            </w:ins>
          </w:p>
          <w:p w:rsidR="00B61F44" w:rsidRPr="00817CEB" w:rsidRDefault="00B61F44" w:rsidP="00542606">
            <w:pPr>
              <w:autoSpaceDE w:val="0"/>
              <w:autoSpaceDN w:val="0"/>
              <w:adjustRightInd w:val="0"/>
              <w:spacing w:before="60" w:after="60" w:line="280" w:lineRule="atLeast"/>
              <w:rPr>
                <w:rFonts w:eastAsia="Calibri" w:cs="Arial"/>
                <w:b/>
                <w:bCs/>
              </w:rPr>
            </w:pPr>
            <w:r w:rsidRPr="00817CEB">
              <w:rPr>
                <w:rFonts w:eastAsia="Calibri" w:cs="Arial"/>
                <w:b/>
                <w:bCs/>
              </w:rPr>
              <w:t>The design of equipment shall take due account of the potential for common cause failures of items important to safety, to determine how the concepts of diversity, redundancy, physical separation and functional independence have to be applied to achieve the necessary reliability.</w:t>
            </w:r>
          </w:p>
        </w:tc>
        <w:tc>
          <w:tcPr>
            <w:tcW w:w="6912" w:type="dxa"/>
            <w:gridSpan w:val="3"/>
            <w:tcPrChange w:id="5444" w:author="gorgemj" w:date="2017-11-30T12:36:00Z">
              <w:tcPr>
                <w:tcW w:w="5130" w:type="dxa"/>
                <w:gridSpan w:val="8"/>
              </w:tcPr>
            </w:tcPrChange>
          </w:tcPr>
          <w:p w:rsidR="00B61F44" w:rsidRDefault="00B61F44" w:rsidP="00542606">
            <w:pPr>
              <w:keepNext/>
              <w:spacing w:before="60" w:after="60" w:line="280" w:lineRule="atLeast"/>
              <w:rPr>
                <w:rFonts w:eastAsia="Calibri" w:cs="Arial"/>
              </w:rPr>
            </w:pPr>
            <w:r w:rsidRPr="00817CEB">
              <w:rPr>
                <w:rFonts w:eastAsia="Calibri" w:cs="Arial"/>
              </w:rPr>
              <w:t xml:space="preserve">Common cause analysis is included in the </w:t>
            </w:r>
            <w:r w:rsidRPr="00817CEB">
              <w:rPr>
                <w:rFonts w:eastAsia="Calibri" w:cs="Arial"/>
                <w:b/>
              </w:rPr>
              <w:t>AP1000</w:t>
            </w:r>
            <w:r w:rsidRPr="00817CEB">
              <w:rPr>
                <w:rFonts w:eastAsia="Calibri" w:cs="Arial"/>
              </w:rPr>
              <w:t xml:space="preserve"> </w:t>
            </w:r>
            <w:r>
              <w:rPr>
                <w:rFonts w:eastAsia="Calibri" w:cs="Arial"/>
              </w:rPr>
              <w:t>p</w:t>
            </w:r>
            <w:r w:rsidRPr="00817CEB">
              <w:rPr>
                <w:rFonts w:eastAsia="Calibri" w:cs="Arial"/>
              </w:rPr>
              <w:t xml:space="preserve">lant </w:t>
            </w:r>
            <w:del w:id="5445" w:author="gorgemj" w:date="2017-11-26T16:54:00Z">
              <w:r w:rsidRPr="00817CEB" w:rsidDel="00606DEC">
                <w:rPr>
                  <w:rFonts w:eastAsia="Calibri" w:cs="Arial"/>
                </w:rPr>
                <w:delText>Probability and Risk Assessment</w:delText>
              </w:r>
            </w:del>
            <w:ins w:id="5446" w:author="gorgemj" w:date="2017-11-26T16:54:00Z">
              <w:r>
                <w:rPr>
                  <w:rFonts w:eastAsia="Calibri" w:cs="Arial"/>
                </w:rPr>
                <w:t>PRA</w:t>
              </w:r>
            </w:ins>
            <w:r w:rsidRPr="00817CEB">
              <w:rPr>
                <w:rFonts w:eastAsia="Calibri" w:cs="Arial"/>
              </w:rPr>
              <w:t xml:space="preserve"> as stated in </w:t>
            </w:r>
            <w:ins w:id="5447" w:author="gorgemj" w:date="2017-11-24T16:52:00Z">
              <w:r>
                <w:rPr>
                  <w:rFonts w:cs="Arial"/>
                </w:rPr>
                <w:t xml:space="preserve">the </w:t>
              </w:r>
              <w:r w:rsidRPr="00993D67">
                <w:rPr>
                  <w:rFonts w:cs="Arial"/>
                  <w:b/>
                </w:rPr>
                <w:t>AP1000</w:t>
              </w:r>
              <w:r>
                <w:rPr>
                  <w:rFonts w:cs="Arial"/>
                </w:rPr>
                <w:t xml:space="preserve"> plant DCD [2]</w:t>
              </w:r>
            </w:ins>
            <w:del w:id="5448" w:author="gorgemj" w:date="2017-11-24T16:52:00Z">
              <w:r w:rsidRPr="00817CEB" w:rsidDel="004A49B0">
                <w:rPr>
                  <w:rFonts w:eastAsia="Calibri" w:cs="Arial"/>
                </w:rPr>
                <w:delText>DCD</w:delText>
              </w:r>
            </w:del>
            <w:r w:rsidRPr="00817CEB">
              <w:rPr>
                <w:rFonts w:eastAsia="Calibri" w:cs="Arial"/>
              </w:rPr>
              <w:t xml:space="preserve"> Section 19.29</w:t>
            </w:r>
            <w:r>
              <w:rPr>
                <w:rFonts w:eastAsia="Calibri" w:cs="Arial"/>
              </w:rPr>
              <w:t xml:space="preserve">. </w:t>
            </w:r>
            <w:r w:rsidRPr="00817CEB">
              <w:rPr>
                <w:rFonts w:eastAsia="Calibri" w:cs="Arial"/>
              </w:rPr>
              <w:t xml:space="preserve">The PRA was used to define where and to what degree diversity needed to be incorporated into the </w:t>
            </w:r>
            <w:r w:rsidRPr="00817CEB">
              <w:rPr>
                <w:rFonts w:eastAsia="Calibri" w:cs="Arial"/>
                <w:b/>
              </w:rPr>
              <w:t>AP1000</w:t>
            </w:r>
            <w:r w:rsidRPr="00817CEB">
              <w:rPr>
                <w:rFonts w:eastAsia="Calibri" w:cs="Arial"/>
              </w:rPr>
              <w:t xml:space="preserve"> </w:t>
            </w:r>
            <w:r>
              <w:rPr>
                <w:rFonts w:eastAsia="Calibri" w:cs="Arial"/>
              </w:rPr>
              <w:t>p</w:t>
            </w:r>
            <w:r w:rsidRPr="00817CEB">
              <w:rPr>
                <w:rFonts w:eastAsia="Calibri" w:cs="Arial"/>
              </w:rPr>
              <w:t>lant SSCs.</w:t>
            </w:r>
          </w:p>
          <w:p w:rsidR="00B61F44" w:rsidRPr="00817CEB" w:rsidRDefault="00B61F44" w:rsidP="00542606">
            <w:pPr>
              <w:autoSpaceDE w:val="0"/>
              <w:autoSpaceDN w:val="0"/>
              <w:adjustRightInd w:val="0"/>
              <w:spacing w:before="60" w:after="60" w:line="280" w:lineRule="atLeast"/>
              <w:rPr>
                <w:rFonts w:eastAsia="Calibri" w:cs="Arial"/>
              </w:rPr>
            </w:pPr>
            <w:r w:rsidRPr="00817CEB">
              <w:rPr>
                <w:rFonts w:eastAsia="Calibri" w:cs="Arial"/>
              </w:rPr>
              <w:t xml:space="preserve">The primary purpose of equipment qualification, as presented in </w:t>
            </w:r>
            <w:ins w:id="5449" w:author="gorgemj" w:date="2017-11-24T16:52:00Z">
              <w:r>
                <w:rPr>
                  <w:rFonts w:cs="Arial"/>
                </w:rPr>
                <w:t xml:space="preserve">the </w:t>
              </w:r>
              <w:r w:rsidRPr="00993D67">
                <w:rPr>
                  <w:rFonts w:cs="Arial"/>
                  <w:b/>
                </w:rPr>
                <w:t>AP1000</w:t>
              </w:r>
              <w:r>
                <w:rPr>
                  <w:rFonts w:cs="Arial"/>
                </w:rPr>
                <w:t xml:space="preserve"> plant DCD [2]</w:t>
              </w:r>
            </w:ins>
            <w:del w:id="5450" w:author="gorgemj" w:date="2017-11-24T16:52:00Z">
              <w:r w:rsidRPr="00817CEB" w:rsidDel="004A49B0">
                <w:rPr>
                  <w:rFonts w:eastAsia="Calibri" w:cs="Arial"/>
                </w:rPr>
                <w:delText>DCD</w:delText>
              </w:r>
            </w:del>
            <w:r w:rsidRPr="00817CEB">
              <w:rPr>
                <w:rFonts w:eastAsia="Calibri" w:cs="Arial"/>
              </w:rPr>
              <w:t xml:space="preserve"> Appendix 3D is to reduce the potential for common mode failures due to anticipated environmental and seismic conditions. </w:t>
            </w:r>
          </w:p>
        </w:tc>
      </w:tr>
      <w:tr w:rsidR="00B61F44" w:rsidRPr="00817CEB" w:rsidDel="00606DEC" w:rsidTr="00814E5E">
        <w:trPr>
          <w:cantSplit/>
          <w:del w:id="5451" w:author="gorgemj" w:date="2017-11-26T16:54:00Z"/>
          <w:trPrChange w:id="5452" w:author="gorgemj" w:date="2017-11-30T12:36:00Z">
            <w:trPr>
              <w:gridBefore w:val="6"/>
              <w:gridAfter w:val="0"/>
              <w:cantSplit/>
            </w:trPr>
          </w:trPrChange>
        </w:trPr>
        <w:tc>
          <w:tcPr>
            <w:tcW w:w="947" w:type="dxa"/>
            <w:tcPrChange w:id="5453" w:author="gorgemj" w:date="2017-11-30T12:36:00Z">
              <w:tcPr>
                <w:tcW w:w="945" w:type="dxa"/>
                <w:gridSpan w:val="6"/>
              </w:tcPr>
            </w:tcPrChange>
          </w:tcPr>
          <w:p w:rsidR="00B61F44" w:rsidDel="00606DEC" w:rsidRDefault="00B61F44" w:rsidP="00542606">
            <w:pPr>
              <w:autoSpaceDE w:val="0"/>
              <w:autoSpaceDN w:val="0"/>
              <w:adjustRightInd w:val="0"/>
              <w:spacing w:before="60" w:after="60" w:line="280" w:lineRule="atLeast"/>
              <w:jc w:val="center"/>
              <w:rPr>
                <w:del w:id="5454" w:author="gorgemj" w:date="2017-11-26T16:54:00Z"/>
                <w:rFonts w:cs="Arial"/>
                <w:b/>
              </w:rPr>
            </w:pPr>
          </w:p>
        </w:tc>
        <w:tc>
          <w:tcPr>
            <w:tcW w:w="693" w:type="dxa"/>
            <w:tcPrChange w:id="5455" w:author="gorgemj" w:date="2017-11-30T12:36:00Z">
              <w:tcPr>
                <w:tcW w:w="747" w:type="dxa"/>
                <w:gridSpan w:val="3"/>
              </w:tcPr>
            </w:tcPrChange>
          </w:tcPr>
          <w:p w:rsidR="00B61F44" w:rsidDel="00606DEC" w:rsidRDefault="00B61F44" w:rsidP="00542606">
            <w:pPr>
              <w:autoSpaceDE w:val="0"/>
              <w:autoSpaceDN w:val="0"/>
              <w:adjustRightInd w:val="0"/>
              <w:spacing w:before="60" w:after="60" w:line="280" w:lineRule="atLeast"/>
              <w:jc w:val="center"/>
              <w:rPr>
                <w:del w:id="5456" w:author="gorgemj" w:date="2017-11-26T16:54:00Z"/>
                <w:rFonts w:cs="Arial"/>
                <w:b/>
                <w:bCs/>
              </w:rPr>
            </w:pPr>
          </w:p>
        </w:tc>
        <w:tc>
          <w:tcPr>
            <w:tcW w:w="5038" w:type="dxa"/>
            <w:gridSpan w:val="2"/>
            <w:tcPrChange w:id="5457" w:author="gorgemj" w:date="2017-11-30T12:36:00Z">
              <w:tcPr>
                <w:tcW w:w="6768" w:type="dxa"/>
                <w:gridSpan w:val="7"/>
              </w:tcPr>
            </w:tcPrChange>
          </w:tcPr>
          <w:p w:rsidR="00B61F44" w:rsidDel="00606DEC" w:rsidRDefault="00B61F44" w:rsidP="00542606">
            <w:pPr>
              <w:autoSpaceDE w:val="0"/>
              <w:autoSpaceDN w:val="0"/>
              <w:adjustRightInd w:val="0"/>
              <w:spacing w:before="60" w:after="60" w:line="280" w:lineRule="atLeast"/>
              <w:rPr>
                <w:del w:id="5458" w:author="gorgemj" w:date="2017-11-26T16:54:00Z"/>
                <w:rFonts w:cs="Arial"/>
                <w:b/>
                <w:color w:val="000000"/>
                <w:sz w:val="24"/>
                <w:szCs w:val="24"/>
              </w:rPr>
            </w:pPr>
            <w:del w:id="5459" w:author="gorgemj" w:date="2017-11-26T16:54:00Z">
              <w:r w:rsidRPr="00817CEB" w:rsidDel="00606DEC">
                <w:rPr>
                  <w:rFonts w:eastAsia="Calibri" w:cs="Arial"/>
                  <w:b/>
                  <w:bCs/>
                </w:rPr>
                <w:delText>Requirement 25: Single failure criterion</w:delText>
              </w:r>
            </w:del>
          </w:p>
        </w:tc>
        <w:tc>
          <w:tcPr>
            <w:tcW w:w="6912" w:type="dxa"/>
            <w:gridSpan w:val="3"/>
            <w:tcPrChange w:id="5460" w:author="gorgemj" w:date="2017-11-30T12:36:00Z">
              <w:tcPr>
                <w:tcW w:w="5130" w:type="dxa"/>
                <w:gridSpan w:val="8"/>
              </w:tcPr>
            </w:tcPrChange>
          </w:tcPr>
          <w:p w:rsidR="00B61F44" w:rsidDel="00606DEC" w:rsidRDefault="00B61F44" w:rsidP="00542606">
            <w:pPr>
              <w:spacing w:before="60" w:after="60" w:line="280" w:lineRule="atLeast"/>
              <w:rPr>
                <w:del w:id="5461" w:author="gorgemj" w:date="2017-11-26T16:54:00Z"/>
                <w:rFonts w:cs="Arial"/>
                <w:b/>
              </w:rPr>
            </w:pPr>
          </w:p>
        </w:tc>
      </w:tr>
      <w:tr w:rsidR="00B61F44" w:rsidRPr="00817CEB" w:rsidTr="00814E5E">
        <w:trPr>
          <w:cantSplit/>
          <w:trPrChange w:id="5462" w:author="gorgemj" w:date="2017-11-30T12:36:00Z">
            <w:trPr>
              <w:gridBefore w:val="6"/>
              <w:gridAfter w:val="0"/>
              <w:cantSplit/>
            </w:trPr>
          </w:trPrChange>
        </w:trPr>
        <w:tc>
          <w:tcPr>
            <w:tcW w:w="947" w:type="dxa"/>
            <w:tcPrChange w:id="5463" w:author="gorgemj" w:date="2017-11-30T12:36:00Z">
              <w:tcPr>
                <w:tcW w:w="945" w:type="dxa"/>
                <w:gridSpan w:val="6"/>
              </w:tcPr>
            </w:tcPrChange>
          </w:tcPr>
          <w:p w:rsidR="00B61F44" w:rsidRDefault="00B61F44" w:rsidP="00542606">
            <w:pPr>
              <w:autoSpaceDE w:val="0"/>
              <w:autoSpaceDN w:val="0"/>
              <w:adjustRightInd w:val="0"/>
              <w:spacing w:before="60" w:after="60" w:line="280" w:lineRule="atLeast"/>
              <w:jc w:val="center"/>
              <w:rPr>
                <w:rFonts w:cs="Arial"/>
                <w:b/>
              </w:rPr>
            </w:pPr>
          </w:p>
        </w:tc>
        <w:tc>
          <w:tcPr>
            <w:tcW w:w="693" w:type="dxa"/>
            <w:tcPrChange w:id="5464" w:author="gorgemj" w:date="2017-11-30T12:36:00Z">
              <w:tcPr>
                <w:tcW w:w="747" w:type="dxa"/>
                <w:gridSpan w:val="3"/>
              </w:tcPr>
            </w:tcPrChange>
          </w:tcPr>
          <w:p w:rsidR="00B61F44" w:rsidRDefault="00B61F44" w:rsidP="00542606">
            <w:pPr>
              <w:autoSpaceDE w:val="0"/>
              <w:autoSpaceDN w:val="0"/>
              <w:adjustRightInd w:val="0"/>
              <w:spacing w:before="60" w:after="60" w:line="280" w:lineRule="atLeast"/>
              <w:jc w:val="center"/>
              <w:rPr>
                <w:rFonts w:cs="Arial"/>
                <w:b/>
                <w:bCs/>
              </w:rPr>
            </w:pPr>
          </w:p>
        </w:tc>
        <w:tc>
          <w:tcPr>
            <w:tcW w:w="5038" w:type="dxa"/>
            <w:gridSpan w:val="2"/>
            <w:tcPrChange w:id="5465" w:author="gorgemj" w:date="2017-11-30T12:36:00Z">
              <w:tcPr>
                <w:tcW w:w="6768" w:type="dxa"/>
                <w:gridSpan w:val="7"/>
              </w:tcPr>
            </w:tcPrChange>
          </w:tcPr>
          <w:p w:rsidR="00B61F44" w:rsidRDefault="00B61F44" w:rsidP="00542606">
            <w:pPr>
              <w:autoSpaceDE w:val="0"/>
              <w:autoSpaceDN w:val="0"/>
              <w:adjustRightInd w:val="0"/>
              <w:spacing w:before="60" w:after="60" w:line="280" w:lineRule="atLeast"/>
              <w:rPr>
                <w:ins w:id="5466" w:author="gorgemj" w:date="2017-11-26T16:54:00Z"/>
                <w:rFonts w:eastAsia="Calibri" w:cs="Arial"/>
                <w:b/>
                <w:bCs/>
              </w:rPr>
            </w:pPr>
            <w:ins w:id="5467" w:author="gorgemj" w:date="2017-11-26T16:54:00Z">
              <w:r w:rsidRPr="00817CEB">
                <w:rPr>
                  <w:rFonts w:eastAsia="Calibri" w:cs="Arial"/>
                  <w:b/>
                  <w:bCs/>
                </w:rPr>
                <w:t xml:space="preserve">Requirement 25: Single failure criterion </w:t>
              </w:r>
            </w:ins>
          </w:p>
          <w:p w:rsidR="00B61F44" w:rsidRPr="00817CEB" w:rsidRDefault="00B61F44" w:rsidP="00542606">
            <w:pPr>
              <w:autoSpaceDE w:val="0"/>
              <w:autoSpaceDN w:val="0"/>
              <w:adjustRightInd w:val="0"/>
              <w:spacing w:before="60" w:after="60" w:line="280" w:lineRule="atLeast"/>
              <w:rPr>
                <w:rFonts w:eastAsia="Calibri" w:cs="Arial"/>
                <w:b/>
                <w:bCs/>
              </w:rPr>
            </w:pPr>
            <w:r w:rsidRPr="00817CEB">
              <w:rPr>
                <w:rFonts w:eastAsia="Calibri" w:cs="Arial"/>
                <w:b/>
                <w:bCs/>
              </w:rPr>
              <w:t xml:space="preserve">The single failure criterion shall be applied to each safety group incorporated in the plant design. </w:t>
            </w:r>
          </w:p>
        </w:tc>
        <w:tc>
          <w:tcPr>
            <w:tcW w:w="6912" w:type="dxa"/>
            <w:gridSpan w:val="3"/>
            <w:tcPrChange w:id="5468" w:author="gorgemj" w:date="2017-11-30T12:36:00Z">
              <w:tcPr>
                <w:tcW w:w="5130" w:type="dxa"/>
                <w:gridSpan w:val="8"/>
              </w:tcPr>
            </w:tcPrChange>
          </w:tcPr>
          <w:p w:rsidR="00B61F44" w:rsidRPr="00606DEC" w:rsidRDefault="00B61F44" w:rsidP="00A366D5">
            <w:pPr>
              <w:spacing w:before="60" w:after="60" w:line="280" w:lineRule="atLeast"/>
              <w:rPr>
                <w:rFonts w:eastAsia="Calibri" w:cs="Arial"/>
                <w:rPrChange w:id="5469" w:author="gorgemj" w:date="2017-11-26T16:57:00Z">
                  <w:rPr>
                    <w:rFonts w:cs="Arial"/>
                    <w:b/>
                  </w:rPr>
                </w:rPrChange>
              </w:rPr>
            </w:pPr>
            <w:r w:rsidRPr="00817CEB">
              <w:rPr>
                <w:rFonts w:eastAsia="Calibri" w:cs="Arial"/>
              </w:rPr>
              <w:t xml:space="preserve">The </w:t>
            </w:r>
            <w:r w:rsidRPr="00817CEB">
              <w:rPr>
                <w:rFonts w:eastAsia="Calibri" w:cs="Arial"/>
                <w:b/>
              </w:rPr>
              <w:t>AP1000</w:t>
            </w:r>
            <w:r w:rsidRPr="00817CEB">
              <w:rPr>
                <w:rFonts w:eastAsia="Calibri" w:cs="Arial"/>
              </w:rPr>
              <w:t xml:space="preserve"> </w:t>
            </w:r>
            <w:r>
              <w:rPr>
                <w:rFonts w:eastAsia="Calibri" w:cs="Arial"/>
              </w:rPr>
              <w:t>p</w:t>
            </w:r>
            <w:r w:rsidRPr="00817CEB">
              <w:rPr>
                <w:rFonts w:eastAsia="Calibri" w:cs="Arial"/>
              </w:rPr>
              <w:t xml:space="preserve">lant safety systems are designed to mitigate </w:t>
            </w:r>
            <w:del w:id="5470" w:author="gorgemj" w:date="2017-11-24T15:47:00Z">
              <w:r w:rsidRPr="00817CEB" w:rsidDel="00D370A5">
                <w:rPr>
                  <w:rFonts w:eastAsia="Calibri" w:cs="Arial"/>
                </w:rPr>
                <w:delText>design basis accident</w:delText>
              </w:r>
            </w:del>
            <w:ins w:id="5471" w:author="gorgemj" w:date="2017-11-24T15:47:00Z">
              <w:r>
                <w:rPr>
                  <w:rFonts w:eastAsia="Calibri" w:cs="Arial"/>
                </w:rPr>
                <w:t>DBA</w:t>
              </w:r>
            </w:ins>
            <w:r w:rsidRPr="00817CEB">
              <w:rPr>
                <w:rFonts w:eastAsia="Calibri" w:cs="Arial"/>
              </w:rPr>
              <w:t xml:space="preserve">s with a single failure, as defined in </w:t>
            </w:r>
            <w:ins w:id="5472" w:author="gorgemj" w:date="2017-11-24T16:52:00Z">
              <w:r>
                <w:rPr>
                  <w:rFonts w:cs="Arial"/>
                </w:rPr>
                <w:t xml:space="preserve">the </w:t>
              </w:r>
              <w:r w:rsidRPr="00993D67">
                <w:rPr>
                  <w:rFonts w:cs="Arial"/>
                  <w:b/>
                </w:rPr>
                <w:t>AP1000</w:t>
              </w:r>
              <w:r>
                <w:rPr>
                  <w:rFonts w:cs="Arial"/>
                </w:rPr>
                <w:t xml:space="preserve"> plant DCD [2]</w:t>
              </w:r>
            </w:ins>
            <w:del w:id="5473" w:author="gorgemj" w:date="2017-11-24T16:52:00Z">
              <w:r w:rsidRPr="00817CEB" w:rsidDel="004A49B0">
                <w:rPr>
                  <w:rFonts w:eastAsia="Calibri" w:cs="Arial"/>
                </w:rPr>
                <w:delText>DCD</w:delText>
              </w:r>
            </w:del>
            <w:r w:rsidRPr="00817CEB">
              <w:rPr>
                <w:rFonts w:eastAsia="Calibri" w:cs="Arial"/>
              </w:rPr>
              <w:t xml:space="preserve"> Chapter 15.</w:t>
            </w:r>
          </w:p>
        </w:tc>
      </w:tr>
      <w:tr w:rsidR="00B61F44" w:rsidRPr="00817CEB" w:rsidTr="00814E5E">
        <w:trPr>
          <w:cantSplit/>
          <w:trPrChange w:id="5474" w:author="gorgemj" w:date="2017-11-30T12:36:00Z">
            <w:trPr>
              <w:gridBefore w:val="6"/>
              <w:gridAfter w:val="0"/>
              <w:cantSplit/>
            </w:trPr>
          </w:trPrChange>
        </w:trPr>
        <w:tc>
          <w:tcPr>
            <w:tcW w:w="947" w:type="dxa"/>
            <w:tcPrChange w:id="5475" w:author="gorgemj" w:date="2017-11-30T12:36:00Z">
              <w:tcPr>
                <w:tcW w:w="945" w:type="dxa"/>
                <w:gridSpan w:val="6"/>
              </w:tcPr>
            </w:tcPrChange>
          </w:tcPr>
          <w:p w:rsidR="00B61F44" w:rsidRPr="00523A0C" w:rsidRDefault="00B61F44" w:rsidP="00542606">
            <w:pPr>
              <w:autoSpaceDE w:val="0"/>
              <w:autoSpaceDN w:val="0"/>
              <w:adjustRightInd w:val="0"/>
              <w:spacing w:before="60" w:after="60" w:line="280" w:lineRule="atLeast"/>
              <w:jc w:val="center"/>
              <w:rPr>
                <w:rFonts w:cs="Arial"/>
                <w:rPrChange w:id="5476" w:author="gorgemj" w:date="2017-11-23T12:02:00Z">
                  <w:rPr>
                    <w:rFonts w:cs="Arial"/>
                    <w:b/>
                  </w:rPr>
                </w:rPrChange>
              </w:rPr>
            </w:pPr>
            <w:r w:rsidRPr="00523A0C">
              <w:rPr>
                <w:rFonts w:cs="Arial"/>
                <w:rPrChange w:id="5477" w:author="gorgemj" w:date="2017-11-23T12:02:00Z">
                  <w:rPr>
                    <w:rFonts w:cs="Arial"/>
                    <w:b/>
                  </w:rPr>
                </w:rPrChange>
              </w:rPr>
              <w:t>5.39</w:t>
            </w:r>
          </w:p>
        </w:tc>
        <w:tc>
          <w:tcPr>
            <w:tcW w:w="693" w:type="dxa"/>
            <w:tcPrChange w:id="5478" w:author="gorgemj" w:date="2017-11-30T12:36:00Z">
              <w:tcPr>
                <w:tcW w:w="747" w:type="dxa"/>
                <w:gridSpan w:val="3"/>
              </w:tcPr>
            </w:tcPrChange>
          </w:tcPr>
          <w:p w:rsidR="00B61F44" w:rsidRPr="00523A0C" w:rsidRDefault="00B61F44" w:rsidP="00542606">
            <w:pPr>
              <w:autoSpaceDE w:val="0"/>
              <w:autoSpaceDN w:val="0"/>
              <w:adjustRightInd w:val="0"/>
              <w:spacing w:before="60" w:after="60" w:line="280" w:lineRule="atLeast"/>
              <w:jc w:val="center"/>
              <w:rPr>
                <w:rFonts w:cs="Arial"/>
                <w:bCs/>
                <w:color w:val="000000"/>
                <w:sz w:val="24"/>
                <w:szCs w:val="24"/>
                <w:rPrChange w:id="5479" w:author="gorgemj" w:date="2017-11-23T12:02:00Z">
                  <w:rPr>
                    <w:rFonts w:cs="Arial"/>
                    <w:b/>
                    <w:bCs/>
                    <w:color w:val="000000"/>
                    <w:sz w:val="24"/>
                    <w:szCs w:val="24"/>
                  </w:rPr>
                </w:rPrChange>
              </w:rPr>
            </w:pPr>
            <w:r w:rsidRPr="00523A0C">
              <w:rPr>
                <w:rFonts w:cs="Arial"/>
                <w:bCs/>
                <w:rPrChange w:id="5480" w:author="gorgemj" w:date="2017-11-23T12:02:00Z">
                  <w:rPr>
                    <w:rFonts w:cs="Arial"/>
                    <w:b/>
                    <w:bCs/>
                  </w:rPr>
                </w:rPrChange>
              </w:rPr>
              <w:t>1</w:t>
            </w:r>
          </w:p>
        </w:tc>
        <w:tc>
          <w:tcPr>
            <w:tcW w:w="5038" w:type="dxa"/>
            <w:gridSpan w:val="2"/>
            <w:tcPrChange w:id="5481" w:author="gorgemj" w:date="2017-11-30T12:36:00Z">
              <w:tcPr>
                <w:tcW w:w="6768" w:type="dxa"/>
                <w:gridSpan w:val="7"/>
              </w:tcPr>
            </w:tcPrChange>
          </w:tcPr>
          <w:p w:rsidR="00B61F44" w:rsidRDefault="00B61F44">
            <w:pPr>
              <w:autoSpaceDE w:val="0"/>
              <w:autoSpaceDN w:val="0"/>
              <w:adjustRightInd w:val="0"/>
              <w:spacing w:before="60" w:after="60" w:line="280" w:lineRule="atLeast"/>
              <w:rPr>
                <w:ins w:id="5482" w:author="gorgemj" w:date="2017-11-23T12:04:00Z"/>
                <w:rFonts w:eastAsia="Calibri" w:cs="Arial"/>
              </w:rPr>
            </w:pPr>
            <w:r w:rsidRPr="00817CEB">
              <w:rPr>
                <w:rFonts w:eastAsia="Calibri" w:cs="Arial"/>
              </w:rPr>
              <w:t xml:space="preserve">Spurious action shall be considered to be one mode of failure when applying the </w:t>
            </w:r>
            <w:ins w:id="5483" w:author="gorgemj" w:date="2017-11-23T12:02:00Z">
              <w:r>
                <w:rPr>
                  <w:rFonts w:eastAsia="Calibri" w:cs="Arial"/>
                </w:rPr>
                <w:t>single failure criterion</w:t>
              </w:r>
            </w:ins>
            <w:ins w:id="5484" w:author="gorgemj" w:date="2017-11-23T12:03:00Z">
              <w:r w:rsidRPr="00523A0C">
                <w:rPr>
                  <w:rFonts w:eastAsia="Calibri" w:cs="Arial"/>
                  <w:vertAlign w:val="superscript"/>
                  <w:rPrChange w:id="5485" w:author="gorgemj" w:date="2017-11-23T12:03:00Z">
                    <w:rPr>
                      <w:rFonts w:eastAsia="Calibri" w:cs="Arial"/>
                    </w:rPr>
                  </w:rPrChange>
                </w:rPr>
                <w:t>17</w:t>
              </w:r>
            </w:ins>
            <w:ins w:id="5486" w:author="gorgemj" w:date="2017-11-23T12:02:00Z">
              <w:r>
                <w:rPr>
                  <w:rFonts w:eastAsia="Calibri" w:cs="Arial"/>
                </w:rPr>
                <w:t xml:space="preserve"> </w:t>
              </w:r>
            </w:ins>
            <w:del w:id="5487" w:author="gorgemj" w:date="2017-11-23T12:03:00Z">
              <w:r w:rsidRPr="00817CEB" w:rsidDel="00523A0C">
                <w:rPr>
                  <w:rFonts w:eastAsia="Calibri" w:cs="Arial"/>
                </w:rPr>
                <w:delText xml:space="preserve">concept </w:delText>
              </w:r>
            </w:del>
            <w:r w:rsidRPr="00817CEB">
              <w:rPr>
                <w:rFonts w:eastAsia="Calibri" w:cs="Arial"/>
              </w:rPr>
              <w:t>to a safety group or safety system.</w:t>
            </w:r>
          </w:p>
          <w:p w:rsidR="00B61F44" w:rsidRPr="00523A0C" w:rsidRDefault="00B61F44">
            <w:pPr>
              <w:autoSpaceDE w:val="0"/>
              <w:autoSpaceDN w:val="0"/>
              <w:adjustRightInd w:val="0"/>
              <w:spacing w:before="60" w:after="60" w:line="280" w:lineRule="atLeast"/>
              <w:rPr>
                <w:rFonts w:eastAsia="Calibri" w:cs="Arial"/>
                <w:i/>
                <w:rPrChange w:id="5488" w:author="gorgemj" w:date="2017-11-23T12:04:00Z">
                  <w:rPr>
                    <w:rFonts w:eastAsia="Calibri" w:cs="Arial"/>
                  </w:rPr>
                </w:rPrChange>
              </w:rPr>
            </w:pPr>
            <w:proofErr w:type="spellStart"/>
            <w:ins w:id="5489" w:author="gorgemj" w:date="2017-11-23T12:04:00Z">
              <w:r w:rsidRPr="00523A0C">
                <w:rPr>
                  <w:rFonts w:eastAsia="Calibri" w:cs="Arial"/>
                  <w:i/>
                  <w:sz w:val="18"/>
                  <w:rPrChange w:id="5490" w:author="gorgemj" w:date="2017-11-23T12:04:00Z">
                    <w:rPr>
                      <w:rFonts w:eastAsia="Calibri" w:cs="Arial"/>
                    </w:rPr>
                  </w:rPrChange>
                </w:rPr>
                <w:t>Footenote</w:t>
              </w:r>
              <w:proofErr w:type="spellEnd"/>
              <w:r w:rsidRPr="00523A0C">
                <w:rPr>
                  <w:rFonts w:eastAsia="Calibri" w:cs="Arial"/>
                  <w:i/>
                  <w:sz w:val="18"/>
                  <w:rPrChange w:id="5491" w:author="gorgemj" w:date="2017-11-23T12:04:00Z">
                    <w:rPr>
                      <w:rFonts w:eastAsia="Calibri" w:cs="Arial"/>
                    </w:rPr>
                  </w:rPrChange>
                </w:rPr>
                <w:t>:</w:t>
              </w:r>
              <w:r w:rsidRPr="00523A0C">
                <w:rPr>
                  <w:i/>
                  <w:sz w:val="18"/>
                  <w:rPrChange w:id="5492" w:author="gorgemj" w:date="2017-11-23T12:04:00Z">
                    <w:rPr/>
                  </w:rPrChange>
                </w:rPr>
                <w:t xml:space="preserve"> </w:t>
              </w:r>
              <w:r w:rsidRPr="00523A0C">
                <w:rPr>
                  <w:rFonts w:eastAsia="Calibri" w:cs="Arial"/>
                  <w:i/>
                  <w:sz w:val="18"/>
                  <w:vertAlign w:val="superscript"/>
                  <w:rPrChange w:id="5493" w:author="gorgemj" w:date="2017-11-23T12:04:00Z">
                    <w:rPr>
                      <w:rFonts w:eastAsia="Calibri" w:cs="Arial"/>
                    </w:rPr>
                  </w:rPrChange>
                </w:rPr>
                <w:t>17</w:t>
              </w:r>
              <w:r w:rsidRPr="00523A0C">
                <w:rPr>
                  <w:rFonts w:eastAsia="Calibri" w:cs="Arial"/>
                  <w:i/>
                  <w:sz w:val="18"/>
                  <w:rPrChange w:id="5494" w:author="gorgemj" w:date="2017-11-23T12:04:00Z">
                    <w:rPr>
                      <w:rFonts w:eastAsia="Calibri" w:cs="Arial"/>
                    </w:rPr>
                  </w:rPrChange>
                </w:rPr>
                <w:t xml:space="preserve"> A single </w:t>
              </w:r>
              <w:proofErr w:type="gramStart"/>
              <w:r w:rsidRPr="00523A0C">
                <w:rPr>
                  <w:rFonts w:eastAsia="Calibri" w:cs="Arial"/>
                  <w:i/>
                  <w:sz w:val="18"/>
                  <w:rPrChange w:id="5495" w:author="gorgemj" w:date="2017-11-23T12:04:00Z">
                    <w:rPr>
                      <w:rFonts w:eastAsia="Calibri" w:cs="Arial"/>
                    </w:rPr>
                  </w:rPrChange>
                </w:rPr>
                <w:t>failure</w:t>
              </w:r>
              <w:proofErr w:type="gramEnd"/>
              <w:r w:rsidRPr="00523A0C">
                <w:rPr>
                  <w:rFonts w:eastAsia="Calibri" w:cs="Arial"/>
                  <w:i/>
                  <w:sz w:val="18"/>
                  <w:rPrChange w:id="5496" w:author="gorgemj" w:date="2017-11-23T12:04:00Z">
                    <w:rPr>
                      <w:rFonts w:eastAsia="Calibri" w:cs="Arial"/>
                    </w:rPr>
                  </w:rPrChange>
                </w:rPr>
                <w:t xml:space="preserve"> is a failure that results in the loss of capability of a system or component to perform its intended safety function(s) and any consequential failure(s) that result from it. The single failure criterion is a criterion (or requirement) applied to a system such that it must be capable of performing its task in the presence of any single failure. </w:t>
              </w:r>
            </w:ins>
          </w:p>
        </w:tc>
        <w:tc>
          <w:tcPr>
            <w:tcW w:w="6912" w:type="dxa"/>
            <w:gridSpan w:val="3"/>
            <w:tcPrChange w:id="5497" w:author="gorgemj" w:date="2017-11-30T12:36:00Z">
              <w:tcPr>
                <w:tcW w:w="5130" w:type="dxa"/>
                <w:gridSpan w:val="8"/>
              </w:tcPr>
            </w:tcPrChange>
          </w:tcPr>
          <w:p w:rsidR="00B61F44" w:rsidRDefault="00B61F44" w:rsidP="0059654D">
            <w:pPr>
              <w:spacing w:before="60" w:after="60" w:line="280" w:lineRule="atLeast"/>
              <w:rPr>
                <w:rFonts w:cs="Arial"/>
                <w:b/>
              </w:rPr>
            </w:pPr>
            <w:r w:rsidRPr="00817CEB">
              <w:rPr>
                <w:rFonts w:eastAsia="Calibri" w:cs="Arial"/>
              </w:rPr>
              <w:t xml:space="preserve">The </w:t>
            </w:r>
            <w:r w:rsidRPr="00817CEB">
              <w:rPr>
                <w:rFonts w:eastAsia="Calibri" w:cs="Arial"/>
                <w:b/>
              </w:rPr>
              <w:t>AP1000</w:t>
            </w:r>
            <w:r w:rsidRPr="00817CEB">
              <w:rPr>
                <w:rFonts w:eastAsia="Calibri" w:cs="Arial"/>
              </w:rPr>
              <w:t xml:space="preserve"> </w:t>
            </w:r>
            <w:r>
              <w:rPr>
                <w:rFonts w:eastAsia="Calibri" w:cs="Arial"/>
              </w:rPr>
              <w:t>p</w:t>
            </w:r>
            <w:r w:rsidRPr="00817CEB">
              <w:rPr>
                <w:rFonts w:eastAsia="Calibri" w:cs="Arial"/>
              </w:rPr>
              <w:t>lant is designed for spurious actions as single failures except in a few cases where specific features (such as power lockout, confirmatory open signals, or continuous position alarms) are applied to prevent such failures.</w:t>
            </w:r>
          </w:p>
        </w:tc>
      </w:tr>
      <w:tr w:rsidR="00B61F44" w:rsidRPr="00817CEB" w:rsidTr="00814E5E">
        <w:trPr>
          <w:cantSplit/>
          <w:trPrChange w:id="5498" w:author="gorgemj" w:date="2017-11-30T12:36:00Z">
            <w:trPr>
              <w:gridBefore w:val="6"/>
              <w:gridAfter w:val="0"/>
              <w:cantSplit/>
            </w:trPr>
          </w:trPrChange>
        </w:trPr>
        <w:tc>
          <w:tcPr>
            <w:tcW w:w="947" w:type="dxa"/>
            <w:tcPrChange w:id="5499" w:author="gorgemj" w:date="2017-11-30T12:36:00Z">
              <w:tcPr>
                <w:tcW w:w="945" w:type="dxa"/>
                <w:gridSpan w:val="6"/>
              </w:tcPr>
            </w:tcPrChange>
          </w:tcPr>
          <w:p w:rsidR="00B61F44" w:rsidRPr="00523A0C" w:rsidRDefault="00B61F44" w:rsidP="00542606">
            <w:pPr>
              <w:autoSpaceDE w:val="0"/>
              <w:autoSpaceDN w:val="0"/>
              <w:adjustRightInd w:val="0"/>
              <w:spacing w:before="60" w:after="60" w:line="280" w:lineRule="atLeast"/>
              <w:jc w:val="center"/>
              <w:rPr>
                <w:rFonts w:cs="Arial"/>
                <w:rPrChange w:id="5500" w:author="gorgemj" w:date="2017-11-23T12:04:00Z">
                  <w:rPr>
                    <w:rFonts w:cs="Arial"/>
                    <w:b/>
                  </w:rPr>
                </w:rPrChange>
              </w:rPr>
            </w:pPr>
            <w:r w:rsidRPr="00523A0C">
              <w:rPr>
                <w:rFonts w:cs="Arial"/>
                <w:rPrChange w:id="5501" w:author="gorgemj" w:date="2017-11-23T12:04:00Z">
                  <w:rPr>
                    <w:rFonts w:cs="Arial"/>
                    <w:b/>
                  </w:rPr>
                </w:rPrChange>
              </w:rPr>
              <w:t>5.40</w:t>
            </w:r>
          </w:p>
        </w:tc>
        <w:tc>
          <w:tcPr>
            <w:tcW w:w="693" w:type="dxa"/>
            <w:tcPrChange w:id="5502" w:author="gorgemj" w:date="2017-11-30T12:36:00Z">
              <w:tcPr>
                <w:tcW w:w="747" w:type="dxa"/>
                <w:gridSpan w:val="3"/>
              </w:tcPr>
            </w:tcPrChange>
          </w:tcPr>
          <w:p w:rsidR="00B61F44" w:rsidRPr="00523A0C" w:rsidRDefault="00B61F44" w:rsidP="00542606">
            <w:pPr>
              <w:autoSpaceDE w:val="0"/>
              <w:autoSpaceDN w:val="0"/>
              <w:adjustRightInd w:val="0"/>
              <w:spacing w:before="60" w:after="60" w:line="280" w:lineRule="atLeast"/>
              <w:jc w:val="center"/>
              <w:rPr>
                <w:rFonts w:cs="Arial"/>
                <w:bCs/>
                <w:color w:val="000000"/>
                <w:sz w:val="24"/>
                <w:szCs w:val="24"/>
                <w:rPrChange w:id="5503" w:author="gorgemj" w:date="2017-11-23T12:04:00Z">
                  <w:rPr>
                    <w:rFonts w:cs="Arial"/>
                    <w:b/>
                    <w:bCs/>
                    <w:color w:val="000000"/>
                    <w:sz w:val="24"/>
                    <w:szCs w:val="24"/>
                  </w:rPr>
                </w:rPrChange>
              </w:rPr>
            </w:pPr>
            <w:r w:rsidRPr="00523A0C">
              <w:rPr>
                <w:rFonts w:cs="Arial"/>
                <w:bCs/>
                <w:rPrChange w:id="5504" w:author="gorgemj" w:date="2017-11-23T12:04:00Z">
                  <w:rPr>
                    <w:rFonts w:cs="Arial"/>
                    <w:b/>
                    <w:bCs/>
                  </w:rPr>
                </w:rPrChange>
              </w:rPr>
              <w:t>1</w:t>
            </w:r>
          </w:p>
        </w:tc>
        <w:tc>
          <w:tcPr>
            <w:tcW w:w="5038" w:type="dxa"/>
            <w:gridSpan w:val="2"/>
            <w:tcPrChange w:id="5505" w:author="gorgemj" w:date="2017-11-30T12:36:00Z">
              <w:tcPr>
                <w:tcW w:w="6768" w:type="dxa"/>
                <w:gridSpan w:val="7"/>
              </w:tcPr>
            </w:tcPrChange>
          </w:tcPr>
          <w:p w:rsidR="00B61F44" w:rsidRPr="00817CEB" w:rsidRDefault="00B61F44" w:rsidP="00542606">
            <w:pPr>
              <w:autoSpaceDE w:val="0"/>
              <w:autoSpaceDN w:val="0"/>
              <w:adjustRightInd w:val="0"/>
              <w:spacing w:before="60" w:after="60" w:line="280" w:lineRule="atLeast"/>
              <w:rPr>
                <w:rFonts w:eastAsia="Calibri" w:cs="Arial"/>
              </w:rPr>
            </w:pPr>
            <w:r w:rsidRPr="00817CEB">
              <w:rPr>
                <w:rFonts w:eastAsia="Calibri" w:cs="Arial"/>
              </w:rPr>
              <w:t>The design shall take due account of the failure of a passive component, unless it has been justified in the single failure analysis with a high level of confidence that a failure of that component is very unlikely and that its function would remain unaffected by the postulated initiating event.</w:t>
            </w:r>
          </w:p>
        </w:tc>
        <w:tc>
          <w:tcPr>
            <w:tcW w:w="6912" w:type="dxa"/>
            <w:gridSpan w:val="3"/>
            <w:tcPrChange w:id="5506" w:author="gorgemj" w:date="2017-11-30T12:36:00Z">
              <w:tcPr>
                <w:tcW w:w="5130" w:type="dxa"/>
                <w:gridSpan w:val="8"/>
              </w:tcPr>
            </w:tcPrChange>
          </w:tcPr>
          <w:p w:rsidR="00B61F44" w:rsidRDefault="00B61F44" w:rsidP="00542606">
            <w:pPr>
              <w:spacing w:before="60" w:after="60" w:line="280" w:lineRule="atLeast"/>
              <w:rPr>
                <w:rFonts w:eastAsia="Calibri" w:cs="Arial"/>
                <w:color w:val="000000"/>
                <w:sz w:val="24"/>
                <w:szCs w:val="24"/>
              </w:rPr>
            </w:pPr>
            <w:r>
              <w:rPr>
                <w:rFonts w:eastAsia="Calibri" w:cs="Arial"/>
              </w:rPr>
              <w:t xml:space="preserve">Failure of passive components has been considered in the </w:t>
            </w:r>
            <w:r w:rsidRPr="00E565BC">
              <w:rPr>
                <w:rFonts w:eastAsia="Calibri" w:cs="Arial"/>
                <w:b/>
              </w:rPr>
              <w:t>AP1000</w:t>
            </w:r>
            <w:r>
              <w:rPr>
                <w:rFonts w:eastAsia="Calibri" w:cs="Arial"/>
              </w:rPr>
              <w:t xml:space="preserve"> </w:t>
            </w:r>
            <w:ins w:id="5507" w:author="gorgemj" w:date="2017-11-20T10:32:00Z">
              <w:r>
                <w:rPr>
                  <w:rFonts w:eastAsia="Calibri" w:cs="Arial"/>
                </w:rPr>
                <w:t xml:space="preserve">plant </w:t>
              </w:r>
            </w:ins>
            <w:r>
              <w:rPr>
                <w:rFonts w:eastAsia="Calibri" w:cs="Arial"/>
              </w:rPr>
              <w:t xml:space="preserve">design. Passive failure is discussed in the following </w:t>
            </w:r>
            <w:ins w:id="5508" w:author="gorgemj" w:date="2017-11-24T16:52:00Z">
              <w:r w:rsidRPr="00993D67">
                <w:rPr>
                  <w:rFonts w:cs="Arial"/>
                  <w:b/>
                </w:rPr>
                <w:t>AP1000</w:t>
              </w:r>
              <w:r>
                <w:rPr>
                  <w:rFonts w:cs="Arial"/>
                </w:rPr>
                <w:t xml:space="preserve"> plant DCD [2]</w:t>
              </w:r>
            </w:ins>
            <w:del w:id="5509" w:author="gorgemj" w:date="2017-11-24T16:52:00Z">
              <w:r w:rsidDel="004A49B0">
                <w:rPr>
                  <w:rFonts w:eastAsia="Calibri" w:cs="Arial"/>
                </w:rPr>
                <w:delText>DCD</w:delText>
              </w:r>
            </w:del>
            <w:r>
              <w:rPr>
                <w:rFonts w:eastAsia="Calibri" w:cs="Arial"/>
              </w:rPr>
              <w:t xml:space="preserve"> </w:t>
            </w:r>
            <w:ins w:id="5510" w:author="gorgemj" w:date="2017-11-24T16:52:00Z">
              <w:r>
                <w:rPr>
                  <w:rFonts w:eastAsia="Calibri" w:cs="Arial"/>
                </w:rPr>
                <w:t xml:space="preserve">sections: </w:t>
              </w:r>
            </w:ins>
            <w:r>
              <w:rPr>
                <w:rFonts w:eastAsia="Calibri" w:cs="Arial"/>
              </w:rPr>
              <w:t xml:space="preserve">Section </w:t>
            </w:r>
            <w:r w:rsidRPr="00AF14A3">
              <w:rPr>
                <w:rFonts w:eastAsia="Calibri" w:cs="Arial"/>
              </w:rPr>
              <w:t>1.9.5.3.2</w:t>
            </w:r>
            <w:r>
              <w:rPr>
                <w:rFonts w:eastAsia="Calibri" w:cs="Arial"/>
              </w:rPr>
              <w:t xml:space="preserve">; Chapter 5; Sections 6.3; 6.3.5.2; 6.4.4; 9.1.3.12 and </w:t>
            </w:r>
            <w:ins w:id="5511" w:author="gorgemj" w:date="2017-11-24T16:52:00Z">
              <w:r>
                <w:rPr>
                  <w:rFonts w:eastAsia="Calibri" w:cs="Arial"/>
                </w:rPr>
                <w:t>16.1 (</w:t>
              </w:r>
            </w:ins>
            <w:r>
              <w:rPr>
                <w:rFonts w:eastAsia="Calibri" w:cs="Arial"/>
              </w:rPr>
              <w:t>Technical Specification 16.B.3.7</w:t>
            </w:r>
            <w:ins w:id="5512" w:author="gorgemj" w:date="2017-11-24T16:52:00Z">
              <w:r>
                <w:rPr>
                  <w:rFonts w:eastAsia="Calibri" w:cs="Arial"/>
                </w:rPr>
                <w:t>)</w:t>
              </w:r>
            </w:ins>
            <w:del w:id="5513" w:author="gorgemj" w:date="2017-11-24T16:52:00Z">
              <w:r w:rsidDel="006E7610">
                <w:rPr>
                  <w:rFonts w:eastAsia="Calibri" w:cs="Arial"/>
                </w:rPr>
                <w:delText xml:space="preserve"> (</w:delText>
              </w:r>
              <w:r w:rsidDel="004A49B0">
                <w:rPr>
                  <w:rFonts w:eastAsia="Calibri" w:cs="Arial"/>
                </w:rPr>
                <w:delText>DCD Chapter 16)</w:delText>
              </w:r>
            </w:del>
            <w:r>
              <w:rPr>
                <w:rFonts w:eastAsia="Calibri" w:cs="Arial"/>
              </w:rPr>
              <w:t>.</w:t>
            </w:r>
          </w:p>
          <w:p w:rsidR="00B61F44" w:rsidRDefault="00B61F44" w:rsidP="000F7847">
            <w:pPr>
              <w:spacing w:before="60" w:after="60" w:line="280" w:lineRule="atLeast"/>
              <w:rPr>
                <w:rFonts w:cs="Arial"/>
                <w:b/>
              </w:rPr>
            </w:pPr>
            <w:r w:rsidRPr="00E565BC">
              <w:rPr>
                <w:rFonts w:eastAsia="Calibri" w:cs="Arial"/>
              </w:rPr>
              <w:t xml:space="preserve">Furthermore, </w:t>
            </w:r>
            <w:r w:rsidRPr="00817CEB">
              <w:rPr>
                <w:rFonts w:eastAsia="Calibri" w:cs="Arial"/>
                <w:b/>
              </w:rPr>
              <w:t>AP1000</w:t>
            </w:r>
            <w:r w:rsidRPr="00817CEB">
              <w:rPr>
                <w:rFonts w:eastAsia="Calibri" w:cs="Arial"/>
              </w:rPr>
              <w:t xml:space="preserve"> </w:t>
            </w:r>
            <w:r>
              <w:rPr>
                <w:rFonts w:eastAsia="Calibri" w:cs="Arial"/>
              </w:rPr>
              <w:t>p</w:t>
            </w:r>
            <w:r w:rsidRPr="00817CEB">
              <w:rPr>
                <w:rFonts w:eastAsia="Calibri" w:cs="Arial"/>
              </w:rPr>
              <w:t xml:space="preserve">lant analyses consider passive failures as described in </w:t>
            </w:r>
            <w:ins w:id="5514" w:author="gorgemj" w:date="2017-11-24T16:53:00Z">
              <w:r>
                <w:rPr>
                  <w:rFonts w:cs="Arial"/>
                </w:rPr>
                <w:t xml:space="preserve">the </w:t>
              </w:r>
              <w:r w:rsidRPr="00993D67">
                <w:rPr>
                  <w:rFonts w:cs="Arial"/>
                  <w:b/>
                </w:rPr>
                <w:t>AP1000</w:t>
              </w:r>
              <w:r>
                <w:rPr>
                  <w:rFonts w:cs="Arial"/>
                </w:rPr>
                <w:t xml:space="preserve"> plant DCD [2]</w:t>
              </w:r>
            </w:ins>
            <w:del w:id="5515" w:author="gorgemj" w:date="2017-11-24T16:53:00Z">
              <w:r w:rsidRPr="00817CEB" w:rsidDel="006E7610">
                <w:rPr>
                  <w:rFonts w:eastAsia="Calibri" w:cs="Arial"/>
                </w:rPr>
                <w:delText>DCD</w:delText>
              </w:r>
            </w:del>
            <w:r w:rsidRPr="00817CEB">
              <w:rPr>
                <w:rFonts w:eastAsia="Calibri" w:cs="Arial"/>
              </w:rPr>
              <w:t xml:space="preserve"> Section 15.0.12.2.</w:t>
            </w:r>
          </w:p>
        </w:tc>
      </w:tr>
      <w:tr w:rsidR="00B61F44" w:rsidRPr="00817CEB" w:rsidDel="00606DEC" w:rsidTr="00814E5E">
        <w:trPr>
          <w:cantSplit/>
          <w:del w:id="5516" w:author="gorgemj" w:date="2017-11-26T16:58:00Z"/>
          <w:trPrChange w:id="5517" w:author="gorgemj" w:date="2017-11-30T12:36:00Z">
            <w:trPr>
              <w:gridBefore w:val="6"/>
              <w:gridAfter w:val="0"/>
              <w:cantSplit/>
            </w:trPr>
          </w:trPrChange>
        </w:trPr>
        <w:tc>
          <w:tcPr>
            <w:tcW w:w="947" w:type="dxa"/>
            <w:tcPrChange w:id="5518" w:author="gorgemj" w:date="2017-11-30T12:36:00Z">
              <w:tcPr>
                <w:tcW w:w="945" w:type="dxa"/>
                <w:gridSpan w:val="6"/>
              </w:tcPr>
            </w:tcPrChange>
          </w:tcPr>
          <w:p w:rsidR="00B61F44" w:rsidDel="00606DEC" w:rsidRDefault="00B61F44" w:rsidP="00542606">
            <w:pPr>
              <w:autoSpaceDE w:val="0"/>
              <w:autoSpaceDN w:val="0"/>
              <w:adjustRightInd w:val="0"/>
              <w:spacing w:before="60" w:after="60" w:line="280" w:lineRule="atLeast"/>
              <w:jc w:val="center"/>
              <w:rPr>
                <w:del w:id="5519" w:author="gorgemj" w:date="2017-11-26T16:58:00Z"/>
                <w:rFonts w:cs="Arial"/>
                <w:b/>
              </w:rPr>
            </w:pPr>
          </w:p>
        </w:tc>
        <w:tc>
          <w:tcPr>
            <w:tcW w:w="693" w:type="dxa"/>
            <w:tcPrChange w:id="5520" w:author="gorgemj" w:date="2017-11-30T12:36:00Z">
              <w:tcPr>
                <w:tcW w:w="747" w:type="dxa"/>
                <w:gridSpan w:val="3"/>
              </w:tcPr>
            </w:tcPrChange>
          </w:tcPr>
          <w:p w:rsidR="00B61F44" w:rsidDel="00606DEC" w:rsidRDefault="00B61F44" w:rsidP="00542606">
            <w:pPr>
              <w:autoSpaceDE w:val="0"/>
              <w:autoSpaceDN w:val="0"/>
              <w:adjustRightInd w:val="0"/>
              <w:spacing w:before="60" w:after="60" w:line="280" w:lineRule="atLeast"/>
              <w:jc w:val="center"/>
              <w:rPr>
                <w:del w:id="5521" w:author="gorgemj" w:date="2017-11-26T16:58:00Z"/>
                <w:rFonts w:cs="Arial"/>
                <w:b/>
                <w:bCs/>
              </w:rPr>
            </w:pPr>
          </w:p>
        </w:tc>
        <w:tc>
          <w:tcPr>
            <w:tcW w:w="5038" w:type="dxa"/>
            <w:gridSpan w:val="2"/>
            <w:tcPrChange w:id="5522" w:author="gorgemj" w:date="2017-11-30T12:36:00Z">
              <w:tcPr>
                <w:tcW w:w="6768" w:type="dxa"/>
                <w:gridSpan w:val="7"/>
              </w:tcPr>
            </w:tcPrChange>
          </w:tcPr>
          <w:p w:rsidR="00B61F44" w:rsidDel="00606DEC" w:rsidRDefault="00B61F44" w:rsidP="00542606">
            <w:pPr>
              <w:autoSpaceDE w:val="0"/>
              <w:autoSpaceDN w:val="0"/>
              <w:adjustRightInd w:val="0"/>
              <w:spacing w:before="60" w:after="60" w:line="280" w:lineRule="atLeast"/>
              <w:rPr>
                <w:del w:id="5523" w:author="gorgemj" w:date="2017-11-26T16:58:00Z"/>
                <w:rFonts w:cs="Arial"/>
                <w:b/>
                <w:color w:val="000000"/>
                <w:sz w:val="24"/>
                <w:szCs w:val="24"/>
              </w:rPr>
            </w:pPr>
            <w:del w:id="5524" w:author="gorgemj" w:date="2017-11-26T16:58:00Z">
              <w:r w:rsidRPr="00817CEB" w:rsidDel="00606DEC">
                <w:rPr>
                  <w:rFonts w:eastAsia="Calibri" w:cs="Arial"/>
                  <w:b/>
                  <w:bCs/>
                </w:rPr>
                <w:delText>Requirement 26: Fail-safe design</w:delText>
              </w:r>
            </w:del>
          </w:p>
        </w:tc>
        <w:tc>
          <w:tcPr>
            <w:tcW w:w="6912" w:type="dxa"/>
            <w:gridSpan w:val="3"/>
            <w:tcPrChange w:id="5525" w:author="gorgemj" w:date="2017-11-30T12:36:00Z">
              <w:tcPr>
                <w:tcW w:w="5130" w:type="dxa"/>
                <w:gridSpan w:val="8"/>
              </w:tcPr>
            </w:tcPrChange>
          </w:tcPr>
          <w:p w:rsidR="00B61F44" w:rsidDel="00606DEC" w:rsidRDefault="00B61F44" w:rsidP="00542606">
            <w:pPr>
              <w:spacing w:before="60" w:after="60" w:line="280" w:lineRule="atLeast"/>
              <w:rPr>
                <w:del w:id="5526" w:author="gorgemj" w:date="2017-11-26T16:58:00Z"/>
                <w:rFonts w:cs="Arial"/>
                <w:b/>
              </w:rPr>
            </w:pPr>
          </w:p>
        </w:tc>
      </w:tr>
      <w:tr w:rsidR="00B61F44" w:rsidRPr="00817CEB" w:rsidTr="00814E5E">
        <w:trPr>
          <w:cantSplit/>
          <w:trPrChange w:id="5527" w:author="gorgemj" w:date="2017-11-30T12:36:00Z">
            <w:trPr>
              <w:gridBefore w:val="6"/>
              <w:gridAfter w:val="0"/>
              <w:cantSplit/>
            </w:trPr>
          </w:trPrChange>
        </w:trPr>
        <w:tc>
          <w:tcPr>
            <w:tcW w:w="947" w:type="dxa"/>
            <w:tcPrChange w:id="5528" w:author="gorgemj" w:date="2017-11-30T12:36:00Z">
              <w:tcPr>
                <w:tcW w:w="945" w:type="dxa"/>
                <w:gridSpan w:val="6"/>
              </w:tcPr>
            </w:tcPrChange>
          </w:tcPr>
          <w:p w:rsidR="00B61F44" w:rsidRDefault="00B61F44" w:rsidP="00542606">
            <w:pPr>
              <w:autoSpaceDE w:val="0"/>
              <w:autoSpaceDN w:val="0"/>
              <w:adjustRightInd w:val="0"/>
              <w:spacing w:before="60" w:after="60" w:line="280" w:lineRule="atLeast"/>
              <w:jc w:val="center"/>
              <w:rPr>
                <w:rFonts w:cs="Arial"/>
                <w:b/>
              </w:rPr>
            </w:pPr>
          </w:p>
        </w:tc>
        <w:tc>
          <w:tcPr>
            <w:tcW w:w="693" w:type="dxa"/>
            <w:tcPrChange w:id="5529" w:author="gorgemj" w:date="2017-11-30T12:36:00Z">
              <w:tcPr>
                <w:tcW w:w="747" w:type="dxa"/>
                <w:gridSpan w:val="3"/>
              </w:tcPr>
            </w:tcPrChange>
          </w:tcPr>
          <w:p w:rsidR="00B61F44" w:rsidRDefault="00B61F44" w:rsidP="00542606">
            <w:pPr>
              <w:autoSpaceDE w:val="0"/>
              <w:autoSpaceDN w:val="0"/>
              <w:adjustRightInd w:val="0"/>
              <w:spacing w:before="60" w:after="60" w:line="280" w:lineRule="atLeast"/>
              <w:jc w:val="center"/>
              <w:rPr>
                <w:rFonts w:cs="Arial"/>
                <w:b/>
                <w:bCs/>
              </w:rPr>
            </w:pPr>
          </w:p>
        </w:tc>
        <w:tc>
          <w:tcPr>
            <w:tcW w:w="5038" w:type="dxa"/>
            <w:gridSpan w:val="2"/>
            <w:tcPrChange w:id="5530" w:author="gorgemj" w:date="2017-11-30T12:36:00Z">
              <w:tcPr>
                <w:tcW w:w="6768" w:type="dxa"/>
                <w:gridSpan w:val="7"/>
              </w:tcPr>
            </w:tcPrChange>
          </w:tcPr>
          <w:p w:rsidR="00B61F44" w:rsidRDefault="00B61F44" w:rsidP="00542606">
            <w:pPr>
              <w:autoSpaceDE w:val="0"/>
              <w:autoSpaceDN w:val="0"/>
              <w:adjustRightInd w:val="0"/>
              <w:spacing w:before="60" w:after="60" w:line="280" w:lineRule="atLeast"/>
              <w:rPr>
                <w:ins w:id="5531" w:author="gorgemj" w:date="2017-11-26T16:58:00Z"/>
                <w:rFonts w:eastAsia="Calibri" w:cs="Arial"/>
                <w:b/>
                <w:bCs/>
              </w:rPr>
            </w:pPr>
            <w:ins w:id="5532" w:author="gorgemj" w:date="2017-11-26T16:58:00Z">
              <w:r w:rsidRPr="00817CEB">
                <w:rPr>
                  <w:rFonts w:eastAsia="Calibri" w:cs="Arial"/>
                  <w:b/>
                  <w:bCs/>
                </w:rPr>
                <w:t xml:space="preserve">Requirement 26: Fail-safe design </w:t>
              </w:r>
            </w:ins>
          </w:p>
          <w:p w:rsidR="00B61F44" w:rsidRPr="00817CEB" w:rsidRDefault="00B61F44" w:rsidP="00542606">
            <w:pPr>
              <w:autoSpaceDE w:val="0"/>
              <w:autoSpaceDN w:val="0"/>
              <w:adjustRightInd w:val="0"/>
              <w:spacing w:before="60" w:after="60" w:line="280" w:lineRule="atLeast"/>
              <w:rPr>
                <w:rFonts w:eastAsia="Calibri" w:cs="Arial"/>
                <w:b/>
                <w:bCs/>
              </w:rPr>
            </w:pPr>
            <w:r w:rsidRPr="00817CEB">
              <w:rPr>
                <w:rFonts w:eastAsia="Calibri" w:cs="Arial"/>
                <w:b/>
                <w:bCs/>
              </w:rPr>
              <w:t>The concept of fail-safe design shall be incorporated, as appropriate, into the design of systems and components important to safety.</w:t>
            </w:r>
          </w:p>
        </w:tc>
        <w:tc>
          <w:tcPr>
            <w:tcW w:w="6912" w:type="dxa"/>
            <w:gridSpan w:val="3"/>
            <w:tcPrChange w:id="5533" w:author="gorgemj" w:date="2017-11-30T12:36:00Z">
              <w:tcPr>
                <w:tcW w:w="5130" w:type="dxa"/>
                <w:gridSpan w:val="8"/>
              </w:tcPr>
            </w:tcPrChange>
          </w:tcPr>
          <w:p w:rsidR="00B61F44" w:rsidRPr="00544589" w:rsidRDefault="00B61F44" w:rsidP="0059654D">
            <w:pPr>
              <w:spacing w:before="60" w:after="60" w:line="280" w:lineRule="atLeast"/>
              <w:rPr>
                <w:rFonts w:eastAsia="Calibri" w:cs="Arial"/>
              </w:rPr>
            </w:pPr>
            <w:r w:rsidRPr="00817CEB">
              <w:rPr>
                <w:rFonts w:eastAsia="Calibri" w:cs="Arial"/>
              </w:rPr>
              <w:t xml:space="preserve">The </w:t>
            </w:r>
            <w:r w:rsidRPr="00817CEB">
              <w:rPr>
                <w:rFonts w:eastAsia="Calibri" w:cs="Arial"/>
                <w:b/>
              </w:rPr>
              <w:t>AP1000</w:t>
            </w:r>
            <w:r w:rsidRPr="00817CEB">
              <w:rPr>
                <w:rFonts w:eastAsia="Calibri" w:cs="Arial"/>
              </w:rPr>
              <w:t xml:space="preserve"> </w:t>
            </w:r>
            <w:r>
              <w:rPr>
                <w:rFonts w:eastAsia="Calibri" w:cs="Arial"/>
              </w:rPr>
              <w:t>p</w:t>
            </w:r>
            <w:r w:rsidRPr="00817CEB">
              <w:rPr>
                <w:rFonts w:eastAsia="Calibri" w:cs="Arial"/>
              </w:rPr>
              <w:t>lant passive safety systems use only natural forces such as gravity, natural circulation, and compressed gas to make the systems work</w:t>
            </w:r>
            <w:r>
              <w:rPr>
                <w:rFonts w:eastAsia="Calibri" w:cs="Arial"/>
              </w:rPr>
              <w:t xml:space="preserve">. </w:t>
            </w:r>
            <w:r w:rsidRPr="00817CEB">
              <w:rPr>
                <w:rFonts w:eastAsia="Calibri" w:cs="Arial"/>
              </w:rPr>
              <w:t>A few valves are automatically realigned to initiate the passive safety system functions</w:t>
            </w:r>
            <w:r>
              <w:rPr>
                <w:rFonts w:eastAsia="Calibri" w:cs="Arial"/>
              </w:rPr>
              <w:t xml:space="preserve">. </w:t>
            </w:r>
            <w:r w:rsidRPr="00817CEB">
              <w:rPr>
                <w:rFonts w:eastAsia="Calibri" w:cs="Arial"/>
              </w:rPr>
              <w:t>To provide high reliability, many of these valves, as well as many of the containment isolation valves, are designed to be fail safe (actuate to their safety positions upon loss of power).</w:t>
            </w:r>
            <w:ins w:id="5534" w:author="gorgemj" w:date="2017-11-26T16:58:00Z">
              <w:r>
                <w:rPr>
                  <w:rFonts w:eastAsia="Calibri" w:cs="Arial"/>
                </w:rPr>
                <w:t xml:space="preserve"> See [14] for further details.</w:t>
              </w:r>
            </w:ins>
          </w:p>
        </w:tc>
      </w:tr>
      <w:tr w:rsidR="00B61F44" w:rsidRPr="00817CEB" w:rsidTr="00814E5E">
        <w:trPr>
          <w:cantSplit/>
          <w:trPrChange w:id="5535" w:author="gorgemj" w:date="2017-11-30T12:36:00Z">
            <w:trPr>
              <w:gridBefore w:val="6"/>
              <w:gridAfter w:val="0"/>
              <w:cantSplit/>
            </w:trPr>
          </w:trPrChange>
        </w:trPr>
        <w:tc>
          <w:tcPr>
            <w:tcW w:w="947" w:type="dxa"/>
            <w:tcPrChange w:id="5536" w:author="gorgemj" w:date="2017-11-30T12:36:00Z">
              <w:tcPr>
                <w:tcW w:w="945" w:type="dxa"/>
                <w:gridSpan w:val="6"/>
              </w:tcPr>
            </w:tcPrChange>
          </w:tcPr>
          <w:p w:rsidR="00B61F44" w:rsidRPr="000C6E06" w:rsidRDefault="00B61F44" w:rsidP="00542606">
            <w:pPr>
              <w:autoSpaceDE w:val="0"/>
              <w:autoSpaceDN w:val="0"/>
              <w:adjustRightInd w:val="0"/>
              <w:spacing w:before="60" w:after="60" w:line="280" w:lineRule="atLeast"/>
              <w:jc w:val="center"/>
              <w:rPr>
                <w:rFonts w:cs="Arial"/>
                <w:rPrChange w:id="5537" w:author="gorgemj" w:date="2017-11-23T12:07:00Z">
                  <w:rPr>
                    <w:rFonts w:cs="Arial"/>
                    <w:b/>
                  </w:rPr>
                </w:rPrChange>
              </w:rPr>
            </w:pPr>
            <w:r w:rsidRPr="000C6E06">
              <w:rPr>
                <w:rFonts w:cs="Arial"/>
                <w:rPrChange w:id="5538" w:author="gorgemj" w:date="2017-11-23T12:07:00Z">
                  <w:rPr>
                    <w:rFonts w:cs="Arial"/>
                    <w:b/>
                  </w:rPr>
                </w:rPrChange>
              </w:rPr>
              <w:t>5.41</w:t>
            </w:r>
          </w:p>
        </w:tc>
        <w:tc>
          <w:tcPr>
            <w:tcW w:w="693" w:type="dxa"/>
            <w:tcPrChange w:id="5539" w:author="gorgemj" w:date="2017-11-30T12:36:00Z">
              <w:tcPr>
                <w:tcW w:w="747" w:type="dxa"/>
                <w:gridSpan w:val="3"/>
              </w:tcPr>
            </w:tcPrChange>
          </w:tcPr>
          <w:p w:rsidR="00B61F44" w:rsidRPr="000C6E06" w:rsidRDefault="00B61F44" w:rsidP="00542606">
            <w:pPr>
              <w:autoSpaceDE w:val="0"/>
              <w:autoSpaceDN w:val="0"/>
              <w:adjustRightInd w:val="0"/>
              <w:spacing w:before="60" w:after="60" w:line="280" w:lineRule="atLeast"/>
              <w:jc w:val="center"/>
              <w:rPr>
                <w:rFonts w:cs="Arial"/>
                <w:bCs/>
                <w:color w:val="000000"/>
                <w:sz w:val="24"/>
                <w:szCs w:val="24"/>
                <w:rPrChange w:id="5540" w:author="gorgemj" w:date="2017-11-23T12:07:00Z">
                  <w:rPr>
                    <w:rFonts w:cs="Arial"/>
                    <w:b/>
                    <w:bCs/>
                    <w:color w:val="000000"/>
                    <w:sz w:val="24"/>
                    <w:szCs w:val="24"/>
                  </w:rPr>
                </w:rPrChange>
              </w:rPr>
            </w:pPr>
            <w:r w:rsidRPr="000C6E06">
              <w:rPr>
                <w:rFonts w:cs="Arial"/>
                <w:bCs/>
                <w:rPrChange w:id="5541" w:author="gorgemj" w:date="2017-11-23T12:07:00Z">
                  <w:rPr>
                    <w:rFonts w:cs="Arial"/>
                    <w:b/>
                    <w:bCs/>
                  </w:rPr>
                </w:rPrChange>
              </w:rPr>
              <w:t>1</w:t>
            </w:r>
          </w:p>
        </w:tc>
        <w:tc>
          <w:tcPr>
            <w:tcW w:w="5038" w:type="dxa"/>
            <w:gridSpan w:val="2"/>
            <w:tcPrChange w:id="5542" w:author="gorgemj" w:date="2017-11-30T12:36:00Z">
              <w:tcPr>
                <w:tcW w:w="6768" w:type="dxa"/>
                <w:gridSpan w:val="7"/>
              </w:tcPr>
            </w:tcPrChange>
          </w:tcPr>
          <w:p w:rsidR="00B61F44" w:rsidRPr="00817CEB" w:rsidRDefault="00B61F44" w:rsidP="00542606">
            <w:pPr>
              <w:autoSpaceDE w:val="0"/>
              <w:autoSpaceDN w:val="0"/>
              <w:adjustRightInd w:val="0"/>
              <w:spacing w:before="60" w:after="60" w:line="280" w:lineRule="atLeast"/>
              <w:rPr>
                <w:rFonts w:eastAsia="Calibri" w:cs="Arial"/>
              </w:rPr>
            </w:pPr>
            <w:r w:rsidRPr="00817CEB">
              <w:rPr>
                <w:rFonts w:eastAsia="Calibri" w:cs="Arial"/>
              </w:rPr>
              <w:t xml:space="preserve">Systems and components important to safety shall be designed for fail-safe </w:t>
            </w:r>
            <w:proofErr w:type="spellStart"/>
            <w:r w:rsidRPr="00817CEB">
              <w:rPr>
                <w:rFonts w:eastAsia="Calibri" w:cs="Arial"/>
              </w:rPr>
              <w:t>behaviour</w:t>
            </w:r>
            <w:proofErr w:type="spellEnd"/>
            <w:r w:rsidRPr="00817CEB">
              <w:rPr>
                <w:rFonts w:eastAsia="Calibri" w:cs="Arial"/>
              </w:rPr>
              <w:t>, as appropriate, so that their failure or the failure of a support feature does not prevent the performance of the intended safety function.</w:t>
            </w:r>
          </w:p>
        </w:tc>
        <w:tc>
          <w:tcPr>
            <w:tcW w:w="6912" w:type="dxa"/>
            <w:gridSpan w:val="3"/>
            <w:tcPrChange w:id="5543" w:author="gorgemj" w:date="2017-11-30T12:36:00Z">
              <w:tcPr>
                <w:tcW w:w="5130" w:type="dxa"/>
                <w:gridSpan w:val="8"/>
              </w:tcPr>
            </w:tcPrChange>
          </w:tcPr>
          <w:p w:rsidR="00B61F44" w:rsidRDefault="00B61F44" w:rsidP="00542606">
            <w:pPr>
              <w:spacing w:before="60" w:after="60" w:line="280" w:lineRule="atLeast"/>
              <w:rPr>
                <w:rFonts w:cs="Arial"/>
              </w:rPr>
            </w:pPr>
            <w:r w:rsidRPr="00817CEB">
              <w:rPr>
                <w:rFonts w:cs="Arial"/>
              </w:rPr>
              <w:t>See response for Requirement 26.</w:t>
            </w:r>
          </w:p>
        </w:tc>
      </w:tr>
      <w:tr w:rsidR="00B61F44" w:rsidRPr="00817CEB" w:rsidDel="00606DEC" w:rsidTr="00814E5E">
        <w:trPr>
          <w:cantSplit/>
          <w:del w:id="5544" w:author="gorgemj" w:date="2017-11-26T16:59:00Z"/>
          <w:trPrChange w:id="5545" w:author="gorgemj" w:date="2017-11-30T12:36:00Z">
            <w:trPr>
              <w:gridBefore w:val="6"/>
              <w:gridAfter w:val="0"/>
              <w:cantSplit/>
            </w:trPr>
          </w:trPrChange>
        </w:trPr>
        <w:tc>
          <w:tcPr>
            <w:tcW w:w="947" w:type="dxa"/>
            <w:tcPrChange w:id="5546" w:author="gorgemj" w:date="2017-11-30T12:36:00Z">
              <w:tcPr>
                <w:tcW w:w="945" w:type="dxa"/>
                <w:gridSpan w:val="6"/>
              </w:tcPr>
            </w:tcPrChange>
          </w:tcPr>
          <w:p w:rsidR="00B61F44" w:rsidDel="00606DEC" w:rsidRDefault="00B61F44" w:rsidP="00542606">
            <w:pPr>
              <w:autoSpaceDE w:val="0"/>
              <w:autoSpaceDN w:val="0"/>
              <w:adjustRightInd w:val="0"/>
              <w:spacing w:before="60" w:after="60" w:line="280" w:lineRule="atLeast"/>
              <w:jc w:val="center"/>
              <w:rPr>
                <w:del w:id="5547" w:author="gorgemj" w:date="2017-11-26T16:59:00Z"/>
                <w:rFonts w:cs="Arial"/>
                <w:b/>
              </w:rPr>
            </w:pPr>
          </w:p>
        </w:tc>
        <w:tc>
          <w:tcPr>
            <w:tcW w:w="693" w:type="dxa"/>
            <w:tcPrChange w:id="5548" w:author="gorgemj" w:date="2017-11-30T12:36:00Z">
              <w:tcPr>
                <w:tcW w:w="747" w:type="dxa"/>
                <w:gridSpan w:val="3"/>
              </w:tcPr>
            </w:tcPrChange>
          </w:tcPr>
          <w:p w:rsidR="00B61F44" w:rsidDel="00606DEC" w:rsidRDefault="00B61F44" w:rsidP="00542606">
            <w:pPr>
              <w:autoSpaceDE w:val="0"/>
              <w:autoSpaceDN w:val="0"/>
              <w:adjustRightInd w:val="0"/>
              <w:spacing w:before="60" w:after="60" w:line="280" w:lineRule="atLeast"/>
              <w:jc w:val="center"/>
              <w:rPr>
                <w:del w:id="5549" w:author="gorgemj" w:date="2017-11-26T16:59:00Z"/>
                <w:rFonts w:cs="Arial"/>
                <w:b/>
                <w:bCs/>
              </w:rPr>
            </w:pPr>
          </w:p>
        </w:tc>
        <w:tc>
          <w:tcPr>
            <w:tcW w:w="5038" w:type="dxa"/>
            <w:gridSpan w:val="2"/>
            <w:tcPrChange w:id="5550" w:author="gorgemj" w:date="2017-11-30T12:36:00Z">
              <w:tcPr>
                <w:tcW w:w="6768" w:type="dxa"/>
                <w:gridSpan w:val="7"/>
              </w:tcPr>
            </w:tcPrChange>
          </w:tcPr>
          <w:p w:rsidR="00B61F44" w:rsidDel="00606DEC" w:rsidRDefault="00B61F44" w:rsidP="00542606">
            <w:pPr>
              <w:autoSpaceDE w:val="0"/>
              <w:autoSpaceDN w:val="0"/>
              <w:adjustRightInd w:val="0"/>
              <w:spacing w:before="60" w:after="60" w:line="280" w:lineRule="atLeast"/>
              <w:rPr>
                <w:del w:id="5551" w:author="gorgemj" w:date="2017-11-26T16:59:00Z"/>
                <w:rFonts w:cs="Arial"/>
                <w:b/>
                <w:color w:val="000000"/>
                <w:sz w:val="24"/>
                <w:szCs w:val="24"/>
              </w:rPr>
            </w:pPr>
            <w:del w:id="5552" w:author="gorgemj" w:date="2017-11-26T16:59:00Z">
              <w:r w:rsidRPr="00817CEB" w:rsidDel="00606DEC">
                <w:rPr>
                  <w:rFonts w:eastAsia="Calibri" w:cs="Arial"/>
                  <w:b/>
                  <w:bCs/>
                </w:rPr>
                <w:delText>Requirement 27: Support service systems</w:delText>
              </w:r>
            </w:del>
          </w:p>
        </w:tc>
        <w:tc>
          <w:tcPr>
            <w:tcW w:w="6912" w:type="dxa"/>
            <w:gridSpan w:val="3"/>
            <w:tcPrChange w:id="5553" w:author="gorgemj" w:date="2017-11-30T12:36:00Z">
              <w:tcPr>
                <w:tcW w:w="5130" w:type="dxa"/>
                <w:gridSpan w:val="8"/>
              </w:tcPr>
            </w:tcPrChange>
          </w:tcPr>
          <w:p w:rsidR="00B61F44" w:rsidDel="00606DEC" w:rsidRDefault="00B61F44" w:rsidP="00542606">
            <w:pPr>
              <w:spacing w:before="60" w:after="60" w:line="280" w:lineRule="atLeast"/>
              <w:rPr>
                <w:del w:id="5554" w:author="gorgemj" w:date="2017-11-26T16:59:00Z"/>
                <w:rFonts w:cs="Arial"/>
                <w:b/>
              </w:rPr>
            </w:pPr>
          </w:p>
        </w:tc>
      </w:tr>
      <w:tr w:rsidR="00B61F44" w:rsidRPr="00817CEB" w:rsidTr="00814E5E">
        <w:trPr>
          <w:cantSplit/>
          <w:trPrChange w:id="5555" w:author="gorgemj" w:date="2017-11-30T12:36:00Z">
            <w:trPr>
              <w:gridBefore w:val="6"/>
              <w:gridAfter w:val="0"/>
              <w:cantSplit/>
            </w:trPr>
          </w:trPrChange>
        </w:trPr>
        <w:tc>
          <w:tcPr>
            <w:tcW w:w="947" w:type="dxa"/>
            <w:tcPrChange w:id="5556" w:author="gorgemj" w:date="2017-11-30T12:36:00Z">
              <w:tcPr>
                <w:tcW w:w="945" w:type="dxa"/>
                <w:gridSpan w:val="6"/>
              </w:tcPr>
            </w:tcPrChange>
          </w:tcPr>
          <w:p w:rsidR="00B61F44" w:rsidRDefault="00B61F44" w:rsidP="00542606">
            <w:pPr>
              <w:autoSpaceDE w:val="0"/>
              <w:autoSpaceDN w:val="0"/>
              <w:adjustRightInd w:val="0"/>
              <w:spacing w:before="60" w:after="60" w:line="280" w:lineRule="atLeast"/>
              <w:jc w:val="center"/>
              <w:rPr>
                <w:rFonts w:cs="Arial"/>
                <w:b/>
              </w:rPr>
            </w:pPr>
          </w:p>
        </w:tc>
        <w:tc>
          <w:tcPr>
            <w:tcW w:w="693" w:type="dxa"/>
            <w:tcPrChange w:id="5557" w:author="gorgemj" w:date="2017-11-30T12:36:00Z">
              <w:tcPr>
                <w:tcW w:w="747" w:type="dxa"/>
                <w:gridSpan w:val="3"/>
              </w:tcPr>
            </w:tcPrChange>
          </w:tcPr>
          <w:p w:rsidR="00B61F44" w:rsidRDefault="00B61F44" w:rsidP="00542606">
            <w:pPr>
              <w:autoSpaceDE w:val="0"/>
              <w:autoSpaceDN w:val="0"/>
              <w:adjustRightInd w:val="0"/>
              <w:spacing w:before="60" w:after="60" w:line="280" w:lineRule="atLeast"/>
              <w:jc w:val="center"/>
              <w:rPr>
                <w:rFonts w:cs="Arial"/>
                <w:b/>
                <w:bCs/>
              </w:rPr>
            </w:pPr>
          </w:p>
        </w:tc>
        <w:tc>
          <w:tcPr>
            <w:tcW w:w="5038" w:type="dxa"/>
            <w:gridSpan w:val="2"/>
            <w:tcPrChange w:id="5558" w:author="gorgemj" w:date="2017-11-30T12:36:00Z">
              <w:tcPr>
                <w:tcW w:w="6768" w:type="dxa"/>
                <w:gridSpan w:val="7"/>
              </w:tcPr>
            </w:tcPrChange>
          </w:tcPr>
          <w:p w:rsidR="00B61F44" w:rsidRDefault="00B61F44" w:rsidP="00542606">
            <w:pPr>
              <w:autoSpaceDE w:val="0"/>
              <w:autoSpaceDN w:val="0"/>
              <w:adjustRightInd w:val="0"/>
              <w:spacing w:before="60" w:after="60" w:line="280" w:lineRule="atLeast"/>
              <w:rPr>
                <w:ins w:id="5559" w:author="gorgemj" w:date="2017-11-26T16:59:00Z"/>
                <w:rFonts w:eastAsia="Calibri" w:cs="Arial"/>
                <w:b/>
                <w:bCs/>
              </w:rPr>
            </w:pPr>
            <w:ins w:id="5560" w:author="gorgemj" w:date="2017-11-26T16:59:00Z">
              <w:r w:rsidRPr="00817CEB">
                <w:rPr>
                  <w:rFonts w:eastAsia="Calibri" w:cs="Arial"/>
                  <w:b/>
                  <w:bCs/>
                </w:rPr>
                <w:t xml:space="preserve">Requirement 27: Support service systems </w:t>
              </w:r>
            </w:ins>
          </w:p>
          <w:p w:rsidR="00B61F44" w:rsidRPr="00817CEB" w:rsidRDefault="00B61F44" w:rsidP="00542606">
            <w:pPr>
              <w:autoSpaceDE w:val="0"/>
              <w:autoSpaceDN w:val="0"/>
              <w:adjustRightInd w:val="0"/>
              <w:spacing w:before="60" w:after="60" w:line="280" w:lineRule="atLeast"/>
              <w:rPr>
                <w:rFonts w:eastAsia="Calibri" w:cs="Arial"/>
                <w:b/>
                <w:bCs/>
              </w:rPr>
            </w:pPr>
            <w:r w:rsidRPr="00817CEB">
              <w:rPr>
                <w:rFonts w:eastAsia="Calibri" w:cs="Arial"/>
                <w:b/>
                <w:bCs/>
              </w:rPr>
              <w:t>Support service systems that ensure the operability of equipment forming part of a system important to safety shall be classified accordingly.</w:t>
            </w:r>
          </w:p>
        </w:tc>
        <w:tc>
          <w:tcPr>
            <w:tcW w:w="6912" w:type="dxa"/>
            <w:gridSpan w:val="3"/>
            <w:tcPrChange w:id="5561" w:author="gorgemj" w:date="2017-11-30T12:36:00Z">
              <w:tcPr>
                <w:tcW w:w="5130" w:type="dxa"/>
                <w:gridSpan w:val="8"/>
              </w:tcPr>
            </w:tcPrChange>
          </w:tcPr>
          <w:p w:rsidR="00B61F44" w:rsidRDefault="00B61F44">
            <w:pPr>
              <w:spacing w:before="60" w:after="60" w:line="280" w:lineRule="atLeast"/>
              <w:rPr>
                <w:ins w:id="5562" w:author="gorgemj" w:date="2017-11-26T17:01:00Z"/>
                <w:rFonts w:eastAsia="Calibri" w:cs="Arial"/>
              </w:rPr>
            </w:pPr>
            <w:r w:rsidRPr="00817CEB">
              <w:rPr>
                <w:rFonts w:eastAsia="Calibri" w:cs="Arial"/>
              </w:rPr>
              <w:t xml:space="preserve">The </w:t>
            </w:r>
            <w:r w:rsidRPr="00817CEB">
              <w:rPr>
                <w:rFonts w:eastAsia="Calibri" w:cs="Arial"/>
                <w:b/>
              </w:rPr>
              <w:t>AP1000</w:t>
            </w:r>
            <w:r w:rsidRPr="00817CEB">
              <w:rPr>
                <w:rFonts w:eastAsia="Calibri" w:cs="Arial"/>
              </w:rPr>
              <w:t xml:space="preserve"> </w:t>
            </w:r>
            <w:r>
              <w:rPr>
                <w:rFonts w:eastAsia="Calibri" w:cs="Arial"/>
              </w:rPr>
              <w:t>p</w:t>
            </w:r>
            <w:r w:rsidRPr="00817CEB">
              <w:rPr>
                <w:rFonts w:eastAsia="Calibri" w:cs="Arial"/>
              </w:rPr>
              <w:t>lant passive safety systems are significantly simpler than typical PWR safety systems since they contain significantly fewer components, reducing the required tests, inspections, and maintenance</w:t>
            </w:r>
            <w:r>
              <w:rPr>
                <w:rFonts w:eastAsia="Calibri" w:cs="Arial"/>
              </w:rPr>
              <w:t xml:space="preserve">. </w:t>
            </w:r>
            <w:r w:rsidRPr="00817CEB">
              <w:rPr>
                <w:rFonts w:eastAsia="Calibri" w:cs="Arial"/>
              </w:rPr>
              <w:t xml:space="preserve">They require no active support systems, such as ac power, cooling water system, heating ventilating and air conditioning, or instrument air system. In many cases they are fail safe and as a result, do not require any support systems including </w:t>
            </w:r>
            <w:del w:id="5563" w:author="gorgemj" w:date="2017-11-26T20:14:00Z">
              <w:r w:rsidRPr="00F8175E" w:rsidDel="00904EE4">
                <w:rPr>
                  <w:rFonts w:eastAsia="Calibri" w:cs="Arial"/>
                </w:rPr>
                <w:delText>instrumentation and control</w:delText>
              </w:r>
            </w:del>
            <w:del w:id="5564" w:author="gorgemj" w:date="2017-11-26T17:02:00Z">
              <w:r w:rsidRPr="00F8175E" w:rsidDel="00A16BDB">
                <w:rPr>
                  <w:rFonts w:eastAsia="Calibri" w:cs="Arial"/>
                </w:rPr>
                <w:delText>s</w:delText>
              </w:r>
            </w:del>
            <w:del w:id="5565" w:author="gorgemj" w:date="2017-11-26T20:14:00Z">
              <w:r w:rsidRPr="00F8175E" w:rsidDel="00904EE4">
                <w:rPr>
                  <w:rFonts w:eastAsia="Calibri" w:cs="Arial"/>
                </w:rPr>
                <w:delText xml:space="preserve"> </w:delText>
              </w:r>
            </w:del>
            <w:ins w:id="5566" w:author="gorgemj" w:date="2017-11-26T17:02:00Z">
              <w:r>
                <w:rPr>
                  <w:rFonts w:eastAsia="Calibri" w:cs="Arial"/>
                </w:rPr>
                <w:t xml:space="preserve">I&amp;C </w:t>
              </w:r>
            </w:ins>
            <w:del w:id="5567" w:author="gorgemj" w:date="2017-11-26T16:59:00Z">
              <w:r w:rsidDel="00606DEC">
                <w:rPr>
                  <w:rFonts w:eastAsia="Calibri" w:cs="Arial"/>
                </w:rPr>
                <w:delText>(</w:delText>
              </w:r>
              <w:r w:rsidRPr="00817CEB" w:rsidDel="00606DEC">
                <w:rPr>
                  <w:rFonts w:eastAsia="Calibri" w:cs="Arial"/>
                </w:rPr>
                <w:delText>I&amp;C</w:delText>
              </w:r>
              <w:r w:rsidDel="00606DEC">
                <w:rPr>
                  <w:rFonts w:eastAsia="Calibri" w:cs="Arial"/>
                </w:rPr>
                <w:delText>)</w:delText>
              </w:r>
              <w:r w:rsidRPr="00817CEB" w:rsidDel="00606DEC">
                <w:rPr>
                  <w:rFonts w:eastAsia="Calibri" w:cs="Arial"/>
                </w:rPr>
                <w:delText xml:space="preserve"> </w:delText>
              </w:r>
            </w:del>
            <w:r w:rsidRPr="00817CEB">
              <w:rPr>
                <w:rFonts w:eastAsia="Calibri" w:cs="Arial"/>
              </w:rPr>
              <w:t>or</w:t>
            </w:r>
            <w:r>
              <w:rPr>
                <w:rFonts w:eastAsia="Calibri" w:cs="Arial"/>
              </w:rPr>
              <w:t xml:space="preserve"> direct current</w:t>
            </w:r>
            <w:r w:rsidRPr="00817CEB">
              <w:rPr>
                <w:rFonts w:eastAsia="Calibri" w:cs="Arial"/>
              </w:rPr>
              <w:t xml:space="preserve"> </w:t>
            </w:r>
            <w:del w:id="5568" w:author="gorgemj" w:date="2017-11-26T16:59:00Z">
              <w:r w:rsidDel="00606DEC">
                <w:rPr>
                  <w:rFonts w:eastAsia="Calibri" w:cs="Arial"/>
                </w:rPr>
                <w:delText>(</w:delText>
              </w:r>
              <w:r w:rsidRPr="00817CEB" w:rsidDel="00606DEC">
                <w:rPr>
                  <w:rFonts w:eastAsia="Calibri" w:cs="Arial"/>
                </w:rPr>
                <w:delText>dc</w:delText>
              </w:r>
              <w:r w:rsidDel="00606DEC">
                <w:rPr>
                  <w:rFonts w:eastAsia="Calibri" w:cs="Arial"/>
                </w:rPr>
                <w:delText>)</w:delText>
              </w:r>
              <w:r w:rsidRPr="00817CEB" w:rsidDel="00606DEC">
                <w:rPr>
                  <w:rFonts w:eastAsia="Calibri" w:cs="Arial"/>
                </w:rPr>
                <w:delText xml:space="preserve"> </w:delText>
              </w:r>
            </w:del>
            <w:r w:rsidRPr="00817CEB">
              <w:rPr>
                <w:rFonts w:eastAsia="Calibri" w:cs="Arial"/>
              </w:rPr>
              <w:t xml:space="preserve">power. A few of the passive system components do require </w:t>
            </w:r>
            <w:del w:id="5569" w:author="gorgemj" w:date="2017-11-26T17:00:00Z">
              <w:r w:rsidRPr="00817CEB" w:rsidDel="00606DEC">
                <w:rPr>
                  <w:rFonts w:eastAsia="Calibri" w:cs="Arial"/>
                </w:rPr>
                <w:delText>I&amp;C</w:delText>
              </w:r>
            </w:del>
            <w:ins w:id="5570" w:author="gorgemj" w:date="2017-11-26T17:03:00Z">
              <w:r>
                <w:rPr>
                  <w:rFonts w:eastAsia="Calibri" w:cs="Arial"/>
                </w:rPr>
                <w:t>I&amp;C</w:t>
              </w:r>
            </w:ins>
            <w:r w:rsidRPr="00817CEB">
              <w:rPr>
                <w:rFonts w:eastAsia="Calibri" w:cs="Arial"/>
              </w:rPr>
              <w:t xml:space="preserve"> and d</w:t>
            </w:r>
            <w:ins w:id="5571" w:author="gorgemj" w:date="2017-11-26T17:00:00Z">
              <w:r>
                <w:rPr>
                  <w:rFonts w:eastAsia="Calibri" w:cs="Arial"/>
                </w:rPr>
                <w:t xml:space="preserve">irect </w:t>
              </w:r>
            </w:ins>
            <w:r w:rsidRPr="00817CEB">
              <w:rPr>
                <w:rFonts w:eastAsia="Calibri" w:cs="Arial"/>
              </w:rPr>
              <w:t>c</w:t>
            </w:r>
            <w:ins w:id="5572" w:author="gorgemj" w:date="2017-11-26T17:00:00Z">
              <w:r>
                <w:rPr>
                  <w:rFonts w:eastAsia="Calibri" w:cs="Arial"/>
                </w:rPr>
                <w:t>urrent</w:t>
              </w:r>
            </w:ins>
            <w:r w:rsidRPr="00817CEB">
              <w:rPr>
                <w:rFonts w:eastAsia="Calibri" w:cs="Arial"/>
              </w:rPr>
              <w:t xml:space="preserve"> power for their initial alignment; where needed, batteries provide this d</w:t>
            </w:r>
            <w:ins w:id="5573" w:author="gorgemj" w:date="2017-11-26T18:09:00Z">
              <w:r>
                <w:rPr>
                  <w:rFonts w:eastAsia="Calibri" w:cs="Arial"/>
                </w:rPr>
                <w:t xml:space="preserve">irect </w:t>
              </w:r>
            </w:ins>
            <w:r w:rsidRPr="00817CEB">
              <w:rPr>
                <w:rFonts w:eastAsia="Calibri" w:cs="Arial"/>
              </w:rPr>
              <w:t>c</w:t>
            </w:r>
            <w:ins w:id="5574" w:author="gorgemj" w:date="2017-11-26T18:09:00Z">
              <w:r>
                <w:rPr>
                  <w:rFonts w:eastAsia="Calibri" w:cs="Arial"/>
                </w:rPr>
                <w:t>urrent</w:t>
              </w:r>
            </w:ins>
            <w:r w:rsidRPr="00817CEB">
              <w:rPr>
                <w:rFonts w:eastAsia="Calibri" w:cs="Arial"/>
              </w:rPr>
              <w:t xml:space="preserve"> power and are classified as safety equipment</w:t>
            </w:r>
            <w:ins w:id="5575" w:author="gorgemj" w:date="2017-11-26T17:00:00Z">
              <w:r>
                <w:rPr>
                  <w:rFonts w:eastAsia="Calibri" w:cs="Arial"/>
                </w:rPr>
                <w:t xml:space="preserve"> (see Section 5.0 for more details)</w:t>
              </w:r>
            </w:ins>
            <w:r w:rsidRPr="00817CEB">
              <w:rPr>
                <w:rFonts w:eastAsia="Calibri" w:cs="Arial"/>
              </w:rPr>
              <w:t>.</w:t>
            </w:r>
          </w:p>
          <w:p w:rsidR="00B61F44" w:rsidRDefault="00B61F44">
            <w:pPr>
              <w:spacing w:before="60" w:after="60" w:line="280" w:lineRule="atLeast"/>
              <w:rPr>
                <w:rFonts w:cs="Arial"/>
                <w:b/>
              </w:rPr>
            </w:pPr>
            <w:ins w:id="5576" w:author="gorgemj" w:date="2017-11-26T17:01:00Z">
              <w:r>
                <w:rPr>
                  <w:rFonts w:eastAsia="Calibri" w:cs="Arial"/>
                </w:rPr>
                <w:t xml:space="preserve">For the active </w:t>
              </w:r>
              <w:proofErr w:type="spellStart"/>
              <w:r>
                <w:rPr>
                  <w:rFonts w:eastAsia="Calibri" w:cs="Arial"/>
                </w:rPr>
                <w:t>DiD</w:t>
              </w:r>
              <w:proofErr w:type="spellEnd"/>
              <w:r>
                <w:rPr>
                  <w:rFonts w:eastAsia="Calibri" w:cs="Arial"/>
                </w:rPr>
                <w:t xml:space="preserve"> systems, all systems required for their operation in mitigation </w:t>
              </w:r>
              <w:del w:id="5577" w:author="friedmbn" w:date="2017-11-29T17:05:00Z">
                <w:r w:rsidDel="005B2EEF">
                  <w:rPr>
                    <w:rFonts w:eastAsia="Calibri" w:cs="Arial"/>
                  </w:rPr>
                  <w:delText>to</w:delText>
                </w:r>
              </w:del>
            </w:ins>
            <w:ins w:id="5578" w:author="friedmbn" w:date="2017-11-29T17:05:00Z">
              <w:r>
                <w:rPr>
                  <w:rFonts w:eastAsia="Calibri" w:cs="Arial"/>
                </w:rPr>
                <w:t>of</w:t>
              </w:r>
            </w:ins>
            <w:ins w:id="5579" w:author="gorgemj" w:date="2017-11-26T17:01:00Z">
              <w:r>
                <w:rPr>
                  <w:rFonts w:eastAsia="Calibri" w:cs="Arial"/>
                </w:rPr>
                <w:t xml:space="preserve"> AOOs is also classified as </w:t>
              </w:r>
              <w:proofErr w:type="spellStart"/>
              <w:r>
                <w:rPr>
                  <w:rFonts w:eastAsia="Calibri" w:cs="Arial"/>
                </w:rPr>
                <w:t>DiD</w:t>
              </w:r>
              <w:proofErr w:type="spellEnd"/>
              <w:r>
                <w:rPr>
                  <w:rFonts w:eastAsia="Calibri" w:cs="Arial"/>
                </w:rPr>
                <w:t xml:space="preserve">. These include the onsite standby diesel generators, the </w:t>
              </w:r>
            </w:ins>
            <w:ins w:id="5580" w:author="friedmbn" w:date="2017-11-29T17:05:00Z">
              <w:del w:id="5581" w:author="gorgemj" w:date="2017-11-30T12:09:00Z">
                <w:r w:rsidDel="00EC0DBE">
                  <w:rPr>
                    <w:rFonts w:eastAsia="Calibri" w:cs="Arial"/>
                  </w:rPr>
                  <w:delText>plant control system</w:delText>
                </w:r>
              </w:del>
            </w:ins>
            <w:ins w:id="5582" w:author="gorgemj" w:date="2017-11-30T12:09:00Z">
              <w:r w:rsidR="00EC0DBE">
                <w:rPr>
                  <w:rFonts w:eastAsia="Calibri" w:cs="Arial"/>
                </w:rPr>
                <w:t>PLS</w:t>
              </w:r>
            </w:ins>
            <w:ins w:id="5583" w:author="gorgemj" w:date="2017-11-26T17:01:00Z">
              <w:r>
                <w:rPr>
                  <w:rFonts w:eastAsia="Calibri" w:cs="Arial"/>
                </w:rPr>
                <w:t>, and various cooling systems</w:t>
              </w:r>
            </w:ins>
            <w:ins w:id="5584" w:author="gorgemj" w:date="2017-11-26T17:02:00Z">
              <w:r>
                <w:rPr>
                  <w:rFonts w:eastAsia="Calibri" w:cs="Arial"/>
                </w:rPr>
                <w:t>, such as the service water system and the component cooling system</w:t>
              </w:r>
            </w:ins>
            <w:ins w:id="5585" w:author="gorgemj" w:date="2017-11-26T17:01:00Z">
              <w:r>
                <w:rPr>
                  <w:rFonts w:eastAsia="Calibri" w:cs="Arial"/>
                </w:rPr>
                <w:t>.</w:t>
              </w:r>
            </w:ins>
          </w:p>
        </w:tc>
      </w:tr>
      <w:tr w:rsidR="00B61F44" w:rsidRPr="00817CEB" w:rsidTr="00814E5E">
        <w:trPr>
          <w:cantSplit/>
          <w:trPrChange w:id="5586" w:author="gorgemj" w:date="2017-11-30T12:36:00Z">
            <w:trPr>
              <w:gridBefore w:val="6"/>
              <w:gridAfter w:val="0"/>
              <w:cantSplit/>
            </w:trPr>
          </w:trPrChange>
        </w:trPr>
        <w:tc>
          <w:tcPr>
            <w:tcW w:w="947" w:type="dxa"/>
            <w:tcPrChange w:id="5587" w:author="gorgemj" w:date="2017-11-30T12:36:00Z">
              <w:tcPr>
                <w:tcW w:w="945" w:type="dxa"/>
                <w:gridSpan w:val="6"/>
              </w:tcPr>
            </w:tcPrChange>
          </w:tcPr>
          <w:p w:rsidR="00B61F44" w:rsidRPr="000C6E06" w:rsidRDefault="00B61F44" w:rsidP="00542606">
            <w:pPr>
              <w:autoSpaceDE w:val="0"/>
              <w:autoSpaceDN w:val="0"/>
              <w:adjustRightInd w:val="0"/>
              <w:spacing w:before="60" w:after="60" w:line="280" w:lineRule="atLeast"/>
              <w:jc w:val="center"/>
              <w:rPr>
                <w:rFonts w:cs="Arial"/>
                <w:rPrChange w:id="5588" w:author="gorgemj" w:date="2017-11-23T12:07:00Z">
                  <w:rPr>
                    <w:rFonts w:cs="Arial"/>
                    <w:b/>
                  </w:rPr>
                </w:rPrChange>
              </w:rPr>
            </w:pPr>
            <w:r w:rsidRPr="000C6E06">
              <w:rPr>
                <w:rFonts w:cs="Arial"/>
                <w:rPrChange w:id="5589" w:author="gorgemj" w:date="2017-11-23T12:07:00Z">
                  <w:rPr>
                    <w:rFonts w:cs="Arial"/>
                    <w:b/>
                  </w:rPr>
                </w:rPrChange>
              </w:rPr>
              <w:t>5.42</w:t>
            </w:r>
          </w:p>
        </w:tc>
        <w:tc>
          <w:tcPr>
            <w:tcW w:w="693" w:type="dxa"/>
            <w:tcPrChange w:id="5590" w:author="gorgemj" w:date="2017-11-30T12:36:00Z">
              <w:tcPr>
                <w:tcW w:w="747" w:type="dxa"/>
                <w:gridSpan w:val="3"/>
              </w:tcPr>
            </w:tcPrChange>
          </w:tcPr>
          <w:p w:rsidR="00B61F44" w:rsidRPr="000C6E06" w:rsidRDefault="00B61F44" w:rsidP="00542606">
            <w:pPr>
              <w:autoSpaceDE w:val="0"/>
              <w:autoSpaceDN w:val="0"/>
              <w:adjustRightInd w:val="0"/>
              <w:spacing w:before="60" w:after="60" w:line="280" w:lineRule="atLeast"/>
              <w:jc w:val="center"/>
              <w:rPr>
                <w:rFonts w:cs="Arial"/>
                <w:bCs/>
                <w:color w:val="000000"/>
                <w:sz w:val="24"/>
                <w:szCs w:val="24"/>
                <w:rPrChange w:id="5591" w:author="gorgemj" w:date="2017-11-23T12:07:00Z">
                  <w:rPr>
                    <w:rFonts w:cs="Arial"/>
                    <w:b/>
                    <w:bCs/>
                    <w:color w:val="000000"/>
                    <w:sz w:val="24"/>
                    <w:szCs w:val="24"/>
                  </w:rPr>
                </w:rPrChange>
              </w:rPr>
            </w:pPr>
            <w:r w:rsidRPr="000C6E06">
              <w:rPr>
                <w:rFonts w:cs="Arial"/>
                <w:bCs/>
                <w:rPrChange w:id="5592" w:author="gorgemj" w:date="2017-11-23T12:07:00Z">
                  <w:rPr>
                    <w:rFonts w:cs="Arial"/>
                    <w:b/>
                    <w:bCs/>
                  </w:rPr>
                </w:rPrChange>
              </w:rPr>
              <w:t>1</w:t>
            </w:r>
          </w:p>
        </w:tc>
        <w:tc>
          <w:tcPr>
            <w:tcW w:w="5038" w:type="dxa"/>
            <w:gridSpan w:val="2"/>
            <w:tcPrChange w:id="5593" w:author="gorgemj" w:date="2017-11-30T12:36:00Z">
              <w:tcPr>
                <w:tcW w:w="6768" w:type="dxa"/>
                <w:gridSpan w:val="7"/>
              </w:tcPr>
            </w:tcPrChange>
          </w:tcPr>
          <w:p w:rsidR="00B61F44" w:rsidRPr="00817CEB" w:rsidRDefault="00B61F44" w:rsidP="00542606">
            <w:pPr>
              <w:autoSpaceDE w:val="0"/>
              <w:autoSpaceDN w:val="0"/>
              <w:adjustRightInd w:val="0"/>
              <w:spacing w:before="60" w:after="60" w:line="280" w:lineRule="atLeast"/>
              <w:rPr>
                <w:rFonts w:eastAsia="Calibri" w:cs="Arial"/>
              </w:rPr>
            </w:pPr>
            <w:r w:rsidRPr="00817CEB">
              <w:rPr>
                <w:rFonts w:eastAsia="Calibri" w:cs="Arial"/>
              </w:rPr>
              <w:t>The reliability, redundancy, diversity and independence of support service systems and the provision of features for their isolation and for testing their functional capability shall be commensurate with the significance to safety of the system that is supported.</w:t>
            </w:r>
          </w:p>
        </w:tc>
        <w:tc>
          <w:tcPr>
            <w:tcW w:w="6912" w:type="dxa"/>
            <w:gridSpan w:val="3"/>
            <w:tcPrChange w:id="5594" w:author="gorgemj" w:date="2017-11-30T12:36:00Z">
              <w:tcPr>
                <w:tcW w:w="5130" w:type="dxa"/>
                <w:gridSpan w:val="8"/>
              </w:tcPr>
            </w:tcPrChange>
          </w:tcPr>
          <w:p w:rsidR="00B61F44" w:rsidRDefault="00B61F44">
            <w:pPr>
              <w:spacing w:before="60" w:after="60" w:line="280" w:lineRule="atLeast"/>
              <w:rPr>
                <w:rFonts w:cs="Arial"/>
              </w:rPr>
            </w:pPr>
            <w:ins w:id="5595" w:author="gorgemj" w:date="2017-11-26T17:03:00Z">
              <w:r>
                <w:rPr>
                  <w:rFonts w:cs="Arial"/>
                </w:rPr>
                <w:t xml:space="preserve">This is met by the </w:t>
              </w:r>
              <w:r w:rsidRPr="00A16BDB">
                <w:rPr>
                  <w:rFonts w:cs="Arial"/>
                  <w:b/>
                  <w:rPrChange w:id="5596" w:author="gorgemj" w:date="2017-11-26T17:04:00Z">
                    <w:rPr>
                      <w:rFonts w:cs="Arial"/>
                    </w:rPr>
                  </w:rPrChange>
                </w:rPr>
                <w:t>AP1000</w:t>
              </w:r>
              <w:r>
                <w:rPr>
                  <w:rFonts w:cs="Arial"/>
                </w:rPr>
                <w:t xml:space="preserve"> plant design. </w:t>
              </w:r>
            </w:ins>
            <w:ins w:id="5597" w:author="gorgemj" w:date="2017-11-26T17:04:00Z">
              <w:r>
                <w:rPr>
                  <w:rFonts w:cs="Arial"/>
                </w:rPr>
                <w:t>For example, t</w:t>
              </w:r>
            </w:ins>
            <w:del w:id="5598" w:author="gorgemj" w:date="2017-11-26T17:04:00Z">
              <w:r w:rsidRPr="00817CEB" w:rsidDel="00A16BDB">
                <w:rPr>
                  <w:rFonts w:cs="Arial"/>
                </w:rPr>
                <w:delText>T</w:delText>
              </w:r>
            </w:del>
            <w:r w:rsidRPr="00817CEB">
              <w:rPr>
                <w:rFonts w:cs="Arial"/>
              </w:rPr>
              <w:t xml:space="preserve">he I&amp;C </w:t>
            </w:r>
            <w:ins w:id="5599" w:author="gorgemj" w:date="2017-11-26T17:04:00Z">
              <w:r>
                <w:rPr>
                  <w:rFonts w:cs="Arial"/>
                </w:rPr>
                <w:t xml:space="preserve">system </w:t>
              </w:r>
            </w:ins>
            <w:r w:rsidRPr="00817CEB">
              <w:rPr>
                <w:rFonts w:cs="Arial"/>
              </w:rPr>
              <w:t>(</w:t>
            </w:r>
            <w:ins w:id="5600" w:author="gorgemj" w:date="2017-11-26T17:04:00Z">
              <w:r>
                <w:rPr>
                  <w:rFonts w:cs="Arial"/>
                </w:rPr>
                <w:t xml:space="preserve">PMS, </w:t>
              </w:r>
            </w:ins>
            <w:ins w:id="5601" w:author="gorgemj" w:date="2017-11-24T16:53:00Z">
              <w:r>
                <w:rPr>
                  <w:rFonts w:cs="Arial"/>
                </w:rPr>
                <w:t xml:space="preserve">see </w:t>
              </w:r>
              <w:r w:rsidRPr="00993D67">
                <w:rPr>
                  <w:rFonts w:cs="Arial"/>
                  <w:b/>
                </w:rPr>
                <w:t>AP1000</w:t>
              </w:r>
              <w:r>
                <w:rPr>
                  <w:rFonts w:cs="Arial"/>
                </w:rPr>
                <w:t xml:space="preserve"> plant DCD [2]</w:t>
              </w:r>
            </w:ins>
            <w:del w:id="5602" w:author="gorgemj" w:date="2017-11-24T16:53:00Z">
              <w:r w:rsidRPr="00817CEB" w:rsidDel="006E7610">
                <w:rPr>
                  <w:rFonts w:cs="Arial"/>
                </w:rPr>
                <w:delText>DCD</w:delText>
              </w:r>
            </w:del>
            <w:r w:rsidRPr="00817CEB">
              <w:rPr>
                <w:rFonts w:cs="Arial"/>
              </w:rPr>
              <w:t xml:space="preserve"> Section 7.1.2) and </w:t>
            </w:r>
            <w:del w:id="5603" w:author="gorgemj" w:date="2017-11-26T17:03:00Z">
              <w:r w:rsidRPr="00817CEB" w:rsidDel="00A16BDB">
                <w:rPr>
                  <w:rFonts w:cs="Arial"/>
                </w:rPr>
                <w:delText xml:space="preserve">dc </w:delText>
              </w:r>
            </w:del>
            <w:ins w:id="5604" w:author="gorgemj" w:date="2017-11-26T17:03:00Z">
              <w:r>
                <w:rPr>
                  <w:rFonts w:cs="Arial"/>
                </w:rPr>
                <w:t>direct</w:t>
              </w:r>
              <w:r w:rsidRPr="00817CEB">
                <w:rPr>
                  <w:rFonts w:cs="Arial"/>
                </w:rPr>
                <w:t xml:space="preserve"> </w:t>
              </w:r>
            </w:ins>
            <w:ins w:id="5605" w:author="gorgemj" w:date="2017-11-26T17:04:00Z">
              <w:r>
                <w:rPr>
                  <w:rFonts w:cs="Arial"/>
                </w:rPr>
                <w:t xml:space="preserve">current </w:t>
              </w:r>
            </w:ins>
            <w:r w:rsidRPr="00817CEB">
              <w:rPr>
                <w:rFonts w:cs="Arial"/>
              </w:rPr>
              <w:t>power system (</w:t>
            </w:r>
            <w:ins w:id="5606" w:author="gorgemj" w:date="2017-11-26T17:04:00Z">
              <w:r>
                <w:rPr>
                  <w:rFonts w:cs="Arial"/>
                </w:rPr>
                <w:t xml:space="preserve">IDS, </w:t>
              </w:r>
            </w:ins>
            <w:ins w:id="5607" w:author="gorgemj" w:date="2017-11-24T16:53:00Z">
              <w:r>
                <w:rPr>
                  <w:rFonts w:cs="Arial"/>
                </w:rPr>
                <w:t xml:space="preserve">see </w:t>
              </w:r>
              <w:r w:rsidRPr="00993D67">
                <w:rPr>
                  <w:rFonts w:cs="Arial"/>
                  <w:b/>
                </w:rPr>
                <w:t>AP1000</w:t>
              </w:r>
              <w:r>
                <w:rPr>
                  <w:rFonts w:cs="Arial"/>
                </w:rPr>
                <w:t xml:space="preserve"> plant DCD [2]</w:t>
              </w:r>
            </w:ins>
            <w:del w:id="5608" w:author="gorgemj" w:date="2017-11-24T16:53:00Z">
              <w:r w:rsidRPr="00817CEB" w:rsidDel="006E7610">
                <w:rPr>
                  <w:rFonts w:cs="Arial"/>
                </w:rPr>
                <w:delText>DCD</w:delText>
              </w:r>
            </w:del>
            <w:r w:rsidRPr="00817CEB">
              <w:rPr>
                <w:rFonts w:cs="Arial"/>
              </w:rPr>
              <w:t xml:space="preserve"> Section 8.3.2.1.1) that support the passive safety systems are designed as safety systems</w:t>
            </w:r>
            <w:r>
              <w:rPr>
                <w:rFonts w:cs="Arial"/>
              </w:rPr>
              <w:t xml:space="preserve"> which are redundant and independent</w:t>
            </w:r>
            <w:r w:rsidRPr="00817CEB">
              <w:rPr>
                <w:rFonts w:cs="Arial"/>
              </w:rPr>
              <w:t>.</w:t>
            </w:r>
          </w:p>
        </w:tc>
      </w:tr>
      <w:tr w:rsidR="00B61F44" w:rsidRPr="00817CEB" w:rsidTr="00814E5E">
        <w:trPr>
          <w:cantSplit/>
          <w:trPrChange w:id="5609" w:author="gorgemj" w:date="2017-11-30T12:36:00Z">
            <w:trPr>
              <w:gridBefore w:val="6"/>
              <w:gridAfter w:val="0"/>
              <w:cantSplit/>
            </w:trPr>
          </w:trPrChange>
        </w:trPr>
        <w:tc>
          <w:tcPr>
            <w:tcW w:w="947" w:type="dxa"/>
            <w:tcPrChange w:id="5610" w:author="gorgemj" w:date="2017-11-30T12:36:00Z">
              <w:tcPr>
                <w:tcW w:w="945" w:type="dxa"/>
                <w:gridSpan w:val="6"/>
              </w:tcPr>
            </w:tcPrChange>
          </w:tcPr>
          <w:p w:rsidR="00B61F44" w:rsidRPr="000C6E06" w:rsidRDefault="00B61F44" w:rsidP="00542606">
            <w:pPr>
              <w:autoSpaceDE w:val="0"/>
              <w:autoSpaceDN w:val="0"/>
              <w:adjustRightInd w:val="0"/>
              <w:spacing w:before="60" w:after="60" w:line="280" w:lineRule="atLeast"/>
              <w:jc w:val="center"/>
              <w:rPr>
                <w:rFonts w:cs="Arial"/>
                <w:rPrChange w:id="5611" w:author="gorgemj" w:date="2017-11-23T12:07:00Z">
                  <w:rPr>
                    <w:rFonts w:cs="Arial"/>
                    <w:b/>
                  </w:rPr>
                </w:rPrChange>
              </w:rPr>
            </w:pPr>
            <w:r w:rsidRPr="000C6E06">
              <w:rPr>
                <w:rFonts w:cs="Arial"/>
                <w:rPrChange w:id="5612" w:author="gorgemj" w:date="2017-11-23T12:07:00Z">
                  <w:rPr>
                    <w:rFonts w:cs="Arial"/>
                    <w:b/>
                  </w:rPr>
                </w:rPrChange>
              </w:rPr>
              <w:t>5.43</w:t>
            </w:r>
          </w:p>
        </w:tc>
        <w:tc>
          <w:tcPr>
            <w:tcW w:w="693" w:type="dxa"/>
            <w:tcPrChange w:id="5613" w:author="gorgemj" w:date="2017-11-30T12:36:00Z">
              <w:tcPr>
                <w:tcW w:w="747" w:type="dxa"/>
                <w:gridSpan w:val="3"/>
              </w:tcPr>
            </w:tcPrChange>
          </w:tcPr>
          <w:p w:rsidR="00B61F44" w:rsidRPr="000C6E06" w:rsidRDefault="00B61F44" w:rsidP="00542606">
            <w:pPr>
              <w:autoSpaceDE w:val="0"/>
              <w:autoSpaceDN w:val="0"/>
              <w:adjustRightInd w:val="0"/>
              <w:spacing w:before="60" w:after="60" w:line="280" w:lineRule="atLeast"/>
              <w:jc w:val="center"/>
              <w:rPr>
                <w:rFonts w:cs="Arial"/>
                <w:bCs/>
                <w:color w:val="000000"/>
                <w:sz w:val="24"/>
                <w:szCs w:val="24"/>
                <w:rPrChange w:id="5614" w:author="gorgemj" w:date="2017-11-23T12:07:00Z">
                  <w:rPr>
                    <w:rFonts w:cs="Arial"/>
                    <w:b/>
                    <w:bCs/>
                    <w:color w:val="000000"/>
                    <w:sz w:val="24"/>
                    <w:szCs w:val="24"/>
                  </w:rPr>
                </w:rPrChange>
              </w:rPr>
            </w:pPr>
            <w:r w:rsidRPr="000C6E06">
              <w:rPr>
                <w:rFonts w:cs="Arial"/>
                <w:bCs/>
                <w:rPrChange w:id="5615" w:author="gorgemj" w:date="2017-11-23T12:07:00Z">
                  <w:rPr>
                    <w:rFonts w:cs="Arial"/>
                    <w:b/>
                    <w:bCs/>
                  </w:rPr>
                </w:rPrChange>
              </w:rPr>
              <w:t>1</w:t>
            </w:r>
          </w:p>
        </w:tc>
        <w:tc>
          <w:tcPr>
            <w:tcW w:w="5038" w:type="dxa"/>
            <w:gridSpan w:val="2"/>
            <w:tcPrChange w:id="5616" w:author="gorgemj" w:date="2017-11-30T12:36:00Z">
              <w:tcPr>
                <w:tcW w:w="6768" w:type="dxa"/>
                <w:gridSpan w:val="7"/>
              </w:tcPr>
            </w:tcPrChange>
          </w:tcPr>
          <w:p w:rsidR="00B61F44" w:rsidRPr="00817CEB" w:rsidRDefault="00B61F44" w:rsidP="00542606">
            <w:pPr>
              <w:autoSpaceDE w:val="0"/>
              <w:autoSpaceDN w:val="0"/>
              <w:adjustRightInd w:val="0"/>
              <w:spacing w:before="60" w:after="60" w:line="280" w:lineRule="atLeast"/>
              <w:rPr>
                <w:rFonts w:eastAsia="Calibri" w:cs="Arial"/>
              </w:rPr>
            </w:pPr>
            <w:r w:rsidRPr="00817CEB">
              <w:rPr>
                <w:rFonts w:eastAsia="Calibri" w:cs="Arial"/>
              </w:rPr>
              <w:t>It shall not be permissible for a failure of a support service system to be capable of simultaneously affecting redundant parts of a safety system or a system fulfilling diverse safety functions, and compromising the ability of these systems to fulfil their safety functions.</w:t>
            </w:r>
          </w:p>
        </w:tc>
        <w:tc>
          <w:tcPr>
            <w:tcW w:w="6912" w:type="dxa"/>
            <w:gridSpan w:val="3"/>
            <w:tcPrChange w:id="5617" w:author="gorgemj" w:date="2017-11-30T12:36:00Z">
              <w:tcPr>
                <w:tcW w:w="5130" w:type="dxa"/>
                <w:gridSpan w:val="8"/>
              </w:tcPr>
            </w:tcPrChange>
          </w:tcPr>
          <w:p w:rsidR="00B61F44" w:rsidRPr="00E565BC" w:rsidRDefault="00B61F44">
            <w:pPr>
              <w:autoSpaceDE w:val="0"/>
              <w:autoSpaceDN w:val="0"/>
              <w:adjustRightInd w:val="0"/>
              <w:spacing w:before="60" w:after="60" w:line="280" w:lineRule="atLeast"/>
              <w:rPr>
                <w:rFonts w:cs="Arial"/>
              </w:rPr>
            </w:pPr>
            <w:r w:rsidRPr="00817CEB">
              <w:rPr>
                <w:rFonts w:cs="Arial"/>
              </w:rPr>
              <w:t xml:space="preserve">Multiple failures within </w:t>
            </w:r>
            <w:proofErr w:type="gramStart"/>
            <w:r w:rsidRPr="00817CEB">
              <w:rPr>
                <w:rFonts w:cs="Arial"/>
              </w:rPr>
              <w:t>the I</w:t>
            </w:r>
            <w:proofErr w:type="gramEnd"/>
            <w:r w:rsidRPr="00817CEB">
              <w:rPr>
                <w:rFonts w:cs="Arial"/>
              </w:rPr>
              <w:t>&amp;C (</w:t>
            </w:r>
            <w:ins w:id="5618" w:author="gorgemj" w:date="2017-11-24T16:53:00Z">
              <w:r>
                <w:rPr>
                  <w:rFonts w:cs="Arial"/>
                </w:rPr>
                <w:t xml:space="preserve">see </w:t>
              </w:r>
              <w:r w:rsidRPr="00993D67">
                <w:rPr>
                  <w:rFonts w:cs="Arial"/>
                  <w:b/>
                </w:rPr>
                <w:t>AP1000</w:t>
              </w:r>
              <w:r>
                <w:rPr>
                  <w:rFonts w:cs="Arial"/>
                </w:rPr>
                <w:t xml:space="preserve"> plant DCD [2]</w:t>
              </w:r>
            </w:ins>
            <w:del w:id="5619" w:author="gorgemj" w:date="2017-11-24T16:53:00Z">
              <w:r w:rsidRPr="00817CEB" w:rsidDel="006E7610">
                <w:rPr>
                  <w:rFonts w:cs="Arial"/>
                </w:rPr>
                <w:delText>DCD</w:delText>
              </w:r>
            </w:del>
            <w:r w:rsidRPr="00817CEB">
              <w:rPr>
                <w:rFonts w:cs="Arial"/>
              </w:rPr>
              <w:t xml:space="preserve"> Section 7.1.2) and </w:t>
            </w:r>
            <w:del w:id="5620" w:author="gorgemj" w:date="2017-11-26T17:05:00Z">
              <w:r w:rsidRPr="00817CEB" w:rsidDel="00A16BDB">
                <w:rPr>
                  <w:rFonts w:cs="Arial"/>
                </w:rPr>
                <w:delText xml:space="preserve">dc </w:delText>
              </w:r>
            </w:del>
            <w:ins w:id="5621" w:author="gorgemj" w:date="2017-11-26T17:05:00Z">
              <w:r>
                <w:rPr>
                  <w:rFonts w:cs="Arial"/>
                </w:rPr>
                <w:t>direct current</w:t>
              </w:r>
              <w:r w:rsidRPr="00817CEB">
                <w:rPr>
                  <w:rFonts w:cs="Arial"/>
                </w:rPr>
                <w:t xml:space="preserve"> </w:t>
              </w:r>
            </w:ins>
            <w:r w:rsidRPr="00817CEB">
              <w:rPr>
                <w:rFonts w:cs="Arial"/>
              </w:rPr>
              <w:t>power system (</w:t>
            </w:r>
            <w:ins w:id="5622" w:author="gorgemj" w:date="2017-11-24T16:53:00Z">
              <w:r>
                <w:rPr>
                  <w:rFonts w:cs="Arial"/>
                </w:rPr>
                <w:t xml:space="preserve">see </w:t>
              </w:r>
              <w:r w:rsidRPr="00993D67">
                <w:rPr>
                  <w:rFonts w:cs="Arial"/>
                  <w:b/>
                </w:rPr>
                <w:t>AP1000</w:t>
              </w:r>
              <w:r>
                <w:rPr>
                  <w:rFonts w:cs="Arial"/>
                </w:rPr>
                <w:t xml:space="preserve"> plant DCD [2]</w:t>
              </w:r>
            </w:ins>
            <w:del w:id="5623" w:author="gorgemj" w:date="2017-11-24T16:53:00Z">
              <w:r w:rsidRPr="00817CEB" w:rsidDel="006E7610">
                <w:rPr>
                  <w:rFonts w:cs="Arial"/>
                </w:rPr>
                <w:delText>DCD</w:delText>
              </w:r>
            </w:del>
            <w:r w:rsidRPr="00817CEB">
              <w:rPr>
                <w:rFonts w:cs="Arial"/>
              </w:rPr>
              <w:t xml:space="preserve"> Section 8.3.2.1.1), that support the passive safety systems, are considered in the </w:t>
            </w:r>
            <w:r w:rsidRPr="00817CEB">
              <w:rPr>
                <w:rFonts w:cs="Arial"/>
                <w:b/>
              </w:rPr>
              <w:t>AP1000</w:t>
            </w:r>
            <w:r w:rsidRPr="00817CEB">
              <w:rPr>
                <w:rFonts w:cs="Arial"/>
              </w:rPr>
              <w:t xml:space="preserve"> </w:t>
            </w:r>
            <w:r>
              <w:rPr>
                <w:rFonts w:cs="Arial"/>
              </w:rPr>
              <w:t>p</w:t>
            </w:r>
            <w:r w:rsidRPr="00817CEB">
              <w:rPr>
                <w:rFonts w:cs="Arial"/>
              </w:rPr>
              <w:t>lant PRA (</w:t>
            </w:r>
            <w:ins w:id="5624" w:author="gorgemj" w:date="2017-11-24T16:53:00Z">
              <w:r w:rsidRPr="00993D67">
                <w:rPr>
                  <w:rFonts w:cs="Arial"/>
                  <w:b/>
                </w:rPr>
                <w:t>AP1000</w:t>
              </w:r>
              <w:r>
                <w:rPr>
                  <w:rFonts w:cs="Arial"/>
                </w:rPr>
                <w:t xml:space="preserve"> plant DCD [2]</w:t>
              </w:r>
            </w:ins>
            <w:del w:id="5625" w:author="gorgemj" w:date="2017-11-24T16:53:00Z">
              <w:r w:rsidRPr="00817CEB" w:rsidDel="006E7610">
                <w:rPr>
                  <w:rFonts w:cs="Arial"/>
                </w:rPr>
                <w:delText>DCD</w:delText>
              </w:r>
            </w:del>
            <w:r w:rsidRPr="00817CEB">
              <w:rPr>
                <w:rFonts w:cs="Arial"/>
              </w:rPr>
              <w:t xml:space="preserve"> Chapter 19).</w:t>
            </w:r>
            <w:r>
              <w:rPr>
                <w:rFonts w:cs="Arial"/>
              </w:rPr>
              <w:t xml:space="preserve"> A single failure of a component in a redundant system is not </w:t>
            </w:r>
            <w:del w:id="5626" w:author="gorgemj" w:date="2017-11-26T17:05:00Z">
              <w:r w:rsidDel="00A16BDB">
                <w:rPr>
                  <w:rFonts w:cs="Arial"/>
                </w:rPr>
                <w:delText xml:space="preserve">deemed </w:delText>
              </w:r>
            </w:del>
            <w:r>
              <w:rPr>
                <w:rFonts w:cs="Arial"/>
              </w:rPr>
              <w:t>capable of affecting</w:t>
            </w:r>
            <w:r w:rsidRPr="00817CEB">
              <w:rPr>
                <w:rFonts w:cs="Arial"/>
              </w:rPr>
              <w:t xml:space="preserve"> </w:t>
            </w:r>
            <w:r>
              <w:rPr>
                <w:rFonts w:cs="Arial"/>
              </w:rPr>
              <w:t>the other redundant components.</w:t>
            </w:r>
          </w:p>
        </w:tc>
      </w:tr>
      <w:tr w:rsidR="00B61F44" w:rsidRPr="00817CEB" w:rsidDel="00A16BDB" w:rsidTr="00814E5E">
        <w:trPr>
          <w:cantSplit/>
          <w:del w:id="5627" w:author="gorgemj" w:date="2017-11-26T17:05:00Z"/>
          <w:trPrChange w:id="5628" w:author="gorgemj" w:date="2017-11-30T12:36:00Z">
            <w:trPr>
              <w:gridBefore w:val="6"/>
              <w:gridAfter w:val="0"/>
              <w:cantSplit/>
            </w:trPr>
          </w:trPrChange>
        </w:trPr>
        <w:tc>
          <w:tcPr>
            <w:tcW w:w="947" w:type="dxa"/>
            <w:tcPrChange w:id="5629" w:author="gorgemj" w:date="2017-11-30T12:36:00Z">
              <w:tcPr>
                <w:tcW w:w="945" w:type="dxa"/>
                <w:gridSpan w:val="6"/>
              </w:tcPr>
            </w:tcPrChange>
          </w:tcPr>
          <w:p w:rsidR="00B61F44" w:rsidDel="00A16BDB" w:rsidRDefault="00B61F44" w:rsidP="00B03BB3">
            <w:pPr>
              <w:keepNext/>
              <w:keepLines/>
              <w:autoSpaceDE w:val="0"/>
              <w:autoSpaceDN w:val="0"/>
              <w:adjustRightInd w:val="0"/>
              <w:spacing w:before="60" w:after="60" w:line="280" w:lineRule="atLeast"/>
              <w:jc w:val="center"/>
              <w:rPr>
                <w:del w:id="5630" w:author="gorgemj" w:date="2017-11-26T17:05:00Z"/>
                <w:rFonts w:cs="Arial"/>
                <w:b/>
              </w:rPr>
            </w:pPr>
          </w:p>
        </w:tc>
        <w:tc>
          <w:tcPr>
            <w:tcW w:w="693" w:type="dxa"/>
            <w:tcPrChange w:id="5631" w:author="gorgemj" w:date="2017-11-30T12:36:00Z">
              <w:tcPr>
                <w:tcW w:w="747" w:type="dxa"/>
                <w:gridSpan w:val="3"/>
              </w:tcPr>
            </w:tcPrChange>
          </w:tcPr>
          <w:p w:rsidR="00B61F44" w:rsidDel="00A16BDB" w:rsidRDefault="00B61F44" w:rsidP="00B03BB3">
            <w:pPr>
              <w:keepNext/>
              <w:keepLines/>
              <w:autoSpaceDE w:val="0"/>
              <w:autoSpaceDN w:val="0"/>
              <w:adjustRightInd w:val="0"/>
              <w:spacing w:before="60" w:after="60" w:line="280" w:lineRule="atLeast"/>
              <w:jc w:val="center"/>
              <w:rPr>
                <w:del w:id="5632" w:author="gorgemj" w:date="2017-11-26T17:05:00Z"/>
                <w:rFonts w:cs="Arial"/>
                <w:b/>
                <w:bCs/>
              </w:rPr>
            </w:pPr>
          </w:p>
        </w:tc>
        <w:tc>
          <w:tcPr>
            <w:tcW w:w="5038" w:type="dxa"/>
            <w:gridSpan w:val="2"/>
            <w:tcPrChange w:id="5633" w:author="gorgemj" w:date="2017-11-30T12:36:00Z">
              <w:tcPr>
                <w:tcW w:w="6768" w:type="dxa"/>
                <w:gridSpan w:val="7"/>
              </w:tcPr>
            </w:tcPrChange>
          </w:tcPr>
          <w:p w:rsidR="00B61F44" w:rsidDel="00A16BDB" w:rsidRDefault="00B61F44" w:rsidP="00B03BB3">
            <w:pPr>
              <w:keepNext/>
              <w:keepLines/>
              <w:autoSpaceDE w:val="0"/>
              <w:autoSpaceDN w:val="0"/>
              <w:adjustRightInd w:val="0"/>
              <w:spacing w:before="60" w:after="60" w:line="280" w:lineRule="atLeast"/>
              <w:rPr>
                <w:del w:id="5634" w:author="gorgemj" w:date="2017-11-26T17:05:00Z"/>
                <w:rFonts w:cs="Arial"/>
                <w:b/>
                <w:color w:val="000000"/>
                <w:sz w:val="24"/>
                <w:szCs w:val="24"/>
              </w:rPr>
            </w:pPr>
            <w:del w:id="5635" w:author="gorgemj" w:date="2017-11-26T17:05:00Z">
              <w:r w:rsidRPr="00817CEB" w:rsidDel="00A16BDB">
                <w:rPr>
                  <w:rFonts w:eastAsia="Calibri" w:cs="Arial"/>
                  <w:b/>
                  <w:bCs/>
                </w:rPr>
                <w:delText>Requirement 28: Operational limits and conditions for safe operation</w:delText>
              </w:r>
            </w:del>
          </w:p>
        </w:tc>
        <w:tc>
          <w:tcPr>
            <w:tcW w:w="6912" w:type="dxa"/>
            <w:gridSpan w:val="3"/>
            <w:tcPrChange w:id="5636" w:author="gorgemj" w:date="2017-11-30T12:36:00Z">
              <w:tcPr>
                <w:tcW w:w="5130" w:type="dxa"/>
                <w:gridSpan w:val="8"/>
              </w:tcPr>
            </w:tcPrChange>
          </w:tcPr>
          <w:p w:rsidR="00B61F44" w:rsidDel="00A16BDB" w:rsidRDefault="00B61F44" w:rsidP="00B03BB3">
            <w:pPr>
              <w:keepNext/>
              <w:keepLines/>
              <w:spacing w:before="60" w:after="60" w:line="280" w:lineRule="atLeast"/>
              <w:rPr>
                <w:del w:id="5637" w:author="gorgemj" w:date="2017-11-26T17:05:00Z"/>
                <w:rFonts w:cs="Arial"/>
                <w:b/>
              </w:rPr>
            </w:pPr>
          </w:p>
        </w:tc>
      </w:tr>
      <w:tr w:rsidR="00B61F44" w:rsidRPr="00817CEB" w:rsidTr="00814E5E">
        <w:trPr>
          <w:cantSplit/>
          <w:trPrChange w:id="5638" w:author="gorgemj" w:date="2017-11-30T12:36:00Z">
            <w:trPr>
              <w:gridBefore w:val="6"/>
              <w:gridAfter w:val="0"/>
              <w:cantSplit/>
            </w:trPr>
          </w:trPrChange>
        </w:trPr>
        <w:tc>
          <w:tcPr>
            <w:tcW w:w="947" w:type="dxa"/>
            <w:tcPrChange w:id="5639" w:author="gorgemj" w:date="2017-11-30T12:36:00Z">
              <w:tcPr>
                <w:tcW w:w="945" w:type="dxa"/>
                <w:gridSpan w:val="6"/>
              </w:tcPr>
            </w:tcPrChange>
          </w:tcPr>
          <w:p w:rsidR="00B61F44" w:rsidRDefault="00B61F44" w:rsidP="00542606">
            <w:pPr>
              <w:autoSpaceDE w:val="0"/>
              <w:autoSpaceDN w:val="0"/>
              <w:adjustRightInd w:val="0"/>
              <w:spacing w:before="60" w:after="60" w:line="280" w:lineRule="atLeast"/>
              <w:jc w:val="center"/>
              <w:rPr>
                <w:rFonts w:cs="Arial"/>
                <w:b/>
              </w:rPr>
            </w:pPr>
          </w:p>
        </w:tc>
        <w:tc>
          <w:tcPr>
            <w:tcW w:w="693" w:type="dxa"/>
            <w:tcPrChange w:id="5640" w:author="gorgemj" w:date="2017-11-30T12:36:00Z">
              <w:tcPr>
                <w:tcW w:w="747" w:type="dxa"/>
                <w:gridSpan w:val="3"/>
              </w:tcPr>
            </w:tcPrChange>
          </w:tcPr>
          <w:p w:rsidR="00B61F44" w:rsidRDefault="00B61F44" w:rsidP="00542606">
            <w:pPr>
              <w:autoSpaceDE w:val="0"/>
              <w:autoSpaceDN w:val="0"/>
              <w:adjustRightInd w:val="0"/>
              <w:spacing w:before="60" w:after="60" w:line="280" w:lineRule="atLeast"/>
              <w:jc w:val="center"/>
              <w:rPr>
                <w:rFonts w:cs="Arial"/>
                <w:b/>
                <w:bCs/>
              </w:rPr>
            </w:pPr>
          </w:p>
        </w:tc>
        <w:tc>
          <w:tcPr>
            <w:tcW w:w="5038" w:type="dxa"/>
            <w:gridSpan w:val="2"/>
            <w:tcPrChange w:id="5641" w:author="gorgemj" w:date="2017-11-30T12:36:00Z">
              <w:tcPr>
                <w:tcW w:w="6768" w:type="dxa"/>
                <w:gridSpan w:val="7"/>
              </w:tcPr>
            </w:tcPrChange>
          </w:tcPr>
          <w:p w:rsidR="00B61F44" w:rsidRDefault="00B61F44" w:rsidP="00542606">
            <w:pPr>
              <w:autoSpaceDE w:val="0"/>
              <w:autoSpaceDN w:val="0"/>
              <w:adjustRightInd w:val="0"/>
              <w:spacing w:before="60" w:after="60" w:line="280" w:lineRule="atLeast"/>
              <w:rPr>
                <w:ins w:id="5642" w:author="gorgemj" w:date="2017-11-26T17:05:00Z"/>
                <w:rFonts w:eastAsia="Calibri" w:cs="Arial"/>
                <w:b/>
                <w:bCs/>
              </w:rPr>
            </w:pPr>
            <w:ins w:id="5643" w:author="gorgemj" w:date="2017-11-26T17:05:00Z">
              <w:r w:rsidRPr="00817CEB">
                <w:rPr>
                  <w:rFonts w:eastAsia="Calibri" w:cs="Arial"/>
                  <w:b/>
                  <w:bCs/>
                </w:rPr>
                <w:t xml:space="preserve">Requirement 28: Operational limits and conditions for safe operation </w:t>
              </w:r>
            </w:ins>
          </w:p>
          <w:p w:rsidR="00B61F44" w:rsidRPr="00817CEB" w:rsidRDefault="00B61F44" w:rsidP="00542606">
            <w:pPr>
              <w:autoSpaceDE w:val="0"/>
              <w:autoSpaceDN w:val="0"/>
              <w:adjustRightInd w:val="0"/>
              <w:spacing w:before="60" w:after="60" w:line="280" w:lineRule="atLeast"/>
              <w:rPr>
                <w:rFonts w:eastAsia="Calibri" w:cs="Arial"/>
                <w:b/>
                <w:bCs/>
              </w:rPr>
            </w:pPr>
            <w:r w:rsidRPr="00817CEB">
              <w:rPr>
                <w:rFonts w:eastAsia="Calibri" w:cs="Arial"/>
                <w:b/>
                <w:bCs/>
              </w:rPr>
              <w:t>The design shall establish a set of operational limits and conditions for safe operation of the nuclear power plant.</w:t>
            </w:r>
          </w:p>
        </w:tc>
        <w:tc>
          <w:tcPr>
            <w:tcW w:w="6912" w:type="dxa"/>
            <w:gridSpan w:val="3"/>
            <w:tcPrChange w:id="5644" w:author="gorgemj" w:date="2017-11-30T12:36:00Z">
              <w:tcPr>
                <w:tcW w:w="5130" w:type="dxa"/>
                <w:gridSpan w:val="8"/>
              </w:tcPr>
            </w:tcPrChange>
          </w:tcPr>
          <w:p w:rsidR="00B61F44" w:rsidRDefault="00B61F44" w:rsidP="0059654D">
            <w:pPr>
              <w:spacing w:before="60" w:after="60" w:line="280" w:lineRule="atLeast"/>
              <w:rPr>
                <w:rFonts w:cs="Arial"/>
                <w:b/>
              </w:rPr>
            </w:pPr>
            <w:ins w:id="5645" w:author="gorgemj" w:date="2017-11-24T16:53:00Z">
              <w:r>
                <w:rPr>
                  <w:rFonts w:cs="Arial"/>
                </w:rPr>
                <w:t xml:space="preserve">The </w:t>
              </w:r>
              <w:r w:rsidRPr="00993D67">
                <w:rPr>
                  <w:rFonts w:cs="Arial"/>
                  <w:b/>
                </w:rPr>
                <w:t>AP1000</w:t>
              </w:r>
              <w:r>
                <w:rPr>
                  <w:rFonts w:cs="Arial"/>
                </w:rPr>
                <w:t xml:space="preserve"> plant DCD [2]</w:t>
              </w:r>
            </w:ins>
            <w:del w:id="5646" w:author="gorgemj" w:date="2017-11-24T16:53:00Z">
              <w:r w:rsidRPr="00817CEB" w:rsidDel="006E7610">
                <w:rPr>
                  <w:rFonts w:eastAsia="Calibri" w:cs="Arial"/>
                </w:rPr>
                <w:delText>DCD</w:delText>
              </w:r>
            </w:del>
            <w:r w:rsidRPr="00817CEB">
              <w:rPr>
                <w:rFonts w:eastAsia="Calibri" w:cs="Arial"/>
              </w:rPr>
              <w:t xml:space="preserve"> Chapter 16 </w:t>
            </w:r>
            <w:r>
              <w:rPr>
                <w:rFonts w:eastAsia="Calibri" w:cs="Arial"/>
              </w:rPr>
              <w:t>(</w:t>
            </w:r>
            <w:r w:rsidRPr="00817CEB">
              <w:rPr>
                <w:rFonts w:eastAsia="Calibri" w:cs="Arial"/>
              </w:rPr>
              <w:t>Technical Specifications</w:t>
            </w:r>
            <w:r>
              <w:rPr>
                <w:rFonts w:eastAsia="Calibri" w:cs="Arial"/>
              </w:rPr>
              <w:t>)</w:t>
            </w:r>
            <w:r w:rsidRPr="00817CEB">
              <w:rPr>
                <w:rFonts w:eastAsia="Calibri" w:cs="Arial"/>
              </w:rPr>
              <w:t xml:space="preserve"> provides the </w:t>
            </w:r>
            <w:r w:rsidRPr="00817CEB">
              <w:rPr>
                <w:rFonts w:eastAsia="Calibri" w:cs="Arial"/>
                <w:b/>
              </w:rPr>
              <w:t>AP1000</w:t>
            </w:r>
            <w:r w:rsidRPr="00817CEB">
              <w:rPr>
                <w:rFonts w:eastAsia="Calibri" w:cs="Arial"/>
              </w:rPr>
              <w:t xml:space="preserve"> </w:t>
            </w:r>
            <w:r>
              <w:rPr>
                <w:rFonts w:eastAsia="Calibri" w:cs="Arial"/>
              </w:rPr>
              <w:t>p</w:t>
            </w:r>
            <w:r w:rsidRPr="00817CEB">
              <w:rPr>
                <w:rFonts w:eastAsia="Calibri" w:cs="Arial"/>
              </w:rPr>
              <w:t xml:space="preserve">lant </w:t>
            </w:r>
            <w:r w:rsidRPr="00817CEB">
              <w:rPr>
                <w:rFonts w:eastAsia="Calibri" w:cs="Arial"/>
                <w:bCs/>
              </w:rPr>
              <w:t>operational limits and conditions for safe operation.</w:t>
            </w:r>
            <w:r w:rsidRPr="00817CEB">
              <w:rPr>
                <w:rFonts w:eastAsia="Calibri" w:cs="Arial"/>
              </w:rPr>
              <w:t xml:space="preserve"> </w:t>
            </w:r>
          </w:p>
        </w:tc>
      </w:tr>
      <w:tr w:rsidR="00B61F44" w:rsidRPr="00817CEB" w:rsidTr="00814E5E">
        <w:trPr>
          <w:cantSplit/>
          <w:trHeight w:val="4740"/>
          <w:trPrChange w:id="5647" w:author="gorgemj" w:date="2017-11-30T12:36:00Z">
            <w:trPr>
              <w:gridBefore w:val="6"/>
              <w:gridAfter w:val="0"/>
              <w:cantSplit/>
              <w:trHeight w:val="4740"/>
            </w:trPr>
          </w:trPrChange>
        </w:trPr>
        <w:tc>
          <w:tcPr>
            <w:tcW w:w="947" w:type="dxa"/>
            <w:tcPrChange w:id="5648" w:author="gorgemj" w:date="2017-11-30T12:36:00Z">
              <w:tcPr>
                <w:tcW w:w="945" w:type="dxa"/>
                <w:gridSpan w:val="6"/>
              </w:tcPr>
            </w:tcPrChange>
          </w:tcPr>
          <w:p w:rsidR="00B61F44" w:rsidRPr="000C6E06" w:rsidRDefault="00B61F44" w:rsidP="00CF335A">
            <w:pPr>
              <w:autoSpaceDE w:val="0"/>
              <w:autoSpaceDN w:val="0"/>
              <w:adjustRightInd w:val="0"/>
              <w:spacing w:before="60" w:after="60" w:line="280" w:lineRule="atLeast"/>
              <w:jc w:val="center"/>
              <w:rPr>
                <w:rFonts w:cs="Arial"/>
                <w:rPrChange w:id="5649" w:author="gorgemj" w:date="2017-11-23T12:09:00Z">
                  <w:rPr>
                    <w:rFonts w:cs="Arial"/>
                    <w:b/>
                  </w:rPr>
                </w:rPrChange>
              </w:rPr>
            </w:pPr>
            <w:r w:rsidRPr="000C6E06">
              <w:rPr>
                <w:rFonts w:cs="Arial"/>
                <w:rPrChange w:id="5650" w:author="gorgemj" w:date="2017-11-23T12:09:00Z">
                  <w:rPr>
                    <w:rFonts w:cs="Arial"/>
                    <w:b/>
                  </w:rPr>
                </w:rPrChange>
              </w:rPr>
              <w:t>5.44</w:t>
            </w:r>
          </w:p>
        </w:tc>
        <w:tc>
          <w:tcPr>
            <w:tcW w:w="693" w:type="dxa"/>
            <w:tcPrChange w:id="5651" w:author="gorgemj" w:date="2017-11-30T12:36:00Z">
              <w:tcPr>
                <w:tcW w:w="747" w:type="dxa"/>
                <w:gridSpan w:val="3"/>
              </w:tcPr>
            </w:tcPrChange>
          </w:tcPr>
          <w:p w:rsidR="00B61F44" w:rsidRPr="000C6E06" w:rsidRDefault="00B61F44" w:rsidP="00CF335A">
            <w:pPr>
              <w:autoSpaceDE w:val="0"/>
              <w:autoSpaceDN w:val="0"/>
              <w:adjustRightInd w:val="0"/>
              <w:spacing w:before="60" w:after="60" w:line="280" w:lineRule="atLeast"/>
              <w:jc w:val="center"/>
              <w:rPr>
                <w:rFonts w:cs="Arial"/>
                <w:bCs/>
                <w:color w:val="000000"/>
                <w:sz w:val="24"/>
                <w:szCs w:val="24"/>
                <w:rPrChange w:id="5652" w:author="gorgemj" w:date="2017-11-23T12:09:00Z">
                  <w:rPr>
                    <w:rFonts w:cs="Arial"/>
                    <w:b/>
                    <w:bCs/>
                    <w:color w:val="000000"/>
                    <w:sz w:val="24"/>
                    <w:szCs w:val="24"/>
                  </w:rPr>
                </w:rPrChange>
              </w:rPr>
            </w:pPr>
            <w:r w:rsidRPr="000C6E06">
              <w:rPr>
                <w:rFonts w:cs="Arial"/>
                <w:bCs/>
                <w:rPrChange w:id="5653" w:author="gorgemj" w:date="2017-11-23T12:09:00Z">
                  <w:rPr>
                    <w:rFonts w:cs="Arial"/>
                    <w:b/>
                    <w:bCs/>
                  </w:rPr>
                </w:rPrChange>
              </w:rPr>
              <w:t>1</w:t>
            </w:r>
            <w:ins w:id="5654" w:author="gorgemj" w:date="2017-11-23T12:13:00Z">
              <w:r>
                <w:rPr>
                  <w:rFonts w:cs="Arial"/>
                  <w:bCs/>
                </w:rPr>
                <w:t>-8</w:t>
              </w:r>
            </w:ins>
          </w:p>
        </w:tc>
        <w:tc>
          <w:tcPr>
            <w:tcW w:w="5038" w:type="dxa"/>
            <w:gridSpan w:val="2"/>
            <w:tcPrChange w:id="5655" w:author="gorgemj" w:date="2017-11-30T12:36:00Z">
              <w:tcPr>
                <w:tcW w:w="6768" w:type="dxa"/>
                <w:gridSpan w:val="7"/>
              </w:tcPr>
            </w:tcPrChange>
          </w:tcPr>
          <w:p w:rsidR="00B61F44" w:rsidRPr="00817CEB" w:rsidRDefault="00B61F44" w:rsidP="000C6E06">
            <w:pPr>
              <w:autoSpaceDE w:val="0"/>
              <w:autoSpaceDN w:val="0"/>
              <w:adjustRightInd w:val="0"/>
              <w:spacing w:before="60" w:after="60" w:line="280" w:lineRule="atLeast"/>
              <w:rPr>
                <w:rFonts w:eastAsia="Calibri" w:cs="Arial"/>
              </w:rPr>
            </w:pPr>
            <w:r w:rsidRPr="00817CEB">
              <w:rPr>
                <w:rFonts w:eastAsia="Calibri" w:cs="Arial"/>
              </w:rPr>
              <w:t>The requirements and operational limits and conditions established in the design for the nuclear power plant shall include (</w:t>
            </w:r>
            <w:ins w:id="5656" w:author="gorgemj" w:date="2017-11-23T12:09:00Z">
              <w:r w:rsidRPr="000C6E06">
                <w:rPr>
                  <w:rFonts w:eastAsia="Calibri" w:cs="Arial"/>
                </w:rPr>
                <w:t>Requirement 6 of IAEA</w:t>
              </w:r>
            </w:ins>
            <w:ins w:id="5657" w:author="gorgemj" w:date="2017-11-23T12:13:00Z">
              <w:r>
                <w:rPr>
                  <w:rFonts w:eastAsia="Calibri" w:cs="Arial"/>
                </w:rPr>
                <w:t xml:space="preserve"> </w:t>
              </w:r>
            </w:ins>
            <w:ins w:id="5658" w:author="gorgemj" w:date="2017-11-23T12:09:00Z">
              <w:r w:rsidRPr="000C6E06">
                <w:rPr>
                  <w:rFonts w:eastAsia="Calibri" w:cs="Arial"/>
                </w:rPr>
                <w:t>Safety Standards Series No. SSR-2/2 (Rev. 1), Safety of Nuclear Power Plants:</w:t>
              </w:r>
            </w:ins>
            <w:ins w:id="5659" w:author="gorgemj" w:date="2017-11-23T12:10:00Z">
              <w:r>
                <w:rPr>
                  <w:rFonts w:eastAsia="Calibri" w:cs="Arial"/>
                </w:rPr>
                <w:t xml:space="preserve"> </w:t>
              </w:r>
            </w:ins>
            <w:ins w:id="5660" w:author="gorgemj" w:date="2017-11-23T12:09:00Z">
              <w:r w:rsidRPr="000C6E06">
                <w:rPr>
                  <w:rFonts w:eastAsia="Calibri" w:cs="Arial"/>
                </w:rPr>
                <w:t>Commissioning and Operation [4]</w:t>
              </w:r>
            </w:ins>
            <w:del w:id="5661" w:author="gorgemj" w:date="2017-11-23T12:09:00Z">
              <w:r w:rsidRPr="00817CEB" w:rsidDel="000C6E06">
                <w:rPr>
                  <w:rFonts w:eastAsia="Calibri" w:cs="Arial"/>
                </w:rPr>
                <w:delText>Req. 6, Ref. [4]</w:delText>
              </w:r>
            </w:del>
            <w:r w:rsidRPr="00817CEB">
              <w:rPr>
                <w:rFonts w:eastAsia="Calibri" w:cs="Arial"/>
              </w:rPr>
              <w:t>):</w:t>
            </w:r>
          </w:p>
          <w:p w:rsidR="00B61F44" w:rsidRPr="00817CEB" w:rsidRDefault="00B61F44" w:rsidP="00544589">
            <w:pPr>
              <w:tabs>
                <w:tab w:val="left" w:pos="342"/>
              </w:tabs>
              <w:autoSpaceDE w:val="0"/>
              <w:autoSpaceDN w:val="0"/>
              <w:adjustRightInd w:val="0"/>
              <w:spacing w:before="60" w:after="60" w:line="280" w:lineRule="atLeast"/>
              <w:ind w:left="342" w:hanging="360"/>
              <w:rPr>
                <w:rFonts w:eastAsia="Calibri" w:cs="Arial"/>
              </w:rPr>
            </w:pPr>
            <w:r w:rsidRPr="00817CEB">
              <w:rPr>
                <w:rFonts w:eastAsia="Calibri" w:cs="Arial"/>
              </w:rPr>
              <w:t xml:space="preserve">(a) </w:t>
            </w:r>
            <w:r>
              <w:rPr>
                <w:rFonts w:eastAsia="Calibri" w:cs="Arial"/>
              </w:rPr>
              <w:tab/>
            </w:r>
            <w:r w:rsidRPr="00817CEB">
              <w:rPr>
                <w:rFonts w:eastAsia="Calibri" w:cs="Arial"/>
              </w:rPr>
              <w:t>Safety limits;</w:t>
            </w:r>
          </w:p>
          <w:p w:rsidR="00B61F44" w:rsidRPr="00817CEB" w:rsidRDefault="00B61F44" w:rsidP="00544589">
            <w:pPr>
              <w:tabs>
                <w:tab w:val="left" w:pos="342"/>
              </w:tabs>
              <w:autoSpaceDE w:val="0"/>
              <w:autoSpaceDN w:val="0"/>
              <w:adjustRightInd w:val="0"/>
              <w:spacing w:before="60" w:after="60" w:line="280" w:lineRule="atLeast"/>
              <w:ind w:left="342" w:hanging="360"/>
              <w:rPr>
                <w:rFonts w:eastAsia="Calibri" w:cs="Arial"/>
              </w:rPr>
            </w:pPr>
            <w:r w:rsidRPr="00817CEB">
              <w:rPr>
                <w:rFonts w:eastAsia="Calibri" w:cs="Arial"/>
              </w:rPr>
              <w:t xml:space="preserve">(b) </w:t>
            </w:r>
            <w:r>
              <w:rPr>
                <w:rFonts w:eastAsia="Calibri" w:cs="Arial"/>
              </w:rPr>
              <w:tab/>
            </w:r>
            <w:r w:rsidRPr="00817CEB">
              <w:rPr>
                <w:rFonts w:eastAsia="Calibri" w:cs="Arial"/>
              </w:rPr>
              <w:t>Limiting settings for safety systems;</w:t>
            </w:r>
          </w:p>
          <w:p w:rsidR="00B61F44" w:rsidRPr="00817CEB" w:rsidRDefault="00B61F44" w:rsidP="00544589">
            <w:pPr>
              <w:tabs>
                <w:tab w:val="left" w:pos="342"/>
              </w:tabs>
              <w:autoSpaceDE w:val="0"/>
              <w:autoSpaceDN w:val="0"/>
              <w:adjustRightInd w:val="0"/>
              <w:spacing w:before="60" w:after="60" w:line="280" w:lineRule="atLeast"/>
              <w:ind w:left="342" w:hanging="360"/>
              <w:rPr>
                <w:rFonts w:eastAsia="Calibri" w:cs="Arial"/>
              </w:rPr>
            </w:pPr>
            <w:r w:rsidRPr="00817CEB">
              <w:rPr>
                <w:rFonts w:eastAsia="Calibri" w:cs="Arial"/>
              </w:rPr>
              <w:t xml:space="preserve">(c) </w:t>
            </w:r>
            <w:r>
              <w:rPr>
                <w:rFonts w:eastAsia="Calibri" w:cs="Arial"/>
              </w:rPr>
              <w:tab/>
            </w:r>
            <w:del w:id="5662" w:author="gorgemj" w:date="2017-11-23T12:10:00Z">
              <w:r w:rsidRPr="00817CEB" w:rsidDel="000C6E06">
                <w:rPr>
                  <w:rFonts w:eastAsia="Calibri" w:cs="Arial"/>
                </w:rPr>
                <w:delText>Operational l</w:delText>
              </w:r>
            </w:del>
            <w:ins w:id="5663" w:author="gorgemj" w:date="2017-11-23T12:10:00Z">
              <w:r>
                <w:rPr>
                  <w:rFonts w:eastAsia="Calibri" w:cs="Arial"/>
                </w:rPr>
                <w:t>L</w:t>
              </w:r>
            </w:ins>
            <w:r w:rsidRPr="00817CEB">
              <w:rPr>
                <w:rFonts w:eastAsia="Calibri" w:cs="Arial"/>
              </w:rPr>
              <w:t xml:space="preserve">imits and conditions for </w:t>
            </w:r>
            <w:del w:id="5664" w:author="gorgemj" w:date="2017-11-23T12:10:00Z">
              <w:r w:rsidRPr="00817CEB" w:rsidDel="000C6E06">
                <w:rPr>
                  <w:rFonts w:eastAsia="Calibri" w:cs="Arial"/>
                </w:rPr>
                <w:delText>operational states</w:delText>
              </w:r>
            </w:del>
            <w:ins w:id="5665" w:author="gorgemj" w:date="2017-11-23T12:10:00Z">
              <w:r>
                <w:rPr>
                  <w:rFonts w:eastAsia="Calibri" w:cs="Arial"/>
                </w:rPr>
                <w:t>normal operation</w:t>
              </w:r>
            </w:ins>
            <w:r w:rsidRPr="00817CEB">
              <w:rPr>
                <w:rFonts w:eastAsia="Calibri" w:cs="Arial"/>
              </w:rPr>
              <w:t>;</w:t>
            </w:r>
          </w:p>
          <w:p w:rsidR="00B61F44" w:rsidRPr="00817CEB" w:rsidRDefault="00B61F44" w:rsidP="00544589">
            <w:pPr>
              <w:tabs>
                <w:tab w:val="left" w:pos="342"/>
              </w:tabs>
              <w:autoSpaceDE w:val="0"/>
              <w:autoSpaceDN w:val="0"/>
              <w:adjustRightInd w:val="0"/>
              <w:spacing w:before="60" w:after="60" w:line="280" w:lineRule="atLeast"/>
              <w:ind w:left="342" w:hanging="360"/>
              <w:rPr>
                <w:rFonts w:eastAsia="Calibri" w:cs="Arial"/>
              </w:rPr>
            </w:pPr>
            <w:r w:rsidRPr="00817CEB">
              <w:rPr>
                <w:rFonts w:eastAsia="Calibri" w:cs="Arial"/>
              </w:rPr>
              <w:t xml:space="preserve">(d) </w:t>
            </w:r>
            <w:r>
              <w:rPr>
                <w:rFonts w:eastAsia="Calibri" w:cs="Arial"/>
              </w:rPr>
              <w:tab/>
            </w:r>
            <w:r w:rsidRPr="00817CEB">
              <w:rPr>
                <w:rFonts w:eastAsia="Calibri" w:cs="Arial"/>
              </w:rPr>
              <w:t xml:space="preserve">Control system constraints and procedural constraints on process variables and other important parameters; </w:t>
            </w:r>
          </w:p>
          <w:p w:rsidR="00B61F44" w:rsidRPr="00544589" w:rsidRDefault="00B61F44" w:rsidP="00544589">
            <w:pPr>
              <w:tabs>
                <w:tab w:val="left" w:pos="342"/>
              </w:tabs>
              <w:autoSpaceDE w:val="0"/>
              <w:autoSpaceDN w:val="0"/>
              <w:adjustRightInd w:val="0"/>
              <w:spacing w:before="60" w:after="60" w:line="280" w:lineRule="atLeast"/>
              <w:ind w:left="342" w:hanging="360"/>
              <w:rPr>
                <w:rFonts w:eastAsia="Calibri" w:cs="Arial"/>
              </w:rPr>
            </w:pPr>
            <w:r w:rsidRPr="00817CEB">
              <w:rPr>
                <w:rFonts w:eastAsia="Calibri" w:cs="Arial"/>
              </w:rPr>
              <w:t xml:space="preserve">(e) </w:t>
            </w:r>
            <w:r>
              <w:rPr>
                <w:rFonts w:eastAsia="Calibri" w:cs="Arial"/>
              </w:rPr>
              <w:tab/>
            </w:r>
            <w:r w:rsidRPr="00817CEB">
              <w:rPr>
                <w:rFonts w:eastAsia="Calibri" w:cs="Arial"/>
              </w:rPr>
              <w:t>Requirements for surveillance, maintenance, testing and inspection of the plant to ensure that structures, systems and components function as intended in the design, to comply with the requirement for optimization by keeping radiation risks as low as reasonably achievable;</w:t>
            </w:r>
          </w:p>
          <w:p w:rsidR="00B61F44" w:rsidRPr="00817CEB" w:rsidRDefault="00B61F44" w:rsidP="00544589">
            <w:pPr>
              <w:tabs>
                <w:tab w:val="left" w:pos="342"/>
              </w:tabs>
              <w:autoSpaceDE w:val="0"/>
              <w:autoSpaceDN w:val="0"/>
              <w:adjustRightInd w:val="0"/>
              <w:spacing w:before="60" w:after="60" w:line="280" w:lineRule="atLeast"/>
              <w:ind w:left="342" w:hanging="360"/>
              <w:rPr>
                <w:rFonts w:eastAsia="Calibri" w:cs="Arial"/>
              </w:rPr>
            </w:pPr>
            <w:r w:rsidRPr="00817CEB">
              <w:rPr>
                <w:rFonts w:eastAsia="Calibri" w:cs="Arial"/>
              </w:rPr>
              <w:t xml:space="preserve">(f) </w:t>
            </w:r>
            <w:r>
              <w:rPr>
                <w:rFonts w:eastAsia="Calibri" w:cs="Arial"/>
              </w:rPr>
              <w:tab/>
            </w:r>
            <w:r w:rsidRPr="00817CEB">
              <w:rPr>
                <w:rFonts w:eastAsia="Calibri" w:cs="Arial"/>
              </w:rPr>
              <w:t>Specified operational configurations, including operational restrictions in the event of the unavailability of safety systems or safety related systems;</w:t>
            </w:r>
          </w:p>
          <w:p w:rsidR="00B61F44" w:rsidRPr="00544589" w:rsidRDefault="00B61F44" w:rsidP="00544589">
            <w:pPr>
              <w:tabs>
                <w:tab w:val="left" w:pos="342"/>
              </w:tabs>
              <w:autoSpaceDE w:val="0"/>
              <w:autoSpaceDN w:val="0"/>
              <w:adjustRightInd w:val="0"/>
              <w:spacing w:before="60" w:after="60" w:line="280" w:lineRule="atLeast"/>
              <w:ind w:left="342" w:hanging="360"/>
              <w:rPr>
                <w:rFonts w:eastAsia="Calibri" w:cs="Arial"/>
              </w:rPr>
            </w:pPr>
            <w:r>
              <w:rPr>
                <w:rFonts w:eastAsia="Calibri" w:cs="Arial"/>
              </w:rPr>
              <w:t>(g</w:t>
            </w:r>
            <w:r w:rsidRPr="00817CEB">
              <w:rPr>
                <w:rFonts w:eastAsia="Calibri" w:cs="Arial"/>
              </w:rPr>
              <w:t xml:space="preserve">) </w:t>
            </w:r>
            <w:r>
              <w:rPr>
                <w:rFonts w:eastAsia="Calibri" w:cs="Arial"/>
              </w:rPr>
              <w:tab/>
            </w:r>
            <w:r w:rsidRPr="00817CEB">
              <w:rPr>
                <w:rFonts w:eastAsia="Calibri" w:cs="Arial"/>
              </w:rPr>
              <w:t>Action statements, including completion times for actions in response to deviations from the operational limits and conditions.</w:t>
            </w:r>
          </w:p>
        </w:tc>
        <w:tc>
          <w:tcPr>
            <w:tcW w:w="6912" w:type="dxa"/>
            <w:gridSpan w:val="3"/>
            <w:tcPrChange w:id="5666" w:author="gorgemj" w:date="2017-11-30T12:36:00Z">
              <w:tcPr>
                <w:tcW w:w="5130" w:type="dxa"/>
                <w:gridSpan w:val="8"/>
              </w:tcPr>
            </w:tcPrChange>
          </w:tcPr>
          <w:p w:rsidR="00B61F44" w:rsidRDefault="00B61F44" w:rsidP="00CF335A">
            <w:pPr>
              <w:spacing w:before="60" w:after="60" w:line="280" w:lineRule="atLeast"/>
              <w:rPr>
                <w:rFonts w:eastAsia="Calibri" w:cs="Arial"/>
              </w:rPr>
            </w:pPr>
            <w:ins w:id="5667" w:author="gorgemj" w:date="2017-11-24T16:53:00Z">
              <w:r>
                <w:rPr>
                  <w:rFonts w:cs="Arial"/>
                </w:rPr>
                <w:t xml:space="preserve">The </w:t>
              </w:r>
              <w:r w:rsidRPr="00993D67">
                <w:rPr>
                  <w:rFonts w:cs="Arial"/>
                  <w:b/>
                </w:rPr>
                <w:t>AP1000</w:t>
              </w:r>
              <w:r>
                <w:rPr>
                  <w:rFonts w:cs="Arial"/>
                </w:rPr>
                <w:t xml:space="preserve"> plant DCD [2]</w:t>
              </w:r>
            </w:ins>
            <w:del w:id="5668" w:author="gorgemj" w:date="2017-11-24T16:53:00Z">
              <w:r w:rsidRPr="00817CEB" w:rsidDel="006E7610">
                <w:rPr>
                  <w:rFonts w:eastAsia="Calibri" w:cs="Arial"/>
                </w:rPr>
                <w:delText>DCD</w:delText>
              </w:r>
            </w:del>
            <w:r w:rsidRPr="00817CEB">
              <w:rPr>
                <w:rFonts w:eastAsia="Calibri" w:cs="Arial"/>
              </w:rPr>
              <w:t xml:space="preserve"> Chapter 16 </w:t>
            </w:r>
            <w:r>
              <w:rPr>
                <w:rFonts w:eastAsia="Calibri" w:cs="Arial"/>
              </w:rPr>
              <w:t>(</w:t>
            </w:r>
            <w:r w:rsidRPr="00817CEB">
              <w:rPr>
                <w:rFonts w:eastAsia="Calibri" w:cs="Arial"/>
              </w:rPr>
              <w:t>Technical Specifications</w:t>
            </w:r>
            <w:r>
              <w:rPr>
                <w:rFonts w:eastAsia="Calibri" w:cs="Arial"/>
              </w:rPr>
              <w:t>)</w:t>
            </w:r>
            <w:r w:rsidRPr="00817CEB">
              <w:rPr>
                <w:rFonts w:eastAsia="Calibri" w:cs="Arial"/>
              </w:rPr>
              <w:t xml:space="preserve"> provides the defined Modes of Operation for the </w:t>
            </w:r>
            <w:r w:rsidRPr="00817CEB">
              <w:rPr>
                <w:rFonts w:eastAsia="Calibri" w:cs="Arial"/>
                <w:b/>
              </w:rPr>
              <w:t xml:space="preserve">AP1000 </w:t>
            </w:r>
            <w:r w:rsidRPr="0059654D">
              <w:rPr>
                <w:rFonts w:eastAsia="Calibri" w:cs="Arial"/>
              </w:rPr>
              <w:t>p</w:t>
            </w:r>
            <w:r w:rsidRPr="00817CEB">
              <w:rPr>
                <w:rFonts w:eastAsia="Calibri" w:cs="Arial"/>
              </w:rPr>
              <w:t>lant, the Safety Limits, the Limiting Conditions for Operation, and the Surveillance Requirements</w:t>
            </w:r>
            <w:r>
              <w:rPr>
                <w:rFonts w:eastAsia="Calibri" w:cs="Arial"/>
              </w:rPr>
              <w:t xml:space="preserve">. </w:t>
            </w:r>
            <w:r w:rsidRPr="00817CEB">
              <w:rPr>
                <w:rFonts w:eastAsia="Calibri" w:cs="Arial"/>
              </w:rPr>
              <w:t>This set of technical specifications is intended to be used as a guide in the development of the plant-specific technical specifications by the Plant Owner.</w:t>
            </w:r>
          </w:p>
          <w:p w:rsidR="00B61F44" w:rsidRPr="00E565BC" w:rsidRDefault="00B61F44" w:rsidP="00CF335A">
            <w:pPr>
              <w:autoSpaceDE w:val="0"/>
              <w:autoSpaceDN w:val="0"/>
              <w:adjustRightInd w:val="0"/>
              <w:spacing w:before="60" w:after="60" w:line="280" w:lineRule="atLeast"/>
              <w:rPr>
                <w:rFonts w:cs="Arial"/>
              </w:rPr>
            </w:pPr>
            <w:r>
              <w:rPr>
                <w:rFonts w:eastAsia="Calibri" w:cs="Arial"/>
              </w:rPr>
              <w:t xml:space="preserve">Also see response to Requirement 29 and </w:t>
            </w:r>
            <w:ins w:id="5669" w:author="gorgemj" w:date="2017-11-26T20:45:00Z">
              <w:r>
                <w:rPr>
                  <w:rFonts w:eastAsia="Calibri" w:cs="Arial"/>
                </w:rPr>
                <w:t>Paragraph</w:t>
              </w:r>
            </w:ins>
            <w:del w:id="5670" w:author="gorgemj" w:date="2017-11-26T20:45:00Z">
              <w:r w:rsidDel="004B08EF">
                <w:rPr>
                  <w:rFonts w:eastAsia="Calibri" w:cs="Arial"/>
                </w:rPr>
                <w:delText>Item</w:delText>
              </w:r>
            </w:del>
            <w:r>
              <w:rPr>
                <w:rFonts w:eastAsia="Calibri" w:cs="Arial"/>
              </w:rPr>
              <w:t xml:space="preserve"> 4.11.</w:t>
            </w:r>
          </w:p>
        </w:tc>
      </w:tr>
      <w:tr w:rsidR="00B61F44" w:rsidRPr="00817CEB" w:rsidTr="00814E5E">
        <w:trPr>
          <w:cantSplit/>
          <w:trPrChange w:id="5671" w:author="gorgemj" w:date="2017-11-30T12:36:00Z">
            <w:trPr>
              <w:gridBefore w:val="6"/>
              <w:gridAfter w:val="0"/>
              <w:cantSplit/>
            </w:trPr>
          </w:trPrChange>
        </w:trPr>
        <w:tc>
          <w:tcPr>
            <w:tcW w:w="947" w:type="dxa"/>
            <w:tcPrChange w:id="5672" w:author="gorgemj" w:date="2017-11-30T12:36:00Z">
              <w:tcPr>
                <w:tcW w:w="945" w:type="dxa"/>
                <w:gridSpan w:val="6"/>
              </w:tcPr>
            </w:tcPrChange>
          </w:tcPr>
          <w:p w:rsidR="00B61F44" w:rsidRDefault="00B61F44" w:rsidP="00B03BB3">
            <w:pPr>
              <w:keepNext/>
              <w:keepLines/>
              <w:autoSpaceDE w:val="0"/>
              <w:autoSpaceDN w:val="0"/>
              <w:adjustRightInd w:val="0"/>
              <w:spacing w:before="60" w:after="60" w:line="280" w:lineRule="atLeast"/>
              <w:jc w:val="center"/>
              <w:rPr>
                <w:rFonts w:cs="Arial"/>
                <w:b/>
                <w:sz w:val="34"/>
              </w:rPr>
            </w:pPr>
          </w:p>
        </w:tc>
        <w:tc>
          <w:tcPr>
            <w:tcW w:w="693" w:type="dxa"/>
            <w:tcPrChange w:id="5673" w:author="gorgemj" w:date="2017-11-30T12:36:00Z">
              <w:tcPr>
                <w:tcW w:w="747" w:type="dxa"/>
                <w:gridSpan w:val="3"/>
              </w:tcPr>
            </w:tcPrChange>
          </w:tcPr>
          <w:p w:rsidR="00B61F44" w:rsidRDefault="00B61F44" w:rsidP="00B03BB3">
            <w:pPr>
              <w:keepNext/>
              <w:keepLines/>
              <w:autoSpaceDE w:val="0"/>
              <w:autoSpaceDN w:val="0"/>
              <w:adjustRightInd w:val="0"/>
              <w:spacing w:before="60" w:after="60" w:line="280" w:lineRule="atLeast"/>
              <w:jc w:val="center"/>
              <w:rPr>
                <w:rFonts w:cs="Arial"/>
                <w:b/>
                <w:bCs/>
                <w:sz w:val="34"/>
              </w:rPr>
            </w:pPr>
          </w:p>
        </w:tc>
        <w:tc>
          <w:tcPr>
            <w:tcW w:w="5038" w:type="dxa"/>
            <w:gridSpan w:val="2"/>
            <w:tcPrChange w:id="5674" w:author="gorgemj" w:date="2017-11-30T12:36:00Z">
              <w:tcPr>
                <w:tcW w:w="6768" w:type="dxa"/>
                <w:gridSpan w:val="7"/>
              </w:tcPr>
            </w:tcPrChange>
          </w:tcPr>
          <w:p w:rsidR="00B61F44" w:rsidRPr="009309CA" w:rsidRDefault="00B61F44" w:rsidP="00B03BB3">
            <w:pPr>
              <w:keepNext/>
              <w:keepLines/>
              <w:autoSpaceDE w:val="0"/>
              <w:autoSpaceDN w:val="0"/>
              <w:adjustRightInd w:val="0"/>
              <w:spacing w:before="60" w:after="60" w:line="280" w:lineRule="atLeast"/>
              <w:rPr>
                <w:rFonts w:cs="Arial"/>
                <w:b/>
                <w:color w:val="000000"/>
                <w:sz w:val="24"/>
                <w:szCs w:val="24"/>
              </w:rPr>
            </w:pPr>
            <w:r w:rsidRPr="009309CA">
              <w:rPr>
                <w:rFonts w:eastAsia="Calibri" w:cs="Arial"/>
                <w:b/>
                <w:rPrChange w:id="5675" w:author="gorgemj" w:date="2017-11-26T17:08:00Z">
                  <w:rPr>
                    <w:rFonts w:eastAsia="Calibri" w:cs="Arial"/>
                  </w:rPr>
                </w:rPrChange>
              </w:rPr>
              <w:t>DESIGN FOR SAFE OPERATION OVER THE LIFETIME OF THE PLANT</w:t>
            </w:r>
          </w:p>
        </w:tc>
        <w:tc>
          <w:tcPr>
            <w:tcW w:w="6912" w:type="dxa"/>
            <w:gridSpan w:val="3"/>
            <w:tcPrChange w:id="5676" w:author="gorgemj" w:date="2017-11-30T12:36:00Z">
              <w:tcPr>
                <w:tcW w:w="5130" w:type="dxa"/>
                <w:gridSpan w:val="8"/>
              </w:tcPr>
            </w:tcPrChange>
          </w:tcPr>
          <w:p w:rsidR="00B61F44" w:rsidRDefault="00B61F44" w:rsidP="00B03BB3">
            <w:pPr>
              <w:keepNext/>
              <w:keepLines/>
              <w:spacing w:before="60" w:after="60" w:line="280" w:lineRule="atLeast"/>
              <w:rPr>
                <w:rFonts w:cs="Arial"/>
                <w:b/>
              </w:rPr>
            </w:pPr>
          </w:p>
        </w:tc>
      </w:tr>
      <w:tr w:rsidR="00B61F44" w:rsidRPr="00817CEB" w:rsidDel="009309CA" w:rsidTr="00814E5E">
        <w:trPr>
          <w:cantSplit/>
          <w:del w:id="5677" w:author="gorgemj" w:date="2017-11-26T17:08:00Z"/>
          <w:trPrChange w:id="5678" w:author="gorgemj" w:date="2017-11-30T12:36:00Z">
            <w:trPr>
              <w:gridBefore w:val="6"/>
              <w:gridAfter w:val="0"/>
              <w:cantSplit/>
            </w:trPr>
          </w:trPrChange>
        </w:trPr>
        <w:tc>
          <w:tcPr>
            <w:tcW w:w="947" w:type="dxa"/>
            <w:tcPrChange w:id="5679" w:author="gorgemj" w:date="2017-11-30T12:36:00Z">
              <w:tcPr>
                <w:tcW w:w="945" w:type="dxa"/>
                <w:gridSpan w:val="6"/>
              </w:tcPr>
            </w:tcPrChange>
          </w:tcPr>
          <w:p w:rsidR="00B61F44" w:rsidDel="009309CA" w:rsidRDefault="00B61F44" w:rsidP="00B03BB3">
            <w:pPr>
              <w:keepNext/>
              <w:keepLines/>
              <w:autoSpaceDE w:val="0"/>
              <w:autoSpaceDN w:val="0"/>
              <w:adjustRightInd w:val="0"/>
              <w:spacing w:before="60" w:after="60" w:line="280" w:lineRule="atLeast"/>
              <w:jc w:val="center"/>
              <w:rPr>
                <w:del w:id="5680" w:author="gorgemj" w:date="2017-11-26T17:08:00Z"/>
                <w:rFonts w:cs="Arial"/>
                <w:b/>
              </w:rPr>
            </w:pPr>
          </w:p>
        </w:tc>
        <w:tc>
          <w:tcPr>
            <w:tcW w:w="693" w:type="dxa"/>
            <w:tcPrChange w:id="5681" w:author="gorgemj" w:date="2017-11-30T12:36:00Z">
              <w:tcPr>
                <w:tcW w:w="747" w:type="dxa"/>
                <w:gridSpan w:val="3"/>
              </w:tcPr>
            </w:tcPrChange>
          </w:tcPr>
          <w:p w:rsidR="00B61F44" w:rsidDel="009309CA" w:rsidRDefault="00B61F44" w:rsidP="00B03BB3">
            <w:pPr>
              <w:keepNext/>
              <w:keepLines/>
              <w:autoSpaceDE w:val="0"/>
              <w:autoSpaceDN w:val="0"/>
              <w:adjustRightInd w:val="0"/>
              <w:spacing w:before="60" w:after="60" w:line="280" w:lineRule="atLeast"/>
              <w:jc w:val="center"/>
              <w:rPr>
                <w:del w:id="5682" w:author="gorgemj" w:date="2017-11-26T17:08:00Z"/>
                <w:rFonts w:cs="Arial"/>
                <w:b/>
                <w:bCs/>
              </w:rPr>
            </w:pPr>
          </w:p>
        </w:tc>
        <w:tc>
          <w:tcPr>
            <w:tcW w:w="5038" w:type="dxa"/>
            <w:gridSpan w:val="2"/>
            <w:tcPrChange w:id="5683" w:author="gorgemj" w:date="2017-11-30T12:36:00Z">
              <w:tcPr>
                <w:tcW w:w="6768" w:type="dxa"/>
                <w:gridSpan w:val="7"/>
              </w:tcPr>
            </w:tcPrChange>
          </w:tcPr>
          <w:p w:rsidR="00B61F44" w:rsidRPr="00817CEB" w:rsidDel="009309CA" w:rsidRDefault="00B61F44" w:rsidP="00CE7D6C">
            <w:pPr>
              <w:keepNext/>
              <w:keepLines/>
              <w:autoSpaceDE w:val="0"/>
              <w:autoSpaceDN w:val="0"/>
              <w:adjustRightInd w:val="0"/>
              <w:spacing w:before="60" w:after="60" w:line="280" w:lineRule="atLeast"/>
              <w:ind w:left="1602" w:hanging="1602"/>
              <w:rPr>
                <w:del w:id="5684" w:author="gorgemj" w:date="2017-11-26T17:08:00Z"/>
                <w:rFonts w:eastAsia="Calibri" w:cs="Arial"/>
                <w:b/>
                <w:bCs/>
              </w:rPr>
            </w:pPr>
            <w:del w:id="5685" w:author="gorgemj" w:date="2017-11-26T17:08:00Z">
              <w:r w:rsidDel="009309CA">
                <w:rPr>
                  <w:rFonts w:eastAsia="Calibri" w:cs="Arial"/>
                  <w:b/>
                  <w:bCs/>
                </w:rPr>
                <w:delText xml:space="preserve">Requirement 29: </w:delText>
              </w:r>
              <w:r w:rsidRPr="00817CEB" w:rsidDel="009309CA">
                <w:rPr>
                  <w:rFonts w:eastAsia="Calibri" w:cs="Arial"/>
                  <w:b/>
                  <w:bCs/>
                </w:rPr>
                <w:delText>Calibration, testing, maintenance, repair, replacement, inspection and monitoring of items important to safety</w:delText>
              </w:r>
            </w:del>
          </w:p>
        </w:tc>
        <w:tc>
          <w:tcPr>
            <w:tcW w:w="6912" w:type="dxa"/>
            <w:gridSpan w:val="3"/>
            <w:tcPrChange w:id="5686" w:author="gorgemj" w:date="2017-11-30T12:36:00Z">
              <w:tcPr>
                <w:tcW w:w="5130" w:type="dxa"/>
                <w:gridSpan w:val="8"/>
              </w:tcPr>
            </w:tcPrChange>
          </w:tcPr>
          <w:p w:rsidR="00B61F44" w:rsidDel="009309CA" w:rsidRDefault="00B61F44" w:rsidP="00B03BB3">
            <w:pPr>
              <w:keepNext/>
              <w:keepLines/>
              <w:spacing w:before="60" w:after="60" w:line="280" w:lineRule="atLeast"/>
              <w:rPr>
                <w:del w:id="5687" w:author="gorgemj" w:date="2017-11-26T17:08:00Z"/>
                <w:rFonts w:cs="Arial"/>
                <w:b/>
              </w:rPr>
            </w:pPr>
          </w:p>
        </w:tc>
      </w:tr>
      <w:tr w:rsidR="00B61F44" w:rsidRPr="00817CEB" w:rsidTr="00814E5E">
        <w:trPr>
          <w:cantSplit/>
          <w:trHeight w:val="7143"/>
          <w:trPrChange w:id="5688" w:author="gorgemj" w:date="2017-11-30T12:36:00Z">
            <w:trPr>
              <w:gridBefore w:val="6"/>
              <w:gridAfter w:val="0"/>
              <w:cantSplit/>
              <w:trHeight w:val="20"/>
            </w:trPr>
          </w:trPrChange>
        </w:trPr>
        <w:tc>
          <w:tcPr>
            <w:tcW w:w="947" w:type="dxa"/>
            <w:tcPrChange w:id="5689" w:author="gorgemj" w:date="2017-11-30T12:36:00Z">
              <w:tcPr>
                <w:tcW w:w="945" w:type="dxa"/>
                <w:gridSpan w:val="6"/>
              </w:tcPr>
            </w:tcPrChange>
          </w:tcPr>
          <w:p w:rsidR="00B61F44" w:rsidRDefault="00B61F44" w:rsidP="00542606">
            <w:pPr>
              <w:autoSpaceDE w:val="0"/>
              <w:autoSpaceDN w:val="0"/>
              <w:adjustRightInd w:val="0"/>
              <w:spacing w:before="60" w:after="60" w:line="280" w:lineRule="atLeast"/>
              <w:jc w:val="center"/>
              <w:rPr>
                <w:rFonts w:cs="Arial"/>
                <w:b/>
              </w:rPr>
            </w:pPr>
          </w:p>
        </w:tc>
        <w:tc>
          <w:tcPr>
            <w:tcW w:w="693" w:type="dxa"/>
            <w:tcPrChange w:id="5690" w:author="gorgemj" w:date="2017-11-30T12:36:00Z">
              <w:tcPr>
                <w:tcW w:w="747" w:type="dxa"/>
                <w:gridSpan w:val="3"/>
              </w:tcPr>
            </w:tcPrChange>
          </w:tcPr>
          <w:p w:rsidR="00B61F44" w:rsidRDefault="00B61F44" w:rsidP="00542606">
            <w:pPr>
              <w:autoSpaceDE w:val="0"/>
              <w:autoSpaceDN w:val="0"/>
              <w:adjustRightInd w:val="0"/>
              <w:spacing w:before="60" w:after="60" w:line="280" w:lineRule="atLeast"/>
              <w:jc w:val="center"/>
              <w:rPr>
                <w:rFonts w:cs="Arial"/>
                <w:b/>
                <w:bCs/>
              </w:rPr>
            </w:pPr>
          </w:p>
        </w:tc>
        <w:tc>
          <w:tcPr>
            <w:tcW w:w="5038" w:type="dxa"/>
            <w:gridSpan w:val="2"/>
            <w:tcPrChange w:id="5691" w:author="gorgemj" w:date="2017-11-30T12:36:00Z">
              <w:tcPr>
                <w:tcW w:w="6768" w:type="dxa"/>
                <w:gridSpan w:val="7"/>
              </w:tcPr>
            </w:tcPrChange>
          </w:tcPr>
          <w:p w:rsidR="00B61F44" w:rsidRDefault="00B61F44">
            <w:pPr>
              <w:autoSpaceDE w:val="0"/>
              <w:autoSpaceDN w:val="0"/>
              <w:adjustRightInd w:val="0"/>
              <w:spacing w:before="60" w:after="60" w:line="280" w:lineRule="atLeast"/>
              <w:rPr>
                <w:ins w:id="5692" w:author="gorgemj" w:date="2017-11-26T17:08:00Z"/>
                <w:rFonts w:eastAsia="Calibri" w:cs="Arial"/>
                <w:b/>
                <w:bCs/>
              </w:rPr>
            </w:pPr>
            <w:ins w:id="5693" w:author="gorgemj" w:date="2017-11-26T17:08:00Z">
              <w:r>
                <w:rPr>
                  <w:rFonts w:eastAsia="Calibri" w:cs="Arial"/>
                  <w:b/>
                  <w:bCs/>
                </w:rPr>
                <w:t xml:space="preserve">Requirement 29: </w:t>
              </w:r>
              <w:r w:rsidRPr="00817CEB">
                <w:rPr>
                  <w:rFonts w:eastAsia="Calibri" w:cs="Arial"/>
                  <w:b/>
                  <w:bCs/>
                </w:rPr>
                <w:t xml:space="preserve">Calibration, testing, maintenance, repair, replacement, inspection and monitoring of items important to safety </w:t>
              </w:r>
            </w:ins>
          </w:p>
          <w:p w:rsidR="00B61F44" w:rsidRPr="00817CEB" w:rsidRDefault="00B61F44">
            <w:pPr>
              <w:autoSpaceDE w:val="0"/>
              <w:autoSpaceDN w:val="0"/>
              <w:adjustRightInd w:val="0"/>
              <w:spacing w:before="60" w:after="60" w:line="280" w:lineRule="atLeast"/>
              <w:rPr>
                <w:rFonts w:eastAsia="Calibri" w:cs="Arial"/>
                <w:b/>
                <w:bCs/>
              </w:rPr>
            </w:pPr>
            <w:r w:rsidRPr="00817CEB">
              <w:rPr>
                <w:rFonts w:eastAsia="Calibri" w:cs="Arial"/>
                <w:b/>
                <w:bCs/>
              </w:rPr>
              <w:t xml:space="preserve">Items important to safety for a nuclear power plant shall be designed to be calibrated, tested, maintained, repaired or replaced, inspected and monitored as required to ensure their capability </w:t>
            </w:r>
            <w:del w:id="5694" w:author="gorgemj" w:date="2017-11-23T12:11:00Z">
              <w:r w:rsidRPr="00817CEB" w:rsidDel="000C6E06">
                <w:rPr>
                  <w:rFonts w:eastAsia="Calibri" w:cs="Arial"/>
                  <w:b/>
                  <w:bCs/>
                </w:rPr>
                <w:delText xml:space="preserve">for </w:delText>
              </w:r>
            </w:del>
            <w:ins w:id="5695" w:author="gorgemj" w:date="2017-11-23T12:11:00Z">
              <w:r>
                <w:rPr>
                  <w:rFonts w:eastAsia="Calibri" w:cs="Arial"/>
                  <w:b/>
                  <w:bCs/>
                </w:rPr>
                <w:t>of</w:t>
              </w:r>
              <w:r w:rsidRPr="00817CEB">
                <w:rPr>
                  <w:rFonts w:eastAsia="Calibri" w:cs="Arial"/>
                  <w:b/>
                  <w:bCs/>
                </w:rPr>
                <w:t xml:space="preserve"> </w:t>
              </w:r>
            </w:ins>
            <w:r w:rsidRPr="00817CEB">
              <w:rPr>
                <w:rFonts w:eastAsia="Calibri" w:cs="Arial"/>
                <w:b/>
                <w:bCs/>
              </w:rPr>
              <w:t>performing their functions and to maintain their integrity in all conditions specified in their design basis.</w:t>
            </w:r>
          </w:p>
        </w:tc>
        <w:tc>
          <w:tcPr>
            <w:tcW w:w="6912" w:type="dxa"/>
            <w:gridSpan w:val="3"/>
            <w:tcPrChange w:id="5696" w:author="gorgemj" w:date="2017-11-30T12:36:00Z">
              <w:tcPr>
                <w:tcW w:w="5130" w:type="dxa"/>
                <w:gridSpan w:val="8"/>
              </w:tcPr>
            </w:tcPrChange>
          </w:tcPr>
          <w:p w:rsidR="00B61F44" w:rsidRPr="00B96D22" w:rsidRDefault="00B61F44" w:rsidP="00814E5E">
            <w:pPr>
              <w:keepNext/>
              <w:spacing w:before="60" w:after="60" w:line="280" w:lineRule="atLeast"/>
              <w:rPr>
                <w:rFonts w:eastAsia="Calibri" w:cs="Arial"/>
              </w:rPr>
            </w:pPr>
            <w:r w:rsidRPr="00817CEB">
              <w:rPr>
                <w:rFonts w:eastAsia="Calibri" w:cs="Arial"/>
              </w:rPr>
              <w:t xml:space="preserve">The </w:t>
            </w:r>
            <w:r w:rsidRPr="00817CEB">
              <w:rPr>
                <w:rFonts w:eastAsia="Calibri" w:cs="Arial"/>
                <w:b/>
              </w:rPr>
              <w:t>AP1000</w:t>
            </w:r>
            <w:r w:rsidRPr="00817CEB">
              <w:rPr>
                <w:rFonts w:eastAsia="Calibri" w:cs="Arial"/>
              </w:rPr>
              <w:t xml:space="preserve"> </w:t>
            </w:r>
            <w:del w:id="5697" w:author="friedmbn" w:date="2017-11-29T17:07:00Z">
              <w:r w:rsidRPr="00817CEB" w:rsidDel="005B2EEF">
                <w:rPr>
                  <w:rFonts w:eastAsia="Calibri" w:cs="Arial"/>
                </w:rPr>
                <w:delText>P</w:delText>
              </w:r>
            </w:del>
            <w:proofErr w:type="gramStart"/>
            <w:ins w:id="5698" w:author="friedmbn" w:date="2017-11-29T17:07:00Z">
              <w:r>
                <w:rPr>
                  <w:rFonts w:eastAsia="Calibri" w:cs="Arial"/>
                </w:rPr>
                <w:t>p</w:t>
              </w:r>
            </w:ins>
            <w:r w:rsidRPr="00817CEB">
              <w:rPr>
                <w:rFonts w:eastAsia="Calibri" w:cs="Arial"/>
              </w:rPr>
              <w:t>lant</w:t>
            </w:r>
            <w:del w:id="5699" w:author="gorgemj" w:date="2017-11-26T17:12:00Z">
              <w:r w:rsidRPr="00817CEB" w:rsidDel="009309CA">
                <w:rPr>
                  <w:rFonts w:eastAsia="Calibri" w:cs="Arial"/>
                </w:rPr>
                <w:delText xml:space="preserve"> safety</w:delText>
              </w:r>
            </w:del>
            <w:del w:id="5700" w:author="gorgemj" w:date="2017-11-24T17:54:00Z">
              <w:r w:rsidRPr="00817CEB" w:rsidDel="006272A4">
                <w:rPr>
                  <w:rFonts w:eastAsia="Calibri" w:cs="Arial"/>
                </w:rPr>
                <w:delText xml:space="preserve">-related </w:delText>
              </w:r>
            </w:del>
            <w:ins w:id="5701" w:author="gorgemj" w:date="2017-11-24T17:54:00Z">
              <w:r>
                <w:rPr>
                  <w:rFonts w:eastAsia="Calibri" w:cs="Arial"/>
                </w:rPr>
                <w:t xml:space="preserve"> </w:t>
              </w:r>
            </w:ins>
            <w:del w:id="5702" w:author="gorgemj" w:date="2017-11-24T17:54:00Z">
              <w:r w:rsidRPr="00817CEB" w:rsidDel="006272A4">
                <w:rPr>
                  <w:rFonts w:eastAsia="Calibri" w:cs="Arial"/>
                </w:rPr>
                <w:delText>Structures, Systems, and Component</w:delText>
              </w:r>
            </w:del>
            <w:ins w:id="5703" w:author="gorgemj" w:date="2017-11-24T17:54:00Z">
              <w:r>
                <w:rPr>
                  <w:rFonts w:eastAsia="Calibri" w:cs="Arial"/>
                </w:rPr>
                <w:t>SSC</w:t>
              </w:r>
            </w:ins>
            <w:r w:rsidRPr="00817CEB">
              <w:rPr>
                <w:rFonts w:eastAsia="Calibri" w:cs="Arial"/>
              </w:rPr>
              <w:t xml:space="preserve">s </w:t>
            </w:r>
            <w:ins w:id="5704" w:author="gorgemj" w:date="2017-11-26T17:12:00Z">
              <w:r>
                <w:rPr>
                  <w:rFonts w:eastAsia="Calibri" w:cs="Arial"/>
                </w:rPr>
                <w:t xml:space="preserve">important to safety </w:t>
              </w:r>
            </w:ins>
            <w:r w:rsidRPr="00817CEB">
              <w:rPr>
                <w:rFonts w:eastAsia="Calibri" w:cs="Arial"/>
              </w:rPr>
              <w:t>meet</w:t>
            </w:r>
            <w:proofErr w:type="gramEnd"/>
            <w:r w:rsidRPr="00817CEB">
              <w:rPr>
                <w:rFonts w:eastAsia="Calibri" w:cs="Arial"/>
              </w:rPr>
              <w:t xml:space="preserve"> these requirements</w:t>
            </w:r>
            <w:r>
              <w:rPr>
                <w:rFonts w:eastAsia="Calibri" w:cs="Arial"/>
              </w:rPr>
              <w:t xml:space="preserve">. </w:t>
            </w:r>
            <w:ins w:id="5705" w:author="gorgemj" w:date="2017-11-26T17:12:00Z">
              <w:r w:rsidRPr="009309CA">
                <w:rPr>
                  <w:rFonts w:cs="Arial"/>
                  <w:szCs w:val="22"/>
                  <w:rPrChange w:id="5706" w:author="gorgemj" w:date="2017-11-26T17:13:00Z">
                    <w:rPr>
                      <w:rFonts w:ascii="TimesNewRomanPSMT" w:hAnsi="TimesNewRomanPSMT" w:cs="TimesNewRomanPSMT"/>
                      <w:sz w:val="22"/>
                      <w:szCs w:val="22"/>
                    </w:rPr>
                  </w:rPrChange>
                </w:rPr>
                <w:t xml:space="preserve">Westinghouse has developed an initial test program, </w:t>
              </w:r>
            </w:ins>
            <w:ins w:id="5707" w:author="gorgemj" w:date="2017-11-26T17:13:00Z">
              <w:r w:rsidRPr="009309CA">
                <w:rPr>
                  <w:rFonts w:cs="Arial"/>
                  <w:szCs w:val="22"/>
                  <w:rPrChange w:id="5708" w:author="gorgemj" w:date="2017-11-26T17:13:00Z">
                    <w:rPr>
                      <w:rFonts w:ascii="TimesNewRomanPSMT" w:hAnsi="TimesNewRomanPSMT" w:cs="TimesNewRomanPSMT"/>
                      <w:sz w:val="22"/>
                      <w:szCs w:val="22"/>
                    </w:rPr>
                  </w:rPrChange>
                </w:rPr>
                <w:t>described</w:t>
              </w:r>
            </w:ins>
            <w:ins w:id="5709" w:author="gorgemj" w:date="2017-11-26T17:12:00Z">
              <w:r w:rsidRPr="009309CA">
                <w:rPr>
                  <w:rFonts w:cs="Arial"/>
                  <w:szCs w:val="22"/>
                  <w:rPrChange w:id="5710" w:author="gorgemj" w:date="2017-11-26T17:13:00Z">
                    <w:rPr>
                      <w:rFonts w:ascii="TimesNewRomanPSMT" w:hAnsi="TimesNewRomanPSMT" w:cs="TimesNewRomanPSMT"/>
                      <w:sz w:val="22"/>
                      <w:szCs w:val="22"/>
                    </w:rPr>
                  </w:rPrChange>
                </w:rPr>
                <w:t xml:space="preserve"> </w:t>
              </w:r>
            </w:ins>
            <w:ins w:id="5711" w:author="gorgemj" w:date="2017-11-26T17:13:00Z">
              <w:r w:rsidRPr="009309CA">
                <w:rPr>
                  <w:rFonts w:cs="Arial"/>
                  <w:szCs w:val="22"/>
                  <w:rPrChange w:id="5712" w:author="gorgemj" w:date="2017-11-26T17:13:00Z">
                    <w:rPr>
                      <w:rFonts w:ascii="TimesNewRomanPSMT" w:hAnsi="TimesNewRomanPSMT" w:cs="TimesNewRomanPSMT"/>
                      <w:sz w:val="22"/>
                      <w:szCs w:val="22"/>
                    </w:rPr>
                  </w:rPrChange>
                </w:rPr>
                <w:t>in Chapter 14 of the AP1000 plant DCD [2]</w:t>
              </w:r>
              <w:del w:id="5713" w:author="friedmbn" w:date="2017-11-29T17:07:00Z">
                <w:r w:rsidRPr="009309CA" w:rsidDel="005B2EEF">
                  <w:rPr>
                    <w:rFonts w:cs="Arial"/>
                    <w:szCs w:val="22"/>
                    <w:rPrChange w:id="5714" w:author="gorgemj" w:date="2017-11-26T17:13:00Z">
                      <w:rPr>
                        <w:rFonts w:ascii="TimesNewRomanPSMT" w:hAnsi="TimesNewRomanPSMT" w:cs="TimesNewRomanPSMT"/>
                        <w:sz w:val="22"/>
                        <w:szCs w:val="22"/>
                      </w:rPr>
                    </w:rPrChange>
                  </w:rPr>
                  <w:delText>,</w:delText>
                </w:r>
              </w:del>
              <w:r w:rsidRPr="009309CA">
                <w:rPr>
                  <w:rFonts w:cs="Arial"/>
                  <w:szCs w:val="22"/>
                  <w:rPrChange w:id="5715" w:author="gorgemj" w:date="2017-11-26T17:13:00Z">
                    <w:rPr>
                      <w:rFonts w:ascii="TimesNewRomanPSMT" w:hAnsi="TimesNewRomanPSMT" w:cs="TimesNewRomanPSMT"/>
                      <w:sz w:val="22"/>
                      <w:szCs w:val="22"/>
                    </w:rPr>
                  </w:rPrChange>
                </w:rPr>
                <w:t xml:space="preserve"> that </w:t>
              </w:r>
              <w:del w:id="5716" w:author="friedmbn" w:date="2017-11-29T17:06:00Z">
                <w:r w:rsidRPr="009309CA" w:rsidDel="005B2EEF">
                  <w:rPr>
                    <w:rFonts w:cs="Arial"/>
                    <w:szCs w:val="22"/>
                    <w:rPrChange w:id="5717" w:author="gorgemj" w:date="2017-11-26T17:13:00Z">
                      <w:rPr>
                        <w:rFonts w:ascii="TimesNewRomanPSMT" w:hAnsi="TimesNewRomanPSMT" w:cs="TimesNewRomanPSMT"/>
                        <w:sz w:val="22"/>
                        <w:szCs w:val="22"/>
                      </w:rPr>
                    </w:rPrChange>
                  </w:rPr>
                  <w:delText>will be</w:delText>
                </w:r>
              </w:del>
            </w:ins>
            <w:ins w:id="5718" w:author="friedmbn" w:date="2017-11-29T17:06:00Z">
              <w:r>
                <w:rPr>
                  <w:rFonts w:cs="Arial"/>
                  <w:szCs w:val="22"/>
                </w:rPr>
                <w:t>is</w:t>
              </w:r>
            </w:ins>
            <w:ins w:id="5719" w:author="gorgemj" w:date="2017-11-26T17:13:00Z">
              <w:r w:rsidRPr="009309CA">
                <w:rPr>
                  <w:rFonts w:cs="Arial"/>
                  <w:szCs w:val="22"/>
                  <w:rPrChange w:id="5720" w:author="gorgemj" w:date="2017-11-26T17:13:00Z">
                    <w:rPr>
                      <w:rFonts w:ascii="TimesNewRomanPSMT" w:hAnsi="TimesNewRomanPSMT" w:cs="TimesNewRomanPSMT"/>
                      <w:sz w:val="22"/>
                      <w:szCs w:val="22"/>
                    </w:rPr>
                  </w:rPrChange>
                </w:rPr>
                <w:t xml:space="preserve"> per</w:t>
              </w:r>
            </w:ins>
            <w:ins w:id="5721" w:author="gorgemj" w:date="2017-11-26T17:12:00Z">
              <w:r w:rsidRPr="009309CA">
                <w:rPr>
                  <w:rFonts w:cs="Arial"/>
                  <w:szCs w:val="22"/>
                  <w:rPrChange w:id="5722" w:author="gorgemj" w:date="2017-11-26T17:13:00Z">
                    <w:rPr>
                      <w:rFonts w:ascii="TimesNewRomanPSMT" w:hAnsi="TimesNewRomanPSMT" w:cs="TimesNewRomanPSMT"/>
                      <w:sz w:val="22"/>
                      <w:szCs w:val="22"/>
                    </w:rPr>
                  </w:rPrChange>
                </w:rPr>
                <w:t>formed during initial startup</w:t>
              </w:r>
            </w:ins>
            <w:ins w:id="5723" w:author="gorgemj" w:date="2017-11-26T17:13:00Z">
              <w:r w:rsidRPr="009309CA">
                <w:rPr>
                  <w:rFonts w:cs="Arial"/>
                  <w:szCs w:val="22"/>
                  <w:rPrChange w:id="5724" w:author="gorgemj" w:date="2017-11-26T17:13:00Z">
                    <w:rPr>
                      <w:rFonts w:ascii="TimesNewRomanPSMT" w:hAnsi="TimesNewRomanPSMT" w:cs="TimesNewRomanPSMT"/>
                      <w:sz w:val="22"/>
                      <w:szCs w:val="22"/>
                    </w:rPr>
                  </w:rPrChange>
                </w:rPr>
                <w:t xml:space="preserve"> </w:t>
              </w:r>
            </w:ins>
            <w:ins w:id="5725" w:author="gorgemj" w:date="2017-11-26T17:12:00Z">
              <w:r w:rsidRPr="009309CA">
                <w:rPr>
                  <w:rFonts w:cs="Arial"/>
                  <w:szCs w:val="22"/>
                  <w:rPrChange w:id="5726" w:author="gorgemj" w:date="2017-11-26T17:13:00Z">
                    <w:rPr>
                      <w:rFonts w:ascii="TimesNewRomanPSMT" w:hAnsi="TimesNewRomanPSMT" w:cs="TimesNewRomanPSMT"/>
                      <w:sz w:val="22"/>
                      <w:szCs w:val="22"/>
                    </w:rPr>
                  </w:rPrChange>
                </w:rPr>
                <w:t>of the AP1000 plant.</w:t>
              </w:r>
            </w:ins>
            <w:ins w:id="5727" w:author="gorgemj" w:date="2017-11-26T17:13:00Z">
              <w:r w:rsidRPr="009309CA">
                <w:rPr>
                  <w:rFonts w:cs="Arial"/>
                  <w:szCs w:val="22"/>
                  <w:rPrChange w:id="5728" w:author="gorgemj" w:date="2017-11-26T17:13:00Z">
                    <w:rPr>
                      <w:rFonts w:ascii="TimesNewRomanPSMT" w:hAnsi="TimesNewRomanPSMT" w:cs="TimesNewRomanPSMT"/>
                      <w:sz w:val="22"/>
                      <w:szCs w:val="22"/>
                    </w:rPr>
                  </w:rPrChange>
                </w:rPr>
                <w:t xml:space="preserve"> </w:t>
              </w:r>
            </w:ins>
            <w:ins w:id="5729" w:author="gorgemj" w:date="2017-11-26T17:12:00Z">
              <w:r w:rsidRPr="009309CA">
                <w:rPr>
                  <w:rFonts w:cs="Arial"/>
                  <w:szCs w:val="22"/>
                  <w:rPrChange w:id="5730" w:author="gorgemj" w:date="2017-11-26T17:13:00Z">
                    <w:rPr>
                      <w:rFonts w:ascii="TimesNewRomanPSMT" w:hAnsi="TimesNewRomanPSMT" w:cs="TimesNewRomanPSMT"/>
                      <w:sz w:val="22"/>
                      <w:szCs w:val="22"/>
                    </w:rPr>
                  </w:rPrChange>
                </w:rPr>
                <w:t>The overall objective of the test program is to demonstrate that the plant has been constructed as</w:t>
              </w:r>
            </w:ins>
            <w:ins w:id="5731" w:author="gorgemj" w:date="2017-11-26T17:13:00Z">
              <w:r w:rsidRPr="009309CA">
                <w:rPr>
                  <w:rFonts w:cs="Arial"/>
                  <w:szCs w:val="22"/>
                  <w:rPrChange w:id="5732" w:author="gorgemj" w:date="2017-11-26T17:13:00Z">
                    <w:rPr>
                      <w:rFonts w:ascii="TimesNewRomanPSMT" w:hAnsi="TimesNewRomanPSMT" w:cs="TimesNewRomanPSMT"/>
                      <w:sz w:val="22"/>
                      <w:szCs w:val="22"/>
                    </w:rPr>
                  </w:rPrChange>
                </w:rPr>
                <w:t xml:space="preserve"> </w:t>
              </w:r>
            </w:ins>
            <w:ins w:id="5733" w:author="gorgemj" w:date="2017-11-26T17:12:00Z">
              <w:r w:rsidRPr="009309CA">
                <w:rPr>
                  <w:rFonts w:cs="Arial"/>
                  <w:szCs w:val="22"/>
                  <w:rPrChange w:id="5734" w:author="gorgemj" w:date="2017-11-26T17:13:00Z">
                    <w:rPr>
                      <w:rFonts w:ascii="TimesNewRomanPSMT" w:hAnsi="TimesNewRomanPSMT" w:cs="TimesNewRomanPSMT"/>
                      <w:sz w:val="22"/>
                      <w:szCs w:val="22"/>
                    </w:rPr>
                  </w:rPrChange>
                </w:rPr>
                <w:t>designed, that the systems perform consistent with the plant design, and that activities culminating</w:t>
              </w:r>
            </w:ins>
            <w:ins w:id="5735" w:author="gorgemj" w:date="2017-11-26T17:13:00Z">
              <w:r w:rsidRPr="009309CA">
                <w:rPr>
                  <w:rFonts w:cs="Arial"/>
                  <w:szCs w:val="22"/>
                  <w:rPrChange w:id="5736" w:author="gorgemj" w:date="2017-11-26T17:13:00Z">
                    <w:rPr>
                      <w:rFonts w:ascii="TimesNewRomanPSMT" w:hAnsi="TimesNewRomanPSMT" w:cs="TimesNewRomanPSMT"/>
                      <w:sz w:val="22"/>
                      <w:szCs w:val="22"/>
                    </w:rPr>
                  </w:rPrChange>
                </w:rPr>
                <w:t xml:space="preserve"> </w:t>
              </w:r>
            </w:ins>
            <w:ins w:id="5737" w:author="gorgemj" w:date="2017-11-26T17:12:00Z">
              <w:r w:rsidRPr="009309CA">
                <w:rPr>
                  <w:rFonts w:cs="Arial"/>
                  <w:szCs w:val="22"/>
                  <w:rPrChange w:id="5738" w:author="gorgemj" w:date="2017-11-26T17:13:00Z">
                    <w:rPr>
                      <w:rFonts w:ascii="TimesNewRomanPSMT" w:hAnsi="TimesNewRomanPSMT" w:cs="TimesNewRomanPSMT"/>
                      <w:sz w:val="22"/>
                      <w:szCs w:val="22"/>
                    </w:rPr>
                  </w:rPrChange>
                </w:rPr>
                <w:t>in operation at full licensed power including initial fuel load, initial criticality, and power</w:t>
              </w:r>
            </w:ins>
            <w:ins w:id="5739" w:author="gorgemj" w:date="2017-11-26T17:13:00Z">
              <w:r w:rsidRPr="009309CA">
                <w:rPr>
                  <w:rFonts w:cs="Arial"/>
                  <w:szCs w:val="22"/>
                  <w:rPrChange w:id="5740" w:author="gorgemj" w:date="2017-11-26T17:13:00Z">
                    <w:rPr>
                      <w:rFonts w:ascii="TimesNewRomanPSMT" w:hAnsi="TimesNewRomanPSMT" w:cs="TimesNewRomanPSMT"/>
                      <w:sz w:val="22"/>
                      <w:szCs w:val="22"/>
                    </w:rPr>
                  </w:rPrChange>
                </w:rPr>
                <w:t xml:space="preserve"> </w:t>
              </w:r>
            </w:ins>
            <w:ins w:id="5741" w:author="gorgemj" w:date="2017-11-26T17:12:00Z">
              <w:r w:rsidRPr="009309CA">
                <w:rPr>
                  <w:rFonts w:cs="Arial"/>
                  <w:szCs w:val="22"/>
                  <w:rPrChange w:id="5742" w:author="gorgemj" w:date="2017-11-26T17:13:00Z">
                    <w:rPr>
                      <w:rFonts w:ascii="TimesNewRomanPSMT" w:hAnsi="TimesNewRomanPSMT" w:cs="TimesNewRomanPSMT"/>
                      <w:sz w:val="22"/>
                      <w:szCs w:val="22"/>
                    </w:rPr>
                  </w:rPrChange>
                </w:rPr>
                <w:t xml:space="preserve">ascension are performed in a controlled and safe </w:t>
              </w:r>
              <w:proofErr w:type="spellStart"/>
              <w:r w:rsidRPr="009309CA">
                <w:rPr>
                  <w:rFonts w:cs="Arial"/>
                  <w:szCs w:val="22"/>
                  <w:rPrChange w:id="5743" w:author="gorgemj" w:date="2017-11-26T17:13:00Z">
                    <w:rPr>
                      <w:rFonts w:ascii="TimesNewRomanPSMT" w:hAnsi="TimesNewRomanPSMT" w:cs="TimesNewRomanPSMT"/>
                      <w:sz w:val="22"/>
                      <w:szCs w:val="22"/>
                    </w:rPr>
                  </w:rPrChange>
                </w:rPr>
                <w:t>manner.</w:t>
              </w:r>
            </w:ins>
            <w:r w:rsidRPr="00817CEB">
              <w:rPr>
                <w:rFonts w:eastAsia="Calibri" w:cs="Arial"/>
              </w:rPr>
              <w:t>There</w:t>
            </w:r>
            <w:proofErr w:type="spellEnd"/>
            <w:r w:rsidRPr="00817CEB">
              <w:rPr>
                <w:rFonts w:eastAsia="Calibri" w:cs="Arial"/>
              </w:rPr>
              <w:t xml:space="preserve"> are guiding criteria that have been used in the design of the plant for maintainability and for performing maintenance, testing, and surveillance activities</w:t>
            </w:r>
            <w:r>
              <w:rPr>
                <w:rFonts w:eastAsia="Calibri" w:cs="Arial"/>
              </w:rPr>
              <w:t xml:space="preserve">. </w:t>
            </w:r>
            <w:r w:rsidRPr="00817CEB">
              <w:rPr>
                <w:rFonts w:eastAsia="Calibri" w:cs="Arial"/>
              </w:rPr>
              <w:t xml:space="preserve">These criteria are based on input from utilities and industry groups, Westinghouse service experience, and input from the </w:t>
            </w:r>
            <w:r w:rsidRPr="00817CEB">
              <w:rPr>
                <w:rFonts w:eastAsia="Calibri" w:cs="Arial"/>
                <w:b/>
              </w:rPr>
              <w:t>AP1000</w:t>
            </w:r>
            <w:r w:rsidRPr="00817CEB">
              <w:rPr>
                <w:rFonts w:eastAsia="Calibri" w:cs="Arial"/>
              </w:rPr>
              <w:t xml:space="preserve"> </w:t>
            </w:r>
            <w:del w:id="5744" w:author="friedmbn" w:date="2017-11-29T17:08:00Z">
              <w:r w:rsidRPr="00817CEB" w:rsidDel="005B2EEF">
                <w:rPr>
                  <w:rFonts w:eastAsia="Calibri" w:cs="Arial"/>
                </w:rPr>
                <w:delText xml:space="preserve">Plant </w:delText>
              </w:r>
            </w:del>
            <w:ins w:id="5745" w:author="friedmbn" w:date="2017-11-29T17:08:00Z">
              <w:r>
                <w:rPr>
                  <w:rFonts w:eastAsia="Calibri" w:cs="Arial"/>
                </w:rPr>
                <w:t>p</w:t>
              </w:r>
              <w:r w:rsidRPr="00817CEB">
                <w:rPr>
                  <w:rFonts w:eastAsia="Calibri" w:cs="Arial"/>
                </w:rPr>
                <w:t xml:space="preserve">lant </w:t>
              </w:r>
            </w:ins>
            <w:r w:rsidRPr="00817CEB">
              <w:rPr>
                <w:rFonts w:eastAsia="Calibri" w:cs="Arial"/>
              </w:rPr>
              <w:t xml:space="preserve">Executive </w:t>
            </w:r>
            <w:del w:id="5746" w:author="gorgemj" w:date="2017-11-24T15:01:00Z">
              <w:r w:rsidRPr="00817CEB" w:rsidDel="00F72225">
                <w:rPr>
                  <w:rFonts w:eastAsia="Calibri" w:cs="Arial"/>
                </w:rPr>
                <w:delText>U.S.</w:delText>
              </w:r>
            </w:del>
            <w:ins w:id="5747" w:author="gorgemj" w:date="2017-11-24T15:01:00Z">
              <w:r>
                <w:rPr>
                  <w:rFonts w:eastAsia="Calibri" w:cs="Arial"/>
                </w:rPr>
                <w:t>US</w:t>
              </w:r>
            </w:ins>
            <w:r w:rsidRPr="00817CEB">
              <w:rPr>
                <w:rFonts w:eastAsia="Calibri" w:cs="Arial"/>
              </w:rPr>
              <w:t xml:space="preserve"> Builders Group (an informal entity of </w:t>
            </w:r>
            <w:r w:rsidRPr="00817CEB">
              <w:rPr>
                <w:rFonts w:eastAsia="Calibri" w:cs="Arial"/>
                <w:b/>
              </w:rPr>
              <w:t>AP1000</w:t>
            </w:r>
            <w:r w:rsidRPr="00817CEB">
              <w:rPr>
                <w:rFonts w:eastAsia="Calibri" w:cs="Arial"/>
              </w:rPr>
              <w:t xml:space="preserve"> </w:t>
            </w:r>
            <w:del w:id="5748" w:author="friedmbn" w:date="2017-11-29T17:08:00Z">
              <w:r w:rsidRPr="00817CEB" w:rsidDel="005B2EEF">
                <w:rPr>
                  <w:rFonts w:eastAsia="Calibri" w:cs="Arial"/>
                </w:rPr>
                <w:delText xml:space="preserve">Plant </w:delText>
              </w:r>
            </w:del>
            <w:ins w:id="5749" w:author="friedmbn" w:date="2017-11-29T17:08:00Z">
              <w:r>
                <w:rPr>
                  <w:rFonts w:eastAsia="Calibri" w:cs="Arial"/>
                </w:rPr>
                <w:t>p</w:t>
              </w:r>
              <w:r w:rsidRPr="00817CEB">
                <w:rPr>
                  <w:rFonts w:eastAsia="Calibri" w:cs="Arial"/>
                </w:rPr>
                <w:t xml:space="preserve">lant </w:t>
              </w:r>
            </w:ins>
            <w:del w:id="5750" w:author="gorgemj" w:date="2017-11-24T15:01:00Z">
              <w:r w:rsidRPr="00817CEB" w:rsidDel="00F72225">
                <w:rPr>
                  <w:rFonts w:eastAsia="Calibri" w:cs="Arial"/>
                </w:rPr>
                <w:delText>U.S.</w:delText>
              </w:r>
            </w:del>
            <w:ins w:id="5751" w:author="gorgemj" w:date="2017-11-24T15:01:00Z">
              <w:r>
                <w:rPr>
                  <w:rFonts w:eastAsia="Calibri" w:cs="Arial"/>
                </w:rPr>
                <w:t>US</w:t>
              </w:r>
            </w:ins>
            <w:r w:rsidRPr="00817CEB">
              <w:rPr>
                <w:rFonts w:eastAsia="Calibri" w:cs="Arial"/>
              </w:rPr>
              <w:t xml:space="preserve"> utility customer</w:t>
            </w:r>
            <w:r>
              <w:rPr>
                <w:rFonts w:eastAsia="Calibri" w:cs="Arial"/>
              </w:rPr>
              <w:t xml:space="preserve">s). </w:t>
            </w:r>
            <w:r w:rsidRPr="00817CEB">
              <w:rPr>
                <w:rFonts w:eastAsia="Calibri" w:cs="Arial"/>
              </w:rPr>
              <w:t xml:space="preserve">Inservice Inspection of Class 1 Components is discussed in </w:t>
            </w:r>
            <w:ins w:id="5752" w:author="gorgemj" w:date="2017-11-24T16:53:00Z">
              <w:r>
                <w:rPr>
                  <w:rFonts w:cs="Arial"/>
                </w:rPr>
                <w:t xml:space="preserve">the </w:t>
              </w:r>
              <w:r w:rsidRPr="00993D67">
                <w:rPr>
                  <w:rFonts w:cs="Arial"/>
                  <w:b/>
                </w:rPr>
                <w:t>AP1000</w:t>
              </w:r>
              <w:r>
                <w:rPr>
                  <w:rFonts w:cs="Arial"/>
                </w:rPr>
                <w:t xml:space="preserve"> plant DCD [2]</w:t>
              </w:r>
            </w:ins>
            <w:del w:id="5753" w:author="gorgemj" w:date="2017-11-24T16:53:00Z">
              <w:r w:rsidRPr="00817CEB" w:rsidDel="006E7610">
                <w:rPr>
                  <w:rFonts w:eastAsia="Calibri" w:cs="Arial"/>
                </w:rPr>
                <w:delText>DCD</w:delText>
              </w:r>
            </w:del>
            <w:r w:rsidRPr="00817CEB">
              <w:rPr>
                <w:rFonts w:eastAsia="Calibri" w:cs="Arial"/>
              </w:rPr>
              <w:t xml:space="preserve"> Section 5.2.4 and Inservice Inspection of Class 2, 3, and MC Components is discussed in </w:t>
            </w:r>
            <w:ins w:id="5754" w:author="gorgemj" w:date="2017-11-24T16:54:00Z">
              <w:r>
                <w:rPr>
                  <w:rFonts w:cs="Arial"/>
                </w:rPr>
                <w:t xml:space="preserve">the </w:t>
              </w:r>
              <w:r w:rsidRPr="00993D67">
                <w:rPr>
                  <w:rFonts w:cs="Arial"/>
                  <w:b/>
                </w:rPr>
                <w:t>AP1000</w:t>
              </w:r>
              <w:r>
                <w:rPr>
                  <w:rFonts w:cs="Arial"/>
                </w:rPr>
                <w:t xml:space="preserve"> plant DCD [2]</w:t>
              </w:r>
            </w:ins>
            <w:del w:id="5755" w:author="gorgemj" w:date="2017-11-24T16:54:00Z">
              <w:r w:rsidRPr="00817CEB" w:rsidDel="006E7610">
                <w:rPr>
                  <w:rFonts w:eastAsia="Calibri" w:cs="Arial"/>
                </w:rPr>
                <w:delText>DCD</w:delText>
              </w:r>
            </w:del>
            <w:r w:rsidRPr="00817CEB">
              <w:rPr>
                <w:rFonts w:eastAsia="Calibri" w:cs="Arial"/>
              </w:rPr>
              <w:t xml:space="preserve"> Section 6.6</w:t>
            </w:r>
            <w:r>
              <w:rPr>
                <w:rFonts w:eastAsia="Calibri" w:cs="Arial"/>
              </w:rPr>
              <w:t xml:space="preserve">. </w:t>
            </w:r>
            <w:r w:rsidRPr="00817CEB">
              <w:rPr>
                <w:rFonts w:eastAsia="Calibri" w:cs="Arial"/>
              </w:rPr>
              <w:t>Inservice testing of safety</w:t>
            </w:r>
            <w:del w:id="5756" w:author="gorgemj" w:date="2017-11-24T17:53:00Z">
              <w:r w:rsidRPr="00817CEB" w:rsidDel="006272A4">
                <w:rPr>
                  <w:rFonts w:eastAsia="Calibri" w:cs="Arial"/>
                </w:rPr>
                <w:delText>-related</w:delText>
              </w:r>
            </w:del>
            <w:r w:rsidRPr="00817CEB">
              <w:rPr>
                <w:rFonts w:eastAsia="Calibri" w:cs="Arial"/>
              </w:rPr>
              <w:t xml:space="preserve"> components is discussed in Section 3.9.6</w:t>
            </w:r>
            <w:r>
              <w:rPr>
                <w:rFonts w:eastAsia="Calibri" w:cs="Arial"/>
              </w:rPr>
              <w:t xml:space="preserve">. </w:t>
            </w:r>
          </w:p>
        </w:tc>
      </w:tr>
      <w:tr w:rsidR="00814E5E" w:rsidRPr="00817CEB" w:rsidTr="00814E5E">
        <w:trPr>
          <w:cantSplit/>
        </w:trPr>
        <w:tc>
          <w:tcPr>
            <w:tcW w:w="947" w:type="dxa"/>
          </w:tcPr>
          <w:p w:rsidR="00814E5E" w:rsidRPr="00814E5E" w:rsidRDefault="00814E5E" w:rsidP="00B96D22">
            <w:pPr>
              <w:autoSpaceDE w:val="0"/>
              <w:autoSpaceDN w:val="0"/>
              <w:adjustRightInd w:val="0"/>
              <w:spacing w:before="20" w:after="20" w:line="260" w:lineRule="atLeast"/>
              <w:jc w:val="center"/>
              <w:rPr>
                <w:rFonts w:cs="Arial"/>
              </w:rPr>
            </w:pPr>
          </w:p>
        </w:tc>
        <w:tc>
          <w:tcPr>
            <w:tcW w:w="693" w:type="dxa"/>
          </w:tcPr>
          <w:p w:rsidR="00814E5E" w:rsidRPr="00814E5E" w:rsidRDefault="00814E5E" w:rsidP="00B96D22">
            <w:pPr>
              <w:autoSpaceDE w:val="0"/>
              <w:autoSpaceDN w:val="0"/>
              <w:adjustRightInd w:val="0"/>
              <w:spacing w:before="20" w:after="20" w:line="260" w:lineRule="atLeast"/>
              <w:jc w:val="center"/>
              <w:rPr>
                <w:rFonts w:cs="Arial"/>
                <w:bCs/>
              </w:rPr>
            </w:pPr>
          </w:p>
        </w:tc>
        <w:tc>
          <w:tcPr>
            <w:tcW w:w="5038" w:type="dxa"/>
            <w:gridSpan w:val="2"/>
          </w:tcPr>
          <w:p w:rsidR="00814E5E" w:rsidRDefault="00814E5E" w:rsidP="00B96D22">
            <w:pPr>
              <w:autoSpaceDE w:val="0"/>
              <w:autoSpaceDN w:val="0"/>
              <w:adjustRightInd w:val="0"/>
              <w:spacing w:before="20" w:after="20" w:line="260" w:lineRule="atLeast"/>
              <w:rPr>
                <w:rFonts w:eastAsia="Calibri" w:cs="Arial"/>
                <w:b/>
                <w:bCs/>
              </w:rPr>
            </w:pPr>
            <w:ins w:id="5757" w:author="gorgemj" w:date="2017-11-26T17:08:00Z">
              <w:r>
                <w:rPr>
                  <w:rFonts w:eastAsia="Calibri" w:cs="Arial"/>
                  <w:b/>
                  <w:bCs/>
                </w:rPr>
                <w:t xml:space="preserve">Requirement 29: </w:t>
              </w:r>
              <w:r w:rsidRPr="00817CEB">
                <w:rPr>
                  <w:rFonts w:eastAsia="Calibri" w:cs="Arial"/>
                  <w:b/>
                  <w:bCs/>
                </w:rPr>
                <w:t>Calibration, testing, maintenance, repair, replacement, inspection and monitoring of items important to safety</w:t>
              </w:r>
            </w:ins>
          </w:p>
          <w:p w:rsidR="00814E5E" w:rsidRPr="00817CEB" w:rsidRDefault="00814E5E" w:rsidP="00B96D22">
            <w:pPr>
              <w:autoSpaceDE w:val="0"/>
              <w:autoSpaceDN w:val="0"/>
              <w:adjustRightInd w:val="0"/>
              <w:spacing w:before="20" w:after="20" w:line="260" w:lineRule="atLeast"/>
              <w:rPr>
                <w:rFonts w:eastAsia="Calibri" w:cs="Arial"/>
              </w:rPr>
            </w:pPr>
            <w:r>
              <w:rPr>
                <w:rFonts w:eastAsia="Calibri" w:cs="Arial"/>
                <w:b/>
                <w:bCs/>
              </w:rPr>
              <w:t>(cont.)</w:t>
            </w:r>
          </w:p>
        </w:tc>
        <w:tc>
          <w:tcPr>
            <w:tcW w:w="6912" w:type="dxa"/>
            <w:gridSpan w:val="3"/>
          </w:tcPr>
          <w:p w:rsidR="00814E5E" w:rsidRPr="00817CEB" w:rsidRDefault="00814E5E" w:rsidP="00B96D22">
            <w:pPr>
              <w:spacing w:before="20" w:after="20" w:line="260" w:lineRule="atLeast"/>
              <w:rPr>
                <w:rFonts w:cs="Arial"/>
              </w:rPr>
            </w:pPr>
            <w:r w:rsidRPr="00817CEB">
              <w:rPr>
                <w:rFonts w:eastAsia="Calibri" w:cs="Arial"/>
              </w:rPr>
              <w:t xml:space="preserve">Surveillance testing requirements are specified in the plant Technical Specifications as described in </w:t>
            </w:r>
            <w:ins w:id="5758" w:author="gorgemj" w:date="2017-11-24T16:54:00Z">
              <w:r>
                <w:rPr>
                  <w:rFonts w:cs="Arial"/>
                </w:rPr>
                <w:t xml:space="preserve">the </w:t>
              </w:r>
              <w:r w:rsidRPr="00993D67">
                <w:rPr>
                  <w:rFonts w:cs="Arial"/>
                  <w:b/>
                </w:rPr>
                <w:t>AP1000</w:t>
              </w:r>
              <w:r>
                <w:rPr>
                  <w:rFonts w:cs="Arial"/>
                </w:rPr>
                <w:t xml:space="preserve"> plant DCD [2]</w:t>
              </w:r>
            </w:ins>
            <w:del w:id="5759" w:author="gorgemj" w:date="2017-11-24T16:54:00Z">
              <w:r w:rsidRPr="00817CEB" w:rsidDel="006E7610">
                <w:rPr>
                  <w:rFonts w:eastAsia="Calibri" w:cs="Arial"/>
                </w:rPr>
                <w:delText>DCD</w:delText>
              </w:r>
            </w:del>
            <w:r w:rsidRPr="00817CEB">
              <w:rPr>
                <w:rFonts w:eastAsia="Calibri" w:cs="Arial"/>
              </w:rPr>
              <w:t xml:space="preserve"> </w:t>
            </w:r>
            <w:r>
              <w:rPr>
                <w:rFonts w:eastAsia="Calibri" w:cs="Arial"/>
              </w:rPr>
              <w:t>Section</w:t>
            </w:r>
            <w:r w:rsidRPr="00817CEB">
              <w:rPr>
                <w:rFonts w:eastAsia="Calibri" w:cs="Arial"/>
              </w:rPr>
              <w:t xml:space="preserve"> 16.1.</w:t>
            </w:r>
            <w:ins w:id="5760" w:author="gorgemj" w:date="2017-11-30T12:26:00Z">
              <w:r>
                <w:rPr>
                  <w:rFonts w:eastAsia="Calibri" w:cs="Arial"/>
                </w:rPr>
                <w:t xml:space="preserve"> </w:t>
              </w:r>
            </w:ins>
            <w:ins w:id="5761" w:author="gorgemj" w:date="2017-11-26T17:17:00Z">
              <w:r>
                <w:rPr>
                  <w:rFonts w:eastAsia="Calibri" w:cs="Arial"/>
                </w:rPr>
                <w:t>Maintainability</w:t>
              </w:r>
            </w:ins>
            <w:ins w:id="5762" w:author="gorgemj" w:date="2017-11-26T17:18:00Z">
              <w:r>
                <w:rPr>
                  <w:rFonts w:eastAsia="Calibri" w:cs="Arial"/>
                </w:rPr>
                <w:t xml:space="preserve"> of the AP1000 plant was assessed </w:t>
              </w:r>
            </w:ins>
            <w:ins w:id="5763" w:author="gorgemj" w:date="2017-11-26T17:19:00Z">
              <w:r>
                <w:rPr>
                  <w:rFonts w:eastAsia="Calibri" w:cs="Arial"/>
                </w:rPr>
                <w:t xml:space="preserve">as part of the human factor assessment presented in the </w:t>
              </w:r>
              <w:r w:rsidRPr="0081586D">
                <w:rPr>
                  <w:rFonts w:eastAsia="Calibri" w:cs="Arial"/>
                  <w:b/>
                  <w:rPrChange w:id="5764" w:author="gorgemj" w:date="2017-11-26T17:20:00Z">
                    <w:rPr>
                      <w:rFonts w:eastAsia="Calibri" w:cs="Arial"/>
                    </w:rPr>
                  </w:rPrChange>
                </w:rPr>
                <w:t>AP1000</w:t>
              </w:r>
              <w:r>
                <w:rPr>
                  <w:rFonts w:eastAsia="Calibri" w:cs="Arial"/>
                </w:rPr>
                <w:t xml:space="preserve"> plant </w:t>
              </w:r>
            </w:ins>
            <w:ins w:id="5765" w:author="gorgemj" w:date="2017-11-26T17:20:00Z">
              <w:r>
                <w:rPr>
                  <w:rFonts w:eastAsia="Calibri" w:cs="Arial"/>
                </w:rPr>
                <w:t xml:space="preserve">DCD </w:t>
              </w:r>
            </w:ins>
            <w:ins w:id="5766" w:author="gorgemj" w:date="2017-11-26T17:19:00Z">
              <w:r>
                <w:rPr>
                  <w:rFonts w:eastAsia="Calibri" w:cs="Arial"/>
                </w:rPr>
                <w:t>[2] Chapter 18.</w:t>
              </w:r>
            </w:ins>
            <w:ins w:id="5767" w:author="gorgemj" w:date="2017-11-26T17:20:00Z">
              <w:r>
                <w:rPr>
                  <w:rFonts w:eastAsia="Calibri" w:cs="Arial"/>
                </w:rPr>
                <w:t xml:space="preserve"> </w:t>
              </w:r>
              <w:r>
                <w:rPr>
                  <w:rFonts w:cs="Arial"/>
                </w:rPr>
                <w:t xml:space="preserve">The </w:t>
              </w:r>
              <w:r w:rsidRPr="00E565BC">
                <w:rPr>
                  <w:rFonts w:cs="Arial"/>
                  <w:b/>
                </w:rPr>
                <w:t>AP1000</w:t>
              </w:r>
              <w:r>
                <w:rPr>
                  <w:rFonts w:cs="Arial"/>
                </w:rPr>
                <w:t xml:space="preserve"> plant layout has taken into consideration required access for testing, maintainability, repair, replacement and</w:t>
              </w:r>
            </w:ins>
            <w:ins w:id="5768" w:author="gorgemj" w:date="2017-11-26T17:21:00Z">
              <w:r>
                <w:rPr>
                  <w:rFonts w:cs="Arial"/>
                </w:rPr>
                <w:t xml:space="preserve"> in-service inspection </w:t>
              </w:r>
            </w:ins>
            <w:ins w:id="5769" w:author="gorgemj" w:date="2017-11-26T17:20:00Z">
              <w:r>
                <w:rPr>
                  <w:rFonts w:cs="Arial"/>
                </w:rPr>
                <w:t>of components.</w:t>
              </w:r>
            </w:ins>
          </w:p>
        </w:tc>
      </w:tr>
      <w:tr w:rsidR="00B61F44" w:rsidRPr="00817CEB" w:rsidTr="00814E5E">
        <w:trPr>
          <w:cantSplit/>
          <w:trPrChange w:id="5770" w:author="gorgemj" w:date="2017-11-30T12:36:00Z">
            <w:trPr>
              <w:gridBefore w:val="6"/>
              <w:gridAfter w:val="0"/>
              <w:cantSplit/>
            </w:trPr>
          </w:trPrChange>
        </w:trPr>
        <w:tc>
          <w:tcPr>
            <w:tcW w:w="947" w:type="dxa"/>
            <w:tcPrChange w:id="5771" w:author="gorgemj" w:date="2017-11-30T12:36:00Z">
              <w:tcPr>
                <w:tcW w:w="945" w:type="dxa"/>
                <w:gridSpan w:val="6"/>
              </w:tcPr>
            </w:tcPrChange>
          </w:tcPr>
          <w:p w:rsidR="00B61F44" w:rsidRPr="000C6E06" w:rsidRDefault="00B61F44" w:rsidP="00B96D22">
            <w:pPr>
              <w:autoSpaceDE w:val="0"/>
              <w:autoSpaceDN w:val="0"/>
              <w:adjustRightInd w:val="0"/>
              <w:spacing w:before="20" w:after="20" w:line="260" w:lineRule="atLeast"/>
              <w:jc w:val="center"/>
              <w:rPr>
                <w:rFonts w:cs="Arial"/>
                <w:rPrChange w:id="5772" w:author="gorgemj" w:date="2017-11-23T12:11:00Z">
                  <w:rPr>
                    <w:rFonts w:cs="Arial"/>
                    <w:b/>
                  </w:rPr>
                </w:rPrChange>
              </w:rPr>
            </w:pPr>
            <w:r w:rsidRPr="000C6E06">
              <w:rPr>
                <w:rFonts w:cs="Arial"/>
                <w:rPrChange w:id="5773" w:author="gorgemj" w:date="2017-11-23T12:11:00Z">
                  <w:rPr>
                    <w:rFonts w:cs="Arial"/>
                    <w:b/>
                  </w:rPr>
                </w:rPrChange>
              </w:rPr>
              <w:t>5.45</w:t>
            </w:r>
          </w:p>
        </w:tc>
        <w:tc>
          <w:tcPr>
            <w:tcW w:w="693" w:type="dxa"/>
            <w:tcPrChange w:id="5774" w:author="gorgemj" w:date="2017-11-30T12:36:00Z">
              <w:tcPr>
                <w:tcW w:w="747" w:type="dxa"/>
                <w:gridSpan w:val="3"/>
              </w:tcPr>
            </w:tcPrChange>
          </w:tcPr>
          <w:p w:rsidR="00B61F44" w:rsidRPr="000C6E06" w:rsidRDefault="00B61F44" w:rsidP="00B96D22">
            <w:pPr>
              <w:autoSpaceDE w:val="0"/>
              <w:autoSpaceDN w:val="0"/>
              <w:adjustRightInd w:val="0"/>
              <w:spacing w:before="20" w:after="20" w:line="260" w:lineRule="atLeast"/>
              <w:jc w:val="center"/>
              <w:rPr>
                <w:rFonts w:cs="Arial"/>
                <w:bCs/>
                <w:color w:val="000000"/>
                <w:sz w:val="24"/>
                <w:szCs w:val="24"/>
                <w:rPrChange w:id="5775" w:author="gorgemj" w:date="2017-11-23T12:11:00Z">
                  <w:rPr>
                    <w:rFonts w:cs="Arial"/>
                    <w:b/>
                    <w:bCs/>
                    <w:color w:val="000000"/>
                    <w:sz w:val="24"/>
                    <w:szCs w:val="24"/>
                  </w:rPr>
                </w:rPrChange>
              </w:rPr>
            </w:pPr>
            <w:r w:rsidRPr="000C6E06">
              <w:rPr>
                <w:rFonts w:cs="Arial"/>
                <w:bCs/>
                <w:rPrChange w:id="5776" w:author="gorgemj" w:date="2017-11-23T12:11:00Z">
                  <w:rPr>
                    <w:rFonts w:cs="Arial"/>
                    <w:b/>
                    <w:bCs/>
                  </w:rPr>
                </w:rPrChange>
              </w:rPr>
              <w:t>1</w:t>
            </w:r>
          </w:p>
        </w:tc>
        <w:tc>
          <w:tcPr>
            <w:tcW w:w="5038" w:type="dxa"/>
            <w:gridSpan w:val="2"/>
            <w:tcPrChange w:id="5777" w:author="gorgemj" w:date="2017-11-30T12:36:00Z">
              <w:tcPr>
                <w:tcW w:w="6768" w:type="dxa"/>
                <w:gridSpan w:val="7"/>
              </w:tcPr>
            </w:tcPrChange>
          </w:tcPr>
          <w:p w:rsidR="00B61F44" w:rsidRPr="00817CEB" w:rsidRDefault="00B61F44" w:rsidP="00B96D22">
            <w:pPr>
              <w:autoSpaceDE w:val="0"/>
              <w:autoSpaceDN w:val="0"/>
              <w:adjustRightInd w:val="0"/>
              <w:spacing w:before="20" w:after="20" w:line="260" w:lineRule="atLeast"/>
              <w:rPr>
                <w:rFonts w:eastAsia="Calibri" w:cs="Arial"/>
              </w:rPr>
            </w:pPr>
            <w:r w:rsidRPr="00817CEB">
              <w:rPr>
                <w:rFonts w:eastAsia="Calibri" w:cs="Arial"/>
              </w:rPr>
              <w:t>The plant layout shall be such that activities for calibration, testing, maintenance repair or replacement, inspection and monitoring are facilitated and can be performed to relevant national and international codes and standards. Such activities shall be commensurate with the importance of the safety functions to be performed, and shall be performed without undue exposure of workers.</w:t>
            </w:r>
          </w:p>
        </w:tc>
        <w:tc>
          <w:tcPr>
            <w:tcW w:w="6912" w:type="dxa"/>
            <w:gridSpan w:val="3"/>
            <w:tcPrChange w:id="5778" w:author="gorgemj" w:date="2017-11-30T12:36:00Z">
              <w:tcPr>
                <w:tcW w:w="5130" w:type="dxa"/>
                <w:gridSpan w:val="8"/>
              </w:tcPr>
            </w:tcPrChange>
          </w:tcPr>
          <w:p w:rsidR="00B61F44" w:rsidRDefault="00B61F44" w:rsidP="00B96D22">
            <w:pPr>
              <w:spacing w:before="20" w:after="20" w:line="260" w:lineRule="atLeast"/>
              <w:rPr>
                <w:rFonts w:cs="Arial"/>
              </w:rPr>
            </w:pPr>
            <w:r w:rsidRPr="00817CEB">
              <w:rPr>
                <w:rFonts w:cs="Arial"/>
              </w:rPr>
              <w:t>See response for Requirement</w:t>
            </w:r>
            <w:r>
              <w:rPr>
                <w:rFonts w:cs="Arial"/>
              </w:rPr>
              <w:t xml:space="preserve">s </w:t>
            </w:r>
            <w:r w:rsidRPr="00817CEB">
              <w:rPr>
                <w:rFonts w:cs="Arial"/>
              </w:rPr>
              <w:t xml:space="preserve">29 </w:t>
            </w:r>
            <w:r>
              <w:rPr>
                <w:rFonts w:cs="Arial"/>
              </w:rPr>
              <w:t>and 78</w:t>
            </w:r>
            <w:r w:rsidRPr="00817CEB">
              <w:rPr>
                <w:rFonts w:cs="Arial"/>
              </w:rPr>
              <w:t>.</w:t>
            </w:r>
          </w:p>
          <w:p w:rsidR="00B61F44" w:rsidRDefault="00B61F44" w:rsidP="00B96D22">
            <w:pPr>
              <w:spacing w:before="20" w:after="20" w:line="260" w:lineRule="atLeast"/>
              <w:rPr>
                <w:rFonts w:cs="Arial"/>
              </w:rPr>
            </w:pPr>
            <w:r>
              <w:rPr>
                <w:rFonts w:cs="Arial"/>
              </w:rPr>
              <w:t xml:space="preserve">ALARA has been built into the design of civil structures, the fuel storage and handling and the auxiliaries systems (see </w:t>
            </w:r>
            <w:ins w:id="5779" w:author="gorgemj" w:date="2017-11-24T16:54:00Z">
              <w:r w:rsidRPr="00993D67">
                <w:rPr>
                  <w:rFonts w:cs="Arial"/>
                  <w:b/>
                </w:rPr>
                <w:t>AP1000</w:t>
              </w:r>
              <w:r>
                <w:rPr>
                  <w:rFonts w:cs="Arial"/>
                </w:rPr>
                <w:t xml:space="preserve"> plant DCD [2]</w:t>
              </w:r>
            </w:ins>
            <w:del w:id="5780" w:author="gorgemj" w:date="2017-11-24T16:54:00Z">
              <w:r w:rsidDel="006E7610">
                <w:rPr>
                  <w:rFonts w:cs="Arial"/>
                </w:rPr>
                <w:delText>DCD</w:delText>
              </w:r>
            </w:del>
            <w:r>
              <w:rPr>
                <w:rFonts w:cs="Arial"/>
              </w:rPr>
              <w:t xml:space="preserve"> Sections 6.1.2.1, 9.1.3.1, 9.3).</w:t>
            </w:r>
          </w:p>
          <w:p w:rsidR="00B61F44" w:rsidRPr="00E565BC" w:rsidRDefault="00B61F44" w:rsidP="00B96D22">
            <w:pPr>
              <w:spacing w:before="20" w:after="20" w:line="260" w:lineRule="atLeast"/>
              <w:rPr>
                <w:rFonts w:cs="Arial"/>
              </w:rPr>
            </w:pPr>
            <w:r>
              <w:rPr>
                <w:rFonts w:cs="Arial"/>
              </w:rPr>
              <w:t xml:space="preserve">The </w:t>
            </w:r>
            <w:r w:rsidRPr="00E565BC">
              <w:rPr>
                <w:rFonts w:cs="Arial"/>
                <w:b/>
              </w:rPr>
              <w:t>AP1000</w:t>
            </w:r>
            <w:r>
              <w:rPr>
                <w:rFonts w:cs="Arial"/>
              </w:rPr>
              <w:t xml:space="preserve"> plant layout has taken into consideration required access for testing, maintainability, repair, replacement and </w:t>
            </w:r>
            <w:ins w:id="5781" w:author="gorgemj" w:date="2017-11-26T17:21:00Z">
              <w:r>
                <w:rPr>
                  <w:rFonts w:cs="Arial"/>
                </w:rPr>
                <w:t>in-service inspection</w:t>
              </w:r>
            </w:ins>
            <w:del w:id="5782" w:author="gorgemj" w:date="2017-11-26T17:21:00Z">
              <w:r w:rsidDel="0081586D">
                <w:rPr>
                  <w:rFonts w:cs="Arial"/>
                </w:rPr>
                <w:delText>ISI</w:delText>
              </w:r>
            </w:del>
            <w:r>
              <w:rPr>
                <w:rFonts w:cs="Arial"/>
              </w:rPr>
              <w:t xml:space="preserve"> of components. This includes consideration of ALARA. Also see response to Requirement 5 which addresses ALARA in the </w:t>
            </w:r>
            <w:r w:rsidRPr="00E565BC">
              <w:rPr>
                <w:rFonts w:cs="Arial"/>
                <w:b/>
              </w:rPr>
              <w:t>AP1000</w:t>
            </w:r>
            <w:r>
              <w:rPr>
                <w:rFonts w:cs="Arial"/>
              </w:rPr>
              <w:t xml:space="preserve"> </w:t>
            </w:r>
            <w:ins w:id="5783" w:author="gorgemj" w:date="2017-11-20T10:32:00Z">
              <w:r>
                <w:rPr>
                  <w:rFonts w:cs="Arial"/>
                </w:rPr>
                <w:t xml:space="preserve">plant </w:t>
              </w:r>
            </w:ins>
            <w:r>
              <w:rPr>
                <w:rFonts w:cs="Arial"/>
              </w:rPr>
              <w:t>design.</w:t>
            </w:r>
          </w:p>
        </w:tc>
      </w:tr>
      <w:tr w:rsidR="00B61F44" w:rsidRPr="00817CEB" w:rsidTr="00814E5E">
        <w:trPr>
          <w:cantSplit/>
          <w:trPrChange w:id="5784" w:author="gorgemj" w:date="2017-11-30T12:36:00Z">
            <w:trPr>
              <w:gridBefore w:val="6"/>
              <w:gridAfter w:val="0"/>
              <w:cantSplit/>
            </w:trPr>
          </w:trPrChange>
        </w:trPr>
        <w:tc>
          <w:tcPr>
            <w:tcW w:w="947" w:type="dxa"/>
            <w:tcPrChange w:id="5785" w:author="gorgemj" w:date="2017-11-30T12:36:00Z">
              <w:tcPr>
                <w:tcW w:w="945" w:type="dxa"/>
                <w:gridSpan w:val="6"/>
              </w:tcPr>
            </w:tcPrChange>
          </w:tcPr>
          <w:p w:rsidR="00B61F44" w:rsidRPr="000C6E06" w:rsidRDefault="00B61F44" w:rsidP="00B96D22">
            <w:pPr>
              <w:autoSpaceDE w:val="0"/>
              <w:autoSpaceDN w:val="0"/>
              <w:adjustRightInd w:val="0"/>
              <w:spacing w:before="20" w:after="20" w:line="260" w:lineRule="atLeast"/>
              <w:jc w:val="center"/>
              <w:rPr>
                <w:rFonts w:cs="Arial"/>
                <w:rPrChange w:id="5786" w:author="gorgemj" w:date="2017-11-23T12:12:00Z">
                  <w:rPr>
                    <w:rFonts w:cs="Arial"/>
                    <w:b/>
                  </w:rPr>
                </w:rPrChange>
              </w:rPr>
            </w:pPr>
            <w:r w:rsidRPr="000C6E06">
              <w:rPr>
                <w:rFonts w:cs="Arial"/>
                <w:rPrChange w:id="5787" w:author="gorgemj" w:date="2017-11-23T12:12:00Z">
                  <w:rPr>
                    <w:rFonts w:cs="Arial"/>
                    <w:b/>
                  </w:rPr>
                </w:rPrChange>
              </w:rPr>
              <w:t>5.46</w:t>
            </w:r>
          </w:p>
        </w:tc>
        <w:tc>
          <w:tcPr>
            <w:tcW w:w="693" w:type="dxa"/>
            <w:tcPrChange w:id="5788" w:author="gorgemj" w:date="2017-11-30T12:36:00Z">
              <w:tcPr>
                <w:tcW w:w="747" w:type="dxa"/>
                <w:gridSpan w:val="3"/>
              </w:tcPr>
            </w:tcPrChange>
          </w:tcPr>
          <w:p w:rsidR="00B61F44" w:rsidRPr="000C6E06" w:rsidRDefault="00B61F44" w:rsidP="00B96D22">
            <w:pPr>
              <w:autoSpaceDE w:val="0"/>
              <w:autoSpaceDN w:val="0"/>
              <w:adjustRightInd w:val="0"/>
              <w:spacing w:before="20" w:after="20" w:line="260" w:lineRule="atLeast"/>
              <w:jc w:val="center"/>
              <w:rPr>
                <w:rFonts w:cs="Arial"/>
                <w:bCs/>
                <w:color w:val="000000"/>
                <w:sz w:val="24"/>
                <w:szCs w:val="24"/>
                <w:rPrChange w:id="5789" w:author="gorgemj" w:date="2017-11-23T12:12:00Z">
                  <w:rPr>
                    <w:rFonts w:cs="Arial"/>
                    <w:b/>
                    <w:bCs/>
                    <w:color w:val="000000"/>
                    <w:sz w:val="24"/>
                    <w:szCs w:val="24"/>
                  </w:rPr>
                </w:rPrChange>
              </w:rPr>
            </w:pPr>
            <w:r w:rsidRPr="000C6E06">
              <w:rPr>
                <w:rFonts w:cs="Arial"/>
                <w:bCs/>
                <w:rPrChange w:id="5790" w:author="gorgemj" w:date="2017-11-23T12:12:00Z">
                  <w:rPr>
                    <w:rFonts w:cs="Arial"/>
                    <w:b/>
                    <w:bCs/>
                  </w:rPr>
                </w:rPrChange>
              </w:rPr>
              <w:t>1</w:t>
            </w:r>
          </w:p>
        </w:tc>
        <w:tc>
          <w:tcPr>
            <w:tcW w:w="5038" w:type="dxa"/>
            <w:gridSpan w:val="2"/>
            <w:tcPrChange w:id="5791" w:author="gorgemj" w:date="2017-11-30T12:36:00Z">
              <w:tcPr>
                <w:tcW w:w="6768" w:type="dxa"/>
                <w:gridSpan w:val="7"/>
              </w:tcPr>
            </w:tcPrChange>
          </w:tcPr>
          <w:p w:rsidR="00B61F44" w:rsidRPr="00817CEB" w:rsidRDefault="00B61F44" w:rsidP="00B96D22">
            <w:pPr>
              <w:autoSpaceDE w:val="0"/>
              <w:autoSpaceDN w:val="0"/>
              <w:adjustRightInd w:val="0"/>
              <w:spacing w:before="20" w:after="20" w:line="260" w:lineRule="atLeast"/>
              <w:rPr>
                <w:rFonts w:eastAsia="Calibri" w:cs="Arial"/>
              </w:rPr>
            </w:pPr>
            <w:r w:rsidRPr="00817CEB">
              <w:rPr>
                <w:rFonts w:eastAsia="Calibri" w:cs="Arial"/>
              </w:rPr>
              <w:t>Where items important to safety are planned to be calibrated, tested or maintained during power operation, the respective systems shall be designed for performing such tasks with no significant reduction in the reliability of performance of the safety functions. Provisions for calibration, testing, maintenance, repair, replacement or inspection of items important to safety during shutdown shall be included in the design so that such tasks can be performed with no significant reduction in the reliability of performance of the safety functions.</w:t>
            </w:r>
          </w:p>
        </w:tc>
        <w:tc>
          <w:tcPr>
            <w:tcW w:w="6912" w:type="dxa"/>
            <w:gridSpan w:val="3"/>
            <w:tcPrChange w:id="5792" w:author="gorgemj" w:date="2017-11-30T12:36:00Z">
              <w:tcPr>
                <w:tcW w:w="5130" w:type="dxa"/>
                <w:gridSpan w:val="8"/>
              </w:tcPr>
            </w:tcPrChange>
          </w:tcPr>
          <w:p w:rsidR="00B61F44" w:rsidRDefault="00B61F44" w:rsidP="00B96D22">
            <w:pPr>
              <w:spacing w:before="20" w:after="20" w:line="260" w:lineRule="atLeast"/>
              <w:rPr>
                <w:rFonts w:cs="Arial"/>
              </w:rPr>
            </w:pPr>
            <w:r>
              <w:rPr>
                <w:rFonts w:cs="Arial"/>
              </w:rPr>
              <w:t xml:space="preserve">Testing and maintenance requirements for components important to safety are outlined in </w:t>
            </w:r>
            <w:ins w:id="5793" w:author="gorgemj" w:date="2017-11-24T16:54:00Z">
              <w:r>
                <w:rPr>
                  <w:rFonts w:cs="Arial"/>
                </w:rPr>
                <w:t xml:space="preserve">the </w:t>
              </w:r>
              <w:r w:rsidRPr="00993D67">
                <w:rPr>
                  <w:rFonts w:cs="Arial"/>
                  <w:b/>
                </w:rPr>
                <w:t>AP1000</w:t>
              </w:r>
              <w:r>
                <w:rPr>
                  <w:rFonts w:cs="Arial"/>
                </w:rPr>
                <w:t xml:space="preserve"> plant DCD [2]</w:t>
              </w:r>
            </w:ins>
            <w:del w:id="5794" w:author="gorgemj" w:date="2017-11-24T16:54:00Z">
              <w:r w:rsidDel="006E7610">
                <w:rPr>
                  <w:rFonts w:cs="Arial"/>
                </w:rPr>
                <w:delText xml:space="preserve">the DCD </w:delText>
              </w:r>
            </w:del>
            <w:del w:id="5795" w:author="gorgemj" w:date="2017-11-09T17:09:00Z">
              <w:r w:rsidDel="004B7694">
                <w:rPr>
                  <w:rFonts w:cs="Arial"/>
                </w:rPr>
                <w:delText>[2][3]</w:delText>
              </w:r>
            </w:del>
            <w:r>
              <w:rPr>
                <w:rFonts w:cs="Arial"/>
              </w:rPr>
              <w:t>, PRA [4]</w:t>
            </w:r>
            <w:ins w:id="5796" w:author="gorgemj" w:date="2017-11-26T17:22:00Z">
              <w:r>
                <w:rPr>
                  <w:rFonts w:cs="Arial"/>
                </w:rPr>
                <w:t>,</w:t>
              </w:r>
            </w:ins>
            <w:del w:id="5797" w:author="gorgemj" w:date="2017-11-26T17:22:00Z">
              <w:r w:rsidDel="00DB5CF8">
                <w:rPr>
                  <w:rFonts w:cs="Arial"/>
                </w:rPr>
                <w:delText xml:space="preserve"> and</w:delText>
              </w:r>
            </w:del>
            <w:r>
              <w:rPr>
                <w:rFonts w:cs="Arial"/>
              </w:rPr>
              <w:t xml:space="preserve"> the Technical Specifications (</w:t>
            </w:r>
            <w:ins w:id="5798" w:author="gorgemj" w:date="2017-11-24T16:54:00Z">
              <w:r w:rsidRPr="00993D67">
                <w:rPr>
                  <w:rFonts w:cs="Arial"/>
                  <w:b/>
                </w:rPr>
                <w:t>AP1000</w:t>
              </w:r>
              <w:r>
                <w:rPr>
                  <w:rFonts w:cs="Arial"/>
                </w:rPr>
                <w:t xml:space="preserve"> plant DCD [2]</w:t>
              </w:r>
            </w:ins>
            <w:del w:id="5799" w:author="gorgemj" w:date="2017-11-24T16:54:00Z">
              <w:r w:rsidDel="006E7610">
                <w:rPr>
                  <w:rFonts w:cs="Arial"/>
                </w:rPr>
                <w:delText>DCD</w:delText>
              </w:r>
            </w:del>
            <w:r>
              <w:rPr>
                <w:rFonts w:cs="Arial"/>
              </w:rPr>
              <w:t xml:space="preserve"> </w:t>
            </w:r>
            <w:ins w:id="5800" w:author="gorgemj" w:date="2017-11-26T17:22:00Z">
              <w:r>
                <w:rPr>
                  <w:rFonts w:cs="Arial"/>
                </w:rPr>
                <w:t>Section</w:t>
              </w:r>
            </w:ins>
            <w:del w:id="5801" w:author="gorgemj" w:date="2017-11-26T17:22:00Z">
              <w:r w:rsidDel="00DB5CF8">
                <w:rPr>
                  <w:rFonts w:cs="Arial"/>
                </w:rPr>
                <w:delText>Chapter</w:delText>
              </w:r>
            </w:del>
            <w:r>
              <w:rPr>
                <w:rFonts w:cs="Arial"/>
              </w:rPr>
              <w:t xml:space="preserve"> 16</w:t>
            </w:r>
            <w:ins w:id="5802" w:author="gorgemj" w:date="2017-11-26T17:22:00Z">
              <w:r>
                <w:rPr>
                  <w:rFonts w:cs="Arial"/>
                </w:rPr>
                <w:t>.1</w:t>
              </w:r>
            </w:ins>
            <w:r>
              <w:rPr>
                <w:rFonts w:cs="Arial"/>
              </w:rPr>
              <w:t>)</w:t>
            </w:r>
            <w:ins w:id="5803" w:author="gorgemj" w:date="2017-11-26T17:22:00Z">
              <w:r>
                <w:rPr>
                  <w:rFonts w:cs="Arial"/>
                </w:rPr>
                <w:t xml:space="preserve"> and the short term availability controls (</w:t>
              </w:r>
              <w:r w:rsidRPr="00993D67">
                <w:rPr>
                  <w:rFonts w:cs="Arial"/>
                  <w:b/>
                </w:rPr>
                <w:t>AP1000</w:t>
              </w:r>
              <w:r>
                <w:rPr>
                  <w:rFonts w:cs="Arial"/>
                </w:rPr>
                <w:t xml:space="preserve"> plant DCD [2] Section 16.3)</w:t>
              </w:r>
            </w:ins>
            <w:r>
              <w:rPr>
                <w:rFonts w:cs="Arial"/>
              </w:rPr>
              <w:t xml:space="preserve">. For example, testing and maintenance requirements for the following </w:t>
            </w:r>
            <w:del w:id="5804" w:author="gorgemj" w:date="2017-11-26T17:23:00Z">
              <w:r w:rsidDel="00DB5CF8">
                <w:rPr>
                  <w:rFonts w:cs="Arial"/>
                </w:rPr>
                <w:delText xml:space="preserve">“important to safety” </w:delText>
              </w:r>
            </w:del>
            <w:r>
              <w:rPr>
                <w:rFonts w:cs="Arial"/>
              </w:rPr>
              <w:t xml:space="preserve">components are discussed in the following </w:t>
            </w:r>
            <w:ins w:id="5805" w:author="gorgemj" w:date="2017-11-30T12:11:00Z">
              <w:r w:rsidR="00EC0DBE" w:rsidRPr="00EC0DBE">
                <w:rPr>
                  <w:rFonts w:cs="Arial"/>
                  <w:b/>
                  <w:rPrChange w:id="5806" w:author="gorgemj" w:date="2017-11-30T12:11:00Z">
                    <w:rPr>
                      <w:rFonts w:cs="Arial"/>
                    </w:rPr>
                  </w:rPrChange>
                </w:rPr>
                <w:t>AP1000</w:t>
              </w:r>
              <w:r w:rsidR="00EC0DBE">
                <w:rPr>
                  <w:rFonts w:cs="Arial"/>
                </w:rPr>
                <w:t xml:space="preserve"> plant </w:t>
              </w:r>
            </w:ins>
            <w:r>
              <w:rPr>
                <w:rFonts w:cs="Arial"/>
              </w:rPr>
              <w:t xml:space="preserve">PRA </w:t>
            </w:r>
            <w:ins w:id="5807" w:author="gorgemj" w:date="2017-11-30T12:11:00Z">
              <w:r w:rsidR="00EC0DBE">
                <w:rPr>
                  <w:rFonts w:cs="Arial"/>
                </w:rPr>
                <w:t xml:space="preserve">[4] </w:t>
              </w:r>
            </w:ins>
            <w:del w:id="5808" w:author="friedmbn" w:date="2017-11-29T17:09:00Z">
              <w:r w:rsidDel="005B2EEF">
                <w:rPr>
                  <w:rFonts w:cs="Arial"/>
                </w:rPr>
                <w:delText>Sections</w:delText>
              </w:r>
            </w:del>
            <w:ins w:id="5809" w:author="friedmbn" w:date="2017-11-29T17:09:00Z">
              <w:r>
                <w:rPr>
                  <w:rFonts w:cs="Arial"/>
                </w:rPr>
                <w:t>sections</w:t>
              </w:r>
            </w:ins>
            <w:r>
              <w:rPr>
                <w:rFonts w:cs="Arial"/>
              </w:rPr>
              <w:t xml:space="preserve">: </w:t>
            </w:r>
            <w:del w:id="5810" w:author="gorgemj" w:date="2017-11-26T17:22:00Z">
              <w:r w:rsidDel="00DB5CF8">
                <w:rPr>
                  <w:rFonts w:cs="Arial"/>
                </w:rPr>
                <w:delText xml:space="preserve"> </w:delText>
              </w:r>
            </w:del>
            <w:ins w:id="5811" w:author="gorgemj" w:date="2017-11-25T20:54:00Z">
              <w:r w:rsidRPr="004D1C42">
                <w:rPr>
                  <w:rFonts w:eastAsia="Calibri" w:cs="Arial"/>
                </w:rPr>
                <w:t>passive residual heat removal heat exchanger</w:t>
              </w:r>
            </w:ins>
            <w:del w:id="5812" w:author="gorgemj" w:date="2017-11-25T20:54:00Z">
              <w:r w:rsidDel="005A3417">
                <w:rPr>
                  <w:rFonts w:cs="Arial"/>
                </w:rPr>
                <w:delText>PRHR HX</w:delText>
              </w:r>
            </w:del>
            <w:r>
              <w:rPr>
                <w:rFonts w:cs="Arial"/>
              </w:rPr>
              <w:t xml:space="preserve"> (PRA Section 8.2.3), core makeup tank (PRA Section 9.1.3), accumulator (PRA Section 10.1.3), automatic depressurization (PRA Section 11.2.3), in</w:t>
            </w:r>
            <w:r>
              <w:rPr>
                <w:rFonts w:cs="Arial"/>
              </w:rPr>
              <w:noBreakHyphen/>
              <w:t xml:space="preserve">containment refueling water storage tank (PRA Section 12.2.3), etc. These sections defined when it is appropriate to test and/or maintain the component during power operation and when it is required to perform the activities during plant shutdown. The </w:t>
            </w:r>
            <w:r w:rsidRPr="00622F2F">
              <w:rPr>
                <w:rFonts w:cs="Arial"/>
                <w:b/>
              </w:rPr>
              <w:t>AP1000</w:t>
            </w:r>
            <w:r>
              <w:rPr>
                <w:rFonts w:cs="Arial"/>
              </w:rPr>
              <w:t xml:space="preserve"> plant component testing and maintenance philosophy ensures that tasks can be performed with no significant reduction in the reliability or performance of the component’s safety function(s).</w:t>
            </w:r>
          </w:p>
          <w:p w:rsidR="00B61F44" w:rsidRDefault="00B61F44" w:rsidP="00B96D22">
            <w:pPr>
              <w:spacing w:before="20" w:after="20" w:line="260" w:lineRule="atLeast"/>
              <w:rPr>
                <w:rFonts w:cs="Arial"/>
              </w:rPr>
            </w:pPr>
            <w:r>
              <w:rPr>
                <w:rFonts w:cs="Arial"/>
              </w:rPr>
              <w:t>Also s</w:t>
            </w:r>
            <w:r w:rsidRPr="00817CEB">
              <w:rPr>
                <w:rFonts w:cs="Arial"/>
              </w:rPr>
              <w:t>ee response for Requirement 29</w:t>
            </w:r>
            <w:r>
              <w:rPr>
                <w:rFonts w:cs="Arial"/>
              </w:rPr>
              <w:t>.</w:t>
            </w:r>
          </w:p>
        </w:tc>
      </w:tr>
      <w:tr w:rsidR="00B61F44" w:rsidRPr="00817CEB" w:rsidTr="00814E5E">
        <w:trPr>
          <w:cantSplit/>
          <w:trPrChange w:id="5813" w:author="gorgemj" w:date="2017-11-30T12:36:00Z">
            <w:trPr>
              <w:gridBefore w:val="6"/>
              <w:gridAfter w:val="0"/>
              <w:cantSplit/>
            </w:trPr>
          </w:trPrChange>
        </w:trPr>
        <w:tc>
          <w:tcPr>
            <w:tcW w:w="947" w:type="dxa"/>
            <w:tcPrChange w:id="5814" w:author="gorgemj" w:date="2017-11-30T12:36:00Z">
              <w:tcPr>
                <w:tcW w:w="945" w:type="dxa"/>
                <w:gridSpan w:val="6"/>
              </w:tcPr>
            </w:tcPrChange>
          </w:tcPr>
          <w:p w:rsidR="00B61F44" w:rsidRPr="000C6E06" w:rsidRDefault="00B61F44" w:rsidP="00542606">
            <w:pPr>
              <w:autoSpaceDE w:val="0"/>
              <w:autoSpaceDN w:val="0"/>
              <w:adjustRightInd w:val="0"/>
              <w:spacing w:before="60" w:after="60" w:line="280" w:lineRule="atLeast"/>
              <w:jc w:val="center"/>
              <w:rPr>
                <w:rFonts w:cs="Arial"/>
                <w:rPrChange w:id="5815" w:author="gorgemj" w:date="2017-11-23T12:13:00Z">
                  <w:rPr>
                    <w:rFonts w:cs="Arial"/>
                    <w:b/>
                  </w:rPr>
                </w:rPrChange>
              </w:rPr>
            </w:pPr>
            <w:r w:rsidRPr="000C6E06">
              <w:rPr>
                <w:rFonts w:cs="Arial"/>
                <w:rPrChange w:id="5816" w:author="gorgemj" w:date="2017-11-23T12:13:00Z">
                  <w:rPr>
                    <w:rFonts w:cs="Arial"/>
                    <w:b/>
                  </w:rPr>
                </w:rPrChange>
              </w:rPr>
              <w:t>5.47</w:t>
            </w:r>
          </w:p>
        </w:tc>
        <w:tc>
          <w:tcPr>
            <w:tcW w:w="693" w:type="dxa"/>
            <w:tcPrChange w:id="5817" w:author="gorgemj" w:date="2017-11-30T12:36:00Z">
              <w:tcPr>
                <w:tcW w:w="747" w:type="dxa"/>
                <w:gridSpan w:val="3"/>
              </w:tcPr>
            </w:tcPrChange>
          </w:tcPr>
          <w:p w:rsidR="00B61F44" w:rsidRPr="000C6E06" w:rsidRDefault="00B61F44" w:rsidP="00542606">
            <w:pPr>
              <w:autoSpaceDE w:val="0"/>
              <w:autoSpaceDN w:val="0"/>
              <w:adjustRightInd w:val="0"/>
              <w:spacing w:before="60" w:after="60" w:line="280" w:lineRule="atLeast"/>
              <w:jc w:val="center"/>
              <w:rPr>
                <w:rFonts w:cs="Arial"/>
                <w:bCs/>
                <w:color w:val="000000"/>
                <w:sz w:val="24"/>
                <w:szCs w:val="24"/>
                <w:rPrChange w:id="5818" w:author="gorgemj" w:date="2017-11-23T12:13:00Z">
                  <w:rPr>
                    <w:rFonts w:cs="Arial"/>
                    <w:b/>
                    <w:bCs/>
                    <w:color w:val="000000"/>
                    <w:sz w:val="24"/>
                    <w:szCs w:val="24"/>
                  </w:rPr>
                </w:rPrChange>
              </w:rPr>
            </w:pPr>
            <w:r w:rsidRPr="000C6E06">
              <w:rPr>
                <w:rFonts w:cs="Arial"/>
                <w:bCs/>
                <w:rPrChange w:id="5819" w:author="gorgemj" w:date="2017-11-23T12:13:00Z">
                  <w:rPr>
                    <w:rFonts w:cs="Arial"/>
                    <w:b/>
                    <w:bCs/>
                  </w:rPr>
                </w:rPrChange>
              </w:rPr>
              <w:t>1-3</w:t>
            </w:r>
          </w:p>
        </w:tc>
        <w:tc>
          <w:tcPr>
            <w:tcW w:w="5038" w:type="dxa"/>
            <w:gridSpan w:val="2"/>
            <w:tcPrChange w:id="5820" w:author="gorgemj" w:date="2017-11-30T12:36:00Z">
              <w:tcPr>
                <w:tcW w:w="6768" w:type="dxa"/>
                <w:gridSpan w:val="7"/>
              </w:tcPr>
            </w:tcPrChange>
          </w:tcPr>
          <w:p w:rsidR="00B61F44" w:rsidRPr="00817CEB" w:rsidRDefault="00B61F44" w:rsidP="00542606">
            <w:pPr>
              <w:autoSpaceDE w:val="0"/>
              <w:autoSpaceDN w:val="0"/>
              <w:adjustRightInd w:val="0"/>
              <w:spacing w:before="60" w:after="60" w:line="280" w:lineRule="atLeast"/>
              <w:rPr>
                <w:rFonts w:eastAsia="Calibri" w:cs="Arial"/>
              </w:rPr>
            </w:pPr>
            <w:r w:rsidRPr="00817CEB">
              <w:rPr>
                <w:rFonts w:eastAsia="Calibri" w:cs="Arial"/>
              </w:rPr>
              <w:t>If an item important to safety cannot be designed to be capable of being tested, inspected or monitored to the extent desirable, a robust technical justification shall be provided that incorporates the following approach:</w:t>
            </w:r>
          </w:p>
          <w:p w:rsidR="00B61F44" w:rsidRPr="00817CEB" w:rsidRDefault="00B61F44" w:rsidP="00B96D22">
            <w:pPr>
              <w:autoSpaceDE w:val="0"/>
              <w:autoSpaceDN w:val="0"/>
              <w:adjustRightInd w:val="0"/>
              <w:spacing w:before="60" w:after="60" w:line="280" w:lineRule="atLeast"/>
              <w:ind w:left="432" w:hanging="432"/>
              <w:rPr>
                <w:rFonts w:eastAsia="Calibri" w:cs="Arial"/>
              </w:rPr>
            </w:pPr>
            <w:r w:rsidRPr="00817CEB">
              <w:rPr>
                <w:rFonts w:eastAsia="Calibri" w:cs="Arial"/>
              </w:rPr>
              <w:t xml:space="preserve">(a) </w:t>
            </w:r>
            <w:r>
              <w:rPr>
                <w:rFonts w:eastAsia="Calibri" w:cs="Arial"/>
              </w:rPr>
              <w:tab/>
            </w:r>
            <w:r w:rsidRPr="00817CEB">
              <w:rPr>
                <w:rFonts w:eastAsia="Calibri" w:cs="Arial"/>
              </w:rPr>
              <w:t xml:space="preserve">Other proven alternative and/or indirect methods such as surveillance testing of reference items or use of verified and validated </w:t>
            </w:r>
            <w:proofErr w:type="spellStart"/>
            <w:r w:rsidRPr="00817CEB">
              <w:rPr>
                <w:rFonts w:eastAsia="Calibri" w:cs="Arial"/>
              </w:rPr>
              <w:t>calculational</w:t>
            </w:r>
            <w:proofErr w:type="spellEnd"/>
            <w:r w:rsidRPr="00817CEB">
              <w:rPr>
                <w:rFonts w:eastAsia="Calibri" w:cs="Arial"/>
              </w:rPr>
              <w:t xml:space="preserve"> methods shall be specified;</w:t>
            </w:r>
          </w:p>
          <w:p w:rsidR="00B61F44" w:rsidRPr="00817CEB" w:rsidRDefault="00B61F44" w:rsidP="00B96D22">
            <w:pPr>
              <w:autoSpaceDE w:val="0"/>
              <w:autoSpaceDN w:val="0"/>
              <w:adjustRightInd w:val="0"/>
              <w:spacing w:before="60" w:after="60" w:line="280" w:lineRule="atLeast"/>
              <w:ind w:left="432" w:hanging="432"/>
              <w:rPr>
                <w:rFonts w:eastAsia="Calibri" w:cs="Arial"/>
              </w:rPr>
            </w:pPr>
            <w:r w:rsidRPr="00817CEB">
              <w:rPr>
                <w:rFonts w:eastAsia="Calibri" w:cs="Arial"/>
              </w:rPr>
              <w:t xml:space="preserve">(b) </w:t>
            </w:r>
            <w:r>
              <w:rPr>
                <w:rFonts w:eastAsia="Calibri" w:cs="Arial"/>
              </w:rPr>
              <w:tab/>
            </w:r>
            <w:r w:rsidRPr="00817CEB">
              <w:rPr>
                <w:rFonts w:eastAsia="Calibri" w:cs="Arial"/>
              </w:rPr>
              <w:t>Conservative safety margins shall be applied or other appropriate precautions shall be taken to compensate for possible unanticipated failures.</w:t>
            </w:r>
          </w:p>
        </w:tc>
        <w:tc>
          <w:tcPr>
            <w:tcW w:w="6912" w:type="dxa"/>
            <w:gridSpan w:val="3"/>
            <w:tcPrChange w:id="5821" w:author="gorgemj" w:date="2017-11-30T12:36:00Z">
              <w:tcPr>
                <w:tcW w:w="5130" w:type="dxa"/>
                <w:gridSpan w:val="8"/>
              </w:tcPr>
            </w:tcPrChange>
          </w:tcPr>
          <w:p w:rsidR="00B61F44" w:rsidRPr="00E565BC" w:rsidRDefault="00B61F44" w:rsidP="00F8175E">
            <w:pPr>
              <w:spacing w:before="60" w:after="60" w:line="280" w:lineRule="atLeast"/>
              <w:rPr>
                <w:rFonts w:cs="Arial"/>
              </w:rPr>
            </w:pPr>
            <w:r>
              <w:rPr>
                <w:rFonts w:cs="Arial"/>
              </w:rPr>
              <w:t xml:space="preserve">This requirement is not applicable to the </w:t>
            </w:r>
            <w:r w:rsidRPr="00E565BC">
              <w:rPr>
                <w:rFonts w:cs="Arial"/>
                <w:b/>
              </w:rPr>
              <w:t>AP1000</w:t>
            </w:r>
            <w:r>
              <w:rPr>
                <w:rFonts w:cs="Arial"/>
              </w:rPr>
              <w:t xml:space="preserve"> </w:t>
            </w:r>
            <w:ins w:id="5822" w:author="gorgemj" w:date="2017-11-20T10:33:00Z">
              <w:r>
                <w:rPr>
                  <w:rFonts w:cs="Arial"/>
                </w:rPr>
                <w:t xml:space="preserve">plant </w:t>
              </w:r>
            </w:ins>
            <w:r>
              <w:rPr>
                <w:rFonts w:cs="Arial"/>
              </w:rPr>
              <w:t xml:space="preserve">design. All important to safety components are capable of being tested, inspected and monitored to the extent desirable. See response </w:t>
            </w:r>
            <w:ins w:id="5823" w:author="gorgemj" w:date="2017-11-26T20:50:00Z">
              <w:r>
                <w:rPr>
                  <w:rFonts w:cs="Arial"/>
                </w:rPr>
                <w:t>for</w:t>
              </w:r>
            </w:ins>
            <w:del w:id="5824" w:author="gorgemj" w:date="2017-11-26T20:50:00Z">
              <w:r w:rsidDel="004B08EF">
                <w:rPr>
                  <w:rFonts w:cs="Arial"/>
                </w:rPr>
                <w:delText>to</w:delText>
              </w:r>
            </w:del>
            <w:r>
              <w:rPr>
                <w:rFonts w:cs="Arial"/>
              </w:rPr>
              <w:t xml:space="preserve"> </w:t>
            </w:r>
            <w:ins w:id="5825" w:author="gorgemj" w:date="2017-11-26T20:46:00Z">
              <w:r>
                <w:rPr>
                  <w:rFonts w:eastAsia="Calibri" w:cs="Arial"/>
                </w:rPr>
                <w:t>Paragraph</w:t>
              </w:r>
            </w:ins>
            <w:del w:id="5826" w:author="gorgemj" w:date="2017-11-26T20:46:00Z">
              <w:r w:rsidDel="004B08EF">
                <w:rPr>
                  <w:rFonts w:cs="Arial"/>
                </w:rPr>
                <w:delText>Item</w:delText>
              </w:r>
            </w:del>
            <w:r>
              <w:rPr>
                <w:rFonts w:cs="Arial"/>
              </w:rPr>
              <w:t xml:space="preserve"> 5.46 and Requirement 29 for additional information regarding testing, inspection and monitoring of </w:t>
            </w:r>
            <w:r w:rsidRPr="00E565BC">
              <w:rPr>
                <w:rFonts w:cs="Arial"/>
                <w:b/>
              </w:rPr>
              <w:t>AP1000</w:t>
            </w:r>
            <w:r>
              <w:rPr>
                <w:rFonts w:cs="Arial"/>
              </w:rPr>
              <w:t xml:space="preserve"> plant “important to safety” components.</w:t>
            </w:r>
          </w:p>
        </w:tc>
      </w:tr>
      <w:tr w:rsidR="00B61F44" w:rsidRPr="00817CEB" w:rsidTr="00814E5E">
        <w:tblPrEx>
          <w:tblPrExChange w:id="5827" w:author="gorgemj" w:date="2017-11-30T12:36:00Z">
            <w:tblPrEx>
              <w:tblW w:w="14884" w:type="dxa"/>
            </w:tblPrEx>
          </w:tblPrExChange>
        </w:tblPrEx>
        <w:trPr>
          <w:cantSplit/>
          <w:trHeight w:val="2775"/>
          <w:trPrChange w:id="5828" w:author="gorgemj" w:date="2017-11-30T12:36:00Z">
            <w:trPr>
              <w:gridBefore w:val="8"/>
              <w:gridAfter w:val="0"/>
              <w:cantSplit/>
              <w:trHeight w:val="2775"/>
            </w:trPr>
          </w:trPrChange>
        </w:trPr>
        <w:tc>
          <w:tcPr>
            <w:tcW w:w="947" w:type="dxa"/>
            <w:tcPrChange w:id="5829" w:author="gorgemj" w:date="2017-11-30T12:36:00Z">
              <w:tcPr>
                <w:tcW w:w="945" w:type="dxa"/>
                <w:gridSpan w:val="5"/>
              </w:tcPr>
            </w:tcPrChange>
          </w:tcPr>
          <w:p w:rsidR="00B61F44" w:rsidRDefault="00B61F44" w:rsidP="00542606">
            <w:pPr>
              <w:autoSpaceDE w:val="0"/>
              <w:autoSpaceDN w:val="0"/>
              <w:adjustRightInd w:val="0"/>
              <w:spacing w:before="60" w:after="60" w:line="280" w:lineRule="atLeast"/>
              <w:jc w:val="center"/>
              <w:rPr>
                <w:rFonts w:cs="Arial"/>
                <w:b/>
              </w:rPr>
            </w:pPr>
          </w:p>
        </w:tc>
        <w:tc>
          <w:tcPr>
            <w:tcW w:w="693" w:type="dxa"/>
            <w:tcPrChange w:id="5830" w:author="gorgemj" w:date="2017-11-30T12:36:00Z">
              <w:tcPr>
                <w:tcW w:w="747" w:type="dxa"/>
                <w:gridSpan w:val="3"/>
              </w:tcPr>
            </w:tcPrChange>
          </w:tcPr>
          <w:p w:rsidR="00B61F44" w:rsidRDefault="00B61F44" w:rsidP="00542606">
            <w:pPr>
              <w:autoSpaceDE w:val="0"/>
              <w:autoSpaceDN w:val="0"/>
              <w:adjustRightInd w:val="0"/>
              <w:spacing w:before="60" w:after="60" w:line="280" w:lineRule="atLeast"/>
              <w:jc w:val="center"/>
              <w:rPr>
                <w:rFonts w:cs="Arial"/>
                <w:b/>
                <w:bCs/>
              </w:rPr>
            </w:pPr>
          </w:p>
        </w:tc>
        <w:tc>
          <w:tcPr>
            <w:tcW w:w="5038" w:type="dxa"/>
            <w:gridSpan w:val="2"/>
            <w:tcPrChange w:id="5831" w:author="gorgemj" w:date="2017-11-30T12:36:00Z">
              <w:tcPr>
                <w:tcW w:w="6955" w:type="dxa"/>
                <w:gridSpan w:val="7"/>
              </w:tcPr>
            </w:tcPrChange>
          </w:tcPr>
          <w:p w:rsidR="00B61F44" w:rsidRDefault="00B61F44" w:rsidP="00542606">
            <w:pPr>
              <w:autoSpaceDE w:val="0"/>
              <w:autoSpaceDN w:val="0"/>
              <w:adjustRightInd w:val="0"/>
              <w:spacing w:before="60" w:after="60" w:line="280" w:lineRule="atLeast"/>
              <w:rPr>
                <w:ins w:id="5832" w:author="gorgemj" w:date="2017-11-23T12:13:00Z"/>
                <w:rFonts w:eastAsia="Calibri" w:cs="Arial"/>
                <w:b/>
                <w:bCs/>
              </w:rPr>
            </w:pPr>
            <w:r w:rsidRPr="00817CEB">
              <w:rPr>
                <w:rFonts w:eastAsia="Calibri" w:cs="Arial"/>
                <w:b/>
                <w:bCs/>
              </w:rPr>
              <w:t>Requirement 30: Qualification of items important to safety</w:t>
            </w:r>
          </w:p>
          <w:p w:rsidR="00B61F44" w:rsidDel="000C6E06" w:rsidRDefault="00B61F44">
            <w:pPr>
              <w:autoSpaceDE w:val="0"/>
              <w:autoSpaceDN w:val="0"/>
              <w:adjustRightInd w:val="0"/>
              <w:spacing w:before="60" w:after="60" w:line="280" w:lineRule="atLeast"/>
              <w:rPr>
                <w:del w:id="5833" w:author="gorgemj" w:date="2017-11-23T12:14:00Z"/>
                <w:rFonts w:cs="Arial"/>
                <w:b/>
                <w:color w:val="000000"/>
                <w:sz w:val="24"/>
                <w:szCs w:val="24"/>
              </w:rPr>
            </w:pPr>
            <w:ins w:id="5834" w:author="gorgemj" w:date="2017-11-23T12:13:00Z">
              <w:r w:rsidRPr="00817CEB">
                <w:rPr>
                  <w:rFonts w:eastAsia="Calibri" w:cs="Arial"/>
                  <w:b/>
                  <w:bCs/>
                </w:rPr>
                <w:t xml:space="preserve">A qualification </w:t>
              </w:r>
              <w:proofErr w:type="spellStart"/>
              <w:r w:rsidRPr="00817CEB">
                <w:rPr>
                  <w:rFonts w:eastAsia="Calibri" w:cs="Arial"/>
                  <w:b/>
                  <w:bCs/>
                </w:rPr>
                <w:t>programme</w:t>
              </w:r>
              <w:proofErr w:type="spellEnd"/>
              <w:r w:rsidRPr="00817CEB">
                <w:rPr>
                  <w:rFonts w:eastAsia="Calibri" w:cs="Arial"/>
                  <w:b/>
                  <w:bCs/>
                </w:rPr>
                <w:t xml:space="preserve"> for </w:t>
              </w:r>
            </w:ins>
            <w:ins w:id="5835" w:author="gorgemj" w:date="2017-11-23T12:15:00Z">
              <w:r>
                <w:rPr>
                  <w:rFonts w:eastAsia="Calibri" w:cs="Arial"/>
                  <w:b/>
                  <w:bCs/>
                </w:rPr>
                <w:t>items important to safe</w:t>
              </w:r>
            </w:ins>
            <w:ins w:id="5836" w:author="gorgemj" w:date="2017-11-23T12:13:00Z">
              <w:r w:rsidRPr="00817CEB">
                <w:rPr>
                  <w:rFonts w:eastAsia="Calibri" w:cs="Arial"/>
                  <w:b/>
                  <w:bCs/>
                </w:rPr>
                <w:t>t</w:t>
              </w:r>
            </w:ins>
            <w:ins w:id="5837" w:author="gorgemj" w:date="2017-11-23T12:15:00Z">
              <w:r>
                <w:rPr>
                  <w:rFonts w:eastAsia="Calibri" w:cs="Arial"/>
                  <w:b/>
                  <w:bCs/>
                </w:rPr>
                <w:t>y</w:t>
              </w:r>
            </w:ins>
            <w:ins w:id="5838" w:author="gorgemj" w:date="2017-11-23T12:13:00Z">
              <w:r w:rsidRPr="00817CEB">
                <w:rPr>
                  <w:rFonts w:eastAsia="Calibri" w:cs="Arial"/>
                  <w:b/>
                  <w:bCs/>
                </w:rPr>
                <w:t xml:space="preserve"> shall be implemented to verify that items important to safety at a nuclear power plant are capable of performing their intended functions when necessary, and in the prevailing environmental conditions, throughout their design life, with due account taken of plant conditions during maintenance and testing.</w:t>
              </w:r>
            </w:ins>
          </w:p>
          <w:p w:rsidR="00B61F44" w:rsidRDefault="00B61F44">
            <w:pPr>
              <w:autoSpaceDE w:val="0"/>
              <w:autoSpaceDN w:val="0"/>
              <w:adjustRightInd w:val="0"/>
              <w:spacing w:before="60" w:after="60" w:line="280" w:lineRule="atLeast"/>
              <w:rPr>
                <w:rFonts w:cs="Arial"/>
                <w:b/>
                <w:color w:val="000000"/>
                <w:sz w:val="24"/>
                <w:szCs w:val="24"/>
              </w:rPr>
            </w:pPr>
            <w:del w:id="5839" w:author="gorgemj" w:date="2017-11-23T12:13:00Z">
              <w:r w:rsidRPr="00817CEB" w:rsidDel="000C6E06">
                <w:rPr>
                  <w:rFonts w:eastAsia="Calibri" w:cs="Arial"/>
                  <w:b/>
                  <w:bCs/>
                </w:rPr>
                <w:delText>A qualification programme for equipment shall be implemented to verify that items important to safety at a nuclear power plant are capable of performing their intended functions when necessary, and in the prevailing environmental conditions, throughout their design life, with due account taken of plant conditions during maintenance and testing.</w:delText>
              </w:r>
            </w:del>
          </w:p>
        </w:tc>
        <w:tc>
          <w:tcPr>
            <w:tcW w:w="6912" w:type="dxa"/>
            <w:gridSpan w:val="3"/>
            <w:tcPrChange w:id="5840" w:author="gorgemj" w:date="2017-11-30T12:36:00Z">
              <w:tcPr>
                <w:tcW w:w="6237" w:type="dxa"/>
                <w:gridSpan w:val="8"/>
              </w:tcPr>
            </w:tcPrChange>
          </w:tcPr>
          <w:p w:rsidR="00B61F44" w:rsidRDefault="00B61F44">
            <w:pPr>
              <w:spacing w:before="60" w:after="60" w:line="280" w:lineRule="atLeast"/>
              <w:rPr>
                <w:ins w:id="5841" w:author="gorgemj" w:date="2017-11-26T17:24:00Z"/>
                <w:rFonts w:cs="Arial"/>
              </w:rPr>
            </w:pPr>
            <w:r w:rsidRPr="00817CEB">
              <w:rPr>
                <w:rFonts w:cs="Arial"/>
              </w:rPr>
              <w:t xml:space="preserve">The </w:t>
            </w:r>
            <w:r w:rsidRPr="00817CEB">
              <w:rPr>
                <w:rFonts w:cs="Arial"/>
                <w:b/>
              </w:rPr>
              <w:t>AP1000</w:t>
            </w:r>
            <w:r>
              <w:rPr>
                <w:rFonts w:cs="Arial"/>
              </w:rPr>
              <w:t xml:space="preserve"> p</w:t>
            </w:r>
            <w:r w:rsidRPr="00817CEB">
              <w:rPr>
                <w:rFonts w:cs="Arial"/>
              </w:rPr>
              <w:t xml:space="preserve">lant meets these requirements as discussed in </w:t>
            </w:r>
            <w:ins w:id="5842" w:author="gorgemj" w:date="2017-11-24T16:54:00Z">
              <w:r>
                <w:rPr>
                  <w:rFonts w:cs="Arial"/>
                </w:rPr>
                <w:t xml:space="preserve">the </w:t>
              </w:r>
              <w:r w:rsidRPr="00993D67">
                <w:rPr>
                  <w:rFonts w:cs="Arial"/>
                  <w:b/>
                </w:rPr>
                <w:t>AP1000</w:t>
              </w:r>
              <w:r>
                <w:rPr>
                  <w:rFonts w:cs="Arial"/>
                </w:rPr>
                <w:t xml:space="preserve"> plant DCD [2]</w:t>
              </w:r>
            </w:ins>
            <w:del w:id="5843" w:author="gorgemj" w:date="2017-11-24T16:54:00Z">
              <w:r w:rsidRPr="00817CEB" w:rsidDel="006E7610">
                <w:rPr>
                  <w:rFonts w:cs="Arial"/>
                </w:rPr>
                <w:delText>DCD</w:delText>
              </w:r>
            </w:del>
            <w:r w:rsidRPr="00817CEB">
              <w:rPr>
                <w:rFonts w:cs="Arial"/>
              </w:rPr>
              <w:t xml:space="preserve"> </w:t>
            </w:r>
            <w:r>
              <w:rPr>
                <w:rFonts w:cs="Arial"/>
              </w:rPr>
              <w:t>Section</w:t>
            </w:r>
            <w:r w:rsidRPr="00817CEB">
              <w:rPr>
                <w:rFonts w:cs="Arial"/>
              </w:rPr>
              <w:t xml:space="preserve"> 3.11</w:t>
            </w:r>
            <w:ins w:id="5844" w:author="friedmbn" w:date="2017-11-29T17:09:00Z">
              <w:r>
                <w:rPr>
                  <w:rFonts w:cs="Arial"/>
                </w:rPr>
                <w:t>,</w:t>
              </w:r>
            </w:ins>
            <w:r w:rsidRPr="00817CEB">
              <w:rPr>
                <w:rFonts w:cs="Arial"/>
              </w:rPr>
              <w:t xml:space="preserve"> </w:t>
            </w:r>
            <w:ins w:id="5845" w:author="friedmbn" w:date="2017-11-29T17:09:00Z">
              <w:r>
                <w:rPr>
                  <w:rFonts w:cs="Arial"/>
                </w:rPr>
                <w:t>“</w:t>
              </w:r>
            </w:ins>
            <w:r w:rsidRPr="00817CEB">
              <w:rPr>
                <w:rFonts w:cs="Arial"/>
              </w:rPr>
              <w:t>Environmental Qualification of Mechanical and Electrical Equipment</w:t>
            </w:r>
            <w:r>
              <w:rPr>
                <w:rFonts w:cs="Arial"/>
              </w:rPr>
              <w:t>.</w:t>
            </w:r>
            <w:ins w:id="5846" w:author="friedmbn" w:date="2017-11-29T17:09:00Z">
              <w:r>
                <w:rPr>
                  <w:rFonts w:cs="Arial"/>
                </w:rPr>
                <w:t>”</w:t>
              </w:r>
            </w:ins>
            <w:r>
              <w:rPr>
                <w:rFonts w:cs="Arial"/>
              </w:rPr>
              <w:t xml:space="preserve"> </w:t>
            </w:r>
            <w:r w:rsidRPr="00817CEB">
              <w:rPr>
                <w:rFonts w:cs="Arial"/>
              </w:rPr>
              <w:t xml:space="preserve">Appendix 3D provides the methodology for qualification of </w:t>
            </w:r>
            <w:r w:rsidRPr="00817CEB">
              <w:rPr>
                <w:rFonts w:cs="Arial"/>
                <w:b/>
              </w:rPr>
              <w:t>AP1000</w:t>
            </w:r>
            <w:r w:rsidRPr="00817CEB">
              <w:rPr>
                <w:rFonts w:cs="Arial"/>
              </w:rPr>
              <w:t xml:space="preserve"> </w:t>
            </w:r>
            <w:r>
              <w:rPr>
                <w:rFonts w:cs="Arial"/>
              </w:rPr>
              <w:t>p</w:t>
            </w:r>
            <w:r w:rsidRPr="00817CEB">
              <w:rPr>
                <w:rFonts w:cs="Arial"/>
              </w:rPr>
              <w:t>lant safety</w:t>
            </w:r>
            <w:del w:id="5847" w:author="gorgemj" w:date="2017-11-24T17:54:00Z">
              <w:r w:rsidRPr="00817CEB" w:rsidDel="006272A4">
                <w:rPr>
                  <w:rFonts w:cs="Arial"/>
                </w:rPr>
                <w:delText>-related</w:delText>
              </w:r>
            </w:del>
            <w:r w:rsidRPr="00817CEB">
              <w:rPr>
                <w:rFonts w:cs="Arial"/>
              </w:rPr>
              <w:t xml:space="preserve"> equipment.</w:t>
            </w:r>
            <w:r>
              <w:rPr>
                <w:rFonts w:cs="Arial"/>
              </w:rPr>
              <w:t xml:space="preserve"> The equipment environmental qualification program ensures that components are designed and qualified taking into consideration the most extreme operational conditions (whether it be during accident conditions or maintenance and testing).</w:t>
            </w:r>
          </w:p>
          <w:p w:rsidR="00B61F44" w:rsidRDefault="00B61F44">
            <w:pPr>
              <w:spacing w:before="60" w:after="60" w:line="280" w:lineRule="atLeast"/>
              <w:rPr>
                <w:ins w:id="5848" w:author="gorgemj" w:date="2017-11-26T17:26:00Z"/>
              </w:rPr>
            </w:pPr>
            <w:ins w:id="5849" w:author="gorgemj" w:date="2017-11-26T17:26:00Z">
              <w:r>
                <w:t xml:space="preserve">For the active </w:t>
              </w:r>
              <w:proofErr w:type="spellStart"/>
              <w:r>
                <w:t>DiD</w:t>
              </w:r>
              <w:proofErr w:type="spellEnd"/>
              <w:r>
                <w:t xml:space="preserve"> systems, the conditions in which they could be called to operate in following a DBE do not differ from their normal shutdown operation environmental conditions.</w:t>
              </w:r>
            </w:ins>
          </w:p>
          <w:p w:rsidR="00B61F44" w:rsidRDefault="00B61F44">
            <w:pPr>
              <w:spacing w:before="60" w:after="60" w:line="280" w:lineRule="atLeast"/>
              <w:rPr>
                <w:rFonts w:cs="Arial"/>
                <w:b/>
              </w:rPr>
            </w:pPr>
            <w:ins w:id="5850" w:author="gorgemj" w:date="2017-11-26T17:24:00Z">
              <w:r>
                <w:t xml:space="preserve">For core melt events, the </w:t>
              </w:r>
              <w:r w:rsidRPr="00DB5CF8">
                <w:rPr>
                  <w:b/>
                  <w:rPrChange w:id="5851" w:author="gorgemj" w:date="2017-11-26T17:24:00Z">
                    <w:rPr/>
                  </w:rPrChange>
                </w:rPr>
                <w:t>AP1000</w:t>
              </w:r>
              <w:r>
                <w:t xml:space="preserve"> plant DCD [2] Appendix 19D (equipment survivability assessment) evaluates the availability of equipment and instrumentation used during a severe accident to achieve a controlled, stable state after core damage under the unique containment environments.</w:t>
              </w:r>
            </w:ins>
          </w:p>
        </w:tc>
      </w:tr>
      <w:tr w:rsidR="00B61F44" w:rsidRPr="00817CEB" w:rsidTr="00814E5E">
        <w:trPr>
          <w:cantSplit/>
          <w:trPrChange w:id="5852" w:author="gorgemj" w:date="2017-11-30T12:36:00Z">
            <w:trPr>
              <w:gridBefore w:val="6"/>
              <w:gridAfter w:val="0"/>
              <w:cantSplit/>
            </w:trPr>
          </w:trPrChange>
        </w:trPr>
        <w:tc>
          <w:tcPr>
            <w:tcW w:w="947" w:type="dxa"/>
            <w:tcPrChange w:id="5853" w:author="gorgemj" w:date="2017-11-30T12:36:00Z">
              <w:tcPr>
                <w:tcW w:w="945" w:type="dxa"/>
                <w:gridSpan w:val="6"/>
              </w:tcPr>
            </w:tcPrChange>
          </w:tcPr>
          <w:p w:rsidR="00B61F44" w:rsidRPr="000C6E06" w:rsidRDefault="00B61F44" w:rsidP="00542606">
            <w:pPr>
              <w:autoSpaceDE w:val="0"/>
              <w:autoSpaceDN w:val="0"/>
              <w:adjustRightInd w:val="0"/>
              <w:spacing w:before="60" w:after="60" w:line="280" w:lineRule="atLeast"/>
              <w:jc w:val="center"/>
              <w:rPr>
                <w:rFonts w:cs="Arial"/>
                <w:rPrChange w:id="5854" w:author="gorgemj" w:date="2017-11-23T12:15:00Z">
                  <w:rPr>
                    <w:rFonts w:cs="Arial"/>
                    <w:b/>
                  </w:rPr>
                </w:rPrChange>
              </w:rPr>
            </w:pPr>
            <w:r w:rsidRPr="000C6E06">
              <w:rPr>
                <w:rFonts w:cs="Arial"/>
                <w:rPrChange w:id="5855" w:author="gorgemj" w:date="2017-11-23T12:15:00Z">
                  <w:rPr>
                    <w:rFonts w:cs="Arial"/>
                    <w:b/>
                  </w:rPr>
                </w:rPrChange>
              </w:rPr>
              <w:t>5.48</w:t>
            </w:r>
          </w:p>
        </w:tc>
        <w:tc>
          <w:tcPr>
            <w:tcW w:w="693" w:type="dxa"/>
            <w:tcPrChange w:id="5856" w:author="gorgemj" w:date="2017-11-30T12:36:00Z">
              <w:tcPr>
                <w:tcW w:w="747" w:type="dxa"/>
                <w:gridSpan w:val="3"/>
              </w:tcPr>
            </w:tcPrChange>
          </w:tcPr>
          <w:p w:rsidR="00B61F44" w:rsidRPr="000C6E06" w:rsidRDefault="00B61F44" w:rsidP="00542606">
            <w:pPr>
              <w:autoSpaceDE w:val="0"/>
              <w:autoSpaceDN w:val="0"/>
              <w:adjustRightInd w:val="0"/>
              <w:spacing w:before="60" w:after="60" w:line="280" w:lineRule="atLeast"/>
              <w:jc w:val="center"/>
              <w:rPr>
                <w:rFonts w:cs="Arial"/>
                <w:bCs/>
                <w:color w:val="000000"/>
                <w:sz w:val="24"/>
                <w:szCs w:val="24"/>
                <w:rPrChange w:id="5857" w:author="gorgemj" w:date="2017-11-23T12:15:00Z">
                  <w:rPr>
                    <w:rFonts w:cs="Arial"/>
                    <w:b/>
                    <w:bCs/>
                    <w:color w:val="000000"/>
                    <w:sz w:val="24"/>
                    <w:szCs w:val="24"/>
                  </w:rPr>
                </w:rPrChange>
              </w:rPr>
            </w:pPr>
            <w:r w:rsidRPr="000C6E06">
              <w:rPr>
                <w:rFonts w:cs="Arial"/>
                <w:bCs/>
                <w:rPrChange w:id="5858" w:author="gorgemj" w:date="2017-11-23T12:15:00Z">
                  <w:rPr>
                    <w:rFonts w:cs="Arial"/>
                    <w:b/>
                    <w:bCs/>
                  </w:rPr>
                </w:rPrChange>
              </w:rPr>
              <w:t>1</w:t>
            </w:r>
          </w:p>
        </w:tc>
        <w:tc>
          <w:tcPr>
            <w:tcW w:w="5038" w:type="dxa"/>
            <w:gridSpan w:val="2"/>
            <w:tcPrChange w:id="5859" w:author="gorgemj" w:date="2017-11-30T12:36:00Z">
              <w:tcPr>
                <w:tcW w:w="6768" w:type="dxa"/>
                <w:gridSpan w:val="7"/>
              </w:tcPr>
            </w:tcPrChange>
          </w:tcPr>
          <w:p w:rsidR="00B61F44" w:rsidRPr="00817CEB" w:rsidRDefault="00B61F44" w:rsidP="00542606">
            <w:pPr>
              <w:autoSpaceDE w:val="0"/>
              <w:autoSpaceDN w:val="0"/>
              <w:adjustRightInd w:val="0"/>
              <w:spacing w:before="60" w:after="60" w:line="280" w:lineRule="atLeast"/>
              <w:rPr>
                <w:rFonts w:eastAsia="Calibri" w:cs="Arial"/>
              </w:rPr>
            </w:pPr>
            <w:r w:rsidRPr="00817CEB">
              <w:rPr>
                <w:rFonts w:eastAsia="Calibri" w:cs="Arial"/>
              </w:rPr>
              <w:t xml:space="preserve">The environmental conditions considered in the qualification </w:t>
            </w:r>
            <w:proofErr w:type="spellStart"/>
            <w:r w:rsidRPr="00817CEB">
              <w:rPr>
                <w:rFonts w:eastAsia="Calibri" w:cs="Arial"/>
              </w:rPr>
              <w:t>programme</w:t>
            </w:r>
            <w:proofErr w:type="spellEnd"/>
            <w:r w:rsidRPr="00817CEB">
              <w:rPr>
                <w:rFonts w:eastAsia="Calibri" w:cs="Arial"/>
              </w:rPr>
              <w:t xml:space="preserve"> for items important to safety at a nuclear power plant shall include the variations in ambient environmental conditions that are anticipated in the design basis for the plant.</w:t>
            </w:r>
          </w:p>
        </w:tc>
        <w:tc>
          <w:tcPr>
            <w:tcW w:w="6912" w:type="dxa"/>
            <w:gridSpan w:val="3"/>
            <w:tcPrChange w:id="5860" w:author="gorgemj" w:date="2017-11-30T12:36:00Z">
              <w:tcPr>
                <w:tcW w:w="5130" w:type="dxa"/>
                <w:gridSpan w:val="8"/>
              </w:tcPr>
            </w:tcPrChange>
          </w:tcPr>
          <w:p w:rsidR="00B61F44" w:rsidRDefault="00B61F44" w:rsidP="00542606">
            <w:pPr>
              <w:spacing w:before="60" w:after="60" w:line="280" w:lineRule="atLeast"/>
              <w:rPr>
                <w:rFonts w:cs="Arial"/>
              </w:rPr>
            </w:pPr>
            <w:r w:rsidRPr="00817CEB">
              <w:rPr>
                <w:rFonts w:cs="Arial"/>
              </w:rPr>
              <w:t>See response for Requirement 30.</w:t>
            </w:r>
          </w:p>
        </w:tc>
      </w:tr>
      <w:tr w:rsidR="00B61F44" w:rsidRPr="00817CEB" w:rsidTr="00814E5E">
        <w:trPr>
          <w:cantSplit/>
          <w:trPrChange w:id="5861" w:author="gorgemj" w:date="2017-11-30T12:36:00Z">
            <w:trPr>
              <w:gridBefore w:val="6"/>
              <w:gridAfter w:val="0"/>
              <w:cantSplit/>
            </w:trPr>
          </w:trPrChange>
        </w:trPr>
        <w:tc>
          <w:tcPr>
            <w:tcW w:w="947" w:type="dxa"/>
            <w:tcPrChange w:id="5862" w:author="gorgemj" w:date="2017-11-30T12:36:00Z">
              <w:tcPr>
                <w:tcW w:w="945" w:type="dxa"/>
                <w:gridSpan w:val="6"/>
              </w:tcPr>
            </w:tcPrChange>
          </w:tcPr>
          <w:p w:rsidR="00B61F44" w:rsidRPr="000C6E06" w:rsidRDefault="00B61F44" w:rsidP="00542606">
            <w:pPr>
              <w:autoSpaceDE w:val="0"/>
              <w:autoSpaceDN w:val="0"/>
              <w:adjustRightInd w:val="0"/>
              <w:spacing w:before="60" w:after="60" w:line="280" w:lineRule="atLeast"/>
              <w:jc w:val="center"/>
              <w:rPr>
                <w:rFonts w:cs="Arial"/>
                <w:rPrChange w:id="5863" w:author="gorgemj" w:date="2017-11-23T12:15:00Z">
                  <w:rPr>
                    <w:rFonts w:cs="Arial"/>
                    <w:b/>
                  </w:rPr>
                </w:rPrChange>
              </w:rPr>
            </w:pPr>
            <w:r w:rsidRPr="000C6E06">
              <w:rPr>
                <w:rFonts w:cs="Arial"/>
                <w:rPrChange w:id="5864" w:author="gorgemj" w:date="2017-11-23T12:15:00Z">
                  <w:rPr>
                    <w:rFonts w:cs="Arial"/>
                    <w:b/>
                  </w:rPr>
                </w:rPrChange>
              </w:rPr>
              <w:t>5.49</w:t>
            </w:r>
          </w:p>
        </w:tc>
        <w:tc>
          <w:tcPr>
            <w:tcW w:w="693" w:type="dxa"/>
            <w:tcPrChange w:id="5865" w:author="gorgemj" w:date="2017-11-30T12:36:00Z">
              <w:tcPr>
                <w:tcW w:w="747" w:type="dxa"/>
                <w:gridSpan w:val="3"/>
              </w:tcPr>
            </w:tcPrChange>
          </w:tcPr>
          <w:p w:rsidR="00B61F44" w:rsidRPr="000C6E06" w:rsidRDefault="00B61F44" w:rsidP="00542606">
            <w:pPr>
              <w:autoSpaceDE w:val="0"/>
              <w:autoSpaceDN w:val="0"/>
              <w:adjustRightInd w:val="0"/>
              <w:spacing w:before="60" w:after="60" w:line="280" w:lineRule="atLeast"/>
              <w:jc w:val="center"/>
              <w:rPr>
                <w:rFonts w:cs="Arial"/>
                <w:bCs/>
                <w:color w:val="000000"/>
                <w:sz w:val="24"/>
                <w:szCs w:val="24"/>
                <w:rPrChange w:id="5866" w:author="gorgemj" w:date="2017-11-23T12:15:00Z">
                  <w:rPr>
                    <w:rFonts w:cs="Arial"/>
                    <w:b/>
                    <w:bCs/>
                    <w:color w:val="000000"/>
                    <w:sz w:val="24"/>
                    <w:szCs w:val="24"/>
                  </w:rPr>
                </w:rPrChange>
              </w:rPr>
            </w:pPr>
            <w:r w:rsidRPr="000C6E06">
              <w:rPr>
                <w:rFonts w:cs="Arial"/>
                <w:bCs/>
                <w:rPrChange w:id="5867" w:author="gorgemj" w:date="2017-11-23T12:15:00Z">
                  <w:rPr>
                    <w:rFonts w:cs="Arial"/>
                    <w:b/>
                    <w:bCs/>
                  </w:rPr>
                </w:rPrChange>
              </w:rPr>
              <w:t>1</w:t>
            </w:r>
          </w:p>
        </w:tc>
        <w:tc>
          <w:tcPr>
            <w:tcW w:w="5038" w:type="dxa"/>
            <w:gridSpan w:val="2"/>
            <w:tcPrChange w:id="5868" w:author="gorgemj" w:date="2017-11-30T12:36:00Z">
              <w:tcPr>
                <w:tcW w:w="6768" w:type="dxa"/>
                <w:gridSpan w:val="7"/>
              </w:tcPr>
            </w:tcPrChange>
          </w:tcPr>
          <w:p w:rsidR="00B61F44" w:rsidRPr="00817CEB" w:rsidRDefault="00B61F44">
            <w:pPr>
              <w:autoSpaceDE w:val="0"/>
              <w:autoSpaceDN w:val="0"/>
              <w:adjustRightInd w:val="0"/>
              <w:spacing w:before="60" w:after="60" w:line="280" w:lineRule="atLeast"/>
              <w:rPr>
                <w:rFonts w:eastAsia="Calibri" w:cs="Arial"/>
              </w:rPr>
            </w:pPr>
            <w:r w:rsidRPr="00817CEB">
              <w:rPr>
                <w:rFonts w:eastAsia="Calibri" w:cs="Arial"/>
              </w:rPr>
              <w:t xml:space="preserve">The qualification </w:t>
            </w:r>
            <w:proofErr w:type="spellStart"/>
            <w:r w:rsidRPr="00817CEB">
              <w:rPr>
                <w:rFonts w:eastAsia="Calibri" w:cs="Arial"/>
              </w:rPr>
              <w:t>programme</w:t>
            </w:r>
            <w:proofErr w:type="spellEnd"/>
            <w:r w:rsidRPr="00817CEB">
              <w:rPr>
                <w:rFonts w:eastAsia="Calibri" w:cs="Arial"/>
              </w:rPr>
              <w:t xml:space="preserve"> for items important for safety shall include the consideration of ageing effects caused by environmental factors (such as conditions of vibration, irradiation, humidity or temperature) over the expected </w:t>
            </w:r>
            <w:del w:id="5869" w:author="gorgemj" w:date="2017-11-23T12:16:00Z">
              <w:r w:rsidRPr="00817CEB" w:rsidDel="000C6E06">
                <w:rPr>
                  <w:rFonts w:eastAsia="Calibri" w:cs="Arial"/>
                </w:rPr>
                <w:delText xml:space="preserve">lifetime </w:delText>
              </w:r>
            </w:del>
            <w:ins w:id="5870" w:author="gorgemj" w:date="2017-11-23T12:16:00Z">
              <w:r>
                <w:rPr>
                  <w:rFonts w:eastAsia="Calibri" w:cs="Arial"/>
                </w:rPr>
                <w:t>service life</w:t>
              </w:r>
              <w:r w:rsidRPr="00817CEB">
                <w:rPr>
                  <w:rFonts w:eastAsia="Calibri" w:cs="Arial"/>
                </w:rPr>
                <w:t xml:space="preserve"> </w:t>
              </w:r>
            </w:ins>
            <w:r w:rsidRPr="00817CEB">
              <w:rPr>
                <w:rFonts w:eastAsia="Calibri" w:cs="Arial"/>
              </w:rPr>
              <w:t xml:space="preserve">of the items important to safety. When the items important to safety are subject to natural external events and are required to perform a safety function during or following such an event, the qualification </w:t>
            </w:r>
            <w:proofErr w:type="spellStart"/>
            <w:r w:rsidRPr="00817CEB">
              <w:rPr>
                <w:rFonts w:eastAsia="Calibri" w:cs="Arial"/>
              </w:rPr>
              <w:t>programme</w:t>
            </w:r>
            <w:proofErr w:type="spellEnd"/>
            <w:r w:rsidRPr="00817CEB">
              <w:rPr>
                <w:rFonts w:eastAsia="Calibri" w:cs="Arial"/>
              </w:rPr>
              <w:t xml:space="preserve"> shall replicate as far as is practicable the conditions imposed on items important to safety by the natural event, either by test or by analysis or by a combination of both.</w:t>
            </w:r>
          </w:p>
        </w:tc>
        <w:tc>
          <w:tcPr>
            <w:tcW w:w="6912" w:type="dxa"/>
            <w:gridSpan w:val="3"/>
            <w:tcPrChange w:id="5871" w:author="gorgemj" w:date="2017-11-30T12:36:00Z">
              <w:tcPr>
                <w:tcW w:w="5130" w:type="dxa"/>
                <w:gridSpan w:val="8"/>
              </w:tcPr>
            </w:tcPrChange>
          </w:tcPr>
          <w:p w:rsidR="00B61F44" w:rsidRPr="00B96D22" w:rsidRDefault="00B61F44" w:rsidP="009B7662">
            <w:pPr>
              <w:spacing w:before="60" w:after="60" w:line="280" w:lineRule="atLeast"/>
              <w:rPr>
                <w:rFonts w:cs="Arial"/>
              </w:rPr>
            </w:pPr>
            <w:ins w:id="5872" w:author="gorgemj" w:date="2017-11-24T16:54:00Z">
              <w:r>
                <w:rPr>
                  <w:rFonts w:cs="Arial"/>
                </w:rPr>
                <w:t xml:space="preserve">The </w:t>
              </w:r>
              <w:r w:rsidRPr="00993D67">
                <w:rPr>
                  <w:rFonts w:cs="Arial"/>
                  <w:b/>
                </w:rPr>
                <w:t>AP1000</w:t>
              </w:r>
              <w:r>
                <w:rPr>
                  <w:rFonts w:cs="Arial"/>
                </w:rPr>
                <w:t xml:space="preserve"> plant DCD [2]</w:t>
              </w:r>
            </w:ins>
            <w:del w:id="5873" w:author="gorgemj" w:date="2017-11-24T16:54:00Z">
              <w:r w:rsidDel="006E7610">
                <w:rPr>
                  <w:rFonts w:cs="Arial"/>
                </w:rPr>
                <w:delText>DCD</w:delText>
              </w:r>
            </w:del>
            <w:r>
              <w:rPr>
                <w:rFonts w:cs="Arial"/>
              </w:rPr>
              <w:t xml:space="preserve"> </w:t>
            </w:r>
            <w:r w:rsidRPr="00817CEB">
              <w:rPr>
                <w:rFonts w:cs="Arial"/>
              </w:rPr>
              <w:t>Appendix 3D</w:t>
            </w:r>
            <w:r>
              <w:rPr>
                <w:rFonts w:cs="Arial"/>
              </w:rPr>
              <w:t xml:space="preserve">, </w:t>
            </w:r>
            <w:r w:rsidRPr="00817CEB">
              <w:rPr>
                <w:rFonts w:cs="Arial"/>
              </w:rPr>
              <w:t xml:space="preserve">Attachment B describes the </w:t>
            </w:r>
            <w:r w:rsidRPr="00817CEB">
              <w:rPr>
                <w:rFonts w:cs="Arial"/>
                <w:b/>
              </w:rPr>
              <w:t>AP1000</w:t>
            </w:r>
            <w:r w:rsidRPr="00817CEB">
              <w:rPr>
                <w:rFonts w:cs="Arial"/>
              </w:rPr>
              <w:t xml:space="preserve"> </w:t>
            </w:r>
            <w:r>
              <w:rPr>
                <w:rFonts w:cs="Arial"/>
              </w:rPr>
              <w:t>p</w:t>
            </w:r>
            <w:r w:rsidRPr="00817CEB">
              <w:rPr>
                <w:rFonts w:cs="Arial"/>
              </w:rPr>
              <w:t>lant Aging Evaluation Program</w:t>
            </w:r>
            <w:r>
              <w:rPr>
                <w:rFonts w:cs="Arial"/>
              </w:rPr>
              <w:t xml:space="preserve"> for electric and mechanical equipment, while in Appendix 3D, Attachment C and D the effects of radiation and thermal ageing on the components is described.</w:t>
            </w:r>
          </w:p>
        </w:tc>
      </w:tr>
      <w:tr w:rsidR="00B61F44" w:rsidRPr="00817CEB" w:rsidTr="00814E5E">
        <w:trPr>
          <w:cantSplit/>
          <w:trPrChange w:id="5874" w:author="gorgemj" w:date="2017-11-30T12:36:00Z">
            <w:trPr>
              <w:gridBefore w:val="6"/>
              <w:gridAfter w:val="0"/>
              <w:cantSplit/>
            </w:trPr>
          </w:trPrChange>
        </w:trPr>
        <w:tc>
          <w:tcPr>
            <w:tcW w:w="947" w:type="dxa"/>
            <w:tcPrChange w:id="5875" w:author="gorgemj" w:date="2017-11-30T12:36:00Z">
              <w:tcPr>
                <w:tcW w:w="945" w:type="dxa"/>
                <w:gridSpan w:val="6"/>
              </w:tcPr>
            </w:tcPrChange>
          </w:tcPr>
          <w:p w:rsidR="00B61F44" w:rsidRPr="000C6E06" w:rsidRDefault="00B61F44" w:rsidP="00542606">
            <w:pPr>
              <w:autoSpaceDE w:val="0"/>
              <w:autoSpaceDN w:val="0"/>
              <w:adjustRightInd w:val="0"/>
              <w:spacing w:before="60" w:after="60" w:line="280" w:lineRule="atLeast"/>
              <w:jc w:val="center"/>
              <w:rPr>
                <w:rFonts w:cs="Arial"/>
                <w:rPrChange w:id="5876" w:author="gorgemj" w:date="2017-11-23T12:16:00Z">
                  <w:rPr>
                    <w:rFonts w:cs="Arial"/>
                    <w:b/>
                  </w:rPr>
                </w:rPrChange>
              </w:rPr>
            </w:pPr>
            <w:r w:rsidRPr="000C6E06">
              <w:rPr>
                <w:rFonts w:cs="Arial"/>
                <w:rPrChange w:id="5877" w:author="gorgemj" w:date="2017-11-23T12:16:00Z">
                  <w:rPr>
                    <w:rFonts w:cs="Arial"/>
                    <w:b/>
                  </w:rPr>
                </w:rPrChange>
              </w:rPr>
              <w:t>5.50</w:t>
            </w:r>
          </w:p>
        </w:tc>
        <w:tc>
          <w:tcPr>
            <w:tcW w:w="693" w:type="dxa"/>
            <w:tcPrChange w:id="5878" w:author="gorgemj" w:date="2017-11-30T12:36:00Z">
              <w:tcPr>
                <w:tcW w:w="747" w:type="dxa"/>
                <w:gridSpan w:val="3"/>
              </w:tcPr>
            </w:tcPrChange>
          </w:tcPr>
          <w:p w:rsidR="00B61F44" w:rsidRPr="000C6E06" w:rsidRDefault="00B61F44" w:rsidP="00542606">
            <w:pPr>
              <w:autoSpaceDE w:val="0"/>
              <w:autoSpaceDN w:val="0"/>
              <w:adjustRightInd w:val="0"/>
              <w:spacing w:before="60" w:after="60" w:line="280" w:lineRule="atLeast"/>
              <w:jc w:val="center"/>
              <w:rPr>
                <w:rFonts w:cs="Arial"/>
                <w:bCs/>
                <w:color w:val="000000"/>
                <w:sz w:val="24"/>
                <w:szCs w:val="24"/>
                <w:rPrChange w:id="5879" w:author="gorgemj" w:date="2017-11-23T12:16:00Z">
                  <w:rPr>
                    <w:rFonts w:cs="Arial"/>
                    <w:b/>
                    <w:bCs/>
                    <w:color w:val="000000"/>
                    <w:sz w:val="24"/>
                    <w:szCs w:val="24"/>
                  </w:rPr>
                </w:rPrChange>
              </w:rPr>
            </w:pPr>
            <w:r w:rsidRPr="000C6E06">
              <w:rPr>
                <w:rFonts w:cs="Arial"/>
                <w:bCs/>
                <w:rPrChange w:id="5880" w:author="gorgemj" w:date="2017-11-23T12:16:00Z">
                  <w:rPr>
                    <w:rFonts w:cs="Arial"/>
                    <w:b/>
                    <w:bCs/>
                  </w:rPr>
                </w:rPrChange>
              </w:rPr>
              <w:t>1</w:t>
            </w:r>
          </w:p>
        </w:tc>
        <w:tc>
          <w:tcPr>
            <w:tcW w:w="5038" w:type="dxa"/>
            <w:gridSpan w:val="2"/>
            <w:tcPrChange w:id="5881" w:author="gorgemj" w:date="2017-11-30T12:36:00Z">
              <w:tcPr>
                <w:tcW w:w="6768" w:type="dxa"/>
                <w:gridSpan w:val="7"/>
              </w:tcPr>
            </w:tcPrChange>
          </w:tcPr>
          <w:p w:rsidR="00B61F44" w:rsidRPr="00817CEB" w:rsidRDefault="00B61F44" w:rsidP="00542606">
            <w:pPr>
              <w:autoSpaceDE w:val="0"/>
              <w:autoSpaceDN w:val="0"/>
              <w:adjustRightInd w:val="0"/>
              <w:spacing w:before="60" w:after="60" w:line="280" w:lineRule="atLeast"/>
              <w:rPr>
                <w:rFonts w:eastAsia="Calibri" w:cs="Arial"/>
              </w:rPr>
            </w:pPr>
            <w:r w:rsidRPr="00817CEB">
              <w:rPr>
                <w:rFonts w:eastAsia="Calibri" w:cs="Arial"/>
              </w:rPr>
              <w:t xml:space="preserve">Any environmental conditions that could reasonably be anticipated and that could arise in specific operational states, such as in periodic testing of the containment leak rate, shall be included in the qualification </w:t>
            </w:r>
            <w:proofErr w:type="spellStart"/>
            <w:r w:rsidRPr="00817CEB">
              <w:rPr>
                <w:rFonts w:eastAsia="Calibri" w:cs="Arial"/>
              </w:rPr>
              <w:t>programme</w:t>
            </w:r>
            <w:proofErr w:type="spellEnd"/>
            <w:r w:rsidRPr="00817CEB">
              <w:rPr>
                <w:rFonts w:eastAsia="Calibri" w:cs="Arial"/>
              </w:rPr>
              <w:t>.</w:t>
            </w:r>
          </w:p>
        </w:tc>
        <w:tc>
          <w:tcPr>
            <w:tcW w:w="6912" w:type="dxa"/>
            <w:gridSpan w:val="3"/>
            <w:tcPrChange w:id="5882" w:author="gorgemj" w:date="2017-11-30T12:36:00Z">
              <w:tcPr>
                <w:tcW w:w="5130" w:type="dxa"/>
                <w:gridSpan w:val="8"/>
              </w:tcPr>
            </w:tcPrChange>
          </w:tcPr>
          <w:p w:rsidR="00B61F44" w:rsidRDefault="00B61F44" w:rsidP="00542606">
            <w:pPr>
              <w:spacing w:before="60" w:after="60" w:line="280" w:lineRule="atLeast"/>
              <w:rPr>
                <w:rFonts w:cs="Arial"/>
              </w:rPr>
            </w:pPr>
            <w:r w:rsidRPr="00817CEB">
              <w:rPr>
                <w:rFonts w:cs="Arial"/>
              </w:rPr>
              <w:t>See response for Requirement 30.</w:t>
            </w:r>
          </w:p>
          <w:p w:rsidR="00B61F44" w:rsidRDefault="00B61F44" w:rsidP="00542606">
            <w:pPr>
              <w:spacing w:before="60" w:after="60" w:line="280" w:lineRule="atLeast"/>
              <w:rPr>
                <w:rFonts w:cs="Arial"/>
              </w:rPr>
            </w:pPr>
            <w:r w:rsidRPr="00E565BC">
              <w:rPr>
                <w:rFonts w:cs="Arial"/>
                <w:b/>
              </w:rPr>
              <w:t>AP1000</w:t>
            </w:r>
            <w:r>
              <w:rPr>
                <w:rFonts w:cs="Arial"/>
              </w:rPr>
              <w:t xml:space="preserve"> plant equipment is designed taking into consideration the environmental conditions which the component may experience during normal operation, transient and accident conditions, testing, etc. </w:t>
            </w:r>
          </w:p>
          <w:p w:rsidR="00B61F44" w:rsidRDefault="00B61F44" w:rsidP="00542606">
            <w:pPr>
              <w:spacing w:before="60" w:after="60" w:line="280" w:lineRule="atLeast"/>
              <w:rPr>
                <w:rFonts w:cs="Arial"/>
                <w:b/>
              </w:rPr>
            </w:pPr>
          </w:p>
        </w:tc>
      </w:tr>
      <w:tr w:rsidR="00B61F44" w:rsidRPr="00817CEB" w:rsidDel="000C6E06" w:rsidTr="00814E5E">
        <w:trPr>
          <w:cantSplit/>
          <w:del w:id="5883" w:author="gorgemj" w:date="2017-11-23T12:18:00Z"/>
          <w:trPrChange w:id="5884" w:author="gorgemj" w:date="2017-11-30T12:36:00Z">
            <w:trPr>
              <w:gridBefore w:val="6"/>
              <w:gridAfter w:val="0"/>
              <w:cantSplit/>
            </w:trPr>
          </w:trPrChange>
        </w:trPr>
        <w:tc>
          <w:tcPr>
            <w:tcW w:w="947" w:type="dxa"/>
            <w:tcPrChange w:id="5885" w:author="gorgemj" w:date="2017-11-30T12:36:00Z">
              <w:tcPr>
                <w:tcW w:w="945" w:type="dxa"/>
                <w:gridSpan w:val="6"/>
              </w:tcPr>
            </w:tcPrChange>
          </w:tcPr>
          <w:p w:rsidR="00B61F44" w:rsidDel="000C6E06" w:rsidRDefault="00B61F44" w:rsidP="00542606">
            <w:pPr>
              <w:autoSpaceDE w:val="0"/>
              <w:autoSpaceDN w:val="0"/>
              <w:adjustRightInd w:val="0"/>
              <w:spacing w:before="60" w:after="60" w:line="280" w:lineRule="atLeast"/>
              <w:jc w:val="center"/>
              <w:rPr>
                <w:del w:id="5886" w:author="gorgemj" w:date="2017-11-23T12:18:00Z"/>
                <w:rFonts w:cs="Arial"/>
                <w:b/>
              </w:rPr>
            </w:pPr>
          </w:p>
        </w:tc>
        <w:tc>
          <w:tcPr>
            <w:tcW w:w="693" w:type="dxa"/>
            <w:tcPrChange w:id="5887" w:author="gorgemj" w:date="2017-11-30T12:36:00Z">
              <w:tcPr>
                <w:tcW w:w="747" w:type="dxa"/>
                <w:gridSpan w:val="3"/>
              </w:tcPr>
            </w:tcPrChange>
          </w:tcPr>
          <w:p w:rsidR="00B61F44" w:rsidDel="000C6E06" w:rsidRDefault="00B61F44" w:rsidP="00542606">
            <w:pPr>
              <w:autoSpaceDE w:val="0"/>
              <w:autoSpaceDN w:val="0"/>
              <w:adjustRightInd w:val="0"/>
              <w:spacing w:before="60" w:after="60" w:line="280" w:lineRule="atLeast"/>
              <w:jc w:val="center"/>
              <w:rPr>
                <w:del w:id="5888" w:author="gorgemj" w:date="2017-11-23T12:18:00Z"/>
                <w:rFonts w:cs="Arial"/>
                <w:b/>
                <w:bCs/>
              </w:rPr>
            </w:pPr>
          </w:p>
        </w:tc>
        <w:tc>
          <w:tcPr>
            <w:tcW w:w="5038" w:type="dxa"/>
            <w:gridSpan w:val="2"/>
            <w:tcPrChange w:id="5889" w:author="gorgemj" w:date="2017-11-30T12:36:00Z">
              <w:tcPr>
                <w:tcW w:w="6768" w:type="dxa"/>
                <w:gridSpan w:val="7"/>
              </w:tcPr>
            </w:tcPrChange>
          </w:tcPr>
          <w:p w:rsidR="00B61F44" w:rsidDel="000C6E06" w:rsidRDefault="00B61F44" w:rsidP="00542606">
            <w:pPr>
              <w:autoSpaceDE w:val="0"/>
              <w:autoSpaceDN w:val="0"/>
              <w:adjustRightInd w:val="0"/>
              <w:spacing w:before="60" w:after="60" w:line="280" w:lineRule="atLeast"/>
              <w:rPr>
                <w:del w:id="5890" w:author="gorgemj" w:date="2017-11-23T12:18:00Z"/>
                <w:rFonts w:cs="Arial"/>
                <w:b/>
                <w:color w:val="000000"/>
                <w:sz w:val="24"/>
                <w:szCs w:val="24"/>
              </w:rPr>
            </w:pPr>
            <w:del w:id="5891" w:author="gorgemj" w:date="2017-11-23T12:17:00Z">
              <w:r w:rsidRPr="00817CEB" w:rsidDel="000C6E06">
                <w:rPr>
                  <w:rFonts w:eastAsia="Calibri" w:cs="Arial"/>
                  <w:b/>
                  <w:bCs/>
                </w:rPr>
                <w:delText>Requirement 31: Ageing management</w:delText>
              </w:r>
            </w:del>
          </w:p>
        </w:tc>
        <w:tc>
          <w:tcPr>
            <w:tcW w:w="6912" w:type="dxa"/>
            <w:gridSpan w:val="3"/>
            <w:tcPrChange w:id="5892" w:author="gorgemj" w:date="2017-11-30T12:36:00Z">
              <w:tcPr>
                <w:tcW w:w="5130" w:type="dxa"/>
                <w:gridSpan w:val="8"/>
              </w:tcPr>
            </w:tcPrChange>
          </w:tcPr>
          <w:p w:rsidR="00B61F44" w:rsidDel="000C6E06" w:rsidRDefault="00B61F44" w:rsidP="00542606">
            <w:pPr>
              <w:spacing w:before="60" w:after="60" w:line="280" w:lineRule="atLeast"/>
              <w:rPr>
                <w:del w:id="5893" w:author="gorgemj" w:date="2017-11-23T12:18:00Z"/>
                <w:rFonts w:cs="Arial"/>
                <w:b/>
              </w:rPr>
            </w:pPr>
          </w:p>
        </w:tc>
      </w:tr>
      <w:tr w:rsidR="00B61F44" w:rsidRPr="00817CEB" w:rsidTr="00814E5E">
        <w:trPr>
          <w:cantSplit/>
          <w:trPrChange w:id="5894" w:author="gorgemj" w:date="2017-11-30T12:36:00Z">
            <w:trPr>
              <w:gridBefore w:val="6"/>
              <w:gridAfter w:val="0"/>
              <w:cantSplit/>
            </w:trPr>
          </w:trPrChange>
        </w:trPr>
        <w:tc>
          <w:tcPr>
            <w:tcW w:w="947" w:type="dxa"/>
            <w:tcPrChange w:id="5895" w:author="gorgemj" w:date="2017-11-30T12:36:00Z">
              <w:tcPr>
                <w:tcW w:w="945" w:type="dxa"/>
                <w:gridSpan w:val="6"/>
              </w:tcPr>
            </w:tcPrChange>
          </w:tcPr>
          <w:p w:rsidR="00B61F44" w:rsidRDefault="00B61F44" w:rsidP="00542606">
            <w:pPr>
              <w:autoSpaceDE w:val="0"/>
              <w:autoSpaceDN w:val="0"/>
              <w:adjustRightInd w:val="0"/>
              <w:spacing w:before="60" w:after="60" w:line="280" w:lineRule="atLeast"/>
              <w:jc w:val="center"/>
              <w:rPr>
                <w:rFonts w:cs="Arial"/>
                <w:b/>
              </w:rPr>
            </w:pPr>
          </w:p>
        </w:tc>
        <w:tc>
          <w:tcPr>
            <w:tcW w:w="693" w:type="dxa"/>
            <w:tcPrChange w:id="5896" w:author="gorgemj" w:date="2017-11-30T12:36:00Z">
              <w:tcPr>
                <w:tcW w:w="747" w:type="dxa"/>
                <w:gridSpan w:val="3"/>
              </w:tcPr>
            </w:tcPrChange>
          </w:tcPr>
          <w:p w:rsidR="00B61F44" w:rsidRDefault="00B61F44" w:rsidP="00542606">
            <w:pPr>
              <w:autoSpaceDE w:val="0"/>
              <w:autoSpaceDN w:val="0"/>
              <w:adjustRightInd w:val="0"/>
              <w:spacing w:before="60" w:after="60" w:line="280" w:lineRule="atLeast"/>
              <w:jc w:val="center"/>
              <w:rPr>
                <w:rFonts w:cs="Arial"/>
                <w:b/>
                <w:bCs/>
              </w:rPr>
            </w:pPr>
          </w:p>
        </w:tc>
        <w:tc>
          <w:tcPr>
            <w:tcW w:w="5038" w:type="dxa"/>
            <w:gridSpan w:val="2"/>
            <w:tcPrChange w:id="5897" w:author="gorgemj" w:date="2017-11-30T12:36:00Z">
              <w:tcPr>
                <w:tcW w:w="6768" w:type="dxa"/>
                <w:gridSpan w:val="7"/>
              </w:tcPr>
            </w:tcPrChange>
          </w:tcPr>
          <w:p w:rsidR="00B61F44" w:rsidRDefault="00B61F44" w:rsidP="00542606">
            <w:pPr>
              <w:autoSpaceDE w:val="0"/>
              <w:autoSpaceDN w:val="0"/>
              <w:adjustRightInd w:val="0"/>
              <w:spacing w:before="60" w:after="60" w:line="280" w:lineRule="atLeast"/>
              <w:rPr>
                <w:ins w:id="5898" w:author="gorgemj" w:date="2017-11-23T12:18:00Z"/>
                <w:rFonts w:eastAsia="Calibri" w:cs="Arial"/>
                <w:b/>
                <w:bCs/>
              </w:rPr>
            </w:pPr>
            <w:ins w:id="5899" w:author="gorgemj" w:date="2017-11-23T12:17:00Z">
              <w:r w:rsidRPr="00817CEB">
                <w:rPr>
                  <w:rFonts w:eastAsia="Calibri" w:cs="Arial"/>
                  <w:b/>
                  <w:bCs/>
                </w:rPr>
                <w:t xml:space="preserve">Requirement 31: Ageing management </w:t>
              </w:r>
            </w:ins>
          </w:p>
          <w:p w:rsidR="00B61F44" w:rsidRPr="00817CEB" w:rsidRDefault="00B61F44" w:rsidP="00542606">
            <w:pPr>
              <w:autoSpaceDE w:val="0"/>
              <w:autoSpaceDN w:val="0"/>
              <w:adjustRightInd w:val="0"/>
              <w:spacing w:before="60" w:after="60" w:line="280" w:lineRule="atLeast"/>
              <w:rPr>
                <w:rFonts w:eastAsia="Calibri" w:cs="Arial"/>
                <w:b/>
                <w:bCs/>
              </w:rPr>
            </w:pPr>
            <w:r w:rsidRPr="00817CEB">
              <w:rPr>
                <w:rFonts w:eastAsia="Calibri" w:cs="Arial"/>
                <w:b/>
                <w:bCs/>
              </w:rPr>
              <w:t>The design life of items important to safety at a nuclear power plant shall be determined. Appropriate margins shall be provided in the design to take due account of relevant mechanisms of ageing, neutron embrittlement and wear out and of the potential for age related degradation, to ensure the capability of items important to safety to perform their necessary safety functions throughout their design life.</w:t>
            </w:r>
          </w:p>
        </w:tc>
        <w:tc>
          <w:tcPr>
            <w:tcW w:w="6912" w:type="dxa"/>
            <w:gridSpan w:val="3"/>
            <w:tcPrChange w:id="5900" w:author="gorgemj" w:date="2017-11-30T12:36:00Z">
              <w:tcPr>
                <w:tcW w:w="5130" w:type="dxa"/>
                <w:gridSpan w:val="8"/>
              </w:tcPr>
            </w:tcPrChange>
          </w:tcPr>
          <w:p w:rsidR="00B61F44" w:rsidRDefault="00B61F44" w:rsidP="009B7662">
            <w:pPr>
              <w:spacing w:before="60" w:after="60" w:line="280" w:lineRule="atLeast"/>
              <w:rPr>
                <w:rFonts w:cs="Arial"/>
                <w:b/>
              </w:rPr>
            </w:pPr>
            <w:ins w:id="5901" w:author="gorgemj" w:date="2017-11-24T16:54:00Z">
              <w:r>
                <w:rPr>
                  <w:rFonts w:cs="Arial"/>
                </w:rPr>
                <w:t xml:space="preserve">The </w:t>
              </w:r>
              <w:r w:rsidRPr="00993D67">
                <w:rPr>
                  <w:rFonts w:cs="Arial"/>
                  <w:b/>
                </w:rPr>
                <w:t>AP1000</w:t>
              </w:r>
              <w:r>
                <w:rPr>
                  <w:rFonts w:cs="Arial"/>
                </w:rPr>
                <w:t xml:space="preserve"> plant DCD [2]</w:t>
              </w:r>
            </w:ins>
            <w:del w:id="5902" w:author="gorgemj" w:date="2017-11-24T16:54:00Z">
              <w:r w:rsidDel="006E7610">
                <w:rPr>
                  <w:rFonts w:cs="Arial"/>
                </w:rPr>
                <w:delText>DCD</w:delText>
              </w:r>
            </w:del>
            <w:r>
              <w:rPr>
                <w:rFonts w:cs="Arial"/>
              </w:rPr>
              <w:t xml:space="preserve"> </w:t>
            </w:r>
            <w:r w:rsidRPr="00817CEB">
              <w:rPr>
                <w:rFonts w:cs="Arial"/>
              </w:rPr>
              <w:t>Appendix 3D</w:t>
            </w:r>
            <w:r>
              <w:rPr>
                <w:rFonts w:cs="Arial"/>
              </w:rPr>
              <w:t xml:space="preserve">, </w:t>
            </w:r>
            <w:r w:rsidRPr="00817CEB">
              <w:rPr>
                <w:rFonts w:cs="Arial"/>
              </w:rPr>
              <w:t xml:space="preserve">Attachment B describes the </w:t>
            </w:r>
            <w:r w:rsidRPr="00817CEB">
              <w:rPr>
                <w:rFonts w:cs="Arial"/>
                <w:b/>
              </w:rPr>
              <w:t>AP1000</w:t>
            </w:r>
            <w:r w:rsidRPr="00817CEB">
              <w:rPr>
                <w:rFonts w:cs="Arial"/>
              </w:rPr>
              <w:t xml:space="preserve"> </w:t>
            </w:r>
            <w:r>
              <w:rPr>
                <w:rFonts w:cs="Arial"/>
              </w:rPr>
              <w:t>p</w:t>
            </w:r>
            <w:r w:rsidRPr="00817CEB">
              <w:rPr>
                <w:rFonts w:cs="Arial"/>
              </w:rPr>
              <w:t>lant Aging Evaluation Program</w:t>
            </w:r>
            <w:r>
              <w:rPr>
                <w:rFonts w:cs="Arial"/>
              </w:rPr>
              <w:t xml:space="preserve"> </w:t>
            </w:r>
            <w:r w:rsidRPr="00D127A5">
              <w:rPr>
                <w:rFonts w:cs="Arial"/>
              </w:rPr>
              <w:t>for t</w:t>
            </w:r>
            <w:r>
              <w:rPr>
                <w:rFonts w:cs="Arial"/>
              </w:rPr>
              <w:t>h</w:t>
            </w:r>
            <w:r w:rsidRPr="00D127A5">
              <w:rPr>
                <w:rFonts w:cs="Arial"/>
              </w:rPr>
              <w:t>e</w:t>
            </w:r>
            <w:r>
              <w:rPr>
                <w:rFonts w:cs="Arial"/>
              </w:rPr>
              <w:t xml:space="preserve"> e</w:t>
            </w:r>
            <w:r w:rsidRPr="00D127A5">
              <w:rPr>
                <w:rFonts w:cs="Arial"/>
              </w:rPr>
              <w:t>lectric</w:t>
            </w:r>
            <w:r>
              <w:rPr>
                <w:rFonts w:cs="Arial"/>
              </w:rPr>
              <w:t>al and mechanical</w:t>
            </w:r>
            <w:r w:rsidRPr="00D127A5">
              <w:rPr>
                <w:rFonts w:cs="Arial"/>
              </w:rPr>
              <w:t xml:space="preserve"> components, while Appendix 3D</w:t>
            </w:r>
            <w:r>
              <w:rPr>
                <w:rFonts w:cs="Arial"/>
              </w:rPr>
              <w:t xml:space="preserve">, </w:t>
            </w:r>
            <w:r w:rsidRPr="00D127A5">
              <w:rPr>
                <w:rFonts w:cs="Arial"/>
              </w:rPr>
              <w:t>Attachment</w:t>
            </w:r>
            <w:r>
              <w:rPr>
                <w:rFonts w:cs="Arial"/>
              </w:rPr>
              <w:t>s</w:t>
            </w:r>
            <w:r w:rsidRPr="00D127A5">
              <w:rPr>
                <w:rFonts w:cs="Arial"/>
              </w:rPr>
              <w:t xml:space="preserve"> C and D </w:t>
            </w:r>
            <w:r>
              <w:rPr>
                <w:rFonts w:cs="Arial"/>
              </w:rPr>
              <w:t xml:space="preserve">evaluated </w:t>
            </w:r>
            <w:r w:rsidRPr="00D127A5">
              <w:rPr>
                <w:rFonts w:cs="Arial"/>
              </w:rPr>
              <w:t>the effects of radiation and thermal ageing on the components</w:t>
            </w:r>
            <w:r>
              <w:rPr>
                <w:rFonts w:cs="Arial"/>
              </w:rPr>
              <w:t>.</w:t>
            </w:r>
            <w:r w:rsidRPr="00D127A5">
              <w:rPr>
                <w:rFonts w:cs="Arial"/>
              </w:rPr>
              <w:t xml:space="preserve"> </w:t>
            </w:r>
          </w:p>
        </w:tc>
      </w:tr>
      <w:tr w:rsidR="00B61F44" w:rsidRPr="00817CEB" w:rsidTr="00814E5E">
        <w:trPr>
          <w:cantSplit/>
          <w:trPrChange w:id="5903" w:author="gorgemj" w:date="2017-11-30T12:36:00Z">
            <w:trPr>
              <w:gridBefore w:val="6"/>
              <w:gridAfter w:val="0"/>
              <w:cantSplit/>
            </w:trPr>
          </w:trPrChange>
        </w:trPr>
        <w:tc>
          <w:tcPr>
            <w:tcW w:w="947" w:type="dxa"/>
            <w:tcPrChange w:id="5904" w:author="gorgemj" w:date="2017-11-30T12:36:00Z">
              <w:tcPr>
                <w:tcW w:w="945" w:type="dxa"/>
                <w:gridSpan w:val="6"/>
              </w:tcPr>
            </w:tcPrChange>
          </w:tcPr>
          <w:p w:rsidR="00B61F44" w:rsidRPr="000C6E06" w:rsidRDefault="00B61F44" w:rsidP="00542606">
            <w:pPr>
              <w:autoSpaceDE w:val="0"/>
              <w:autoSpaceDN w:val="0"/>
              <w:adjustRightInd w:val="0"/>
              <w:spacing w:before="60" w:after="60" w:line="280" w:lineRule="atLeast"/>
              <w:jc w:val="center"/>
              <w:rPr>
                <w:rFonts w:cs="Arial"/>
                <w:rPrChange w:id="5905" w:author="gorgemj" w:date="2017-11-23T12:17:00Z">
                  <w:rPr>
                    <w:rFonts w:cs="Arial"/>
                    <w:b/>
                  </w:rPr>
                </w:rPrChange>
              </w:rPr>
            </w:pPr>
            <w:r w:rsidRPr="000C6E06">
              <w:rPr>
                <w:rFonts w:cs="Arial"/>
                <w:rPrChange w:id="5906" w:author="gorgemj" w:date="2017-11-23T12:17:00Z">
                  <w:rPr>
                    <w:rFonts w:cs="Arial"/>
                    <w:b/>
                  </w:rPr>
                </w:rPrChange>
              </w:rPr>
              <w:t>5.51</w:t>
            </w:r>
          </w:p>
        </w:tc>
        <w:tc>
          <w:tcPr>
            <w:tcW w:w="693" w:type="dxa"/>
            <w:tcPrChange w:id="5907" w:author="gorgemj" w:date="2017-11-30T12:36:00Z">
              <w:tcPr>
                <w:tcW w:w="747" w:type="dxa"/>
                <w:gridSpan w:val="3"/>
              </w:tcPr>
            </w:tcPrChange>
          </w:tcPr>
          <w:p w:rsidR="00B61F44" w:rsidRPr="000C6E06" w:rsidRDefault="00B61F44" w:rsidP="00542606">
            <w:pPr>
              <w:autoSpaceDE w:val="0"/>
              <w:autoSpaceDN w:val="0"/>
              <w:adjustRightInd w:val="0"/>
              <w:spacing w:before="60" w:after="60" w:line="280" w:lineRule="atLeast"/>
              <w:jc w:val="center"/>
              <w:rPr>
                <w:rFonts w:cs="Arial"/>
                <w:bCs/>
                <w:color w:val="000000"/>
                <w:sz w:val="24"/>
                <w:szCs w:val="24"/>
                <w:rPrChange w:id="5908" w:author="gorgemj" w:date="2017-11-23T12:17:00Z">
                  <w:rPr>
                    <w:rFonts w:cs="Arial"/>
                    <w:b/>
                    <w:bCs/>
                    <w:color w:val="000000"/>
                    <w:sz w:val="24"/>
                    <w:szCs w:val="24"/>
                  </w:rPr>
                </w:rPrChange>
              </w:rPr>
            </w:pPr>
            <w:r w:rsidRPr="000C6E06">
              <w:rPr>
                <w:rFonts w:cs="Arial"/>
                <w:bCs/>
                <w:rPrChange w:id="5909" w:author="gorgemj" w:date="2017-11-23T12:17:00Z">
                  <w:rPr>
                    <w:rFonts w:cs="Arial"/>
                    <w:b/>
                    <w:bCs/>
                  </w:rPr>
                </w:rPrChange>
              </w:rPr>
              <w:t>1</w:t>
            </w:r>
          </w:p>
        </w:tc>
        <w:tc>
          <w:tcPr>
            <w:tcW w:w="5038" w:type="dxa"/>
            <w:gridSpan w:val="2"/>
            <w:tcPrChange w:id="5910" w:author="gorgemj" w:date="2017-11-30T12:36:00Z">
              <w:tcPr>
                <w:tcW w:w="6768" w:type="dxa"/>
                <w:gridSpan w:val="7"/>
              </w:tcPr>
            </w:tcPrChange>
          </w:tcPr>
          <w:p w:rsidR="00B61F44" w:rsidRPr="00817CEB" w:rsidRDefault="00B61F44" w:rsidP="00542606">
            <w:pPr>
              <w:autoSpaceDE w:val="0"/>
              <w:autoSpaceDN w:val="0"/>
              <w:adjustRightInd w:val="0"/>
              <w:spacing w:before="60" w:after="60" w:line="280" w:lineRule="atLeast"/>
              <w:rPr>
                <w:rFonts w:eastAsia="Calibri" w:cs="Arial"/>
              </w:rPr>
            </w:pPr>
            <w:r w:rsidRPr="00817CEB">
              <w:rPr>
                <w:rFonts w:eastAsia="Calibri" w:cs="Arial"/>
              </w:rPr>
              <w:t>The design for a nuclear power plant shall take due account of ageing and wear out effects in all operational states for which a component is credited, including testing, maintenance, maintenance outages, plant states in a postulated initiating event and plant states following a postulated initiating event.</w:t>
            </w:r>
          </w:p>
        </w:tc>
        <w:tc>
          <w:tcPr>
            <w:tcW w:w="6912" w:type="dxa"/>
            <w:gridSpan w:val="3"/>
            <w:tcPrChange w:id="5911" w:author="gorgemj" w:date="2017-11-30T12:36:00Z">
              <w:tcPr>
                <w:tcW w:w="5130" w:type="dxa"/>
                <w:gridSpan w:val="8"/>
              </w:tcPr>
            </w:tcPrChange>
          </w:tcPr>
          <w:p w:rsidR="00B61F44" w:rsidRDefault="00B61F44" w:rsidP="005B2EEF">
            <w:pPr>
              <w:spacing w:before="60" w:after="60" w:line="280" w:lineRule="atLeast"/>
              <w:rPr>
                <w:ins w:id="5912" w:author="friedmbn" w:date="2017-11-29T17:10:00Z"/>
                <w:rFonts w:cs="Arial"/>
              </w:rPr>
            </w:pPr>
            <w:ins w:id="5913" w:author="friedmbn" w:date="2017-11-29T17:10:00Z">
              <w:r w:rsidRPr="00817CEB">
                <w:rPr>
                  <w:rFonts w:cs="Arial"/>
                </w:rPr>
                <w:t>See response for Requirement 3</w:t>
              </w:r>
              <w:r>
                <w:rPr>
                  <w:rFonts w:cs="Arial"/>
                </w:rPr>
                <w:t>1</w:t>
              </w:r>
              <w:r w:rsidRPr="00817CEB">
                <w:rPr>
                  <w:rFonts w:cs="Arial"/>
                </w:rPr>
                <w:t>.</w:t>
              </w:r>
            </w:ins>
          </w:p>
          <w:p w:rsidR="00B61F44" w:rsidRDefault="00B61F44" w:rsidP="009B7662">
            <w:pPr>
              <w:spacing w:before="60" w:after="60" w:line="280" w:lineRule="atLeast"/>
              <w:rPr>
                <w:rFonts w:cs="Arial"/>
                <w:b/>
              </w:rPr>
            </w:pPr>
            <w:ins w:id="5914" w:author="gorgemj" w:date="2017-11-24T16:54:00Z">
              <w:del w:id="5915" w:author="friedmbn" w:date="2017-11-29T17:10:00Z">
                <w:r w:rsidDel="005B2EEF">
                  <w:rPr>
                    <w:rFonts w:cs="Arial"/>
                  </w:rPr>
                  <w:delText xml:space="preserve">The </w:delText>
                </w:r>
                <w:r w:rsidRPr="00993D67" w:rsidDel="005B2EEF">
                  <w:rPr>
                    <w:rFonts w:cs="Arial"/>
                    <w:b/>
                  </w:rPr>
                  <w:delText>AP1000</w:delText>
                </w:r>
                <w:r w:rsidDel="005B2EEF">
                  <w:rPr>
                    <w:rFonts w:cs="Arial"/>
                  </w:rPr>
                  <w:delText xml:space="preserve"> plant DCD [2] </w:delText>
                </w:r>
              </w:del>
            </w:ins>
            <w:del w:id="5916" w:author="friedmbn" w:date="2017-11-29T17:10:00Z">
              <w:r w:rsidDel="005B2EEF">
                <w:rPr>
                  <w:rFonts w:cs="Arial"/>
                </w:rPr>
                <w:delText xml:space="preserve"> DCD </w:delText>
              </w:r>
              <w:r w:rsidRPr="00817CEB" w:rsidDel="005B2EEF">
                <w:rPr>
                  <w:rFonts w:cs="Arial"/>
                </w:rPr>
                <w:delText>Appendix 3D</w:delText>
              </w:r>
              <w:r w:rsidDel="005B2EEF">
                <w:rPr>
                  <w:rFonts w:cs="Arial"/>
                </w:rPr>
                <w:delText xml:space="preserve">, </w:delText>
              </w:r>
              <w:r w:rsidRPr="00817CEB" w:rsidDel="005B2EEF">
                <w:rPr>
                  <w:rFonts w:cs="Arial"/>
                </w:rPr>
                <w:delText xml:space="preserve">Attachment B describes the </w:delText>
              </w:r>
              <w:r w:rsidRPr="00817CEB" w:rsidDel="005B2EEF">
                <w:rPr>
                  <w:rFonts w:cs="Arial"/>
                  <w:b/>
                </w:rPr>
                <w:delText>AP1000</w:delText>
              </w:r>
              <w:r w:rsidRPr="00817CEB" w:rsidDel="005B2EEF">
                <w:rPr>
                  <w:rFonts w:cs="Arial"/>
                </w:rPr>
                <w:delText xml:space="preserve"> </w:delText>
              </w:r>
              <w:r w:rsidDel="005B2EEF">
                <w:rPr>
                  <w:rFonts w:cs="Arial"/>
                </w:rPr>
                <w:delText>p</w:delText>
              </w:r>
              <w:r w:rsidRPr="00817CEB" w:rsidDel="005B2EEF">
                <w:rPr>
                  <w:rFonts w:cs="Arial"/>
                </w:rPr>
                <w:delText>lant Aging Evaluation Program</w:delText>
              </w:r>
              <w:r w:rsidDel="005B2EEF">
                <w:rPr>
                  <w:rFonts w:cs="Arial"/>
                </w:rPr>
                <w:delText xml:space="preserve"> </w:delText>
              </w:r>
              <w:r w:rsidRPr="00D127A5" w:rsidDel="005B2EEF">
                <w:rPr>
                  <w:rFonts w:cs="Arial"/>
                </w:rPr>
                <w:delText>for t</w:delText>
              </w:r>
              <w:r w:rsidDel="005B2EEF">
                <w:rPr>
                  <w:rFonts w:cs="Arial"/>
                </w:rPr>
                <w:delText xml:space="preserve">he </w:delText>
              </w:r>
              <w:r w:rsidRPr="00D127A5" w:rsidDel="005B2EEF">
                <w:rPr>
                  <w:rFonts w:cs="Arial"/>
                </w:rPr>
                <w:delText>electric</w:delText>
              </w:r>
              <w:r w:rsidDel="005B2EEF">
                <w:rPr>
                  <w:rFonts w:cs="Arial"/>
                </w:rPr>
                <w:delText>al and mechanical</w:delText>
              </w:r>
              <w:r w:rsidRPr="00D127A5" w:rsidDel="005B2EEF">
                <w:rPr>
                  <w:rFonts w:cs="Arial"/>
                </w:rPr>
                <w:delText xml:space="preserve"> components, while Appendix 3D</w:delText>
              </w:r>
              <w:r w:rsidDel="005B2EEF">
                <w:rPr>
                  <w:rFonts w:cs="Arial"/>
                </w:rPr>
                <w:delText xml:space="preserve">, </w:delText>
              </w:r>
              <w:r w:rsidRPr="00D127A5" w:rsidDel="005B2EEF">
                <w:rPr>
                  <w:rFonts w:cs="Arial"/>
                </w:rPr>
                <w:delText>Attachment</w:delText>
              </w:r>
              <w:r w:rsidDel="005B2EEF">
                <w:rPr>
                  <w:rFonts w:cs="Arial"/>
                </w:rPr>
                <w:delText>s</w:delText>
              </w:r>
              <w:r w:rsidRPr="00D127A5" w:rsidDel="005B2EEF">
                <w:rPr>
                  <w:rFonts w:cs="Arial"/>
                </w:rPr>
                <w:delText xml:space="preserve"> C and D </w:delText>
              </w:r>
              <w:r w:rsidDel="005B2EEF">
                <w:rPr>
                  <w:rFonts w:cs="Arial"/>
                </w:rPr>
                <w:delText xml:space="preserve">evaluated </w:delText>
              </w:r>
              <w:r w:rsidRPr="00D127A5" w:rsidDel="005B2EEF">
                <w:rPr>
                  <w:rFonts w:cs="Arial"/>
                </w:rPr>
                <w:delText>the effects of radiation and thermal ageing on the components</w:delText>
              </w:r>
              <w:r w:rsidDel="005B2EEF">
                <w:rPr>
                  <w:rFonts w:cs="Arial"/>
                </w:rPr>
                <w:delText>.</w:delText>
              </w:r>
            </w:del>
          </w:p>
        </w:tc>
      </w:tr>
      <w:tr w:rsidR="00B61F44" w:rsidRPr="00817CEB" w:rsidTr="00814E5E">
        <w:trPr>
          <w:cantSplit/>
          <w:trPrChange w:id="5917" w:author="gorgemj" w:date="2017-11-30T12:36:00Z">
            <w:trPr>
              <w:gridBefore w:val="6"/>
              <w:gridAfter w:val="0"/>
              <w:cantSplit/>
            </w:trPr>
          </w:trPrChange>
        </w:trPr>
        <w:tc>
          <w:tcPr>
            <w:tcW w:w="947" w:type="dxa"/>
            <w:tcPrChange w:id="5918" w:author="gorgemj" w:date="2017-11-30T12:36:00Z">
              <w:tcPr>
                <w:tcW w:w="945" w:type="dxa"/>
                <w:gridSpan w:val="6"/>
              </w:tcPr>
            </w:tcPrChange>
          </w:tcPr>
          <w:p w:rsidR="00B61F44" w:rsidRPr="000C6E06" w:rsidRDefault="00B61F44" w:rsidP="00542606">
            <w:pPr>
              <w:autoSpaceDE w:val="0"/>
              <w:autoSpaceDN w:val="0"/>
              <w:adjustRightInd w:val="0"/>
              <w:spacing w:before="60" w:after="60" w:line="280" w:lineRule="atLeast"/>
              <w:jc w:val="center"/>
              <w:rPr>
                <w:rFonts w:cs="Arial"/>
                <w:rPrChange w:id="5919" w:author="gorgemj" w:date="2017-11-23T12:17:00Z">
                  <w:rPr>
                    <w:rFonts w:cs="Arial"/>
                    <w:b/>
                  </w:rPr>
                </w:rPrChange>
              </w:rPr>
            </w:pPr>
            <w:r w:rsidRPr="000C6E06">
              <w:rPr>
                <w:rFonts w:cs="Arial"/>
                <w:rPrChange w:id="5920" w:author="gorgemj" w:date="2017-11-23T12:17:00Z">
                  <w:rPr>
                    <w:rFonts w:cs="Arial"/>
                    <w:b/>
                  </w:rPr>
                </w:rPrChange>
              </w:rPr>
              <w:t>5.52</w:t>
            </w:r>
          </w:p>
        </w:tc>
        <w:tc>
          <w:tcPr>
            <w:tcW w:w="693" w:type="dxa"/>
            <w:tcPrChange w:id="5921" w:author="gorgemj" w:date="2017-11-30T12:36:00Z">
              <w:tcPr>
                <w:tcW w:w="747" w:type="dxa"/>
                <w:gridSpan w:val="3"/>
              </w:tcPr>
            </w:tcPrChange>
          </w:tcPr>
          <w:p w:rsidR="00B61F44" w:rsidRPr="000C6E06" w:rsidRDefault="00B61F44" w:rsidP="00542606">
            <w:pPr>
              <w:autoSpaceDE w:val="0"/>
              <w:autoSpaceDN w:val="0"/>
              <w:adjustRightInd w:val="0"/>
              <w:spacing w:before="60" w:after="60" w:line="280" w:lineRule="atLeast"/>
              <w:jc w:val="center"/>
              <w:rPr>
                <w:rFonts w:cs="Arial"/>
                <w:bCs/>
                <w:color w:val="000000"/>
                <w:sz w:val="24"/>
                <w:szCs w:val="24"/>
                <w:rPrChange w:id="5922" w:author="gorgemj" w:date="2017-11-23T12:17:00Z">
                  <w:rPr>
                    <w:rFonts w:cs="Arial"/>
                    <w:b/>
                    <w:bCs/>
                    <w:color w:val="000000"/>
                    <w:sz w:val="24"/>
                    <w:szCs w:val="24"/>
                  </w:rPr>
                </w:rPrChange>
              </w:rPr>
            </w:pPr>
            <w:r w:rsidRPr="000C6E06">
              <w:rPr>
                <w:rFonts w:cs="Arial"/>
                <w:bCs/>
                <w:rPrChange w:id="5923" w:author="gorgemj" w:date="2017-11-23T12:17:00Z">
                  <w:rPr>
                    <w:rFonts w:cs="Arial"/>
                    <w:b/>
                    <w:bCs/>
                  </w:rPr>
                </w:rPrChange>
              </w:rPr>
              <w:t>1</w:t>
            </w:r>
          </w:p>
        </w:tc>
        <w:tc>
          <w:tcPr>
            <w:tcW w:w="5038" w:type="dxa"/>
            <w:gridSpan w:val="2"/>
            <w:tcPrChange w:id="5924" w:author="gorgemj" w:date="2017-11-30T12:36:00Z">
              <w:tcPr>
                <w:tcW w:w="6768" w:type="dxa"/>
                <w:gridSpan w:val="7"/>
              </w:tcPr>
            </w:tcPrChange>
          </w:tcPr>
          <w:p w:rsidR="00B61F44" w:rsidRPr="00817CEB" w:rsidRDefault="00B61F44" w:rsidP="00542606">
            <w:pPr>
              <w:autoSpaceDE w:val="0"/>
              <w:autoSpaceDN w:val="0"/>
              <w:adjustRightInd w:val="0"/>
              <w:spacing w:before="60" w:after="60" w:line="280" w:lineRule="atLeast"/>
              <w:rPr>
                <w:rFonts w:eastAsia="Calibri" w:cs="Arial"/>
              </w:rPr>
            </w:pPr>
            <w:r w:rsidRPr="00817CEB">
              <w:rPr>
                <w:rFonts w:eastAsia="Calibri" w:cs="Arial"/>
              </w:rPr>
              <w:t xml:space="preserve">Provision shall be made for monitoring, testing, sampling and inspection to assess ageing mechanisms predicted at the design stage and to help to identify unanticipated </w:t>
            </w:r>
            <w:proofErr w:type="spellStart"/>
            <w:r w:rsidRPr="00817CEB">
              <w:rPr>
                <w:rFonts w:eastAsia="Calibri" w:cs="Arial"/>
              </w:rPr>
              <w:t>behaviour</w:t>
            </w:r>
            <w:proofErr w:type="spellEnd"/>
            <w:r w:rsidRPr="00817CEB">
              <w:rPr>
                <w:rFonts w:eastAsia="Calibri" w:cs="Arial"/>
              </w:rPr>
              <w:t xml:space="preserve"> of the plant or degradation that might occur in service.</w:t>
            </w:r>
          </w:p>
        </w:tc>
        <w:tc>
          <w:tcPr>
            <w:tcW w:w="6912" w:type="dxa"/>
            <w:gridSpan w:val="3"/>
            <w:tcPrChange w:id="5925" w:author="gorgemj" w:date="2017-11-30T12:36:00Z">
              <w:tcPr>
                <w:tcW w:w="5130" w:type="dxa"/>
                <w:gridSpan w:val="8"/>
              </w:tcPr>
            </w:tcPrChange>
          </w:tcPr>
          <w:p w:rsidR="00B61F44" w:rsidRDefault="00B61F44" w:rsidP="005B2EEF">
            <w:pPr>
              <w:spacing w:before="60" w:after="60" w:line="280" w:lineRule="atLeast"/>
              <w:rPr>
                <w:ins w:id="5926" w:author="friedmbn" w:date="2017-11-29T17:10:00Z"/>
                <w:rFonts w:cs="Arial"/>
              </w:rPr>
            </w:pPr>
            <w:ins w:id="5927" w:author="friedmbn" w:date="2017-11-29T17:10:00Z">
              <w:r w:rsidRPr="00817CEB">
                <w:rPr>
                  <w:rFonts w:cs="Arial"/>
                </w:rPr>
                <w:t>See response for Requirement 3</w:t>
              </w:r>
              <w:r>
                <w:rPr>
                  <w:rFonts w:cs="Arial"/>
                </w:rPr>
                <w:t>1</w:t>
              </w:r>
              <w:r w:rsidRPr="00817CEB">
                <w:rPr>
                  <w:rFonts w:cs="Arial"/>
                </w:rPr>
                <w:t>.</w:t>
              </w:r>
            </w:ins>
          </w:p>
          <w:p w:rsidR="00B61F44" w:rsidRDefault="00B61F44" w:rsidP="009B7662">
            <w:pPr>
              <w:spacing w:before="60" w:after="60" w:line="280" w:lineRule="atLeast"/>
              <w:rPr>
                <w:rFonts w:cs="Arial"/>
                <w:b/>
              </w:rPr>
            </w:pPr>
            <w:ins w:id="5928" w:author="gorgemj" w:date="2017-11-24T16:55:00Z">
              <w:del w:id="5929" w:author="friedmbn" w:date="2017-11-29T17:10:00Z">
                <w:r w:rsidDel="005B2EEF">
                  <w:rPr>
                    <w:rFonts w:cs="Arial"/>
                  </w:rPr>
                  <w:delText>T</w:delText>
                </w:r>
              </w:del>
            </w:ins>
            <w:ins w:id="5930" w:author="gorgemj" w:date="2017-11-24T16:54:00Z">
              <w:del w:id="5931" w:author="friedmbn" w:date="2017-11-29T17:10:00Z">
                <w:r w:rsidDel="005B2EEF">
                  <w:rPr>
                    <w:rFonts w:cs="Arial"/>
                  </w:rPr>
                  <w:delText xml:space="preserve">he </w:delText>
                </w:r>
                <w:r w:rsidRPr="00993D67" w:rsidDel="005B2EEF">
                  <w:rPr>
                    <w:rFonts w:cs="Arial"/>
                    <w:b/>
                  </w:rPr>
                  <w:delText>AP1000</w:delText>
                </w:r>
                <w:r w:rsidDel="005B2EEF">
                  <w:rPr>
                    <w:rFonts w:cs="Arial"/>
                  </w:rPr>
                  <w:delText xml:space="preserve"> plant DCD [2]</w:delText>
                </w:r>
              </w:del>
            </w:ins>
            <w:del w:id="5932" w:author="friedmbn" w:date="2017-11-29T17:10:00Z">
              <w:r w:rsidDel="005B2EEF">
                <w:rPr>
                  <w:rFonts w:cs="Arial"/>
                </w:rPr>
                <w:delText xml:space="preserve">DCD </w:delText>
              </w:r>
              <w:r w:rsidRPr="00817CEB" w:rsidDel="005B2EEF">
                <w:rPr>
                  <w:rFonts w:cs="Arial"/>
                </w:rPr>
                <w:delText>Appendix 3D</w:delText>
              </w:r>
              <w:r w:rsidDel="005B2EEF">
                <w:rPr>
                  <w:rFonts w:cs="Arial"/>
                </w:rPr>
                <w:delText xml:space="preserve">, </w:delText>
              </w:r>
              <w:r w:rsidRPr="00817CEB" w:rsidDel="005B2EEF">
                <w:rPr>
                  <w:rFonts w:cs="Arial"/>
                </w:rPr>
                <w:delText xml:space="preserve">Attachment B describes the </w:delText>
              </w:r>
              <w:r w:rsidRPr="00817CEB" w:rsidDel="005B2EEF">
                <w:rPr>
                  <w:rFonts w:cs="Arial"/>
                  <w:b/>
                </w:rPr>
                <w:delText>AP1000</w:delText>
              </w:r>
              <w:r w:rsidRPr="00817CEB" w:rsidDel="005B2EEF">
                <w:rPr>
                  <w:rFonts w:cs="Arial"/>
                </w:rPr>
                <w:delText xml:space="preserve"> </w:delText>
              </w:r>
              <w:r w:rsidDel="005B2EEF">
                <w:rPr>
                  <w:rFonts w:cs="Arial"/>
                </w:rPr>
                <w:delText>p</w:delText>
              </w:r>
              <w:r w:rsidRPr="00817CEB" w:rsidDel="005B2EEF">
                <w:rPr>
                  <w:rFonts w:cs="Arial"/>
                </w:rPr>
                <w:delText>lant Aging Evaluation Program</w:delText>
              </w:r>
              <w:r w:rsidDel="005B2EEF">
                <w:rPr>
                  <w:rFonts w:cs="Arial"/>
                </w:rPr>
                <w:delText xml:space="preserve"> </w:delText>
              </w:r>
              <w:r w:rsidRPr="00D127A5" w:rsidDel="005B2EEF">
                <w:rPr>
                  <w:rFonts w:cs="Arial"/>
                </w:rPr>
                <w:delText>for t</w:delText>
              </w:r>
              <w:r w:rsidDel="005B2EEF">
                <w:rPr>
                  <w:rFonts w:cs="Arial"/>
                </w:rPr>
                <w:delText xml:space="preserve">he </w:delText>
              </w:r>
              <w:r w:rsidRPr="00D127A5" w:rsidDel="005B2EEF">
                <w:rPr>
                  <w:rFonts w:cs="Arial"/>
                </w:rPr>
                <w:delText>electric</w:delText>
              </w:r>
              <w:r w:rsidDel="005B2EEF">
                <w:rPr>
                  <w:rFonts w:cs="Arial"/>
                </w:rPr>
                <w:delText>al and mechanical</w:delText>
              </w:r>
              <w:r w:rsidRPr="00D127A5" w:rsidDel="005B2EEF">
                <w:rPr>
                  <w:rFonts w:cs="Arial"/>
                </w:rPr>
                <w:delText xml:space="preserve"> components, while Appendix 3D</w:delText>
              </w:r>
              <w:r w:rsidDel="005B2EEF">
                <w:rPr>
                  <w:rFonts w:cs="Arial"/>
                </w:rPr>
                <w:delText xml:space="preserve">, </w:delText>
              </w:r>
              <w:r w:rsidRPr="00D127A5" w:rsidDel="005B2EEF">
                <w:rPr>
                  <w:rFonts w:cs="Arial"/>
                </w:rPr>
                <w:delText>Attachment</w:delText>
              </w:r>
              <w:r w:rsidDel="005B2EEF">
                <w:rPr>
                  <w:rFonts w:cs="Arial"/>
                </w:rPr>
                <w:delText>s</w:delText>
              </w:r>
              <w:r w:rsidRPr="00D127A5" w:rsidDel="005B2EEF">
                <w:rPr>
                  <w:rFonts w:cs="Arial"/>
                </w:rPr>
                <w:delText xml:space="preserve"> C and D </w:delText>
              </w:r>
              <w:r w:rsidDel="005B2EEF">
                <w:rPr>
                  <w:rFonts w:cs="Arial"/>
                </w:rPr>
                <w:delText xml:space="preserve">evaluated </w:delText>
              </w:r>
              <w:r w:rsidRPr="00D127A5" w:rsidDel="005B2EEF">
                <w:rPr>
                  <w:rFonts w:cs="Arial"/>
                </w:rPr>
                <w:delText>the effects of radiation and thermal ageing on the components</w:delText>
              </w:r>
              <w:r w:rsidDel="005B2EEF">
                <w:rPr>
                  <w:rFonts w:cs="Arial"/>
                </w:rPr>
                <w:delText>.</w:delText>
              </w:r>
            </w:del>
          </w:p>
        </w:tc>
      </w:tr>
      <w:tr w:rsidR="00B61F44" w:rsidRPr="00817CEB" w:rsidTr="00814E5E">
        <w:trPr>
          <w:cantSplit/>
          <w:trPrChange w:id="5933" w:author="gorgemj" w:date="2017-11-30T12:36:00Z">
            <w:trPr>
              <w:gridBefore w:val="6"/>
              <w:gridAfter w:val="0"/>
              <w:cantSplit/>
            </w:trPr>
          </w:trPrChange>
        </w:trPr>
        <w:tc>
          <w:tcPr>
            <w:tcW w:w="947" w:type="dxa"/>
            <w:tcPrChange w:id="5934" w:author="gorgemj" w:date="2017-11-30T12:36:00Z">
              <w:tcPr>
                <w:tcW w:w="945" w:type="dxa"/>
                <w:gridSpan w:val="6"/>
              </w:tcPr>
            </w:tcPrChange>
          </w:tcPr>
          <w:p w:rsidR="00B61F44" w:rsidRDefault="00B61F44" w:rsidP="00542606">
            <w:pPr>
              <w:autoSpaceDE w:val="0"/>
              <w:autoSpaceDN w:val="0"/>
              <w:adjustRightInd w:val="0"/>
              <w:spacing w:before="60" w:after="60" w:line="280" w:lineRule="atLeast"/>
              <w:jc w:val="center"/>
              <w:rPr>
                <w:rFonts w:cs="Arial"/>
                <w:b/>
              </w:rPr>
            </w:pPr>
          </w:p>
        </w:tc>
        <w:tc>
          <w:tcPr>
            <w:tcW w:w="693" w:type="dxa"/>
            <w:tcPrChange w:id="5935" w:author="gorgemj" w:date="2017-11-30T12:36:00Z">
              <w:tcPr>
                <w:tcW w:w="747" w:type="dxa"/>
                <w:gridSpan w:val="3"/>
              </w:tcPr>
            </w:tcPrChange>
          </w:tcPr>
          <w:p w:rsidR="00B61F44" w:rsidRDefault="00B61F44" w:rsidP="00542606">
            <w:pPr>
              <w:autoSpaceDE w:val="0"/>
              <w:autoSpaceDN w:val="0"/>
              <w:adjustRightInd w:val="0"/>
              <w:spacing w:before="60" w:after="60" w:line="280" w:lineRule="atLeast"/>
              <w:jc w:val="center"/>
              <w:rPr>
                <w:rFonts w:cs="Arial"/>
                <w:b/>
                <w:bCs/>
              </w:rPr>
            </w:pPr>
          </w:p>
        </w:tc>
        <w:tc>
          <w:tcPr>
            <w:tcW w:w="5038" w:type="dxa"/>
            <w:gridSpan w:val="2"/>
            <w:tcPrChange w:id="5936" w:author="gorgemj" w:date="2017-11-30T12:36:00Z">
              <w:tcPr>
                <w:tcW w:w="6768" w:type="dxa"/>
                <w:gridSpan w:val="7"/>
              </w:tcPr>
            </w:tcPrChange>
          </w:tcPr>
          <w:p w:rsidR="00B61F44" w:rsidRPr="000D2B8F" w:rsidRDefault="00B61F44" w:rsidP="00542606">
            <w:pPr>
              <w:autoSpaceDE w:val="0"/>
              <w:autoSpaceDN w:val="0"/>
              <w:adjustRightInd w:val="0"/>
              <w:spacing w:before="60" w:after="60" w:line="280" w:lineRule="atLeast"/>
              <w:rPr>
                <w:rFonts w:cs="Arial"/>
                <w:b/>
                <w:color w:val="000000"/>
                <w:sz w:val="24"/>
                <w:szCs w:val="24"/>
              </w:rPr>
            </w:pPr>
            <w:r w:rsidRPr="000D2B8F">
              <w:rPr>
                <w:rFonts w:eastAsia="Calibri" w:cs="Arial"/>
                <w:b/>
                <w:rPrChange w:id="5937" w:author="gorgemj" w:date="2017-11-26T17:29:00Z">
                  <w:rPr>
                    <w:rFonts w:eastAsia="Calibri" w:cs="Arial"/>
                  </w:rPr>
                </w:rPrChange>
              </w:rPr>
              <w:t>HUMAN FACTORS</w:t>
            </w:r>
          </w:p>
        </w:tc>
        <w:tc>
          <w:tcPr>
            <w:tcW w:w="6912" w:type="dxa"/>
            <w:gridSpan w:val="3"/>
            <w:tcPrChange w:id="5938" w:author="gorgemj" w:date="2017-11-30T12:36:00Z">
              <w:tcPr>
                <w:tcW w:w="5130" w:type="dxa"/>
                <w:gridSpan w:val="8"/>
              </w:tcPr>
            </w:tcPrChange>
          </w:tcPr>
          <w:p w:rsidR="00B61F44" w:rsidRDefault="00B61F44" w:rsidP="00542606">
            <w:pPr>
              <w:spacing w:before="60" w:after="60" w:line="280" w:lineRule="atLeast"/>
              <w:rPr>
                <w:rFonts w:cs="Arial"/>
                <w:b/>
              </w:rPr>
            </w:pPr>
          </w:p>
        </w:tc>
      </w:tr>
      <w:tr w:rsidR="00B61F44" w:rsidRPr="00817CEB" w:rsidDel="00E90A8E" w:rsidTr="00814E5E">
        <w:trPr>
          <w:cantSplit/>
          <w:del w:id="5939" w:author="gorgemj" w:date="2017-11-23T12:18:00Z"/>
          <w:trPrChange w:id="5940" w:author="gorgemj" w:date="2017-11-30T12:36:00Z">
            <w:trPr>
              <w:gridBefore w:val="6"/>
              <w:gridAfter w:val="0"/>
              <w:cantSplit/>
            </w:trPr>
          </w:trPrChange>
        </w:trPr>
        <w:tc>
          <w:tcPr>
            <w:tcW w:w="947" w:type="dxa"/>
            <w:tcPrChange w:id="5941" w:author="gorgemj" w:date="2017-11-30T12:36:00Z">
              <w:tcPr>
                <w:tcW w:w="945" w:type="dxa"/>
                <w:gridSpan w:val="6"/>
              </w:tcPr>
            </w:tcPrChange>
          </w:tcPr>
          <w:p w:rsidR="00B61F44" w:rsidDel="00E90A8E" w:rsidRDefault="00B61F44" w:rsidP="00542606">
            <w:pPr>
              <w:autoSpaceDE w:val="0"/>
              <w:autoSpaceDN w:val="0"/>
              <w:adjustRightInd w:val="0"/>
              <w:spacing w:before="60" w:after="60" w:line="280" w:lineRule="atLeast"/>
              <w:jc w:val="center"/>
              <w:rPr>
                <w:del w:id="5942" w:author="gorgemj" w:date="2017-11-23T12:18:00Z"/>
                <w:rFonts w:cs="Arial"/>
                <w:b/>
              </w:rPr>
            </w:pPr>
          </w:p>
        </w:tc>
        <w:tc>
          <w:tcPr>
            <w:tcW w:w="693" w:type="dxa"/>
            <w:tcPrChange w:id="5943" w:author="gorgemj" w:date="2017-11-30T12:36:00Z">
              <w:tcPr>
                <w:tcW w:w="747" w:type="dxa"/>
                <w:gridSpan w:val="3"/>
              </w:tcPr>
            </w:tcPrChange>
          </w:tcPr>
          <w:p w:rsidR="00B61F44" w:rsidDel="00E90A8E" w:rsidRDefault="00B61F44" w:rsidP="00542606">
            <w:pPr>
              <w:autoSpaceDE w:val="0"/>
              <w:autoSpaceDN w:val="0"/>
              <w:adjustRightInd w:val="0"/>
              <w:spacing w:before="60" w:after="60" w:line="280" w:lineRule="atLeast"/>
              <w:jc w:val="center"/>
              <w:rPr>
                <w:del w:id="5944" w:author="gorgemj" w:date="2017-11-23T12:18:00Z"/>
                <w:rFonts w:cs="Arial"/>
                <w:b/>
                <w:bCs/>
              </w:rPr>
            </w:pPr>
          </w:p>
        </w:tc>
        <w:tc>
          <w:tcPr>
            <w:tcW w:w="5038" w:type="dxa"/>
            <w:gridSpan w:val="2"/>
            <w:tcPrChange w:id="5945" w:author="gorgemj" w:date="2017-11-30T12:36:00Z">
              <w:tcPr>
                <w:tcW w:w="6768" w:type="dxa"/>
                <w:gridSpan w:val="7"/>
              </w:tcPr>
            </w:tcPrChange>
          </w:tcPr>
          <w:p w:rsidR="00B61F44" w:rsidDel="00E90A8E" w:rsidRDefault="00B61F44" w:rsidP="00542606">
            <w:pPr>
              <w:autoSpaceDE w:val="0"/>
              <w:autoSpaceDN w:val="0"/>
              <w:adjustRightInd w:val="0"/>
              <w:spacing w:before="60" w:after="60" w:line="280" w:lineRule="atLeast"/>
              <w:rPr>
                <w:del w:id="5946" w:author="gorgemj" w:date="2017-11-23T12:18:00Z"/>
                <w:rFonts w:cs="Arial"/>
                <w:b/>
                <w:color w:val="000000"/>
                <w:sz w:val="24"/>
                <w:szCs w:val="24"/>
              </w:rPr>
            </w:pPr>
            <w:del w:id="5947" w:author="gorgemj" w:date="2017-11-23T12:18:00Z">
              <w:r w:rsidRPr="00817CEB" w:rsidDel="00E90A8E">
                <w:rPr>
                  <w:rFonts w:eastAsia="Calibri" w:cs="Arial"/>
                  <w:b/>
                  <w:bCs/>
                </w:rPr>
                <w:delText>Requirement 32: Design for optimal operator performance</w:delText>
              </w:r>
            </w:del>
          </w:p>
        </w:tc>
        <w:tc>
          <w:tcPr>
            <w:tcW w:w="6912" w:type="dxa"/>
            <w:gridSpan w:val="3"/>
            <w:tcPrChange w:id="5948" w:author="gorgemj" w:date="2017-11-30T12:36:00Z">
              <w:tcPr>
                <w:tcW w:w="5130" w:type="dxa"/>
                <w:gridSpan w:val="8"/>
              </w:tcPr>
            </w:tcPrChange>
          </w:tcPr>
          <w:p w:rsidR="00B61F44" w:rsidDel="00E90A8E" w:rsidRDefault="00B61F44" w:rsidP="00542606">
            <w:pPr>
              <w:spacing w:before="60" w:after="60" w:line="280" w:lineRule="atLeast"/>
              <w:rPr>
                <w:del w:id="5949" w:author="gorgemj" w:date="2017-11-23T12:18:00Z"/>
                <w:rFonts w:cs="Arial"/>
                <w:b/>
              </w:rPr>
            </w:pPr>
          </w:p>
        </w:tc>
      </w:tr>
      <w:tr w:rsidR="00B61F44" w:rsidRPr="00817CEB" w:rsidTr="00814E5E">
        <w:trPr>
          <w:cantSplit/>
          <w:trPrChange w:id="5950" w:author="gorgemj" w:date="2017-11-30T12:36:00Z">
            <w:trPr>
              <w:gridBefore w:val="6"/>
              <w:gridAfter w:val="0"/>
              <w:cantSplit/>
            </w:trPr>
          </w:trPrChange>
        </w:trPr>
        <w:tc>
          <w:tcPr>
            <w:tcW w:w="947" w:type="dxa"/>
            <w:tcPrChange w:id="5951" w:author="gorgemj" w:date="2017-11-30T12:36:00Z">
              <w:tcPr>
                <w:tcW w:w="945" w:type="dxa"/>
                <w:gridSpan w:val="6"/>
              </w:tcPr>
            </w:tcPrChange>
          </w:tcPr>
          <w:p w:rsidR="00B61F44" w:rsidRDefault="00B61F44" w:rsidP="00542606">
            <w:pPr>
              <w:autoSpaceDE w:val="0"/>
              <w:autoSpaceDN w:val="0"/>
              <w:adjustRightInd w:val="0"/>
              <w:spacing w:before="60" w:after="60" w:line="280" w:lineRule="atLeast"/>
              <w:jc w:val="center"/>
              <w:rPr>
                <w:rFonts w:cs="Arial"/>
                <w:b/>
              </w:rPr>
            </w:pPr>
          </w:p>
        </w:tc>
        <w:tc>
          <w:tcPr>
            <w:tcW w:w="693" w:type="dxa"/>
            <w:tcPrChange w:id="5952" w:author="gorgemj" w:date="2017-11-30T12:36:00Z">
              <w:tcPr>
                <w:tcW w:w="747" w:type="dxa"/>
                <w:gridSpan w:val="3"/>
              </w:tcPr>
            </w:tcPrChange>
          </w:tcPr>
          <w:p w:rsidR="00B61F44" w:rsidRDefault="00B61F44" w:rsidP="00542606">
            <w:pPr>
              <w:autoSpaceDE w:val="0"/>
              <w:autoSpaceDN w:val="0"/>
              <w:adjustRightInd w:val="0"/>
              <w:spacing w:before="60" w:after="60" w:line="280" w:lineRule="atLeast"/>
              <w:jc w:val="center"/>
              <w:rPr>
                <w:rFonts w:cs="Arial"/>
                <w:b/>
                <w:bCs/>
              </w:rPr>
            </w:pPr>
          </w:p>
        </w:tc>
        <w:tc>
          <w:tcPr>
            <w:tcW w:w="5038" w:type="dxa"/>
            <w:gridSpan w:val="2"/>
            <w:tcPrChange w:id="5953" w:author="gorgemj" w:date="2017-11-30T12:36:00Z">
              <w:tcPr>
                <w:tcW w:w="6768" w:type="dxa"/>
                <w:gridSpan w:val="7"/>
              </w:tcPr>
            </w:tcPrChange>
          </w:tcPr>
          <w:p w:rsidR="00B61F44" w:rsidRDefault="00B61F44" w:rsidP="00542606">
            <w:pPr>
              <w:autoSpaceDE w:val="0"/>
              <w:autoSpaceDN w:val="0"/>
              <w:adjustRightInd w:val="0"/>
              <w:spacing w:before="60" w:after="60" w:line="280" w:lineRule="atLeast"/>
              <w:rPr>
                <w:ins w:id="5954" w:author="gorgemj" w:date="2017-11-23T12:18:00Z"/>
                <w:rFonts w:eastAsia="Calibri" w:cs="Arial"/>
                <w:b/>
                <w:bCs/>
              </w:rPr>
            </w:pPr>
            <w:ins w:id="5955" w:author="gorgemj" w:date="2017-11-23T12:18:00Z">
              <w:r w:rsidRPr="00817CEB">
                <w:rPr>
                  <w:rFonts w:eastAsia="Calibri" w:cs="Arial"/>
                  <w:b/>
                  <w:bCs/>
                </w:rPr>
                <w:t xml:space="preserve">Requirement 32: Design for optimal operator performance </w:t>
              </w:r>
            </w:ins>
          </w:p>
          <w:p w:rsidR="00B61F44" w:rsidRPr="00817CEB" w:rsidRDefault="00B61F44" w:rsidP="00542606">
            <w:pPr>
              <w:autoSpaceDE w:val="0"/>
              <w:autoSpaceDN w:val="0"/>
              <w:adjustRightInd w:val="0"/>
              <w:spacing w:before="60" w:after="60" w:line="280" w:lineRule="atLeast"/>
              <w:rPr>
                <w:rFonts w:eastAsia="Calibri" w:cs="Arial"/>
                <w:b/>
                <w:bCs/>
              </w:rPr>
            </w:pPr>
            <w:r w:rsidRPr="00817CEB">
              <w:rPr>
                <w:rFonts w:eastAsia="Calibri" w:cs="Arial"/>
                <w:b/>
                <w:bCs/>
              </w:rPr>
              <w:t>Systematic consideration of human factors, including the human–machine interface, shall be included at an early stage in the design process for a nuclear power plant and shall be continued throughout the entire design process.</w:t>
            </w:r>
          </w:p>
        </w:tc>
        <w:tc>
          <w:tcPr>
            <w:tcW w:w="6912" w:type="dxa"/>
            <w:gridSpan w:val="3"/>
            <w:tcPrChange w:id="5956" w:author="gorgemj" w:date="2017-11-30T12:36:00Z">
              <w:tcPr>
                <w:tcW w:w="5130" w:type="dxa"/>
                <w:gridSpan w:val="8"/>
              </w:tcPr>
            </w:tcPrChange>
          </w:tcPr>
          <w:p w:rsidR="00B61F44" w:rsidRDefault="00B61F44" w:rsidP="009B7662">
            <w:pPr>
              <w:spacing w:before="60" w:after="60" w:line="280" w:lineRule="atLeast"/>
              <w:rPr>
                <w:rFonts w:cs="Arial"/>
                <w:b/>
              </w:rPr>
            </w:pPr>
            <w:ins w:id="5957" w:author="gorgemj" w:date="2017-11-24T16:55:00Z">
              <w:r>
                <w:rPr>
                  <w:rFonts w:cs="Arial"/>
                </w:rPr>
                <w:t xml:space="preserve">The </w:t>
              </w:r>
              <w:r w:rsidRPr="00993D67">
                <w:rPr>
                  <w:rFonts w:cs="Arial"/>
                  <w:b/>
                </w:rPr>
                <w:t>AP1000</w:t>
              </w:r>
              <w:r>
                <w:rPr>
                  <w:rFonts w:cs="Arial"/>
                </w:rPr>
                <w:t xml:space="preserve"> plant DCD [2]</w:t>
              </w:r>
            </w:ins>
            <w:del w:id="5958" w:author="gorgemj" w:date="2017-11-24T16:55:00Z">
              <w:r w:rsidRPr="00817CEB" w:rsidDel="006E7610">
                <w:rPr>
                  <w:rFonts w:eastAsia="Calibri" w:cs="Arial"/>
                </w:rPr>
                <w:delText>DCD</w:delText>
              </w:r>
            </w:del>
            <w:r w:rsidRPr="00817CEB">
              <w:rPr>
                <w:rFonts w:eastAsia="Calibri" w:cs="Arial"/>
              </w:rPr>
              <w:t xml:space="preserve"> </w:t>
            </w:r>
            <w:r>
              <w:rPr>
                <w:rFonts w:eastAsia="Calibri" w:cs="Arial"/>
              </w:rPr>
              <w:t xml:space="preserve">Section </w:t>
            </w:r>
            <w:r w:rsidRPr="00817CEB">
              <w:rPr>
                <w:rFonts w:eastAsia="Calibri" w:cs="Arial"/>
              </w:rPr>
              <w:t xml:space="preserve">18.2 presents the </w:t>
            </w:r>
            <w:r w:rsidRPr="00817CEB">
              <w:rPr>
                <w:rFonts w:eastAsia="Calibri" w:cs="Arial"/>
                <w:b/>
              </w:rPr>
              <w:t>AP1000</w:t>
            </w:r>
            <w:r w:rsidRPr="00817CEB">
              <w:rPr>
                <w:rFonts w:eastAsia="Calibri" w:cs="Arial"/>
              </w:rPr>
              <w:t xml:space="preserve"> </w:t>
            </w:r>
            <w:r>
              <w:rPr>
                <w:rFonts w:eastAsia="Calibri" w:cs="Arial"/>
              </w:rPr>
              <w:t>p</w:t>
            </w:r>
            <w:r w:rsidRPr="00817CEB">
              <w:rPr>
                <w:rFonts w:eastAsia="Calibri" w:cs="Arial"/>
              </w:rPr>
              <w:t>lant Human Factors Engineering Program Management which presents the human factors engineering program plan that is used to develop, execute, oversee, and document the human factors engineering program. This program plan includes the composition of the human factors engineering design team</w:t>
            </w:r>
            <w:r>
              <w:rPr>
                <w:rFonts w:eastAsia="Calibri" w:cs="Arial"/>
              </w:rPr>
              <w:t xml:space="preserve">. </w:t>
            </w:r>
          </w:p>
        </w:tc>
      </w:tr>
      <w:tr w:rsidR="00B61F44" w:rsidRPr="00817CEB" w:rsidTr="00814E5E">
        <w:trPr>
          <w:cantSplit/>
          <w:trPrChange w:id="5959" w:author="gorgemj" w:date="2017-11-30T12:36:00Z">
            <w:trPr>
              <w:gridBefore w:val="6"/>
              <w:gridAfter w:val="0"/>
              <w:cantSplit/>
            </w:trPr>
          </w:trPrChange>
        </w:trPr>
        <w:tc>
          <w:tcPr>
            <w:tcW w:w="947" w:type="dxa"/>
            <w:tcPrChange w:id="5960" w:author="gorgemj" w:date="2017-11-30T12:36:00Z">
              <w:tcPr>
                <w:tcW w:w="945" w:type="dxa"/>
                <w:gridSpan w:val="6"/>
              </w:tcPr>
            </w:tcPrChange>
          </w:tcPr>
          <w:p w:rsidR="00B61F44" w:rsidRPr="00E90A8E" w:rsidRDefault="00B61F44" w:rsidP="00542606">
            <w:pPr>
              <w:autoSpaceDE w:val="0"/>
              <w:autoSpaceDN w:val="0"/>
              <w:adjustRightInd w:val="0"/>
              <w:spacing w:before="60" w:after="60" w:line="280" w:lineRule="atLeast"/>
              <w:jc w:val="center"/>
              <w:rPr>
                <w:rFonts w:cs="Arial"/>
                <w:rPrChange w:id="5961" w:author="gorgemj" w:date="2017-11-23T12:19:00Z">
                  <w:rPr>
                    <w:rFonts w:cs="Arial"/>
                    <w:b/>
                  </w:rPr>
                </w:rPrChange>
              </w:rPr>
            </w:pPr>
            <w:r w:rsidRPr="00E90A8E">
              <w:rPr>
                <w:rFonts w:cs="Arial"/>
                <w:rPrChange w:id="5962" w:author="gorgemj" w:date="2017-11-23T12:19:00Z">
                  <w:rPr>
                    <w:rFonts w:cs="Arial"/>
                    <w:b/>
                  </w:rPr>
                </w:rPrChange>
              </w:rPr>
              <w:t>5.53</w:t>
            </w:r>
          </w:p>
        </w:tc>
        <w:tc>
          <w:tcPr>
            <w:tcW w:w="693" w:type="dxa"/>
            <w:tcPrChange w:id="5963" w:author="gorgemj" w:date="2017-11-30T12:36:00Z">
              <w:tcPr>
                <w:tcW w:w="747" w:type="dxa"/>
                <w:gridSpan w:val="3"/>
              </w:tcPr>
            </w:tcPrChange>
          </w:tcPr>
          <w:p w:rsidR="00B61F44" w:rsidRPr="00E90A8E" w:rsidRDefault="00B61F44" w:rsidP="00542606">
            <w:pPr>
              <w:autoSpaceDE w:val="0"/>
              <w:autoSpaceDN w:val="0"/>
              <w:adjustRightInd w:val="0"/>
              <w:spacing w:before="60" w:after="60" w:line="280" w:lineRule="atLeast"/>
              <w:jc w:val="center"/>
              <w:rPr>
                <w:rFonts w:cs="Arial"/>
                <w:bCs/>
                <w:color w:val="000000"/>
                <w:sz w:val="24"/>
                <w:szCs w:val="24"/>
                <w:rPrChange w:id="5964" w:author="gorgemj" w:date="2017-11-23T12:19:00Z">
                  <w:rPr>
                    <w:rFonts w:cs="Arial"/>
                    <w:b/>
                    <w:bCs/>
                    <w:color w:val="000000"/>
                    <w:sz w:val="24"/>
                    <w:szCs w:val="24"/>
                  </w:rPr>
                </w:rPrChange>
              </w:rPr>
            </w:pPr>
            <w:r w:rsidRPr="00E90A8E">
              <w:rPr>
                <w:rFonts w:cs="Arial"/>
                <w:bCs/>
                <w:rPrChange w:id="5965" w:author="gorgemj" w:date="2017-11-23T12:19:00Z">
                  <w:rPr>
                    <w:rFonts w:cs="Arial"/>
                    <w:b/>
                    <w:bCs/>
                  </w:rPr>
                </w:rPrChange>
              </w:rPr>
              <w:t>1</w:t>
            </w:r>
          </w:p>
        </w:tc>
        <w:tc>
          <w:tcPr>
            <w:tcW w:w="5038" w:type="dxa"/>
            <w:gridSpan w:val="2"/>
            <w:tcPrChange w:id="5966" w:author="gorgemj" w:date="2017-11-30T12:36:00Z">
              <w:tcPr>
                <w:tcW w:w="6768" w:type="dxa"/>
                <w:gridSpan w:val="7"/>
              </w:tcPr>
            </w:tcPrChange>
          </w:tcPr>
          <w:p w:rsidR="00B61F44" w:rsidRPr="00817CEB" w:rsidRDefault="00B61F44" w:rsidP="00542606">
            <w:pPr>
              <w:autoSpaceDE w:val="0"/>
              <w:autoSpaceDN w:val="0"/>
              <w:adjustRightInd w:val="0"/>
              <w:spacing w:before="60" w:after="60" w:line="280" w:lineRule="atLeast"/>
              <w:rPr>
                <w:rFonts w:eastAsia="Calibri" w:cs="Arial"/>
              </w:rPr>
            </w:pPr>
            <w:r w:rsidRPr="00817CEB">
              <w:rPr>
                <w:rFonts w:eastAsia="Calibri" w:cs="Arial"/>
              </w:rPr>
              <w:t>The design for a nuclear power plant shall specify the minimum number of operating personnel required to perform all the simultaneous operations necessary to bring the plant into a safe state.</w:t>
            </w:r>
          </w:p>
        </w:tc>
        <w:tc>
          <w:tcPr>
            <w:tcW w:w="6912" w:type="dxa"/>
            <w:gridSpan w:val="3"/>
            <w:tcPrChange w:id="5967" w:author="gorgemj" w:date="2017-11-30T12:36:00Z">
              <w:tcPr>
                <w:tcW w:w="5130" w:type="dxa"/>
                <w:gridSpan w:val="8"/>
              </w:tcPr>
            </w:tcPrChange>
          </w:tcPr>
          <w:p w:rsidR="00B61F44" w:rsidRPr="00817CEB" w:rsidRDefault="00B61F44" w:rsidP="00542606">
            <w:pPr>
              <w:autoSpaceDE w:val="0"/>
              <w:autoSpaceDN w:val="0"/>
              <w:adjustRightInd w:val="0"/>
              <w:spacing w:before="60" w:after="60" w:line="280" w:lineRule="atLeast"/>
              <w:rPr>
                <w:rFonts w:eastAsia="Calibri" w:cs="Arial"/>
              </w:rPr>
            </w:pPr>
            <w:r w:rsidRPr="00817CEB">
              <w:rPr>
                <w:rFonts w:cs="Arial"/>
              </w:rPr>
              <w:t xml:space="preserve">The human factors design of </w:t>
            </w:r>
            <w:r w:rsidRPr="00817CEB">
              <w:rPr>
                <w:rFonts w:cs="Arial"/>
                <w:b/>
              </w:rPr>
              <w:t>AP1000</w:t>
            </w:r>
            <w:r>
              <w:rPr>
                <w:rFonts w:cs="Arial"/>
              </w:rPr>
              <w:t xml:space="preserve"> p</w:t>
            </w:r>
            <w:r w:rsidRPr="00817CEB">
              <w:rPr>
                <w:rFonts w:cs="Arial"/>
              </w:rPr>
              <w:t xml:space="preserve">lant has an established goal for minimum number of main control room </w:t>
            </w:r>
            <w:ins w:id="5968" w:author="gorgemj" w:date="2017-11-26T20:17:00Z">
              <w:r>
                <w:rPr>
                  <w:rFonts w:cs="Arial"/>
                </w:rPr>
                <w:t xml:space="preserve">(MCR) </w:t>
              </w:r>
            </w:ins>
            <w:r w:rsidRPr="00817CEB">
              <w:rPr>
                <w:rFonts w:cs="Arial"/>
              </w:rPr>
              <w:t>staff required to safely monitor and control the plant under all plant conditions</w:t>
            </w:r>
            <w:r>
              <w:rPr>
                <w:rFonts w:cs="Arial"/>
              </w:rPr>
              <w:t xml:space="preserve">. </w:t>
            </w:r>
            <w:r w:rsidRPr="00817CEB">
              <w:rPr>
                <w:rFonts w:cs="Arial"/>
              </w:rPr>
              <w:t xml:space="preserve">The plant owner </w:t>
            </w:r>
            <w:r w:rsidRPr="00817CEB">
              <w:rPr>
                <w:rFonts w:eastAsia="Calibri" w:cs="Arial"/>
              </w:rPr>
              <w:t>will address the specific staffing levels and qualifications of plant personnel.</w:t>
            </w:r>
          </w:p>
        </w:tc>
      </w:tr>
      <w:tr w:rsidR="00B61F44" w:rsidRPr="00817CEB" w:rsidTr="00814E5E">
        <w:trPr>
          <w:cantSplit/>
          <w:trPrChange w:id="5969" w:author="gorgemj" w:date="2017-11-30T12:36:00Z">
            <w:trPr>
              <w:gridBefore w:val="6"/>
              <w:gridAfter w:val="0"/>
              <w:cantSplit/>
            </w:trPr>
          </w:trPrChange>
        </w:trPr>
        <w:tc>
          <w:tcPr>
            <w:tcW w:w="947" w:type="dxa"/>
            <w:tcPrChange w:id="5970" w:author="gorgemj" w:date="2017-11-30T12:36:00Z">
              <w:tcPr>
                <w:tcW w:w="945" w:type="dxa"/>
                <w:gridSpan w:val="6"/>
              </w:tcPr>
            </w:tcPrChange>
          </w:tcPr>
          <w:p w:rsidR="00B61F44" w:rsidRPr="00E90A8E" w:rsidRDefault="00B61F44" w:rsidP="00542606">
            <w:pPr>
              <w:autoSpaceDE w:val="0"/>
              <w:autoSpaceDN w:val="0"/>
              <w:adjustRightInd w:val="0"/>
              <w:spacing w:before="60" w:after="60" w:line="280" w:lineRule="atLeast"/>
              <w:jc w:val="center"/>
              <w:rPr>
                <w:rFonts w:cs="Arial"/>
                <w:rPrChange w:id="5971" w:author="gorgemj" w:date="2017-11-23T12:19:00Z">
                  <w:rPr>
                    <w:rFonts w:cs="Arial"/>
                    <w:b/>
                  </w:rPr>
                </w:rPrChange>
              </w:rPr>
            </w:pPr>
            <w:r w:rsidRPr="00E90A8E">
              <w:rPr>
                <w:rFonts w:cs="Arial"/>
                <w:rPrChange w:id="5972" w:author="gorgemj" w:date="2017-11-23T12:19:00Z">
                  <w:rPr>
                    <w:rFonts w:cs="Arial"/>
                    <w:b/>
                  </w:rPr>
                </w:rPrChange>
              </w:rPr>
              <w:t>5.54</w:t>
            </w:r>
          </w:p>
        </w:tc>
        <w:tc>
          <w:tcPr>
            <w:tcW w:w="693" w:type="dxa"/>
            <w:tcPrChange w:id="5973" w:author="gorgemj" w:date="2017-11-30T12:36:00Z">
              <w:tcPr>
                <w:tcW w:w="747" w:type="dxa"/>
                <w:gridSpan w:val="3"/>
              </w:tcPr>
            </w:tcPrChange>
          </w:tcPr>
          <w:p w:rsidR="00B61F44" w:rsidRPr="00E90A8E" w:rsidRDefault="00B61F44" w:rsidP="00542606">
            <w:pPr>
              <w:autoSpaceDE w:val="0"/>
              <w:autoSpaceDN w:val="0"/>
              <w:adjustRightInd w:val="0"/>
              <w:spacing w:before="60" w:after="60" w:line="280" w:lineRule="atLeast"/>
              <w:jc w:val="center"/>
              <w:rPr>
                <w:rFonts w:cs="Arial"/>
                <w:bCs/>
                <w:color w:val="000000"/>
                <w:sz w:val="24"/>
                <w:szCs w:val="24"/>
                <w:rPrChange w:id="5974" w:author="gorgemj" w:date="2017-11-23T12:19:00Z">
                  <w:rPr>
                    <w:rFonts w:cs="Arial"/>
                    <w:b/>
                    <w:bCs/>
                    <w:color w:val="000000"/>
                    <w:sz w:val="24"/>
                    <w:szCs w:val="24"/>
                  </w:rPr>
                </w:rPrChange>
              </w:rPr>
            </w:pPr>
            <w:r w:rsidRPr="00E90A8E">
              <w:rPr>
                <w:rFonts w:cs="Arial"/>
                <w:bCs/>
                <w:rPrChange w:id="5975" w:author="gorgemj" w:date="2017-11-23T12:19:00Z">
                  <w:rPr>
                    <w:rFonts w:cs="Arial"/>
                    <w:b/>
                    <w:bCs/>
                  </w:rPr>
                </w:rPrChange>
              </w:rPr>
              <w:t>1</w:t>
            </w:r>
          </w:p>
        </w:tc>
        <w:tc>
          <w:tcPr>
            <w:tcW w:w="5038" w:type="dxa"/>
            <w:gridSpan w:val="2"/>
            <w:tcPrChange w:id="5976" w:author="gorgemj" w:date="2017-11-30T12:36:00Z">
              <w:tcPr>
                <w:tcW w:w="6768" w:type="dxa"/>
                <w:gridSpan w:val="7"/>
              </w:tcPr>
            </w:tcPrChange>
          </w:tcPr>
          <w:p w:rsidR="00B61F44" w:rsidRPr="00817CEB" w:rsidRDefault="00B61F44" w:rsidP="00542606">
            <w:pPr>
              <w:autoSpaceDE w:val="0"/>
              <w:autoSpaceDN w:val="0"/>
              <w:adjustRightInd w:val="0"/>
              <w:spacing w:before="60" w:after="60" w:line="280" w:lineRule="atLeast"/>
              <w:rPr>
                <w:rFonts w:eastAsia="Calibri" w:cs="Arial"/>
              </w:rPr>
            </w:pPr>
            <w:r w:rsidRPr="00817CEB">
              <w:rPr>
                <w:rFonts w:eastAsia="Calibri" w:cs="Arial"/>
              </w:rPr>
              <w:t>Operating personnel who have operating experience from similar plants shall, as far as is practicable, be actively involved in the design process conducted by the design organization, in order to ensure that consideration is given as early as possible in the process to the future operation and maintenance of equipment.</w:t>
            </w:r>
          </w:p>
        </w:tc>
        <w:tc>
          <w:tcPr>
            <w:tcW w:w="6912" w:type="dxa"/>
            <w:gridSpan w:val="3"/>
            <w:tcPrChange w:id="5977" w:author="gorgemj" w:date="2017-11-30T12:36:00Z">
              <w:tcPr>
                <w:tcW w:w="5130" w:type="dxa"/>
                <w:gridSpan w:val="8"/>
              </w:tcPr>
            </w:tcPrChange>
          </w:tcPr>
          <w:p w:rsidR="00B61F44" w:rsidRDefault="00B61F44" w:rsidP="009B7662">
            <w:pPr>
              <w:spacing w:before="60" w:after="60" w:line="280" w:lineRule="atLeast"/>
              <w:rPr>
                <w:rFonts w:cs="Arial"/>
              </w:rPr>
            </w:pPr>
            <w:r w:rsidRPr="00817CEB">
              <w:rPr>
                <w:rFonts w:cs="Arial"/>
              </w:rPr>
              <w:t xml:space="preserve">The </w:t>
            </w:r>
            <w:r w:rsidRPr="00817CEB">
              <w:rPr>
                <w:rFonts w:cs="Arial"/>
                <w:b/>
              </w:rPr>
              <w:t>AP1000</w:t>
            </w:r>
            <w:r w:rsidRPr="00817CEB">
              <w:rPr>
                <w:rFonts w:cs="Arial"/>
              </w:rPr>
              <w:t xml:space="preserve"> </w:t>
            </w:r>
            <w:r>
              <w:rPr>
                <w:rFonts w:cs="Arial"/>
              </w:rPr>
              <w:t>p</w:t>
            </w:r>
            <w:r w:rsidRPr="00817CEB">
              <w:rPr>
                <w:rFonts w:cs="Arial"/>
              </w:rPr>
              <w:t xml:space="preserve">lant </w:t>
            </w:r>
            <w:r>
              <w:rPr>
                <w:rFonts w:cs="Arial"/>
              </w:rPr>
              <w:t>human f</w:t>
            </w:r>
            <w:r w:rsidRPr="00817CEB">
              <w:rPr>
                <w:rFonts w:cs="Arial"/>
              </w:rPr>
              <w:t xml:space="preserve">actors </w:t>
            </w:r>
            <w:r>
              <w:rPr>
                <w:rFonts w:cs="Arial"/>
              </w:rPr>
              <w:t>p</w:t>
            </w:r>
            <w:r w:rsidRPr="00817CEB">
              <w:rPr>
                <w:rFonts w:cs="Arial"/>
              </w:rPr>
              <w:t>rogram includes involvement of experienced operators from existing PWR plants.</w:t>
            </w:r>
          </w:p>
        </w:tc>
      </w:tr>
      <w:tr w:rsidR="00B61F44" w:rsidRPr="00817CEB" w:rsidTr="00814E5E">
        <w:trPr>
          <w:cantSplit/>
          <w:trPrChange w:id="5978" w:author="gorgemj" w:date="2017-11-30T12:36:00Z">
            <w:trPr>
              <w:gridBefore w:val="6"/>
              <w:gridAfter w:val="0"/>
              <w:cantSplit/>
            </w:trPr>
          </w:trPrChange>
        </w:trPr>
        <w:tc>
          <w:tcPr>
            <w:tcW w:w="947" w:type="dxa"/>
            <w:tcPrChange w:id="5979" w:author="gorgemj" w:date="2017-11-30T12:36:00Z">
              <w:tcPr>
                <w:tcW w:w="945" w:type="dxa"/>
                <w:gridSpan w:val="6"/>
              </w:tcPr>
            </w:tcPrChange>
          </w:tcPr>
          <w:p w:rsidR="00B61F44" w:rsidRPr="00E90A8E" w:rsidRDefault="00B61F44" w:rsidP="00542606">
            <w:pPr>
              <w:autoSpaceDE w:val="0"/>
              <w:autoSpaceDN w:val="0"/>
              <w:adjustRightInd w:val="0"/>
              <w:spacing w:before="60" w:after="60" w:line="280" w:lineRule="atLeast"/>
              <w:jc w:val="center"/>
              <w:rPr>
                <w:rFonts w:cs="Arial"/>
                <w:rPrChange w:id="5980" w:author="gorgemj" w:date="2017-11-23T12:19:00Z">
                  <w:rPr>
                    <w:rFonts w:cs="Arial"/>
                    <w:b/>
                  </w:rPr>
                </w:rPrChange>
              </w:rPr>
            </w:pPr>
            <w:r w:rsidRPr="00E90A8E">
              <w:rPr>
                <w:rFonts w:cs="Arial"/>
                <w:rPrChange w:id="5981" w:author="gorgemj" w:date="2017-11-23T12:19:00Z">
                  <w:rPr>
                    <w:rFonts w:cs="Arial"/>
                    <w:b/>
                  </w:rPr>
                </w:rPrChange>
              </w:rPr>
              <w:t>5.55</w:t>
            </w:r>
          </w:p>
        </w:tc>
        <w:tc>
          <w:tcPr>
            <w:tcW w:w="693" w:type="dxa"/>
            <w:tcPrChange w:id="5982" w:author="gorgemj" w:date="2017-11-30T12:36:00Z">
              <w:tcPr>
                <w:tcW w:w="747" w:type="dxa"/>
                <w:gridSpan w:val="3"/>
              </w:tcPr>
            </w:tcPrChange>
          </w:tcPr>
          <w:p w:rsidR="00B61F44" w:rsidRPr="00E90A8E" w:rsidRDefault="00B61F44" w:rsidP="00542606">
            <w:pPr>
              <w:autoSpaceDE w:val="0"/>
              <w:autoSpaceDN w:val="0"/>
              <w:adjustRightInd w:val="0"/>
              <w:spacing w:before="60" w:after="60" w:line="280" w:lineRule="atLeast"/>
              <w:jc w:val="center"/>
              <w:rPr>
                <w:rFonts w:cs="Arial"/>
                <w:bCs/>
                <w:color w:val="000000"/>
                <w:sz w:val="24"/>
                <w:szCs w:val="24"/>
                <w:rPrChange w:id="5983" w:author="gorgemj" w:date="2017-11-23T12:19:00Z">
                  <w:rPr>
                    <w:rFonts w:cs="Arial"/>
                    <w:b/>
                    <w:bCs/>
                    <w:color w:val="000000"/>
                    <w:sz w:val="24"/>
                    <w:szCs w:val="24"/>
                  </w:rPr>
                </w:rPrChange>
              </w:rPr>
            </w:pPr>
            <w:r w:rsidRPr="00E90A8E">
              <w:rPr>
                <w:rFonts w:cs="Arial"/>
                <w:bCs/>
                <w:rPrChange w:id="5984" w:author="gorgemj" w:date="2017-11-23T12:19:00Z">
                  <w:rPr>
                    <w:rFonts w:cs="Arial"/>
                    <w:b/>
                    <w:bCs/>
                  </w:rPr>
                </w:rPrChange>
              </w:rPr>
              <w:t>1</w:t>
            </w:r>
          </w:p>
        </w:tc>
        <w:tc>
          <w:tcPr>
            <w:tcW w:w="5038" w:type="dxa"/>
            <w:gridSpan w:val="2"/>
            <w:tcPrChange w:id="5985" w:author="gorgemj" w:date="2017-11-30T12:36:00Z">
              <w:tcPr>
                <w:tcW w:w="6768" w:type="dxa"/>
                <w:gridSpan w:val="7"/>
              </w:tcPr>
            </w:tcPrChange>
          </w:tcPr>
          <w:p w:rsidR="00B61F44" w:rsidRPr="00817CEB" w:rsidRDefault="00B61F44">
            <w:pPr>
              <w:autoSpaceDE w:val="0"/>
              <w:autoSpaceDN w:val="0"/>
              <w:adjustRightInd w:val="0"/>
              <w:spacing w:before="60" w:after="60" w:line="280" w:lineRule="atLeast"/>
              <w:rPr>
                <w:rFonts w:eastAsia="Calibri" w:cs="Arial"/>
              </w:rPr>
            </w:pPr>
            <w:r w:rsidRPr="00817CEB">
              <w:rPr>
                <w:rFonts w:eastAsia="Calibri" w:cs="Arial"/>
              </w:rPr>
              <w:t xml:space="preserve">The design shall support operating personnel in the fulfillment of their responsibilities and the performance of their tasks, and shall limit the effects of operating errors on safety. The design process shall </w:t>
            </w:r>
            <w:del w:id="5986" w:author="gorgemj" w:date="2017-11-23T12:20:00Z">
              <w:r w:rsidRPr="00817CEB" w:rsidDel="00E90A8E">
                <w:rPr>
                  <w:rFonts w:eastAsia="Calibri" w:cs="Arial"/>
                </w:rPr>
                <w:delText xml:space="preserve">pay </w:delText>
              </w:r>
            </w:del>
            <w:ins w:id="5987" w:author="gorgemj" w:date="2017-11-23T12:20:00Z">
              <w:r>
                <w:rPr>
                  <w:rFonts w:eastAsia="Calibri" w:cs="Arial"/>
                </w:rPr>
                <w:t>give due consideration</w:t>
              </w:r>
            </w:ins>
            <w:del w:id="5988" w:author="gorgemj" w:date="2017-11-23T12:20:00Z">
              <w:r w:rsidRPr="00817CEB" w:rsidDel="00E90A8E">
                <w:rPr>
                  <w:rFonts w:eastAsia="Calibri" w:cs="Arial"/>
                </w:rPr>
                <w:delText>attention</w:delText>
              </w:r>
            </w:del>
            <w:r w:rsidRPr="00817CEB">
              <w:rPr>
                <w:rFonts w:eastAsia="Calibri" w:cs="Arial"/>
              </w:rPr>
              <w:t xml:space="preserve"> to plant layout and equipment layout, and to procedures, including procedures for maintenance and inspection, to facilitate interaction between the operating personnel and the plant</w:t>
            </w:r>
            <w:ins w:id="5989" w:author="gorgemj" w:date="2017-11-23T12:20:00Z">
              <w:r>
                <w:rPr>
                  <w:rFonts w:eastAsia="Calibri" w:cs="Arial"/>
                </w:rPr>
                <w:t>, in all plant states</w:t>
              </w:r>
            </w:ins>
            <w:r w:rsidRPr="00817CEB">
              <w:rPr>
                <w:rFonts w:eastAsia="Calibri" w:cs="Arial"/>
              </w:rPr>
              <w:t>.</w:t>
            </w:r>
          </w:p>
        </w:tc>
        <w:tc>
          <w:tcPr>
            <w:tcW w:w="6912" w:type="dxa"/>
            <w:gridSpan w:val="3"/>
            <w:tcPrChange w:id="5990" w:author="gorgemj" w:date="2017-11-30T12:36:00Z">
              <w:tcPr>
                <w:tcW w:w="5130" w:type="dxa"/>
                <w:gridSpan w:val="8"/>
              </w:tcPr>
            </w:tcPrChange>
          </w:tcPr>
          <w:p w:rsidR="00B61F44" w:rsidRDefault="00B61F44">
            <w:pPr>
              <w:spacing w:before="60" w:after="60" w:line="280" w:lineRule="atLeast"/>
              <w:rPr>
                <w:rFonts w:cs="Arial"/>
                <w:b/>
              </w:rPr>
            </w:pPr>
            <w:r w:rsidRPr="00817CEB">
              <w:rPr>
                <w:rFonts w:cs="Arial"/>
              </w:rPr>
              <w:t xml:space="preserve">As discussed in </w:t>
            </w:r>
            <w:ins w:id="5991" w:author="gorgemj" w:date="2017-11-24T16:55:00Z">
              <w:r>
                <w:rPr>
                  <w:rFonts w:cs="Arial"/>
                </w:rPr>
                <w:t xml:space="preserve">the </w:t>
              </w:r>
              <w:r w:rsidRPr="00993D67">
                <w:rPr>
                  <w:rFonts w:cs="Arial"/>
                  <w:b/>
                </w:rPr>
                <w:t>AP1000</w:t>
              </w:r>
              <w:r>
                <w:rPr>
                  <w:rFonts w:cs="Arial"/>
                </w:rPr>
                <w:t xml:space="preserve"> plant DCD [2]</w:t>
              </w:r>
            </w:ins>
            <w:del w:id="5992" w:author="gorgemj" w:date="2017-11-24T16:55:00Z">
              <w:r w:rsidDel="006E7610">
                <w:rPr>
                  <w:rFonts w:cs="Arial"/>
                </w:rPr>
                <w:delText>DCD</w:delText>
              </w:r>
            </w:del>
            <w:r>
              <w:rPr>
                <w:rFonts w:cs="Arial"/>
              </w:rPr>
              <w:t xml:space="preserve"> </w:t>
            </w:r>
            <w:r w:rsidRPr="00817CEB">
              <w:rPr>
                <w:rFonts w:cs="Arial"/>
              </w:rPr>
              <w:t xml:space="preserve">Chapter 18, human factors engineering was implemented in the </w:t>
            </w:r>
            <w:r w:rsidRPr="00817CEB">
              <w:rPr>
                <w:rFonts w:cs="Arial"/>
                <w:b/>
              </w:rPr>
              <w:t>AP1000</w:t>
            </w:r>
            <w:r w:rsidRPr="00817CEB">
              <w:rPr>
                <w:rFonts w:cs="Arial"/>
              </w:rPr>
              <w:t xml:space="preserve"> </w:t>
            </w:r>
            <w:ins w:id="5993" w:author="gorgemj" w:date="2017-11-20T10:33:00Z">
              <w:r>
                <w:rPr>
                  <w:rFonts w:cs="Arial"/>
                </w:rPr>
                <w:t xml:space="preserve">plant </w:t>
              </w:r>
            </w:ins>
            <w:r w:rsidRPr="00817CEB">
              <w:rPr>
                <w:rFonts w:cs="Arial"/>
              </w:rPr>
              <w:t>design, including a human factors engineering discipline modeling human errors</w:t>
            </w:r>
            <w:r>
              <w:rPr>
                <w:rFonts w:cs="Arial"/>
              </w:rPr>
              <w:t xml:space="preserve">. The </w:t>
            </w:r>
            <w:r w:rsidRPr="00E565BC">
              <w:rPr>
                <w:rFonts w:cs="Arial"/>
                <w:b/>
              </w:rPr>
              <w:t>AP1000</w:t>
            </w:r>
            <w:r>
              <w:rPr>
                <w:rFonts w:cs="Arial"/>
              </w:rPr>
              <w:t xml:space="preserve"> </w:t>
            </w:r>
            <w:ins w:id="5994" w:author="gorgemj" w:date="2017-11-20T10:33:00Z">
              <w:r>
                <w:rPr>
                  <w:rFonts w:cs="Arial"/>
                </w:rPr>
                <w:t xml:space="preserve">plant </w:t>
              </w:r>
            </w:ins>
            <w:r>
              <w:rPr>
                <w:rFonts w:cs="Arial"/>
              </w:rPr>
              <w:t>design has been developed from the beginning taking into consideration lessons learned and input from plant operators regarding operation of plants and responsibilities for performing tasks. This includes considerations such as human performance, procedures (e.g., Technical Specifications, computerized emergency procedures, etc.) and plant layout (MCR, containment, auxiliary building) to facilitate ease of interaction between the operating personnel and the plant such that it can be operated safely and efficiently.</w:t>
            </w:r>
          </w:p>
        </w:tc>
      </w:tr>
      <w:tr w:rsidR="00B61F44" w:rsidRPr="00817CEB" w:rsidTr="00814E5E">
        <w:trPr>
          <w:cantSplit/>
          <w:trPrChange w:id="5995" w:author="gorgemj" w:date="2017-11-30T12:36:00Z">
            <w:trPr>
              <w:gridBefore w:val="6"/>
              <w:gridAfter w:val="0"/>
              <w:cantSplit/>
            </w:trPr>
          </w:trPrChange>
        </w:trPr>
        <w:tc>
          <w:tcPr>
            <w:tcW w:w="947" w:type="dxa"/>
            <w:tcPrChange w:id="5996" w:author="gorgemj" w:date="2017-11-30T12:36:00Z">
              <w:tcPr>
                <w:tcW w:w="945" w:type="dxa"/>
                <w:gridSpan w:val="6"/>
              </w:tcPr>
            </w:tcPrChange>
          </w:tcPr>
          <w:p w:rsidR="00B61F44" w:rsidRPr="00E90A8E" w:rsidRDefault="00B61F44" w:rsidP="00542606">
            <w:pPr>
              <w:autoSpaceDE w:val="0"/>
              <w:autoSpaceDN w:val="0"/>
              <w:adjustRightInd w:val="0"/>
              <w:spacing w:before="60" w:after="60" w:line="280" w:lineRule="atLeast"/>
              <w:jc w:val="center"/>
              <w:rPr>
                <w:rFonts w:cs="Arial"/>
                <w:rPrChange w:id="5997" w:author="gorgemj" w:date="2017-11-23T12:23:00Z">
                  <w:rPr>
                    <w:rFonts w:cs="Arial"/>
                    <w:b/>
                  </w:rPr>
                </w:rPrChange>
              </w:rPr>
            </w:pPr>
            <w:r w:rsidRPr="00E90A8E">
              <w:rPr>
                <w:rFonts w:cs="Arial"/>
                <w:rPrChange w:id="5998" w:author="gorgemj" w:date="2017-11-23T12:23:00Z">
                  <w:rPr>
                    <w:rFonts w:cs="Arial"/>
                    <w:b/>
                  </w:rPr>
                </w:rPrChange>
              </w:rPr>
              <w:t>5.56</w:t>
            </w:r>
          </w:p>
        </w:tc>
        <w:tc>
          <w:tcPr>
            <w:tcW w:w="693" w:type="dxa"/>
            <w:tcPrChange w:id="5999" w:author="gorgemj" w:date="2017-11-30T12:36:00Z">
              <w:tcPr>
                <w:tcW w:w="747" w:type="dxa"/>
                <w:gridSpan w:val="3"/>
              </w:tcPr>
            </w:tcPrChange>
          </w:tcPr>
          <w:p w:rsidR="00B61F44" w:rsidRPr="00E90A8E" w:rsidRDefault="00B61F44" w:rsidP="00542606">
            <w:pPr>
              <w:autoSpaceDE w:val="0"/>
              <w:autoSpaceDN w:val="0"/>
              <w:adjustRightInd w:val="0"/>
              <w:spacing w:before="60" w:after="60" w:line="280" w:lineRule="atLeast"/>
              <w:jc w:val="center"/>
              <w:rPr>
                <w:rFonts w:cs="Arial"/>
                <w:bCs/>
                <w:color w:val="000000"/>
                <w:sz w:val="24"/>
                <w:szCs w:val="24"/>
                <w:rPrChange w:id="6000" w:author="gorgemj" w:date="2017-11-23T12:23:00Z">
                  <w:rPr>
                    <w:rFonts w:cs="Arial"/>
                    <w:b/>
                    <w:bCs/>
                    <w:color w:val="000000"/>
                    <w:sz w:val="24"/>
                    <w:szCs w:val="24"/>
                  </w:rPr>
                </w:rPrChange>
              </w:rPr>
            </w:pPr>
            <w:r w:rsidRPr="00E90A8E">
              <w:rPr>
                <w:rFonts w:cs="Arial"/>
                <w:bCs/>
                <w:rPrChange w:id="6001" w:author="gorgemj" w:date="2017-11-23T12:23:00Z">
                  <w:rPr>
                    <w:rFonts w:cs="Arial"/>
                    <w:b/>
                    <w:bCs/>
                  </w:rPr>
                </w:rPrChange>
              </w:rPr>
              <w:t>1</w:t>
            </w:r>
          </w:p>
        </w:tc>
        <w:tc>
          <w:tcPr>
            <w:tcW w:w="5038" w:type="dxa"/>
            <w:gridSpan w:val="2"/>
            <w:tcPrChange w:id="6002" w:author="gorgemj" w:date="2017-11-30T12:36:00Z">
              <w:tcPr>
                <w:tcW w:w="6768" w:type="dxa"/>
                <w:gridSpan w:val="7"/>
              </w:tcPr>
            </w:tcPrChange>
          </w:tcPr>
          <w:p w:rsidR="00B61F44" w:rsidRPr="00817CEB" w:rsidRDefault="00B61F44" w:rsidP="00542606">
            <w:pPr>
              <w:autoSpaceDE w:val="0"/>
              <w:autoSpaceDN w:val="0"/>
              <w:adjustRightInd w:val="0"/>
              <w:spacing w:before="60" w:after="60" w:line="280" w:lineRule="atLeast"/>
              <w:rPr>
                <w:rFonts w:eastAsia="Calibri" w:cs="Arial"/>
              </w:rPr>
            </w:pPr>
            <w:r w:rsidRPr="00817CEB">
              <w:rPr>
                <w:rFonts w:eastAsia="Calibri" w:cs="Arial"/>
              </w:rPr>
              <w:t>The human–machine interface shall be designed to provide the operators with comprehensive but easily manageable information, in accordance with the necessary decision times and action times. The information necessary for the operator to make a decision to act shall be simply and unambiguously presented.</w:t>
            </w:r>
          </w:p>
        </w:tc>
        <w:tc>
          <w:tcPr>
            <w:tcW w:w="6912" w:type="dxa"/>
            <w:gridSpan w:val="3"/>
            <w:tcPrChange w:id="6003" w:author="gorgemj" w:date="2017-11-30T12:36:00Z">
              <w:tcPr>
                <w:tcW w:w="5130" w:type="dxa"/>
                <w:gridSpan w:val="8"/>
              </w:tcPr>
            </w:tcPrChange>
          </w:tcPr>
          <w:p w:rsidR="00B61F44" w:rsidRDefault="00B61F44" w:rsidP="00604725">
            <w:pPr>
              <w:spacing w:before="60" w:after="60" w:line="280" w:lineRule="atLeast"/>
              <w:rPr>
                <w:rFonts w:cs="Arial"/>
                <w:b/>
              </w:rPr>
            </w:pPr>
            <w:r w:rsidRPr="00817CEB">
              <w:rPr>
                <w:rFonts w:eastAsia="Calibri" w:cs="Arial"/>
              </w:rPr>
              <w:t xml:space="preserve">This requirement is met as discussed in </w:t>
            </w:r>
            <w:ins w:id="6004" w:author="gorgemj" w:date="2017-11-24T16:55:00Z">
              <w:r>
                <w:rPr>
                  <w:rFonts w:cs="Arial"/>
                </w:rPr>
                <w:t xml:space="preserve">the </w:t>
              </w:r>
              <w:r w:rsidRPr="00993D67">
                <w:rPr>
                  <w:rFonts w:cs="Arial"/>
                  <w:b/>
                </w:rPr>
                <w:t>AP1000</w:t>
              </w:r>
              <w:r>
                <w:rPr>
                  <w:rFonts w:cs="Arial"/>
                </w:rPr>
                <w:t xml:space="preserve"> plant DCD [2]</w:t>
              </w:r>
            </w:ins>
            <w:del w:id="6005" w:author="gorgemj" w:date="2017-11-24T16:55:00Z">
              <w:r w:rsidRPr="00817CEB" w:rsidDel="006E7610">
                <w:rPr>
                  <w:rFonts w:eastAsia="Calibri" w:cs="Arial"/>
                </w:rPr>
                <w:delText>DCD</w:delText>
              </w:r>
            </w:del>
            <w:r w:rsidRPr="00817CEB">
              <w:rPr>
                <w:rFonts w:eastAsia="Calibri" w:cs="Arial"/>
              </w:rPr>
              <w:t xml:space="preserve"> </w:t>
            </w:r>
            <w:r>
              <w:rPr>
                <w:rFonts w:eastAsia="Calibri" w:cs="Arial"/>
              </w:rPr>
              <w:t>Section </w:t>
            </w:r>
            <w:r w:rsidRPr="00817CEB">
              <w:rPr>
                <w:rFonts w:eastAsia="Calibri" w:cs="Arial"/>
              </w:rPr>
              <w:t xml:space="preserve">18.4 for the Functional Requirements Analysis and Allocation, </w:t>
            </w:r>
            <w:r>
              <w:rPr>
                <w:rFonts w:eastAsia="Calibri" w:cs="Arial"/>
              </w:rPr>
              <w:t>Section</w:t>
            </w:r>
            <w:r w:rsidRPr="00817CEB">
              <w:rPr>
                <w:rFonts w:eastAsia="Calibri" w:cs="Arial"/>
              </w:rPr>
              <w:t xml:space="preserve"> 18.5, Task Analysis, and other sections in Chapter 18</w:t>
            </w:r>
            <w:r>
              <w:rPr>
                <w:rFonts w:eastAsia="Calibri" w:cs="Arial"/>
              </w:rPr>
              <w:t xml:space="preserve">. </w:t>
            </w:r>
            <w:r w:rsidRPr="00817CEB">
              <w:rPr>
                <w:rFonts w:eastAsia="Calibri" w:cs="Arial"/>
              </w:rPr>
              <w:t>The task analysis provides one of the bases for the human system interface design; provides input to procedure development; provides input to staffing, training, and communications requirements of the plant; and ensures that human performance requirements do not exceed human capabilities</w:t>
            </w:r>
            <w:r>
              <w:rPr>
                <w:rFonts w:eastAsia="Calibri" w:cs="Arial"/>
              </w:rPr>
              <w:t xml:space="preserve">. </w:t>
            </w:r>
          </w:p>
        </w:tc>
      </w:tr>
      <w:tr w:rsidR="00B61F44" w:rsidRPr="00817CEB" w:rsidTr="00814E5E">
        <w:trPr>
          <w:cantSplit/>
          <w:trPrChange w:id="6006" w:author="gorgemj" w:date="2017-11-30T12:36:00Z">
            <w:trPr>
              <w:gridBefore w:val="6"/>
              <w:gridAfter w:val="0"/>
              <w:cantSplit/>
            </w:trPr>
          </w:trPrChange>
        </w:trPr>
        <w:tc>
          <w:tcPr>
            <w:tcW w:w="947" w:type="dxa"/>
            <w:tcPrChange w:id="6007" w:author="gorgemj" w:date="2017-11-30T12:36:00Z">
              <w:tcPr>
                <w:tcW w:w="945" w:type="dxa"/>
                <w:gridSpan w:val="6"/>
              </w:tcPr>
            </w:tcPrChange>
          </w:tcPr>
          <w:p w:rsidR="00B61F44" w:rsidRPr="00E90A8E" w:rsidRDefault="00B61F44" w:rsidP="00CF335A">
            <w:pPr>
              <w:autoSpaceDE w:val="0"/>
              <w:autoSpaceDN w:val="0"/>
              <w:adjustRightInd w:val="0"/>
              <w:spacing w:before="60" w:after="60" w:line="280" w:lineRule="atLeast"/>
              <w:jc w:val="center"/>
              <w:rPr>
                <w:rFonts w:cs="Arial"/>
                <w:rPrChange w:id="6008" w:author="gorgemj" w:date="2017-11-23T12:23:00Z">
                  <w:rPr>
                    <w:rFonts w:cs="Arial"/>
                    <w:b/>
                  </w:rPr>
                </w:rPrChange>
              </w:rPr>
            </w:pPr>
            <w:r w:rsidRPr="00E90A8E">
              <w:rPr>
                <w:rFonts w:cs="Arial"/>
                <w:rPrChange w:id="6009" w:author="gorgemj" w:date="2017-11-23T12:23:00Z">
                  <w:rPr>
                    <w:rFonts w:cs="Arial"/>
                    <w:b/>
                  </w:rPr>
                </w:rPrChange>
              </w:rPr>
              <w:t>5.57</w:t>
            </w:r>
          </w:p>
        </w:tc>
        <w:tc>
          <w:tcPr>
            <w:tcW w:w="693" w:type="dxa"/>
            <w:tcPrChange w:id="6010" w:author="gorgemj" w:date="2017-11-30T12:36:00Z">
              <w:tcPr>
                <w:tcW w:w="747" w:type="dxa"/>
                <w:gridSpan w:val="3"/>
              </w:tcPr>
            </w:tcPrChange>
          </w:tcPr>
          <w:p w:rsidR="00B61F44" w:rsidRPr="00E90A8E" w:rsidRDefault="00B61F44" w:rsidP="00CF335A">
            <w:pPr>
              <w:autoSpaceDE w:val="0"/>
              <w:autoSpaceDN w:val="0"/>
              <w:adjustRightInd w:val="0"/>
              <w:spacing w:before="60" w:after="60" w:line="280" w:lineRule="atLeast"/>
              <w:jc w:val="center"/>
              <w:rPr>
                <w:rFonts w:cs="Arial"/>
                <w:bCs/>
                <w:color w:val="000000"/>
                <w:sz w:val="24"/>
                <w:szCs w:val="24"/>
                <w:rPrChange w:id="6011" w:author="gorgemj" w:date="2017-11-23T12:23:00Z">
                  <w:rPr>
                    <w:rFonts w:cs="Arial"/>
                    <w:b/>
                    <w:bCs/>
                    <w:color w:val="000000"/>
                    <w:sz w:val="24"/>
                    <w:szCs w:val="24"/>
                  </w:rPr>
                </w:rPrChange>
              </w:rPr>
            </w:pPr>
            <w:r w:rsidRPr="00E90A8E">
              <w:rPr>
                <w:rFonts w:cs="Arial"/>
                <w:bCs/>
                <w:rPrChange w:id="6012" w:author="gorgemj" w:date="2017-11-23T12:23:00Z">
                  <w:rPr>
                    <w:rFonts w:cs="Arial"/>
                    <w:b/>
                    <w:bCs/>
                  </w:rPr>
                </w:rPrChange>
              </w:rPr>
              <w:t>1</w:t>
            </w:r>
          </w:p>
        </w:tc>
        <w:tc>
          <w:tcPr>
            <w:tcW w:w="5038" w:type="dxa"/>
            <w:gridSpan w:val="2"/>
            <w:tcPrChange w:id="6013" w:author="gorgemj" w:date="2017-11-30T12:36:00Z">
              <w:tcPr>
                <w:tcW w:w="6768" w:type="dxa"/>
                <w:gridSpan w:val="7"/>
              </w:tcPr>
            </w:tcPrChange>
          </w:tcPr>
          <w:p w:rsidR="00B61F44" w:rsidRPr="00817CEB" w:rsidRDefault="00B61F44" w:rsidP="00536966">
            <w:pPr>
              <w:autoSpaceDE w:val="0"/>
              <w:autoSpaceDN w:val="0"/>
              <w:adjustRightInd w:val="0"/>
              <w:spacing w:before="60" w:after="60" w:line="280" w:lineRule="atLeast"/>
              <w:rPr>
                <w:rFonts w:eastAsia="Calibri" w:cs="Arial"/>
              </w:rPr>
            </w:pPr>
            <w:r w:rsidRPr="00817CEB">
              <w:rPr>
                <w:rFonts w:eastAsia="Calibri" w:cs="Arial"/>
              </w:rPr>
              <w:t>The operator shall be provided with the necessary information:</w:t>
            </w:r>
          </w:p>
          <w:p w:rsidR="00B61F44" w:rsidRPr="00817CEB" w:rsidRDefault="00B61F44" w:rsidP="00536966">
            <w:pPr>
              <w:autoSpaceDE w:val="0"/>
              <w:autoSpaceDN w:val="0"/>
              <w:adjustRightInd w:val="0"/>
              <w:spacing w:before="60" w:after="60" w:line="280" w:lineRule="atLeast"/>
              <w:ind w:left="432" w:hanging="432"/>
              <w:rPr>
                <w:rFonts w:eastAsia="Calibri" w:cs="Arial"/>
              </w:rPr>
            </w:pPr>
            <w:r w:rsidRPr="00817CEB">
              <w:rPr>
                <w:rFonts w:eastAsia="Calibri" w:cs="Arial"/>
              </w:rPr>
              <w:t xml:space="preserve">(a) </w:t>
            </w:r>
            <w:r>
              <w:rPr>
                <w:rFonts w:eastAsia="Calibri" w:cs="Arial"/>
              </w:rPr>
              <w:tab/>
            </w:r>
            <w:r w:rsidRPr="00817CEB">
              <w:rPr>
                <w:rFonts w:eastAsia="Calibri" w:cs="Arial"/>
              </w:rPr>
              <w:t>To assess the general state of the plant in any condition</w:t>
            </w:r>
            <w:del w:id="6014" w:author="gorgemj" w:date="2017-11-23T12:24:00Z">
              <w:r w:rsidRPr="00817CEB" w:rsidDel="00E90A8E">
                <w:rPr>
                  <w:rFonts w:eastAsia="Calibri" w:cs="Arial"/>
                </w:rPr>
                <w:delText>s</w:delText>
              </w:r>
            </w:del>
            <w:r w:rsidRPr="00817CEB">
              <w:rPr>
                <w:rFonts w:eastAsia="Calibri" w:cs="Arial"/>
              </w:rPr>
              <w:t>;</w:t>
            </w:r>
          </w:p>
          <w:p w:rsidR="00B61F44" w:rsidRPr="00817CEB" w:rsidRDefault="00B61F44" w:rsidP="00536966">
            <w:pPr>
              <w:autoSpaceDE w:val="0"/>
              <w:autoSpaceDN w:val="0"/>
              <w:adjustRightInd w:val="0"/>
              <w:spacing w:before="60" w:after="60" w:line="280" w:lineRule="atLeast"/>
              <w:ind w:left="432" w:hanging="432"/>
              <w:rPr>
                <w:rFonts w:eastAsia="Calibri" w:cs="Arial"/>
              </w:rPr>
            </w:pPr>
            <w:r w:rsidRPr="00817CEB">
              <w:rPr>
                <w:rFonts w:eastAsia="Calibri" w:cs="Arial"/>
              </w:rPr>
              <w:t xml:space="preserve">(b) </w:t>
            </w:r>
            <w:r>
              <w:rPr>
                <w:rFonts w:eastAsia="Calibri" w:cs="Arial"/>
              </w:rPr>
              <w:tab/>
            </w:r>
            <w:r w:rsidRPr="00817CEB">
              <w:rPr>
                <w:rFonts w:eastAsia="Calibri" w:cs="Arial"/>
              </w:rPr>
              <w:t>To operate the plant within the specified limits on parameters associated with plant systems and equipment (operational limits and conditions);</w:t>
            </w:r>
          </w:p>
          <w:p w:rsidR="00B61F44" w:rsidRPr="00817CEB" w:rsidRDefault="00B61F44" w:rsidP="00536966">
            <w:pPr>
              <w:autoSpaceDE w:val="0"/>
              <w:autoSpaceDN w:val="0"/>
              <w:adjustRightInd w:val="0"/>
              <w:spacing w:before="60" w:after="60" w:line="280" w:lineRule="atLeast"/>
              <w:ind w:left="432" w:hanging="432"/>
              <w:rPr>
                <w:rFonts w:eastAsia="Calibri" w:cs="Arial"/>
              </w:rPr>
            </w:pPr>
            <w:r w:rsidRPr="00817CEB">
              <w:rPr>
                <w:rFonts w:eastAsia="Calibri" w:cs="Arial"/>
              </w:rPr>
              <w:t xml:space="preserve">(c) </w:t>
            </w:r>
            <w:r>
              <w:rPr>
                <w:rFonts w:eastAsia="Calibri" w:cs="Arial"/>
              </w:rPr>
              <w:tab/>
            </w:r>
            <w:r w:rsidRPr="00817CEB">
              <w:rPr>
                <w:rFonts w:eastAsia="Calibri" w:cs="Arial"/>
              </w:rPr>
              <w:t>To confirm that safety actions for the actuation of safety systems are automatically initiated when needed and that the relevant systems perform as intended;</w:t>
            </w:r>
          </w:p>
          <w:p w:rsidR="00B61F44" w:rsidRPr="00817CEB" w:rsidRDefault="00B61F44" w:rsidP="00536966">
            <w:pPr>
              <w:autoSpaceDE w:val="0"/>
              <w:autoSpaceDN w:val="0"/>
              <w:adjustRightInd w:val="0"/>
              <w:spacing w:before="60" w:after="60" w:line="280" w:lineRule="atLeast"/>
              <w:ind w:left="432" w:hanging="432"/>
              <w:rPr>
                <w:rFonts w:eastAsia="Calibri" w:cs="Arial"/>
              </w:rPr>
            </w:pPr>
            <w:r w:rsidRPr="00817CEB">
              <w:rPr>
                <w:rFonts w:eastAsia="Calibri" w:cs="Arial"/>
              </w:rPr>
              <w:t xml:space="preserve">(d) </w:t>
            </w:r>
            <w:r>
              <w:rPr>
                <w:rFonts w:eastAsia="Calibri" w:cs="Arial"/>
              </w:rPr>
              <w:tab/>
            </w:r>
            <w:r w:rsidRPr="00817CEB">
              <w:rPr>
                <w:rFonts w:eastAsia="Calibri" w:cs="Arial"/>
              </w:rPr>
              <w:t>To determine both the need for and the time for manual initiation of the specified safety actions.</w:t>
            </w:r>
          </w:p>
        </w:tc>
        <w:tc>
          <w:tcPr>
            <w:tcW w:w="6912" w:type="dxa"/>
            <w:gridSpan w:val="3"/>
            <w:tcPrChange w:id="6015" w:author="gorgemj" w:date="2017-11-30T12:36:00Z">
              <w:tcPr>
                <w:tcW w:w="5130" w:type="dxa"/>
                <w:gridSpan w:val="8"/>
              </w:tcPr>
            </w:tcPrChange>
          </w:tcPr>
          <w:p w:rsidR="00B61F44" w:rsidRDefault="00B61F44" w:rsidP="00536966">
            <w:pPr>
              <w:spacing w:before="60" w:after="60" w:line="280" w:lineRule="atLeast"/>
              <w:rPr>
                <w:rFonts w:eastAsia="Calibri" w:cs="Arial"/>
              </w:rPr>
            </w:pPr>
            <w:r>
              <w:rPr>
                <w:rFonts w:eastAsia="Calibri" w:cs="Arial"/>
              </w:rPr>
              <w:t>Displays and controls in the MCR (</w:t>
            </w:r>
            <w:ins w:id="6016" w:author="gorgemj" w:date="2017-11-24T16:55:00Z">
              <w:r>
                <w:rPr>
                  <w:rFonts w:cs="Arial"/>
                </w:rPr>
                <w:t xml:space="preserve">see </w:t>
              </w:r>
              <w:r w:rsidRPr="00993D67">
                <w:rPr>
                  <w:rFonts w:cs="Arial"/>
                  <w:b/>
                </w:rPr>
                <w:t>AP1000</w:t>
              </w:r>
              <w:r>
                <w:rPr>
                  <w:rFonts w:cs="Arial"/>
                </w:rPr>
                <w:t xml:space="preserve"> plant DCD [2]</w:t>
              </w:r>
            </w:ins>
            <w:del w:id="6017" w:author="gorgemj" w:date="2017-11-24T16:55:00Z">
              <w:r w:rsidDel="006E7610">
                <w:rPr>
                  <w:rFonts w:eastAsia="Calibri" w:cs="Arial"/>
                </w:rPr>
                <w:delText>DCD</w:delText>
              </w:r>
            </w:del>
            <w:r>
              <w:rPr>
                <w:rFonts w:eastAsia="Calibri" w:cs="Arial"/>
              </w:rPr>
              <w:t> Section 1.2.1.5.3 and Chapter 7) and plant operational procedures allow the operators to assess the general state of the plant in any conditions, operate the plant within specified limits (</w:t>
            </w:r>
            <w:ins w:id="6018" w:author="gorgemj" w:date="2017-11-24T16:55:00Z">
              <w:r>
                <w:rPr>
                  <w:rFonts w:cs="Arial"/>
                </w:rPr>
                <w:t xml:space="preserve">see </w:t>
              </w:r>
              <w:r w:rsidRPr="00993D67">
                <w:rPr>
                  <w:rFonts w:cs="Arial"/>
                  <w:b/>
                </w:rPr>
                <w:t>AP1000</w:t>
              </w:r>
              <w:r>
                <w:rPr>
                  <w:rFonts w:cs="Arial"/>
                </w:rPr>
                <w:t xml:space="preserve"> plant DCD [2]</w:t>
              </w:r>
            </w:ins>
            <w:del w:id="6019" w:author="gorgemj" w:date="2017-11-24T16:55:00Z">
              <w:r w:rsidDel="006E7610">
                <w:rPr>
                  <w:rFonts w:eastAsia="Calibri" w:cs="Arial"/>
                </w:rPr>
                <w:delText>DCD</w:delText>
              </w:r>
            </w:del>
            <w:r>
              <w:rPr>
                <w:rFonts w:eastAsia="Calibri" w:cs="Arial"/>
              </w:rPr>
              <w:t xml:space="preserve"> Chapter 16) and confirm safety systems have been actuated when required and are operating as intended</w:t>
            </w:r>
            <w:r w:rsidRPr="00817CEB">
              <w:rPr>
                <w:rFonts w:eastAsia="Calibri" w:cs="Arial"/>
              </w:rPr>
              <w:t>;</w:t>
            </w:r>
            <w:r>
              <w:rPr>
                <w:rFonts w:eastAsia="Calibri" w:cs="Arial"/>
              </w:rPr>
              <w:t xml:space="preserve"> </w:t>
            </w:r>
            <w:r w:rsidRPr="00817CEB">
              <w:rPr>
                <w:rFonts w:eastAsia="Calibri" w:cs="Arial"/>
              </w:rPr>
              <w:t>These</w:t>
            </w:r>
            <w:r>
              <w:rPr>
                <w:rFonts w:eastAsia="Calibri" w:cs="Arial"/>
              </w:rPr>
              <w:t xml:space="preserve"> functions</w:t>
            </w:r>
            <w:r w:rsidRPr="00817CEB">
              <w:rPr>
                <w:rFonts w:eastAsia="Calibri" w:cs="Arial"/>
              </w:rPr>
              <w:t xml:space="preserve"> are met by the </w:t>
            </w:r>
            <w:r w:rsidRPr="00817CEB">
              <w:rPr>
                <w:rFonts w:eastAsia="Calibri" w:cs="Arial"/>
                <w:b/>
              </w:rPr>
              <w:t>AP1000</w:t>
            </w:r>
            <w:r w:rsidRPr="00817CEB">
              <w:rPr>
                <w:rFonts w:eastAsia="Calibri" w:cs="Arial"/>
              </w:rPr>
              <w:t xml:space="preserve"> </w:t>
            </w:r>
            <w:r>
              <w:rPr>
                <w:rFonts w:eastAsia="Calibri" w:cs="Arial"/>
              </w:rPr>
              <w:t>p</w:t>
            </w:r>
            <w:r w:rsidRPr="00817CEB">
              <w:rPr>
                <w:rFonts w:eastAsia="Calibri" w:cs="Arial"/>
              </w:rPr>
              <w:t>lant as discussed in</w:t>
            </w:r>
            <w:r>
              <w:rPr>
                <w:rFonts w:eastAsia="Calibri" w:cs="Arial"/>
              </w:rPr>
              <w:t>:</w:t>
            </w:r>
            <w:r w:rsidRPr="00817CEB">
              <w:rPr>
                <w:rFonts w:eastAsia="Calibri" w:cs="Arial"/>
              </w:rPr>
              <w:t xml:space="preserve"> </w:t>
            </w:r>
          </w:p>
          <w:p w:rsidR="00B61F44" w:rsidRPr="00536966" w:rsidRDefault="00B61F44" w:rsidP="00A366D5">
            <w:pPr>
              <w:autoSpaceDE w:val="0"/>
              <w:autoSpaceDN w:val="0"/>
              <w:adjustRightInd w:val="0"/>
              <w:spacing w:before="60" w:after="60" w:line="280" w:lineRule="atLeast"/>
              <w:ind w:left="432" w:hanging="432"/>
              <w:rPr>
                <w:rFonts w:eastAsia="Calibri" w:cs="Arial"/>
                <w:color w:val="000000"/>
                <w:sz w:val="24"/>
                <w:szCs w:val="24"/>
              </w:rPr>
            </w:pPr>
            <w:r>
              <w:rPr>
                <w:rFonts w:eastAsia="Calibri" w:cs="Arial"/>
              </w:rPr>
              <w:t>(a)</w:t>
            </w:r>
            <w:r w:rsidRPr="00D127A5">
              <w:rPr>
                <w:rFonts w:eastAsia="Calibri" w:cs="Arial"/>
              </w:rPr>
              <w:t xml:space="preserve"> </w:t>
            </w:r>
            <w:r>
              <w:rPr>
                <w:rFonts w:eastAsia="Calibri" w:cs="Arial"/>
              </w:rPr>
              <w:tab/>
            </w:r>
            <w:ins w:id="6020" w:author="gorgemj" w:date="2017-11-24T16:55:00Z">
              <w:r>
                <w:rPr>
                  <w:rFonts w:cs="Arial"/>
                </w:rPr>
                <w:t xml:space="preserve">The </w:t>
              </w:r>
              <w:r w:rsidRPr="00993D67">
                <w:rPr>
                  <w:rFonts w:cs="Arial"/>
                  <w:b/>
                </w:rPr>
                <w:t>AP1000</w:t>
              </w:r>
              <w:r>
                <w:rPr>
                  <w:rFonts w:cs="Arial"/>
                </w:rPr>
                <w:t xml:space="preserve"> plant DCD [2]</w:t>
              </w:r>
            </w:ins>
            <w:del w:id="6021" w:author="gorgemj" w:date="2017-11-24T16:55:00Z">
              <w:r w:rsidRPr="00D127A5" w:rsidDel="006E7610">
                <w:rPr>
                  <w:rFonts w:eastAsia="Calibri" w:cs="Arial"/>
                </w:rPr>
                <w:delText>DCD</w:delText>
              </w:r>
            </w:del>
            <w:r w:rsidRPr="00D127A5">
              <w:rPr>
                <w:rFonts w:eastAsia="Calibri" w:cs="Arial"/>
              </w:rPr>
              <w:t xml:space="preserve"> </w:t>
            </w:r>
            <w:r>
              <w:rPr>
                <w:rFonts w:eastAsia="Calibri" w:cs="Arial"/>
              </w:rPr>
              <w:t>Section</w:t>
            </w:r>
            <w:r w:rsidRPr="00D127A5">
              <w:rPr>
                <w:rFonts w:eastAsia="Calibri" w:cs="Arial"/>
              </w:rPr>
              <w:t xml:space="preserve"> 18.8:</w:t>
            </w:r>
            <w:r w:rsidRPr="00817CEB">
              <w:rPr>
                <w:rFonts w:eastAsia="Calibri" w:cs="Arial"/>
              </w:rPr>
              <w:t xml:space="preserve"> Human System Interface Design which presents the implementation plan for the design of the human system interface; </w:t>
            </w:r>
          </w:p>
        </w:tc>
      </w:tr>
      <w:tr w:rsidR="00B61F44" w:rsidRPr="00817CEB" w:rsidTr="00814E5E">
        <w:trPr>
          <w:cantSplit/>
          <w:trPrChange w:id="6022" w:author="gorgemj" w:date="2017-11-30T12:36:00Z">
            <w:trPr>
              <w:gridBefore w:val="6"/>
              <w:gridAfter w:val="0"/>
              <w:cantSplit/>
            </w:trPr>
          </w:trPrChange>
        </w:trPr>
        <w:tc>
          <w:tcPr>
            <w:tcW w:w="947" w:type="dxa"/>
            <w:tcPrChange w:id="6023" w:author="gorgemj" w:date="2017-11-30T12:36:00Z">
              <w:tcPr>
                <w:tcW w:w="945" w:type="dxa"/>
                <w:gridSpan w:val="6"/>
              </w:tcPr>
            </w:tcPrChange>
          </w:tcPr>
          <w:p w:rsidR="00B61F44" w:rsidRPr="00E90A8E" w:rsidRDefault="00B61F44" w:rsidP="00542606">
            <w:pPr>
              <w:autoSpaceDE w:val="0"/>
              <w:autoSpaceDN w:val="0"/>
              <w:adjustRightInd w:val="0"/>
              <w:spacing w:before="60" w:after="60" w:line="280" w:lineRule="atLeast"/>
              <w:jc w:val="center"/>
              <w:rPr>
                <w:rFonts w:cs="Arial"/>
                <w:rPrChange w:id="6024" w:author="gorgemj" w:date="2017-11-23T12:23:00Z">
                  <w:rPr>
                    <w:rFonts w:cs="Arial"/>
                    <w:b/>
                  </w:rPr>
                </w:rPrChange>
              </w:rPr>
            </w:pPr>
            <w:r w:rsidRPr="00E90A8E">
              <w:rPr>
                <w:rFonts w:cs="Arial"/>
                <w:rPrChange w:id="6025" w:author="gorgemj" w:date="2017-11-23T12:23:00Z">
                  <w:rPr>
                    <w:rFonts w:cs="Arial"/>
                    <w:b/>
                  </w:rPr>
                </w:rPrChange>
              </w:rPr>
              <w:t>5.57 (cont.)</w:t>
            </w:r>
          </w:p>
        </w:tc>
        <w:tc>
          <w:tcPr>
            <w:tcW w:w="693" w:type="dxa"/>
            <w:tcPrChange w:id="6026" w:author="gorgemj" w:date="2017-11-30T12:36:00Z">
              <w:tcPr>
                <w:tcW w:w="747" w:type="dxa"/>
                <w:gridSpan w:val="3"/>
              </w:tcPr>
            </w:tcPrChange>
          </w:tcPr>
          <w:p w:rsidR="00B61F44" w:rsidRPr="00E90A8E" w:rsidRDefault="00B61F44" w:rsidP="00542606">
            <w:pPr>
              <w:autoSpaceDE w:val="0"/>
              <w:autoSpaceDN w:val="0"/>
              <w:adjustRightInd w:val="0"/>
              <w:spacing w:before="60" w:after="60" w:line="280" w:lineRule="atLeast"/>
              <w:jc w:val="center"/>
              <w:rPr>
                <w:rFonts w:cs="Arial"/>
                <w:bCs/>
                <w:color w:val="000000"/>
                <w:sz w:val="24"/>
                <w:szCs w:val="24"/>
                <w:rPrChange w:id="6027" w:author="gorgemj" w:date="2017-11-23T12:23:00Z">
                  <w:rPr>
                    <w:rFonts w:cs="Arial"/>
                    <w:b/>
                    <w:bCs/>
                    <w:color w:val="000000"/>
                    <w:sz w:val="24"/>
                    <w:szCs w:val="24"/>
                  </w:rPr>
                </w:rPrChange>
              </w:rPr>
            </w:pPr>
            <w:r w:rsidRPr="00E90A8E">
              <w:rPr>
                <w:rFonts w:cs="Arial"/>
                <w:bCs/>
                <w:rPrChange w:id="6028" w:author="gorgemj" w:date="2017-11-23T12:23:00Z">
                  <w:rPr>
                    <w:rFonts w:cs="Arial"/>
                    <w:b/>
                    <w:bCs/>
                  </w:rPr>
                </w:rPrChange>
              </w:rPr>
              <w:t>1</w:t>
            </w:r>
          </w:p>
        </w:tc>
        <w:tc>
          <w:tcPr>
            <w:tcW w:w="5038" w:type="dxa"/>
            <w:gridSpan w:val="2"/>
            <w:tcPrChange w:id="6029" w:author="gorgemj" w:date="2017-11-30T12:36:00Z">
              <w:tcPr>
                <w:tcW w:w="6768" w:type="dxa"/>
                <w:gridSpan w:val="7"/>
              </w:tcPr>
            </w:tcPrChange>
          </w:tcPr>
          <w:p w:rsidR="00B61F44" w:rsidRPr="00817CEB" w:rsidRDefault="00B61F44" w:rsidP="00B96D22">
            <w:pPr>
              <w:autoSpaceDE w:val="0"/>
              <w:autoSpaceDN w:val="0"/>
              <w:adjustRightInd w:val="0"/>
              <w:spacing w:before="60" w:after="60" w:line="280" w:lineRule="atLeast"/>
              <w:ind w:left="432" w:hanging="432"/>
              <w:rPr>
                <w:rFonts w:eastAsia="Calibri" w:cs="Arial"/>
              </w:rPr>
            </w:pPr>
          </w:p>
        </w:tc>
        <w:tc>
          <w:tcPr>
            <w:tcW w:w="6912" w:type="dxa"/>
            <w:gridSpan w:val="3"/>
            <w:tcPrChange w:id="6030" w:author="gorgemj" w:date="2017-11-30T12:36:00Z">
              <w:tcPr>
                <w:tcW w:w="5130" w:type="dxa"/>
                <w:gridSpan w:val="8"/>
              </w:tcPr>
            </w:tcPrChange>
          </w:tcPr>
          <w:p w:rsidR="00B61F44" w:rsidRDefault="00B61F44" w:rsidP="00B96D22">
            <w:pPr>
              <w:autoSpaceDE w:val="0"/>
              <w:autoSpaceDN w:val="0"/>
              <w:adjustRightInd w:val="0"/>
              <w:spacing w:before="60" w:line="280" w:lineRule="atLeast"/>
              <w:ind w:left="432" w:hanging="432"/>
              <w:rPr>
                <w:rFonts w:eastAsia="Calibri" w:cs="Arial"/>
              </w:rPr>
            </w:pPr>
            <w:r>
              <w:rPr>
                <w:rFonts w:eastAsia="Calibri" w:cs="Arial"/>
              </w:rPr>
              <w:t>(b) &amp; (c)</w:t>
            </w:r>
          </w:p>
          <w:p w:rsidR="00B61F44" w:rsidRDefault="00B61F44" w:rsidP="00B96D22">
            <w:pPr>
              <w:autoSpaceDE w:val="0"/>
              <w:autoSpaceDN w:val="0"/>
              <w:adjustRightInd w:val="0"/>
              <w:spacing w:after="60" w:line="280" w:lineRule="atLeast"/>
              <w:ind w:left="432" w:hanging="432"/>
              <w:rPr>
                <w:rFonts w:eastAsia="Calibri" w:cs="Arial"/>
              </w:rPr>
            </w:pPr>
            <w:r>
              <w:rPr>
                <w:rFonts w:eastAsia="Calibri" w:cs="Arial"/>
              </w:rPr>
              <w:tab/>
            </w:r>
            <w:ins w:id="6031" w:author="gorgemj" w:date="2017-11-24T16:55:00Z">
              <w:r>
                <w:rPr>
                  <w:rFonts w:cs="Arial"/>
                </w:rPr>
                <w:t xml:space="preserve">The </w:t>
              </w:r>
              <w:r w:rsidRPr="00993D67">
                <w:rPr>
                  <w:rFonts w:cs="Arial"/>
                  <w:b/>
                </w:rPr>
                <w:t>AP1000</w:t>
              </w:r>
              <w:r>
                <w:rPr>
                  <w:rFonts w:cs="Arial"/>
                </w:rPr>
                <w:t xml:space="preserve"> plant DCD [2]</w:t>
              </w:r>
            </w:ins>
            <w:del w:id="6032" w:author="gorgemj" w:date="2017-11-24T16:55:00Z">
              <w:r w:rsidRPr="00817CEB" w:rsidDel="006E7610">
                <w:rPr>
                  <w:rFonts w:eastAsia="Calibri" w:cs="Arial"/>
                </w:rPr>
                <w:delText>DCD</w:delText>
              </w:r>
            </w:del>
            <w:r w:rsidRPr="00817CEB">
              <w:rPr>
                <w:rFonts w:eastAsia="Calibri" w:cs="Arial"/>
              </w:rPr>
              <w:t xml:space="preserve"> </w:t>
            </w:r>
            <w:r>
              <w:rPr>
                <w:rFonts w:eastAsia="Calibri" w:cs="Arial"/>
              </w:rPr>
              <w:t>Section</w:t>
            </w:r>
            <w:r w:rsidRPr="00817CEB">
              <w:rPr>
                <w:rFonts w:eastAsia="Calibri" w:cs="Arial"/>
              </w:rPr>
              <w:t xml:space="preserve"> 18.9</w:t>
            </w:r>
            <w:r>
              <w:rPr>
                <w:rFonts w:eastAsia="Calibri" w:cs="Arial"/>
              </w:rPr>
              <w:t>:</w:t>
            </w:r>
            <w:r w:rsidRPr="00817CEB">
              <w:rPr>
                <w:rFonts w:eastAsia="Calibri" w:cs="Arial"/>
              </w:rPr>
              <w:t xml:space="preserve"> Procedure Development which provides input for the development of plant operating procedures, including information on the </w:t>
            </w:r>
            <w:r w:rsidRPr="00817CEB">
              <w:rPr>
                <w:rFonts w:eastAsia="Calibri" w:cs="Arial"/>
                <w:b/>
              </w:rPr>
              <w:t>AP1000</w:t>
            </w:r>
            <w:r w:rsidRPr="00817CEB">
              <w:rPr>
                <w:rFonts w:eastAsia="Calibri" w:cs="Arial"/>
              </w:rPr>
              <w:t xml:space="preserve"> </w:t>
            </w:r>
            <w:r>
              <w:rPr>
                <w:rFonts w:eastAsia="Calibri" w:cs="Arial"/>
              </w:rPr>
              <w:t>p</w:t>
            </w:r>
            <w:r w:rsidRPr="00817CEB">
              <w:rPr>
                <w:rFonts w:eastAsia="Calibri" w:cs="Arial"/>
              </w:rPr>
              <w:t>lant emergency response guidelines and e</w:t>
            </w:r>
            <w:r>
              <w:rPr>
                <w:rFonts w:eastAsia="Calibri" w:cs="Arial"/>
              </w:rPr>
              <w:t xml:space="preserve">mergency operating procedures. </w:t>
            </w:r>
          </w:p>
          <w:p w:rsidR="00B61F44" w:rsidRDefault="00B61F44" w:rsidP="009B7662">
            <w:pPr>
              <w:autoSpaceDE w:val="0"/>
              <w:autoSpaceDN w:val="0"/>
              <w:adjustRightInd w:val="0"/>
              <w:spacing w:before="60" w:after="60" w:line="280" w:lineRule="atLeast"/>
              <w:ind w:left="432" w:hanging="432"/>
              <w:rPr>
                <w:rFonts w:cs="Arial"/>
                <w:b/>
                <w:color w:val="000000"/>
                <w:sz w:val="24"/>
                <w:szCs w:val="24"/>
              </w:rPr>
            </w:pPr>
            <w:r>
              <w:rPr>
                <w:rFonts w:eastAsia="Calibri" w:cs="Arial"/>
              </w:rPr>
              <w:t>(d)</w:t>
            </w:r>
            <w:r>
              <w:rPr>
                <w:rFonts w:eastAsia="Calibri" w:cs="Arial"/>
              </w:rPr>
              <w:tab/>
            </w:r>
            <w:r w:rsidRPr="00817CEB">
              <w:rPr>
                <w:rFonts w:eastAsia="Calibri" w:cs="Arial"/>
              </w:rPr>
              <w:t xml:space="preserve">The </w:t>
            </w:r>
            <w:r w:rsidRPr="00817CEB">
              <w:rPr>
                <w:rFonts w:eastAsia="Calibri" w:cs="Arial"/>
                <w:b/>
              </w:rPr>
              <w:t>AP1000</w:t>
            </w:r>
            <w:r w:rsidRPr="00817CEB">
              <w:rPr>
                <w:rFonts w:eastAsia="Calibri" w:cs="Arial"/>
              </w:rPr>
              <w:t xml:space="preserve"> </w:t>
            </w:r>
            <w:r>
              <w:rPr>
                <w:rFonts w:eastAsia="Calibri" w:cs="Arial"/>
              </w:rPr>
              <w:t>p</w:t>
            </w:r>
            <w:r w:rsidRPr="00817CEB">
              <w:rPr>
                <w:rFonts w:eastAsia="Calibri" w:cs="Arial"/>
              </w:rPr>
              <w:t xml:space="preserve">lant post-accident monitoring requirements are specified in </w:t>
            </w:r>
            <w:ins w:id="6033" w:author="gorgemj" w:date="2017-11-24T16:55:00Z">
              <w:r>
                <w:rPr>
                  <w:rFonts w:cs="Arial"/>
                </w:rPr>
                <w:t xml:space="preserve">the </w:t>
              </w:r>
              <w:r w:rsidRPr="00993D67">
                <w:rPr>
                  <w:rFonts w:cs="Arial"/>
                  <w:b/>
                </w:rPr>
                <w:t>AP1000</w:t>
              </w:r>
              <w:r>
                <w:rPr>
                  <w:rFonts w:cs="Arial"/>
                </w:rPr>
                <w:t xml:space="preserve"> plant DCD [2]</w:t>
              </w:r>
            </w:ins>
            <w:del w:id="6034" w:author="gorgemj" w:date="2017-11-24T16:55:00Z">
              <w:r w:rsidRPr="00817CEB" w:rsidDel="006E7610">
                <w:rPr>
                  <w:rFonts w:eastAsia="Calibri" w:cs="Arial"/>
                </w:rPr>
                <w:delText>DCD</w:delText>
              </w:r>
            </w:del>
            <w:r w:rsidRPr="00817CEB">
              <w:rPr>
                <w:rFonts w:eastAsia="Calibri" w:cs="Arial"/>
              </w:rPr>
              <w:t xml:space="preserve"> </w:t>
            </w:r>
            <w:r>
              <w:rPr>
                <w:rFonts w:eastAsia="Calibri" w:cs="Arial"/>
              </w:rPr>
              <w:t xml:space="preserve">Section </w:t>
            </w:r>
            <w:r w:rsidRPr="00817CEB">
              <w:rPr>
                <w:rFonts w:eastAsia="Calibri" w:cs="Arial"/>
              </w:rPr>
              <w:t>7.5.</w:t>
            </w:r>
            <w:r>
              <w:rPr>
                <w:rFonts w:eastAsia="Calibri" w:cs="Arial"/>
              </w:rPr>
              <w:t xml:space="preserve"> </w:t>
            </w:r>
          </w:p>
        </w:tc>
      </w:tr>
      <w:tr w:rsidR="00B61F44" w:rsidRPr="00817CEB" w:rsidTr="00814E5E">
        <w:trPr>
          <w:cantSplit/>
          <w:trPrChange w:id="6035" w:author="gorgemj" w:date="2017-11-30T12:36:00Z">
            <w:trPr>
              <w:gridBefore w:val="6"/>
              <w:gridAfter w:val="0"/>
              <w:cantSplit/>
            </w:trPr>
          </w:trPrChange>
        </w:trPr>
        <w:tc>
          <w:tcPr>
            <w:tcW w:w="947" w:type="dxa"/>
            <w:tcPrChange w:id="6036" w:author="gorgemj" w:date="2017-11-30T12:36:00Z">
              <w:tcPr>
                <w:tcW w:w="945" w:type="dxa"/>
                <w:gridSpan w:val="6"/>
              </w:tcPr>
            </w:tcPrChange>
          </w:tcPr>
          <w:p w:rsidR="00B61F44" w:rsidRPr="00E90A8E" w:rsidRDefault="00B61F44" w:rsidP="00542606">
            <w:pPr>
              <w:autoSpaceDE w:val="0"/>
              <w:autoSpaceDN w:val="0"/>
              <w:adjustRightInd w:val="0"/>
              <w:spacing w:before="60" w:after="60" w:line="280" w:lineRule="atLeast"/>
              <w:jc w:val="center"/>
              <w:rPr>
                <w:rFonts w:cs="Arial"/>
                <w:rPrChange w:id="6037" w:author="gorgemj" w:date="2017-11-23T12:24:00Z">
                  <w:rPr>
                    <w:rFonts w:cs="Arial"/>
                    <w:b/>
                  </w:rPr>
                </w:rPrChange>
              </w:rPr>
            </w:pPr>
            <w:r w:rsidRPr="00E90A8E">
              <w:rPr>
                <w:rFonts w:cs="Arial"/>
                <w:rPrChange w:id="6038" w:author="gorgemj" w:date="2017-11-23T12:24:00Z">
                  <w:rPr>
                    <w:rFonts w:cs="Arial"/>
                    <w:b/>
                  </w:rPr>
                </w:rPrChange>
              </w:rPr>
              <w:t>5.58</w:t>
            </w:r>
          </w:p>
        </w:tc>
        <w:tc>
          <w:tcPr>
            <w:tcW w:w="693" w:type="dxa"/>
            <w:tcPrChange w:id="6039" w:author="gorgemj" w:date="2017-11-30T12:36:00Z">
              <w:tcPr>
                <w:tcW w:w="747" w:type="dxa"/>
                <w:gridSpan w:val="3"/>
              </w:tcPr>
            </w:tcPrChange>
          </w:tcPr>
          <w:p w:rsidR="00B61F44" w:rsidRPr="00E90A8E" w:rsidRDefault="00B61F44" w:rsidP="00542606">
            <w:pPr>
              <w:autoSpaceDE w:val="0"/>
              <w:autoSpaceDN w:val="0"/>
              <w:adjustRightInd w:val="0"/>
              <w:spacing w:before="60" w:after="60" w:line="280" w:lineRule="atLeast"/>
              <w:jc w:val="center"/>
              <w:rPr>
                <w:rFonts w:cs="Arial"/>
                <w:bCs/>
                <w:color w:val="000000"/>
                <w:sz w:val="24"/>
                <w:szCs w:val="24"/>
                <w:rPrChange w:id="6040" w:author="gorgemj" w:date="2017-11-23T12:24:00Z">
                  <w:rPr>
                    <w:rFonts w:cs="Arial"/>
                    <w:b/>
                    <w:bCs/>
                    <w:color w:val="000000"/>
                    <w:sz w:val="24"/>
                    <w:szCs w:val="24"/>
                  </w:rPr>
                </w:rPrChange>
              </w:rPr>
            </w:pPr>
            <w:r w:rsidRPr="00E90A8E">
              <w:rPr>
                <w:rFonts w:cs="Arial"/>
                <w:bCs/>
                <w:rPrChange w:id="6041" w:author="gorgemj" w:date="2017-11-23T12:24:00Z">
                  <w:rPr>
                    <w:rFonts w:cs="Arial"/>
                    <w:b/>
                    <w:bCs/>
                  </w:rPr>
                </w:rPrChange>
              </w:rPr>
              <w:t>1</w:t>
            </w:r>
          </w:p>
        </w:tc>
        <w:tc>
          <w:tcPr>
            <w:tcW w:w="5038" w:type="dxa"/>
            <w:gridSpan w:val="2"/>
            <w:tcPrChange w:id="6042" w:author="gorgemj" w:date="2017-11-30T12:36:00Z">
              <w:tcPr>
                <w:tcW w:w="6768" w:type="dxa"/>
                <w:gridSpan w:val="7"/>
              </w:tcPr>
            </w:tcPrChange>
          </w:tcPr>
          <w:p w:rsidR="00B61F44" w:rsidRPr="00817CEB" w:rsidRDefault="00B61F44" w:rsidP="00542606">
            <w:pPr>
              <w:autoSpaceDE w:val="0"/>
              <w:autoSpaceDN w:val="0"/>
              <w:adjustRightInd w:val="0"/>
              <w:spacing w:before="60" w:after="60" w:line="280" w:lineRule="atLeast"/>
              <w:rPr>
                <w:rFonts w:eastAsia="Calibri" w:cs="Arial"/>
              </w:rPr>
            </w:pPr>
            <w:r w:rsidRPr="00817CEB">
              <w:rPr>
                <w:rFonts w:eastAsia="Calibri" w:cs="Arial"/>
              </w:rPr>
              <w:t>The design shall be such as to promote the success of operator actions with due regard for the time available for action, the conditions to be expected and the psychological demands being made on the operator.</w:t>
            </w:r>
          </w:p>
        </w:tc>
        <w:tc>
          <w:tcPr>
            <w:tcW w:w="6912" w:type="dxa"/>
            <w:gridSpan w:val="3"/>
            <w:tcPrChange w:id="6043" w:author="gorgemj" w:date="2017-11-30T12:36:00Z">
              <w:tcPr>
                <w:tcW w:w="5130" w:type="dxa"/>
                <w:gridSpan w:val="8"/>
              </w:tcPr>
            </w:tcPrChange>
          </w:tcPr>
          <w:p w:rsidR="00B61F44" w:rsidRDefault="00B61F44">
            <w:pPr>
              <w:spacing w:before="60" w:after="60" w:line="280" w:lineRule="atLeast"/>
              <w:rPr>
                <w:rFonts w:cs="Arial"/>
                <w:b/>
              </w:rPr>
            </w:pPr>
            <w:r>
              <w:rPr>
                <w:rFonts w:eastAsia="Calibri" w:cs="Arial"/>
              </w:rPr>
              <w:t xml:space="preserve">See response </w:t>
            </w:r>
            <w:ins w:id="6044" w:author="gorgemj" w:date="2017-11-26T20:50:00Z">
              <w:r>
                <w:rPr>
                  <w:rFonts w:eastAsia="Calibri" w:cs="Arial"/>
                </w:rPr>
                <w:t>for</w:t>
              </w:r>
            </w:ins>
            <w:del w:id="6045" w:author="gorgemj" w:date="2017-11-26T20:50:00Z">
              <w:r w:rsidDel="004B08EF">
                <w:rPr>
                  <w:rFonts w:eastAsia="Calibri" w:cs="Arial"/>
                </w:rPr>
                <w:delText>to</w:delText>
              </w:r>
            </w:del>
            <w:r>
              <w:rPr>
                <w:rFonts w:eastAsia="Calibri" w:cs="Arial"/>
              </w:rPr>
              <w:t xml:space="preserve"> </w:t>
            </w:r>
            <w:del w:id="6046" w:author="gorgemj" w:date="2017-11-26T17:34:00Z">
              <w:r w:rsidDel="00784DAC">
                <w:rPr>
                  <w:rFonts w:eastAsia="Calibri" w:cs="Arial"/>
                </w:rPr>
                <w:delText xml:space="preserve">Item </w:delText>
              </w:r>
            </w:del>
            <w:ins w:id="6047" w:author="gorgemj" w:date="2017-11-26T17:34:00Z">
              <w:r>
                <w:rPr>
                  <w:rFonts w:eastAsia="Calibri" w:cs="Arial"/>
                </w:rPr>
                <w:t xml:space="preserve">Paragraph </w:t>
              </w:r>
            </w:ins>
            <w:r>
              <w:rPr>
                <w:rFonts w:eastAsia="Calibri" w:cs="Arial"/>
              </w:rPr>
              <w:t xml:space="preserve">5.57. </w:t>
            </w:r>
            <w:r w:rsidRPr="00E565BC">
              <w:rPr>
                <w:rFonts w:eastAsia="Calibri" w:cs="Arial"/>
                <w:b/>
              </w:rPr>
              <w:t>AP1000</w:t>
            </w:r>
            <w:r>
              <w:rPr>
                <w:rFonts w:eastAsia="Calibri" w:cs="Arial"/>
              </w:rPr>
              <w:t xml:space="preserve"> plant operating procedures have been developed taking into account considerations such as operator action time and psychological demands on the operator.</w:t>
            </w:r>
          </w:p>
        </w:tc>
      </w:tr>
      <w:tr w:rsidR="00B61F44" w:rsidRPr="00817CEB" w:rsidTr="00814E5E">
        <w:trPr>
          <w:cantSplit/>
          <w:trPrChange w:id="6048" w:author="gorgemj" w:date="2017-11-30T12:36:00Z">
            <w:trPr>
              <w:gridBefore w:val="6"/>
              <w:gridAfter w:val="0"/>
              <w:cantSplit/>
            </w:trPr>
          </w:trPrChange>
        </w:trPr>
        <w:tc>
          <w:tcPr>
            <w:tcW w:w="947" w:type="dxa"/>
            <w:tcPrChange w:id="6049" w:author="gorgemj" w:date="2017-11-30T12:36:00Z">
              <w:tcPr>
                <w:tcW w:w="945" w:type="dxa"/>
                <w:gridSpan w:val="6"/>
              </w:tcPr>
            </w:tcPrChange>
          </w:tcPr>
          <w:p w:rsidR="00B61F44" w:rsidRPr="00E90A8E" w:rsidRDefault="00B61F44" w:rsidP="00542606">
            <w:pPr>
              <w:autoSpaceDE w:val="0"/>
              <w:autoSpaceDN w:val="0"/>
              <w:adjustRightInd w:val="0"/>
              <w:spacing w:before="60" w:after="60" w:line="280" w:lineRule="atLeast"/>
              <w:jc w:val="center"/>
              <w:rPr>
                <w:rFonts w:cs="Arial"/>
                <w:rPrChange w:id="6050" w:author="gorgemj" w:date="2017-11-23T12:25:00Z">
                  <w:rPr>
                    <w:rFonts w:cs="Arial"/>
                    <w:b/>
                  </w:rPr>
                </w:rPrChange>
              </w:rPr>
            </w:pPr>
            <w:r w:rsidRPr="00E90A8E">
              <w:rPr>
                <w:rFonts w:cs="Arial"/>
                <w:rPrChange w:id="6051" w:author="gorgemj" w:date="2017-11-23T12:25:00Z">
                  <w:rPr>
                    <w:rFonts w:cs="Arial"/>
                    <w:b/>
                  </w:rPr>
                </w:rPrChange>
              </w:rPr>
              <w:t>5.59</w:t>
            </w:r>
          </w:p>
        </w:tc>
        <w:tc>
          <w:tcPr>
            <w:tcW w:w="693" w:type="dxa"/>
            <w:tcPrChange w:id="6052" w:author="gorgemj" w:date="2017-11-30T12:36:00Z">
              <w:tcPr>
                <w:tcW w:w="747" w:type="dxa"/>
                <w:gridSpan w:val="3"/>
              </w:tcPr>
            </w:tcPrChange>
          </w:tcPr>
          <w:p w:rsidR="00B61F44" w:rsidRPr="00E90A8E" w:rsidRDefault="00B61F44" w:rsidP="00542606">
            <w:pPr>
              <w:autoSpaceDE w:val="0"/>
              <w:autoSpaceDN w:val="0"/>
              <w:adjustRightInd w:val="0"/>
              <w:spacing w:before="60" w:after="60" w:line="280" w:lineRule="atLeast"/>
              <w:jc w:val="center"/>
              <w:rPr>
                <w:rFonts w:cs="Arial"/>
                <w:bCs/>
                <w:color w:val="000000"/>
                <w:sz w:val="24"/>
                <w:szCs w:val="24"/>
                <w:rPrChange w:id="6053" w:author="gorgemj" w:date="2017-11-23T12:25:00Z">
                  <w:rPr>
                    <w:rFonts w:cs="Arial"/>
                    <w:b/>
                    <w:bCs/>
                    <w:color w:val="000000"/>
                    <w:sz w:val="24"/>
                    <w:szCs w:val="24"/>
                  </w:rPr>
                </w:rPrChange>
              </w:rPr>
            </w:pPr>
            <w:r w:rsidRPr="00E90A8E">
              <w:rPr>
                <w:rFonts w:cs="Arial"/>
                <w:bCs/>
                <w:rPrChange w:id="6054" w:author="gorgemj" w:date="2017-11-23T12:25:00Z">
                  <w:rPr>
                    <w:rFonts w:cs="Arial"/>
                    <w:b/>
                    <w:bCs/>
                  </w:rPr>
                </w:rPrChange>
              </w:rPr>
              <w:t>1</w:t>
            </w:r>
          </w:p>
        </w:tc>
        <w:tc>
          <w:tcPr>
            <w:tcW w:w="5038" w:type="dxa"/>
            <w:gridSpan w:val="2"/>
            <w:tcPrChange w:id="6055" w:author="gorgemj" w:date="2017-11-30T12:36:00Z">
              <w:tcPr>
                <w:tcW w:w="6768" w:type="dxa"/>
                <w:gridSpan w:val="7"/>
              </w:tcPr>
            </w:tcPrChange>
          </w:tcPr>
          <w:p w:rsidR="00B61F44" w:rsidRPr="00817CEB" w:rsidRDefault="00B61F44" w:rsidP="00542606">
            <w:pPr>
              <w:autoSpaceDE w:val="0"/>
              <w:autoSpaceDN w:val="0"/>
              <w:adjustRightInd w:val="0"/>
              <w:spacing w:before="60" w:after="60" w:line="280" w:lineRule="atLeast"/>
              <w:rPr>
                <w:rFonts w:eastAsia="Calibri" w:cs="Arial"/>
              </w:rPr>
            </w:pPr>
            <w:r w:rsidRPr="00817CEB">
              <w:rPr>
                <w:rFonts w:eastAsia="Calibri" w:cs="Arial"/>
              </w:rPr>
              <w:t>The need for intervention by the operator on a short time-scale shall be kept to a minimum, and it shall be demonstrated that the operator has sufficient time to make a decision and to sufficient time to act.</w:t>
            </w:r>
          </w:p>
        </w:tc>
        <w:tc>
          <w:tcPr>
            <w:tcW w:w="6912" w:type="dxa"/>
            <w:gridSpan w:val="3"/>
            <w:tcPrChange w:id="6056" w:author="gorgemj" w:date="2017-11-30T12:36:00Z">
              <w:tcPr>
                <w:tcW w:w="5130" w:type="dxa"/>
                <w:gridSpan w:val="8"/>
              </w:tcPr>
            </w:tcPrChange>
          </w:tcPr>
          <w:p w:rsidR="00B61F44" w:rsidRDefault="00B61F44" w:rsidP="00542606">
            <w:pPr>
              <w:spacing w:before="60" w:after="60" w:line="280" w:lineRule="atLeast"/>
              <w:rPr>
                <w:rFonts w:eastAsia="Calibri" w:cs="Arial"/>
              </w:rPr>
            </w:pPr>
            <w:r w:rsidRPr="00817CEB">
              <w:rPr>
                <w:rFonts w:eastAsia="Calibri" w:cs="Arial"/>
              </w:rPr>
              <w:t xml:space="preserve">This is met for the </w:t>
            </w:r>
            <w:r w:rsidRPr="00817CEB">
              <w:rPr>
                <w:rFonts w:eastAsia="Calibri" w:cs="Arial"/>
                <w:b/>
              </w:rPr>
              <w:t>AP1000</w:t>
            </w:r>
            <w:r>
              <w:rPr>
                <w:rFonts w:eastAsia="Calibri" w:cs="Arial"/>
              </w:rPr>
              <w:t xml:space="preserve"> p</w:t>
            </w:r>
            <w:r w:rsidRPr="00817CEB">
              <w:rPr>
                <w:rFonts w:eastAsia="Calibri" w:cs="Arial"/>
              </w:rPr>
              <w:t xml:space="preserve">lant by the discussions in various sections of </w:t>
            </w:r>
            <w:ins w:id="6057" w:author="gorgemj" w:date="2017-11-24T16:55:00Z">
              <w:r>
                <w:rPr>
                  <w:rFonts w:cs="Arial"/>
                </w:rPr>
                <w:t xml:space="preserve">the </w:t>
              </w:r>
              <w:r w:rsidRPr="00993D67">
                <w:rPr>
                  <w:rFonts w:cs="Arial"/>
                  <w:b/>
                </w:rPr>
                <w:t>AP1000</w:t>
              </w:r>
              <w:r>
                <w:rPr>
                  <w:rFonts w:cs="Arial"/>
                </w:rPr>
                <w:t xml:space="preserve"> plant DCD [2]</w:t>
              </w:r>
            </w:ins>
            <w:del w:id="6058" w:author="gorgemj" w:date="2017-11-24T16:55:00Z">
              <w:r w:rsidRPr="00817CEB" w:rsidDel="006E7610">
                <w:rPr>
                  <w:rFonts w:eastAsia="Calibri" w:cs="Arial"/>
                </w:rPr>
                <w:delText>DCD</w:delText>
              </w:r>
            </w:del>
            <w:r w:rsidRPr="00817CEB">
              <w:rPr>
                <w:rFonts w:eastAsia="Calibri" w:cs="Arial"/>
              </w:rPr>
              <w:t xml:space="preserve"> Chapter 18</w:t>
            </w:r>
            <w:r>
              <w:rPr>
                <w:rFonts w:eastAsia="Calibri" w:cs="Arial"/>
              </w:rPr>
              <w:t>.</w:t>
            </w:r>
          </w:p>
          <w:p w:rsidR="00B61F44" w:rsidRDefault="00B61F44">
            <w:pPr>
              <w:spacing w:before="60" w:after="60" w:line="280" w:lineRule="atLeast"/>
              <w:rPr>
                <w:rFonts w:cs="Arial"/>
                <w:b/>
              </w:rPr>
            </w:pPr>
            <w:r w:rsidRPr="00817CEB">
              <w:rPr>
                <w:rFonts w:eastAsia="Calibri" w:cs="Arial"/>
              </w:rPr>
              <w:t xml:space="preserve">The </w:t>
            </w:r>
            <w:r w:rsidRPr="00817CEB">
              <w:rPr>
                <w:rFonts w:eastAsia="Calibri" w:cs="Arial"/>
                <w:b/>
              </w:rPr>
              <w:t>AP1000</w:t>
            </w:r>
            <w:r w:rsidRPr="00817CEB">
              <w:rPr>
                <w:rFonts w:eastAsia="Calibri" w:cs="Arial"/>
              </w:rPr>
              <w:t xml:space="preserve"> </w:t>
            </w:r>
            <w:r>
              <w:rPr>
                <w:rFonts w:eastAsia="Calibri" w:cs="Arial"/>
              </w:rPr>
              <w:t>p</w:t>
            </w:r>
            <w:r w:rsidRPr="00817CEB">
              <w:rPr>
                <w:rFonts w:eastAsia="Calibri" w:cs="Arial"/>
              </w:rPr>
              <w:t xml:space="preserve">lant </w:t>
            </w:r>
            <w:del w:id="6059" w:author="gorgemj" w:date="2017-11-24T17:54:00Z">
              <w:r w:rsidRPr="00817CEB" w:rsidDel="006272A4">
                <w:rPr>
                  <w:rFonts w:eastAsia="Calibri" w:cs="Arial"/>
                </w:rPr>
                <w:delText>safety-related</w:delText>
              </w:r>
            </w:del>
            <w:r w:rsidRPr="00817CEB">
              <w:rPr>
                <w:rFonts w:eastAsia="Calibri" w:cs="Arial"/>
              </w:rPr>
              <w:t xml:space="preserve"> passive </w:t>
            </w:r>
            <w:ins w:id="6060" w:author="gorgemj" w:date="2017-11-24T17:54:00Z">
              <w:r w:rsidRPr="00817CEB">
                <w:rPr>
                  <w:rFonts w:eastAsia="Calibri" w:cs="Arial"/>
                </w:rPr>
                <w:t xml:space="preserve">safety </w:t>
              </w:r>
            </w:ins>
            <w:r w:rsidRPr="00817CEB">
              <w:rPr>
                <w:rFonts w:eastAsia="Calibri" w:cs="Arial"/>
              </w:rPr>
              <w:t xml:space="preserve">systems and equipment are </w:t>
            </w:r>
            <w:r>
              <w:rPr>
                <w:rFonts w:eastAsia="Calibri" w:cs="Arial"/>
              </w:rPr>
              <w:t>designed</w:t>
            </w:r>
            <w:r w:rsidRPr="00817CEB">
              <w:rPr>
                <w:rFonts w:eastAsia="Calibri" w:cs="Arial"/>
              </w:rPr>
              <w:t xml:space="preserve"> to automatically establish and maintain core cooling and containment integrity for at least 72 hours following </w:t>
            </w:r>
            <w:ins w:id="6061" w:author="gorgemj" w:date="2017-11-24T15:59:00Z">
              <w:r>
                <w:rPr>
                  <w:rFonts w:eastAsia="Calibri" w:cs="Arial"/>
                </w:rPr>
                <w:t>a DBE</w:t>
              </w:r>
            </w:ins>
            <w:del w:id="6062" w:author="gorgemj" w:date="2017-11-24T15:59:00Z">
              <w:r w:rsidRPr="00817CEB" w:rsidDel="008E2C5B">
                <w:rPr>
                  <w:rFonts w:eastAsia="Calibri" w:cs="Arial"/>
                </w:rPr>
                <w:delText>design basis events</w:delText>
              </w:r>
            </w:del>
            <w:r w:rsidRPr="00817CEB">
              <w:rPr>
                <w:rFonts w:eastAsia="Calibri" w:cs="Arial"/>
              </w:rPr>
              <w:t xml:space="preserve">, assuming the most limiting single failure, no operator action, and no on-site and off-site </w:t>
            </w:r>
            <w:r>
              <w:rPr>
                <w:rFonts w:eastAsia="Calibri" w:cs="Arial"/>
              </w:rPr>
              <w:t>ac</w:t>
            </w:r>
            <w:r w:rsidRPr="00817CEB">
              <w:rPr>
                <w:rFonts w:eastAsia="Calibri" w:cs="Arial"/>
              </w:rPr>
              <w:t xml:space="preserve"> power sources</w:t>
            </w:r>
            <w:r>
              <w:rPr>
                <w:rFonts w:eastAsia="Calibri" w:cs="Arial"/>
              </w:rPr>
              <w:t xml:space="preserve">. Also see response </w:t>
            </w:r>
            <w:ins w:id="6063" w:author="gorgemj" w:date="2017-11-26T20:50:00Z">
              <w:r>
                <w:rPr>
                  <w:rFonts w:eastAsia="Calibri" w:cs="Arial"/>
                </w:rPr>
                <w:t>for</w:t>
              </w:r>
            </w:ins>
            <w:del w:id="6064" w:author="gorgemj" w:date="2017-11-26T20:50:00Z">
              <w:r w:rsidDel="004B08EF">
                <w:rPr>
                  <w:rFonts w:eastAsia="Calibri" w:cs="Arial"/>
                </w:rPr>
                <w:delText>to</w:delText>
              </w:r>
            </w:del>
            <w:r>
              <w:rPr>
                <w:rFonts w:eastAsia="Calibri" w:cs="Arial"/>
              </w:rPr>
              <w:t xml:space="preserve"> </w:t>
            </w:r>
            <w:del w:id="6065" w:author="gorgemj" w:date="2017-11-26T17:31:00Z">
              <w:r w:rsidDel="00AF7865">
                <w:rPr>
                  <w:rFonts w:eastAsia="Calibri" w:cs="Arial"/>
                </w:rPr>
                <w:delText xml:space="preserve">Item </w:delText>
              </w:r>
            </w:del>
            <w:ins w:id="6066" w:author="gorgemj" w:date="2017-11-26T17:31:00Z">
              <w:r>
                <w:rPr>
                  <w:rFonts w:eastAsia="Calibri" w:cs="Arial"/>
                </w:rPr>
                <w:t>Paragraph </w:t>
              </w:r>
            </w:ins>
            <w:r>
              <w:rPr>
                <w:rFonts w:eastAsia="Calibri" w:cs="Arial"/>
              </w:rPr>
              <w:t>2.13</w:t>
            </w:r>
            <w:r w:rsidRPr="00817CEB">
              <w:rPr>
                <w:rFonts w:eastAsia="Calibri" w:cs="Arial"/>
              </w:rPr>
              <w:t>.</w:t>
            </w:r>
          </w:p>
        </w:tc>
      </w:tr>
      <w:tr w:rsidR="00B61F44" w:rsidRPr="00817CEB" w:rsidTr="00814E5E">
        <w:trPr>
          <w:cantSplit/>
          <w:trPrChange w:id="6067" w:author="gorgemj" w:date="2017-11-30T12:36:00Z">
            <w:trPr>
              <w:gridBefore w:val="6"/>
              <w:gridAfter w:val="0"/>
              <w:cantSplit/>
            </w:trPr>
          </w:trPrChange>
        </w:trPr>
        <w:tc>
          <w:tcPr>
            <w:tcW w:w="947" w:type="dxa"/>
            <w:tcPrChange w:id="6068" w:author="gorgemj" w:date="2017-11-30T12:36:00Z">
              <w:tcPr>
                <w:tcW w:w="945" w:type="dxa"/>
                <w:gridSpan w:val="6"/>
              </w:tcPr>
            </w:tcPrChange>
          </w:tcPr>
          <w:p w:rsidR="00B61F44" w:rsidRPr="00E90A8E" w:rsidRDefault="00B61F44" w:rsidP="00542606">
            <w:pPr>
              <w:autoSpaceDE w:val="0"/>
              <w:autoSpaceDN w:val="0"/>
              <w:adjustRightInd w:val="0"/>
              <w:spacing w:before="60" w:after="60" w:line="280" w:lineRule="atLeast"/>
              <w:jc w:val="center"/>
              <w:rPr>
                <w:rFonts w:cs="Arial"/>
                <w:rPrChange w:id="6069" w:author="gorgemj" w:date="2017-11-23T12:25:00Z">
                  <w:rPr>
                    <w:rFonts w:cs="Arial"/>
                    <w:b/>
                  </w:rPr>
                </w:rPrChange>
              </w:rPr>
            </w:pPr>
            <w:r w:rsidRPr="00E90A8E">
              <w:rPr>
                <w:rFonts w:cs="Arial"/>
                <w:rPrChange w:id="6070" w:author="gorgemj" w:date="2017-11-23T12:25:00Z">
                  <w:rPr>
                    <w:rFonts w:cs="Arial"/>
                    <w:b/>
                  </w:rPr>
                </w:rPrChange>
              </w:rPr>
              <w:t>5.60</w:t>
            </w:r>
          </w:p>
        </w:tc>
        <w:tc>
          <w:tcPr>
            <w:tcW w:w="693" w:type="dxa"/>
            <w:tcPrChange w:id="6071" w:author="gorgemj" w:date="2017-11-30T12:36:00Z">
              <w:tcPr>
                <w:tcW w:w="747" w:type="dxa"/>
                <w:gridSpan w:val="3"/>
              </w:tcPr>
            </w:tcPrChange>
          </w:tcPr>
          <w:p w:rsidR="00B61F44" w:rsidRPr="00E90A8E" w:rsidRDefault="00B61F44" w:rsidP="00542606">
            <w:pPr>
              <w:autoSpaceDE w:val="0"/>
              <w:autoSpaceDN w:val="0"/>
              <w:adjustRightInd w:val="0"/>
              <w:spacing w:before="60" w:after="60" w:line="280" w:lineRule="atLeast"/>
              <w:jc w:val="center"/>
              <w:rPr>
                <w:rFonts w:cs="Arial"/>
                <w:bCs/>
                <w:color w:val="000000"/>
                <w:sz w:val="24"/>
                <w:szCs w:val="24"/>
                <w:rPrChange w:id="6072" w:author="gorgemj" w:date="2017-11-23T12:25:00Z">
                  <w:rPr>
                    <w:rFonts w:cs="Arial"/>
                    <w:b/>
                    <w:bCs/>
                    <w:color w:val="000000"/>
                    <w:sz w:val="24"/>
                    <w:szCs w:val="24"/>
                  </w:rPr>
                </w:rPrChange>
              </w:rPr>
            </w:pPr>
            <w:r w:rsidRPr="00E90A8E">
              <w:rPr>
                <w:rFonts w:cs="Arial"/>
                <w:bCs/>
                <w:rPrChange w:id="6073" w:author="gorgemj" w:date="2017-11-23T12:25:00Z">
                  <w:rPr>
                    <w:rFonts w:cs="Arial"/>
                    <w:b/>
                    <w:bCs/>
                  </w:rPr>
                </w:rPrChange>
              </w:rPr>
              <w:t>1</w:t>
            </w:r>
          </w:p>
        </w:tc>
        <w:tc>
          <w:tcPr>
            <w:tcW w:w="5038" w:type="dxa"/>
            <w:gridSpan w:val="2"/>
            <w:tcPrChange w:id="6074" w:author="gorgemj" w:date="2017-11-30T12:36:00Z">
              <w:tcPr>
                <w:tcW w:w="6768" w:type="dxa"/>
                <w:gridSpan w:val="7"/>
              </w:tcPr>
            </w:tcPrChange>
          </w:tcPr>
          <w:p w:rsidR="00B61F44" w:rsidRPr="00817CEB" w:rsidRDefault="00B61F44" w:rsidP="00542606">
            <w:pPr>
              <w:autoSpaceDE w:val="0"/>
              <w:autoSpaceDN w:val="0"/>
              <w:adjustRightInd w:val="0"/>
              <w:spacing w:before="60" w:after="60" w:line="280" w:lineRule="atLeast"/>
              <w:rPr>
                <w:rFonts w:eastAsia="Calibri" w:cs="Arial"/>
              </w:rPr>
            </w:pPr>
            <w:r w:rsidRPr="00817CEB">
              <w:rPr>
                <w:rFonts w:eastAsia="Calibri" w:cs="Arial"/>
              </w:rPr>
              <w:t>The design shall be such as to ensure that, following an event affecting the plant, environmental conditions in the control room or the supplementary control room and in locations on the access route to the supplementary control room do not compromise the protection and safety of the operating personnel.</w:t>
            </w:r>
          </w:p>
        </w:tc>
        <w:tc>
          <w:tcPr>
            <w:tcW w:w="6912" w:type="dxa"/>
            <w:gridSpan w:val="3"/>
            <w:tcPrChange w:id="6075" w:author="gorgemj" w:date="2017-11-30T12:36:00Z">
              <w:tcPr>
                <w:tcW w:w="5130" w:type="dxa"/>
                <w:gridSpan w:val="8"/>
              </w:tcPr>
            </w:tcPrChange>
          </w:tcPr>
          <w:p w:rsidR="00B61F44" w:rsidRDefault="00B61F44" w:rsidP="00542606">
            <w:pPr>
              <w:spacing w:before="60" w:after="60" w:line="280" w:lineRule="atLeast"/>
              <w:rPr>
                <w:rFonts w:eastAsia="Calibri" w:cs="Arial"/>
              </w:rPr>
            </w:pPr>
            <w:r w:rsidRPr="00817CEB">
              <w:rPr>
                <w:rFonts w:eastAsia="Calibri" w:cs="Arial"/>
              </w:rPr>
              <w:t xml:space="preserve">This is met for the </w:t>
            </w:r>
            <w:r w:rsidRPr="00817CEB">
              <w:rPr>
                <w:rFonts w:eastAsia="Calibri" w:cs="Arial"/>
                <w:b/>
              </w:rPr>
              <w:t>AP1000</w:t>
            </w:r>
            <w:r w:rsidRPr="00817CEB">
              <w:rPr>
                <w:rFonts w:eastAsia="Calibri" w:cs="Arial"/>
              </w:rPr>
              <w:t xml:space="preserve"> </w:t>
            </w:r>
            <w:r>
              <w:rPr>
                <w:rFonts w:eastAsia="Calibri" w:cs="Arial"/>
              </w:rPr>
              <w:t>p</w:t>
            </w:r>
            <w:r w:rsidRPr="00817CEB">
              <w:rPr>
                <w:rFonts w:eastAsia="Calibri" w:cs="Arial"/>
              </w:rPr>
              <w:t xml:space="preserve">lant by the discussions in various sections of </w:t>
            </w:r>
            <w:ins w:id="6076" w:author="gorgemj" w:date="2017-11-24T16:55:00Z">
              <w:r>
                <w:rPr>
                  <w:rFonts w:cs="Arial"/>
                </w:rPr>
                <w:t xml:space="preserve">the </w:t>
              </w:r>
              <w:r w:rsidRPr="00993D67">
                <w:rPr>
                  <w:rFonts w:cs="Arial"/>
                  <w:b/>
                </w:rPr>
                <w:t>AP1000</w:t>
              </w:r>
              <w:r>
                <w:rPr>
                  <w:rFonts w:cs="Arial"/>
                </w:rPr>
                <w:t xml:space="preserve"> plant DCD [2]</w:t>
              </w:r>
            </w:ins>
            <w:del w:id="6077" w:author="gorgemj" w:date="2017-11-24T16:55:00Z">
              <w:r w:rsidRPr="00817CEB" w:rsidDel="006E7610">
                <w:rPr>
                  <w:rFonts w:eastAsia="Calibri" w:cs="Arial"/>
                </w:rPr>
                <w:delText>DCD</w:delText>
              </w:r>
            </w:del>
            <w:r w:rsidRPr="00817CEB">
              <w:rPr>
                <w:rFonts w:eastAsia="Calibri" w:cs="Arial"/>
              </w:rPr>
              <w:t xml:space="preserve"> </w:t>
            </w:r>
            <w:r>
              <w:rPr>
                <w:rFonts w:eastAsia="Calibri" w:cs="Arial"/>
              </w:rPr>
              <w:t xml:space="preserve">including </w:t>
            </w:r>
            <w:del w:id="6078" w:author="gorgemj" w:date="2017-11-24T16:56:00Z">
              <w:r w:rsidRPr="00817CEB" w:rsidDel="006E7610">
                <w:rPr>
                  <w:rFonts w:eastAsia="Calibri" w:cs="Arial"/>
                </w:rPr>
                <w:delText>Chapter 18</w:delText>
              </w:r>
              <w:r w:rsidDel="006E7610">
                <w:rPr>
                  <w:rFonts w:eastAsia="Calibri" w:cs="Arial"/>
                </w:rPr>
                <w:delText xml:space="preserve"> and DCD </w:delText>
              </w:r>
            </w:del>
            <w:r>
              <w:rPr>
                <w:rFonts w:eastAsia="Calibri" w:cs="Arial"/>
              </w:rPr>
              <w:t>Tier 1 Sections 2.25 and 3.1</w:t>
            </w:r>
            <w:ins w:id="6079" w:author="gorgemj" w:date="2017-11-24T16:56:00Z">
              <w:r>
                <w:rPr>
                  <w:rFonts w:eastAsia="Calibri" w:cs="Arial"/>
                </w:rPr>
                <w:t>;</w:t>
              </w:r>
            </w:ins>
            <w:r>
              <w:rPr>
                <w:rFonts w:eastAsia="Calibri" w:cs="Arial"/>
              </w:rPr>
              <w:t xml:space="preserve"> and Tier 2 Sections 1.2.1.5.3 and 1.9.2</w:t>
            </w:r>
            <w:ins w:id="6080" w:author="friedmbn" w:date="2017-11-29T17:11:00Z">
              <w:r>
                <w:rPr>
                  <w:rFonts w:eastAsia="Calibri" w:cs="Arial"/>
                </w:rPr>
                <w:t>,</w:t>
              </w:r>
            </w:ins>
            <w:del w:id="6081" w:author="gorgemj" w:date="2017-11-24T16:56:00Z">
              <w:r w:rsidDel="006E7610">
                <w:rPr>
                  <w:rFonts w:eastAsia="Calibri" w:cs="Arial"/>
                </w:rPr>
                <w:delText>,</w:delText>
              </w:r>
            </w:del>
            <w:r>
              <w:rPr>
                <w:rFonts w:eastAsia="Calibri" w:cs="Arial"/>
              </w:rPr>
              <w:t xml:space="preserve"> </w:t>
            </w:r>
            <w:del w:id="6082" w:author="friedmbn" w:date="2017-11-29T17:11:00Z">
              <w:r w:rsidDel="00D129AC">
                <w:rPr>
                  <w:rFonts w:eastAsia="Calibri" w:cs="Arial"/>
                </w:rPr>
                <w:delText xml:space="preserve">and </w:delText>
              </w:r>
            </w:del>
            <w:r>
              <w:rPr>
                <w:rFonts w:eastAsia="Calibri" w:cs="Arial"/>
              </w:rPr>
              <w:t>6.4</w:t>
            </w:r>
            <w:ins w:id="6083" w:author="gorgemj" w:date="2017-11-24T16:56:00Z">
              <w:r w:rsidRPr="00817CEB">
                <w:rPr>
                  <w:rFonts w:eastAsia="Calibri" w:cs="Arial"/>
                </w:rPr>
                <w:t xml:space="preserve"> </w:t>
              </w:r>
              <w:del w:id="6084" w:author="friedmbn" w:date="2017-11-29T17:11:00Z">
                <w:r w:rsidDel="00D129AC">
                  <w:rPr>
                    <w:rFonts w:eastAsia="Calibri" w:cs="Arial"/>
                  </w:rPr>
                  <w:delText>as well as</w:delText>
                </w:r>
              </w:del>
            </w:ins>
            <w:ins w:id="6085" w:author="friedmbn" w:date="2017-11-29T17:11:00Z">
              <w:r>
                <w:rPr>
                  <w:rFonts w:eastAsia="Calibri" w:cs="Arial"/>
                </w:rPr>
                <w:t>and</w:t>
              </w:r>
            </w:ins>
            <w:ins w:id="6086" w:author="gorgemj" w:date="2017-11-24T16:56:00Z">
              <w:r>
                <w:rPr>
                  <w:rFonts w:eastAsia="Calibri" w:cs="Arial"/>
                </w:rPr>
                <w:t xml:space="preserve"> </w:t>
              </w:r>
              <w:r w:rsidRPr="00817CEB">
                <w:rPr>
                  <w:rFonts w:eastAsia="Calibri" w:cs="Arial"/>
                </w:rPr>
                <w:t>Chapter 18</w:t>
              </w:r>
            </w:ins>
            <w:r>
              <w:rPr>
                <w:rFonts w:eastAsia="Calibri" w:cs="Arial"/>
              </w:rPr>
              <w:t>.</w:t>
            </w:r>
          </w:p>
          <w:p w:rsidR="00B61F44" w:rsidRDefault="00B61F44">
            <w:pPr>
              <w:spacing w:before="60" w:after="60" w:line="280" w:lineRule="atLeast"/>
              <w:rPr>
                <w:rFonts w:cs="Arial"/>
                <w:b/>
              </w:rPr>
            </w:pPr>
            <w:r>
              <w:rPr>
                <w:rFonts w:eastAsia="Calibri" w:cs="Arial"/>
              </w:rPr>
              <w:t>The Main Control Room Emergency Habitability S</w:t>
            </w:r>
            <w:r w:rsidRPr="00E565BC">
              <w:rPr>
                <w:rFonts w:eastAsia="Calibri" w:cs="Arial"/>
              </w:rPr>
              <w:t xml:space="preserve">ystem (VES) </w:t>
            </w:r>
            <w:r>
              <w:rPr>
                <w:rFonts w:eastAsia="Calibri" w:cs="Arial"/>
              </w:rPr>
              <w:t>is</w:t>
            </w:r>
            <w:r w:rsidRPr="00E565BC">
              <w:rPr>
                <w:rFonts w:eastAsia="Calibri" w:cs="Arial"/>
              </w:rPr>
              <w:t xml:space="preserve"> capable of maintaining the </w:t>
            </w:r>
            <w:del w:id="6087" w:author="gorgemj" w:date="2017-11-26T20:17:00Z">
              <w:r w:rsidRPr="00E565BC" w:rsidDel="00794744">
                <w:rPr>
                  <w:rFonts w:eastAsia="Calibri" w:cs="Arial"/>
                </w:rPr>
                <w:delText>main control room</w:delText>
              </w:r>
            </w:del>
            <w:ins w:id="6088" w:author="gorgemj" w:date="2017-11-26T20:17:00Z">
              <w:r>
                <w:rPr>
                  <w:rFonts w:eastAsia="Calibri" w:cs="Arial"/>
                </w:rPr>
                <w:t>MCR</w:t>
              </w:r>
            </w:ins>
            <w:r w:rsidRPr="00E565BC">
              <w:rPr>
                <w:rFonts w:eastAsia="Calibri" w:cs="Arial"/>
              </w:rPr>
              <w:t xml:space="preserve"> environment suitable for prolonged occupancy throughout the duration of postulated accidents</w:t>
            </w:r>
            <w:r>
              <w:rPr>
                <w:rFonts w:eastAsia="Calibri" w:cs="Arial"/>
              </w:rPr>
              <w:t xml:space="preserve">. See additional details in </w:t>
            </w:r>
            <w:ins w:id="6089" w:author="gorgemj" w:date="2017-11-24T16:56:00Z">
              <w:r>
                <w:rPr>
                  <w:rFonts w:cs="Arial"/>
                </w:rPr>
                <w:t xml:space="preserve">the </w:t>
              </w:r>
              <w:r w:rsidRPr="00993D67">
                <w:rPr>
                  <w:rFonts w:cs="Arial"/>
                  <w:b/>
                </w:rPr>
                <w:t>AP1000</w:t>
              </w:r>
              <w:r>
                <w:rPr>
                  <w:rFonts w:cs="Arial"/>
                </w:rPr>
                <w:t xml:space="preserve"> plant DCD [2]</w:t>
              </w:r>
            </w:ins>
            <w:del w:id="6090" w:author="gorgemj" w:date="2017-11-24T16:56:00Z">
              <w:r w:rsidDel="006E7610">
                <w:rPr>
                  <w:rFonts w:eastAsia="Calibri" w:cs="Arial"/>
                </w:rPr>
                <w:delText>DCD</w:delText>
              </w:r>
            </w:del>
            <w:r>
              <w:rPr>
                <w:rFonts w:eastAsia="Calibri" w:cs="Arial"/>
              </w:rPr>
              <w:t xml:space="preserve"> Section 6.4.</w:t>
            </w:r>
            <w:r w:rsidRPr="00E565BC">
              <w:rPr>
                <w:rFonts w:eastAsia="Calibri" w:cs="Arial"/>
              </w:rPr>
              <w:t xml:space="preserve"> </w:t>
            </w:r>
          </w:p>
        </w:tc>
      </w:tr>
      <w:tr w:rsidR="00B61F44" w:rsidRPr="00817CEB" w:rsidTr="00814E5E">
        <w:trPr>
          <w:cantSplit/>
          <w:trPrChange w:id="6091" w:author="gorgemj" w:date="2017-11-30T12:36:00Z">
            <w:trPr>
              <w:gridBefore w:val="6"/>
              <w:gridAfter w:val="0"/>
              <w:cantSplit/>
            </w:trPr>
          </w:trPrChange>
        </w:trPr>
        <w:tc>
          <w:tcPr>
            <w:tcW w:w="947" w:type="dxa"/>
            <w:tcPrChange w:id="6092" w:author="gorgemj" w:date="2017-11-30T12:36:00Z">
              <w:tcPr>
                <w:tcW w:w="945" w:type="dxa"/>
                <w:gridSpan w:val="6"/>
              </w:tcPr>
            </w:tcPrChange>
          </w:tcPr>
          <w:p w:rsidR="00B61F44" w:rsidRPr="00E90A8E" w:rsidRDefault="00B61F44" w:rsidP="00542606">
            <w:pPr>
              <w:autoSpaceDE w:val="0"/>
              <w:autoSpaceDN w:val="0"/>
              <w:adjustRightInd w:val="0"/>
              <w:spacing w:before="60" w:after="60" w:line="280" w:lineRule="atLeast"/>
              <w:jc w:val="center"/>
              <w:rPr>
                <w:rFonts w:cs="Arial"/>
                <w:rPrChange w:id="6093" w:author="gorgemj" w:date="2017-11-23T12:25:00Z">
                  <w:rPr>
                    <w:rFonts w:cs="Arial"/>
                    <w:b/>
                  </w:rPr>
                </w:rPrChange>
              </w:rPr>
            </w:pPr>
            <w:r w:rsidRPr="00E90A8E">
              <w:rPr>
                <w:rFonts w:cs="Arial"/>
                <w:rPrChange w:id="6094" w:author="gorgemj" w:date="2017-11-23T12:25:00Z">
                  <w:rPr>
                    <w:rFonts w:cs="Arial"/>
                    <w:b/>
                  </w:rPr>
                </w:rPrChange>
              </w:rPr>
              <w:t>5.61</w:t>
            </w:r>
          </w:p>
        </w:tc>
        <w:tc>
          <w:tcPr>
            <w:tcW w:w="693" w:type="dxa"/>
            <w:tcPrChange w:id="6095" w:author="gorgemj" w:date="2017-11-30T12:36:00Z">
              <w:tcPr>
                <w:tcW w:w="747" w:type="dxa"/>
                <w:gridSpan w:val="3"/>
              </w:tcPr>
            </w:tcPrChange>
          </w:tcPr>
          <w:p w:rsidR="00B61F44" w:rsidRPr="00E90A8E" w:rsidRDefault="00B61F44" w:rsidP="00542606">
            <w:pPr>
              <w:autoSpaceDE w:val="0"/>
              <w:autoSpaceDN w:val="0"/>
              <w:adjustRightInd w:val="0"/>
              <w:spacing w:before="60" w:after="60" w:line="280" w:lineRule="atLeast"/>
              <w:jc w:val="center"/>
              <w:rPr>
                <w:rFonts w:cs="Arial"/>
                <w:bCs/>
                <w:color w:val="000000"/>
                <w:sz w:val="24"/>
                <w:szCs w:val="24"/>
                <w:rPrChange w:id="6096" w:author="gorgemj" w:date="2017-11-23T12:25:00Z">
                  <w:rPr>
                    <w:rFonts w:cs="Arial"/>
                    <w:b/>
                    <w:bCs/>
                    <w:color w:val="000000"/>
                    <w:sz w:val="24"/>
                    <w:szCs w:val="24"/>
                  </w:rPr>
                </w:rPrChange>
              </w:rPr>
            </w:pPr>
            <w:r w:rsidRPr="00E90A8E">
              <w:rPr>
                <w:rFonts w:cs="Arial"/>
                <w:bCs/>
                <w:rPrChange w:id="6097" w:author="gorgemj" w:date="2017-11-23T12:25:00Z">
                  <w:rPr>
                    <w:rFonts w:cs="Arial"/>
                    <w:b/>
                    <w:bCs/>
                  </w:rPr>
                </w:rPrChange>
              </w:rPr>
              <w:t>1</w:t>
            </w:r>
          </w:p>
        </w:tc>
        <w:tc>
          <w:tcPr>
            <w:tcW w:w="5038" w:type="dxa"/>
            <w:gridSpan w:val="2"/>
            <w:tcPrChange w:id="6098" w:author="gorgemj" w:date="2017-11-30T12:36:00Z">
              <w:tcPr>
                <w:tcW w:w="6768" w:type="dxa"/>
                <w:gridSpan w:val="7"/>
              </w:tcPr>
            </w:tcPrChange>
          </w:tcPr>
          <w:p w:rsidR="00B61F44" w:rsidRPr="00817CEB" w:rsidRDefault="00B61F44" w:rsidP="00542606">
            <w:pPr>
              <w:autoSpaceDE w:val="0"/>
              <w:autoSpaceDN w:val="0"/>
              <w:adjustRightInd w:val="0"/>
              <w:spacing w:before="60" w:after="60" w:line="280" w:lineRule="atLeast"/>
              <w:rPr>
                <w:rFonts w:eastAsia="Calibri" w:cs="Arial"/>
              </w:rPr>
            </w:pPr>
            <w:r w:rsidRPr="00817CEB">
              <w:rPr>
                <w:rFonts w:eastAsia="Calibri" w:cs="Arial"/>
              </w:rPr>
              <w:t>The design of workplaces and the working environment of the operating personnel shall be in accordance with ergonomic concepts.</w:t>
            </w:r>
          </w:p>
        </w:tc>
        <w:tc>
          <w:tcPr>
            <w:tcW w:w="6912" w:type="dxa"/>
            <w:gridSpan w:val="3"/>
            <w:tcPrChange w:id="6099" w:author="gorgemj" w:date="2017-11-30T12:36:00Z">
              <w:tcPr>
                <w:tcW w:w="5130" w:type="dxa"/>
                <w:gridSpan w:val="8"/>
              </w:tcPr>
            </w:tcPrChange>
          </w:tcPr>
          <w:p w:rsidR="00B61F44" w:rsidRDefault="00B61F44" w:rsidP="009B7662">
            <w:pPr>
              <w:spacing w:before="60" w:after="60" w:line="280" w:lineRule="atLeast"/>
              <w:rPr>
                <w:rFonts w:cs="Arial"/>
                <w:b/>
              </w:rPr>
            </w:pPr>
            <w:ins w:id="6100" w:author="gorgemj" w:date="2017-11-24T16:56:00Z">
              <w:r>
                <w:rPr>
                  <w:rFonts w:eastAsia="Calibri" w:cs="Arial"/>
                </w:rPr>
                <w:t xml:space="preserve">The </w:t>
              </w:r>
            </w:ins>
            <w:r w:rsidRPr="00817CEB">
              <w:rPr>
                <w:rFonts w:eastAsia="Calibri" w:cs="Arial"/>
                <w:b/>
              </w:rPr>
              <w:t>AP1000</w:t>
            </w:r>
            <w:r w:rsidRPr="00817CEB">
              <w:rPr>
                <w:rFonts w:eastAsia="Calibri" w:cs="Arial"/>
              </w:rPr>
              <w:t xml:space="preserve"> </w:t>
            </w:r>
            <w:r>
              <w:rPr>
                <w:rFonts w:eastAsia="Calibri" w:cs="Arial"/>
              </w:rPr>
              <w:t>p</w:t>
            </w:r>
            <w:r w:rsidRPr="00817CEB">
              <w:rPr>
                <w:rFonts w:eastAsia="Calibri" w:cs="Arial"/>
              </w:rPr>
              <w:t xml:space="preserve">lant DCD </w:t>
            </w:r>
            <w:r>
              <w:rPr>
                <w:rFonts w:eastAsia="Calibri" w:cs="Arial"/>
              </w:rPr>
              <w:t>Section</w:t>
            </w:r>
            <w:r w:rsidRPr="00817CEB">
              <w:rPr>
                <w:rFonts w:eastAsia="Calibri" w:cs="Arial"/>
              </w:rPr>
              <w:t xml:space="preserve"> 18.3, Operating Experience Review, discusses the process which identifies, analyzes, and addresses human factors engineering-related problems encountered in previous plant designs; and </w:t>
            </w:r>
            <w:r>
              <w:rPr>
                <w:rFonts w:eastAsia="Calibri" w:cs="Arial"/>
              </w:rPr>
              <w:t>Section</w:t>
            </w:r>
            <w:r w:rsidRPr="00817CEB">
              <w:rPr>
                <w:rFonts w:eastAsia="Calibri" w:cs="Arial"/>
              </w:rPr>
              <w:t xml:space="preserve"> 18.4, Functional Requirements Analysis and Allocation, presents the results of the functional requirements analysis and function allocation process applied to the </w:t>
            </w:r>
            <w:r w:rsidRPr="00817CEB">
              <w:rPr>
                <w:rFonts w:eastAsia="Calibri" w:cs="Arial"/>
                <w:b/>
              </w:rPr>
              <w:t xml:space="preserve">AP1000 </w:t>
            </w:r>
            <w:r>
              <w:rPr>
                <w:rFonts w:eastAsia="Calibri" w:cs="Arial"/>
              </w:rPr>
              <w:t>p</w:t>
            </w:r>
            <w:r w:rsidRPr="00817CEB">
              <w:rPr>
                <w:rFonts w:eastAsia="Calibri" w:cs="Arial"/>
              </w:rPr>
              <w:t>lant.</w:t>
            </w:r>
          </w:p>
        </w:tc>
      </w:tr>
      <w:tr w:rsidR="00B61F44" w:rsidRPr="00817CEB" w:rsidTr="00814E5E">
        <w:trPr>
          <w:cantSplit/>
          <w:trPrChange w:id="6101" w:author="gorgemj" w:date="2017-11-30T12:36:00Z">
            <w:trPr>
              <w:gridBefore w:val="6"/>
              <w:gridAfter w:val="0"/>
              <w:cantSplit/>
            </w:trPr>
          </w:trPrChange>
        </w:trPr>
        <w:tc>
          <w:tcPr>
            <w:tcW w:w="947" w:type="dxa"/>
            <w:tcPrChange w:id="6102" w:author="gorgemj" w:date="2017-11-30T12:36:00Z">
              <w:tcPr>
                <w:tcW w:w="945" w:type="dxa"/>
                <w:gridSpan w:val="6"/>
              </w:tcPr>
            </w:tcPrChange>
          </w:tcPr>
          <w:p w:rsidR="00B61F44" w:rsidRPr="00E90A8E" w:rsidRDefault="00B61F44" w:rsidP="00542606">
            <w:pPr>
              <w:autoSpaceDE w:val="0"/>
              <w:autoSpaceDN w:val="0"/>
              <w:adjustRightInd w:val="0"/>
              <w:spacing w:before="60" w:after="60" w:line="280" w:lineRule="atLeast"/>
              <w:jc w:val="center"/>
              <w:rPr>
                <w:rFonts w:cs="Arial"/>
                <w:rPrChange w:id="6103" w:author="gorgemj" w:date="2017-11-23T12:26:00Z">
                  <w:rPr>
                    <w:rFonts w:cs="Arial"/>
                    <w:b/>
                  </w:rPr>
                </w:rPrChange>
              </w:rPr>
            </w:pPr>
            <w:r w:rsidRPr="00E90A8E">
              <w:rPr>
                <w:rFonts w:cs="Arial"/>
                <w:rPrChange w:id="6104" w:author="gorgemj" w:date="2017-11-23T12:26:00Z">
                  <w:rPr>
                    <w:rFonts w:cs="Arial"/>
                    <w:b/>
                  </w:rPr>
                </w:rPrChange>
              </w:rPr>
              <w:t>5.62</w:t>
            </w:r>
          </w:p>
        </w:tc>
        <w:tc>
          <w:tcPr>
            <w:tcW w:w="693" w:type="dxa"/>
            <w:tcPrChange w:id="6105" w:author="gorgemj" w:date="2017-11-30T12:36:00Z">
              <w:tcPr>
                <w:tcW w:w="747" w:type="dxa"/>
                <w:gridSpan w:val="3"/>
              </w:tcPr>
            </w:tcPrChange>
          </w:tcPr>
          <w:p w:rsidR="00B61F44" w:rsidRPr="00E90A8E" w:rsidRDefault="00B61F44" w:rsidP="00542606">
            <w:pPr>
              <w:autoSpaceDE w:val="0"/>
              <w:autoSpaceDN w:val="0"/>
              <w:adjustRightInd w:val="0"/>
              <w:spacing w:before="60" w:after="60" w:line="280" w:lineRule="atLeast"/>
              <w:jc w:val="center"/>
              <w:rPr>
                <w:rFonts w:cs="Arial"/>
                <w:bCs/>
                <w:color w:val="000000"/>
                <w:sz w:val="24"/>
                <w:szCs w:val="24"/>
                <w:rPrChange w:id="6106" w:author="gorgemj" w:date="2017-11-23T12:26:00Z">
                  <w:rPr>
                    <w:rFonts w:cs="Arial"/>
                    <w:b/>
                    <w:bCs/>
                    <w:color w:val="000000"/>
                    <w:sz w:val="24"/>
                    <w:szCs w:val="24"/>
                  </w:rPr>
                </w:rPrChange>
              </w:rPr>
            </w:pPr>
            <w:r w:rsidRPr="00E90A8E">
              <w:rPr>
                <w:rFonts w:cs="Arial"/>
                <w:bCs/>
                <w:rPrChange w:id="6107" w:author="gorgemj" w:date="2017-11-23T12:26:00Z">
                  <w:rPr>
                    <w:rFonts w:cs="Arial"/>
                    <w:b/>
                    <w:bCs/>
                  </w:rPr>
                </w:rPrChange>
              </w:rPr>
              <w:t>1</w:t>
            </w:r>
          </w:p>
        </w:tc>
        <w:tc>
          <w:tcPr>
            <w:tcW w:w="5038" w:type="dxa"/>
            <w:gridSpan w:val="2"/>
            <w:tcPrChange w:id="6108" w:author="gorgemj" w:date="2017-11-30T12:36:00Z">
              <w:tcPr>
                <w:tcW w:w="6768" w:type="dxa"/>
                <w:gridSpan w:val="7"/>
              </w:tcPr>
            </w:tcPrChange>
          </w:tcPr>
          <w:p w:rsidR="00B61F44" w:rsidRPr="00817CEB" w:rsidRDefault="00B61F44" w:rsidP="00542606">
            <w:pPr>
              <w:autoSpaceDE w:val="0"/>
              <w:autoSpaceDN w:val="0"/>
              <w:adjustRightInd w:val="0"/>
              <w:spacing w:before="60" w:after="60" w:line="280" w:lineRule="atLeast"/>
              <w:rPr>
                <w:rFonts w:eastAsia="Calibri" w:cs="Arial"/>
              </w:rPr>
            </w:pPr>
            <w:r w:rsidRPr="00817CEB">
              <w:rPr>
                <w:rFonts w:eastAsia="Calibri" w:cs="Arial"/>
              </w:rPr>
              <w:t>Verification and validation, including by the use of simulators, of features relating to human factors shall be included at appropriate stages to confirm that necessary actions by the operator have been identified and can be correctly performed.</w:t>
            </w:r>
          </w:p>
        </w:tc>
        <w:tc>
          <w:tcPr>
            <w:tcW w:w="6912" w:type="dxa"/>
            <w:gridSpan w:val="3"/>
            <w:tcPrChange w:id="6109" w:author="gorgemj" w:date="2017-11-30T12:36:00Z">
              <w:tcPr>
                <w:tcW w:w="5130" w:type="dxa"/>
                <w:gridSpan w:val="8"/>
              </w:tcPr>
            </w:tcPrChange>
          </w:tcPr>
          <w:p w:rsidR="00B61F44" w:rsidRDefault="00B61F44" w:rsidP="009B7662">
            <w:pPr>
              <w:spacing w:before="60" w:after="60" w:line="280" w:lineRule="atLeast"/>
              <w:rPr>
                <w:rFonts w:cs="Arial"/>
              </w:rPr>
            </w:pPr>
            <w:ins w:id="6110" w:author="gorgemj" w:date="2017-11-24T16:56:00Z">
              <w:r>
                <w:rPr>
                  <w:rFonts w:cs="Arial"/>
                </w:rPr>
                <w:t xml:space="preserve">The </w:t>
              </w:r>
              <w:r w:rsidRPr="00993D67">
                <w:rPr>
                  <w:rFonts w:cs="Arial"/>
                  <w:b/>
                </w:rPr>
                <w:t>AP1000</w:t>
              </w:r>
              <w:r>
                <w:rPr>
                  <w:rFonts w:cs="Arial"/>
                </w:rPr>
                <w:t xml:space="preserve"> plant DCD [2]</w:t>
              </w:r>
            </w:ins>
            <w:del w:id="6111" w:author="gorgemj" w:date="2017-11-24T16:56:00Z">
              <w:r w:rsidRPr="00817CEB" w:rsidDel="006E7610">
                <w:rPr>
                  <w:rFonts w:eastAsia="Calibri" w:cs="Arial"/>
                </w:rPr>
                <w:delText>DCD</w:delText>
              </w:r>
            </w:del>
            <w:r w:rsidRPr="00817CEB">
              <w:rPr>
                <w:rFonts w:eastAsia="Calibri" w:cs="Arial"/>
              </w:rPr>
              <w:t xml:space="preserve"> </w:t>
            </w:r>
            <w:r>
              <w:rPr>
                <w:rFonts w:eastAsia="Calibri" w:cs="Arial"/>
              </w:rPr>
              <w:t xml:space="preserve">Section </w:t>
            </w:r>
            <w:r w:rsidRPr="00817CEB">
              <w:rPr>
                <w:rFonts w:eastAsia="Calibri" w:cs="Arial"/>
              </w:rPr>
              <w:t xml:space="preserve">18.11 discusses meeting this requirement by the </w:t>
            </w:r>
            <w:r w:rsidRPr="00817CEB">
              <w:rPr>
                <w:rFonts w:eastAsia="Calibri" w:cs="Arial"/>
                <w:b/>
              </w:rPr>
              <w:t>AP1000</w:t>
            </w:r>
            <w:r w:rsidRPr="00817CEB">
              <w:rPr>
                <w:rFonts w:eastAsia="Calibri" w:cs="Arial"/>
              </w:rPr>
              <w:t xml:space="preserve"> </w:t>
            </w:r>
            <w:r>
              <w:rPr>
                <w:rFonts w:eastAsia="Calibri" w:cs="Arial"/>
              </w:rPr>
              <w:t>p</w:t>
            </w:r>
            <w:r w:rsidRPr="00817CEB">
              <w:rPr>
                <w:rFonts w:eastAsia="Calibri" w:cs="Arial"/>
              </w:rPr>
              <w:t>lant Human System Interface Verification and Validation Program.</w:t>
            </w:r>
          </w:p>
        </w:tc>
      </w:tr>
      <w:tr w:rsidR="00B61F44" w:rsidRPr="00817CEB" w:rsidTr="00814E5E">
        <w:trPr>
          <w:cantSplit/>
          <w:trPrChange w:id="6112" w:author="gorgemj" w:date="2017-11-30T12:36:00Z">
            <w:trPr>
              <w:gridBefore w:val="6"/>
              <w:gridAfter w:val="0"/>
              <w:cantSplit/>
            </w:trPr>
          </w:trPrChange>
        </w:trPr>
        <w:tc>
          <w:tcPr>
            <w:tcW w:w="947" w:type="dxa"/>
            <w:tcPrChange w:id="6113" w:author="gorgemj" w:date="2017-11-30T12:36:00Z">
              <w:tcPr>
                <w:tcW w:w="945" w:type="dxa"/>
                <w:gridSpan w:val="6"/>
              </w:tcPr>
            </w:tcPrChange>
          </w:tcPr>
          <w:p w:rsidR="00B61F44" w:rsidRDefault="00B61F44" w:rsidP="00B03BB3">
            <w:pPr>
              <w:keepNext/>
              <w:keepLines/>
              <w:autoSpaceDE w:val="0"/>
              <w:autoSpaceDN w:val="0"/>
              <w:adjustRightInd w:val="0"/>
              <w:spacing w:before="60" w:after="60" w:line="280" w:lineRule="atLeast"/>
              <w:jc w:val="center"/>
              <w:rPr>
                <w:rFonts w:cs="Arial"/>
                <w:b/>
              </w:rPr>
            </w:pPr>
          </w:p>
        </w:tc>
        <w:tc>
          <w:tcPr>
            <w:tcW w:w="693" w:type="dxa"/>
            <w:tcPrChange w:id="6114" w:author="gorgemj" w:date="2017-11-30T12:36:00Z">
              <w:tcPr>
                <w:tcW w:w="747" w:type="dxa"/>
                <w:gridSpan w:val="3"/>
              </w:tcPr>
            </w:tcPrChange>
          </w:tcPr>
          <w:p w:rsidR="00B61F44" w:rsidRDefault="00B61F44" w:rsidP="00B03BB3">
            <w:pPr>
              <w:keepNext/>
              <w:keepLines/>
              <w:autoSpaceDE w:val="0"/>
              <w:autoSpaceDN w:val="0"/>
              <w:adjustRightInd w:val="0"/>
              <w:spacing w:before="60" w:after="60" w:line="280" w:lineRule="atLeast"/>
              <w:jc w:val="center"/>
              <w:rPr>
                <w:rFonts w:cs="Arial"/>
                <w:b/>
                <w:bCs/>
              </w:rPr>
            </w:pPr>
          </w:p>
        </w:tc>
        <w:tc>
          <w:tcPr>
            <w:tcW w:w="5038" w:type="dxa"/>
            <w:gridSpan w:val="2"/>
            <w:tcPrChange w:id="6115" w:author="gorgemj" w:date="2017-11-30T12:36:00Z">
              <w:tcPr>
                <w:tcW w:w="6768" w:type="dxa"/>
                <w:gridSpan w:val="7"/>
              </w:tcPr>
            </w:tcPrChange>
          </w:tcPr>
          <w:p w:rsidR="00B61F44" w:rsidRPr="00E90A8E" w:rsidRDefault="00B61F44" w:rsidP="00B03BB3">
            <w:pPr>
              <w:keepNext/>
              <w:keepLines/>
              <w:autoSpaceDE w:val="0"/>
              <w:autoSpaceDN w:val="0"/>
              <w:adjustRightInd w:val="0"/>
              <w:spacing w:before="60" w:after="60" w:line="280" w:lineRule="atLeast"/>
              <w:rPr>
                <w:rFonts w:cs="Arial"/>
                <w:b/>
                <w:color w:val="000000"/>
                <w:sz w:val="24"/>
                <w:szCs w:val="24"/>
              </w:rPr>
            </w:pPr>
            <w:r w:rsidRPr="00E90A8E">
              <w:rPr>
                <w:rFonts w:eastAsia="Calibri" w:cs="Arial"/>
                <w:b/>
                <w:rPrChange w:id="6116" w:author="gorgemj" w:date="2017-11-23T12:27:00Z">
                  <w:rPr>
                    <w:rFonts w:eastAsia="Calibri" w:cs="Arial"/>
                  </w:rPr>
                </w:rPrChange>
              </w:rPr>
              <w:t>OTHER DESIGN CONSIDERATIONS</w:t>
            </w:r>
          </w:p>
        </w:tc>
        <w:tc>
          <w:tcPr>
            <w:tcW w:w="6912" w:type="dxa"/>
            <w:gridSpan w:val="3"/>
            <w:tcPrChange w:id="6117" w:author="gorgemj" w:date="2017-11-30T12:36:00Z">
              <w:tcPr>
                <w:tcW w:w="5130" w:type="dxa"/>
                <w:gridSpan w:val="8"/>
              </w:tcPr>
            </w:tcPrChange>
          </w:tcPr>
          <w:p w:rsidR="00B61F44" w:rsidRDefault="00B61F44" w:rsidP="00B03BB3">
            <w:pPr>
              <w:keepNext/>
              <w:keepLines/>
              <w:spacing w:before="60" w:after="60" w:line="280" w:lineRule="atLeast"/>
              <w:rPr>
                <w:rFonts w:cs="Arial"/>
                <w:b/>
              </w:rPr>
            </w:pPr>
          </w:p>
        </w:tc>
      </w:tr>
      <w:tr w:rsidR="00B61F44" w:rsidRPr="00817CEB" w:rsidDel="00E90A8E" w:rsidTr="00814E5E">
        <w:trPr>
          <w:cantSplit/>
          <w:del w:id="6118" w:author="gorgemj" w:date="2017-11-23T12:27:00Z"/>
          <w:trPrChange w:id="6119" w:author="gorgemj" w:date="2017-11-30T12:36:00Z">
            <w:trPr>
              <w:gridBefore w:val="6"/>
              <w:gridAfter w:val="0"/>
              <w:cantSplit/>
            </w:trPr>
          </w:trPrChange>
        </w:trPr>
        <w:tc>
          <w:tcPr>
            <w:tcW w:w="947" w:type="dxa"/>
            <w:tcPrChange w:id="6120" w:author="gorgemj" w:date="2017-11-30T12:36:00Z">
              <w:tcPr>
                <w:tcW w:w="945" w:type="dxa"/>
                <w:gridSpan w:val="6"/>
              </w:tcPr>
            </w:tcPrChange>
          </w:tcPr>
          <w:p w:rsidR="00B61F44" w:rsidDel="00E90A8E" w:rsidRDefault="00B61F44" w:rsidP="00B03BB3">
            <w:pPr>
              <w:keepNext/>
              <w:keepLines/>
              <w:autoSpaceDE w:val="0"/>
              <w:autoSpaceDN w:val="0"/>
              <w:adjustRightInd w:val="0"/>
              <w:spacing w:before="60" w:after="60" w:line="280" w:lineRule="atLeast"/>
              <w:jc w:val="center"/>
              <w:rPr>
                <w:del w:id="6121" w:author="gorgemj" w:date="2017-11-23T12:27:00Z"/>
                <w:rFonts w:cs="Arial"/>
                <w:b/>
              </w:rPr>
            </w:pPr>
          </w:p>
        </w:tc>
        <w:tc>
          <w:tcPr>
            <w:tcW w:w="693" w:type="dxa"/>
            <w:tcPrChange w:id="6122" w:author="gorgemj" w:date="2017-11-30T12:36:00Z">
              <w:tcPr>
                <w:tcW w:w="747" w:type="dxa"/>
                <w:gridSpan w:val="3"/>
              </w:tcPr>
            </w:tcPrChange>
          </w:tcPr>
          <w:p w:rsidR="00B61F44" w:rsidDel="00E90A8E" w:rsidRDefault="00B61F44" w:rsidP="00B03BB3">
            <w:pPr>
              <w:keepNext/>
              <w:keepLines/>
              <w:autoSpaceDE w:val="0"/>
              <w:autoSpaceDN w:val="0"/>
              <w:adjustRightInd w:val="0"/>
              <w:spacing w:before="60" w:after="60" w:line="280" w:lineRule="atLeast"/>
              <w:jc w:val="center"/>
              <w:rPr>
                <w:del w:id="6123" w:author="gorgemj" w:date="2017-11-23T12:27:00Z"/>
                <w:rFonts w:cs="Arial"/>
                <w:b/>
                <w:bCs/>
              </w:rPr>
            </w:pPr>
          </w:p>
        </w:tc>
        <w:tc>
          <w:tcPr>
            <w:tcW w:w="5038" w:type="dxa"/>
            <w:gridSpan w:val="2"/>
            <w:tcPrChange w:id="6124" w:author="gorgemj" w:date="2017-11-30T12:36:00Z">
              <w:tcPr>
                <w:tcW w:w="6768" w:type="dxa"/>
                <w:gridSpan w:val="7"/>
              </w:tcPr>
            </w:tcPrChange>
          </w:tcPr>
          <w:p w:rsidR="00B61F44" w:rsidRPr="00817CEB" w:rsidDel="00E90A8E" w:rsidRDefault="00B61F44" w:rsidP="00B03BB3">
            <w:pPr>
              <w:keepNext/>
              <w:keepLines/>
              <w:autoSpaceDE w:val="0"/>
              <w:autoSpaceDN w:val="0"/>
              <w:adjustRightInd w:val="0"/>
              <w:spacing w:before="60" w:after="60" w:line="280" w:lineRule="atLeast"/>
              <w:ind w:left="1638" w:hanging="1638"/>
              <w:rPr>
                <w:del w:id="6125" w:author="gorgemj" w:date="2017-11-23T12:27:00Z"/>
                <w:rFonts w:eastAsia="Calibri" w:cs="Arial"/>
                <w:b/>
                <w:bCs/>
              </w:rPr>
            </w:pPr>
            <w:del w:id="6126" w:author="gorgemj" w:date="2017-11-23T12:26:00Z">
              <w:r w:rsidRPr="00817CEB" w:rsidDel="00E90A8E">
                <w:rPr>
                  <w:rFonts w:eastAsia="Calibri" w:cs="Arial"/>
                  <w:b/>
                  <w:bCs/>
                </w:rPr>
                <w:delText>Requirement 33: Sharing of safety systems between multiple units of a nuclear power plant</w:delText>
              </w:r>
            </w:del>
          </w:p>
        </w:tc>
        <w:tc>
          <w:tcPr>
            <w:tcW w:w="6912" w:type="dxa"/>
            <w:gridSpan w:val="3"/>
            <w:tcPrChange w:id="6127" w:author="gorgemj" w:date="2017-11-30T12:36:00Z">
              <w:tcPr>
                <w:tcW w:w="5130" w:type="dxa"/>
                <w:gridSpan w:val="8"/>
              </w:tcPr>
            </w:tcPrChange>
          </w:tcPr>
          <w:p w:rsidR="00B61F44" w:rsidDel="00E90A8E" w:rsidRDefault="00B61F44" w:rsidP="00B03BB3">
            <w:pPr>
              <w:keepNext/>
              <w:keepLines/>
              <w:spacing w:before="60" w:after="60" w:line="280" w:lineRule="atLeast"/>
              <w:rPr>
                <w:del w:id="6128" w:author="gorgemj" w:date="2017-11-23T12:27:00Z"/>
                <w:rFonts w:cs="Arial"/>
                <w:b/>
              </w:rPr>
            </w:pPr>
          </w:p>
        </w:tc>
      </w:tr>
      <w:tr w:rsidR="00B61F44" w:rsidRPr="00817CEB" w:rsidTr="00814E5E">
        <w:trPr>
          <w:cantSplit/>
          <w:trPrChange w:id="6129" w:author="gorgemj" w:date="2017-11-30T12:36:00Z">
            <w:trPr>
              <w:gridBefore w:val="6"/>
              <w:gridAfter w:val="0"/>
              <w:cantSplit/>
            </w:trPr>
          </w:trPrChange>
        </w:trPr>
        <w:tc>
          <w:tcPr>
            <w:tcW w:w="947" w:type="dxa"/>
            <w:tcPrChange w:id="6130" w:author="gorgemj" w:date="2017-11-30T12:36:00Z">
              <w:tcPr>
                <w:tcW w:w="945" w:type="dxa"/>
                <w:gridSpan w:val="6"/>
              </w:tcPr>
            </w:tcPrChange>
          </w:tcPr>
          <w:p w:rsidR="00B61F44" w:rsidRDefault="00B61F44" w:rsidP="00542606">
            <w:pPr>
              <w:autoSpaceDE w:val="0"/>
              <w:autoSpaceDN w:val="0"/>
              <w:adjustRightInd w:val="0"/>
              <w:spacing w:before="60" w:after="60" w:line="280" w:lineRule="atLeast"/>
              <w:jc w:val="center"/>
              <w:rPr>
                <w:rFonts w:cs="Arial"/>
                <w:b/>
              </w:rPr>
            </w:pPr>
          </w:p>
        </w:tc>
        <w:tc>
          <w:tcPr>
            <w:tcW w:w="693" w:type="dxa"/>
            <w:tcPrChange w:id="6131" w:author="gorgemj" w:date="2017-11-30T12:36:00Z">
              <w:tcPr>
                <w:tcW w:w="747" w:type="dxa"/>
                <w:gridSpan w:val="3"/>
              </w:tcPr>
            </w:tcPrChange>
          </w:tcPr>
          <w:p w:rsidR="00B61F44" w:rsidRDefault="00B61F44" w:rsidP="00542606">
            <w:pPr>
              <w:autoSpaceDE w:val="0"/>
              <w:autoSpaceDN w:val="0"/>
              <w:adjustRightInd w:val="0"/>
              <w:spacing w:before="60" w:after="60" w:line="280" w:lineRule="atLeast"/>
              <w:jc w:val="center"/>
              <w:rPr>
                <w:rFonts w:cs="Arial"/>
                <w:b/>
                <w:bCs/>
              </w:rPr>
            </w:pPr>
          </w:p>
        </w:tc>
        <w:tc>
          <w:tcPr>
            <w:tcW w:w="5038" w:type="dxa"/>
            <w:gridSpan w:val="2"/>
            <w:tcPrChange w:id="6132" w:author="gorgemj" w:date="2017-11-30T12:36:00Z">
              <w:tcPr>
                <w:tcW w:w="6768" w:type="dxa"/>
                <w:gridSpan w:val="7"/>
              </w:tcPr>
            </w:tcPrChange>
          </w:tcPr>
          <w:p w:rsidR="00B61F44" w:rsidRDefault="00B61F44" w:rsidP="00E90A8E">
            <w:pPr>
              <w:autoSpaceDE w:val="0"/>
              <w:autoSpaceDN w:val="0"/>
              <w:adjustRightInd w:val="0"/>
              <w:spacing w:before="60" w:after="60" w:line="280" w:lineRule="atLeast"/>
              <w:rPr>
                <w:ins w:id="6133" w:author="gorgemj" w:date="2017-11-23T12:26:00Z"/>
                <w:rFonts w:eastAsia="Calibri" w:cs="Arial"/>
                <w:b/>
                <w:bCs/>
              </w:rPr>
            </w:pPr>
            <w:del w:id="6134" w:author="gorgemj" w:date="2017-11-23T12:26:00Z">
              <w:r w:rsidRPr="00817CEB" w:rsidDel="00E90A8E">
                <w:rPr>
                  <w:rFonts w:eastAsia="Calibri" w:cs="Arial"/>
                  <w:b/>
                  <w:bCs/>
                </w:rPr>
                <w:delText>S</w:delText>
              </w:r>
            </w:del>
            <w:ins w:id="6135" w:author="gorgemj" w:date="2017-11-23T12:26:00Z">
              <w:r w:rsidRPr="00E90A8E">
                <w:rPr>
                  <w:rFonts w:eastAsia="Calibri" w:cs="Arial"/>
                  <w:b/>
                  <w:bCs/>
                </w:rPr>
                <w:t>Requirement 33: Safety systems, and safety features for design extension</w:t>
              </w:r>
              <w:r>
                <w:rPr>
                  <w:rFonts w:eastAsia="Calibri" w:cs="Arial"/>
                  <w:b/>
                  <w:bCs/>
                </w:rPr>
                <w:t xml:space="preserve"> </w:t>
              </w:r>
              <w:r w:rsidRPr="00E90A8E">
                <w:rPr>
                  <w:rFonts w:eastAsia="Calibri" w:cs="Arial"/>
                  <w:b/>
                  <w:bCs/>
                </w:rPr>
                <w:t>conditions, of units of a multiple unit nuclear power plant</w:t>
              </w:r>
            </w:ins>
          </w:p>
          <w:p w:rsidR="00B61F44" w:rsidRPr="00817CEB" w:rsidRDefault="00B61F44">
            <w:pPr>
              <w:autoSpaceDE w:val="0"/>
              <w:autoSpaceDN w:val="0"/>
              <w:adjustRightInd w:val="0"/>
              <w:spacing w:before="60" w:after="60" w:line="280" w:lineRule="atLeast"/>
              <w:rPr>
                <w:rFonts w:eastAsia="Calibri" w:cs="Arial"/>
                <w:b/>
                <w:bCs/>
              </w:rPr>
            </w:pPr>
            <w:ins w:id="6136" w:author="gorgemj" w:date="2017-11-23T12:27:00Z">
              <w:r w:rsidRPr="00E90A8E">
                <w:rPr>
                  <w:rFonts w:eastAsia="Calibri" w:cs="Arial"/>
                  <w:b/>
                  <w:bCs/>
                </w:rPr>
                <w:t>Each unit of a multiple unit nuclear power plant shall have its own safety</w:t>
              </w:r>
              <w:r>
                <w:rPr>
                  <w:rFonts w:eastAsia="Calibri" w:cs="Arial"/>
                  <w:b/>
                  <w:bCs/>
                </w:rPr>
                <w:t xml:space="preserve"> </w:t>
              </w:r>
              <w:r w:rsidRPr="00E90A8E">
                <w:rPr>
                  <w:rFonts w:eastAsia="Calibri" w:cs="Arial"/>
                  <w:b/>
                  <w:bCs/>
                </w:rPr>
                <w:t>systems and shall have its own safety features for design extension conditions.</w:t>
              </w:r>
            </w:ins>
            <w:del w:id="6137" w:author="gorgemj" w:date="2017-11-23T12:27:00Z">
              <w:r w:rsidRPr="00817CEB" w:rsidDel="00E90A8E">
                <w:rPr>
                  <w:rFonts w:eastAsia="Calibri" w:cs="Arial"/>
                  <w:b/>
                  <w:bCs/>
                </w:rPr>
                <w:delText>afety systems shall not be shared between multiple units unless this contributes to enhanced safety.</w:delText>
              </w:r>
            </w:del>
          </w:p>
        </w:tc>
        <w:tc>
          <w:tcPr>
            <w:tcW w:w="6912" w:type="dxa"/>
            <w:gridSpan w:val="3"/>
            <w:tcPrChange w:id="6138" w:author="gorgemj" w:date="2017-11-30T12:36:00Z">
              <w:tcPr>
                <w:tcW w:w="5130" w:type="dxa"/>
                <w:gridSpan w:val="8"/>
              </w:tcPr>
            </w:tcPrChange>
          </w:tcPr>
          <w:p w:rsidR="00B61F44" w:rsidRDefault="00B61F44" w:rsidP="009B7662">
            <w:pPr>
              <w:spacing w:before="60" w:after="60" w:line="280" w:lineRule="atLeast"/>
              <w:rPr>
                <w:rFonts w:cs="Arial"/>
                <w:b/>
              </w:rPr>
            </w:pPr>
            <w:r w:rsidRPr="00817CEB">
              <w:rPr>
                <w:rFonts w:cs="Arial"/>
              </w:rPr>
              <w:t xml:space="preserve">This requirement is consistent with the </w:t>
            </w:r>
            <w:r w:rsidRPr="00817CEB">
              <w:rPr>
                <w:rFonts w:cs="Arial"/>
                <w:b/>
              </w:rPr>
              <w:t>AP1000</w:t>
            </w:r>
            <w:r w:rsidRPr="00817CEB">
              <w:rPr>
                <w:rFonts w:cs="Arial"/>
              </w:rPr>
              <w:t xml:space="preserve"> </w:t>
            </w:r>
            <w:r>
              <w:rPr>
                <w:rFonts w:cs="Arial"/>
              </w:rPr>
              <w:t>plan</w:t>
            </w:r>
            <w:r w:rsidRPr="00817CEB">
              <w:rPr>
                <w:rFonts w:cs="Arial"/>
              </w:rPr>
              <w:t xml:space="preserve">t design </w:t>
            </w:r>
            <w:ins w:id="6139" w:author="friedmbn" w:date="2017-11-29T17:12:00Z">
              <w:r>
                <w:rPr>
                  <w:rFonts w:cs="Arial"/>
                </w:rPr>
                <w:t xml:space="preserve">stand-alone unit </w:t>
              </w:r>
            </w:ins>
            <w:r w:rsidRPr="00817CEB">
              <w:rPr>
                <w:rFonts w:cs="Arial"/>
              </w:rPr>
              <w:t>philosophy. There is no sharing of safety systems between multiple units on a single site.</w:t>
            </w:r>
          </w:p>
        </w:tc>
      </w:tr>
      <w:tr w:rsidR="00B61F44" w:rsidRPr="00817CEB" w:rsidTr="00814E5E">
        <w:trPr>
          <w:cantSplit/>
          <w:trPrChange w:id="6140" w:author="gorgemj" w:date="2017-11-30T12:36:00Z">
            <w:trPr>
              <w:gridBefore w:val="6"/>
              <w:gridAfter w:val="0"/>
              <w:cantSplit/>
            </w:trPr>
          </w:trPrChange>
        </w:trPr>
        <w:tc>
          <w:tcPr>
            <w:tcW w:w="947" w:type="dxa"/>
            <w:tcPrChange w:id="6141" w:author="gorgemj" w:date="2017-11-30T12:36:00Z">
              <w:tcPr>
                <w:tcW w:w="945" w:type="dxa"/>
                <w:gridSpan w:val="6"/>
              </w:tcPr>
            </w:tcPrChange>
          </w:tcPr>
          <w:p w:rsidR="00B61F44" w:rsidRPr="00E90A8E" w:rsidRDefault="00B61F44" w:rsidP="00542606">
            <w:pPr>
              <w:autoSpaceDE w:val="0"/>
              <w:autoSpaceDN w:val="0"/>
              <w:adjustRightInd w:val="0"/>
              <w:spacing w:before="60" w:after="60" w:line="280" w:lineRule="atLeast"/>
              <w:jc w:val="center"/>
              <w:rPr>
                <w:rFonts w:cs="Arial"/>
                <w:rPrChange w:id="6142" w:author="gorgemj" w:date="2017-11-23T12:26:00Z">
                  <w:rPr>
                    <w:rFonts w:cs="Arial"/>
                    <w:b/>
                  </w:rPr>
                </w:rPrChange>
              </w:rPr>
            </w:pPr>
            <w:r w:rsidRPr="00E90A8E">
              <w:rPr>
                <w:rFonts w:cs="Arial"/>
                <w:rPrChange w:id="6143" w:author="gorgemj" w:date="2017-11-23T12:26:00Z">
                  <w:rPr>
                    <w:rFonts w:cs="Arial"/>
                    <w:b/>
                  </w:rPr>
                </w:rPrChange>
              </w:rPr>
              <w:t>5.63</w:t>
            </w:r>
          </w:p>
        </w:tc>
        <w:tc>
          <w:tcPr>
            <w:tcW w:w="693" w:type="dxa"/>
            <w:tcPrChange w:id="6144" w:author="gorgemj" w:date="2017-11-30T12:36:00Z">
              <w:tcPr>
                <w:tcW w:w="747" w:type="dxa"/>
                <w:gridSpan w:val="3"/>
              </w:tcPr>
            </w:tcPrChange>
          </w:tcPr>
          <w:p w:rsidR="00B61F44" w:rsidRPr="00E90A8E" w:rsidRDefault="00B61F44" w:rsidP="00542606">
            <w:pPr>
              <w:autoSpaceDE w:val="0"/>
              <w:autoSpaceDN w:val="0"/>
              <w:adjustRightInd w:val="0"/>
              <w:spacing w:before="60" w:after="60" w:line="280" w:lineRule="atLeast"/>
              <w:jc w:val="center"/>
              <w:rPr>
                <w:rFonts w:cs="Arial"/>
                <w:bCs/>
                <w:color w:val="000000"/>
                <w:sz w:val="24"/>
                <w:szCs w:val="24"/>
                <w:rPrChange w:id="6145" w:author="gorgemj" w:date="2017-11-23T12:26:00Z">
                  <w:rPr>
                    <w:rFonts w:cs="Arial"/>
                    <w:b/>
                    <w:bCs/>
                    <w:color w:val="000000"/>
                    <w:sz w:val="24"/>
                    <w:szCs w:val="24"/>
                  </w:rPr>
                </w:rPrChange>
              </w:rPr>
            </w:pPr>
            <w:r w:rsidRPr="00E90A8E">
              <w:rPr>
                <w:rFonts w:cs="Arial"/>
                <w:bCs/>
                <w:rPrChange w:id="6146" w:author="gorgemj" w:date="2017-11-23T12:26:00Z">
                  <w:rPr>
                    <w:rFonts w:cs="Arial"/>
                    <w:b/>
                    <w:bCs/>
                  </w:rPr>
                </w:rPrChange>
              </w:rPr>
              <w:t>1</w:t>
            </w:r>
          </w:p>
        </w:tc>
        <w:tc>
          <w:tcPr>
            <w:tcW w:w="5038" w:type="dxa"/>
            <w:gridSpan w:val="2"/>
            <w:tcPrChange w:id="6147" w:author="gorgemj" w:date="2017-11-30T12:36:00Z">
              <w:tcPr>
                <w:tcW w:w="6768" w:type="dxa"/>
                <w:gridSpan w:val="7"/>
              </w:tcPr>
            </w:tcPrChange>
          </w:tcPr>
          <w:p w:rsidR="00B61F44" w:rsidRPr="00817CEB" w:rsidRDefault="00B61F44">
            <w:pPr>
              <w:autoSpaceDE w:val="0"/>
              <w:autoSpaceDN w:val="0"/>
              <w:adjustRightInd w:val="0"/>
              <w:spacing w:before="60" w:after="60" w:line="280" w:lineRule="atLeast"/>
              <w:rPr>
                <w:rFonts w:eastAsia="Calibri" w:cs="Arial"/>
              </w:rPr>
            </w:pPr>
            <w:ins w:id="6148" w:author="gorgemj" w:date="2017-11-23T12:27:00Z">
              <w:r w:rsidRPr="00E90A8E">
                <w:rPr>
                  <w:rFonts w:eastAsia="Calibri" w:cs="Arial"/>
                </w:rPr>
                <w:t>To further enhance safety, means allowing interconnections between units</w:t>
              </w:r>
              <w:r>
                <w:rPr>
                  <w:rFonts w:eastAsia="Calibri" w:cs="Arial"/>
                </w:rPr>
                <w:t xml:space="preserve"> </w:t>
              </w:r>
              <w:r w:rsidRPr="00E90A8E">
                <w:rPr>
                  <w:rFonts w:eastAsia="Calibri" w:cs="Arial"/>
                </w:rPr>
                <w:t>of a multiple unit nuclear power plant shall be considered in the design.</w:t>
              </w:r>
            </w:ins>
            <w:del w:id="6149" w:author="gorgemj" w:date="2017-11-23T12:27:00Z">
              <w:r w:rsidRPr="00817CEB" w:rsidDel="00E90A8E">
                <w:rPr>
                  <w:rFonts w:eastAsia="Calibri" w:cs="Arial"/>
                </w:rPr>
                <w:delText>Safety system support features and safety related items shall be permitted to be shared between several units of a nuclear power plant if this contributes to safety. Such sharing shall not be permitted if it would increase either the likelihood or the consequences of an accident at any unit of the plant.</w:delText>
              </w:r>
            </w:del>
          </w:p>
        </w:tc>
        <w:tc>
          <w:tcPr>
            <w:tcW w:w="6912" w:type="dxa"/>
            <w:gridSpan w:val="3"/>
            <w:tcPrChange w:id="6150" w:author="gorgemj" w:date="2017-11-30T12:36:00Z">
              <w:tcPr>
                <w:tcW w:w="5130" w:type="dxa"/>
                <w:gridSpan w:val="8"/>
              </w:tcPr>
            </w:tcPrChange>
          </w:tcPr>
          <w:p w:rsidR="00B61F44" w:rsidRDefault="00B61F44" w:rsidP="00542606">
            <w:pPr>
              <w:spacing w:before="60" w:after="60" w:line="280" w:lineRule="atLeast"/>
              <w:rPr>
                <w:rFonts w:cs="Arial"/>
              </w:rPr>
            </w:pPr>
            <w:r w:rsidRPr="00817CEB">
              <w:rPr>
                <w:rFonts w:cs="Arial"/>
              </w:rPr>
              <w:t>See response for Requirement 33.</w:t>
            </w:r>
          </w:p>
        </w:tc>
      </w:tr>
      <w:tr w:rsidR="00B61F44" w:rsidRPr="00817CEB" w:rsidDel="00E90A8E" w:rsidTr="00814E5E">
        <w:trPr>
          <w:cantSplit/>
          <w:del w:id="6151" w:author="gorgemj" w:date="2017-11-23T12:27:00Z"/>
          <w:trPrChange w:id="6152" w:author="gorgemj" w:date="2017-11-30T12:36:00Z">
            <w:trPr>
              <w:gridBefore w:val="6"/>
              <w:gridAfter w:val="0"/>
              <w:cantSplit/>
            </w:trPr>
          </w:trPrChange>
        </w:trPr>
        <w:tc>
          <w:tcPr>
            <w:tcW w:w="947" w:type="dxa"/>
            <w:tcPrChange w:id="6153" w:author="gorgemj" w:date="2017-11-30T12:36:00Z">
              <w:tcPr>
                <w:tcW w:w="945" w:type="dxa"/>
                <w:gridSpan w:val="6"/>
              </w:tcPr>
            </w:tcPrChange>
          </w:tcPr>
          <w:p w:rsidR="00B61F44" w:rsidDel="00E90A8E" w:rsidRDefault="00B61F44" w:rsidP="00542606">
            <w:pPr>
              <w:autoSpaceDE w:val="0"/>
              <w:autoSpaceDN w:val="0"/>
              <w:adjustRightInd w:val="0"/>
              <w:spacing w:before="60" w:after="60" w:line="280" w:lineRule="atLeast"/>
              <w:jc w:val="center"/>
              <w:rPr>
                <w:del w:id="6154" w:author="gorgemj" w:date="2017-11-23T12:27:00Z"/>
                <w:rFonts w:cs="Arial"/>
                <w:b/>
              </w:rPr>
            </w:pPr>
          </w:p>
        </w:tc>
        <w:tc>
          <w:tcPr>
            <w:tcW w:w="693" w:type="dxa"/>
            <w:tcPrChange w:id="6155" w:author="gorgemj" w:date="2017-11-30T12:36:00Z">
              <w:tcPr>
                <w:tcW w:w="747" w:type="dxa"/>
                <w:gridSpan w:val="3"/>
              </w:tcPr>
            </w:tcPrChange>
          </w:tcPr>
          <w:p w:rsidR="00B61F44" w:rsidDel="00E90A8E" w:rsidRDefault="00B61F44" w:rsidP="00542606">
            <w:pPr>
              <w:autoSpaceDE w:val="0"/>
              <w:autoSpaceDN w:val="0"/>
              <w:adjustRightInd w:val="0"/>
              <w:spacing w:before="60" w:after="60" w:line="280" w:lineRule="atLeast"/>
              <w:jc w:val="center"/>
              <w:rPr>
                <w:del w:id="6156" w:author="gorgemj" w:date="2017-11-23T12:27:00Z"/>
                <w:rFonts w:cs="Arial"/>
                <w:b/>
                <w:bCs/>
              </w:rPr>
            </w:pPr>
          </w:p>
        </w:tc>
        <w:tc>
          <w:tcPr>
            <w:tcW w:w="5038" w:type="dxa"/>
            <w:gridSpan w:val="2"/>
            <w:tcPrChange w:id="6157" w:author="gorgemj" w:date="2017-11-30T12:36:00Z">
              <w:tcPr>
                <w:tcW w:w="6768" w:type="dxa"/>
                <w:gridSpan w:val="7"/>
              </w:tcPr>
            </w:tcPrChange>
          </w:tcPr>
          <w:p w:rsidR="00B61F44" w:rsidDel="00E90A8E" w:rsidRDefault="00B61F44" w:rsidP="00B03BB3">
            <w:pPr>
              <w:keepNext/>
              <w:keepLines/>
              <w:autoSpaceDE w:val="0"/>
              <w:autoSpaceDN w:val="0"/>
              <w:adjustRightInd w:val="0"/>
              <w:spacing w:before="60" w:after="60" w:line="280" w:lineRule="atLeast"/>
              <w:ind w:left="1638" w:hanging="1638"/>
              <w:rPr>
                <w:del w:id="6158" w:author="gorgemj" w:date="2017-11-23T12:27:00Z"/>
                <w:rFonts w:cs="Arial"/>
                <w:b/>
                <w:color w:val="000000"/>
                <w:sz w:val="24"/>
                <w:szCs w:val="24"/>
              </w:rPr>
            </w:pPr>
            <w:del w:id="6159" w:author="gorgemj" w:date="2017-11-23T12:27:00Z">
              <w:r w:rsidRPr="00817CEB" w:rsidDel="00E90A8E">
                <w:rPr>
                  <w:rFonts w:eastAsia="Calibri" w:cs="Arial"/>
                  <w:b/>
                  <w:bCs/>
                </w:rPr>
                <w:delText>Requirement 34: Systems containing fissile material or radioactive material</w:delText>
              </w:r>
            </w:del>
          </w:p>
        </w:tc>
        <w:tc>
          <w:tcPr>
            <w:tcW w:w="6912" w:type="dxa"/>
            <w:gridSpan w:val="3"/>
            <w:tcPrChange w:id="6160" w:author="gorgemj" w:date="2017-11-30T12:36:00Z">
              <w:tcPr>
                <w:tcW w:w="5130" w:type="dxa"/>
                <w:gridSpan w:val="8"/>
              </w:tcPr>
            </w:tcPrChange>
          </w:tcPr>
          <w:p w:rsidR="00B61F44" w:rsidDel="00E90A8E" w:rsidRDefault="00B61F44" w:rsidP="00542606">
            <w:pPr>
              <w:spacing w:before="60" w:after="60" w:line="280" w:lineRule="atLeast"/>
              <w:rPr>
                <w:del w:id="6161" w:author="gorgemj" w:date="2017-11-23T12:27:00Z"/>
                <w:rFonts w:cs="Arial"/>
                <w:b/>
              </w:rPr>
            </w:pPr>
          </w:p>
        </w:tc>
      </w:tr>
      <w:tr w:rsidR="00B61F44" w:rsidRPr="00817CEB" w:rsidTr="00814E5E">
        <w:trPr>
          <w:cantSplit/>
          <w:trPrChange w:id="6162" w:author="gorgemj" w:date="2017-11-30T12:36:00Z">
            <w:trPr>
              <w:gridBefore w:val="6"/>
              <w:gridAfter w:val="0"/>
              <w:cantSplit/>
            </w:trPr>
          </w:trPrChange>
        </w:trPr>
        <w:tc>
          <w:tcPr>
            <w:tcW w:w="947" w:type="dxa"/>
            <w:tcPrChange w:id="6163" w:author="gorgemj" w:date="2017-11-30T12:36:00Z">
              <w:tcPr>
                <w:tcW w:w="945" w:type="dxa"/>
                <w:gridSpan w:val="6"/>
              </w:tcPr>
            </w:tcPrChange>
          </w:tcPr>
          <w:p w:rsidR="00B61F44" w:rsidRDefault="00B61F44" w:rsidP="00542606">
            <w:pPr>
              <w:autoSpaceDE w:val="0"/>
              <w:autoSpaceDN w:val="0"/>
              <w:adjustRightInd w:val="0"/>
              <w:spacing w:before="60" w:after="60" w:line="280" w:lineRule="atLeast"/>
              <w:jc w:val="center"/>
              <w:rPr>
                <w:rFonts w:cs="Arial"/>
                <w:b/>
              </w:rPr>
            </w:pPr>
          </w:p>
        </w:tc>
        <w:tc>
          <w:tcPr>
            <w:tcW w:w="693" w:type="dxa"/>
            <w:tcPrChange w:id="6164" w:author="gorgemj" w:date="2017-11-30T12:36:00Z">
              <w:tcPr>
                <w:tcW w:w="747" w:type="dxa"/>
                <w:gridSpan w:val="3"/>
              </w:tcPr>
            </w:tcPrChange>
          </w:tcPr>
          <w:p w:rsidR="00B61F44" w:rsidRDefault="00B61F44" w:rsidP="00542606">
            <w:pPr>
              <w:autoSpaceDE w:val="0"/>
              <w:autoSpaceDN w:val="0"/>
              <w:adjustRightInd w:val="0"/>
              <w:spacing w:before="60" w:after="60" w:line="280" w:lineRule="atLeast"/>
              <w:jc w:val="center"/>
              <w:rPr>
                <w:rFonts w:cs="Arial"/>
                <w:b/>
                <w:bCs/>
              </w:rPr>
            </w:pPr>
          </w:p>
        </w:tc>
        <w:tc>
          <w:tcPr>
            <w:tcW w:w="5038" w:type="dxa"/>
            <w:gridSpan w:val="2"/>
            <w:tcPrChange w:id="6165" w:author="gorgemj" w:date="2017-11-30T12:36:00Z">
              <w:tcPr>
                <w:tcW w:w="6768" w:type="dxa"/>
                <w:gridSpan w:val="7"/>
              </w:tcPr>
            </w:tcPrChange>
          </w:tcPr>
          <w:p w:rsidR="00B61F44" w:rsidRDefault="00B61F44" w:rsidP="00542606">
            <w:pPr>
              <w:autoSpaceDE w:val="0"/>
              <w:autoSpaceDN w:val="0"/>
              <w:adjustRightInd w:val="0"/>
              <w:spacing w:before="60" w:after="60" w:line="280" w:lineRule="atLeast"/>
              <w:rPr>
                <w:ins w:id="6166" w:author="gorgemj" w:date="2017-11-23T12:27:00Z"/>
                <w:rFonts w:eastAsia="Calibri" w:cs="Arial"/>
                <w:b/>
                <w:bCs/>
              </w:rPr>
            </w:pPr>
            <w:ins w:id="6167" w:author="gorgemj" w:date="2017-11-23T12:27:00Z">
              <w:r w:rsidRPr="00E90A8E">
                <w:rPr>
                  <w:rFonts w:eastAsia="Calibri" w:cs="Arial"/>
                  <w:b/>
                  <w:bCs/>
                </w:rPr>
                <w:t xml:space="preserve">Requirement 34: Systems containing fissile material or radioactive material </w:t>
              </w:r>
            </w:ins>
          </w:p>
          <w:p w:rsidR="00B61F44" w:rsidRPr="00817CEB" w:rsidRDefault="00B61F44">
            <w:pPr>
              <w:autoSpaceDE w:val="0"/>
              <w:autoSpaceDN w:val="0"/>
              <w:adjustRightInd w:val="0"/>
              <w:spacing w:before="60" w:after="60" w:line="280" w:lineRule="atLeast"/>
              <w:rPr>
                <w:rFonts w:eastAsia="Calibri" w:cs="Arial"/>
                <w:b/>
                <w:bCs/>
              </w:rPr>
            </w:pPr>
            <w:r w:rsidRPr="00817CEB">
              <w:rPr>
                <w:rFonts w:eastAsia="Calibri" w:cs="Arial"/>
                <w:b/>
                <w:bCs/>
              </w:rPr>
              <w:t xml:space="preserve">All systems in a nuclear power plant that could contain fissile material or radioactive material shall be so designed as: to prevent the occurrence of events that could lead to an uncontrolled radioactive release to the environment; to prevent accidental criticality and overheating; to ensure that radioactive releases </w:t>
            </w:r>
            <w:del w:id="6168" w:author="gorgemj" w:date="2017-11-23T12:28:00Z">
              <w:r w:rsidRPr="00817CEB" w:rsidDel="005005C2">
                <w:rPr>
                  <w:rFonts w:eastAsia="Calibri" w:cs="Arial"/>
                  <w:b/>
                  <w:bCs/>
                </w:rPr>
                <w:delText xml:space="preserve">material </w:delText>
              </w:r>
            </w:del>
            <w:r w:rsidRPr="00817CEB">
              <w:rPr>
                <w:rFonts w:eastAsia="Calibri" w:cs="Arial"/>
                <w:b/>
                <w:bCs/>
              </w:rPr>
              <w:t>are kept below authorized limits on discharges in normal operation and below acceptable limits in accident conditions, and are kept as low as reasonably achievable; and to facilitate mitigation of radiological consequences of accidents.</w:t>
            </w:r>
          </w:p>
        </w:tc>
        <w:tc>
          <w:tcPr>
            <w:tcW w:w="6912" w:type="dxa"/>
            <w:gridSpan w:val="3"/>
            <w:tcPrChange w:id="6169" w:author="gorgemj" w:date="2017-11-30T12:36:00Z">
              <w:tcPr>
                <w:tcW w:w="5130" w:type="dxa"/>
                <w:gridSpan w:val="8"/>
              </w:tcPr>
            </w:tcPrChange>
          </w:tcPr>
          <w:p w:rsidR="00B61F44" w:rsidRDefault="00B61F44" w:rsidP="00542606">
            <w:pPr>
              <w:spacing w:before="60" w:after="60" w:line="280" w:lineRule="atLeast"/>
              <w:rPr>
                <w:rFonts w:cs="Arial"/>
              </w:rPr>
            </w:pPr>
            <w:r w:rsidRPr="00817CEB">
              <w:rPr>
                <w:rFonts w:cs="Arial"/>
              </w:rPr>
              <w:t xml:space="preserve">The </w:t>
            </w:r>
            <w:r w:rsidRPr="00817CEB">
              <w:rPr>
                <w:rFonts w:cs="Arial"/>
                <w:b/>
              </w:rPr>
              <w:t>AP1000</w:t>
            </w:r>
            <w:r w:rsidRPr="00817CEB">
              <w:rPr>
                <w:rFonts w:cs="Arial"/>
              </w:rPr>
              <w:t xml:space="preserve"> </w:t>
            </w:r>
            <w:r>
              <w:rPr>
                <w:rFonts w:cs="Arial"/>
              </w:rPr>
              <w:t>p</w:t>
            </w:r>
            <w:r w:rsidRPr="00817CEB">
              <w:rPr>
                <w:rFonts w:cs="Arial"/>
              </w:rPr>
              <w:t xml:space="preserve">lant </w:t>
            </w:r>
            <w:del w:id="6170" w:author="gorgemj" w:date="2017-11-24T18:05:00Z">
              <w:r w:rsidRPr="00817CEB" w:rsidDel="00BB7304">
                <w:rPr>
                  <w:rFonts w:cs="Arial"/>
                </w:rPr>
                <w:delText>systems, structures, and component</w:delText>
              </w:r>
            </w:del>
            <w:ins w:id="6171" w:author="gorgemj" w:date="2017-11-24T18:05:00Z">
              <w:r>
                <w:rPr>
                  <w:rFonts w:cs="Arial"/>
                </w:rPr>
                <w:t>SSC</w:t>
              </w:r>
            </w:ins>
            <w:r w:rsidRPr="00817CEB">
              <w:rPr>
                <w:rFonts w:cs="Arial"/>
              </w:rPr>
              <w:t xml:space="preserve">s that provide radiation protection are described in </w:t>
            </w:r>
            <w:ins w:id="6172" w:author="gorgemj" w:date="2017-11-24T16:56:00Z">
              <w:r>
                <w:rPr>
                  <w:rFonts w:cs="Arial"/>
                </w:rPr>
                <w:t xml:space="preserve">the </w:t>
              </w:r>
              <w:r w:rsidRPr="00993D67">
                <w:rPr>
                  <w:rFonts w:cs="Arial"/>
                  <w:b/>
                </w:rPr>
                <w:t>AP1000</w:t>
              </w:r>
              <w:r>
                <w:rPr>
                  <w:rFonts w:cs="Arial"/>
                </w:rPr>
                <w:t xml:space="preserve"> plant DCD [2]</w:t>
              </w:r>
            </w:ins>
            <w:del w:id="6173" w:author="gorgemj" w:date="2017-11-24T16:56:00Z">
              <w:r w:rsidRPr="00817CEB" w:rsidDel="006E7610">
                <w:rPr>
                  <w:rFonts w:cs="Arial"/>
                </w:rPr>
                <w:delText>DCD</w:delText>
              </w:r>
            </w:del>
            <w:r w:rsidRPr="00817CEB">
              <w:rPr>
                <w:rFonts w:cs="Arial"/>
              </w:rPr>
              <w:t xml:space="preserve"> Chapters 3 through 12</w:t>
            </w:r>
            <w:r>
              <w:rPr>
                <w:rFonts w:cs="Arial"/>
              </w:rPr>
              <w:t xml:space="preserve">. Specific examples include </w:t>
            </w:r>
            <w:ins w:id="6174" w:author="gorgemj" w:date="2017-11-24T16:57:00Z">
              <w:r>
                <w:rPr>
                  <w:rFonts w:cs="Arial"/>
                </w:rPr>
                <w:t xml:space="preserve">the </w:t>
              </w:r>
              <w:r w:rsidRPr="00993D67">
                <w:rPr>
                  <w:rFonts w:cs="Arial"/>
                  <w:b/>
                </w:rPr>
                <w:t>AP1000</w:t>
              </w:r>
              <w:r>
                <w:rPr>
                  <w:rFonts w:cs="Arial"/>
                </w:rPr>
                <w:t xml:space="preserve"> plant DCD [2]</w:t>
              </w:r>
            </w:ins>
            <w:del w:id="6175" w:author="gorgemj" w:date="2017-11-24T16:57:00Z">
              <w:r w:rsidDel="006E7610">
                <w:rPr>
                  <w:rFonts w:cs="Arial"/>
                </w:rPr>
                <w:delText>DCD</w:delText>
              </w:r>
            </w:del>
            <w:r>
              <w:rPr>
                <w:rFonts w:cs="Arial"/>
              </w:rPr>
              <w:t xml:space="preserve"> Sections 3.1, 3.5, 3.6, 3.7, 3.11.4, 4.6, 5.2, and 5.3. </w:t>
            </w:r>
          </w:p>
          <w:p w:rsidR="00B61F44" w:rsidRDefault="00B61F44" w:rsidP="00542606">
            <w:pPr>
              <w:spacing w:before="60" w:after="60" w:line="280" w:lineRule="atLeast"/>
              <w:rPr>
                <w:rFonts w:cs="Arial"/>
                <w:b/>
              </w:rPr>
            </w:pPr>
            <w:r>
              <w:rPr>
                <w:rFonts w:cs="Arial"/>
              </w:rPr>
              <w:t>Also see the responses for Requirements 5 and 78.</w:t>
            </w:r>
          </w:p>
        </w:tc>
      </w:tr>
      <w:tr w:rsidR="00B61F44" w:rsidRPr="00817CEB" w:rsidDel="005005C2" w:rsidTr="00814E5E">
        <w:trPr>
          <w:cantSplit/>
          <w:del w:id="6176" w:author="gorgemj" w:date="2017-11-23T12:29:00Z"/>
          <w:trPrChange w:id="6177" w:author="gorgemj" w:date="2017-11-30T12:36:00Z">
            <w:trPr>
              <w:gridBefore w:val="6"/>
              <w:gridAfter w:val="0"/>
              <w:cantSplit/>
            </w:trPr>
          </w:trPrChange>
        </w:trPr>
        <w:tc>
          <w:tcPr>
            <w:tcW w:w="947" w:type="dxa"/>
            <w:tcPrChange w:id="6178" w:author="gorgemj" w:date="2017-11-30T12:36:00Z">
              <w:tcPr>
                <w:tcW w:w="945" w:type="dxa"/>
                <w:gridSpan w:val="6"/>
              </w:tcPr>
            </w:tcPrChange>
          </w:tcPr>
          <w:p w:rsidR="00B61F44" w:rsidDel="005005C2" w:rsidRDefault="00B61F44" w:rsidP="00B03BB3">
            <w:pPr>
              <w:keepNext/>
              <w:keepLines/>
              <w:autoSpaceDE w:val="0"/>
              <w:autoSpaceDN w:val="0"/>
              <w:adjustRightInd w:val="0"/>
              <w:spacing w:before="60" w:after="60" w:line="280" w:lineRule="atLeast"/>
              <w:jc w:val="center"/>
              <w:rPr>
                <w:del w:id="6179" w:author="gorgemj" w:date="2017-11-23T12:29:00Z"/>
                <w:rFonts w:cs="Arial"/>
                <w:b/>
              </w:rPr>
            </w:pPr>
          </w:p>
        </w:tc>
        <w:tc>
          <w:tcPr>
            <w:tcW w:w="693" w:type="dxa"/>
            <w:tcPrChange w:id="6180" w:author="gorgemj" w:date="2017-11-30T12:36:00Z">
              <w:tcPr>
                <w:tcW w:w="747" w:type="dxa"/>
                <w:gridSpan w:val="3"/>
              </w:tcPr>
            </w:tcPrChange>
          </w:tcPr>
          <w:p w:rsidR="00B61F44" w:rsidDel="005005C2" w:rsidRDefault="00B61F44" w:rsidP="00B03BB3">
            <w:pPr>
              <w:keepNext/>
              <w:keepLines/>
              <w:autoSpaceDE w:val="0"/>
              <w:autoSpaceDN w:val="0"/>
              <w:adjustRightInd w:val="0"/>
              <w:spacing w:before="60" w:after="60" w:line="280" w:lineRule="atLeast"/>
              <w:jc w:val="center"/>
              <w:rPr>
                <w:del w:id="6181" w:author="gorgemj" w:date="2017-11-23T12:29:00Z"/>
                <w:rFonts w:cs="Arial"/>
                <w:b/>
                <w:bCs/>
              </w:rPr>
            </w:pPr>
          </w:p>
        </w:tc>
        <w:tc>
          <w:tcPr>
            <w:tcW w:w="5038" w:type="dxa"/>
            <w:gridSpan w:val="2"/>
            <w:tcPrChange w:id="6182" w:author="gorgemj" w:date="2017-11-30T12:36:00Z">
              <w:tcPr>
                <w:tcW w:w="6768" w:type="dxa"/>
                <w:gridSpan w:val="7"/>
              </w:tcPr>
            </w:tcPrChange>
          </w:tcPr>
          <w:p w:rsidR="00B61F44" w:rsidRPr="00817CEB" w:rsidDel="005005C2" w:rsidRDefault="00B61F44" w:rsidP="00B03BB3">
            <w:pPr>
              <w:keepNext/>
              <w:keepLines/>
              <w:autoSpaceDE w:val="0"/>
              <w:autoSpaceDN w:val="0"/>
              <w:adjustRightInd w:val="0"/>
              <w:spacing w:before="60" w:after="60" w:line="280" w:lineRule="atLeast"/>
              <w:ind w:left="1593" w:hanging="1593"/>
              <w:rPr>
                <w:del w:id="6183" w:author="gorgemj" w:date="2017-11-23T12:29:00Z"/>
                <w:rFonts w:eastAsia="Calibri" w:cs="Arial"/>
                <w:b/>
                <w:bCs/>
              </w:rPr>
            </w:pPr>
            <w:del w:id="6184" w:author="gorgemj" w:date="2017-11-23T12:28:00Z">
              <w:r w:rsidRPr="00817CEB" w:rsidDel="005005C2">
                <w:rPr>
                  <w:rFonts w:eastAsia="Calibri" w:cs="Arial"/>
                  <w:b/>
                  <w:bCs/>
                </w:rPr>
                <w:delText>Requirement 35: Nuclear power plants used for cogeneration of heat and power, heat generation or desalination</w:delText>
              </w:r>
            </w:del>
          </w:p>
        </w:tc>
        <w:tc>
          <w:tcPr>
            <w:tcW w:w="6912" w:type="dxa"/>
            <w:gridSpan w:val="3"/>
            <w:tcPrChange w:id="6185" w:author="gorgemj" w:date="2017-11-30T12:36:00Z">
              <w:tcPr>
                <w:tcW w:w="5130" w:type="dxa"/>
                <w:gridSpan w:val="8"/>
              </w:tcPr>
            </w:tcPrChange>
          </w:tcPr>
          <w:p w:rsidR="00B61F44" w:rsidDel="005005C2" w:rsidRDefault="00B61F44" w:rsidP="00B03BB3">
            <w:pPr>
              <w:keepNext/>
              <w:keepLines/>
              <w:spacing w:before="60" w:after="60" w:line="280" w:lineRule="atLeast"/>
              <w:rPr>
                <w:del w:id="6186" w:author="gorgemj" w:date="2017-11-23T12:29:00Z"/>
                <w:rFonts w:cs="Arial"/>
                <w:b/>
              </w:rPr>
            </w:pPr>
          </w:p>
        </w:tc>
      </w:tr>
      <w:tr w:rsidR="00B61F44" w:rsidRPr="00817CEB" w:rsidTr="00814E5E">
        <w:trPr>
          <w:cantSplit/>
          <w:trPrChange w:id="6187" w:author="gorgemj" w:date="2017-11-30T12:36:00Z">
            <w:trPr>
              <w:gridBefore w:val="6"/>
              <w:gridAfter w:val="0"/>
              <w:cantSplit/>
            </w:trPr>
          </w:trPrChange>
        </w:trPr>
        <w:tc>
          <w:tcPr>
            <w:tcW w:w="947" w:type="dxa"/>
            <w:tcPrChange w:id="6188" w:author="gorgemj" w:date="2017-11-30T12:36:00Z">
              <w:tcPr>
                <w:tcW w:w="945" w:type="dxa"/>
                <w:gridSpan w:val="6"/>
              </w:tcPr>
            </w:tcPrChange>
          </w:tcPr>
          <w:p w:rsidR="00B61F44" w:rsidRDefault="00B61F44" w:rsidP="00542606">
            <w:pPr>
              <w:autoSpaceDE w:val="0"/>
              <w:autoSpaceDN w:val="0"/>
              <w:adjustRightInd w:val="0"/>
              <w:spacing w:before="60" w:after="60" w:line="280" w:lineRule="atLeast"/>
              <w:jc w:val="center"/>
              <w:rPr>
                <w:rFonts w:cs="Arial"/>
                <w:b/>
              </w:rPr>
            </w:pPr>
          </w:p>
        </w:tc>
        <w:tc>
          <w:tcPr>
            <w:tcW w:w="693" w:type="dxa"/>
            <w:tcPrChange w:id="6189" w:author="gorgemj" w:date="2017-11-30T12:36:00Z">
              <w:tcPr>
                <w:tcW w:w="747" w:type="dxa"/>
                <w:gridSpan w:val="3"/>
              </w:tcPr>
            </w:tcPrChange>
          </w:tcPr>
          <w:p w:rsidR="00B61F44" w:rsidRDefault="00B61F44" w:rsidP="00542606">
            <w:pPr>
              <w:autoSpaceDE w:val="0"/>
              <w:autoSpaceDN w:val="0"/>
              <w:adjustRightInd w:val="0"/>
              <w:spacing w:before="60" w:after="60" w:line="280" w:lineRule="atLeast"/>
              <w:jc w:val="center"/>
              <w:rPr>
                <w:rFonts w:cs="Arial"/>
                <w:b/>
                <w:bCs/>
              </w:rPr>
            </w:pPr>
          </w:p>
        </w:tc>
        <w:tc>
          <w:tcPr>
            <w:tcW w:w="5038" w:type="dxa"/>
            <w:gridSpan w:val="2"/>
            <w:tcPrChange w:id="6190" w:author="gorgemj" w:date="2017-11-30T12:36:00Z">
              <w:tcPr>
                <w:tcW w:w="6768" w:type="dxa"/>
                <w:gridSpan w:val="7"/>
              </w:tcPr>
            </w:tcPrChange>
          </w:tcPr>
          <w:p w:rsidR="00B61F44" w:rsidRDefault="00B61F44" w:rsidP="00542606">
            <w:pPr>
              <w:autoSpaceDE w:val="0"/>
              <w:autoSpaceDN w:val="0"/>
              <w:adjustRightInd w:val="0"/>
              <w:spacing w:before="60" w:after="60" w:line="280" w:lineRule="atLeast"/>
              <w:rPr>
                <w:ins w:id="6191" w:author="gorgemj" w:date="2017-11-23T12:28:00Z"/>
                <w:rFonts w:eastAsia="Calibri" w:cs="Arial"/>
                <w:b/>
                <w:bCs/>
              </w:rPr>
            </w:pPr>
            <w:ins w:id="6192" w:author="gorgemj" w:date="2017-11-23T12:28:00Z">
              <w:r w:rsidRPr="005005C2">
                <w:rPr>
                  <w:rFonts w:eastAsia="Calibri" w:cs="Arial"/>
                  <w:b/>
                  <w:bCs/>
                </w:rPr>
                <w:t xml:space="preserve">Requirement 35: Nuclear power plants used for cogeneration of heat and power, heat generation or desalination </w:t>
              </w:r>
            </w:ins>
          </w:p>
          <w:p w:rsidR="00B61F44" w:rsidRPr="00817CEB" w:rsidRDefault="00B61F44" w:rsidP="00542606">
            <w:pPr>
              <w:autoSpaceDE w:val="0"/>
              <w:autoSpaceDN w:val="0"/>
              <w:adjustRightInd w:val="0"/>
              <w:spacing w:before="60" w:after="60" w:line="280" w:lineRule="atLeast"/>
              <w:rPr>
                <w:rFonts w:eastAsia="Calibri" w:cs="Arial"/>
                <w:b/>
                <w:bCs/>
              </w:rPr>
            </w:pPr>
            <w:r w:rsidRPr="00817CEB">
              <w:rPr>
                <w:rFonts w:eastAsia="Calibri" w:cs="Arial"/>
                <w:b/>
                <w:bCs/>
              </w:rPr>
              <w:t>Nuclear power plants coupled with heat utilization units (such as for district heating) and/or water desalination units shall be designed to prevent processes that transport radionuclides from the nuclear plant to the desalination unit or the district heating unit under conditions of operational states and in accident conditions.</w:t>
            </w:r>
          </w:p>
        </w:tc>
        <w:tc>
          <w:tcPr>
            <w:tcW w:w="6912" w:type="dxa"/>
            <w:gridSpan w:val="3"/>
            <w:tcPrChange w:id="6193" w:author="gorgemj" w:date="2017-11-30T12:36:00Z">
              <w:tcPr>
                <w:tcW w:w="5130" w:type="dxa"/>
                <w:gridSpan w:val="8"/>
              </w:tcPr>
            </w:tcPrChange>
          </w:tcPr>
          <w:p w:rsidR="00B61F44" w:rsidRDefault="00B61F44" w:rsidP="009B7662">
            <w:pPr>
              <w:spacing w:before="60" w:after="60" w:line="280" w:lineRule="atLeast"/>
              <w:rPr>
                <w:rFonts w:cs="Arial"/>
                <w:b/>
              </w:rPr>
            </w:pPr>
            <w:r w:rsidRPr="00817CEB">
              <w:rPr>
                <w:rFonts w:cs="Arial"/>
              </w:rPr>
              <w:t xml:space="preserve">This is not considered within the standard </w:t>
            </w:r>
            <w:r w:rsidRPr="00817CEB">
              <w:rPr>
                <w:rFonts w:cs="Arial"/>
                <w:b/>
              </w:rPr>
              <w:t>AP1000</w:t>
            </w:r>
            <w:r>
              <w:rPr>
                <w:rFonts w:cs="Arial"/>
              </w:rPr>
              <w:t xml:space="preserve"> plant design. </w:t>
            </w:r>
            <w:r w:rsidRPr="00817CEB">
              <w:rPr>
                <w:rFonts w:cs="Arial"/>
              </w:rPr>
              <w:t>However, this is a well understood requirement for such eventual site specific adaptations.</w:t>
            </w:r>
          </w:p>
        </w:tc>
      </w:tr>
      <w:tr w:rsidR="00B61F44" w:rsidRPr="00817CEB" w:rsidDel="005005C2" w:rsidTr="00814E5E">
        <w:trPr>
          <w:cantSplit/>
          <w:del w:id="6194" w:author="gorgemj" w:date="2017-11-23T12:29:00Z"/>
          <w:trPrChange w:id="6195" w:author="gorgemj" w:date="2017-11-30T12:36:00Z">
            <w:trPr>
              <w:gridBefore w:val="6"/>
              <w:gridAfter w:val="0"/>
              <w:cantSplit/>
            </w:trPr>
          </w:trPrChange>
        </w:trPr>
        <w:tc>
          <w:tcPr>
            <w:tcW w:w="947" w:type="dxa"/>
            <w:tcPrChange w:id="6196" w:author="gorgemj" w:date="2017-11-30T12:36:00Z">
              <w:tcPr>
                <w:tcW w:w="945" w:type="dxa"/>
                <w:gridSpan w:val="6"/>
              </w:tcPr>
            </w:tcPrChange>
          </w:tcPr>
          <w:p w:rsidR="00B61F44" w:rsidDel="005005C2" w:rsidRDefault="00B61F44" w:rsidP="00542606">
            <w:pPr>
              <w:autoSpaceDE w:val="0"/>
              <w:autoSpaceDN w:val="0"/>
              <w:adjustRightInd w:val="0"/>
              <w:spacing w:before="60" w:after="60" w:line="280" w:lineRule="atLeast"/>
              <w:jc w:val="center"/>
              <w:rPr>
                <w:del w:id="6197" w:author="gorgemj" w:date="2017-11-23T12:29:00Z"/>
                <w:rFonts w:cs="Arial"/>
                <w:b/>
              </w:rPr>
            </w:pPr>
          </w:p>
        </w:tc>
        <w:tc>
          <w:tcPr>
            <w:tcW w:w="693" w:type="dxa"/>
            <w:tcPrChange w:id="6198" w:author="gorgemj" w:date="2017-11-30T12:36:00Z">
              <w:tcPr>
                <w:tcW w:w="747" w:type="dxa"/>
                <w:gridSpan w:val="3"/>
              </w:tcPr>
            </w:tcPrChange>
          </w:tcPr>
          <w:p w:rsidR="00B61F44" w:rsidDel="005005C2" w:rsidRDefault="00B61F44" w:rsidP="00542606">
            <w:pPr>
              <w:autoSpaceDE w:val="0"/>
              <w:autoSpaceDN w:val="0"/>
              <w:adjustRightInd w:val="0"/>
              <w:spacing w:before="60" w:after="60" w:line="280" w:lineRule="atLeast"/>
              <w:jc w:val="center"/>
              <w:rPr>
                <w:del w:id="6199" w:author="gorgemj" w:date="2017-11-23T12:29:00Z"/>
                <w:rFonts w:cs="Arial"/>
                <w:b/>
                <w:bCs/>
              </w:rPr>
            </w:pPr>
          </w:p>
        </w:tc>
        <w:tc>
          <w:tcPr>
            <w:tcW w:w="5038" w:type="dxa"/>
            <w:gridSpan w:val="2"/>
            <w:tcPrChange w:id="6200" w:author="gorgemj" w:date="2017-11-30T12:36:00Z">
              <w:tcPr>
                <w:tcW w:w="6768" w:type="dxa"/>
                <w:gridSpan w:val="7"/>
              </w:tcPr>
            </w:tcPrChange>
          </w:tcPr>
          <w:p w:rsidR="00B61F44" w:rsidDel="005005C2" w:rsidRDefault="00B61F44" w:rsidP="00542606">
            <w:pPr>
              <w:autoSpaceDE w:val="0"/>
              <w:autoSpaceDN w:val="0"/>
              <w:adjustRightInd w:val="0"/>
              <w:spacing w:before="60" w:after="60" w:line="280" w:lineRule="atLeast"/>
              <w:rPr>
                <w:del w:id="6201" w:author="gorgemj" w:date="2017-11-23T12:29:00Z"/>
                <w:rFonts w:cs="Arial"/>
                <w:b/>
                <w:color w:val="000000"/>
                <w:sz w:val="24"/>
                <w:szCs w:val="24"/>
              </w:rPr>
            </w:pPr>
            <w:del w:id="6202" w:author="gorgemj" w:date="2017-11-23T12:29:00Z">
              <w:r w:rsidRPr="00817CEB" w:rsidDel="005005C2">
                <w:rPr>
                  <w:rFonts w:eastAsia="Calibri" w:cs="Arial"/>
                  <w:b/>
                  <w:bCs/>
                </w:rPr>
                <w:delText>Requirement 36: Escape routes from the plant</w:delText>
              </w:r>
            </w:del>
          </w:p>
        </w:tc>
        <w:tc>
          <w:tcPr>
            <w:tcW w:w="6912" w:type="dxa"/>
            <w:gridSpan w:val="3"/>
            <w:tcPrChange w:id="6203" w:author="gorgemj" w:date="2017-11-30T12:36:00Z">
              <w:tcPr>
                <w:tcW w:w="5130" w:type="dxa"/>
                <w:gridSpan w:val="8"/>
              </w:tcPr>
            </w:tcPrChange>
          </w:tcPr>
          <w:p w:rsidR="00B61F44" w:rsidDel="005005C2" w:rsidRDefault="00B61F44" w:rsidP="00542606">
            <w:pPr>
              <w:spacing w:before="60" w:after="60" w:line="280" w:lineRule="atLeast"/>
              <w:rPr>
                <w:del w:id="6204" w:author="gorgemj" w:date="2017-11-23T12:29:00Z"/>
                <w:rFonts w:cs="Arial"/>
                <w:b/>
              </w:rPr>
            </w:pPr>
          </w:p>
        </w:tc>
      </w:tr>
      <w:tr w:rsidR="00B61F44" w:rsidRPr="00817CEB" w:rsidTr="00814E5E">
        <w:trPr>
          <w:cantSplit/>
          <w:trPrChange w:id="6205" w:author="gorgemj" w:date="2017-11-30T12:36:00Z">
            <w:trPr>
              <w:gridBefore w:val="6"/>
              <w:gridAfter w:val="0"/>
              <w:cantSplit/>
            </w:trPr>
          </w:trPrChange>
        </w:trPr>
        <w:tc>
          <w:tcPr>
            <w:tcW w:w="947" w:type="dxa"/>
            <w:tcPrChange w:id="6206" w:author="gorgemj" w:date="2017-11-30T12:36:00Z">
              <w:tcPr>
                <w:tcW w:w="945" w:type="dxa"/>
                <w:gridSpan w:val="6"/>
              </w:tcPr>
            </w:tcPrChange>
          </w:tcPr>
          <w:p w:rsidR="00B61F44" w:rsidRDefault="00B61F44" w:rsidP="00542606">
            <w:pPr>
              <w:autoSpaceDE w:val="0"/>
              <w:autoSpaceDN w:val="0"/>
              <w:adjustRightInd w:val="0"/>
              <w:spacing w:before="60" w:after="60" w:line="280" w:lineRule="atLeast"/>
              <w:jc w:val="center"/>
              <w:rPr>
                <w:rFonts w:cs="Arial"/>
                <w:b/>
              </w:rPr>
            </w:pPr>
          </w:p>
        </w:tc>
        <w:tc>
          <w:tcPr>
            <w:tcW w:w="693" w:type="dxa"/>
            <w:tcPrChange w:id="6207" w:author="gorgemj" w:date="2017-11-30T12:36:00Z">
              <w:tcPr>
                <w:tcW w:w="747" w:type="dxa"/>
                <w:gridSpan w:val="3"/>
              </w:tcPr>
            </w:tcPrChange>
          </w:tcPr>
          <w:p w:rsidR="00B61F44" w:rsidRDefault="00B61F44" w:rsidP="00542606">
            <w:pPr>
              <w:autoSpaceDE w:val="0"/>
              <w:autoSpaceDN w:val="0"/>
              <w:adjustRightInd w:val="0"/>
              <w:spacing w:before="60" w:after="60" w:line="280" w:lineRule="atLeast"/>
              <w:jc w:val="center"/>
              <w:rPr>
                <w:rFonts w:cs="Arial"/>
                <w:b/>
                <w:bCs/>
              </w:rPr>
            </w:pPr>
          </w:p>
        </w:tc>
        <w:tc>
          <w:tcPr>
            <w:tcW w:w="5038" w:type="dxa"/>
            <w:gridSpan w:val="2"/>
            <w:tcPrChange w:id="6208" w:author="gorgemj" w:date="2017-11-30T12:36:00Z">
              <w:tcPr>
                <w:tcW w:w="6768" w:type="dxa"/>
                <w:gridSpan w:val="7"/>
              </w:tcPr>
            </w:tcPrChange>
          </w:tcPr>
          <w:p w:rsidR="00B61F44" w:rsidRDefault="00B61F44" w:rsidP="00542606">
            <w:pPr>
              <w:autoSpaceDE w:val="0"/>
              <w:autoSpaceDN w:val="0"/>
              <w:adjustRightInd w:val="0"/>
              <w:spacing w:before="60" w:after="60" w:line="280" w:lineRule="atLeast"/>
              <w:rPr>
                <w:ins w:id="6209" w:author="gorgemj" w:date="2017-11-23T12:29:00Z"/>
                <w:rFonts w:eastAsia="Calibri" w:cs="Arial"/>
                <w:b/>
                <w:bCs/>
              </w:rPr>
            </w:pPr>
            <w:ins w:id="6210" w:author="gorgemj" w:date="2017-11-23T12:29:00Z">
              <w:r w:rsidRPr="005005C2">
                <w:rPr>
                  <w:rFonts w:eastAsia="Calibri" w:cs="Arial"/>
                  <w:b/>
                  <w:bCs/>
                </w:rPr>
                <w:t xml:space="preserve">Requirement 36: Escape routes from the plant </w:t>
              </w:r>
            </w:ins>
          </w:p>
          <w:p w:rsidR="00B61F44" w:rsidRPr="00817CEB" w:rsidRDefault="00B61F44" w:rsidP="00542606">
            <w:pPr>
              <w:autoSpaceDE w:val="0"/>
              <w:autoSpaceDN w:val="0"/>
              <w:adjustRightInd w:val="0"/>
              <w:spacing w:before="60" w:after="60" w:line="280" w:lineRule="atLeast"/>
              <w:rPr>
                <w:rFonts w:eastAsia="Calibri" w:cs="Arial"/>
                <w:b/>
                <w:bCs/>
              </w:rPr>
            </w:pPr>
            <w:r w:rsidRPr="00817CEB">
              <w:rPr>
                <w:rFonts w:eastAsia="Calibri" w:cs="Arial"/>
                <w:b/>
                <w:bCs/>
              </w:rPr>
              <w:t>A nuclear power plant shall be provided with a sufficient number of escape routes, clearly and durably marked, with reliable emergency lighting, ventilation and other services essential to the safe use of these escape routes.</w:t>
            </w:r>
          </w:p>
        </w:tc>
        <w:tc>
          <w:tcPr>
            <w:tcW w:w="6912" w:type="dxa"/>
            <w:gridSpan w:val="3"/>
            <w:tcPrChange w:id="6211" w:author="gorgemj" w:date="2017-11-30T12:36:00Z">
              <w:tcPr>
                <w:tcW w:w="5130" w:type="dxa"/>
                <w:gridSpan w:val="8"/>
              </w:tcPr>
            </w:tcPrChange>
          </w:tcPr>
          <w:p w:rsidR="00B61F44" w:rsidRDefault="00B61F44" w:rsidP="009B7662">
            <w:pPr>
              <w:spacing w:before="60" w:after="60" w:line="280" w:lineRule="atLeast"/>
              <w:rPr>
                <w:ins w:id="6212" w:author="gorgemj" w:date="2017-11-26T17:38:00Z"/>
                <w:rFonts w:cs="Arial"/>
              </w:rPr>
            </w:pPr>
            <w:ins w:id="6213" w:author="gorgemj" w:date="2017-11-24T16:57:00Z">
              <w:r>
                <w:rPr>
                  <w:rFonts w:cs="Arial"/>
                </w:rPr>
                <w:t xml:space="preserve">The </w:t>
              </w:r>
              <w:r w:rsidRPr="00993D67">
                <w:rPr>
                  <w:rFonts w:cs="Arial"/>
                  <w:b/>
                </w:rPr>
                <w:t>AP1000</w:t>
              </w:r>
              <w:r>
                <w:rPr>
                  <w:rFonts w:cs="Arial"/>
                </w:rPr>
                <w:t xml:space="preserve"> plant DCD [2]</w:t>
              </w:r>
            </w:ins>
            <w:del w:id="6214" w:author="gorgemj" w:date="2017-11-24T16:57:00Z">
              <w:r w:rsidRPr="00817CEB" w:rsidDel="006E7610">
                <w:rPr>
                  <w:rFonts w:cs="Arial"/>
                </w:rPr>
                <w:delText>DCD</w:delText>
              </w:r>
            </w:del>
            <w:r w:rsidRPr="00817CEB">
              <w:rPr>
                <w:rFonts w:cs="Arial"/>
              </w:rPr>
              <w:t xml:space="preserve"> </w:t>
            </w:r>
            <w:r>
              <w:rPr>
                <w:rFonts w:cs="Arial"/>
              </w:rPr>
              <w:t>Section</w:t>
            </w:r>
            <w:r w:rsidRPr="00817CEB">
              <w:rPr>
                <w:rFonts w:cs="Arial"/>
              </w:rPr>
              <w:t xml:space="preserve"> 1.2, Chapter 12, and Chapter 13 provide descriptions of meeting these requirements for the </w:t>
            </w:r>
            <w:r w:rsidRPr="00817CEB">
              <w:rPr>
                <w:rFonts w:cs="Arial"/>
                <w:b/>
              </w:rPr>
              <w:t xml:space="preserve">AP1000 </w:t>
            </w:r>
            <w:r w:rsidRPr="009B7662">
              <w:rPr>
                <w:rFonts w:cs="Arial"/>
              </w:rPr>
              <w:t>pl</w:t>
            </w:r>
            <w:r w:rsidRPr="00817CEB">
              <w:rPr>
                <w:rFonts w:cs="Arial"/>
              </w:rPr>
              <w:t>ant.</w:t>
            </w:r>
          </w:p>
          <w:p w:rsidR="00B61F44" w:rsidRPr="008216BC" w:rsidRDefault="00B61F44" w:rsidP="009B7662">
            <w:pPr>
              <w:spacing w:before="60" w:after="60" w:line="280" w:lineRule="atLeast"/>
              <w:rPr>
                <w:rFonts w:cs="Arial"/>
                <w:rPrChange w:id="6215" w:author="gorgemj" w:date="2017-11-26T17:38:00Z">
                  <w:rPr>
                    <w:rFonts w:cs="Arial"/>
                    <w:b/>
                  </w:rPr>
                </w:rPrChange>
              </w:rPr>
            </w:pPr>
            <w:ins w:id="6216" w:author="gorgemj" w:date="2017-11-26T17:38:00Z">
              <w:r w:rsidRPr="008216BC">
                <w:rPr>
                  <w:rFonts w:cs="Arial"/>
                  <w:rPrChange w:id="6217" w:author="gorgemj" w:date="2017-11-26T17:38:00Z">
                    <w:rPr>
                      <w:rFonts w:cs="Arial"/>
                      <w:b/>
                    </w:rPr>
                  </w:rPrChange>
                </w:rPr>
                <w:t>Firefighting personnel access routes and life safety escape routes are provided for each fire area.</w:t>
              </w:r>
            </w:ins>
          </w:p>
        </w:tc>
      </w:tr>
      <w:tr w:rsidR="00B61F44" w:rsidRPr="00817CEB" w:rsidTr="00814E5E">
        <w:trPr>
          <w:cantSplit/>
          <w:trPrChange w:id="6218" w:author="gorgemj" w:date="2017-11-30T12:36:00Z">
            <w:trPr>
              <w:gridBefore w:val="6"/>
              <w:gridAfter w:val="0"/>
              <w:cantSplit/>
            </w:trPr>
          </w:trPrChange>
        </w:trPr>
        <w:tc>
          <w:tcPr>
            <w:tcW w:w="947" w:type="dxa"/>
            <w:tcPrChange w:id="6219" w:author="gorgemj" w:date="2017-11-30T12:36:00Z">
              <w:tcPr>
                <w:tcW w:w="945" w:type="dxa"/>
                <w:gridSpan w:val="6"/>
              </w:tcPr>
            </w:tcPrChange>
          </w:tcPr>
          <w:p w:rsidR="00B61F44" w:rsidRPr="005005C2" w:rsidRDefault="00B61F44" w:rsidP="00542606">
            <w:pPr>
              <w:autoSpaceDE w:val="0"/>
              <w:autoSpaceDN w:val="0"/>
              <w:adjustRightInd w:val="0"/>
              <w:spacing w:before="60" w:after="60" w:line="280" w:lineRule="atLeast"/>
              <w:jc w:val="center"/>
              <w:rPr>
                <w:rFonts w:cs="Arial"/>
                <w:rPrChange w:id="6220" w:author="gorgemj" w:date="2017-11-23T12:30:00Z">
                  <w:rPr>
                    <w:rFonts w:cs="Arial"/>
                    <w:b/>
                  </w:rPr>
                </w:rPrChange>
              </w:rPr>
            </w:pPr>
            <w:r w:rsidRPr="005005C2">
              <w:rPr>
                <w:rFonts w:cs="Arial"/>
                <w:rPrChange w:id="6221" w:author="gorgemj" w:date="2017-11-23T12:30:00Z">
                  <w:rPr>
                    <w:rFonts w:cs="Arial"/>
                    <w:b/>
                  </w:rPr>
                </w:rPrChange>
              </w:rPr>
              <w:t>5.64</w:t>
            </w:r>
          </w:p>
        </w:tc>
        <w:tc>
          <w:tcPr>
            <w:tcW w:w="693" w:type="dxa"/>
            <w:tcPrChange w:id="6222" w:author="gorgemj" w:date="2017-11-30T12:36:00Z">
              <w:tcPr>
                <w:tcW w:w="747" w:type="dxa"/>
                <w:gridSpan w:val="3"/>
              </w:tcPr>
            </w:tcPrChange>
          </w:tcPr>
          <w:p w:rsidR="00B61F44" w:rsidRPr="005005C2" w:rsidRDefault="00B61F44" w:rsidP="00542606">
            <w:pPr>
              <w:autoSpaceDE w:val="0"/>
              <w:autoSpaceDN w:val="0"/>
              <w:adjustRightInd w:val="0"/>
              <w:spacing w:before="60" w:after="60" w:line="280" w:lineRule="atLeast"/>
              <w:jc w:val="center"/>
              <w:rPr>
                <w:rFonts w:cs="Arial"/>
                <w:bCs/>
                <w:color w:val="000000"/>
                <w:sz w:val="24"/>
                <w:szCs w:val="24"/>
                <w:rPrChange w:id="6223" w:author="gorgemj" w:date="2017-11-23T12:30:00Z">
                  <w:rPr>
                    <w:rFonts w:cs="Arial"/>
                    <w:b/>
                    <w:bCs/>
                    <w:color w:val="000000"/>
                    <w:sz w:val="24"/>
                    <w:szCs w:val="24"/>
                  </w:rPr>
                </w:rPrChange>
              </w:rPr>
            </w:pPr>
            <w:r w:rsidRPr="005005C2">
              <w:rPr>
                <w:rFonts w:cs="Arial"/>
                <w:bCs/>
                <w:rPrChange w:id="6224" w:author="gorgemj" w:date="2017-11-23T12:30:00Z">
                  <w:rPr>
                    <w:rFonts w:cs="Arial"/>
                    <w:b/>
                    <w:bCs/>
                  </w:rPr>
                </w:rPrChange>
              </w:rPr>
              <w:t>1</w:t>
            </w:r>
          </w:p>
        </w:tc>
        <w:tc>
          <w:tcPr>
            <w:tcW w:w="5038" w:type="dxa"/>
            <w:gridSpan w:val="2"/>
            <w:tcPrChange w:id="6225" w:author="gorgemj" w:date="2017-11-30T12:36:00Z">
              <w:tcPr>
                <w:tcW w:w="6768" w:type="dxa"/>
                <w:gridSpan w:val="7"/>
              </w:tcPr>
            </w:tcPrChange>
          </w:tcPr>
          <w:p w:rsidR="00B61F44" w:rsidRPr="00817CEB" w:rsidRDefault="00B61F44" w:rsidP="00542606">
            <w:pPr>
              <w:autoSpaceDE w:val="0"/>
              <w:autoSpaceDN w:val="0"/>
              <w:adjustRightInd w:val="0"/>
              <w:spacing w:before="60" w:after="60" w:line="280" w:lineRule="atLeast"/>
              <w:rPr>
                <w:rFonts w:eastAsia="Calibri" w:cs="Arial"/>
              </w:rPr>
            </w:pPr>
            <w:r w:rsidRPr="00817CEB">
              <w:rPr>
                <w:rFonts w:eastAsia="Calibri" w:cs="Arial"/>
              </w:rPr>
              <w:t>Escape routes from the nuclear power plant shall meet the relevant national and international requirements for radiation zoning and fire protection, and the relevant national requirements for industrial safety and plant security.</w:t>
            </w:r>
          </w:p>
        </w:tc>
        <w:tc>
          <w:tcPr>
            <w:tcW w:w="6912" w:type="dxa"/>
            <w:gridSpan w:val="3"/>
            <w:tcPrChange w:id="6226" w:author="gorgemj" w:date="2017-11-30T12:36:00Z">
              <w:tcPr>
                <w:tcW w:w="5130" w:type="dxa"/>
                <w:gridSpan w:val="8"/>
              </w:tcPr>
            </w:tcPrChange>
          </w:tcPr>
          <w:p w:rsidR="00B61F44" w:rsidRDefault="00B61F44" w:rsidP="00542606">
            <w:pPr>
              <w:spacing w:before="60" w:after="60" w:line="280" w:lineRule="atLeast"/>
              <w:rPr>
                <w:rFonts w:cs="Arial"/>
              </w:rPr>
            </w:pPr>
            <w:r w:rsidRPr="00817CEB">
              <w:rPr>
                <w:rFonts w:cs="Arial"/>
              </w:rPr>
              <w:t>Radiation zoning i</w:t>
            </w:r>
            <w:r>
              <w:rPr>
                <w:rFonts w:cs="Arial"/>
              </w:rPr>
              <w:t xml:space="preserve">s described in </w:t>
            </w:r>
            <w:ins w:id="6227" w:author="gorgemj" w:date="2017-11-24T16:57:00Z">
              <w:r>
                <w:rPr>
                  <w:rFonts w:cs="Arial"/>
                </w:rPr>
                <w:t xml:space="preserve">the </w:t>
              </w:r>
              <w:r w:rsidRPr="00993D67">
                <w:rPr>
                  <w:rFonts w:cs="Arial"/>
                  <w:b/>
                </w:rPr>
                <w:t>AP1000</w:t>
              </w:r>
              <w:r>
                <w:rPr>
                  <w:rFonts w:cs="Arial"/>
                </w:rPr>
                <w:t xml:space="preserve"> plant DCD [2]</w:t>
              </w:r>
            </w:ins>
            <w:del w:id="6228" w:author="gorgemj" w:date="2017-11-24T16:57:00Z">
              <w:r w:rsidDel="006E7610">
                <w:rPr>
                  <w:rFonts w:cs="Arial"/>
                </w:rPr>
                <w:delText>DCD</w:delText>
              </w:r>
            </w:del>
            <w:r>
              <w:rPr>
                <w:rFonts w:cs="Arial"/>
              </w:rPr>
              <w:t xml:space="preserve"> Chapter 12. </w:t>
            </w:r>
            <w:r w:rsidRPr="00817CEB">
              <w:rPr>
                <w:rFonts w:cs="Arial"/>
              </w:rPr>
              <w:t xml:space="preserve">Fire protection is described in </w:t>
            </w:r>
            <w:ins w:id="6229" w:author="gorgemj" w:date="2017-11-24T16:57:00Z">
              <w:r>
                <w:rPr>
                  <w:rFonts w:cs="Arial"/>
                </w:rPr>
                <w:t xml:space="preserve">the </w:t>
              </w:r>
              <w:r w:rsidRPr="00993D67">
                <w:rPr>
                  <w:rFonts w:cs="Arial"/>
                  <w:b/>
                </w:rPr>
                <w:t>AP1000</w:t>
              </w:r>
              <w:r>
                <w:rPr>
                  <w:rFonts w:cs="Arial"/>
                </w:rPr>
                <w:t xml:space="preserve"> plant DCD [2]</w:t>
              </w:r>
            </w:ins>
            <w:del w:id="6230" w:author="gorgemj" w:date="2017-11-24T16:57:00Z">
              <w:r w:rsidRPr="00817CEB" w:rsidDel="006E7610">
                <w:rPr>
                  <w:rFonts w:cs="Arial"/>
                </w:rPr>
                <w:delText>DCD</w:delText>
              </w:r>
            </w:del>
            <w:r w:rsidRPr="00817CEB">
              <w:rPr>
                <w:rFonts w:cs="Arial"/>
              </w:rPr>
              <w:t xml:space="preserve"> Section 9.5</w:t>
            </w:r>
            <w:r>
              <w:rPr>
                <w:rFonts w:cs="Arial"/>
              </w:rPr>
              <w:t xml:space="preserve">. </w:t>
            </w:r>
            <w:r w:rsidRPr="00817CEB">
              <w:rPr>
                <w:rFonts w:cs="Arial"/>
              </w:rPr>
              <w:t xml:space="preserve">Plant security is described in </w:t>
            </w:r>
            <w:ins w:id="6231" w:author="gorgemj" w:date="2017-11-24T16:57:00Z">
              <w:r>
                <w:rPr>
                  <w:rFonts w:cs="Arial"/>
                </w:rPr>
                <w:t xml:space="preserve">the </w:t>
              </w:r>
              <w:r w:rsidRPr="00993D67">
                <w:rPr>
                  <w:rFonts w:cs="Arial"/>
                  <w:b/>
                </w:rPr>
                <w:t>AP1000</w:t>
              </w:r>
              <w:r>
                <w:rPr>
                  <w:rFonts w:cs="Arial"/>
                </w:rPr>
                <w:t xml:space="preserve"> plant DCD [2]</w:t>
              </w:r>
            </w:ins>
            <w:del w:id="6232" w:author="gorgemj" w:date="2017-11-24T16:57:00Z">
              <w:r w:rsidRPr="00817CEB" w:rsidDel="006E7610">
                <w:rPr>
                  <w:rFonts w:cs="Arial"/>
                </w:rPr>
                <w:delText>DCD</w:delText>
              </w:r>
            </w:del>
            <w:r w:rsidRPr="00817CEB">
              <w:rPr>
                <w:rFonts w:cs="Arial"/>
              </w:rPr>
              <w:t xml:space="preserve"> Section 13.6.</w:t>
            </w:r>
          </w:p>
        </w:tc>
      </w:tr>
      <w:tr w:rsidR="00B61F44" w:rsidRPr="00817CEB" w:rsidTr="00814E5E">
        <w:trPr>
          <w:cantSplit/>
          <w:trPrChange w:id="6233" w:author="gorgemj" w:date="2017-11-30T12:36:00Z">
            <w:trPr>
              <w:gridBefore w:val="6"/>
              <w:gridAfter w:val="0"/>
              <w:cantSplit/>
            </w:trPr>
          </w:trPrChange>
        </w:trPr>
        <w:tc>
          <w:tcPr>
            <w:tcW w:w="947" w:type="dxa"/>
            <w:tcPrChange w:id="6234" w:author="gorgemj" w:date="2017-11-30T12:36:00Z">
              <w:tcPr>
                <w:tcW w:w="945" w:type="dxa"/>
                <w:gridSpan w:val="6"/>
              </w:tcPr>
            </w:tcPrChange>
          </w:tcPr>
          <w:p w:rsidR="00B61F44" w:rsidRPr="005005C2" w:rsidRDefault="00B61F44" w:rsidP="00542606">
            <w:pPr>
              <w:autoSpaceDE w:val="0"/>
              <w:autoSpaceDN w:val="0"/>
              <w:adjustRightInd w:val="0"/>
              <w:spacing w:before="60" w:after="60" w:line="280" w:lineRule="atLeast"/>
              <w:jc w:val="center"/>
              <w:rPr>
                <w:rFonts w:cs="Arial"/>
                <w:rPrChange w:id="6235" w:author="gorgemj" w:date="2017-11-23T12:30:00Z">
                  <w:rPr>
                    <w:rFonts w:cs="Arial"/>
                    <w:b/>
                  </w:rPr>
                </w:rPrChange>
              </w:rPr>
            </w:pPr>
            <w:r w:rsidRPr="005005C2">
              <w:rPr>
                <w:rFonts w:cs="Arial"/>
                <w:rPrChange w:id="6236" w:author="gorgemj" w:date="2017-11-23T12:30:00Z">
                  <w:rPr>
                    <w:rFonts w:cs="Arial"/>
                    <w:b/>
                  </w:rPr>
                </w:rPrChange>
              </w:rPr>
              <w:t>5.65</w:t>
            </w:r>
          </w:p>
        </w:tc>
        <w:tc>
          <w:tcPr>
            <w:tcW w:w="693" w:type="dxa"/>
            <w:tcPrChange w:id="6237" w:author="gorgemj" w:date="2017-11-30T12:36:00Z">
              <w:tcPr>
                <w:tcW w:w="747" w:type="dxa"/>
                <w:gridSpan w:val="3"/>
              </w:tcPr>
            </w:tcPrChange>
          </w:tcPr>
          <w:p w:rsidR="00B61F44" w:rsidRPr="005005C2" w:rsidRDefault="00B61F44" w:rsidP="00542606">
            <w:pPr>
              <w:autoSpaceDE w:val="0"/>
              <w:autoSpaceDN w:val="0"/>
              <w:adjustRightInd w:val="0"/>
              <w:spacing w:before="60" w:after="60" w:line="280" w:lineRule="atLeast"/>
              <w:jc w:val="center"/>
              <w:rPr>
                <w:rFonts w:cs="Arial"/>
                <w:bCs/>
                <w:color w:val="000000"/>
                <w:sz w:val="24"/>
                <w:szCs w:val="24"/>
                <w:rPrChange w:id="6238" w:author="gorgemj" w:date="2017-11-23T12:30:00Z">
                  <w:rPr>
                    <w:rFonts w:cs="Arial"/>
                    <w:b/>
                    <w:bCs/>
                    <w:color w:val="000000"/>
                    <w:sz w:val="24"/>
                    <w:szCs w:val="24"/>
                  </w:rPr>
                </w:rPrChange>
              </w:rPr>
            </w:pPr>
            <w:r w:rsidRPr="005005C2">
              <w:rPr>
                <w:rFonts w:cs="Arial"/>
                <w:bCs/>
                <w:rPrChange w:id="6239" w:author="gorgemj" w:date="2017-11-23T12:30:00Z">
                  <w:rPr>
                    <w:rFonts w:cs="Arial"/>
                    <w:b/>
                    <w:bCs/>
                  </w:rPr>
                </w:rPrChange>
              </w:rPr>
              <w:t>1</w:t>
            </w:r>
          </w:p>
        </w:tc>
        <w:tc>
          <w:tcPr>
            <w:tcW w:w="5038" w:type="dxa"/>
            <w:gridSpan w:val="2"/>
            <w:tcPrChange w:id="6240" w:author="gorgemj" w:date="2017-11-30T12:36:00Z">
              <w:tcPr>
                <w:tcW w:w="6768" w:type="dxa"/>
                <w:gridSpan w:val="7"/>
              </w:tcPr>
            </w:tcPrChange>
          </w:tcPr>
          <w:p w:rsidR="00B61F44" w:rsidRPr="00817CEB" w:rsidRDefault="00B61F44" w:rsidP="00542606">
            <w:pPr>
              <w:autoSpaceDE w:val="0"/>
              <w:autoSpaceDN w:val="0"/>
              <w:adjustRightInd w:val="0"/>
              <w:spacing w:before="60" w:after="60" w:line="280" w:lineRule="atLeast"/>
              <w:rPr>
                <w:rFonts w:eastAsia="Calibri" w:cs="Arial"/>
              </w:rPr>
            </w:pPr>
            <w:r w:rsidRPr="00817CEB">
              <w:rPr>
                <w:rFonts w:eastAsia="Calibri" w:cs="Arial"/>
              </w:rPr>
              <w:t>At least one escape route shall be available from workplaces and other occupied areas following an internal event or an external event or following combinations of events considered in the design.</w:t>
            </w:r>
          </w:p>
        </w:tc>
        <w:tc>
          <w:tcPr>
            <w:tcW w:w="6912" w:type="dxa"/>
            <w:gridSpan w:val="3"/>
            <w:tcPrChange w:id="6241" w:author="gorgemj" w:date="2017-11-30T12:36:00Z">
              <w:tcPr>
                <w:tcW w:w="5130" w:type="dxa"/>
                <w:gridSpan w:val="8"/>
              </w:tcPr>
            </w:tcPrChange>
          </w:tcPr>
          <w:p w:rsidR="00B61F44" w:rsidRDefault="00B61F44" w:rsidP="00542606">
            <w:pPr>
              <w:spacing w:before="60" w:after="60" w:line="280" w:lineRule="atLeast"/>
              <w:rPr>
                <w:rFonts w:cs="Arial"/>
              </w:rPr>
            </w:pPr>
            <w:r w:rsidRPr="00817CEB">
              <w:rPr>
                <w:rFonts w:cs="Arial"/>
              </w:rPr>
              <w:t xml:space="preserve">See response for Requirement 36. </w:t>
            </w:r>
          </w:p>
        </w:tc>
      </w:tr>
      <w:tr w:rsidR="00B61F44" w:rsidRPr="00817CEB" w:rsidDel="005005C2" w:rsidTr="00814E5E">
        <w:trPr>
          <w:cantSplit/>
          <w:del w:id="6242" w:author="gorgemj" w:date="2017-11-23T12:30:00Z"/>
          <w:trPrChange w:id="6243" w:author="gorgemj" w:date="2017-11-30T12:36:00Z">
            <w:trPr>
              <w:gridBefore w:val="6"/>
              <w:gridAfter w:val="0"/>
              <w:cantSplit/>
            </w:trPr>
          </w:trPrChange>
        </w:trPr>
        <w:tc>
          <w:tcPr>
            <w:tcW w:w="947" w:type="dxa"/>
            <w:tcPrChange w:id="6244" w:author="gorgemj" w:date="2017-11-30T12:36:00Z">
              <w:tcPr>
                <w:tcW w:w="945" w:type="dxa"/>
                <w:gridSpan w:val="6"/>
              </w:tcPr>
            </w:tcPrChange>
          </w:tcPr>
          <w:p w:rsidR="00B61F44" w:rsidDel="005005C2" w:rsidRDefault="00B61F44" w:rsidP="00B03BB3">
            <w:pPr>
              <w:keepNext/>
              <w:keepLines/>
              <w:autoSpaceDE w:val="0"/>
              <w:autoSpaceDN w:val="0"/>
              <w:adjustRightInd w:val="0"/>
              <w:spacing w:before="60" w:after="60" w:line="280" w:lineRule="atLeast"/>
              <w:jc w:val="center"/>
              <w:rPr>
                <w:del w:id="6245" w:author="gorgemj" w:date="2017-11-23T12:30:00Z"/>
                <w:rFonts w:cs="Arial"/>
                <w:b/>
              </w:rPr>
            </w:pPr>
          </w:p>
        </w:tc>
        <w:tc>
          <w:tcPr>
            <w:tcW w:w="693" w:type="dxa"/>
            <w:tcPrChange w:id="6246" w:author="gorgemj" w:date="2017-11-30T12:36:00Z">
              <w:tcPr>
                <w:tcW w:w="747" w:type="dxa"/>
                <w:gridSpan w:val="3"/>
              </w:tcPr>
            </w:tcPrChange>
          </w:tcPr>
          <w:p w:rsidR="00B61F44" w:rsidDel="005005C2" w:rsidRDefault="00B61F44" w:rsidP="00B03BB3">
            <w:pPr>
              <w:keepNext/>
              <w:keepLines/>
              <w:autoSpaceDE w:val="0"/>
              <w:autoSpaceDN w:val="0"/>
              <w:adjustRightInd w:val="0"/>
              <w:spacing w:before="60" w:after="60" w:line="280" w:lineRule="atLeast"/>
              <w:jc w:val="center"/>
              <w:rPr>
                <w:del w:id="6247" w:author="gorgemj" w:date="2017-11-23T12:30:00Z"/>
                <w:rFonts w:cs="Arial"/>
                <w:b/>
                <w:bCs/>
              </w:rPr>
            </w:pPr>
          </w:p>
        </w:tc>
        <w:tc>
          <w:tcPr>
            <w:tcW w:w="5038" w:type="dxa"/>
            <w:gridSpan w:val="2"/>
            <w:tcPrChange w:id="6248" w:author="gorgemj" w:date="2017-11-30T12:36:00Z">
              <w:tcPr>
                <w:tcW w:w="6768" w:type="dxa"/>
                <w:gridSpan w:val="7"/>
              </w:tcPr>
            </w:tcPrChange>
          </w:tcPr>
          <w:p w:rsidR="00B61F44" w:rsidDel="005005C2" w:rsidRDefault="00B61F44" w:rsidP="00B03BB3">
            <w:pPr>
              <w:keepNext/>
              <w:keepLines/>
              <w:autoSpaceDE w:val="0"/>
              <w:autoSpaceDN w:val="0"/>
              <w:adjustRightInd w:val="0"/>
              <w:spacing w:before="60" w:after="60" w:line="280" w:lineRule="atLeast"/>
              <w:rPr>
                <w:del w:id="6249" w:author="gorgemj" w:date="2017-11-23T12:30:00Z"/>
                <w:rFonts w:cs="Arial"/>
                <w:b/>
                <w:color w:val="000000"/>
                <w:sz w:val="24"/>
                <w:szCs w:val="24"/>
              </w:rPr>
            </w:pPr>
            <w:del w:id="6250" w:author="gorgemj" w:date="2017-11-23T12:30:00Z">
              <w:r w:rsidRPr="00817CEB" w:rsidDel="005005C2">
                <w:rPr>
                  <w:rFonts w:eastAsia="Calibri" w:cs="Arial"/>
                  <w:b/>
                  <w:bCs/>
                </w:rPr>
                <w:delText>Requirement 37: Communication systems at the plant</w:delText>
              </w:r>
            </w:del>
          </w:p>
        </w:tc>
        <w:tc>
          <w:tcPr>
            <w:tcW w:w="6912" w:type="dxa"/>
            <w:gridSpan w:val="3"/>
            <w:tcPrChange w:id="6251" w:author="gorgemj" w:date="2017-11-30T12:36:00Z">
              <w:tcPr>
                <w:tcW w:w="5130" w:type="dxa"/>
                <w:gridSpan w:val="8"/>
              </w:tcPr>
            </w:tcPrChange>
          </w:tcPr>
          <w:p w:rsidR="00B61F44" w:rsidDel="005005C2" w:rsidRDefault="00B61F44" w:rsidP="00B03BB3">
            <w:pPr>
              <w:keepNext/>
              <w:keepLines/>
              <w:spacing w:before="60" w:after="60" w:line="280" w:lineRule="atLeast"/>
              <w:rPr>
                <w:del w:id="6252" w:author="gorgemj" w:date="2017-11-23T12:30:00Z"/>
                <w:rFonts w:cs="Arial"/>
                <w:b/>
              </w:rPr>
            </w:pPr>
          </w:p>
        </w:tc>
      </w:tr>
      <w:tr w:rsidR="00B61F44" w:rsidRPr="00817CEB" w:rsidTr="00814E5E">
        <w:trPr>
          <w:cantSplit/>
          <w:trPrChange w:id="6253" w:author="gorgemj" w:date="2017-11-30T12:36:00Z">
            <w:trPr>
              <w:gridBefore w:val="6"/>
              <w:gridAfter w:val="0"/>
              <w:cantSplit/>
            </w:trPr>
          </w:trPrChange>
        </w:trPr>
        <w:tc>
          <w:tcPr>
            <w:tcW w:w="947" w:type="dxa"/>
            <w:tcPrChange w:id="6254" w:author="gorgemj" w:date="2017-11-30T12:36:00Z">
              <w:tcPr>
                <w:tcW w:w="945" w:type="dxa"/>
                <w:gridSpan w:val="6"/>
              </w:tcPr>
            </w:tcPrChange>
          </w:tcPr>
          <w:p w:rsidR="00B61F44" w:rsidRDefault="00B61F44" w:rsidP="00542606">
            <w:pPr>
              <w:autoSpaceDE w:val="0"/>
              <w:autoSpaceDN w:val="0"/>
              <w:adjustRightInd w:val="0"/>
              <w:spacing w:before="60" w:after="60" w:line="280" w:lineRule="atLeast"/>
              <w:jc w:val="center"/>
              <w:rPr>
                <w:rFonts w:cs="Arial"/>
                <w:b/>
              </w:rPr>
            </w:pPr>
          </w:p>
        </w:tc>
        <w:tc>
          <w:tcPr>
            <w:tcW w:w="693" w:type="dxa"/>
            <w:tcPrChange w:id="6255" w:author="gorgemj" w:date="2017-11-30T12:36:00Z">
              <w:tcPr>
                <w:tcW w:w="747" w:type="dxa"/>
                <w:gridSpan w:val="3"/>
              </w:tcPr>
            </w:tcPrChange>
          </w:tcPr>
          <w:p w:rsidR="00B61F44" w:rsidRDefault="00B61F44" w:rsidP="00542606">
            <w:pPr>
              <w:autoSpaceDE w:val="0"/>
              <w:autoSpaceDN w:val="0"/>
              <w:adjustRightInd w:val="0"/>
              <w:spacing w:before="60" w:after="60" w:line="280" w:lineRule="atLeast"/>
              <w:jc w:val="center"/>
              <w:rPr>
                <w:rFonts w:cs="Arial"/>
                <w:b/>
                <w:bCs/>
              </w:rPr>
            </w:pPr>
          </w:p>
        </w:tc>
        <w:tc>
          <w:tcPr>
            <w:tcW w:w="5038" w:type="dxa"/>
            <w:gridSpan w:val="2"/>
            <w:tcPrChange w:id="6256" w:author="gorgemj" w:date="2017-11-30T12:36:00Z">
              <w:tcPr>
                <w:tcW w:w="6768" w:type="dxa"/>
                <w:gridSpan w:val="7"/>
              </w:tcPr>
            </w:tcPrChange>
          </w:tcPr>
          <w:p w:rsidR="00B61F44" w:rsidRDefault="00B61F44" w:rsidP="00542606">
            <w:pPr>
              <w:autoSpaceDE w:val="0"/>
              <w:autoSpaceDN w:val="0"/>
              <w:adjustRightInd w:val="0"/>
              <w:spacing w:before="60" w:after="60" w:line="280" w:lineRule="atLeast"/>
              <w:rPr>
                <w:ins w:id="6257" w:author="gorgemj" w:date="2017-11-23T12:30:00Z"/>
                <w:rFonts w:eastAsia="Calibri" w:cs="Arial"/>
                <w:b/>
                <w:bCs/>
              </w:rPr>
            </w:pPr>
            <w:ins w:id="6258" w:author="gorgemj" w:date="2017-11-23T12:30:00Z">
              <w:r w:rsidRPr="005005C2">
                <w:rPr>
                  <w:rFonts w:eastAsia="Calibri" w:cs="Arial"/>
                  <w:b/>
                  <w:bCs/>
                </w:rPr>
                <w:t xml:space="preserve">Requirement 37: Communication systems at the plant </w:t>
              </w:r>
            </w:ins>
          </w:p>
          <w:p w:rsidR="00B61F44" w:rsidRPr="00817CEB" w:rsidRDefault="00B61F44" w:rsidP="00542606">
            <w:pPr>
              <w:autoSpaceDE w:val="0"/>
              <w:autoSpaceDN w:val="0"/>
              <w:adjustRightInd w:val="0"/>
              <w:spacing w:before="60" w:after="60" w:line="280" w:lineRule="atLeast"/>
              <w:rPr>
                <w:rFonts w:eastAsia="Calibri" w:cs="Arial"/>
                <w:b/>
                <w:bCs/>
              </w:rPr>
            </w:pPr>
            <w:r w:rsidRPr="00817CEB">
              <w:rPr>
                <w:rFonts w:eastAsia="Calibri" w:cs="Arial"/>
                <w:b/>
                <w:bCs/>
              </w:rPr>
              <w:t>Effective means of communication shall be provided throughout the nuclear power plant to facilitate safe operation in all modes of normal operation and to be available for use following all postulated initiating events and in accident conditions.</w:t>
            </w:r>
          </w:p>
        </w:tc>
        <w:tc>
          <w:tcPr>
            <w:tcW w:w="6912" w:type="dxa"/>
            <w:gridSpan w:val="3"/>
            <w:tcPrChange w:id="6259" w:author="gorgemj" w:date="2017-11-30T12:36:00Z">
              <w:tcPr>
                <w:tcW w:w="5130" w:type="dxa"/>
                <w:gridSpan w:val="8"/>
              </w:tcPr>
            </w:tcPrChange>
          </w:tcPr>
          <w:p w:rsidR="00B61F44" w:rsidRDefault="00B61F44" w:rsidP="00A366D5">
            <w:pPr>
              <w:spacing w:before="60" w:after="60" w:line="280" w:lineRule="atLeast"/>
              <w:rPr>
                <w:rFonts w:eastAsia="Calibri" w:cs="Arial"/>
              </w:rPr>
            </w:pPr>
            <w:r w:rsidRPr="0098154C">
              <w:rPr>
                <w:rFonts w:cs="Arial"/>
              </w:rPr>
              <w:t>The</w:t>
            </w:r>
            <w:r w:rsidRPr="00817CEB">
              <w:rPr>
                <w:rFonts w:eastAsia="Calibri" w:cs="Arial"/>
              </w:rPr>
              <w:t xml:space="preserve"> </w:t>
            </w:r>
            <w:r w:rsidRPr="00817CEB">
              <w:rPr>
                <w:rFonts w:eastAsia="Calibri" w:cs="Arial"/>
                <w:b/>
              </w:rPr>
              <w:t>AP1000</w:t>
            </w:r>
            <w:r w:rsidRPr="00817CEB">
              <w:rPr>
                <w:rFonts w:eastAsia="Calibri" w:cs="Arial"/>
              </w:rPr>
              <w:t xml:space="preserve"> </w:t>
            </w:r>
            <w:r>
              <w:rPr>
                <w:rFonts w:eastAsia="Calibri" w:cs="Arial"/>
              </w:rPr>
              <w:t>plant communication system (</w:t>
            </w:r>
            <w:ins w:id="6260" w:author="gorgemj" w:date="2017-11-24T16:57:00Z">
              <w:r>
                <w:rPr>
                  <w:rFonts w:cs="Arial"/>
                </w:rPr>
                <w:t xml:space="preserve">see </w:t>
              </w:r>
              <w:r w:rsidRPr="00993D67">
                <w:rPr>
                  <w:rFonts w:cs="Arial"/>
                  <w:b/>
                </w:rPr>
                <w:t>AP1000</w:t>
              </w:r>
              <w:r>
                <w:rPr>
                  <w:rFonts w:cs="Arial"/>
                </w:rPr>
                <w:t xml:space="preserve"> plant DCD [2]</w:t>
              </w:r>
            </w:ins>
            <w:del w:id="6261" w:author="gorgemj" w:date="2017-11-24T16:57:00Z">
              <w:r w:rsidDel="006E7610">
                <w:rPr>
                  <w:rFonts w:eastAsia="Calibri" w:cs="Arial"/>
                </w:rPr>
                <w:delText>DCD</w:delText>
              </w:r>
            </w:del>
            <w:r>
              <w:rPr>
                <w:rFonts w:eastAsia="Calibri" w:cs="Arial"/>
              </w:rPr>
              <w:t> </w:t>
            </w:r>
            <w:r w:rsidRPr="00817CEB">
              <w:rPr>
                <w:rFonts w:eastAsia="Calibri" w:cs="Arial"/>
              </w:rPr>
              <w:t>Section 9.5.2) provides effective interplant communications and effective plant-to-offsite communications during normal, maintenance, transient, fire, and accident conditions, including loss of offsite power.</w:t>
            </w:r>
          </w:p>
        </w:tc>
      </w:tr>
      <w:tr w:rsidR="00B61F44" w:rsidRPr="00817CEB" w:rsidTr="00814E5E">
        <w:trPr>
          <w:cantSplit/>
          <w:trPrChange w:id="6262" w:author="gorgemj" w:date="2017-11-30T12:36:00Z">
            <w:trPr>
              <w:gridBefore w:val="6"/>
              <w:gridAfter w:val="0"/>
              <w:cantSplit/>
            </w:trPr>
          </w:trPrChange>
        </w:trPr>
        <w:tc>
          <w:tcPr>
            <w:tcW w:w="947" w:type="dxa"/>
            <w:tcPrChange w:id="6263" w:author="gorgemj" w:date="2017-11-30T12:36:00Z">
              <w:tcPr>
                <w:tcW w:w="945" w:type="dxa"/>
                <w:gridSpan w:val="6"/>
              </w:tcPr>
            </w:tcPrChange>
          </w:tcPr>
          <w:p w:rsidR="00B61F44" w:rsidRPr="00925F93" w:rsidRDefault="00B61F44" w:rsidP="00542606">
            <w:pPr>
              <w:autoSpaceDE w:val="0"/>
              <w:autoSpaceDN w:val="0"/>
              <w:adjustRightInd w:val="0"/>
              <w:spacing w:before="60" w:after="60" w:line="280" w:lineRule="atLeast"/>
              <w:jc w:val="center"/>
              <w:rPr>
                <w:rFonts w:cs="Arial"/>
                <w:rPrChange w:id="6264" w:author="gorgemj" w:date="2017-11-23T13:02:00Z">
                  <w:rPr>
                    <w:rFonts w:cs="Arial"/>
                    <w:b/>
                  </w:rPr>
                </w:rPrChange>
              </w:rPr>
            </w:pPr>
            <w:r w:rsidRPr="00925F93">
              <w:rPr>
                <w:rFonts w:cs="Arial"/>
                <w:rPrChange w:id="6265" w:author="gorgemj" w:date="2017-11-23T13:02:00Z">
                  <w:rPr>
                    <w:rFonts w:cs="Arial"/>
                    <w:b/>
                  </w:rPr>
                </w:rPrChange>
              </w:rPr>
              <w:t>5.66</w:t>
            </w:r>
          </w:p>
        </w:tc>
        <w:tc>
          <w:tcPr>
            <w:tcW w:w="693" w:type="dxa"/>
            <w:tcPrChange w:id="6266" w:author="gorgemj" w:date="2017-11-30T12:36:00Z">
              <w:tcPr>
                <w:tcW w:w="747" w:type="dxa"/>
                <w:gridSpan w:val="3"/>
              </w:tcPr>
            </w:tcPrChange>
          </w:tcPr>
          <w:p w:rsidR="00B61F44" w:rsidRPr="00925F93" w:rsidRDefault="00B61F44" w:rsidP="00542606">
            <w:pPr>
              <w:autoSpaceDE w:val="0"/>
              <w:autoSpaceDN w:val="0"/>
              <w:adjustRightInd w:val="0"/>
              <w:spacing w:before="60" w:after="60" w:line="280" w:lineRule="atLeast"/>
              <w:jc w:val="center"/>
              <w:rPr>
                <w:rFonts w:cs="Arial"/>
                <w:bCs/>
                <w:color w:val="000000"/>
                <w:sz w:val="24"/>
                <w:szCs w:val="24"/>
                <w:rPrChange w:id="6267" w:author="gorgemj" w:date="2017-11-23T13:02:00Z">
                  <w:rPr>
                    <w:rFonts w:cs="Arial"/>
                    <w:b/>
                    <w:bCs/>
                    <w:color w:val="000000"/>
                    <w:sz w:val="24"/>
                    <w:szCs w:val="24"/>
                  </w:rPr>
                </w:rPrChange>
              </w:rPr>
            </w:pPr>
            <w:r w:rsidRPr="00925F93">
              <w:rPr>
                <w:rFonts w:cs="Arial"/>
                <w:bCs/>
                <w:rPrChange w:id="6268" w:author="gorgemj" w:date="2017-11-23T13:02:00Z">
                  <w:rPr>
                    <w:rFonts w:cs="Arial"/>
                    <w:b/>
                    <w:bCs/>
                  </w:rPr>
                </w:rPrChange>
              </w:rPr>
              <w:t>1</w:t>
            </w:r>
          </w:p>
        </w:tc>
        <w:tc>
          <w:tcPr>
            <w:tcW w:w="5038" w:type="dxa"/>
            <w:gridSpan w:val="2"/>
            <w:tcPrChange w:id="6269" w:author="gorgemj" w:date="2017-11-30T12:36:00Z">
              <w:tcPr>
                <w:tcW w:w="6768" w:type="dxa"/>
                <w:gridSpan w:val="7"/>
              </w:tcPr>
            </w:tcPrChange>
          </w:tcPr>
          <w:p w:rsidR="00B61F44" w:rsidRPr="00817CEB" w:rsidRDefault="00B61F44" w:rsidP="00542606">
            <w:pPr>
              <w:autoSpaceDE w:val="0"/>
              <w:autoSpaceDN w:val="0"/>
              <w:adjustRightInd w:val="0"/>
              <w:spacing w:before="60" w:after="60" w:line="280" w:lineRule="atLeast"/>
              <w:rPr>
                <w:rFonts w:eastAsia="Calibri" w:cs="Arial"/>
              </w:rPr>
            </w:pPr>
            <w:r w:rsidRPr="00817CEB">
              <w:rPr>
                <w:rFonts w:eastAsia="Calibri" w:cs="Arial"/>
              </w:rPr>
              <w:t>Suitable alarm systems and means of communication shall be provided so that all persons present at the nuclear power plant and on the site can be given warnings and instructions, in operational states and in accident conditions.</w:t>
            </w:r>
          </w:p>
        </w:tc>
        <w:tc>
          <w:tcPr>
            <w:tcW w:w="6912" w:type="dxa"/>
            <w:gridSpan w:val="3"/>
            <w:tcPrChange w:id="6270" w:author="gorgemj" w:date="2017-11-30T12:36:00Z">
              <w:tcPr>
                <w:tcW w:w="5130" w:type="dxa"/>
                <w:gridSpan w:val="8"/>
              </w:tcPr>
            </w:tcPrChange>
          </w:tcPr>
          <w:p w:rsidR="00B61F44" w:rsidRDefault="00B61F44" w:rsidP="00542606">
            <w:pPr>
              <w:spacing w:before="60" w:after="60" w:line="280" w:lineRule="atLeast"/>
              <w:rPr>
                <w:rFonts w:eastAsia="Calibri" w:cs="Arial"/>
              </w:rPr>
            </w:pPr>
            <w:r w:rsidRPr="00817CEB">
              <w:rPr>
                <w:rFonts w:eastAsia="Calibri" w:cs="Arial"/>
              </w:rPr>
              <w:t>The communication system</w:t>
            </w:r>
            <w:r>
              <w:rPr>
                <w:rFonts w:eastAsia="Calibri" w:cs="Arial"/>
              </w:rPr>
              <w:t xml:space="preserve"> (</w:t>
            </w:r>
            <w:ins w:id="6271" w:author="gorgemj" w:date="2017-11-24T16:57:00Z">
              <w:r>
                <w:rPr>
                  <w:rFonts w:cs="Arial"/>
                </w:rPr>
                <w:t xml:space="preserve">the </w:t>
              </w:r>
              <w:r w:rsidRPr="00993D67">
                <w:rPr>
                  <w:rFonts w:cs="Arial"/>
                  <w:b/>
                </w:rPr>
                <w:t>AP1000</w:t>
              </w:r>
              <w:r>
                <w:rPr>
                  <w:rFonts w:cs="Arial"/>
                </w:rPr>
                <w:t xml:space="preserve"> plant DCD [2]</w:t>
              </w:r>
            </w:ins>
            <w:del w:id="6272" w:author="gorgemj" w:date="2017-11-24T16:57:00Z">
              <w:r w:rsidDel="006E7610">
                <w:rPr>
                  <w:rFonts w:eastAsia="Calibri" w:cs="Arial"/>
                </w:rPr>
                <w:delText>DCD</w:delText>
              </w:r>
            </w:del>
            <w:r>
              <w:rPr>
                <w:rFonts w:eastAsia="Calibri" w:cs="Arial"/>
              </w:rPr>
              <w:t xml:space="preserve"> Section 9.5.2)</w:t>
            </w:r>
            <w:r w:rsidRPr="00817CEB">
              <w:rPr>
                <w:rFonts w:eastAsia="Calibri" w:cs="Arial"/>
              </w:rPr>
              <w:t xml:space="preserve"> allows each guard, watchman, or armed response individual on duty to maintain continuous communication with an individual in each manned alarm station and with other agencies both onsite and offsite, as required by 10 CFR 73, Sections 55 (e) and (f).</w:t>
            </w:r>
          </w:p>
          <w:p w:rsidR="00B61F44" w:rsidRPr="00E565BC" w:rsidRDefault="00B61F44" w:rsidP="00542606">
            <w:pPr>
              <w:spacing w:before="60" w:after="60" w:line="280" w:lineRule="atLeast"/>
              <w:rPr>
                <w:rFonts w:eastAsia="Calibri" w:cs="Arial"/>
              </w:rPr>
            </w:pPr>
            <w:r w:rsidRPr="00E565BC">
              <w:rPr>
                <w:rFonts w:eastAsia="Calibri" w:cs="Arial"/>
              </w:rPr>
              <w:t xml:space="preserve">The communication system consists of the following subsystems: </w:t>
            </w:r>
          </w:p>
          <w:p w:rsidR="00B61F44" w:rsidRPr="00536966" w:rsidRDefault="00B61F44" w:rsidP="001D39A8">
            <w:pPr>
              <w:pStyle w:val="ListParagraph"/>
              <w:numPr>
                <w:ilvl w:val="0"/>
                <w:numId w:val="19"/>
              </w:numPr>
              <w:spacing w:before="60" w:after="60" w:line="280" w:lineRule="atLeast"/>
              <w:ind w:left="518"/>
              <w:contextualSpacing w:val="0"/>
              <w:rPr>
                <w:rFonts w:eastAsia="Calibri" w:cs="Arial"/>
                <w:szCs w:val="20"/>
              </w:rPr>
            </w:pPr>
            <w:r w:rsidRPr="00536966">
              <w:rPr>
                <w:rFonts w:eastAsia="Calibri" w:cs="Arial"/>
                <w:szCs w:val="20"/>
              </w:rPr>
              <w:t xml:space="preserve">Wireless telephone system </w:t>
            </w:r>
          </w:p>
          <w:p w:rsidR="00B61F44" w:rsidRPr="00536966" w:rsidRDefault="00B61F44" w:rsidP="001D39A8">
            <w:pPr>
              <w:pStyle w:val="ListParagraph"/>
              <w:numPr>
                <w:ilvl w:val="0"/>
                <w:numId w:val="19"/>
              </w:numPr>
              <w:spacing w:before="60" w:after="60" w:line="280" w:lineRule="atLeast"/>
              <w:ind w:left="518"/>
              <w:contextualSpacing w:val="0"/>
              <w:rPr>
                <w:rFonts w:eastAsia="Calibri" w:cs="Arial"/>
                <w:szCs w:val="20"/>
              </w:rPr>
            </w:pPr>
            <w:r w:rsidRPr="00536966">
              <w:rPr>
                <w:rFonts w:eastAsia="Calibri" w:cs="Arial"/>
                <w:szCs w:val="20"/>
              </w:rPr>
              <w:t xml:space="preserve">Telephone/page system </w:t>
            </w:r>
          </w:p>
          <w:p w:rsidR="00B61F44" w:rsidRPr="00536966" w:rsidRDefault="00B61F44" w:rsidP="001D39A8">
            <w:pPr>
              <w:pStyle w:val="ListParagraph"/>
              <w:numPr>
                <w:ilvl w:val="0"/>
                <w:numId w:val="19"/>
              </w:numPr>
              <w:spacing w:before="60" w:after="60" w:line="280" w:lineRule="atLeast"/>
              <w:ind w:left="518"/>
              <w:contextualSpacing w:val="0"/>
              <w:rPr>
                <w:rFonts w:eastAsia="Calibri" w:cs="Arial"/>
                <w:szCs w:val="20"/>
              </w:rPr>
            </w:pPr>
            <w:r w:rsidRPr="00536966">
              <w:rPr>
                <w:rFonts w:eastAsia="Calibri" w:cs="Arial"/>
                <w:szCs w:val="20"/>
              </w:rPr>
              <w:t xml:space="preserve">Private automatic branch exchange </w:t>
            </w:r>
            <w:del w:id="6273" w:author="gorgemj" w:date="2017-11-26T17:48:00Z">
              <w:r w:rsidRPr="00536966" w:rsidDel="001B6DA2">
                <w:rPr>
                  <w:rFonts w:eastAsia="Calibri" w:cs="Arial"/>
                  <w:szCs w:val="20"/>
                </w:rPr>
                <w:delText xml:space="preserve">(PABX) </w:delText>
              </w:r>
            </w:del>
            <w:r w:rsidRPr="00536966">
              <w:rPr>
                <w:rFonts w:eastAsia="Calibri" w:cs="Arial"/>
                <w:szCs w:val="20"/>
              </w:rPr>
              <w:t xml:space="preserve">system </w:t>
            </w:r>
          </w:p>
          <w:p w:rsidR="00B61F44" w:rsidRPr="00536966" w:rsidRDefault="00B61F44" w:rsidP="001D39A8">
            <w:pPr>
              <w:pStyle w:val="ListParagraph"/>
              <w:numPr>
                <w:ilvl w:val="0"/>
                <w:numId w:val="19"/>
              </w:numPr>
              <w:spacing w:before="60" w:after="60" w:line="280" w:lineRule="atLeast"/>
              <w:ind w:left="518"/>
              <w:contextualSpacing w:val="0"/>
              <w:rPr>
                <w:rFonts w:eastAsia="Calibri" w:cs="Arial"/>
                <w:szCs w:val="20"/>
              </w:rPr>
            </w:pPr>
            <w:r w:rsidRPr="00536966">
              <w:rPr>
                <w:rFonts w:eastAsia="Calibri" w:cs="Arial"/>
                <w:szCs w:val="20"/>
              </w:rPr>
              <w:t xml:space="preserve">Sound-powered system </w:t>
            </w:r>
          </w:p>
          <w:p w:rsidR="00B61F44" w:rsidRPr="00536966" w:rsidRDefault="00B61F44" w:rsidP="001D39A8">
            <w:pPr>
              <w:pStyle w:val="ListParagraph"/>
              <w:numPr>
                <w:ilvl w:val="0"/>
                <w:numId w:val="19"/>
              </w:numPr>
              <w:spacing w:before="60" w:after="60" w:line="280" w:lineRule="atLeast"/>
              <w:ind w:left="518"/>
              <w:contextualSpacing w:val="0"/>
              <w:rPr>
                <w:rFonts w:eastAsia="Calibri" w:cs="Arial"/>
                <w:szCs w:val="20"/>
              </w:rPr>
            </w:pPr>
            <w:r w:rsidRPr="00536966">
              <w:rPr>
                <w:rFonts w:eastAsia="Calibri" w:cs="Arial"/>
                <w:szCs w:val="20"/>
              </w:rPr>
              <w:t xml:space="preserve">Emergency offsite communications </w:t>
            </w:r>
          </w:p>
          <w:p w:rsidR="00B61F44" w:rsidRPr="00536966" w:rsidRDefault="00B61F44" w:rsidP="001D39A8">
            <w:pPr>
              <w:pStyle w:val="ListParagraph"/>
              <w:numPr>
                <w:ilvl w:val="0"/>
                <w:numId w:val="19"/>
              </w:numPr>
              <w:spacing w:before="60" w:after="60" w:line="280" w:lineRule="atLeast"/>
              <w:ind w:left="522"/>
              <w:rPr>
                <w:rFonts w:eastAsia="Calibri" w:cs="Arial"/>
                <w:szCs w:val="20"/>
              </w:rPr>
            </w:pPr>
            <w:r w:rsidRPr="00536966">
              <w:rPr>
                <w:rFonts w:eastAsia="Calibri" w:cs="Arial"/>
                <w:szCs w:val="20"/>
              </w:rPr>
              <w:t xml:space="preserve">Security communication system. </w:t>
            </w:r>
          </w:p>
          <w:p w:rsidR="00B61F44" w:rsidRDefault="00B61F44" w:rsidP="00542606">
            <w:pPr>
              <w:spacing w:before="60" w:after="60" w:line="280" w:lineRule="atLeast"/>
              <w:rPr>
                <w:rFonts w:cs="Arial"/>
                <w:b/>
              </w:rPr>
            </w:pPr>
            <w:r w:rsidRPr="00817CEB">
              <w:rPr>
                <w:rFonts w:eastAsia="Calibri" w:cs="Arial"/>
              </w:rPr>
              <w:t xml:space="preserve">Suitable alarm systems and means of communication </w:t>
            </w:r>
            <w:r>
              <w:rPr>
                <w:rFonts w:eastAsia="Calibri" w:cs="Arial"/>
              </w:rPr>
              <w:t>are</w:t>
            </w:r>
            <w:r w:rsidRPr="00817CEB">
              <w:rPr>
                <w:rFonts w:eastAsia="Calibri" w:cs="Arial"/>
              </w:rPr>
              <w:t xml:space="preserve"> provided so that all persons present at the nuclear power plant and on the site can be given warnings and instructions, in operational states and in accident conditions</w:t>
            </w:r>
            <w:r>
              <w:rPr>
                <w:rFonts w:eastAsia="Calibri" w:cs="Arial"/>
              </w:rPr>
              <w:t xml:space="preserve">. Additional details are provided in </w:t>
            </w:r>
            <w:ins w:id="6274" w:author="gorgemj" w:date="2017-11-24T16:57:00Z">
              <w:r>
                <w:rPr>
                  <w:rFonts w:cs="Arial"/>
                </w:rPr>
                <w:t xml:space="preserve">the </w:t>
              </w:r>
              <w:r w:rsidRPr="00993D67">
                <w:rPr>
                  <w:rFonts w:cs="Arial"/>
                  <w:b/>
                </w:rPr>
                <w:t>AP1000</w:t>
              </w:r>
              <w:r>
                <w:rPr>
                  <w:rFonts w:cs="Arial"/>
                </w:rPr>
                <w:t xml:space="preserve"> plant DCD [2]</w:t>
              </w:r>
            </w:ins>
            <w:del w:id="6275" w:author="gorgemj" w:date="2017-11-24T16:57:00Z">
              <w:r w:rsidDel="006E7610">
                <w:rPr>
                  <w:rFonts w:eastAsia="Calibri" w:cs="Arial"/>
                </w:rPr>
                <w:delText>DCD</w:delText>
              </w:r>
            </w:del>
            <w:r>
              <w:rPr>
                <w:rFonts w:eastAsia="Calibri" w:cs="Arial"/>
              </w:rPr>
              <w:t xml:space="preserve"> Section 9.5.2.</w:t>
            </w:r>
          </w:p>
        </w:tc>
      </w:tr>
      <w:tr w:rsidR="00B61F44" w:rsidRPr="00817CEB" w:rsidTr="00814E5E">
        <w:trPr>
          <w:cantSplit/>
          <w:trPrChange w:id="6276" w:author="gorgemj" w:date="2017-11-30T12:36:00Z">
            <w:trPr>
              <w:gridBefore w:val="6"/>
              <w:gridAfter w:val="0"/>
              <w:cantSplit/>
            </w:trPr>
          </w:trPrChange>
        </w:trPr>
        <w:tc>
          <w:tcPr>
            <w:tcW w:w="947" w:type="dxa"/>
            <w:tcPrChange w:id="6277" w:author="gorgemj" w:date="2017-11-30T12:36:00Z">
              <w:tcPr>
                <w:tcW w:w="945" w:type="dxa"/>
                <w:gridSpan w:val="6"/>
              </w:tcPr>
            </w:tcPrChange>
          </w:tcPr>
          <w:p w:rsidR="00B61F44" w:rsidRPr="00925F93" w:rsidRDefault="00B61F44" w:rsidP="00542606">
            <w:pPr>
              <w:autoSpaceDE w:val="0"/>
              <w:autoSpaceDN w:val="0"/>
              <w:adjustRightInd w:val="0"/>
              <w:spacing w:before="60" w:after="60" w:line="280" w:lineRule="atLeast"/>
              <w:jc w:val="center"/>
              <w:rPr>
                <w:rFonts w:cs="Arial"/>
                <w:rPrChange w:id="6278" w:author="gorgemj" w:date="2017-11-23T13:03:00Z">
                  <w:rPr>
                    <w:rFonts w:cs="Arial"/>
                    <w:b/>
                  </w:rPr>
                </w:rPrChange>
              </w:rPr>
            </w:pPr>
            <w:r w:rsidRPr="00925F93">
              <w:rPr>
                <w:rFonts w:cs="Arial"/>
                <w:rPrChange w:id="6279" w:author="gorgemj" w:date="2017-11-23T13:03:00Z">
                  <w:rPr>
                    <w:rFonts w:cs="Arial"/>
                    <w:b/>
                  </w:rPr>
                </w:rPrChange>
              </w:rPr>
              <w:t>5.67</w:t>
            </w:r>
          </w:p>
        </w:tc>
        <w:tc>
          <w:tcPr>
            <w:tcW w:w="693" w:type="dxa"/>
            <w:tcPrChange w:id="6280" w:author="gorgemj" w:date="2017-11-30T12:36:00Z">
              <w:tcPr>
                <w:tcW w:w="747" w:type="dxa"/>
                <w:gridSpan w:val="3"/>
              </w:tcPr>
            </w:tcPrChange>
          </w:tcPr>
          <w:p w:rsidR="00B61F44" w:rsidRPr="00925F93" w:rsidRDefault="00B61F44" w:rsidP="00542606">
            <w:pPr>
              <w:autoSpaceDE w:val="0"/>
              <w:autoSpaceDN w:val="0"/>
              <w:adjustRightInd w:val="0"/>
              <w:spacing w:before="60" w:after="60" w:line="280" w:lineRule="atLeast"/>
              <w:jc w:val="center"/>
              <w:rPr>
                <w:rFonts w:cs="Arial"/>
                <w:bCs/>
                <w:color w:val="000000"/>
                <w:sz w:val="24"/>
                <w:szCs w:val="24"/>
                <w:rPrChange w:id="6281" w:author="gorgemj" w:date="2017-11-23T13:03:00Z">
                  <w:rPr>
                    <w:rFonts w:cs="Arial"/>
                    <w:b/>
                    <w:bCs/>
                    <w:color w:val="000000"/>
                    <w:sz w:val="24"/>
                    <w:szCs w:val="24"/>
                  </w:rPr>
                </w:rPrChange>
              </w:rPr>
            </w:pPr>
            <w:r w:rsidRPr="00925F93">
              <w:rPr>
                <w:rFonts w:cs="Arial"/>
                <w:bCs/>
                <w:rPrChange w:id="6282" w:author="gorgemj" w:date="2017-11-23T13:03:00Z">
                  <w:rPr>
                    <w:rFonts w:cs="Arial"/>
                    <w:b/>
                    <w:bCs/>
                  </w:rPr>
                </w:rPrChange>
              </w:rPr>
              <w:t>1</w:t>
            </w:r>
          </w:p>
        </w:tc>
        <w:tc>
          <w:tcPr>
            <w:tcW w:w="5038" w:type="dxa"/>
            <w:gridSpan w:val="2"/>
            <w:tcPrChange w:id="6283" w:author="gorgemj" w:date="2017-11-30T12:36:00Z">
              <w:tcPr>
                <w:tcW w:w="6768" w:type="dxa"/>
                <w:gridSpan w:val="7"/>
              </w:tcPr>
            </w:tcPrChange>
          </w:tcPr>
          <w:p w:rsidR="00B61F44" w:rsidRPr="00817CEB" w:rsidRDefault="00B61F44" w:rsidP="00542606">
            <w:pPr>
              <w:autoSpaceDE w:val="0"/>
              <w:autoSpaceDN w:val="0"/>
              <w:adjustRightInd w:val="0"/>
              <w:spacing w:before="60" w:after="60" w:line="280" w:lineRule="atLeast"/>
              <w:rPr>
                <w:rFonts w:eastAsia="Calibri" w:cs="Arial"/>
                <w:b/>
                <w:bCs/>
              </w:rPr>
            </w:pPr>
            <w:r w:rsidRPr="00817CEB">
              <w:rPr>
                <w:rFonts w:eastAsia="Calibri" w:cs="Arial"/>
              </w:rPr>
              <w:t>Suitable and diverse means of communication necessary for safety within the nuclear power plant and in the immediate vicinity, and for communication with relevant off-site agencies, shall be provided.</w:t>
            </w:r>
          </w:p>
        </w:tc>
        <w:tc>
          <w:tcPr>
            <w:tcW w:w="6912" w:type="dxa"/>
            <w:gridSpan w:val="3"/>
            <w:tcPrChange w:id="6284" w:author="gorgemj" w:date="2017-11-30T12:36:00Z">
              <w:tcPr>
                <w:tcW w:w="5130" w:type="dxa"/>
                <w:gridSpan w:val="8"/>
              </w:tcPr>
            </w:tcPrChange>
          </w:tcPr>
          <w:p w:rsidR="00B61F44" w:rsidRDefault="00B61F44" w:rsidP="00542606">
            <w:pPr>
              <w:spacing w:before="60" w:after="60" w:line="280" w:lineRule="atLeast"/>
              <w:rPr>
                <w:rFonts w:cs="Arial"/>
              </w:rPr>
            </w:pPr>
            <w:r w:rsidRPr="00817CEB">
              <w:rPr>
                <w:rFonts w:cs="Arial"/>
              </w:rPr>
              <w:t xml:space="preserve">The </w:t>
            </w:r>
            <w:r w:rsidRPr="00E565BC">
              <w:rPr>
                <w:rFonts w:cs="Arial"/>
                <w:b/>
              </w:rPr>
              <w:t xml:space="preserve">AP1000 </w:t>
            </w:r>
            <w:r>
              <w:rPr>
                <w:rFonts w:cs="Arial"/>
              </w:rPr>
              <w:t xml:space="preserve">plant </w:t>
            </w:r>
            <w:r w:rsidRPr="00817CEB">
              <w:rPr>
                <w:rFonts w:cs="Arial"/>
              </w:rPr>
              <w:t>communication system consists of the following subsystems</w:t>
            </w:r>
            <w:r>
              <w:rPr>
                <w:rFonts w:cs="Arial"/>
              </w:rPr>
              <w:t xml:space="preserve"> (</w:t>
            </w:r>
            <w:ins w:id="6285" w:author="gorgemj" w:date="2017-11-24T16:57:00Z">
              <w:r>
                <w:rPr>
                  <w:rFonts w:cs="Arial"/>
                </w:rPr>
                <w:t xml:space="preserve">see </w:t>
              </w:r>
              <w:r w:rsidRPr="00993D67">
                <w:rPr>
                  <w:rFonts w:cs="Arial"/>
                  <w:b/>
                </w:rPr>
                <w:t>AP1000</w:t>
              </w:r>
              <w:r>
                <w:rPr>
                  <w:rFonts w:cs="Arial"/>
                </w:rPr>
                <w:t xml:space="preserve"> plant DCD [2]</w:t>
              </w:r>
            </w:ins>
            <w:del w:id="6286" w:author="gorgemj" w:date="2017-11-24T16:57:00Z">
              <w:r w:rsidDel="006E7610">
                <w:rPr>
                  <w:rFonts w:cs="Arial"/>
                </w:rPr>
                <w:delText>DCD</w:delText>
              </w:r>
            </w:del>
            <w:r>
              <w:rPr>
                <w:rFonts w:cs="Arial"/>
              </w:rPr>
              <w:t xml:space="preserve"> Section 9.5.2)</w:t>
            </w:r>
            <w:r w:rsidRPr="00817CEB">
              <w:rPr>
                <w:rFonts w:cs="Arial"/>
              </w:rPr>
              <w:t>:</w:t>
            </w:r>
          </w:p>
          <w:p w:rsidR="00B61F44" w:rsidRDefault="00B61F44" w:rsidP="001D39A8">
            <w:pPr>
              <w:pStyle w:val="ListParagraph"/>
              <w:numPr>
                <w:ilvl w:val="0"/>
                <w:numId w:val="9"/>
              </w:numPr>
              <w:spacing w:before="60" w:after="60" w:line="280" w:lineRule="atLeast"/>
              <w:contextualSpacing w:val="0"/>
              <w:rPr>
                <w:rFonts w:cs="Arial"/>
                <w:color w:val="000000"/>
                <w:szCs w:val="20"/>
              </w:rPr>
            </w:pPr>
            <w:r w:rsidRPr="00817CEB">
              <w:rPr>
                <w:rFonts w:cs="Arial"/>
                <w:szCs w:val="20"/>
              </w:rPr>
              <w:t>Wireless telephone system</w:t>
            </w:r>
          </w:p>
          <w:p w:rsidR="00B61F44" w:rsidRDefault="00B61F44" w:rsidP="001D39A8">
            <w:pPr>
              <w:pStyle w:val="ListParagraph"/>
              <w:numPr>
                <w:ilvl w:val="0"/>
                <w:numId w:val="9"/>
              </w:numPr>
              <w:spacing w:before="60" w:after="60" w:line="280" w:lineRule="atLeast"/>
              <w:contextualSpacing w:val="0"/>
              <w:rPr>
                <w:rFonts w:cs="Arial"/>
                <w:color w:val="000000"/>
                <w:szCs w:val="20"/>
              </w:rPr>
            </w:pPr>
            <w:r w:rsidRPr="00817CEB">
              <w:rPr>
                <w:rFonts w:cs="Arial"/>
                <w:szCs w:val="20"/>
              </w:rPr>
              <w:t>Telephone/page system</w:t>
            </w:r>
          </w:p>
          <w:p w:rsidR="00B61F44" w:rsidRDefault="00B61F44" w:rsidP="001D39A8">
            <w:pPr>
              <w:pStyle w:val="ListParagraph"/>
              <w:numPr>
                <w:ilvl w:val="0"/>
                <w:numId w:val="9"/>
              </w:numPr>
              <w:spacing w:before="60" w:after="60" w:line="280" w:lineRule="atLeast"/>
              <w:contextualSpacing w:val="0"/>
              <w:rPr>
                <w:rFonts w:cs="Arial"/>
                <w:color w:val="000000"/>
                <w:szCs w:val="20"/>
              </w:rPr>
            </w:pPr>
            <w:r w:rsidRPr="00817CEB">
              <w:rPr>
                <w:rFonts w:cs="Arial"/>
                <w:szCs w:val="20"/>
              </w:rPr>
              <w:t xml:space="preserve">Private automatic branch exchange </w:t>
            </w:r>
            <w:del w:id="6287" w:author="gorgemj" w:date="2017-11-26T17:49:00Z">
              <w:r w:rsidRPr="00817CEB" w:rsidDel="001B6DA2">
                <w:rPr>
                  <w:rFonts w:cs="Arial"/>
                  <w:szCs w:val="20"/>
                </w:rPr>
                <w:delText xml:space="preserve">(PABX) </w:delText>
              </w:r>
            </w:del>
            <w:r w:rsidRPr="00817CEB">
              <w:rPr>
                <w:rFonts w:cs="Arial"/>
                <w:szCs w:val="20"/>
              </w:rPr>
              <w:t>system</w:t>
            </w:r>
          </w:p>
          <w:p w:rsidR="00B61F44" w:rsidRDefault="00B61F44" w:rsidP="001D39A8">
            <w:pPr>
              <w:pStyle w:val="ListParagraph"/>
              <w:numPr>
                <w:ilvl w:val="0"/>
                <w:numId w:val="9"/>
              </w:numPr>
              <w:spacing w:before="60" w:after="60" w:line="280" w:lineRule="atLeast"/>
              <w:contextualSpacing w:val="0"/>
              <w:rPr>
                <w:rFonts w:cs="Arial"/>
                <w:color w:val="000000"/>
                <w:szCs w:val="20"/>
              </w:rPr>
            </w:pPr>
            <w:r w:rsidRPr="00817CEB">
              <w:rPr>
                <w:rFonts w:cs="Arial"/>
                <w:szCs w:val="20"/>
              </w:rPr>
              <w:t xml:space="preserve">Sound-powered system </w:t>
            </w:r>
          </w:p>
          <w:p w:rsidR="00B61F44" w:rsidRDefault="00B61F44" w:rsidP="001D39A8">
            <w:pPr>
              <w:pStyle w:val="ListParagraph"/>
              <w:numPr>
                <w:ilvl w:val="0"/>
                <w:numId w:val="9"/>
              </w:numPr>
              <w:spacing w:before="60" w:after="60" w:line="280" w:lineRule="atLeast"/>
              <w:contextualSpacing w:val="0"/>
              <w:rPr>
                <w:rFonts w:cs="Arial"/>
                <w:color w:val="000000"/>
                <w:szCs w:val="20"/>
              </w:rPr>
            </w:pPr>
            <w:r w:rsidRPr="00817CEB">
              <w:rPr>
                <w:rFonts w:cs="Arial"/>
                <w:szCs w:val="20"/>
              </w:rPr>
              <w:t>Emergency offsite communications</w:t>
            </w:r>
          </w:p>
          <w:p w:rsidR="00B61F44" w:rsidRDefault="00B61F44" w:rsidP="001D39A8">
            <w:pPr>
              <w:pStyle w:val="ListParagraph"/>
              <w:numPr>
                <w:ilvl w:val="0"/>
                <w:numId w:val="9"/>
              </w:numPr>
              <w:spacing w:before="60" w:after="60" w:line="280" w:lineRule="atLeast"/>
              <w:contextualSpacing w:val="0"/>
              <w:rPr>
                <w:rFonts w:cs="Arial"/>
                <w:color w:val="000000"/>
                <w:szCs w:val="20"/>
              </w:rPr>
            </w:pPr>
            <w:r w:rsidRPr="00817CEB">
              <w:rPr>
                <w:rFonts w:cs="Arial"/>
                <w:szCs w:val="20"/>
              </w:rPr>
              <w:t>Security communication system</w:t>
            </w:r>
          </w:p>
        </w:tc>
      </w:tr>
      <w:tr w:rsidR="00B61F44" w:rsidRPr="00817CEB" w:rsidDel="00925F93" w:rsidTr="00814E5E">
        <w:trPr>
          <w:cantSplit/>
          <w:del w:id="6288" w:author="gorgemj" w:date="2017-11-23T13:03:00Z"/>
          <w:trPrChange w:id="6289" w:author="gorgemj" w:date="2017-11-30T12:36:00Z">
            <w:trPr>
              <w:gridBefore w:val="6"/>
              <w:gridAfter w:val="0"/>
              <w:cantSplit/>
            </w:trPr>
          </w:trPrChange>
        </w:trPr>
        <w:tc>
          <w:tcPr>
            <w:tcW w:w="947" w:type="dxa"/>
            <w:tcPrChange w:id="6290" w:author="gorgemj" w:date="2017-11-30T12:36:00Z">
              <w:tcPr>
                <w:tcW w:w="945" w:type="dxa"/>
                <w:gridSpan w:val="6"/>
              </w:tcPr>
            </w:tcPrChange>
          </w:tcPr>
          <w:p w:rsidR="00B61F44" w:rsidDel="00925F93" w:rsidRDefault="00B61F44" w:rsidP="00542606">
            <w:pPr>
              <w:autoSpaceDE w:val="0"/>
              <w:autoSpaceDN w:val="0"/>
              <w:adjustRightInd w:val="0"/>
              <w:spacing w:before="60" w:after="60" w:line="280" w:lineRule="atLeast"/>
              <w:jc w:val="center"/>
              <w:rPr>
                <w:del w:id="6291" w:author="gorgemj" w:date="2017-11-23T13:03:00Z"/>
                <w:rFonts w:cs="Arial"/>
                <w:b/>
              </w:rPr>
            </w:pPr>
          </w:p>
        </w:tc>
        <w:tc>
          <w:tcPr>
            <w:tcW w:w="693" w:type="dxa"/>
            <w:tcPrChange w:id="6292" w:author="gorgemj" w:date="2017-11-30T12:36:00Z">
              <w:tcPr>
                <w:tcW w:w="747" w:type="dxa"/>
                <w:gridSpan w:val="3"/>
              </w:tcPr>
            </w:tcPrChange>
          </w:tcPr>
          <w:p w:rsidR="00B61F44" w:rsidDel="00925F93" w:rsidRDefault="00B61F44" w:rsidP="00542606">
            <w:pPr>
              <w:autoSpaceDE w:val="0"/>
              <w:autoSpaceDN w:val="0"/>
              <w:adjustRightInd w:val="0"/>
              <w:spacing w:before="60" w:after="60" w:line="280" w:lineRule="atLeast"/>
              <w:jc w:val="center"/>
              <w:rPr>
                <w:del w:id="6293" w:author="gorgemj" w:date="2017-11-23T13:03:00Z"/>
                <w:rFonts w:cs="Arial"/>
                <w:b/>
                <w:bCs/>
              </w:rPr>
            </w:pPr>
          </w:p>
        </w:tc>
        <w:tc>
          <w:tcPr>
            <w:tcW w:w="5038" w:type="dxa"/>
            <w:gridSpan w:val="2"/>
            <w:tcPrChange w:id="6294" w:author="gorgemj" w:date="2017-11-30T12:36:00Z">
              <w:tcPr>
                <w:tcW w:w="6768" w:type="dxa"/>
                <w:gridSpan w:val="7"/>
              </w:tcPr>
            </w:tcPrChange>
          </w:tcPr>
          <w:p w:rsidR="00B61F44" w:rsidDel="00925F93" w:rsidRDefault="00B61F44" w:rsidP="00542606">
            <w:pPr>
              <w:autoSpaceDE w:val="0"/>
              <w:autoSpaceDN w:val="0"/>
              <w:adjustRightInd w:val="0"/>
              <w:spacing w:before="60" w:after="60" w:line="280" w:lineRule="atLeast"/>
              <w:rPr>
                <w:del w:id="6295" w:author="gorgemj" w:date="2017-11-23T13:03:00Z"/>
                <w:rFonts w:cs="Arial"/>
                <w:b/>
                <w:color w:val="000000"/>
                <w:sz w:val="24"/>
                <w:szCs w:val="24"/>
              </w:rPr>
            </w:pPr>
            <w:del w:id="6296" w:author="gorgemj" w:date="2017-11-23T13:03:00Z">
              <w:r w:rsidRPr="00817CEB" w:rsidDel="00925F93">
                <w:rPr>
                  <w:rFonts w:eastAsia="Calibri" w:cs="Arial"/>
                  <w:b/>
                  <w:bCs/>
                </w:rPr>
                <w:delText>Requirement 38: Control of access to the plant</w:delText>
              </w:r>
            </w:del>
          </w:p>
        </w:tc>
        <w:tc>
          <w:tcPr>
            <w:tcW w:w="6912" w:type="dxa"/>
            <w:gridSpan w:val="3"/>
            <w:tcPrChange w:id="6297" w:author="gorgemj" w:date="2017-11-30T12:36:00Z">
              <w:tcPr>
                <w:tcW w:w="5130" w:type="dxa"/>
                <w:gridSpan w:val="8"/>
              </w:tcPr>
            </w:tcPrChange>
          </w:tcPr>
          <w:p w:rsidR="00B61F44" w:rsidDel="00925F93" w:rsidRDefault="00B61F44" w:rsidP="00542606">
            <w:pPr>
              <w:spacing w:before="60" w:after="60" w:line="280" w:lineRule="atLeast"/>
              <w:rPr>
                <w:del w:id="6298" w:author="gorgemj" w:date="2017-11-23T13:03:00Z"/>
                <w:rFonts w:cs="Arial"/>
                <w:b/>
              </w:rPr>
            </w:pPr>
          </w:p>
        </w:tc>
      </w:tr>
      <w:tr w:rsidR="00B61F44" w:rsidRPr="00817CEB" w:rsidTr="00814E5E">
        <w:trPr>
          <w:cantSplit/>
          <w:trPrChange w:id="6299" w:author="gorgemj" w:date="2017-11-30T12:36:00Z">
            <w:trPr>
              <w:gridBefore w:val="6"/>
              <w:gridAfter w:val="0"/>
              <w:cantSplit/>
            </w:trPr>
          </w:trPrChange>
        </w:trPr>
        <w:tc>
          <w:tcPr>
            <w:tcW w:w="947" w:type="dxa"/>
            <w:tcPrChange w:id="6300" w:author="gorgemj" w:date="2017-11-30T12:36:00Z">
              <w:tcPr>
                <w:tcW w:w="945" w:type="dxa"/>
                <w:gridSpan w:val="6"/>
              </w:tcPr>
            </w:tcPrChange>
          </w:tcPr>
          <w:p w:rsidR="00B61F44" w:rsidRDefault="00B61F44" w:rsidP="00542606">
            <w:pPr>
              <w:autoSpaceDE w:val="0"/>
              <w:autoSpaceDN w:val="0"/>
              <w:adjustRightInd w:val="0"/>
              <w:spacing w:before="60" w:after="60" w:line="280" w:lineRule="atLeast"/>
              <w:jc w:val="center"/>
              <w:rPr>
                <w:rFonts w:cs="Arial"/>
                <w:b/>
              </w:rPr>
            </w:pPr>
          </w:p>
        </w:tc>
        <w:tc>
          <w:tcPr>
            <w:tcW w:w="693" w:type="dxa"/>
            <w:tcPrChange w:id="6301" w:author="gorgemj" w:date="2017-11-30T12:36:00Z">
              <w:tcPr>
                <w:tcW w:w="747" w:type="dxa"/>
                <w:gridSpan w:val="3"/>
              </w:tcPr>
            </w:tcPrChange>
          </w:tcPr>
          <w:p w:rsidR="00B61F44" w:rsidRDefault="00B61F44" w:rsidP="00542606">
            <w:pPr>
              <w:autoSpaceDE w:val="0"/>
              <w:autoSpaceDN w:val="0"/>
              <w:adjustRightInd w:val="0"/>
              <w:spacing w:before="60" w:after="60" w:line="280" w:lineRule="atLeast"/>
              <w:jc w:val="center"/>
              <w:rPr>
                <w:rFonts w:cs="Arial"/>
                <w:b/>
                <w:bCs/>
              </w:rPr>
            </w:pPr>
          </w:p>
        </w:tc>
        <w:tc>
          <w:tcPr>
            <w:tcW w:w="5038" w:type="dxa"/>
            <w:gridSpan w:val="2"/>
            <w:tcPrChange w:id="6302" w:author="gorgemj" w:date="2017-11-30T12:36:00Z">
              <w:tcPr>
                <w:tcW w:w="6768" w:type="dxa"/>
                <w:gridSpan w:val="7"/>
              </w:tcPr>
            </w:tcPrChange>
          </w:tcPr>
          <w:p w:rsidR="00B61F44" w:rsidRDefault="00B61F44" w:rsidP="00542606">
            <w:pPr>
              <w:autoSpaceDE w:val="0"/>
              <w:autoSpaceDN w:val="0"/>
              <w:adjustRightInd w:val="0"/>
              <w:spacing w:before="60" w:after="60" w:line="280" w:lineRule="atLeast"/>
              <w:rPr>
                <w:ins w:id="6303" w:author="gorgemj" w:date="2017-11-23T13:03:00Z"/>
                <w:rFonts w:eastAsia="Calibri" w:cs="Arial"/>
                <w:b/>
                <w:bCs/>
              </w:rPr>
            </w:pPr>
            <w:ins w:id="6304" w:author="gorgemj" w:date="2017-11-23T13:03:00Z">
              <w:r w:rsidRPr="00925F93">
                <w:rPr>
                  <w:rFonts w:eastAsia="Calibri" w:cs="Arial"/>
                  <w:b/>
                  <w:bCs/>
                </w:rPr>
                <w:t xml:space="preserve">Requirement 38: Control of access to the plant </w:t>
              </w:r>
            </w:ins>
          </w:p>
          <w:p w:rsidR="00B61F44" w:rsidRPr="00817CEB" w:rsidRDefault="00B61F44" w:rsidP="00542606">
            <w:pPr>
              <w:autoSpaceDE w:val="0"/>
              <w:autoSpaceDN w:val="0"/>
              <w:adjustRightInd w:val="0"/>
              <w:spacing w:before="60" w:after="60" w:line="280" w:lineRule="atLeast"/>
              <w:rPr>
                <w:rFonts w:eastAsia="Calibri" w:cs="Arial"/>
                <w:b/>
                <w:bCs/>
              </w:rPr>
            </w:pPr>
            <w:r w:rsidRPr="00817CEB">
              <w:rPr>
                <w:rFonts w:eastAsia="Calibri" w:cs="Arial"/>
                <w:b/>
                <w:bCs/>
              </w:rPr>
              <w:t>The nuclear power plant shall be isolated from its surroundings with a suitable layout of the various structural elements so that access to it can be controlled.</w:t>
            </w:r>
          </w:p>
        </w:tc>
        <w:tc>
          <w:tcPr>
            <w:tcW w:w="6912" w:type="dxa"/>
            <w:gridSpan w:val="3"/>
            <w:tcPrChange w:id="6305" w:author="gorgemj" w:date="2017-11-30T12:36:00Z">
              <w:tcPr>
                <w:tcW w:w="5130" w:type="dxa"/>
                <w:gridSpan w:val="8"/>
              </w:tcPr>
            </w:tcPrChange>
          </w:tcPr>
          <w:p w:rsidR="00B61F44" w:rsidRDefault="00B61F44" w:rsidP="009B7662">
            <w:pPr>
              <w:spacing w:before="60" w:after="60" w:line="280" w:lineRule="atLeast"/>
              <w:rPr>
                <w:rFonts w:cs="Arial"/>
              </w:rPr>
            </w:pPr>
            <w:ins w:id="6306" w:author="gorgemj" w:date="2017-11-24T16:57:00Z">
              <w:r>
                <w:rPr>
                  <w:rFonts w:cs="Arial"/>
                </w:rPr>
                <w:t xml:space="preserve">The </w:t>
              </w:r>
              <w:r w:rsidRPr="00993D67">
                <w:rPr>
                  <w:rFonts w:cs="Arial"/>
                  <w:b/>
                </w:rPr>
                <w:t>AP1000</w:t>
              </w:r>
              <w:r>
                <w:rPr>
                  <w:rFonts w:cs="Arial"/>
                </w:rPr>
                <w:t xml:space="preserve"> plant DCD [2]</w:t>
              </w:r>
            </w:ins>
            <w:del w:id="6307" w:author="gorgemj" w:date="2017-11-24T16:57:00Z">
              <w:r w:rsidRPr="00817CEB" w:rsidDel="006E7610">
                <w:rPr>
                  <w:rFonts w:cs="Arial"/>
                </w:rPr>
                <w:delText>DCD</w:delText>
              </w:r>
            </w:del>
            <w:r w:rsidRPr="00817CEB">
              <w:rPr>
                <w:rFonts w:cs="Arial"/>
              </w:rPr>
              <w:t xml:space="preserve"> Section 1.2 describes the </w:t>
            </w:r>
            <w:r w:rsidRPr="00817CEB">
              <w:rPr>
                <w:rFonts w:cs="Arial"/>
                <w:b/>
              </w:rPr>
              <w:t>AP1000</w:t>
            </w:r>
            <w:r w:rsidRPr="00817CEB">
              <w:rPr>
                <w:rFonts w:cs="Arial"/>
              </w:rPr>
              <w:t xml:space="preserve"> </w:t>
            </w:r>
            <w:r>
              <w:rPr>
                <w:rFonts w:cs="Arial"/>
              </w:rPr>
              <w:t>p</w:t>
            </w:r>
            <w:r w:rsidRPr="00817CEB">
              <w:rPr>
                <w:rFonts w:cs="Arial"/>
              </w:rPr>
              <w:t>lant layout that isolates the plant from its surroundings.</w:t>
            </w:r>
          </w:p>
        </w:tc>
      </w:tr>
      <w:tr w:rsidR="00B61F44" w:rsidRPr="00817CEB" w:rsidTr="00814E5E">
        <w:trPr>
          <w:cantSplit/>
          <w:trPrChange w:id="6308" w:author="gorgemj" w:date="2017-11-30T12:36:00Z">
            <w:trPr>
              <w:gridBefore w:val="6"/>
              <w:gridAfter w:val="0"/>
              <w:cantSplit/>
            </w:trPr>
          </w:trPrChange>
        </w:trPr>
        <w:tc>
          <w:tcPr>
            <w:tcW w:w="947" w:type="dxa"/>
            <w:tcPrChange w:id="6309" w:author="gorgemj" w:date="2017-11-30T12:36:00Z">
              <w:tcPr>
                <w:tcW w:w="945" w:type="dxa"/>
                <w:gridSpan w:val="6"/>
              </w:tcPr>
            </w:tcPrChange>
          </w:tcPr>
          <w:p w:rsidR="00B61F44" w:rsidRPr="00925F93" w:rsidRDefault="00B61F44" w:rsidP="00542606">
            <w:pPr>
              <w:autoSpaceDE w:val="0"/>
              <w:autoSpaceDN w:val="0"/>
              <w:adjustRightInd w:val="0"/>
              <w:spacing w:before="60" w:after="60" w:line="280" w:lineRule="atLeast"/>
              <w:jc w:val="center"/>
              <w:rPr>
                <w:rFonts w:cs="Arial"/>
                <w:rPrChange w:id="6310" w:author="gorgemj" w:date="2017-11-23T13:03:00Z">
                  <w:rPr>
                    <w:rFonts w:cs="Arial"/>
                    <w:b/>
                  </w:rPr>
                </w:rPrChange>
              </w:rPr>
            </w:pPr>
            <w:r w:rsidRPr="00925F93">
              <w:rPr>
                <w:rFonts w:cs="Arial"/>
                <w:rPrChange w:id="6311" w:author="gorgemj" w:date="2017-11-23T13:03:00Z">
                  <w:rPr>
                    <w:rFonts w:cs="Arial"/>
                    <w:b/>
                  </w:rPr>
                </w:rPrChange>
              </w:rPr>
              <w:t>5.68</w:t>
            </w:r>
          </w:p>
        </w:tc>
        <w:tc>
          <w:tcPr>
            <w:tcW w:w="693" w:type="dxa"/>
            <w:tcPrChange w:id="6312" w:author="gorgemj" w:date="2017-11-30T12:36:00Z">
              <w:tcPr>
                <w:tcW w:w="747" w:type="dxa"/>
                <w:gridSpan w:val="3"/>
              </w:tcPr>
            </w:tcPrChange>
          </w:tcPr>
          <w:p w:rsidR="00B61F44" w:rsidRPr="00925F93" w:rsidRDefault="00B61F44" w:rsidP="00542606">
            <w:pPr>
              <w:autoSpaceDE w:val="0"/>
              <w:autoSpaceDN w:val="0"/>
              <w:adjustRightInd w:val="0"/>
              <w:spacing w:before="60" w:after="60" w:line="280" w:lineRule="atLeast"/>
              <w:jc w:val="center"/>
              <w:rPr>
                <w:rFonts w:cs="Arial"/>
                <w:bCs/>
                <w:color w:val="000000"/>
                <w:sz w:val="24"/>
                <w:szCs w:val="24"/>
                <w:rPrChange w:id="6313" w:author="gorgemj" w:date="2017-11-23T13:03:00Z">
                  <w:rPr>
                    <w:rFonts w:cs="Arial"/>
                    <w:b/>
                    <w:bCs/>
                    <w:color w:val="000000"/>
                    <w:sz w:val="24"/>
                    <w:szCs w:val="24"/>
                  </w:rPr>
                </w:rPrChange>
              </w:rPr>
            </w:pPr>
            <w:r w:rsidRPr="00925F93">
              <w:rPr>
                <w:rFonts w:cs="Arial"/>
                <w:bCs/>
                <w:rPrChange w:id="6314" w:author="gorgemj" w:date="2017-11-23T13:03:00Z">
                  <w:rPr>
                    <w:rFonts w:cs="Arial"/>
                    <w:b/>
                    <w:bCs/>
                  </w:rPr>
                </w:rPrChange>
              </w:rPr>
              <w:t>1</w:t>
            </w:r>
          </w:p>
        </w:tc>
        <w:tc>
          <w:tcPr>
            <w:tcW w:w="5038" w:type="dxa"/>
            <w:gridSpan w:val="2"/>
            <w:tcPrChange w:id="6315" w:author="gorgemj" w:date="2017-11-30T12:36:00Z">
              <w:tcPr>
                <w:tcW w:w="6768" w:type="dxa"/>
                <w:gridSpan w:val="7"/>
              </w:tcPr>
            </w:tcPrChange>
          </w:tcPr>
          <w:p w:rsidR="00B61F44" w:rsidRPr="00817CEB" w:rsidRDefault="00B61F44" w:rsidP="00542606">
            <w:pPr>
              <w:autoSpaceDE w:val="0"/>
              <w:autoSpaceDN w:val="0"/>
              <w:adjustRightInd w:val="0"/>
              <w:spacing w:before="60" w:after="60" w:line="280" w:lineRule="atLeast"/>
              <w:rPr>
                <w:rFonts w:eastAsia="Calibri" w:cs="Arial"/>
              </w:rPr>
            </w:pPr>
            <w:r w:rsidRPr="00817CEB">
              <w:rPr>
                <w:rFonts w:eastAsia="Calibri" w:cs="Arial"/>
              </w:rPr>
              <w:t>Provision shall be made in the design of the buildings and the layout of the site for the control of access to the nuclear power plant by operating personnel and/or for equipment, including emergency response personnel and vehicles, with particular consideration given to guarding against the unauthorized entry of persons and goods to the plant.</w:t>
            </w:r>
          </w:p>
        </w:tc>
        <w:tc>
          <w:tcPr>
            <w:tcW w:w="6912" w:type="dxa"/>
            <w:gridSpan w:val="3"/>
            <w:tcPrChange w:id="6316" w:author="gorgemj" w:date="2017-11-30T12:36:00Z">
              <w:tcPr>
                <w:tcW w:w="5130" w:type="dxa"/>
                <w:gridSpan w:val="8"/>
              </w:tcPr>
            </w:tcPrChange>
          </w:tcPr>
          <w:p w:rsidR="00B61F44" w:rsidRDefault="00B61F44" w:rsidP="00A366D5">
            <w:pPr>
              <w:spacing w:before="60" w:after="60" w:line="280" w:lineRule="atLeast"/>
              <w:rPr>
                <w:rFonts w:cs="Arial"/>
                <w:b/>
              </w:rPr>
            </w:pPr>
            <w:r w:rsidRPr="00817CEB">
              <w:rPr>
                <w:rFonts w:cs="Arial"/>
              </w:rPr>
              <w:t xml:space="preserve">The </w:t>
            </w:r>
            <w:r w:rsidRPr="00817CEB">
              <w:rPr>
                <w:rFonts w:cs="Arial"/>
                <w:b/>
              </w:rPr>
              <w:t>AP1000</w:t>
            </w:r>
            <w:r w:rsidRPr="00817CEB">
              <w:rPr>
                <w:rFonts w:cs="Arial"/>
              </w:rPr>
              <w:t xml:space="preserve"> plant arrangement is as discussed in </w:t>
            </w:r>
            <w:ins w:id="6317" w:author="gorgemj" w:date="2017-11-24T16:57:00Z">
              <w:r>
                <w:rPr>
                  <w:rFonts w:cs="Arial"/>
                </w:rPr>
                <w:t xml:space="preserve">the </w:t>
              </w:r>
              <w:r w:rsidRPr="00993D67">
                <w:rPr>
                  <w:rFonts w:cs="Arial"/>
                  <w:b/>
                </w:rPr>
                <w:t>AP1000</w:t>
              </w:r>
              <w:r>
                <w:rPr>
                  <w:rFonts w:cs="Arial"/>
                </w:rPr>
                <w:t xml:space="preserve"> plant DCD [2]</w:t>
              </w:r>
            </w:ins>
            <w:del w:id="6318" w:author="gorgemj" w:date="2017-11-24T16:57:00Z">
              <w:r w:rsidRPr="00817CEB" w:rsidDel="006E7610">
                <w:rPr>
                  <w:rFonts w:cs="Arial"/>
                </w:rPr>
                <w:delText>DCD</w:delText>
              </w:r>
            </w:del>
            <w:r w:rsidRPr="00817CEB">
              <w:rPr>
                <w:rFonts w:cs="Arial"/>
              </w:rPr>
              <w:t xml:space="preserve"> Section 1.2.3</w:t>
            </w:r>
            <w:r>
              <w:rPr>
                <w:rFonts w:cs="Arial"/>
              </w:rPr>
              <w:t xml:space="preserve">. </w:t>
            </w:r>
            <w:ins w:id="6319" w:author="gorgemj" w:date="2017-11-24T16:57:00Z">
              <w:r>
                <w:rPr>
                  <w:rFonts w:cs="Arial"/>
                </w:rPr>
                <w:t xml:space="preserve">The </w:t>
              </w:r>
              <w:r w:rsidRPr="00993D67">
                <w:rPr>
                  <w:rFonts w:cs="Arial"/>
                  <w:b/>
                </w:rPr>
                <w:t>AP1000</w:t>
              </w:r>
              <w:r>
                <w:rPr>
                  <w:rFonts w:cs="Arial"/>
                </w:rPr>
                <w:t xml:space="preserve"> plant DCD [2]</w:t>
              </w:r>
            </w:ins>
            <w:del w:id="6320" w:author="gorgemj" w:date="2017-11-24T16:57:00Z">
              <w:r w:rsidRPr="00817CEB" w:rsidDel="006E7610">
                <w:rPr>
                  <w:rFonts w:cs="Arial"/>
                </w:rPr>
                <w:delText>DCD</w:delText>
              </w:r>
            </w:del>
            <w:r w:rsidRPr="00817CEB">
              <w:rPr>
                <w:rFonts w:cs="Arial"/>
              </w:rPr>
              <w:t xml:space="preserve"> Section 2.2 discusses consideration of site specific potential hazards in the licensing process</w:t>
            </w:r>
            <w:r>
              <w:rPr>
                <w:rFonts w:cs="Arial"/>
              </w:rPr>
              <w:t xml:space="preserve">. </w:t>
            </w:r>
            <w:r w:rsidRPr="00817CEB">
              <w:rPr>
                <w:rFonts w:eastAsia="Calibri" w:cs="Arial"/>
              </w:rPr>
              <w:t>The Plant Licensee will address site-specific information related to the security of the plant.</w:t>
            </w:r>
          </w:p>
        </w:tc>
      </w:tr>
      <w:tr w:rsidR="00B61F44" w:rsidRPr="00817CEB" w:rsidDel="00925F93" w:rsidTr="00814E5E">
        <w:trPr>
          <w:cantSplit/>
          <w:del w:id="6321" w:author="gorgemj" w:date="2017-11-23T13:04:00Z"/>
          <w:trPrChange w:id="6322" w:author="gorgemj" w:date="2017-11-30T12:36:00Z">
            <w:trPr>
              <w:gridBefore w:val="6"/>
              <w:gridAfter w:val="0"/>
              <w:cantSplit/>
            </w:trPr>
          </w:trPrChange>
        </w:trPr>
        <w:tc>
          <w:tcPr>
            <w:tcW w:w="947" w:type="dxa"/>
            <w:tcPrChange w:id="6323" w:author="gorgemj" w:date="2017-11-30T12:36:00Z">
              <w:tcPr>
                <w:tcW w:w="945" w:type="dxa"/>
                <w:gridSpan w:val="6"/>
              </w:tcPr>
            </w:tcPrChange>
          </w:tcPr>
          <w:p w:rsidR="00B61F44" w:rsidDel="00925F93" w:rsidRDefault="00B61F44" w:rsidP="00536966">
            <w:pPr>
              <w:keepNext/>
              <w:keepLines/>
              <w:autoSpaceDE w:val="0"/>
              <w:autoSpaceDN w:val="0"/>
              <w:adjustRightInd w:val="0"/>
              <w:spacing w:before="60" w:after="60" w:line="280" w:lineRule="atLeast"/>
              <w:jc w:val="center"/>
              <w:rPr>
                <w:del w:id="6324" w:author="gorgemj" w:date="2017-11-23T13:04:00Z"/>
                <w:rFonts w:cs="Arial"/>
                <w:b/>
              </w:rPr>
            </w:pPr>
          </w:p>
        </w:tc>
        <w:tc>
          <w:tcPr>
            <w:tcW w:w="693" w:type="dxa"/>
            <w:tcPrChange w:id="6325" w:author="gorgemj" w:date="2017-11-30T12:36:00Z">
              <w:tcPr>
                <w:tcW w:w="747" w:type="dxa"/>
                <w:gridSpan w:val="3"/>
              </w:tcPr>
            </w:tcPrChange>
          </w:tcPr>
          <w:p w:rsidR="00B61F44" w:rsidDel="00925F93" w:rsidRDefault="00B61F44" w:rsidP="00536966">
            <w:pPr>
              <w:keepNext/>
              <w:keepLines/>
              <w:autoSpaceDE w:val="0"/>
              <w:autoSpaceDN w:val="0"/>
              <w:adjustRightInd w:val="0"/>
              <w:spacing w:before="60" w:after="60" w:line="280" w:lineRule="atLeast"/>
              <w:jc w:val="center"/>
              <w:rPr>
                <w:del w:id="6326" w:author="gorgemj" w:date="2017-11-23T13:04:00Z"/>
                <w:rFonts w:cs="Arial"/>
                <w:b/>
                <w:bCs/>
              </w:rPr>
            </w:pPr>
          </w:p>
        </w:tc>
        <w:tc>
          <w:tcPr>
            <w:tcW w:w="5038" w:type="dxa"/>
            <w:gridSpan w:val="2"/>
            <w:tcPrChange w:id="6327" w:author="gorgemj" w:date="2017-11-30T12:36:00Z">
              <w:tcPr>
                <w:tcW w:w="6768" w:type="dxa"/>
                <w:gridSpan w:val="7"/>
              </w:tcPr>
            </w:tcPrChange>
          </w:tcPr>
          <w:p w:rsidR="00B61F44" w:rsidRPr="00817CEB" w:rsidDel="00925F93" w:rsidRDefault="00B61F44" w:rsidP="00536966">
            <w:pPr>
              <w:keepNext/>
              <w:keepLines/>
              <w:autoSpaceDE w:val="0"/>
              <w:autoSpaceDN w:val="0"/>
              <w:adjustRightInd w:val="0"/>
              <w:spacing w:before="60" w:after="60" w:line="280" w:lineRule="atLeast"/>
              <w:ind w:left="1602" w:hanging="1602"/>
              <w:rPr>
                <w:del w:id="6328" w:author="gorgemj" w:date="2017-11-23T13:04:00Z"/>
                <w:rFonts w:eastAsia="Calibri" w:cs="Arial"/>
                <w:b/>
                <w:bCs/>
              </w:rPr>
            </w:pPr>
            <w:del w:id="6329" w:author="gorgemj" w:date="2017-11-23T13:04:00Z">
              <w:r w:rsidRPr="00817CEB" w:rsidDel="00925F93">
                <w:rPr>
                  <w:rFonts w:eastAsia="Calibri" w:cs="Arial"/>
                  <w:b/>
                  <w:bCs/>
                </w:rPr>
                <w:delText>Requirement 39: Prevention of unauthorized access to, or interference with, items important to safety</w:delText>
              </w:r>
            </w:del>
          </w:p>
        </w:tc>
        <w:tc>
          <w:tcPr>
            <w:tcW w:w="6912" w:type="dxa"/>
            <w:gridSpan w:val="3"/>
            <w:tcPrChange w:id="6330" w:author="gorgemj" w:date="2017-11-30T12:36:00Z">
              <w:tcPr>
                <w:tcW w:w="5130" w:type="dxa"/>
                <w:gridSpan w:val="8"/>
              </w:tcPr>
            </w:tcPrChange>
          </w:tcPr>
          <w:p w:rsidR="00B61F44" w:rsidDel="00925F93" w:rsidRDefault="00B61F44" w:rsidP="00536966">
            <w:pPr>
              <w:keepNext/>
              <w:keepLines/>
              <w:spacing w:before="60" w:after="60" w:line="280" w:lineRule="atLeast"/>
              <w:rPr>
                <w:del w:id="6331" w:author="gorgemj" w:date="2017-11-23T13:04:00Z"/>
                <w:rFonts w:cs="Arial"/>
                <w:b/>
              </w:rPr>
            </w:pPr>
          </w:p>
        </w:tc>
      </w:tr>
      <w:tr w:rsidR="00B61F44" w:rsidRPr="00817CEB" w:rsidTr="00814E5E">
        <w:trPr>
          <w:cantSplit/>
          <w:trPrChange w:id="6332" w:author="gorgemj" w:date="2017-11-30T12:36:00Z">
            <w:trPr>
              <w:gridBefore w:val="6"/>
              <w:gridAfter w:val="0"/>
              <w:cantSplit/>
            </w:trPr>
          </w:trPrChange>
        </w:trPr>
        <w:tc>
          <w:tcPr>
            <w:tcW w:w="947" w:type="dxa"/>
            <w:tcPrChange w:id="6333" w:author="gorgemj" w:date="2017-11-30T12:36:00Z">
              <w:tcPr>
                <w:tcW w:w="945" w:type="dxa"/>
                <w:gridSpan w:val="6"/>
              </w:tcPr>
            </w:tcPrChange>
          </w:tcPr>
          <w:p w:rsidR="00B61F44" w:rsidRDefault="00B61F44" w:rsidP="00542606">
            <w:pPr>
              <w:autoSpaceDE w:val="0"/>
              <w:autoSpaceDN w:val="0"/>
              <w:adjustRightInd w:val="0"/>
              <w:spacing w:before="60" w:after="60" w:line="280" w:lineRule="atLeast"/>
              <w:jc w:val="center"/>
              <w:rPr>
                <w:rFonts w:cs="Arial"/>
                <w:b/>
              </w:rPr>
            </w:pPr>
          </w:p>
        </w:tc>
        <w:tc>
          <w:tcPr>
            <w:tcW w:w="693" w:type="dxa"/>
            <w:tcPrChange w:id="6334" w:author="gorgemj" w:date="2017-11-30T12:36:00Z">
              <w:tcPr>
                <w:tcW w:w="747" w:type="dxa"/>
                <w:gridSpan w:val="3"/>
              </w:tcPr>
            </w:tcPrChange>
          </w:tcPr>
          <w:p w:rsidR="00B61F44" w:rsidRDefault="00B61F44" w:rsidP="00542606">
            <w:pPr>
              <w:autoSpaceDE w:val="0"/>
              <w:autoSpaceDN w:val="0"/>
              <w:adjustRightInd w:val="0"/>
              <w:spacing w:before="60" w:after="60" w:line="280" w:lineRule="atLeast"/>
              <w:jc w:val="center"/>
              <w:rPr>
                <w:rFonts w:cs="Arial"/>
                <w:b/>
                <w:bCs/>
              </w:rPr>
            </w:pPr>
          </w:p>
        </w:tc>
        <w:tc>
          <w:tcPr>
            <w:tcW w:w="5038" w:type="dxa"/>
            <w:gridSpan w:val="2"/>
            <w:tcPrChange w:id="6335" w:author="gorgemj" w:date="2017-11-30T12:36:00Z">
              <w:tcPr>
                <w:tcW w:w="6768" w:type="dxa"/>
                <w:gridSpan w:val="7"/>
              </w:tcPr>
            </w:tcPrChange>
          </w:tcPr>
          <w:p w:rsidR="00B61F44" w:rsidRDefault="00B61F44" w:rsidP="00542606">
            <w:pPr>
              <w:autoSpaceDE w:val="0"/>
              <w:autoSpaceDN w:val="0"/>
              <w:adjustRightInd w:val="0"/>
              <w:spacing w:before="60" w:after="60" w:line="280" w:lineRule="atLeast"/>
              <w:rPr>
                <w:ins w:id="6336" w:author="gorgemj" w:date="2017-11-23T13:04:00Z"/>
                <w:rFonts w:eastAsia="Calibri" w:cs="Arial"/>
                <w:b/>
                <w:bCs/>
              </w:rPr>
            </w:pPr>
            <w:ins w:id="6337" w:author="gorgemj" w:date="2017-11-23T13:04:00Z">
              <w:r w:rsidRPr="00925F93">
                <w:rPr>
                  <w:rFonts w:eastAsia="Calibri" w:cs="Arial"/>
                  <w:b/>
                  <w:bCs/>
                </w:rPr>
                <w:t xml:space="preserve">Requirement 39: Prevention of unauthorized access to, or interference with, items important to safety </w:t>
              </w:r>
            </w:ins>
          </w:p>
          <w:p w:rsidR="00B61F44" w:rsidRPr="00817CEB" w:rsidRDefault="00B61F44" w:rsidP="00542606">
            <w:pPr>
              <w:autoSpaceDE w:val="0"/>
              <w:autoSpaceDN w:val="0"/>
              <w:adjustRightInd w:val="0"/>
              <w:spacing w:before="60" w:after="60" w:line="280" w:lineRule="atLeast"/>
              <w:rPr>
                <w:rFonts w:eastAsia="Calibri" w:cs="Arial"/>
                <w:b/>
                <w:bCs/>
              </w:rPr>
            </w:pPr>
            <w:r w:rsidRPr="00817CEB">
              <w:rPr>
                <w:rFonts w:eastAsia="Calibri" w:cs="Arial"/>
                <w:b/>
                <w:bCs/>
              </w:rPr>
              <w:t>Unauthorized access to, or interference with, items important to safety, including computer hardware and software, shall be prevented.</w:t>
            </w:r>
          </w:p>
        </w:tc>
        <w:tc>
          <w:tcPr>
            <w:tcW w:w="6912" w:type="dxa"/>
            <w:gridSpan w:val="3"/>
            <w:tcPrChange w:id="6338" w:author="gorgemj" w:date="2017-11-30T12:36:00Z">
              <w:tcPr>
                <w:tcW w:w="5130" w:type="dxa"/>
                <w:gridSpan w:val="8"/>
              </w:tcPr>
            </w:tcPrChange>
          </w:tcPr>
          <w:p w:rsidR="00B61F44" w:rsidRDefault="00B61F44" w:rsidP="00542606">
            <w:pPr>
              <w:spacing w:before="60" w:after="60" w:line="280" w:lineRule="atLeast"/>
              <w:rPr>
                <w:rFonts w:cs="Arial"/>
                <w:b/>
              </w:rPr>
            </w:pPr>
            <w:r w:rsidRPr="00817CEB">
              <w:rPr>
                <w:rFonts w:eastAsia="Calibri" w:cs="Arial"/>
              </w:rPr>
              <w:t>The Security Plan consists of the “</w:t>
            </w:r>
            <w:r w:rsidRPr="00817CEB">
              <w:rPr>
                <w:rFonts w:eastAsia="Calibri" w:cs="Arial"/>
                <w:b/>
              </w:rPr>
              <w:t>AP1000</w:t>
            </w:r>
            <w:r w:rsidRPr="00817CEB">
              <w:rPr>
                <w:rFonts w:eastAsia="Calibri" w:cs="Arial"/>
              </w:rPr>
              <w:t xml:space="preserve"> </w:t>
            </w:r>
            <w:r>
              <w:rPr>
                <w:rFonts w:eastAsia="Calibri" w:cs="Arial"/>
              </w:rPr>
              <w:t xml:space="preserve">plant </w:t>
            </w:r>
            <w:r w:rsidRPr="00817CEB">
              <w:rPr>
                <w:rFonts w:eastAsia="Calibri" w:cs="Arial"/>
              </w:rPr>
              <w:t xml:space="preserve">Physical Security Plan,” Training and Qualification Plan, and Safeguards Contingency Plan as stated in </w:t>
            </w:r>
            <w:ins w:id="6339" w:author="gorgemj" w:date="2017-11-24T16:57:00Z">
              <w:r>
                <w:rPr>
                  <w:rFonts w:cs="Arial"/>
                </w:rPr>
                <w:t xml:space="preserve">the </w:t>
              </w:r>
              <w:r w:rsidRPr="00993D67">
                <w:rPr>
                  <w:rFonts w:cs="Arial"/>
                  <w:b/>
                </w:rPr>
                <w:t>AP1000</w:t>
              </w:r>
              <w:r>
                <w:rPr>
                  <w:rFonts w:cs="Arial"/>
                </w:rPr>
                <w:t xml:space="preserve"> plant DCD [2]</w:t>
              </w:r>
            </w:ins>
            <w:del w:id="6340" w:author="gorgemj" w:date="2017-11-24T16:57:00Z">
              <w:r w:rsidRPr="00817CEB" w:rsidDel="006E7610">
                <w:rPr>
                  <w:rFonts w:eastAsia="Calibri" w:cs="Arial"/>
                </w:rPr>
                <w:delText>DCD</w:delText>
              </w:r>
            </w:del>
            <w:r w:rsidRPr="00817CEB">
              <w:rPr>
                <w:rFonts w:eastAsia="Calibri" w:cs="Arial"/>
              </w:rPr>
              <w:t xml:space="preserve"> Section 13.6</w:t>
            </w:r>
            <w:r>
              <w:rPr>
                <w:rFonts w:eastAsia="Calibri" w:cs="Arial"/>
              </w:rPr>
              <w:t xml:space="preserve">. </w:t>
            </w:r>
            <w:r w:rsidRPr="00817CEB">
              <w:rPr>
                <w:rFonts w:eastAsia="Calibri" w:cs="Arial"/>
              </w:rPr>
              <w:t>The Plant Licensee will address site-specific information related to the security, contingency, and gua</w:t>
            </w:r>
            <w:r>
              <w:rPr>
                <w:rFonts w:eastAsia="Calibri" w:cs="Arial"/>
              </w:rPr>
              <w:t xml:space="preserve">rds training plans. The Plant </w:t>
            </w:r>
            <w:r w:rsidRPr="00817CEB">
              <w:rPr>
                <w:rFonts w:eastAsia="Calibri" w:cs="Arial"/>
              </w:rPr>
              <w:t>Licensee will develop the Physical Security Plan, the Training and Qualification Plan, and the Safeguard</w:t>
            </w:r>
            <w:r>
              <w:rPr>
                <w:rFonts w:eastAsia="Calibri" w:cs="Arial"/>
              </w:rPr>
              <w:t xml:space="preserve">s Contingency Plan. The Plant Licensee </w:t>
            </w:r>
            <w:r w:rsidRPr="00817CEB">
              <w:rPr>
                <w:rFonts w:eastAsia="Calibri" w:cs="Arial"/>
              </w:rPr>
              <w:t>will develop and implement a Cyber Security Program.</w:t>
            </w:r>
          </w:p>
        </w:tc>
      </w:tr>
      <w:tr w:rsidR="00B61F44" w:rsidRPr="00817CEB" w:rsidDel="00925F93" w:rsidTr="00814E5E">
        <w:trPr>
          <w:cantSplit/>
          <w:del w:id="6341" w:author="gorgemj" w:date="2017-11-23T13:05:00Z"/>
          <w:trPrChange w:id="6342" w:author="gorgemj" w:date="2017-11-30T12:36:00Z">
            <w:trPr>
              <w:gridBefore w:val="6"/>
              <w:gridAfter w:val="0"/>
              <w:cantSplit/>
            </w:trPr>
          </w:trPrChange>
        </w:trPr>
        <w:tc>
          <w:tcPr>
            <w:tcW w:w="947" w:type="dxa"/>
            <w:tcPrChange w:id="6343" w:author="gorgemj" w:date="2017-11-30T12:36:00Z">
              <w:tcPr>
                <w:tcW w:w="945" w:type="dxa"/>
                <w:gridSpan w:val="6"/>
              </w:tcPr>
            </w:tcPrChange>
          </w:tcPr>
          <w:p w:rsidR="00B61F44" w:rsidDel="00925F93" w:rsidRDefault="00B61F44" w:rsidP="00542606">
            <w:pPr>
              <w:autoSpaceDE w:val="0"/>
              <w:autoSpaceDN w:val="0"/>
              <w:adjustRightInd w:val="0"/>
              <w:spacing w:before="60" w:after="60" w:line="280" w:lineRule="atLeast"/>
              <w:jc w:val="center"/>
              <w:rPr>
                <w:del w:id="6344" w:author="gorgemj" w:date="2017-11-23T13:05:00Z"/>
                <w:rFonts w:cs="Arial"/>
                <w:b/>
              </w:rPr>
            </w:pPr>
          </w:p>
        </w:tc>
        <w:tc>
          <w:tcPr>
            <w:tcW w:w="693" w:type="dxa"/>
            <w:tcPrChange w:id="6345" w:author="gorgemj" w:date="2017-11-30T12:36:00Z">
              <w:tcPr>
                <w:tcW w:w="747" w:type="dxa"/>
                <w:gridSpan w:val="3"/>
              </w:tcPr>
            </w:tcPrChange>
          </w:tcPr>
          <w:p w:rsidR="00B61F44" w:rsidDel="00925F93" w:rsidRDefault="00B61F44" w:rsidP="00542606">
            <w:pPr>
              <w:autoSpaceDE w:val="0"/>
              <w:autoSpaceDN w:val="0"/>
              <w:adjustRightInd w:val="0"/>
              <w:spacing w:before="60" w:after="60" w:line="280" w:lineRule="atLeast"/>
              <w:jc w:val="center"/>
              <w:rPr>
                <w:del w:id="6346" w:author="gorgemj" w:date="2017-11-23T13:05:00Z"/>
                <w:rFonts w:cs="Arial"/>
                <w:b/>
                <w:bCs/>
              </w:rPr>
            </w:pPr>
          </w:p>
        </w:tc>
        <w:tc>
          <w:tcPr>
            <w:tcW w:w="5038" w:type="dxa"/>
            <w:gridSpan w:val="2"/>
            <w:tcPrChange w:id="6347" w:author="gorgemj" w:date="2017-11-30T12:36:00Z">
              <w:tcPr>
                <w:tcW w:w="6768" w:type="dxa"/>
                <w:gridSpan w:val="7"/>
              </w:tcPr>
            </w:tcPrChange>
          </w:tcPr>
          <w:p w:rsidR="00B61F44" w:rsidDel="00925F93" w:rsidRDefault="00B61F44" w:rsidP="00B03BB3">
            <w:pPr>
              <w:keepNext/>
              <w:keepLines/>
              <w:autoSpaceDE w:val="0"/>
              <w:autoSpaceDN w:val="0"/>
              <w:adjustRightInd w:val="0"/>
              <w:spacing w:before="60" w:after="60" w:line="280" w:lineRule="atLeast"/>
              <w:ind w:left="1602" w:hanging="1602"/>
              <w:rPr>
                <w:del w:id="6348" w:author="gorgemj" w:date="2017-11-23T13:05:00Z"/>
                <w:rFonts w:cs="Arial"/>
                <w:b/>
                <w:color w:val="000000"/>
                <w:sz w:val="24"/>
                <w:szCs w:val="24"/>
              </w:rPr>
            </w:pPr>
            <w:del w:id="6349" w:author="gorgemj" w:date="2017-11-23T13:05:00Z">
              <w:r w:rsidRPr="00817CEB" w:rsidDel="00925F93">
                <w:rPr>
                  <w:rFonts w:eastAsia="Calibri" w:cs="Arial"/>
                  <w:b/>
                  <w:bCs/>
                </w:rPr>
                <w:delText>Requirement 40: Prevention of harmful interactions of systems important to safety</w:delText>
              </w:r>
            </w:del>
          </w:p>
        </w:tc>
        <w:tc>
          <w:tcPr>
            <w:tcW w:w="6912" w:type="dxa"/>
            <w:gridSpan w:val="3"/>
            <w:tcPrChange w:id="6350" w:author="gorgemj" w:date="2017-11-30T12:36:00Z">
              <w:tcPr>
                <w:tcW w:w="5130" w:type="dxa"/>
                <w:gridSpan w:val="8"/>
              </w:tcPr>
            </w:tcPrChange>
          </w:tcPr>
          <w:p w:rsidR="00B61F44" w:rsidDel="00925F93" w:rsidRDefault="00B61F44" w:rsidP="00542606">
            <w:pPr>
              <w:spacing w:before="60" w:after="60" w:line="280" w:lineRule="atLeast"/>
              <w:rPr>
                <w:del w:id="6351" w:author="gorgemj" w:date="2017-11-23T13:05:00Z"/>
                <w:rFonts w:cs="Arial"/>
                <w:b/>
              </w:rPr>
            </w:pPr>
          </w:p>
        </w:tc>
      </w:tr>
      <w:tr w:rsidR="00B61F44" w:rsidRPr="00817CEB" w:rsidTr="00814E5E">
        <w:trPr>
          <w:cantSplit/>
          <w:trPrChange w:id="6352" w:author="gorgemj" w:date="2017-11-30T12:36:00Z">
            <w:trPr>
              <w:gridBefore w:val="6"/>
              <w:gridAfter w:val="0"/>
              <w:cantSplit/>
            </w:trPr>
          </w:trPrChange>
        </w:trPr>
        <w:tc>
          <w:tcPr>
            <w:tcW w:w="947" w:type="dxa"/>
            <w:tcPrChange w:id="6353" w:author="gorgemj" w:date="2017-11-30T12:36:00Z">
              <w:tcPr>
                <w:tcW w:w="945" w:type="dxa"/>
                <w:gridSpan w:val="6"/>
              </w:tcPr>
            </w:tcPrChange>
          </w:tcPr>
          <w:p w:rsidR="00B61F44" w:rsidRDefault="00B61F44" w:rsidP="00542606">
            <w:pPr>
              <w:autoSpaceDE w:val="0"/>
              <w:autoSpaceDN w:val="0"/>
              <w:adjustRightInd w:val="0"/>
              <w:spacing w:before="60" w:after="60" w:line="280" w:lineRule="atLeast"/>
              <w:jc w:val="center"/>
              <w:rPr>
                <w:rFonts w:cs="Arial"/>
                <w:b/>
              </w:rPr>
            </w:pPr>
          </w:p>
        </w:tc>
        <w:tc>
          <w:tcPr>
            <w:tcW w:w="693" w:type="dxa"/>
            <w:tcPrChange w:id="6354" w:author="gorgemj" w:date="2017-11-30T12:36:00Z">
              <w:tcPr>
                <w:tcW w:w="747" w:type="dxa"/>
                <w:gridSpan w:val="3"/>
              </w:tcPr>
            </w:tcPrChange>
          </w:tcPr>
          <w:p w:rsidR="00B61F44" w:rsidRDefault="00B61F44" w:rsidP="00542606">
            <w:pPr>
              <w:autoSpaceDE w:val="0"/>
              <w:autoSpaceDN w:val="0"/>
              <w:adjustRightInd w:val="0"/>
              <w:spacing w:before="60" w:after="60" w:line="280" w:lineRule="atLeast"/>
              <w:jc w:val="center"/>
              <w:rPr>
                <w:rFonts w:cs="Arial"/>
                <w:b/>
                <w:bCs/>
              </w:rPr>
            </w:pPr>
          </w:p>
        </w:tc>
        <w:tc>
          <w:tcPr>
            <w:tcW w:w="5038" w:type="dxa"/>
            <w:gridSpan w:val="2"/>
            <w:tcPrChange w:id="6355" w:author="gorgemj" w:date="2017-11-30T12:36:00Z">
              <w:tcPr>
                <w:tcW w:w="6768" w:type="dxa"/>
                <w:gridSpan w:val="7"/>
              </w:tcPr>
            </w:tcPrChange>
          </w:tcPr>
          <w:p w:rsidR="00B61F44" w:rsidRDefault="00B61F44" w:rsidP="00542606">
            <w:pPr>
              <w:autoSpaceDE w:val="0"/>
              <w:autoSpaceDN w:val="0"/>
              <w:adjustRightInd w:val="0"/>
              <w:spacing w:before="60" w:after="60" w:line="280" w:lineRule="atLeast"/>
              <w:rPr>
                <w:ins w:id="6356" w:author="gorgemj" w:date="2017-11-23T13:05:00Z"/>
                <w:rFonts w:eastAsia="Calibri" w:cs="Arial"/>
                <w:b/>
                <w:bCs/>
              </w:rPr>
            </w:pPr>
            <w:ins w:id="6357" w:author="gorgemj" w:date="2017-11-23T13:05:00Z">
              <w:r w:rsidRPr="00925F93">
                <w:rPr>
                  <w:rFonts w:eastAsia="Calibri" w:cs="Arial"/>
                  <w:b/>
                  <w:bCs/>
                </w:rPr>
                <w:t xml:space="preserve">Requirement 40: Prevention of harmful interactions of systems important to safety </w:t>
              </w:r>
            </w:ins>
          </w:p>
          <w:p w:rsidR="00B61F44" w:rsidRPr="00817CEB" w:rsidRDefault="00B61F44" w:rsidP="00542606">
            <w:pPr>
              <w:autoSpaceDE w:val="0"/>
              <w:autoSpaceDN w:val="0"/>
              <w:adjustRightInd w:val="0"/>
              <w:spacing w:before="60" w:after="60" w:line="280" w:lineRule="atLeast"/>
              <w:rPr>
                <w:rFonts w:eastAsia="Calibri" w:cs="Arial"/>
                <w:b/>
                <w:bCs/>
              </w:rPr>
            </w:pPr>
            <w:r w:rsidRPr="00817CEB">
              <w:rPr>
                <w:rFonts w:eastAsia="Calibri" w:cs="Arial"/>
                <w:b/>
                <w:bCs/>
              </w:rPr>
              <w:t>The potential for harmful interactions of systems important to safety at the nuclear power plant that might be required to operate simultaneously shall be evaluated, and effects of any harmful interactions shall be prevented.</w:t>
            </w:r>
          </w:p>
        </w:tc>
        <w:tc>
          <w:tcPr>
            <w:tcW w:w="6912" w:type="dxa"/>
            <w:gridSpan w:val="3"/>
            <w:tcPrChange w:id="6358" w:author="gorgemj" w:date="2017-11-30T12:36:00Z">
              <w:tcPr>
                <w:tcW w:w="5130" w:type="dxa"/>
                <w:gridSpan w:val="8"/>
              </w:tcPr>
            </w:tcPrChange>
          </w:tcPr>
          <w:p w:rsidR="00B61F44" w:rsidRDefault="00B61F44" w:rsidP="00A366D5">
            <w:pPr>
              <w:spacing w:before="60" w:after="60" w:line="280" w:lineRule="atLeast"/>
              <w:rPr>
                <w:rFonts w:cs="Arial"/>
                <w:b/>
                <w:color w:val="000000"/>
                <w:sz w:val="24"/>
                <w:szCs w:val="24"/>
              </w:rPr>
            </w:pPr>
            <w:r w:rsidRPr="00817CEB">
              <w:rPr>
                <w:rFonts w:cs="Arial"/>
              </w:rPr>
              <w:t xml:space="preserve">The </w:t>
            </w:r>
            <w:r w:rsidRPr="00817CEB">
              <w:rPr>
                <w:rFonts w:cs="Arial"/>
                <w:b/>
              </w:rPr>
              <w:t>AP1000</w:t>
            </w:r>
            <w:r w:rsidRPr="00817CEB">
              <w:rPr>
                <w:rFonts w:cs="Arial"/>
              </w:rPr>
              <w:t xml:space="preserve"> </w:t>
            </w:r>
            <w:r>
              <w:rPr>
                <w:rFonts w:cs="Arial"/>
              </w:rPr>
              <w:t>p</w:t>
            </w:r>
            <w:r w:rsidRPr="00817CEB">
              <w:rPr>
                <w:rFonts w:cs="Arial"/>
              </w:rPr>
              <w:t>lant design was the subject of a system evaluation of potential adverse systems interactions documented in WCAP-15992, “</w:t>
            </w:r>
            <w:r w:rsidRPr="00817CEB">
              <w:rPr>
                <w:rFonts w:cs="Arial"/>
                <w:b/>
              </w:rPr>
              <w:t>AP1000</w:t>
            </w:r>
            <w:r w:rsidRPr="00817CEB">
              <w:rPr>
                <w:rFonts w:cs="Arial"/>
              </w:rPr>
              <w:t xml:space="preserve"> Adverse Systems Interactions Evaluation Report”</w:t>
            </w:r>
            <w:r>
              <w:rPr>
                <w:rFonts w:cs="Arial"/>
              </w:rPr>
              <w:t xml:space="preserve"> [18]</w:t>
            </w:r>
            <w:r w:rsidRPr="00817CEB">
              <w:rPr>
                <w:rFonts w:cs="Arial"/>
              </w:rPr>
              <w:t xml:space="preserve">. </w:t>
            </w:r>
            <w:r>
              <w:rPr>
                <w:rFonts w:cs="Arial"/>
              </w:rPr>
              <w:t xml:space="preserve">Interactions among I&amp;C systems are described in </w:t>
            </w:r>
            <w:ins w:id="6359" w:author="gorgemj" w:date="2017-11-24T16:57:00Z">
              <w:r>
                <w:rPr>
                  <w:rFonts w:cs="Arial"/>
                </w:rPr>
                <w:t xml:space="preserve">the </w:t>
              </w:r>
              <w:r w:rsidRPr="00993D67">
                <w:rPr>
                  <w:rFonts w:cs="Arial"/>
                  <w:b/>
                </w:rPr>
                <w:t>AP1000</w:t>
              </w:r>
              <w:r>
                <w:rPr>
                  <w:rFonts w:cs="Arial"/>
                </w:rPr>
                <w:t xml:space="preserve"> plant DCD [2]</w:t>
              </w:r>
            </w:ins>
            <w:del w:id="6360" w:author="gorgemj" w:date="2017-11-24T16:57:00Z">
              <w:r w:rsidDel="006E7610">
                <w:rPr>
                  <w:rFonts w:cs="Arial"/>
                </w:rPr>
                <w:delText>DCD</w:delText>
              </w:r>
            </w:del>
            <w:r>
              <w:rPr>
                <w:rFonts w:cs="Arial"/>
              </w:rPr>
              <w:t xml:space="preserve"> Chapter 7. Also see</w:t>
            </w:r>
            <w:r w:rsidRPr="00817CEB">
              <w:rPr>
                <w:rFonts w:cs="Arial"/>
              </w:rPr>
              <w:t xml:space="preserve"> </w:t>
            </w:r>
            <w:ins w:id="6361" w:author="gorgemj" w:date="2017-11-24T16:57:00Z">
              <w:r w:rsidRPr="00993D67">
                <w:rPr>
                  <w:rFonts w:cs="Arial"/>
                  <w:b/>
                </w:rPr>
                <w:t>AP1000</w:t>
              </w:r>
              <w:r>
                <w:rPr>
                  <w:rFonts w:cs="Arial"/>
                </w:rPr>
                <w:t xml:space="preserve"> plant DCD [2]</w:t>
              </w:r>
            </w:ins>
            <w:del w:id="6362" w:author="gorgemj" w:date="2017-11-24T16:57:00Z">
              <w:r w:rsidRPr="00817CEB" w:rsidDel="006E7610">
                <w:rPr>
                  <w:rFonts w:cs="Arial"/>
                </w:rPr>
                <w:delText>DCD</w:delText>
              </w:r>
            </w:del>
            <w:r w:rsidRPr="00817CEB">
              <w:rPr>
                <w:rFonts w:cs="Arial"/>
              </w:rPr>
              <w:t xml:space="preserve"> Section 1.9.4.2.2.A-17</w:t>
            </w:r>
            <w:r>
              <w:rPr>
                <w:rFonts w:cs="Arial"/>
              </w:rPr>
              <w:t xml:space="preserve">. </w:t>
            </w:r>
            <w:r w:rsidRPr="00817CEB">
              <w:rPr>
                <w:rFonts w:cs="Arial"/>
              </w:rPr>
              <w:t xml:space="preserve"> </w:t>
            </w:r>
          </w:p>
        </w:tc>
      </w:tr>
      <w:tr w:rsidR="00B61F44" w:rsidRPr="00817CEB" w:rsidTr="00814E5E">
        <w:trPr>
          <w:cantSplit/>
          <w:trPrChange w:id="6363" w:author="gorgemj" w:date="2017-11-30T12:36:00Z">
            <w:trPr>
              <w:gridBefore w:val="6"/>
              <w:gridAfter w:val="0"/>
              <w:cantSplit/>
            </w:trPr>
          </w:trPrChange>
        </w:trPr>
        <w:tc>
          <w:tcPr>
            <w:tcW w:w="947" w:type="dxa"/>
            <w:tcPrChange w:id="6364" w:author="gorgemj" w:date="2017-11-30T12:36:00Z">
              <w:tcPr>
                <w:tcW w:w="945" w:type="dxa"/>
                <w:gridSpan w:val="6"/>
              </w:tcPr>
            </w:tcPrChange>
          </w:tcPr>
          <w:p w:rsidR="00B61F44" w:rsidRPr="00925F93" w:rsidRDefault="00B61F44" w:rsidP="00542606">
            <w:pPr>
              <w:autoSpaceDE w:val="0"/>
              <w:autoSpaceDN w:val="0"/>
              <w:adjustRightInd w:val="0"/>
              <w:spacing w:before="60" w:after="60" w:line="280" w:lineRule="atLeast"/>
              <w:jc w:val="center"/>
              <w:rPr>
                <w:rFonts w:cs="Arial"/>
                <w:rPrChange w:id="6365" w:author="gorgemj" w:date="2017-11-23T13:05:00Z">
                  <w:rPr>
                    <w:rFonts w:cs="Arial"/>
                    <w:b/>
                  </w:rPr>
                </w:rPrChange>
              </w:rPr>
            </w:pPr>
            <w:r w:rsidRPr="00925F93">
              <w:rPr>
                <w:rFonts w:cs="Arial"/>
                <w:rPrChange w:id="6366" w:author="gorgemj" w:date="2017-11-23T13:05:00Z">
                  <w:rPr>
                    <w:rFonts w:cs="Arial"/>
                    <w:b/>
                  </w:rPr>
                </w:rPrChange>
              </w:rPr>
              <w:t>5.69</w:t>
            </w:r>
          </w:p>
        </w:tc>
        <w:tc>
          <w:tcPr>
            <w:tcW w:w="693" w:type="dxa"/>
            <w:tcPrChange w:id="6367" w:author="gorgemj" w:date="2017-11-30T12:36:00Z">
              <w:tcPr>
                <w:tcW w:w="747" w:type="dxa"/>
                <w:gridSpan w:val="3"/>
              </w:tcPr>
            </w:tcPrChange>
          </w:tcPr>
          <w:p w:rsidR="00B61F44" w:rsidRPr="00925F93" w:rsidRDefault="00B61F44" w:rsidP="00542606">
            <w:pPr>
              <w:autoSpaceDE w:val="0"/>
              <w:autoSpaceDN w:val="0"/>
              <w:adjustRightInd w:val="0"/>
              <w:spacing w:before="60" w:after="60" w:line="280" w:lineRule="atLeast"/>
              <w:jc w:val="center"/>
              <w:rPr>
                <w:rFonts w:cs="Arial"/>
                <w:bCs/>
                <w:color w:val="000000"/>
                <w:sz w:val="24"/>
                <w:szCs w:val="24"/>
                <w:rPrChange w:id="6368" w:author="gorgemj" w:date="2017-11-23T13:05:00Z">
                  <w:rPr>
                    <w:rFonts w:cs="Arial"/>
                    <w:b/>
                    <w:bCs/>
                    <w:color w:val="000000"/>
                    <w:sz w:val="24"/>
                    <w:szCs w:val="24"/>
                  </w:rPr>
                </w:rPrChange>
              </w:rPr>
            </w:pPr>
            <w:r w:rsidRPr="00925F93">
              <w:rPr>
                <w:rFonts w:cs="Arial"/>
                <w:bCs/>
                <w:rPrChange w:id="6369" w:author="gorgemj" w:date="2017-11-23T13:05:00Z">
                  <w:rPr>
                    <w:rFonts w:cs="Arial"/>
                    <w:b/>
                    <w:bCs/>
                  </w:rPr>
                </w:rPrChange>
              </w:rPr>
              <w:t>1</w:t>
            </w:r>
          </w:p>
        </w:tc>
        <w:tc>
          <w:tcPr>
            <w:tcW w:w="5038" w:type="dxa"/>
            <w:gridSpan w:val="2"/>
            <w:tcPrChange w:id="6370" w:author="gorgemj" w:date="2017-11-30T12:36:00Z">
              <w:tcPr>
                <w:tcW w:w="6768" w:type="dxa"/>
                <w:gridSpan w:val="7"/>
              </w:tcPr>
            </w:tcPrChange>
          </w:tcPr>
          <w:p w:rsidR="00B61F44" w:rsidRPr="00817CEB" w:rsidRDefault="00B61F44" w:rsidP="00542606">
            <w:pPr>
              <w:autoSpaceDE w:val="0"/>
              <w:autoSpaceDN w:val="0"/>
              <w:adjustRightInd w:val="0"/>
              <w:spacing w:before="60" w:after="60" w:line="280" w:lineRule="atLeast"/>
              <w:rPr>
                <w:rFonts w:eastAsia="Calibri" w:cs="Arial"/>
              </w:rPr>
            </w:pPr>
            <w:r w:rsidRPr="00817CEB">
              <w:rPr>
                <w:rFonts w:eastAsia="Calibri" w:cs="Arial"/>
              </w:rPr>
              <w:t xml:space="preserve">In the analysis of the potential for harmful interactions of systems important to safety, due account shall be taken of physical interconnections and of the possible effects of one system’s operation, </w:t>
            </w:r>
            <w:proofErr w:type="spellStart"/>
            <w:r w:rsidRPr="00817CEB">
              <w:rPr>
                <w:rFonts w:eastAsia="Calibri" w:cs="Arial"/>
              </w:rPr>
              <w:t>maloperation</w:t>
            </w:r>
            <w:proofErr w:type="spellEnd"/>
            <w:r w:rsidRPr="00817CEB">
              <w:rPr>
                <w:rFonts w:eastAsia="Calibri" w:cs="Arial"/>
              </w:rPr>
              <w:t xml:space="preserve"> or malfunction on local environmental conditions of other essential systems, to ensure that changes in environmental conditions do not affect the reliability of systems or components in functioning as intended.</w:t>
            </w:r>
          </w:p>
        </w:tc>
        <w:tc>
          <w:tcPr>
            <w:tcW w:w="6912" w:type="dxa"/>
            <w:gridSpan w:val="3"/>
            <w:tcPrChange w:id="6371" w:author="gorgemj" w:date="2017-11-30T12:36:00Z">
              <w:tcPr>
                <w:tcW w:w="5130" w:type="dxa"/>
                <w:gridSpan w:val="8"/>
              </w:tcPr>
            </w:tcPrChange>
          </w:tcPr>
          <w:p w:rsidR="00B61F44" w:rsidRDefault="00B61F44" w:rsidP="00542606">
            <w:pPr>
              <w:spacing w:before="60" w:after="60" w:line="280" w:lineRule="atLeast"/>
              <w:rPr>
                <w:rFonts w:cs="Arial"/>
              </w:rPr>
            </w:pPr>
            <w:r w:rsidRPr="00817CEB">
              <w:rPr>
                <w:rFonts w:cs="Arial"/>
              </w:rPr>
              <w:t xml:space="preserve">See response for Requirement 40. </w:t>
            </w:r>
          </w:p>
          <w:p w:rsidR="00B61F44" w:rsidRDefault="00B61F44">
            <w:pPr>
              <w:spacing w:before="60" w:after="60" w:line="280" w:lineRule="atLeast"/>
              <w:rPr>
                <w:rFonts w:cs="Arial"/>
                <w:color w:val="000000"/>
                <w:sz w:val="24"/>
                <w:szCs w:val="24"/>
              </w:rPr>
            </w:pPr>
            <w:r>
              <w:rPr>
                <w:rFonts w:cs="Arial"/>
              </w:rPr>
              <w:t xml:space="preserve">The </w:t>
            </w:r>
            <w:r w:rsidRPr="00622F2F">
              <w:rPr>
                <w:rFonts w:cs="Arial"/>
                <w:b/>
              </w:rPr>
              <w:t>AP1000</w:t>
            </w:r>
            <w:r>
              <w:rPr>
                <w:rFonts w:cs="Arial"/>
              </w:rPr>
              <w:t xml:space="preserve"> plant adverse systems interactions studies document in Ref. [18] assed </w:t>
            </w:r>
            <w:r w:rsidRPr="00817CEB">
              <w:rPr>
                <w:rFonts w:eastAsia="Calibri" w:cs="Arial"/>
              </w:rPr>
              <w:t xml:space="preserve">physical interconnections and the possible effects of one system’s operation, </w:t>
            </w:r>
            <w:del w:id="6372" w:author="gorgemj" w:date="2017-11-26T18:01:00Z">
              <w:r w:rsidRPr="00817CEB" w:rsidDel="00FD4931">
                <w:rPr>
                  <w:rFonts w:eastAsia="Calibri" w:cs="Arial"/>
                </w:rPr>
                <w:delText xml:space="preserve">maloperation </w:delText>
              </w:r>
            </w:del>
            <w:ins w:id="6373" w:author="gorgemj" w:date="2017-11-26T18:01:00Z">
              <w:r w:rsidRPr="00817CEB">
                <w:rPr>
                  <w:rFonts w:eastAsia="Calibri" w:cs="Arial"/>
                </w:rPr>
                <w:t>d</w:t>
              </w:r>
              <w:r>
                <w:rPr>
                  <w:rFonts w:eastAsia="Calibri" w:cs="Arial"/>
                </w:rPr>
                <w:t>is</w:t>
              </w:r>
              <w:r w:rsidRPr="00817CEB">
                <w:rPr>
                  <w:rFonts w:eastAsia="Calibri" w:cs="Arial"/>
                </w:rPr>
                <w:t xml:space="preserve">operation </w:t>
              </w:r>
            </w:ins>
            <w:r w:rsidRPr="00817CEB">
              <w:rPr>
                <w:rFonts w:eastAsia="Calibri" w:cs="Arial"/>
              </w:rPr>
              <w:t xml:space="preserve">or malfunction on </w:t>
            </w:r>
            <w:r>
              <w:rPr>
                <w:rFonts w:eastAsia="Calibri" w:cs="Arial"/>
              </w:rPr>
              <w:t>the operation of</w:t>
            </w:r>
            <w:r w:rsidRPr="00817CEB">
              <w:rPr>
                <w:rFonts w:eastAsia="Calibri" w:cs="Arial"/>
              </w:rPr>
              <w:t xml:space="preserve"> other essential systems</w:t>
            </w:r>
            <w:r>
              <w:rPr>
                <w:rFonts w:eastAsia="Calibri" w:cs="Arial"/>
              </w:rPr>
              <w:t>.</w:t>
            </w:r>
          </w:p>
        </w:tc>
      </w:tr>
      <w:tr w:rsidR="00B61F44" w:rsidRPr="00817CEB" w:rsidTr="00814E5E">
        <w:trPr>
          <w:cantSplit/>
          <w:trPrChange w:id="6374" w:author="gorgemj" w:date="2017-11-30T12:36:00Z">
            <w:trPr>
              <w:gridBefore w:val="6"/>
              <w:gridAfter w:val="0"/>
              <w:cantSplit/>
            </w:trPr>
          </w:trPrChange>
        </w:trPr>
        <w:tc>
          <w:tcPr>
            <w:tcW w:w="947" w:type="dxa"/>
            <w:tcPrChange w:id="6375" w:author="gorgemj" w:date="2017-11-30T12:36:00Z">
              <w:tcPr>
                <w:tcW w:w="945" w:type="dxa"/>
                <w:gridSpan w:val="6"/>
              </w:tcPr>
            </w:tcPrChange>
          </w:tcPr>
          <w:p w:rsidR="00B61F44" w:rsidRPr="00925F93" w:rsidRDefault="00B61F44" w:rsidP="00542606">
            <w:pPr>
              <w:autoSpaceDE w:val="0"/>
              <w:autoSpaceDN w:val="0"/>
              <w:adjustRightInd w:val="0"/>
              <w:spacing w:before="60" w:after="60" w:line="280" w:lineRule="atLeast"/>
              <w:jc w:val="center"/>
              <w:rPr>
                <w:rFonts w:cs="Arial"/>
                <w:rPrChange w:id="6376" w:author="gorgemj" w:date="2017-11-23T13:05:00Z">
                  <w:rPr>
                    <w:rFonts w:cs="Arial"/>
                    <w:b/>
                  </w:rPr>
                </w:rPrChange>
              </w:rPr>
            </w:pPr>
            <w:r w:rsidRPr="00925F93">
              <w:rPr>
                <w:rFonts w:cs="Arial"/>
                <w:rPrChange w:id="6377" w:author="gorgemj" w:date="2017-11-23T13:05:00Z">
                  <w:rPr>
                    <w:rFonts w:cs="Arial"/>
                    <w:b/>
                  </w:rPr>
                </w:rPrChange>
              </w:rPr>
              <w:t>5.70</w:t>
            </w:r>
          </w:p>
        </w:tc>
        <w:tc>
          <w:tcPr>
            <w:tcW w:w="693" w:type="dxa"/>
            <w:tcPrChange w:id="6378" w:author="gorgemj" w:date="2017-11-30T12:36:00Z">
              <w:tcPr>
                <w:tcW w:w="747" w:type="dxa"/>
                <w:gridSpan w:val="3"/>
              </w:tcPr>
            </w:tcPrChange>
          </w:tcPr>
          <w:p w:rsidR="00B61F44" w:rsidRPr="00925F93" w:rsidRDefault="00B61F44" w:rsidP="00542606">
            <w:pPr>
              <w:autoSpaceDE w:val="0"/>
              <w:autoSpaceDN w:val="0"/>
              <w:adjustRightInd w:val="0"/>
              <w:spacing w:before="60" w:after="60" w:line="280" w:lineRule="atLeast"/>
              <w:jc w:val="center"/>
              <w:rPr>
                <w:rFonts w:cs="Arial"/>
                <w:bCs/>
                <w:color w:val="000000"/>
                <w:sz w:val="24"/>
                <w:szCs w:val="24"/>
                <w:rPrChange w:id="6379" w:author="gorgemj" w:date="2017-11-23T13:05:00Z">
                  <w:rPr>
                    <w:rFonts w:cs="Arial"/>
                    <w:b/>
                    <w:bCs/>
                    <w:color w:val="000000"/>
                    <w:sz w:val="24"/>
                    <w:szCs w:val="24"/>
                  </w:rPr>
                </w:rPrChange>
              </w:rPr>
            </w:pPr>
            <w:r w:rsidRPr="00925F93">
              <w:rPr>
                <w:rFonts w:cs="Arial"/>
                <w:bCs/>
                <w:rPrChange w:id="6380" w:author="gorgemj" w:date="2017-11-23T13:05:00Z">
                  <w:rPr>
                    <w:rFonts w:cs="Arial"/>
                    <w:b/>
                    <w:bCs/>
                  </w:rPr>
                </w:rPrChange>
              </w:rPr>
              <w:t>1</w:t>
            </w:r>
          </w:p>
        </w:tc>
        <w:tc>
          <w:tcPr>
            <w:tcW w:w="5038" w:type="dxa"/>
            <w:gridSpan w:val="2"/>
            <w:tcPrChange w:id="6381" w:author="gorgemj" w:date="2017-11-30T12:36:00Z">
              <w:tcPr>
                <w:tcW w:w="6768" w:type="dxa"/>
                <w:gridSpan w:val="7"/>
              </w:tcPr>
            </w:tcPrChange>
          </w:tcPr>
          <w:p w:rsidR="00B61F44" w:rsidRPr="00817CEB" w:rsidRDefault="00B61F44" w:rsidP="00542606">
            <w:pPr>
              <w:autoSpaceDE w:val="0"/>
              <w:autoSpaceDN w:val="0"/>
              <w:adjustRightInd w:val="0"/>
              <w:spacing w:before="60" w:after="60" w:line="280" w:lineRule="atLeast"/>
              <w:rPr>
                <w:rFonts w:eastAsia="Calibri" w:cs="Arial"/>
              </w:rPr>
            </w:pPr>
            <w:r w:rsidRPr="00817CEB">
              <w:rPr>
                <w:rFonts w:eastAsia="Calibri" w:cs="Arial"/>
              </w:rPr>
              <w:t>If two fluid systems important to safety are interconnected and are operating at different pressures, either the systems shall both be designed to withstand the higher pressure, or provision shall be made to prevent the design pressure of the system operating at the lower pressure from being exceeded.</w:t>
            </w:r>
          </w:p>
        </w:tc>
        <w:tc>
          <w:tcPr>
            <w:tcW w:w="6912" w:type="dxa"/>
            <w:gridSpan w:val="3"/>
            <w:tcPrChange w:id="6382" w:author="gorgemj" w:date="2017-11-30T12:36:00Z">
              <w:tcPr>
                <w:tcW w:w="5130" w:type="dxa"/>
                <w:gridSpan w:val="8"/>
              </w:tcPr>
            </w:tcPrChange>
          </w:tcPr>
          <w:p w:rsidR="00B61F44" w:rsidRDefault="00B61F44" w:rsidP="00D129AC">
            <w:pPr>
              <w:spacing w:before="60" w:after="60" w:line="280" w:lineRule="atLeast"/>
              <w:rPr>
                <w:rFonts w:cs="Arial"/>
                <w:b/>
              </w:rPr>
            </w:pPr>
            <w:r w:rsidRPr="00817CEB">
              <w:rPr>
                <w:rFonts w:cs="Arial"/>
                <w:b/>
              </w:rPr>
              <w:t>AP1000</w:t>
            </w:r>
            <w:r w:rsidRPr="00817CEB">
              <w:rPr>
                <w:rFonts w:cs="Arial"/>
              </w:rPr>
              <w:t xml:space="preserve"> </w:t>
            </w:r>
            <w:r>
              <w:rPr>
                <w:rFonts w:cs="Arial"/>
              </w:rPr>
              <w:t>p</w:t>
            </w:r>
            <w:r w:rsidRPr="00817CEB">
              <w:rPr>
                <w:rFonts w:cs="Arial"/>
              </w:rPr>
              <w:t>lant fluid systems design features address the potential for intersystem pressurization. For example, the normal residual heat removal system is designed</w:t>
            </w:r>
            <w:r w:rsidRPr="00817CEB">
              <w:rPr>
                <w:rFonts w:cs="Arial"/>
                <w:b/>
              </w:rPr>
              <w:t xml:space="preserve"> </w:t>
            </w:r>
            <w:r w:rsidRPr="00817CEB">
              <w:rPr>
                <w:rFonts w:eastAsia="Calibri" w:cs="Arial"/>
              </w:rPr>
              <w:t xml:space="preserve">to withstand the </w:t>
            </w:r>
            <w:del w:id="6383" w:author="gorgemj" w:date="2017-11-26T20:30:00Z">
              <w:r w:rsidRPr="00817CEB" w:rsidDel="00FC263D">
                <w:rPr>
                  <w:rFonts w:eastAsia="Calibri" w:cs="Arial"/>
                </w:rPr>
                <w:delText>reactor coolant system</w:delText>
              </w:r>
            </w:del>
            <w:ins w:id="6384" w:author="gorgemj" w:date="2017-11-26T20:30:00Z">
              <w:r>
                <w:rPr>
                  <w:rFonts w:eastAsia="Calibri" w:cs="Arial"/>
                </w:rPr>
                <w:t>RCS</w:t>
              </w:r>
            </w:ins>
            <w:r w:rsidRPr="00817CEB">
              <w:rPr>
                <w:rFonts w:eastAsia="Calibri" w:cs="Arial"/>
              </w:rPr>
              <w:t xml:space="preserve"> pressure.</w:t>
            </w:r>
          </w:p>
        </w:tc>
      </w:tr>
      <w:tr w:rsidR="00B61F44" w:rsidRPr="00817CEB" w:rsidDel="00925F93" w:rsidTr="00814E5E">
        <w:trPr>
          <w:cantSplit/>
          <w:del w:id="6385" w:author="gorgemj" w:date="2017-11-23T13:06:00Z"/>
          <w:trPrChange w:id="6386" w:author="gorgemj" w:date="2017-11-30T12:36:00Z">
            <w:trPr>
              <w:gridBefore w:val="6"/>
              <w:gridAfter w:val="0"/>
              <w:cantSplit/>
            </w:trPr>
          </w:trPrChange>
        </w:trPr>
        <w:tc>
          <w:tcPr>
            <w:tcW w:w="947" w:type="dxa"/>
            <w:tcPrChange w:id="6387" w:author="gorgemj" w:date="2017-11-30T12:36:00Z">
              <w:tcPr>
                <w:tcW w:w="945" w:type="dxa"/>
                <w:gridSpan w:val="6"/>
              </w:tcPr>
            </w:tcPrChange>
          </w:tcPr>
          <w:p w:rsidR="00B61F44" w:rsidDel="00925F93" w:rsidRDefault="00B61F44" w:rsidP="00542606">
            <w:pPr>
              <w:autoSpaceDE w:val="0"/>
              <w:autoSpaceDN w:val="0"/>
              <w:adjustRightInd w:val="0"/>
              <w:spacing w:before="60" w:after="60" w:line="280" w:lineRule="atLeast"/>
              <w:jc w:val="center"/>
              <w:rPr>
                <w:del w:id="6388" w:author="gorgemj" w:date="2017-11-23T13:06:00Z"/>
                <w:rFonts w:cs="Arial"/>
                <w:b/>
              </w:rPr>
            </w:pPr>
          </w:p>
        </w:tc>
        <w:tc>
          <w:tcPr>
            <w:tcW w:w="693" w:type="dxa"/>
            <w:tcPrChange w:id="6389" w:author="gorgemj" w:date="2017-11-30T12:36:00Z">
              <w:tcPr>
                <w:tcW w:w="747" w:type="dxa"/>
                <w:gridSpan w:val="3"/>
              </w:tcPr>
            </w:tcPrChange>
          </w:tcPr>
          <w:p w:rsidR="00B61F44" w:rsidDel="00925F93" w:rsidRDefault="00B61F44" w:rsidP="00542606">
            <w:pPr>
              <w:autoSpaceDE w:val="0"/>
              <w:autoSpaceDN w:val="0"/>
              <w:adjustRightInd w:val="0"/>
              <w:spacing w:before="60" w:after="60" w:line="280" w:lineRule="atLeast"/>
              <w:jc w:val="center"/>
              <w:rPr>
                <w:del w:id="6390" w:author="gorgemj" w:date="2017-11-23T13:06:00Z"/>
                <w:rFonts w:cs="Arial"/>
                <w:b/>
                <w:bCs/>
              </w:rPr>
            </w:pPr>
          </w:p>
        </w:tc>
        <w:tc>
          <w:tcPr>
            <w:tcW w:w="5038" w:type="dxa"/>
            <w:gridSpan w:val="2"/>
            <w:tcPrChange w:id="6391" w:author="gorgemj" w:date="2017-11-30T12:36:00Z">
              <w:tcPr>
                <w:tcW w:w="6768" w:type="dxa"/>
                <w:gridSpan w:val="7"/>
              </w:tcPr>
            </w:tcPrChange>
          </w:tcPr>
          <w:p w:rsidR="00B61F44" w:rsidDel="00925F93" w:rsidRDefault="00B61F44" w:rsidP="00536966">
            <w:pPr>
              <w:autoSpaceDE w:val="0"/>
              <w:autoSpaceDN w:val="0"/>
              <w:adjustRightInd w:val="0"/>
              <w:spacing w:before="60" w:after="60" w:line="280" w:lineRule="atLeast"/>
              <w:ind w:left="1602" w:hanging="1602"/>
              <w:rPr>
                <w:del w:id="6392" w:author="gorgemj" w:date="2017-11-23T13:06:00Z"/>
                <w:rFonts w:cs="Arial"/>
                <w:b/>
                <w:color w:val="000000"/>
                <w:sz w:val="24"/>
                <w:szCs w:val="24"/>
              </w:rPr>
            </w:pPr>
            <w:del w:id="6393" w:author="gorgemj" w:date="2017-11-23T13:06:00Z">
              <w:r w:rsidRPr="00817CEB" w:rsidDel="00925F93">
                <w:rPr>
                  <w:rFonts w:eastAsia="Calibri" w:cs="Arial"/>
                  <w:b/>
                  <w:bCs/>
                </w:rPr>
                <w:delText>Requirement 41: Interactions between the electrical power grid and the plant</w:delText>
              </w:r>
            </w:del>
          </w:p>
        </w:tc>
        <w:tc>
          <w:tcPr>
            <w:tcW w:w="6912" w:type="dxa"/>
            <w:gridSpan w:val="3"/>
            <w:tcPrChange w:id="6394" w:author="gorgemj" w:date="2017-11-30T12:36:00Z">
              <w:tcPr>
                <w:tcW w:w="5130" w:type="dxa"/>
                <w:gridSpan w:val="8"/>
              </w:tcPr>
            </w:tcPrChange>
          </w:tcPr>
          <w:p w:rsidR="00B61F44" w:rsidDel="00925F93" w:rsidRDefault="00B61F44" w:rsidP="00542606">
            <w:pPr>
              <w:spacing w:before="60" w:after="60" w:line="280" w:lineRule="atLeast"/>
              <w:rPr>
                <w:del w:id="6395" w:author="gorgemj" w:date="2017-11-23T13:06:00Z"/>
                <w:rFonts w:cs="Arial"/>
                <w:b/>
              </w:rPr>
            </w:pPr>
          </w:p>
        </w:tc>
      </w:tr>
      <w:tr w:rsidR="00B61F44" w:rsidRPr="00817CEB" w:rsidTr="00814E5E">
        <w:trPr>
          <w:cantSplit/>
          <w:trPrChange w:id="6396" w:author="gorgemj" w:date="2017-11-30T12:36:00Z">
            <w:trPr>
              <w:gridBefore w:val="6"/>
              <w:gridAfter w:val="0"/>
              <w:cantSplit/>
            </w:trPr>
          </w:trPrChange>
        </w:trPr>
        <w:tc>
          <w:tcPr>
            <w:tcW w:w="947" w:type="dxa"/>
            <w:tcPrChange w:id="6397" w:author="gorgemj" w:date="2017-11-30T12:36:00Z">
              <w:tcPr>
                <w:tcW w:w="945" w:type="dxa"/>
                <w:gridSpan w:val="6"/>
              </w:tcPr>
            </w:tcPrChange>
          </w:tcPr>
          <w:p w:rsidR="00B61F44" w:rsidRDefault="00B61F44" w:rsidP="00542606">
            <w:pPr>
              <w:autoSpaceDE w:val="0"/>
              <w:autoSpaceDN w:val="0"/>
              <w:adjustRightInd w:val="0"/>
              <w:spacing w:before="60" w:after="60" w:line="280" w:lineRule="atLeast"/>
              <w:jc w:val="center"/>
              <w:rPr>
                <w:rFonts w:cs="Arial"/>
                <w:b/>
              </w:rPr>
            </w:pPr>
          </w:p>
        </w:tc>
        <w:tc>
          <w:tcPr>
            <w:tcW w:w="693" w:type="dxa"/>
            <w:tcPrChange w:id="6398" w:author="gorgemj" w:date="2017-11-30T12:36:00Z">
              <w:tcPr>
                <w:tcW w:w="747" w:type="dxa"/>
                <w:gridSpan w:val="3"/>
              </w:tcPr>
            </w:tcPrChange>
          </w:tcPr>
          <w:p w:rsidR="00B61F44" w:rsidRDefault="00B61F44" w:rsidP="00542606">
            <w:pPr>
              <w:autoSpaceDE w:val="0"/>
              <w:autoSpaceDN w:val="0"/>
              <w:adjustRightInd w:val="0"/>
              <w:spacing w:before="60" w:after="60" w:line="280" w:lineRule="atLeast"/>
              <w:jc w:val="center"/>
              <w:rPr>
                <w:rFonts w:cs="Arial"/>
                <w:b/>
                <w:bCs/>
              </w:rPr>
            </w:pPr>
          </w:p>
        </w:tc>
        <w:tc>
          <w:tcPr>
            <w:tcW w:w="5038" w:type="dxa"/>
            <w:gridSpan w:val="2"/>
            <w:tcPrChange w:id="6399" w:author="gorgemj" w:date="2017-11-30T12:36:00Z">
              <w:tcPr>
                <w:tcW w:w="6768" w:type="dxa"/>
                <w:gridSpan w:val="7"/>
              </w:tcPr>
            </w:tcPrChange>
          </w:tcPr>
          <w:p w:rsidR="00B61F44" w:rsidRDefault="00B61F44" w:rsidP="00542606">
            <w:pPr>
              <w:autoSpaceDE w:val="0"/>
              <w:autoSpaceDN w:val="0"/>
              <w:adjustRightInd w:val="0"/>
              <w:spacing w:before="60" w:after="60" w:line="280" w:lineRule="atLeast"/>
              <w:rPr>
                <w:ins w:id="6400" w:author="gorgemj" w:date="2017-11-23T13:06:00Z"/>
                <w:rFonts w:eastAsia="Calibri" w:cs="Arial"/>
                <w:b/>
                <w:bCs/>
              </w:rPr>
            </w:pPr>
            <w:del w:id="6401" w:author="gorgemj" w:date="2017-11-23T13:06:00Z">
              <w:r w:rsidRPr="00817CEB" w:rsidDel="00925F93">
                <w:rPr>
                  <w:rFonts w:eastAsia="Calibri" w:cs="Arial"/>
                  <w:b/>
                  <w:bCs/>
                </w:rPr>
                <w:delText>T</w:delText>
              </w:r>
            </w:del>
            <w:ins w:id="6402" w:author="gorgemj" w:date="2017-11-23T13:06:00Z">
              <w:r w:rsidRPr="00925F93">
                <w:rPr>
                  <w:rFonts w:eastAsia="Calibri" w:cs="Arial"/>
                  <w:b/>
                  <w:bCs/>
                </w:rPr>
                <w:t xml:space="preserve">Requirement 41: Interactions between the electrical power grid and the plant </w:t>
              </w:r>
            </w:ins>
          </w:p>
          <w:p w:rsidR="00B61F44" w:rsidRPr="00817CEB" w:rsidRDefault="00B61F44" w:rsidP="00542606">
            <w:pPr>
              <w:autoSpaceDE w:val="0"/>
              <w:autoSpaceDN w:val="0"/>
              <w:adjustRightInd w:val="0"/>
              <w:spacing w:before="60" w:after="60" w:line="280" w:lineRule="atLeast"/>
              <w:rPr>
                <w:rFonts w:eastAsia="Calibri" w:cs="Arial"/>
                <w:b/>
                <w:bCs/>
              </w:rPr>
            </w:pPr>
            <w:ins w:id="6403" w:author="gorgemj" w:date="2017-11-23T13:06:00Z">
              <w:r>
                <w:rPr>
                  <w:rFonts w:eastAsia="Calibri" w:cs="Arial"/>
                  <w:b/>
                  <w:bCs/>
                </w:rPr>
                <w:t>T</w:t>
              </w:r>
            </w:ins>
            <w:r w:rsidRPr="00817CEB">
              <w:rPr>
                <w:rFonts w:eastAsia="Calibri" w:cs="Arial"/>
                <w:b/>
                <w:bCs/>
              </w:rPr>
              <w:t>he functionality of items important to safety at the nuclear power plant shall not be compromised by disturbances in the electrical power grid, including anticipated variations in the voltage and frequency of the grid supply.</w:t>
            </w:r>
          </w:p>
        </w:tc>
        <w:tc>
          <w:tcPr>
            <w:tcW w:w="6912" w:type="dxa"/>
            <w:gridSpan w:val="3"/>
            <w:tcPrChange w:id="6404" w:author="gorgemj" w:date="2017-11-30T12:36:00Z">
              <w:tcPr>
                <w:tcW w:w="5130" w:type="dxa"/>
                <w:gridSpan w:val="8"/>
              </w:tcPr>
            </w:tcPrChange>
          </w:tcPr>
          <w:p w:rsidR="00B61F44" w:rsidRDefault="00B61F44">
            <w:pPr>
              <w:spacing w:before="60" w:after="60" w:line="280" w:lineRule="atLeast"/>
              <w:rPr>
                <w:rFonts w:cs="Arial"/>
                <w:b/>
              </w:rPr>
            </w:pPr>
            <w:ins w:id="6405" w:author="gorgemj" w:date="2017-11-24T16:58:00Z">
              <w:r>
                <w:rPr>
                  <w:rFonts w:cs="Arial"/>
                </w:rPr>
                <w:t>T</w:t>
              </w:r>
            </w:ins>
            <w:ins w:id="6406" w:author="gorgemj" w:date="2017-11-24T16:57:00Z">
              <w:r>
                <w:rPr>
                  <w:rFonts w:cs="Arial"/>
                </w:rPr>
                <w:t xml:space="preserve">he </w:t>
              </w:r>
              <w:r w:rsidRPr="00993D67">
                <w:rPr>
                  <w:rFonts w:cs="Arial"/>
                  <w:b/>
                </w:rPr>
                <w:t>AP1000</w:t>
              </w:r>
              <w:r>
                <w:rPr>
                  <w:rFonts w:cs="Arial"/>
                </w:rPr>
                <w:t xml:space="preserve"> plant DCD [2]</w:t>
              </w:r>
            </w:ins>
            <w:del w:id="6407" w:author="gorgemj" w:date="2017-11-24T16:57:00Z">
              <w:r w:rsidRPr="00817CEB" w:rsidDel="006E7610">
                <w:rPr>
                  <w:rFonts w:cs="Arial"/>
                </w:rPr>
                <w:delText>DCD</w:delText>
              </w:r>
            </w:del>
            <w:r w:rsidRPr="00817CEB">
              <w:rPr>
                <w:rFonts w:cs="Arial"/>
              </w:rPr>
              <w:t xml:space="preserve"> Chapter 8 discusses the connection to the utility grid and the onsite and offsite power systems for the </w:t>
            </w:r>
            <w:r w:rsidRPr="00817CEB">
              <w:rPr>
                <w:rFonts w:cs="Arial"/>
                <w:b/>
              </w:rPr>
              <w:t xml:space="preserve">AP1000 </w:t>
            </w:r>
            <w:r w:rsidRPr="009B7662">
              <w:rPr>
                <w:rFonts w:cs="Arial"/>
              </w:rPr>
              <w:t>p</w:t>
            </w:r>
            <w:r w:rsidRPr="00817CEB">
              <w:rPr>
                <w:rFonts w:cs="Arial"/>
              </w:rPr>
              <w:t>lant</w:t>
            </w:r>
            <w:r>
              <w:rPr>
                <w:rFonts w:cs="Arial"/>
              </w:rPr>
              <w:t xml:space="preserve">. </w:t>
            </w:r>
            <w:r w:rsidRPr="00817CEB">
              <w:rPr>
                <w:rFonts w:cs="Arial"/>
              </w:rPr>
              <w:t>Note that since the passive safety</w:t>
            </w:r>
            <w:del w:id="6408" w:author="gorgemj" w:date="2017-11-24T17:54:00Z">
              <w:r w:rsidRPr="00817CEB" w:rsidDel="006272A4">
                <w:rPr>
                  <w:rFonts w:cs="Arial"/>
                </w:rPr>
                <w:delText>-related</w:delText>
              </w:r>
            </w:del>
            <w:r w:rsidRPr="00817CEB">
              <w:rPr>
                <w:rFonts w:cs="Arial"/>
              </w:rPr>
              <w:t xml:space="preserve"> systems used in the </w:t>
            </w:r>
            <w:r w:rsidRPr="00817CEB">
              <w:rPr>
                <w:rFonts w:cs="Arial"/>
                <w:b/>
              </w:rPr>
              <w:t>AP1000</w:t>
            </w:r>
            <w:r>
              <w:rPr>
                <w:rFonts w:cs="Arial"/>
              </w:rPr>
              <w:t xml:space="preserve"> p</w:t>
            </w:r>
            <w:r w:rsidRPr="00817CEB">
              <w:rPr>
                <w:rFonts w:cs="Arial"/>
              </w:rPr>
              <w:t xml:space="preserve">lant do not rely on </w:t>
            </w:r>
            <w:r>
              <w:rPr>
                <w:rFonts w:cs="Arial"/>
              </w:rPr>
              <w:t>ac</w:t>
            </w:r>
            <w:r w:rsidRPr="00817CEB">
              <w:rPr>
                <w:rFonts w:cs="Arial"/>
              </w:rPr>
              <w:t xml:space="preserve"> power, offsite power is not important for safety</w:t>
            </w:r>
            <w:r>
              <w:rPr>
                <w:rFonts w:cs="Arial"/>
              </w:rPr>
              <w:t xml:space="preserve">. </w:t>
            </w:r>
            <w:r w:rsidRPr="00817CEB">
              <w:rPr>
                <w:rFonts w:cs="Arial"/>
              </w:rPr>
              <w:t>The PRA confirms this by showing extremely low risk coming from a loss of offsite power event.</w:t>
            </w:r>
          </w:p>
        </w:tc>
      </w:tr>
      <w:tr w:rsidR="00B61F44" w:rsidRPr="00817CEB" w:rsidTr="00814E5E">
        <w:trPr>
          <w:cantSplit/>
          <w:trPrChange w:id="6409" w:author="gorgemj" w:date="2017-11-30T12:36:00Z">
            <w:trPr>
              <w:gridBefore w:val="6"/>
              <w:gridAfter w:val="0"/>
              <w:cantSplit/>
            </w:trPr>
          </w:trPrChange>
        </w:trPr>
        <w:tc>
          <w:tcPr>
            <w:tcW w:w="947" w:type="dxa"/>
            <w:tcPrChange w:id="6410" w:author="gorgemj" w:date="2017-11-30T12:36:00Z">
              <w:tcPr>
                <w:tcW w:w="945" w:type="dxa"/>
                <w:gridSpan w:val="6"/>
              </w:tcPr>
            </w:tcPrChange>
          </w:tcPr>
          <w:p w:rsidR="00B61F44" w:rsidRDefault="00B61F44" w:rsidP="00536966">
            <w:pPr>
              <w:keepNext/>
              <w:keepLines/>
              <w:autoSpaceDE w:val="0"/>
              <w:autoSpaceDN w:val="0"/>
              <w:adjustRightInd w:val="0"/>
              <w:spacing w:before="60" w:after="60" w:line="280" w:lineRule="atLeast"/>
              <w:jc w:val="center"/>
              <w:rPr>
                <w:rFonts w:cs="Arial"/>
                <w:b/>
              </w:rPr>
            </w:pPr>
          </w:p>
        </w:tc>
        <w:tc>
          <w:tcPr>
            <w:tcW w:w="693" w:type="dxa"/>
            <w:tcPrChange w:id="6411" w:author="gorgemj" w:date="2017-11-30T12:36:00Z">
              <w:tcPr>
                <w:tcW w:w="747" w:type="dxa"/>
                <w:gridSpan w:val="3"/>
              </w:tcPr>
            </w:tcPrChange>
          </w:tcPr>
          <w:p w:rsidR="00B61F44" w:rsidRDefault="00B61F44" w:rsidP="00536966">
            <w:pPr>
              <w:keepNext/>
              <w:keepLines/>
              <w:autoSpaceDE w:val="0"/>
              <w:autoSpaceDN w:val="0"/>
              <w:adjustRightInd w:val="0"/>
              <w:spacing w:before="60" w:after="60" w:line="280" w:lineRule="atLeast"/>
              <w:jc w:val="center"/>
              <w:rPr>
                <w:rFonts w:cs="Arial"/>
                <w:b/>
                <w:bCs/>
              </w:rPr>
            </w:pPr>
          </w:p>
        </w:tc>
        <w:tc>
          <w:tcPr>
            <w:tcW w:w="5038" w:type="dxa"/>
            <w:gridSpan w:val="2"/>
            <w:tcPrChange w:id="6412" w:author="gorgemj" w:date="2017-11-30T12:36:00Z">
              <w:tcPr>
                <w:tcW w:w="6768" w:type="dxa"/>
                <w:gridSpan w:val="7"/>
              </w:tcPr>
            </w:tcPrChange>
          </w:tcPr>
          <w:p w:rsidR="00B61F44" w:rsidRPr="00925F93" w:rsidRDefault="00B61F44" w:rsidP="00536966">
            <w:pPr>
              <w:keepNext/>
              <w:keepLines/>
              <w:autoSpaceDE w:val="0"/>
              <w:autoSpaceDN w:val="0"/>
              <w:adjustRightInd w:val="0"/>
              <w:spacing w:before="60" w:after="60" w:line="280" w:lineRule="atLeast"/>
              <w:rPr>
                <w:rFonts w:cs="Arial"/>
                <w:b/>
                <w:color w:val="000000"/>
                <w:sz w:val="24"/>
                <w:szCs w:val="24"/>
              </w:rPr>
            </w:pPr>
            <w:r w:rsidRPr="00925F93">
              <w:rPr>
                <w:rFonts w:eastAsia="Calibri" w:cs="Arial"/>
                <w:b/>
                <w:rPrChange w:id="6413" w:author="gorgemj" w:date="2017-11-23T13:06:00Z">
                  <w:rPr>
                    <w:rFonts w:eastAsia="Calibri" w:cs="Arial"/>
                  </w:rPr>
                </w:rPrChange>
              </w:rPr>
              <w:t>SAFETY ANALYSIS</w:t>
            </w:r>
          </w:p>
        </w:tc>
        <w:tc>
          <w:tcPr>
            <w:tcW w:w="6912" w:type="dxa"/>
            <w:gridSpan w:val="3"/>
            <w:tcPrChange w:id="6414" w:author="gorgemj" w:date="2017-11-30T12:36:00Z">
              <w:tcPr>
                <w:tcW w:w="5130" w:type="dxa"/>
                <w:gridSpan w:val="8"/>
              </w:tcPr>
            </w:tcPrChange>
          </w:tcPr>
          <w:p w:rsidR="00B61F44" w:rsidRDefault="00B61F44" w:rsidP="00536966">
            <w:pPr>
              <w:keepNext/>
              <w:keepLines/>
              <w:spacing w:before="60" w:after="60" w:line="280" w:lineRule="atLeast"/>
              <w:rPr>
                <w:rFonts w:cs="Arial"/>
                <w:b/>
              </w:rPr>
            </w:pPr>
          </w:p>
        </w:tc>
      </w:tr>
      <w:tr w:rsidR="00B61F44" w:rsidRPr="00817CEB" w:rsidDel="00925F93" w:rsidTr="00814E5E">
        <w:trPr>
          <w:cantSplit/>
          <w:del w:id="6415" w:author="gorgemj" w:date="2017-11-23T13:07:00Z"/>
          <w:trPrChange w:id="6416" w:author="gorgemj" w:date="2017-11-30T12:36:00Z">
            <w:trPr>
              <w:gridBefore w:val="6"/>
              <w:gridAfter w:val="0"/>
              <w:cantSplit/>
            </w:trPr>
          </w:trPrChange>
        </w:trPr>
        <w:tc>
          <w:tcPr>
            <w:tcW w:w="947" w:type="dxa"/>
            <w:tcPrChange w:id="6417" w:author="gorgemj" w:date="2017-11-30T12:36:00Z">
              <w:tcPr>
                <w:tcW w:w="945" w:type="dxa"/>
                <w:gridSpan w:val="6"/>
              </w:tcPr>
            </w:tcPrChange>
          </w:tcPr>
          <w:p w:rsidR="00B61F44" w:rsidDel="00925F93" w:rsidRDefault="00B61F44" w:rsidP="00536966">
            <w:pPr>
              <w:keepNext/>
              <w:keepLines/>
              <w:autoSpaceDE w:val="0"/>
              <w:autoSpaceDN w:val="0"/>
              <w:adjustRightInd w:val="0"/>
              <w:spacing w:before="60" w:after="60" w:line="280" w:lineRule="atLeast"/>
              <w:jc w:val="center"/>
              <w:rPr>
                <w:del w:id="6418" w:author="gorgemj" w:date="2017-11-23T13:07:00Z"/>
                <w:rFonts w:cs="Arial"/>
                <w:b/>
              </w:rPr>
            </w:pPr>
          </w:p>
        </w:tc>
        <w:tc>
          <w:tcPr>
            <w:tcW w:w="693" w:type="dxa"/>
            <w:tcPrChange w:id="6419" w:author="gorgemj" w:date="2017-11-30T12:36:00Z">
              <w:tcPr>
                <w:tcW w:w="747" w:type="dxa"/>
                <w:gridSpan w:val="3"/>
              </w:tcPr>
            </w:tcPrChange>
          </w:tcPr>
          <w:p w:rsidR="00B61F44" w:rsidDel="00925F93" w:rsidRDefault="00B61F44" w:rsidP="00536966">
            <w:pPr>
              <w:keepNext/>
              <w:keepLines/>
              <w:autoSpaceDE w:val="0"/>
              <w:autoSpaceDN w:val="0"/>
              <w:adjustRightInd w:val="0"/>
              <w:spacing w:before="60" w:after="60" w:line="280" w:lineRule="atLeast"/>
              <w:jc w:val="center"/>
              <w:rPr>
                <w:del w:id="6420" w:author="gorgemj" w:date="2017-11-23T13:07:00Z"/>
                <w:rFonts w:cs="Arial"/>
                <w:b/>
                <w:bCs/>
              </w:rPr>
            </w:pPr>
          </w:p>
        </w:tc>
        <w:tc>
          <w:tcPr>
            <w:tcW w:w="5038" w:type="dxa"/>
            <w:gridSpan w:val="2"/>
            <w:tcPrChange w:id="6421" w:author="gorgemj" w:date="2017-11-30T12:36:00Z">
              <w:tcPr>
                <w:tcW w:w="6768" w:type="dxa"/>
                <w:gridSpan w:val="7"/>
              </w:tcPr>
            </w:tcPrChange>
          </w:tcPr>
          <w:p w:rsidR="00B61F44" w:rsidDel="00925F93" w:rsidRDefault="00B61F44" w:rsidP="00536966">
            <w:pPr>
              <w:keepNext/>
              <w:keepLines/>
              <w:autoSpaceDE w:val="0"/>
              <w:autoSpaceDN w:val="0"/>
              <w:adjustRightInd w:val="0"/>
              <w:spacing w:before="60" w:after="60" w:line="280" w:lineRule="atLeast"/>
              <w:rPr>
                <w:del w:id="6422" w:author="gorgemj" w:date="2017-11-23T13:07:00Z"/>
                <w:rFonts w:cs="Arial"/>
                <w:b/>
                <w:color w:val="000000"/>
                <w:sz w:val="24"/>
                <w:szCs w:val="24"/>
              </w:rPr>
            </w:pPr>
            <w:del w:id="6423" w:author="gorgemj" w:date="2017-11-23T13:06:00Z">
              <w:r w:rsidRPr="00817CEB" w:rsidDel="00925F93">
                <w:rPr>
                  <w:rFonts w:eastAsia="Calibri" w:cs="Arial"/>
                  <w:b/>
                  <w:bCs/>
                </w:rPr>
                <w:delText>Requirement 42: Safety analysis of the plant design</w:delText>
              </w:r>
            </w:del>
          </w:p>
        </w:tc>
        <w:tc>
          <w:tcPr>
            <w:tcW w:w="6912" w:type="dxa"/>
            <w:gridSpan w:val="3"/>
            <w:tcPrChange w:id="6424" w:author="gorgemj" w:date="2017-11-30T12:36:00Z">
              <w:tcPr>
                <w:tcW w:w="5130" w:type="dxa"/>
                <w:gridSpan w:val="8"/>
              </w:tcPr>
            </w:tcPrChange>
          </w:tcPr>
          <w:p w:rsidR="00B61F44" w:rsidDel="00925F93" w:rsidRDefault="00B61F44" w:rsidP="00536966">
            <w:pPr>
              <w:keepNext/>
              <w:keepLines/>
              <w:spacing w:before="60" w:after="60" w:line="280" w:lineRule="atLeast"/>
              <w:rPr>
                <w:del w:id="6425" w:author="gorgemj" w:date="2017-11-23T13:07:00Z"/>
                <w:rFonts w:cs="Arial"/>
                <w:b/>
              </w:rPr>
            </w:pPr>
          </w:p>
        </w:tc>
      </w:tr>
      <w:tr w:rsidR="00B61F44" w:rsidRPr="00817CEB" w:rsidTr="00814E5E">
        <w:trPr>
          <w:cantSplit/>
          <w:trPrChange w:id="6426" w:author="gorgemj" w:date="2017-11-30T12:36:00Z">
            <w:trPr>
              <w:gridBefore w:val="6"/>
              <w:gridAfter w:val="0"/>
              <w:cantSplit/>
            </w:trPr>
          </w:trPrChange>
        </w:trPr>
        <w:tc>
          <w:tcPr>
            <w:tcW w:w="947" w:type="dxa"/>
            <w:tcPrChange w:id="6427" w:author="gorgemj" w:date="2017-11-30T12:36:00Z">
              <w:tcPr>
                <w:tcW w:w="945" w:type="dxa"/>
                <w:gridSpan w:val="6"/>
              </w:tcPr>
            </w:tcPrChange>
          </w:tcPr>
          <w:p w:rsidR="00B61F44" w:rsidRDefault="00B61F44" w:rsidP="00542606">
            <w:pPr>
              <w:autoSpaceDE w:val="0"/>
              <w:autoSpaceDN w:val="0"/>
              <w:adjustRightInd w:val="0"/>
              <w:spacing w:before="60" w:after="60" w:line="280" w:lineRule="atLeast"/>
              <w:jc w:val="center"/>
              <w:rPr>
                <w:rFonts w:cs="Arial"/>
                <w:b/>
              </w:rPr>
            </w:pPr>
          </w:p>
        </w:tc>
        <w:tc>
          <w:tcPr>
            <w:tcW w:w="693" w:type="dxa"/>
            <w:tcPrChange w:id="6428" w:author="gorgemj" w:date="2017-11-30T12:36:00Z">
              <w:tcPr>
                <w:tcW w:w="747" w:type="dxa"/>
                <w:gridSpan w:val="3"/>
              </w:tcPr>
            </w:tcPrChange>
          </w:tcPr>
          <w:p w:rsidR="00B61F44" w:rsidRDefault="00B61F44" w:rsidP="00542606">
            <w:pPr>
              <w:autoSpaceDE w:val="0"/>
              <w:autoSpaceDN w:val="0"/>
              <w:adjustRightInd w:val="0"/>
              <w:spacing w:before="60" w:after="60" w:line="280" w:lineRule="atLeast"/>
              <w:jc w:val="center"/>
              <w:rPr>
                <w:rFonts w:cs="Arial"/>
                <w:b/>
                <w:bCs/>
              </w:rPr>
            </w:pPr>
          </w:p>
        </w:tc>
        <w:tc>
          <w:tcPr>
            <w:tcW w:w="5038" w:type="dxa"/>
            <w:gridSpan w:val="2"/>
            <w:tcPrChange w:id="6429" w:author="gorgemj" w:date="2017-11-30T12:36:00Z">
              <w:tcPr>
                <w:tcW w:w="6768" w:type="dxa"/>
                <w:gridSpan w:val="7"/>
              </w:tcPr>
            </w:tcPrChange>
          </w:tcPr>
          <w:p w:rsidR="00B61F44" w:rsidRDefault="00B61F44" w:rsidP="00542606">
            <w:pPr>
              <w:autoSpaceDE w:val="0"/>
              <w:autoSpaceDN w:val="0"/>
              <w:adjustRightInd w:val="0"/>
              <w:spacing w:before="60" w:after="60" w:line="280" w:lineRule="atLeast"/>
              <w:rPr>
                <w:ins w:id="6430" w:author="gorgemj" w:date="2017-11-23T13:06:00Z"/>
                <w:rFonts w:eastAsia="Calibri" w:cs="Arial"/>
                <w:b/>
                <w:bCs/>
              </w:rPr>
            </w:pPr>
            <w:ins w:id="6431" w:author="gorgemj" w:date="2017-11-23T13:06:00Z">
              <w:r w:rsidRPr="00817CEB">
                <w:rPr>
                  <w:rFonts w:eastAsia="Calibri" w:cs="Arial"/>
                  <w:b/>
                  <w:bCs/>
                </w:rPr>
                <w:t xml:space="preserve">Requirement 42: Safety analysis of the plant design </w:t>
              </w:r>
            </w:ins>
          </w:p>
          <w:p w:rsidR="00B61F44" w:rsidRPr="00817CEB" w:rsidRDefault="00B61F44" w:rsidP="00542606">
            <w:pPr>
              <w:autoSpaceDE w:val="0"/>
              <w:autoSpaceDN w:val="0"/>
              <w:adjustRightInd w:val="0"/>
              <w:spacing w:before="60" w:after="60" w:line="280" w:lineRule="atLeast"/>
              <w:rPr>
                <w:rFonts w:eastAsia="Calibri" w:cs="Arial"/>
                <w:b/>
                <w:bCs/>
              </w:rPr>
            </w:pPr>
            <w:r w:rsidRPr="00817CEB">
              <w:rPr>
                <w:rFonts w:eastAsia="Calibri" w:cs="Arial"/>
                <w:b/>
                <w:bCs/>
              </w:rPr>
              <w:t>A safety analysis of the design for the nuclear power plant shall be conducted in which methods of both deterministic analysis and probabilistic analysis shall be applied to enable the challenges to safety in the various categories of plant states to be evaluated and assessed.</w:t>
            </w:r>
          </w:p>
        </w:tc>
        <w:tc>
          <w:tcPr>
            <w:tcW w:w="6912" w:type="dxa"/>
            <w:gridSpan w:val="3"/>
            <w:tcPrChange w:id="6432" w:author="gorgemj" w:date="2017-11-30T12:36:00Z">
              <w:tcPr>
                <w:tcW w:w="5130" w:type="dxa"/>
                <w:gridSpan w:val="8"/>
              </w:tcPr>
            </w:tcPrChange>
          </w:tcPr>
          <w:p w:rsidR="00B61F44" w:rsidRDefault="00B61F44" w:rsidP="00A366D5">
            <w:pPr>
              <w:spacing w:before="60" w:after="60" w:line="280" w:lineRule="atLeast"/>
              <w:rPr>
                <w:rFonts w:cs="Arial"/>
                <w:b/>
              </w:rPr>
            </w:pPr>
            <w:ins w:id="6433" w:author="gorgemj" w:date="2017-11-24T16:58:00Z">
              <w:r>
                <w:rPr>
                  <w:rFonts w:cs="Arial"/>
                </w:rPr>
                <w:t xml:space="preserve">The </w:t>
              </w:r>
              <w:r w:rsidRPr="00993D67">
                <w:rPr>
                  <w:rFonts w:cs="Arial"/>
                  <w:b/>
                </w:rPr>
                <w:t>AP1000</w:t>
              </w:r>
              <w:r>
                <w:rPr>
                  <w:rFonts w:cs="Arial"/>
                </w:rPr>
                <w:t xml:space="preserve"> plant DCD [2]</w:t>
              </w:r>
            </w:ins>
            <w:del w:id="6434" w:author="gorgemj" w:date="2017-11-24T16:58:00Z">
              <w:r w:rsidRPr="00817CEB" w:rsidDel="006E7610">
                <w:rPr>
                  <w:rFonts w:cs="Arial"/>
                </w:rPr>
                <w:delText>DCD</w:delText>
              </w:r>
            </w:del>
            <w:r w:rsidRPr="00817CEB">
              <w:rPr>
                <w:rFonts w:cs="Arial"/>
              </w:rPr>
              <w:t xml:space="preserve"> Chapters 6 and 15 detail the </w:t>
            </w:r>
            <w:del w:id="6435" w:author="gorgemj" w:date="2017-11-24T15:47:00Z">
              <w:r w:rsidRPr="00817CEB" w:rsidDel="00D370A5">
                <w:rPr>
                  <w:rFonts w:cs="Arial"/>
                </w:rPr>
                <w:delText>design basis accident</w:delText>
              </w:r>
            </w:del>
            <w:ins w:id="6436" w:author="gorgemj" w:date="2017-11-24T15:47:00Z">
              <w:r>
                <w:rPr>
                  <w:rFonts w:cs="Arial"/>
                </w:rPr>
                <w:t>DBA</w:t>
              </w:r>
            </w:ins>
            <w:r w:rsidRPr="00817CEB">
              <w:rPr>
                <w:rFonts w:cs="Arial"/>
              </w:rPr>
              <w:t xml:space="preserve"> analyses for the </w:t>
            </w:r>
            <w:r w:rsidRPr="00817CEB">
              <w:rPr>
                <w:rFonts w:cs="Arial"/>
                <w:b/>
              </w:rPr>
              <w:t>AP1000</w:t>
            </w:r>
            <w:r w:rsidRPr="00817CEB">
              <w:rPr>
                <w:rFonts w:cs="Arial"/>
              </w:rPr>
              <w:t xml:space="preserve"> </w:t>
            </w:r>
            <w:r>
              <w:rPr>
                <w:rFonts w:cs="Arial"/>
              </w:rPr>
              <w:t>p</w:t>
            </w:r>
            <w:r w:rsidRPr="00817CEB">
              <w:rPr>
                <w:rFonts w:cs="Arial"/>
              </w:rPr>
              <w:t>lant including the computer programs utilized</w:t>
            </w:r>
            <w:r>
              <w:rPr>
                <w:rFonts w:cs="Arial"/>
              </w:rPr>
              <w:t xml:space="preserve">. </w:t>
            </w:r>
            <w:ins w:id="6437" w:author="gorgemj" w:date="2017-11-24T16:58:00Z">
              <w:r>
                <w:rPr>
                  <w:rFonts w:cs="Arial"/>
                </w:rPr>
                <w:t xml:space="preserve">The </w:t>
              </w:r>
              <w:r w:rsidRPr="00993D67">
                <w:rPr>
                  <w:rFonts w:cs="Arial"/>
                  <w:b/>
                </w:rPr>
                <w:t>AP1000</w:t>
              </w:r>
              <w:r>
                <w:rPr>
                  <w:rFonts w:cs="Arial"/>
                </w:rPr>
                <w:t xml:space="preserve"> plant DCD [2]</w:t>
              </w:r>
            </w:ins>
            <w:del w:id="6438" w:author="gorgemj" w:date="2017-11-24T16:58:00Z">
              <w:r w:rsidRPr="00817CEB" w:rsidDel="006E7610">
                <w:rPr>
                  <w:rFonts w:cs="Arial"/>
                </w:rPr>
                <w:delText>DCD</w:delText>
              </w:r>
            </w:del>
            <w:r w:rsidRPr="00817CEB">
              <w:rPr>
                <w:rFonts w:cs="Arial"/>
              </w:rPr>
              <w:t xml:space="preserve"> Chapter 19 discusses the </w:t>
            </w:r>
            <w:del w:id="6439" w:author="gorgemj" w:date="2017-11-24T16:58:00Z">
              <w:r w:rsidRPr="00817CEB" w:rsidDel="006E7610">
                <w:rPr>
                  <w:rFonts w:cs="Arial"/>
                  <w:b/>
                </w:rPr>
                <w:delText>AP1000</w:delText>
              </w:r>
              <w:r w:rsidRPr="00817CEB" w:rsidDel="006E7610">
                <w:rPr>
                  <w:rFonts w:cs="Arial"/>
                </w:rPr>
                <w:delText xml:space="preserve"> </w:delText>
              </w:r>
              <w:r w:rsidDel="006E7610">
                <w:rPr>
                  <w:rFonts w:cs="Arial"/>
                </w:rPr>
                <w:delText>p</w:delText>
              </w:r>
              <w:r w:rsidRPr="00817CEB" w:rsidDel="006E7610">
                <w:rPr>
                  <w:rFonts w:cs="Arial"/>
                </w:rPr>
                <w:delText>lant Probabilistic Reliability Assessment</w:delText>
              </w:r>
            </w:del>
            <w:ins w:id="6440" w:author="gorgemj" w:date="2017-11-24T16:58:00Z">
              <w:r>
                <w:rPr>
                  <w:rFonts w:cs="Arial"/>
                </w:rPr>
                <w:t>PRA</w:t>
              </w:r>
            </w:ins>
            <w:r w:rsidRPr="00817CEB">
              <w:rPr>
                <w:rFonts w:cs="Arial"/>
              </w:rPr>
              <w:t xml:space="preserve">. </w:t>
            </w:r>
          </w:p>
        </w:tc>
      </w:tr>
      <w:tr w:rsidR="00B61F44" w:rsidRPr="00817CEB" w:rsidTr="00814E5E">
        <w:trPr>
          <w:cantSplit/>
          <w:trPrChange w:id="6441" w:author="gorgemj" w:date="2017-11-30T12:36:00Z">
            <w:trPr>
              <w:gridBefore w:val="6"/>
              <w:gridAfter w:val="0"/>
              <w:cantSplit/>
            </w:trPr>
          </w:trPrChange>
        </w:trPr>
        <w:tc>
          <w:tcPr>
            <w:tcW w:w="947" w:type="dxa"/>
            <w:tcPrChange w:id="6442" w:author="gorgemj" w:date="2017-11-30T12:36:00Z">
              <w:tcPr>
                <w:tcW w:w="945" w:type="dxa"/>
                <w:gridSpan w:val="6"/>
              </w:tcPr>
            </w:tcPrChange>
          </w:tcPr>
          <w:p w:rsidR="00B61F44" w:rsidRPr="00925F93" w:rsidRDefault="00B61F44" w:rsidP="00542606">
            <w:pPr>
              <w:autoSpaceDE w:val="0"/>
              <w:autoSpaceDN w:val="0"/>
              <w:adjustRightInd w:val="0"/>
              <w:spacing w:before="60" w:after="60" w:line="280" w:lineRule="atLeast"/>
              <w:jc w:val="center"/>
              <w:rPr>
                <w:rFonts w:cs="Arial"/>
                <w:rPrChange w:id="6443" w:author="gorgemj" w:date="2017-11-23T13:07:00Z">
                  <w:rPr>
                    <w:rFonts w:cs="Arial"/>
                    <w:b/>
                  </w:rPr>
                </w:rPrChange>
              </w:rPr>
            </w:pPr>
            <w:r w:rsidRPr="00925F93">
              <w:rPr>
                <w:rFonts w:cs="Arial"/>
                <w:rPrChange w:id="6444" w:author="gorgemj" w:date="2017-11-23T13:07:00Z">
                  <w:rPr>
                    <w:rFonts w:cs="Arial"/>
                    <w:b/>
                  </w:rPr>
                </w:rPrChange>
              </w:rPr>
              <w:t>5.71</w:t>
            </w:r>
          </w:p>
        </w:tc>
        <w:tc>
          <w:tcPr>
            <w:tcW w:w="693" w:type="dxa"/>
            <w:tcPrChange w:id="6445" w:author="gorgemj" w:date="2017-11-30T12:36:00Z">
              <w:tcPr>
                <w:tcW w:w="747" w:type="dxa"/>
                <w:gridSpan w:val="3"/>
              </w:tcPr>
            </w:tcPrChange>
          </w:tcPr>
          <w:p w:rsidR="00B61F44" w:rsidRPr="00925F93" w:rsidRDefault="00B61F44" w:rsidP="00542606">
            <w:pPr>
              <w:autoSpaceDE w:val="0"/>
              <w:autoSpaceDN w:val="0"/>
              <w:adjustRightInd w:val="0"/>
              <w:spacing w:before="60" w:after="60" w:line="280" w:lineRule="atLeast"/>
              <w:jc w:val="center"/>
              <w:rPr>
                <w:rFonts w:cs="Arial"/>
                <w:bCs/>
                <w:color w:val="000000"/>
                <w:sz w:val="24"/>
                <w:szCs w:val="24"/>
                <w:rPrChange w:id="6446" w:author="gorgemj" w:date="2017-11-23T13:07:00Z">
                  <w:rPr>
                    <w:rFonts w:cs="Arial"/>
                    <w:b/>
                    <w:bCs/>
                    <w:color w:val="000000"/>
                    <w:sz w:val="24"/>
                    <w:szCs w:val="24"/>
                  </w:rPr>
                </w:rPrChange>
              </w:rPr>
            </w:pPr>
            <w:r w:rsidRPr="00925F93">
              <w:rPr>
                <w:rFonts w:cs="Arial"/>
                <w:bCs/>
                <w:rPrChange w:id="6447" w:author="gorgemj" w:date="2017-11-23T13:07:00Z">
                  <w:rPr>
                    <w:rFonts w:cs="Arial"/>
                    <w:b/>
                    <w:bCs/>
                  </w:rPr>
                </w:rPrChange>
              </w:rPr>
              <w:t>1</w:t>
            </w:r>
          </w:p>
        </w:tc>
        <w:tc>
          <w:tcPr>
            <w:tcW w:w="5038" w:type="dxa"/>
            <w:gridSpan w:val="2"/>
            <w:tcPrChange w:id="6448" w:author="gorgemj" w:date="2017-11-30T12:36:00Z">
              <w:tcPr>
                <w:tcW w:w="6768" w:type="dxa"/>
                <w:gridSpan w:val="7"/>
              </w:tcPr>
            </w:tcPrChange>
          </w:tcPr>
          <w:p w:rsidR="00B61F44" w:rsidRDefault="00B61F44" w:rsidP="00542606">
            <w:pPr>
              <w:autoSpaceDE w:val="0"/>
              <w:autoSpaceDN w:val="0"/>
              <w:adjustRightInd w:val="0"/>
              <w:spacing w:before="60" w:after="60" w:line="280" w:lineRule="atLeast"/>
              <w:rPr>
                <w:ins w:id="6449" w:author="gorgemj" w:date="2017-11-23T13:07:00Z"/>
                <w:rFonts w:eastAsia="Calibri" w:cs="Arial"/>
              </w:rPr>
            </w:pPr>
            <w:r w:rsidRPr="00817CEB">
              <w:rPr>
                <w:rFonts w:eastAsia="Calibri" w:cs="Arial"/>
              </w:rPr>
              <w:t>On the basis of a safety analysis, the design basis for items important to safety and their links to initiating events and event sequences shall be confirmed</w:t>
            </w:r>
            <w:ins w:id="6450" w:author="gorgemj" w:date="2017-11-23T13:07:00Z">
              <w:r w:rsidRPr="00925F93">
                <w:rPr>
                  <w:rFonts w:eastAsia="Calibri" w:cs="Arial"/>
                  <w:vertAlign w:val="superscript"/>
                  <w:rPrChange w:id="6451" w:author="gorgemj" w:date="2017-11-23T13:08:00Z">
                    <w:rPr>
                      <w:rFonts w:eastAsia="Calibri" w:cs="Arial"/>
                    </w:rPr>
                  </w:rPrChange>
                </w:rPr>
                <w:t>18</w:t>
              </w:r>
            </w:ins>
            <w:r w:rsidRPr="00817CEB">
              <w:rPr>
                <w:rFonts w:eastAsia="Calibri" w:cs="Arial"/>
              </w:rPr>
              <w:t>. It shall be demonstrated that the nuclear power plant as designed is capable of complying with authorized limits on discharges with regard to radioactive releases and with the dose limits in all operational states, and is capable of meeting acceptable limits for accident conditions.</w:t>
            </w:r>
          </w:p>
          <w:p w:rsidR="00B61F44" w:rsidRPr="00925F93" w:rsidRDefault="00B61F44">
            <w:pPr>
              <w:autoSpaceDE w:val="0"/>
              <w:autoSpaceDN w:val="0"/>
              <w:adjustRightInd w:val="0"/>
              <w:spacing w:before="60" w:after="60" w:line="280" w:lineRule="atLeast"/>
              <w:rPr>
                <w:rFonts w:eastAsia="Calibri" w:cs="Arial"/>
                <w:i/>
                <w:rPrChange w:id="6452" w:author="gorgemj" w:date="2017-11-23T13:08:00Z">
                  <w:rPr>
                    <w:rFonts w:eastAsia="Calibri" w:cs="Arial"/>
                  </w:rPr>
                </w:rPrChange>
              </w:rPr>
            </w:pPr>
            <w:ins w:id="6453" w:author="gorgemj" w:date="2017-11-23T13:07:00Z">
              <w:r w:rsidRPr="00925F93">
                <w:rPr>
                  <w:rFonts w:eastAsia="Calibri" w:cs="Arial"/>
                  <w:i/>
                  <w:sz w:val="18"/>
                  <w:rPrChange w:id="6454" w:author="gorgemj" w:date="2017-11-23T13:08:00Z">
                    <w:rPr>
                      <w:rFonts w:eastAsia="Calibri" w:cs="Arial"/>
                    </w:rPr>
                  </w:rPrChange>
                </w:rPr>
                <w:t xml:space="preserve">Footnote: </w:t>
              </w:r>
            </w:ins>
            <w:ins w:id="6455" w:author="gorgemj" w:date="2017-11-23T13:08:00Z">
              <w:r w:rsidRPr="00925F93">
                <w:rPr>
                  <w:rFonts w:eastAsia="Calibri" w:cs="Arial"/>
                  <w:i/>
                  <w:sz w:val="18"/>
                  <w:vertAlign w:val="superscript"/>
                  <w:rPrChange w:id="6456" w:author="gorgemj" w:date="2017-11-23T13:08:00Z">
                    <w:rPr>
                      <w:rFonts w:eastAsia="Calibri" w:cs="Arial"/>
                    </w:rPr>
                  </w:rPrChange>
                </w:rPr>
                <w:t>18</w:t>
              </w:r>
              <w:r w:rsidRPr="00925F93">
                <w:rPr>
                  <w:rFonts w:eastAsia="Calibri" w:cs="Arial"/>
                  <w:i/>
                  <w:sz w:val="18"/>
                  <w:rPrChange w:id="6457" w:author="gorgemj" w:date="2017-11-23T13:08:00Z">
                    <w:rPr>
                      <w:rFonts w:eastAsia="Calibri" w:cs="Arial"/>
                    </w:rPr>
                  </w:rPrChange>
                </w:rPr>
                <w:t xml:space="preserve"> Requirements on safety assessment for facilities and activities are established in GSR Part 4 (Rev. 1) [2].</w:t>
              </w:r>
            </w:ins>
          </w:p>
        </w:tc>
        <w:tc>
          <w:tcPr>
            <w:tcW w:w="6912" w:type="dxa"/>
            <w:gridSpan w:val="3"/>
            <w:tcPrChange w:id="6458" w:author="gorgemj" w:date="2017-11-30T12:36:00Z">
              <w:tcPr>
                <w:tcW w:w="5130" w:type="dxa"/>
                <w:gridSpan w:val="8"/>
              </w:tcPr>
            </w:tcPrChange>
          </w:tcPr>
          <w:p w:rsidR="00B61F44" w:rsidRDefault="00B61F44" w:rsidP="009B7662">
            <w:pPr>
              <w:spacing w:before="60" w:after="60" w:line="280" w:lineRule="atLeast"/>
              <w:rPr>
                <w:rFonts w:cs="Arial"/>
              </w:rPr>
            </w:pPr>
            <w:r w:rsidRPr="00817CEB">
              <w:rPr>
                <w:rFonts w:cs="Arial"/>
              </w:rPr>
              <w:t xml:space="preserve">The safety analyses in </w:t>
            </w:r>
            <w:ins w:id="6459" w:author="gorgemj" w:date="2017-11-24T16:58:00Z">
              <w:r>
                <w:rPr>
                  <w:rFonts w:cs="Arial"/>
                </w:rPr>
                <w:t xml:space="preserve">the </w:t>
              </w:r>
              <w:r w:rsidRPr="00993D67">
                <w:rPr>
                  <w:rFonts w:cs="Arial"/>
                  <w:b/>
                </w:rPr>
                <w:t>AP1000</w:t>
              </w:r>
              <w:r>
                <w:rPr>
                  <w:rFonts w:cs="Arial"/>
                </w:rPr>
                <w:t xml:space="preserve"> plant DCD [2]</w:t>
              </w:r>
            </w:ins>
            <w:del w:id="6460" w:author="gorgemj" w:date="2017-11-24T16:58:00Z">
              <w:r w:rsidRPr="00817CEB" w:rsidDel="006E7610">
                <w:rPr>
                  <w:rFonts w:cs="Arial"/>
                </w:rPr>
                <w:delText>DCD</w:delText>
              </w:r>
            </w:del>
            <w:r w:rsidRPr="00817CEB">
              <w:rPr>
                <w:rFonts w:cs="Arial"/>
              </w:rPr>
              <w:t xml:space="preserve"> Chapters </w:t>
            </w:r>
            <w:r>
              <w:rPr>
                <w:rFonts w:cs="Arial"/>
              </w:rPr>
              <w:t>16,</w:t>
            </w:r>
            <w:r w:rsidRPr="00817CEB">
              <w:rPr>
                <w:rFonts w:cs="Arial"/>
              </w:rPr>
              <w:t xml:space="preserve"> 15</w:t>
            </w:r>
            <w:r>
              <w:rPr>
                <w:rFonts w:cs="Arial"/>
              </w:rPr>
              <w:t xml:space="preserve"> and 19 </w:t>
            </w:r>
            <w:r w:rsidRPr="00817CEB">
              <w:rPr>
                <w:rFonts w:cs="Arial"/>
              </w:rPr>
              <w:t xml:space="preserve">confirm the design of the </w:t>
            </w:r>
            <w:r w:rsidRPr="00817CEB">
              <w:rPr>
                <w:rFonts w:cs="Arial"/>
                <w:b/>
              </w:rPr>
              <w:t>AP1000</w:t>
            </w:r>
            <w:r w:rsidRPr="00817CEB">
              <w:rPr>
                <w:rFonts w:cs="Arial"/>
              </w:rPr>
              <w:t xml:space="preserve"> </w:t>
            </w:r>
            <w:r>
              <w:rPr>
                <w:rFonts w:cs="Arial"/>
              </w:rPr>
              <w:t>p</w:t>
            </w:r>
            <w:r w:rsidRPr="00817CEB">
              <w:rPr>
                <w:rFonts w:cs="Arial"/>
              </w:rPr>
              <w:t>lant safety design basis.</w:t>
            </w:r>
          </w:p>
        </w:tc>
      </w:tr>
      <w:tr w:rsidR="00B61F44" w:rsidRPr="00817CEB" w:rsidTr="00814E5E">
        <w:trPr>
          <w:cantSplit/>
          <w:trPrChange w:id="6461" w:author="gorgemj" w:date="2017-11-30T12:36:00Z">
            <w:trPr>
              <w:gridBefore w:val="6"/>
              <w:gridAfter w:val="0"/>
              <w:cantSplit/>
            </w:trPr>
          </w:trPrChange>
        </w:trPr>
        <w:tc>
          <w:tcPr>
            <w:tcW w:w="947" w:type="dxa"/>
            <w:tcPrChange w:id="6462" w:author="gorgemj" w:date="2017-11-30T12:36:00Z">
              <w:tcPr>
                <w:tcW w:w="945" w:type="dxa"/>
                <w:gridSpan w:val="6"/>
              </w:tcPr>
            </w:tcPrChange>
          </w:tcPr>
          <w:p w:rsidR="00B61F44" w:rsidRPr="00925F93" w:rsidRDefault="00B61F44" w:rsidP="00542606">
            <w:pPr>
              <w:autoSpaceDE w:val="0"/>
              <w:autoSpaceDN w:val="0"/>
              <w:adjustRightInd w:val="0"/>
              <w:spacing w:before="60" w:after="60" w:line="280" w:lineRule="atLeast"/>
              <w:jc w:val="center"/>
              <w:rPr>
                <w:rFonts w:cs="Arial"/>
                <w:rPrChange w:id="6463" w:author="gorgemj" w:date="2017-11-23T13:07:00Z">
                  <w:rPr>
                    <w:rFonts w:cs="Arial"/>
                    <w:b/>
                  </w:rPr>
                </w:rPrChange>
              </w:rPr>
            </w:pPr>
            <w:r w:rsidRPr="00925F93">
              <w:rPr>
                <w:rFonts w:cs="Arial"/>
                <w:rPrChange w:id="6464" w:author="gorgemj" w:date="2017-11-23T13:07:00Z">
                  <w:rPr>
                    <w:rFonts w:cs="Arial"/>
                    <w:b/>
                  </w:rPr>
                </w:rPrChange>
              </w:rPr>
              <w:t>5.72</w:t>
            </w:r>
          </w:p>
        </w:tc>
        <w:tc>
          <w:tcPr>
            <w:tcW w:w="693" w:type="dxa"/>
            <w:tcPrChange w:id="6465" w:author="gorgemj" w:date="2017-11-30T12:36:00Z">
              <w:tcPr>
                <w:tcW w:w="747" w:type="dxa"/>
                <w:gridSpan w:val="3"/>
              </w:tcPr>
            </w:tcPrChange>
          </w:tcPr>
          <w:p w:rsidR="00B61F44" w:rsidRPr="00925F93" w:rsidRDefault="00B61F44" w:rsidP="00542606">
            <w:pPr>
              <w:autoSpaceDE w:val="0"/>
              <w:autoSpaceDN w:val="0"/>
              <w:adjustRightInd w:val="0"/>
              <w:spacing w:before="60" w:after="60" w:line="280" w:lineRule="atLeast"/>
              <w:jc w:val="center"/>
              <w:rPr>
                <w:rFonts w:cs="Arial"/>
                <w:bCs/>
                <w:color w:val="000000"/>
                <w:sz w:val="24"/>
                <w:szCs w:val="24"/>
                <w:rPrChange w:id="6466" w:author="gorgemj" w:date="2017-11-23T13:07:00Z">
                  <w:rPr>
                    <w:rFonts w:cs="Arial"/>
                    <w:b/>
                    <w:bCs/>
                    <w:color w:val="000000"/>
                    <w:sz w:val="24"/>
                    <w:szCs w:val="24"/>
                  </w:rPr>
                </w:rPrChange>
              </w:rPr>
            </w:pPr>
            <w:r w:rsidRPr="00925F93">
              <w:rPr>
                <w:rFonts w:cs="Arial"/>
                <w:bCs/>
                <w:rPrChange w:id="6467" w:author="gorgemj" w:date="2017-11-23T13:07:00Z">
                  <w:rPr>
                    <w:rFonts w:cs="Arial"/>
                    <w:b/>
                    <w:bCs/>
                  </w:rPr>
                </w:rPrChange>
              </w:rPr>
              <w:t>1</w:t>
            </w:r>
          </w:p>
        </w:tc>
        <w:tc>
          <w:tcPr>
            <w:tcW w:w="5038" w:type="dxa"/>
            <w:gridSpan w:val="2"/>
            <w:tcPrChange w:id="6468" w:author="gorgemj" w:date="2017-11-30T12:36:00Z">
              <w:tcPr>
                <w:tcW w:w="6768" w:type="dxa"/>
                <w:gridSpan w:val="7"/>
              </w:tcPr>
            </w:tcPrChange>
          </w:tcPr>
          <w:p w:rsidR="00B61F44" w:rsidRPr="00817CEB" w:rsidRDefault="00B61F44" w:rsidP="00542606">
            <w:pPr>
              <w:autoSpaceDE w:val="0"/>
              <w:autoSpaceDN w:val="0"/>
              <w:adjustRightInd w:val="0"/>
              <w:spacing w:before="60" w:after="60" w:line="280" w:lineRule="atLeast"/>
              <w:rPr>
                <w:rFonts w:eastAsia="Calibri" w:cs="Arial"/>
              </w:rPr>
            </w:pPr>
            <w:r w:rsidRPr="00817CEB">
              <w:rPr>
                <w:rFonts w:eastAsia="Calibri" w:cs="Arial"/>
              </w:rPr>
              <w:t xml:space="preserve">The safety analysis shall provide assurance that </w:t>
            </w:r>
            <w:proofErr w:type="spellStart"/>
            <w:r w:rsidRPr="00817CEB">
              <w:rPr>
                <w:rFonts w:eastAsia="Calibri" w:cs="Arial"/>
              </w:rPr>
              <w:t>defence</w:t>
            </w:r>
            <w:proofErr w:type="spellEnd"/>
            <w:r w:rsidRPr="00817CEB">
              <w:rPr>
                <w:rFonts w:eastAsia="Calibri" w:cs="Arial"/>
              </w:rPr>
              <w:t xml:space="preserve"> in depth has been implemented in the design of the plant.</w:t>
            </w:r>
          </w:p>
        </w:tc>
        <w:tc>
          <w:tcPr>
            <w:tcW w:w="6912" w:type="dxa"/>
            <w:gridSpan w:val="3"/>
            <w:tcPrChange w:id="6469" w:author="gorgemj" w:date="2017-11-30T12:36:00Z">
              <w:tcPr>
                <w:tcW w:w="5130" w:type="dxa"/>
                <w:gridSpan w:val="8"/>
              </w:tcPr>
            </w:tcPrChange>
          </w:tcPr>
          <w:p w:rsidR="00B61F44" w:rsidRDefault="00B61F44" w:rsidP="009B7662">
            <w:pPr>
              <w:spacing w:before="60" w:after="60" w:line="280" w:lineRule="atLeast"/>
              <w:rPr>
                <w:rFonts w:cs="Arial"/>
              </w:rPr>
            </w:pPr>
            <w:r w:rsidRPr="00817CEB">
              <w:rPr>
                <w:rFonts w:cs="Arial"/>
              </w:rPr>
              <w:t xml:space="preserve">The safety assessment in </w:t>
            </w:r>
            <w:ins w:id="6470" w:author="gorgemj" w:date="2017-11-24T16:58:00Z">
              <w:r>
                <w:rPr>
                  <w:rFonts w:cs="Arial"/>
                </w:rPr>
                <w:t xml:space="preserve">the </w:t>
              </w:r>
              <w:r w:rsidRPr="00993D67">
                <w:rPr>
                  <w:rFonts w:cs="Arial"/>
                  <w:b/>
                </w:rPr>
                <w:t>AP1000</w:t>
              </w:r>
              <w:r>
                <w:rPr>
                  <w:rFonts w:cs="Arial"/>
                </w:rPr>
                <w:t xml:space="preserve"> plant DCD [2]</w:t>
              </w:r>
            </w:ins>
            <w:del w:id="6471" w:author="gorgemj" w:date="2017-11-24T16:58:00Z">
              <w:r w:rsidRPr="00817CEB" w:rsidDel="006E7610">
                <w:rPr>
                  <w:rFonts w:cs="Arial"/>
                </w:rPr>
                <w:delText>DCD</w:delText>
              </w:r>
            </w:del>
            <w:r w:rsidRPr="00817CEB">
              <w:rPr>
                <w:rFonts w:cs="Arial"/>
              </w:rPr>
              <w:t xml:space="preserve"> Chapter 19 provides assurance that defense in depth measures in the </w:t>
            </w:r>
            <w:r w:rsidRPr="00817CEB">
              <w:rPr>
                <w:rFonts w:cs="Arial"/>
                <w:b/>
              </w:rPr>
              <w:t>AP1000</w:t>
            </w:r>
            <w:r w:rsidRPr="00817CEB">
              <w:rPr>
                <w:rFonts w:cs="Arial"/>
              </w:rPr>
              <w:t xml:space="preserve"> </w:t>
            </w:r>
            <w:r>
              <w:rPr>
                <w:rFonts w:cs="Arial"/>
              </w:rPr>
              <w:t>p</w:t>
            </w:r>
            <w:r w:rsidRPr="00817CEB">
              <w:rPr>
                <w:rFonts w:cs="Arial"/>
              </w:rPr>
              <w:t>lant design are effective and adequate.</w:t>
            </w:r>
          </w:p>
        </w:tc>
      </w:tr>
      <w:tr w:rsidR="00B61F44" w:rsidRPr="00817CEB" w:rsidTr="00814E5E">
        <w:trPr>
          <w:cantSplit/>
          <w:trPrChange w:id="6472" w:author="gorgemj" w:date="2017-11-30T12:36:00Z">
            <w:trPr>
              <w:gridBefore w:val="6"/>
              <w:gridAfter w:val="0"/>
              <w:cantSplit/>
            </w:trPr>
          </w:trPrChange>
        </w:trPr>
        <w:tc>
          <w:tcPr>
            <w:tcW w:w="947" w:type="dxa"/>
            <w:tcPrChange w:id="6473" w:author="gorgemj" w:date="2017-11-30T12:36:00Z">
              <w:tcPr>
                <w:tcW w:w="945" w:type="dxa"/>
                <w:gridSpan w:val="6"/>
              </w:tcPr>
            </w:tcPrChange>
          </w:tcPr>
          <w:p w:rsidR="00B61F44" w:rsidRPr="00925F93" w:rsidRDefault="00B61F44" w:rsidP="00542606">
            <w:pPr>
              <w:autoSpaceDE w:val="0"/>
              <w:autoSpaceDN w:val="0"/>
              <w:adjustRightInd w:val="0"/>
              <w:spacing w:before="60" w:after="60" w:line="280" w:lineRule="atLeast"/>
              <w:jc w:val="center"/>
              <w:rPr>
                <w:rFonts w:cs="Arial"/>
                <w:rPrChange w:id="6474" w:author="gorgemj" w:date="2017-11-23T13:08:00Z">
                  <w:rPr>
                    <w:rFonts w:cs="Arial"/>
                    <w:b/>
                  </w:rPr>
                </w:rPrChange>
              </w:rPr>
            </w:pPr>
            <w:r w:rsidRPr="00925F93">
              <w:rPr>
                <w:rFonts w:cs="Arial"/>
                <w:rPrChange w:id="6475" w:author="gorgemj" w:date="2017-11-23T13:08:00Z">
                  <w:rPr>
                    <w:rFonts w:cs="Arial"/>
                    <w:b/>
                  </w:rPr>
                </w:rPrChange>
              </w:rPr>
              <w:t>5.73</w:t>
            </w:r>
          </w:p>
        </w:tc>
        <w:tc>
          <w:tcPr>
            <w:tcW w:w="693" w:type="dxa"/>
            <w:tcPrChange w:id="6476" w:author="gorgemj" w:date="2017-11-30T12:36:00Z">
              <w:tcPr>
                <w:tcW w:w="747" w:type="dxa"/>
                <w:gridSpan w:val="3"/>
              </w:tcPr>
            </w:tcPrChange>
          </w:tcPr>
          <w:p w:rsidR="00B61F44" w:rsidRPr="00925F93" w:rsidRDefault="00B61F44" w:rsidP="00542606">
            <w:pPr>
              <w:autoSpaceDE w:val="0"/>
              <w:autoSpaceDN w:val="0"/>
              <w:adjustRightInd w:val="0"/>
              <w:spacing w:before="60" w:after="60" w:line="280" w:lineRule="atLeast"/>
              <w:jc w:val="center"/>
              <w:rPr>
                <w:rFonts w:cs="Arial"/>
                <w:bCs/>
                <w:color w:val="000000"/>
                <w:sz w:val="24"/>
                <w:szCs w:val="24"/>
                <w:rPrChange w:id="6477" w:author="gorgemj" w:date="2017-11-23T13:08:00Z">
                  <w:rPr>
                    <w:rFonts w:cs="Arial"/>
                    <w:b/>
                    <w:bCs/>
                    <w:color w:val="000000"/>
                    <w:sz w:val="24"/>
                    <w:szCs w:val="24"/>
                  </w:rPr>
                </w:rPrChange>
              </w:rPr>
            </w:pPr>
            <w:r w:rsidRPr="00925F93">
              <w:rPr>
                <w:rFonts w:cs="Arial"/>
                <w:bCs/>
                <w:rPrChange w:id="6478" w:author="gorgemj" w:date="2017-11-23T13:08:00Z">
                  <w:rPr>
                    <w:rFonts w:cs="Arial"/>
                    <w:b/>
                    <w:bCs/>
                  </w:rPr>
                </w:rPrChange>
              </w:rPr>
              <w:t>1</w:t>
            </w:r>
          </w:p>
        </w:tc>
        <w:tc>
          <w:tcPr>
            <w:tcW w:w="5038" w:type="dxa"/>
            <w:gridSpan w:val="2"/>
            <w:tcPrChange w:id="6479" w:author="gorgemj" w:date="2017-11-30T12:36:00Z">
              <w:tcPr>
                <w:tcW w:w="6768" w:type="dxa"/>
                <w:gridSpan w:val="7"/>
              </w:tcPr>
            </w:tcPrChange>
          </w:tcPr>
          <w:p w:rsidR="00B61F44" w:rsidRDefault="00B61F44">
            <w:pPr>
              <w:autoSpaceDE w:val="0"/>
              <w:autoSpaceDN w:val="0"/>
              <w:adjustRightInd w:val="0"/>
              <w:spacing w:before="60" w:after="60" w:line="280" w:lineRule="atLeast"/>
              <w:rPr>
                <w:ins w:id="6480" w:author="gorgemj" w:date="2017-11-23T13:09:00Z"/>
                <w:rFonts w:eastAsia="Calibri" w:cs="Arial"/>
              </w:rPr>
            </w:pPr>
            <w:r w:rsidRPr="00817CEB">
              <w:rPr>
                <w:rFonts w:eastAsia="Calibri" w:cs="Arial"/>
              </w:rPr>
              <w:t>The safety analysis shall provide assurance that uncertainties have been given adequate consideration in the design of the plant</w:t>
            </w:r>
            <w:ins w:id="6481" w:author="gorgemj" w:date="2017-11-23T13:09:00Z">
              <w:r>
                <w:rPr>
                  <w:rFonts w:eastAsia="Calibri" w:cs="Arial"/>
                </w:rPr>
                <w:t xml:space="preserve"> </w:t>
              </w:r>
              <w:r w:rsidRPr="00925F93">
                <w:rPr>
                  <w:rFonts w:eastAsia="Calibri" w:cs="Arial"/>
                </w:rPr>
                <w:t>and in particular that</w:t>
              </w:r>
              <w:r>
                <w:rPr>
                  <w:rFonts w:eastAsia="Calibri" w:cs="Arial"/>
                </w:rPr>
                <w:t xml:space="preserve"> </w:t>
              </w:r>
              <w:r w:rsidRPr="00925F93">
                <w:rPr>
                  <w:rFonts w:eastAsia="Calibri" w:cs="Arial"/>
                </w:rPr>
                <w:t>adequate margins are available to avoid cliff edge effects</w:t>
              </w:r>
              <w:r w:rsidRPr="00925F93">
                <w:rPr>
                  <w:rFonts w:eastAsia="Calibri" w:cs="Arial"/>
                  <w:vertAlign w:val="superscript"/>
                  <w:rPrChange w:id="6482" w:author="gorgemj" w:date="2017-11-23T13:09:00Z">
                    <w:rPr>
                      <w:rFonts w:eastAsia="Calibri" w:cs="Arial"/>
                    </w:rPr>
                  </w:rPrChange>
                </w:rPr>
                <w:t>19</w:t>
              </w:r>
              <w:r w:rsidRPr="00925F93">
                <w:rPr>
                  <w:rFonts w:eastAsia="Calibri" w:cs="Arial"/>
                </w:rPr>
                <w:t xml:space="preserve"> and early radioactive</w:t>
              </w:r>
              <w:r>
                <w:rPr>
                  <w:rFonts w:eastAsia="Calibri" w:cs="Arial"/>
                </w:rPr>
                <w:t xml:space="preserve"> </w:t>
              </w:r>
              <w:r w:rsidRPr="00925F93">
                <w:rPr>
                  <w:rFonts w:eastAsia="Calibri" w:cs="Arial"/>
                </w:rPr>
                <w:t>releases or large radioactive releases.</w:t>
              </w:r>
            </w:ins>
          </w:p>
          <w:p w:rsidR="00B61F44" w:rsidRPr="00925F93" w:rsidRDefault="00B61F44">
            <w:pPr>
              <w:autoSpaceDE w:val="0"/>
              <w:autoSpaceDN w:val="0"/>
              <w:adjustRightInd w:val="0"/>
              <w:spacing w:before="60" w:after="60" w:line="280" w:lineRule="atLeast"/>
              <w:rPr>
                <w:rFonts w:eastAsia="Calibri" w:cs="Arial"/>
                <w:i/>
                <w:rPrChange w:id="6483" w:author="gorgemj" w:date="2017-11-23T13:09:00Z">
                  <w:rPr>
                    <w:rFonts w:eastAsia="Calibri" w:cs="Arial"/>
                  </w:rPr>
                </w:rPrChange>
              </w:rPr>
            </w:pPr>
            <w:ins w:id="6484" w:author="gorgemj" w:date="2017-11-23T13:09:00Z">
              <w:r w:rsidRPr="00925F93">
                <w:rPr>
                  <w:rFonts w:eastAsia="Calibri" w:cs="Arial"/>
                  <w:i/>
                  <w:sz w:val="18"/>
                  <w:rPrChange w:id="6485" w:author="gorgemj" w:date="2017-11-23T13:09:00Z">
                    <w:rPr>
                      <w:rFonts w:eastAsia="Calibri" w:cs="Arial"/>
                    </w:rPr>
                  </w:rPrChange>
                </w:rPr>
                <w:t xml:space="preserve">Footnote: </w:t>
              </w:r>
              <w:r w:rsidRPr="00925F93">
                <w:rPr>
                  <w:rFonts w:eastAsia="Calibri" w:cs="Arial"/>
                  <w:i/>
                  <w:sz w:val="18"/>
                  <w:vertAlign w:val="superscript"/>
                  <w:rPrChange w:id="6486" w:author="gorgemj" w:date="2017-11-23T13:09:00Z">
                    <w:rPr>
                      <w:rFonts w:eastAsia="Calibri" w:cs="Arial"/>
                    </w:rPr>
                  </w:rPrChange>
                </w:rPr>
                <w:t>19</w:t>
              </w:r>
              <w:r w:rsidRPr="00925F93">
                <w:rPr>
                  <w:rFonts w:eastAsia="Calibri" w:cs="Arial"/>
                  <w:i/>
                  <w:sz w:val="18"/>
                  <w:rPrChange w:id="6487" w:author="gorgemj" w:date="2017-11-23T13:09:00Z">
                    <w:rPr>
                      <w:rFonts w:eastAsia="Calibri" w:cs="Arial"/>
                    </w:rPr>
                  </w:rPrChange>
                </w:rPr>
                <w:t xml:space="preserve"> A ‘cliff edge effect’, in a nuclear power plant, is an instance of severely abnormal plant </w:t>
              </w:r>
              <w:proofErr w:type="spellStart"/>
              <w:r w:rsidRPr="00925F93">
                <w:rPr>
                  <w:rFonts w:eastAsia="Calibri" w:cs="Arial"/>
                  <w:i/>
                  <w:sz w:val="18"/>
                  <w:rPrChange w:id="6488" w:author="gorgemj" w:date="2017-11-23T13:09:00Z">
                    <w:rPr>
                      <w:rFonts w:eastAsia="Calibri" w:cs="Arial"/>
                    </w:rPr>
                  </w:rPrChange>
                </w:rPr>
                <w:t>behaviour</w:t>
              </w:r>
              <w:proofErr w:type="spellEnd"/>
              <w:r w:rsidRPr="00925F93">
                <w:rPr>
                  <w:rFonts w:eastAsia="Calibri" w:cs="Arial"/>
                  <w:i/>
                  <w:sz w:val="18"/>
                  <w:rPrChange w:id="6489" w:author="gorgemj" w:date="2017-11-23T13:09:00Z">
                    <w:rPr>
                      <w:rFonts w:eastAsia="Calibri" w:cs="Arial"/>
                    </w:rPr>
                  </w:rPrChange>
                </w:rPr>
                <w:t xml:space="preserve"> caused by an abrupt transition from one plant status to another following a small deviation in a plant parameter, and thus a sudden large variation in plant conditions in response to a small variation in an input.</w:t>
              </w:r>
            </w:ins>
            <w:del w:id="6490" w:author="gorgemj" w:date="2017-11-23T13:09:00Z">
              <w:r w:rsidRPr="00925F93" w:rsidDel="00925F93">
                <w:rPr>
                  <w:rFonts w:eastAsia="Calibri" w:cs="Arial"/>
                  <w:i/>
                  <w:rPrChange w:id="6491" w:author="gorgemj" w:date="2017-11-23T13:09:00Z">
                    <w:rPr>
                      <w:rFonts w:eastAsia="Calibri" w:cs="Arial"/>
                    </w:rPr>
                  </w:rPrChange>
                </w:rPr>
                <w:delText>.</w:delText>
              </w:r>
            </w:del>
          </w:p>
        </w:tc>
        <w:tc>
          <w:tcPr>
            <w:tcW w:w="6912" w:type="dxa"/>
            <w:gridSpan w:val="3"/>
            <w:tcPrChange w:id="6492" w:author="gorgemj" w:date="2017-11-30T12:36:00Z">
              <w:tcPr>
                <w:tcW w:w="5130" w:type="dxa"/>
                <w:gridSpan w:val="8"/>
              </w:tcPr>
            </w:tcPrChange>
          </w:tcPr>
          <w:p w:rsidR="00B61F44" w:rsidRDefault="00B61F44" w:rsidP="00542606">
            <w:pPr>
              <w:spacing w:before="60" w:after="60" w:line="280" w:lineRule="atLeast"/>
              <w:rPr>
                <w:rFonts w:cs="Arial"/>
                <w:b/>
              </w:rPr>
            </w:pPr>
            <w:r w:rsidRPr="00817CEB">
              <w:rPr>
                <w:rFonts w:cs="Arial"/>
              </w:rPr>
              <w:t xml:space="preserve">The computer programs and their verification and validation, including treatment of uncertainties, are summarized in </w:t>
            </w:r>
            <w:ins w:id="6493" w:author="gorgemj" w:date="2017-11-24T16:58:00Z">
              <w:r>
                <w:rPr>
                  <w:rFonts w:cs="Arial"/>
                </w:rPr>
                <w:t xml:space="preserve">the </w:t>
              </w:r>
              <w:r w:rsidRPr="00993D67">
                <w:rPr>
                  <w:rFonts w:cs="Arial"/>
                  <w:b/>
                </w:rPr>
                <w:t>AP1000</w:t>
              </w:r>
              <w:r>
                <w:rPr>
                  <w:rFonts w:cs="Arial"/>
                </w:rPr>
                <w:t xml:space="preserve"> plant DCD [2]</w:t>
              </w:r>
            </w:ins>
            <w:del w:id="6494" w:author="gorgemj" w:date="2017-11-24T16:58:00Z">
              <w:r w:rsidRPr="00817CEB" w:rsidDel="006E7610">
                <w:rPr>
                  <w:rFonts w:cs="Arial"/>
                </w:rPr>
                <w:delText>DCD</w:delText>
              </w:r>
            </w:del>
            <w:r w:rsidRPr="00817CEB">
              <w:rPr>
                <w:rFonts w:cs="Arial"/>
              </w:rPr>
              <w:t xml:space="preserve"> Chapter 15 (deterministic) and Chapter 19 (PRA analyses)</w:t>
            </w:r>
            <w:r>
              <w:rPr>
                <w:rFonts w:cs="Arial"/>
              </w:rPr>
              <w:t xml:space="preserve">. </w:t>
            </w:r>
          </w:p>
        </w:tc>
      </w:tr>
      <w:tr w:rsidR="00B61F44" w:rsidRPr="00817CEB" w:rsidTr="00814E5E">
        <w:trPr>
          <w:cantSplit/>
          <w:trPrChange w:id="6495" w:author="gorgemj" w:date="2017-11-30T12:36:00Z">
            <w:trPr>
              <w:gridBefore w:val="6"/>
              <w:gridAfter w:val="0"/>
              <w:cantSplit/>
            </w:trPr>
          </w:trPrChange>
        </w:trPr>
        <w:tc>
          <w:tcPr>
            <w:tcW w:w="947" w:type="dxa"/>
            <w:tcPrChange w:id="6496" w:author="gorgemj" w:date="2017-11-30T12:36:00Z">
              <w:tcPr>
                <w:tcW w:w="945" w:type="dxa"/>
                <w:gridSpan w:val="6"/>
              </w:tcPr>
            </w:tcPrChange>
          </w:tcPr>
          <w:p w:rsidR="00B61F44" w:rsidRPr="00925F93" w:rsidRDefault="00B61F44" w:rsidP="00542606">
            <w:pPr>
              <w:autoSpaceDE w:val="0"/>
              <w:autoSpaceDN w:val="0"/>
              <w:adjustRightInd w:val="0"/>
              <w:spacing w:before="60" w:after="60" w:line="280" w:lineRule="atLeast"/>
              <w:jc w:val="center"/>
              <w:rPr>
                <w:rFonts w:cs="Arial"/>
                <w:rPrChange w:id="6497" w:author="gorgemj" w:date="2017-11-23T13:08:00Z">
                  <w:rPr>
                    <w:rFonts w:cs="Arial"/>
                    <w:b/>
                  </w:rPr>
                </w:rPrChange>
              </w:rPr>
            </w:pPr>
            <w:r w:rsidRPr="00925F93">
              <w:rPr>
                <w:rFonts w:cs="Arial"/>
                <w:rPrChange w:id="6498" w:author="gorgemj" w:date="2017-11-23T13:08:00Z">
                  <w:rPr>
                    <w:rFonts w:cs="Arial"/>
                    <w:b/>
                  </w:rPr>
                </w:rPrChange>
              </w:rPr>
              <w:t>5.74</w:t>
            </w:r>
          </w:p>
        </w:tc>
        <w:tc>
          <w:tcPr>
            <w:tcW w:w="693" w:type="dxa"/>
            <w:tcPrChange w:id="6499" w:author="gorgemj" w:date="2017-11-30T12:36:00Z">
              <w:tcPr>
                <w:tcW w:w="747" w:type="dxa"/>
                <w:gridSpan w:val="3"/>
              </w:tcPr>
            </w:tcPrChange>
          </w:tcPr>
          <w:p w:rsidR="00B61F44" w:rsidRPr="00925F93" w:rsidRDefault="00B61F44" w:rsidP="00542606">
            <w:pPr>
              <w:autoSpaceDE w:val="0"/>
              <w:autoSpaceDN w:val="0"/>
              <w:adjustRightInd w:val="0"/>
              <w:spacing w:before="60" w:after="60" w:line="280" w:lineRule="atLeast"/>
              <w:jc w:val="center"/>
              <w:rPr>
                <w:rFonts w:cs="Arial"/>
                <w:bCs/>
                <w:color w:val="000000"/>
                <w:sz w:val="24"/>
                <w:szCs w:val="24"/>
                <w:rPrChange w:id="6500" w:author="gorgemj" w:date="2017-11-23T13:08:00Z">
                  <w:rPr>
                    <w:rFonts w:cs="Arial"/>
                    <w:b/>
                    <w:bCs/>
                    <w:color w:val="000000"/>
                    <w:sz w:val="24"/>
                    <w:szCs w:val="24"/>
                  </w:rPr>
                </w:rPrChange>
              </w:rPr>
            </w:pPr>
            <w:r w:rsidRPr="00925F93">
              <w:rPr>
                <w:rFonts w:cs="Arial"/>
                <w:bCs/>
                <w:rPrChange w:id="6501" w:author="gorgemj" w:date="2017-11-23T13:08:00Z">
                  <w:rPr>
                    <w:rFonts w:cs="Arial"/>
                    <w:b/>
                    <w:bCs/>
                  </w:rPr>
                </w:rPrChange>
              </w:rPr>
              <w:t>1</w:t>
            </w:r>
          </w:p>
        </w:tc>
        <w:tc>
          <w:tcPr>
            <w:tcW w:w="5038" w:type="dxa"/>
            <w:gridSpan w:val="2"/>
            <w:tcPrChange w:id="6502" w:author="gorgemj" w:date="2017-11-30T12:36:00Z">
              <w:tcPr>
                <w:tcW w:w="6768" w:type="dxa"/>
                <w:gridSpan w:val="7"/>
              </w:tcPr>
            </w:tcPrChange>
          </w:tcPr>
          <w:p w:rsidR="00B61F44" w:rsidRPr="00817CEB" w:rsidRDefault="00B61F44" w:rsidP="00542606">
            <w:pPr>
              <w:autoSpaceDE w:val="0"/>
              <w:autoSpaceDN w:val="0"/>
              <w:adjustRightInd w:val="0"/>
              <w:spacing w:before="60" w:after="60" w:line="280" w:lineRule="atLeast"/>
              <w:rPr>
                <w:rFonts w:eastAsia="Calibri" w:cs="Arial"/>
              </w:rPr>
            </w:pPr>
            <w:r w:rsidRPr="00817CEB">
              <w:rPr>
                <w:rFonts w:eastAsia="Calibri" w:cs="Arial"/>
              </w:rPr>
              <w:t>The applicability of the analytical assumptions, methods and degree of conservatism used in the design of the plant shall be updated and verified for the current or as built design.</w:t>
            </w:r>
          </w:p>
        </w:tc>
        <w:tc>
          <w:tcPr>
            <w:tcW w:w="6912" w:type="dxa"/>
            <w:gridSpan w:val="3"/>
            <w:tcPrChange w:id="6503" w:author="gorgemj" w:date="2017-11-30T12:36:00Z">
              <w:tcPr>
                <w:tcW w:w="5130" w:type="dxa"/>
                <w:gridSpan w:val="8"/>
              </w:tcPr>
            </w:tcPrChange>
          </w:tcPr>
          <w:p w:rsidR="00B61F44" w:rsidRDefault="00B61F44" w:rsidP="00542606">
            <w:pPr>
              <w:spacing w:before="60" w:after="60" w:line="280" w:lineRule="atLeast"/>
              <w:rPr>
                <w:ins w:id="6504" w:author="gorgemj" w:date="2017-11-26T18:06:00Z"/>
                <w:rFonts w:cs="Arial"/>
              </w:rPr>
            </w:pPr>
            <w:r w:rsidRPr="00817CEB">
              <w:rPr>
                <w:rFonts w:cs="Arial"/>
              </w:rPr>
              <w:t>Design change and as-built reconciliation procedures dictate verification of the applicability of the analytical methods.</w:t>
            </w:r>
          </w:p>
          <w:p w:rsidR="00B61F44" w:rsidRDefault="00B61F44" w:rsidP="00D129AC">
            <w:pPr>
              <w:spacing w:before="60" w:after="60" w:line="280" w:lineRule="atLeast"/>
              <w:rPr>
                <w:rFonts w:cs="Arial"/>
              </w:rPr>
            </w:pPr>
            <w:ins w:id="6505" w:author="gorgemj" w:date="2017-11-26T18:06:00Z">
              <w:r w:rsidRPr="005524AC">
                <w:rPr>
                  <w:rFonts w:cs="Arial"/>
                  <w:szCs w:val="22"/>
                </w:rPr>
                <w:t>Westinghouse has developed an initial test program, described in Chapter 14 of the AP1000 plant DCD [2]</w:t>
              </w:r>
              <w:del w:id="6506" w:author="friedmbn" w:date="2017-11-29T17:14:00Z">
                <w:r w:rsidRPr="005524AC" w:rsidDel="00D129AC">
                  <w:rPr>
                    <w:rFonts w:cs="Arial"/>
                    <w:szCs w:val="22"/>
                  </w:rPr>
                  <w:delText>,</w:delText>
                </w:r>
              </w:del>
              <w:r w:rsidRPr="005524AC">
                <w:rPr>
                  <w:rFonts w:cs="Arial"/>
                  <w:szCs w:val="22"/>
                </w:rPr>
                <w:t xml:space="preserve"> that </w:t>
              </w:r>
              <w:del w:id="6507" w:author="friedmbn" w:date="2017-11-29T17:14:00Z">
                <w:r w:rsidRPr="005524AC" w:rsidDel="00D129AC">
                  <w:rPr>
                    <w:rFonts w:cs="Arial"/>
                    <w:szCs w:val="22"/>
                  </w:rPr>
                  <w:delText xml:space="preserve">will be </w:delText>
                </w:r>
              </w:del>
            </w:ins>
            <w:ins w:id="6508" w:author="friedmbn" w:date="2017-11-29T17:14:00Z">
              <w:r>
                <w:rPr>
                  <w:rFonts w:cs="Arial"/>
                  <w:szCs w:val="22"/>
                </w:rPr>
                <w:t xml:space="preserve">is </w:t>
              </w:r>
            </w:ins>
            <w:ins w:id="6509" w:author="gorgemj" w:date="2017-11-26T18:06:00Z">
              <w:r w:rsidRPr="005524AC">
                <w:rPr>
                  <w:rFonts w:cs="Arial"/>
                  <w:szCs w:val="22"/>
                </w:rPr>
                <w:t>performed during initial startup of the AP1000 plant. The overall objective of the test program is to demonstrate that the plant has been constructed as designed, that the systems perform consistent with the plant design, and that activities culminating in operation at full licensed power including initial fuel load, initial criticality, and power ascension are performed in a controlled and safe manner.</w:t>
              </w:r>
            </w:ins>
          </w:p>
        </w:tc>
      </w:tr>
      <w:tr w:rsidR="00B61F44" w:rsidRPr="00817CEB" w:rsidTr="00814E5E">
        <w:trPr>
          <w:cantSplit/>
          <w:trPrChange w:id="6510" w:author="gorgemj" w:date="2017-11-30T12:36:00Z">
            <w:trPr>
              <w:gridBefore w:val="6"/>
              <w:gridAfter w:val="0"/>
              <w:cantSplit/>
            </w:trPr>
          </w:trPrChange>
        </w:trPr>
        <w:tc>
          <w:tcPr>
            <w:tcW w:w="947" w:type="dxa"/>
            <w:tcPrChange w:id="6511" w:author="gorgemj" w:date="2017-11-30T12:36:00Z">
              <w:tcPr>
                <w:tcW w:w="945" w:type="dxa"/>
                <w:gridSpan w:val="6"/>
              </w:tcPr>
            </w:tcPrChange>
          </w:tcPr>
          <w:p w:rsidR="00B61F44" w:rsidRDefault="00B61F44" w:rsidP="00B03BB3">
            <w:pPr>
              <w:keepNext/>
              <w:keepLines/>
              <w:autoSpaceDE w:val="0"/>
              <w:autoSpaceDN w:val="0"/>
              <w:adjustRightInd w:val="0"/>
              <w:spacing w:before="60" w:after="60" w:line="280" w:lineRule="atLeast"/>
              <w:jc w:val="center"/>
              <w:rPr>
                <w:rFonts w:cs="Arial"/>
                <w:b/>
              </w:rPr>
            </w:pPr>
          </w:p>
        </w:tc>
        <w:tc>
          <w:tcPr>
            <w:tcW w:w="693" w:type="dxa"/>
            <w:tcPrChange w:id="6512" w:author="gorgemj" w:date="2017-11-30T12:36:00Z">
              <w:tcPr>
                <w:tcW w:w="747" w:type="dxa"/>
                <w:gridSpan w:val="3"/>
              </w:tcPr>
            </w:tcPrChange>
          </w:tcPr>
          <w:p w:rsidR="00B61F44" w:rsidRDefault="00B61F44" w:rsidP="00B03BB3">
            <w:pPr>
              <w:keepNext/>
              <w:keepLines/>
              <w:autoSpaceDE w:val="0"/>
              <w:autoSpaceDN w:val="0"/>
              <w:adjustRightInd w:val="0"/>
              <w:spacing w:before="60" w:after="60" w:line="280" w:lineRule="atLeast"/>
              <w:jc w:val="center"/>
              <w:rPr>
                <w:rFonts w:cs="Arial"/>
                <w:b/>
                <w:bCs/>
              </w:rPr>
            </w:pPr>
          </w:p>
        </w:tc>
        <w:tc>
          <w:tcPr>
            <w:tcW w:w="5038" w:type="dxa"/>
            <w:gridSpan w:val="2"/>
            <w:tcPrChange w:id="6513" w:author="gorgemj" w:date="2017-11-30T12:36:00Z">
              <w:tcPr>
                <w:tcW w:w="6768" w:type="dxa"/>
                <w:gridSpan w:val="7"/>
              </w:tcPr>
            </w:tcPrChange>
          </w:tcPr>
          <w:p w:rsidR="00B61F44" w:rsidRDefault="00B61F44" w:rsidP="00B03BB3">
            <w:pPr>
              <w:keepNext/>
              <w:keepLines/>
              <w:autoSpaceDE w:val="0"/>
              <w:autoSpaceDN w:val="0"/>
              <w:adjustRightInd w:val="0"/>
              <w:spacing w:before="60" w:after="60" w:line="280" w:lineRule="atLeast"/>
              <w:rPr>
                <w:rFonts w:cs="Arial"/>
                <w:b/>
                <w:color w:val="000000"/>
                <w:sz w:val="24"/>
                <w:szCs w:val="24"/>
              </w:rPr>
            </w:pPr>
            <w:r w:rsidRPr="00817CEB">
              <w:rPr>
                <w:rFonts w:eastAsia="Calibri" w:cs="Arial"/>
                <w:b/>
                <w:bCs/>
              </w:rPr>
              <w:t>Deterministic approach</w:t>
            </w:r>
          </w:p>
        </w:tc>
        <w:tc>
          <w:tcPr>
            <w:tcW w:w="6912" w:type="dxa"/>
            <w:gridSpan w:val="3"/>
            <w:tcPrChange w:id="6514" w:author="gorgemj" w:date="2017-11-30T12:36:00Z">
              <w:tcPr>
                <w:tcW w:w="5130" w:type="dxa"/>
                <w:gridSpan w:val="8"/>
              </w:tcPr>
            </w:tcPrChange>
          </w:tcPr>
          <w:p w:rsidR="00B61F44" w:rsidRDefault="00B61F44" w:rsidP="00B03BB3">
            <w:pPr>
              <w:keepNext/>
              <w:keepLines/>
              <w:spacing w:before="60" w:after="60" w:line="280" w:lineRule="atLeast"/>
              <w:rPr>
                <w:rFonts w:cs="Arial"/>
                <w:b/>
              </w:rPr>
            </w:pPr>
          </w:p>
        </w:tc>
      </w:tr>
      <w:tr w:rsidR="00B61F44" w:rsidRPr="00817CEB" w:rsidTr="00814E5E">
        <w:trPr>
          <w:cantSplit/>
          <w:trPrChange w:id="6515" w:author="gorgemj" w:date="2017-11-30T12:36:00Z">
            <w:trPr>
              <w:gridBefore w:val="6"/>
              <w:gridAfter w:val="0"/>
              <w:cantSplit/>
            </w:trPr>
          </w:trPrChange>
        </w:trPr>
        <w:tc>
          <w:tcPr>
            <w:tcW w:w="947" w:type="dxa"/>
            <w:tcPrChange w:id="6516" w:author="gorgemj" w:date="2017-11-30T12:36:00Z">
              <w:tcPr>
                <w:tcW w:w="945" w:type="dxa"/>
                <w:gridSpan w:val="6"/>
              </w:tcPr>
            </w:tcPrChange>
          </w:tcPr>
          <w:p w:rsidR="00B61F44" w:rsidRPr="00925F93" w:rsidRDefault="00B61F44" w:rsidP="00542606">
            <w:pPr>
              <w:autoSpaceDE w:val="0"/>
              <w:autoSpaceDN w:val="0"/>
              <w:adjustRightInd w:val="0"/>
              <w:spacing w:before="60" w:after="60" w:line="280" w:lineRule="atLeast"/>
              <w:jc w:val="center"/>
              <w:rPr>
                <w:rFonts w:cs="Arial"/>
                <w:rPrChange w:id="6517" w:author="gorgemj" w:date="2017-11-23T13:10:00Z">
                  <w:rPr>
                    <w:rFonts w:cs="Arial"/>
                    <w:b/>
                  </w:rPr>
                </w:rPrChange>
              </w:rPr>
            </w:pPr>
            <w:r w:rsidRPr="00925F93">
              <w:rPr>
                <w:rFonts w:cs="Arial"/>
                <w:rPrChange w:id="6518" w:author="gorgemj" w:date="2017-11-23T13:10:00Z">
                  <w:rPr>
                    <w:rFonts w:cs="Arial"/>
                    <w:b/>
                  </w:rPr>
                </w:rPrChange>
              </w:rPr>
              <w:t>5.75</w:t>
            </w:r>
          </w:p>
        </w:tc>
        <w:tc>
          <w:tcPr>
            <w:tcW w:w="693" w:type="dxa"/>
            <w:tcPrChange w:id="6519" w:author="gorgemj" w:date="2017-11-30T12:36:00Z">
              <w:tcPr>
                <w:tcW w:w="747" w:type="dxa"/>
                <w:gridSpan w:val="3"/>
              </w:tcPr>
            </w:tcPrChange>
          </w:tcPr>
          <w:p w:rsidR="00B61F44" w:rsidRPr="00925F93" w:rsidRDefault="00B61F44" w:rsidP="00542606">
            <w:pPr>
              <w:autoSpaceDE w:val="0"/>
              <w:autoSpaceDN w:val="0"/>
              <w:adjustRightInd w:val="0"/>
              <w:spacing w:before="60" w:after="60" w:line="280" w:lineRule="atLeast"/>
              <w:jc w:val="center"/>
              <w:rPr>
                <w:rFonts w:cs="Arial"/>
                <w:bCs/>
                <w:color w:val="000000"/>
                <w:sz w:val="24"/>
                <w:szCs w:val="24"/>
                <w:rPrChange w:id="6520" w:author="gorgemj" w:date="2017-11-23T13:10:00Z">
                  <w:rPr>
                    <w:rFonts w:cs="Arial"/>
                    <w:b/>
                    <w:bCs/>
                    <w:color w:val="000000"/>
                    <w:sz w:val="24"/>
                    <w:szCs w:val="24"/>
                  </w:rPr>
                </w:rPrChange>
              </w:rPr>
            </w:pPr>
            <w:r w:rsidRPr="00925F93">
              <w:rPr>
                <w:rFonts w:cs="Arial"/>
                <w:bCs/>
                <w:rPrChange w:id="6521" w:author="gorgemj" w:date="2017-11-23T13:10:00Z">
                  <w:rPr>
                    <w:rFonts w:cs="Arial"/>
                    <w:b/>
                    <w:bCs/>
                  </w:rPr>
                </w:rPrChange>
              </w:rPr>
              <w:t>1-</w:t>
            </w:r>
            <w:ins w:id="6522" w:author="gorgemj" w:date="2017-11-23T13:10:00Z">
              <w:r w:rsidRPr="00925F93">
                <w:rPr>
                  <w:rFonts w:cs="Arial"/>
                  <w:bCs/>
                  <w:rPrChange w:id="6523" w:author="gorgemj" w:date="2017-11-23T13:10:00Z">
                    <w:rPr>
                      <w:rFonts w:cs="Arial"/>
                      <w:b/>
                      <w:bCs/>
                    </w:rPr>
                  </w:rPrChange>
                </w:rPr>
                <w:t>7</w:t>
              </w:r>
            </w:ins>
            <w:del w:id="6524" w:author="gorgemj" w:date="2017-11-23T13:10:00Z">
              <w:r w:rsidRPr="00925F93" w:rsidDel="00925F93">
                <w:rPr>
                  <w:rFonts w:cs="Arial"/>
                  <w:bCs/>
                  <w:rPrChange w:id="6525" w:author="gorgemj" w:date="2017-11-23T13:10:00Z">
                    <w:rPr>
                      <w:rFonts w:cs="Arial"/>
                      <w:b/>
                      <w:bCs/>
                    </w:rPr>
                  </w:rPrChange>
                </w:rPr>
                <w:delText>6</w:delText>
              </w:r>
            </w:del>
          </w:p>
        </w:tc>
        <w:tc>
          <w:tcPr>
            <w:tcW w:w="5038" w:type="dxa"/>
            <w:gridSpan w:val="2"/>
            <w:tcPrChange w:id="6526" w:author="gorgemj" w:date="2017-11-30T12:36:00Z">
              <w:tcPr>
                <w:tcW w:w="6768" w:type="dxa"/>
                <w:gridSpan w:val="7"/>
              </w:tcPr>
            </w:tcPrChange>
          </w:tcPr>
          <w:p w:rsidR="00B61F44" w:rsidRPr="00817CEB" w:rsidRDefault="00B61F44" w:rsidP="00542606">
            <w:pPr>
              <w:autoSpaceDE w:val="0"/>
              <w:autoSpaceDN w:val="0"/>
              <w:adjustRightInd w:val="0"/>
              <w:spacing w:before="60" w:after="60" w:line="280" w:lineRule="atLeast"/>
              <w:rPr>
                <w:rFonts w:eastAsia="Calibri" w:cs="Arial"/>
              </w:rPr>
            </w:pPr>
            <w:r w:rsidRPr="00817CEB">
              <w:rPr>
                <w:rFonts w:eastAsia="Calibri" w:cs="Arial"/>
              </w:rPr>
              <w:t>The deterministic safety analysis shall mainly provide:</w:t>
            </w:r>
          </w:p>
          <w:p w:rsidR="00B61F44" w:rsidRPr="00817CEB" w:rsidRDefault="00B61F44" w:rsidP="00536966">
            <w:pPr>
              <w:tabs>
                <w:tab w:val="left" w:pos="342"/>
              </w:tabs>
              <w:autoSpaceDE w:val="0"/>
              <w:autoSpaceDN w:val="0"/>
              <w:adjustRightInd w:val="0"/>
              <w:spacing w:before="60" w:after="60" w:line="280" w:lineRule="atLeast"/>
              <w:ind w:left="342" w:hanging="342"/>
              <w:rPr>
                <w:rFonts w:eastAsia="Calibri" w:cs="Arial"/>
              </w:rPr>
            </w:pPr>
            <w:r w:rsidRPr="00817CEB">
              <w:rPr>
                <w:rFonts w:eastAsia="Calibri" w:cs="Arial"/>
              </w:rPr>
              <w:t xml:space="preserve">(a) </w:t>
            </w:r>
            <w:r>
              <w:rPr>
                <w:rFonts w:eastAsia="Calibri" w:cs="Arial"/>
              </w:rPr>
              <w:tab/>
            </w:r>
            <w:r w:rsidRPr="00817CEB">
              <w:rPr>
                <w:rFonts w:eastAsia="Calibri" w:cs="Arial"/>
              </w:rPr>
              <w:t>Establishment and confirmation of the design bases for all items important to safety;</w:t>
            </w:r>
          </w:p>
          <w:p w:rsidR="00B61F44" w:rsidRPr="00817CEB" w:rsidRDefault="00B61F44" w:rsidP="00536966">
            <w:pPr>
              <w:tabs>
                <w:tab w:val="left" w:pos="342"/>
              </w:tabs>
              <w:autoSpaceDE w:val="0"/>
              <w:autoSpaceDN w:val="0"/>
              <w:adjustRightInd w:val="0"/>
              <w:spacing w:before="60" w:after="60" w:line="280" w:lineRule="atLeast"/>
              <w:ind w:left="342" w:hanging="342"/>
              <w:rPr>
                <w:rFonts w:eastAsia="Calibri" w:cs="Arial"/>
              </w:rPr>
            </w:pPr>
            <w:r w:rsidRPr="00817CEB">
              <w:rPr>
                <w:rFonts w:eastAsia="Calibri" w:cs="Arial"/>
              </w:rPr>
              <w:t xml:space="preserve">(b) </w:t>
            </w:r>
            <w:r>
              <w:rPr>
                <w:rFonts w:eastAsia="Calibri" w:cs="Arial"/>
              </w:rPr>
              <w:tab/>
            </w:r>
            <w:r w:rsidRPr="00817CEB">
              <w:rPr>
                <w:rFonts w:eastAsia="Calibri" w:cs="Arial"/>
              </w:rPr>
              <w:t>Characterization of the postulated initiating events that are appropriate for the site and the design of the plant;</w:t>
            </w:r>
          </w:p>
          <w:p w:rsidR="00B61F44" w:rsidRPr="00817CEB" w:rsidRDefault="00B61F44" w:rsidP="00536966">
            <w:pPr>
              <w:tabs>
                <w:tab w:val="left" w:pos="342"/>
              </w:tabs>
              <w:autoSpaceDE w:val="0"/>
              <w:autoSpaceDN w:val="0"/>
              <w:adjustRightInd w:val="0"/>
              <w:spacing w:before="60" w:after="60" w:line="280" w:lineRule="atLeast"/>
              <w:ind w:left="342" w:hanging="342"/>
              <w:rPr>
                <w:rFonts w:eastAsia="Calibri" w:cs="Arial"/>
              </w:rPr>
            </w:pPr>
            <w:r w:rsidRPr="00817CEB">
              <w:rPr>
                <w:rFonts w:eastAsia="Calibri" w:cs="Arial"/>
              </w:rPr>
              <w:t xml:space="preserve">(c) </w:t>
            </w:r>
            <w:r>
              <w:rPr>
                <w:rFonts w:eastAsia="Calibri" w:cs="Arial"/>
              </w:rPr>
              <w:tab/>
            </w:r>
            <w:r w:rsidRPr="00817CEB">
              <w:rPr>
                <w:rFonts w:eastAsia="Calibri" w:cs="Arial"/>
              </w:rPr>
              <w:t>Analysis and evaluation of event sequences that result from postulated initiating events, to confirm the qualification requirements;</w:t>
            </w:r>
          </w:p>
          <w:p w:rsidR="00B61F44" w:rsidRPr="00817CEB" w:rsidRDefault="00B61F44" w:rsidP="00536966">
            <w:pPr>
              <w:tabs>
                <w:tab w:val="left" w:pos="342"/>
              </w:tabs>
              <w:autoSpaceDE w:val="0"/>
              <w:autoSpaceDN w:val="0"/>
              <w:adjustRightInd w:val="0"/>
              <w:spacing w:before="60" w:after="60" w:line="280" w:lineRule="atLeast"/>
              <w:ind w:left="342" w:hanging="342"/>
              <w:rPr>
                <w:rFonts w:eastAsia="Calibri" w:cs="Arial"/>
              </w:rPr>
            </w:pPr>
            <w:r w:rsidRPr="00817CEB">
              <w:rPr>
                <w:rFonts w:eastAsia="Calibri" w:cs="Arial"/>
              </w:rPr>
              <w:t xml:space="preserve">(d) </w:t>
            </w:r>
            <w:r>
              <w:rPr>
                <w:rFonts w:eastAsia="Calibri" w:cs="Arial"/>
              </w:rPr>
              <w:tab/>
            </w:r>
            <w:r w:rsidRPr="00817CEB">
              <w:rPr>
                <w:rFonts w:eastAsia="Calibri" w:cs="Arial"/>
              </w:rPr>
              <w:t xml:space="preserve">Comparison of the results of the analysis with </w:t>
            </w:r>
            <w:ins w:id="6527" w:author="gorgemj" w:date="2017-11-23T13:11:00Z">
              <w:r>
                <w:rPr>
                  <w:rFonts w:eastAsia="Calibri" w:cs="Arial"/>
                </w:rPr>
                <w:t xml:space="preserve">acceptance criteria, design limits, </w:t>
              </w:r>
            </w:ins>
            <w:r w:rsidRPr="00817CEB">
              <w:rPr>
                <w:rFonts w:eastAsia="Calibri" w:cs="Arial"/>
              </w:rPr>
              <w:t>dose limits and acceptable limits</w:t>
            </w:r>
            <w:del w:id="6528" w:author="gorgemj" w:date="2017-11-23T13:11:00Z">
              <w:r w:rsidRPr="00817CEB" w:rsidDel="00925F93">
                <w:rPr>
                  <w:rFonts w:eastAsia="Calibri" w:cs="Arial"/>
                </w:rPr>
                <w:delText>, and with design limits</w:delText>
              </w:r>
            </w:del>
            <w:ins w:id="6529" w:author="gorgemj" w:date="2017-11-23T13:11:00Z">
              <w:r>
                <w:rPr>
                  <w:rFonts w:eastAsia="Calibri" w:cs="Arial"/>
                </w:rPr>
                <w:t xml:space="preserve"> for purposes of radiation protection</w:t>
              </w:r>
            </w:ins>
            <w:r w:rsidRPr="00817CEB">
              <w:rPr>
                <w:rFonts w:eastAsia="Calibri" w:cs="Arial"/>
              </w:rPr>
              <w:t>;</w:t>
            </w:r>
          </w:p>
          <w:p w:rsidR="00B61F44" w:rsidRPr="00817CEB" w:rsidRDefault="00B61F44" w:rsidP="00536966">
            <w:pPr>
              <w:tabs>
                <w:tab w:val="left" w:pos="342"/>
              </w:tabs>
              <w:autoSpaceDE w:val="0"/>
              <w:autoSpaceDN w:val="0"/>
              <w:adjustRightInd w:val="0"/>
              <w:spacing w:before="60" w:after="60" w:line="280" w:lineRule="atLeast"/>
              <w:ind w:left="342" w:hanging="342"/>
              <w:rPr>
                <w:rFonts w:eastAsia="Calibri" w:cs="Arial"/>
              </w:rPr>
            </w:pPr>
            <w:r w:rsidRPr="00817CEB">
              <w:rPr>
                <w:rFonts w:eastAsia="Calibri" w:cs="Arial"/>
              </w:rPr>
              <w:t xml:space="preserve">(e) </w:t>
            </w:r>
            <w:r>
              <w:rPr>
                <w:rFonts w:eastAsia="Calibri" w:cs="Arial"/>
              </w:rPr>
              <w:tab/>
            </w:r>
            <w:r w:rsidRPr="00817CEB">
              <w:rPr>
                <w:rFonts w:eastAsia="Calibri" w:cs="Arial"/>
              </w:rPr>
              <w:t>Demonstration that the management of anticipated operational occurrences and design basis accident conditions is possible by safety actions for the automatic actuation of safety systems in combination with prescribed actions of the operator.</w:t>
            </w:r>
          </w:p>
          <w:p w:rsidR="00B61F44" w:rsidRPr="00817CEB" w:rsidRDefault="00B61F44" w:rsidP="00536966">
            <w:pPr>
              <w:tabs>
                <w:tab w:val="left" w:pos="342"/>
              </w:tabs>
              <w:autoSpaceDE w:val="0"/>
              <w:autoSpaceDN w:val="0"/>
              <w:adjustRightInd w:val="0"/>
              <w:spacing w:before="60" w:after="60" w:line="280" w:lineRule="atLeast"/>
              <w:ind w:left="342" w:hanging="342"/>
              <w:rPr>
                <w:rFonts w:eastAsia="Calibri" w:cs="Arial"/>
              </w:rPr>
            </w:pPr>
            <w:r w:rsidRPr="00817CEB">
              <w:rPr>
                <w:rFonts w:eastAsia="Calibri" w:cs="Arial"/>
              </w:rPr>
              <w:t xml:space="preserve">(f) </w:t>
            </w:r>
            <w:r>
              <w:rPr>
                <w:rFonts w:eastAsia="Calibri" w:cs="Arial"/>
              </w:rPr>
              <w:tab/>
            </w:r>
            <w:r w:rsidRPr="00817CEB">
              <w:rPr>
                <w:rFonts w:eastAsia="Calibri" w:cs="Arial"/>
              </w:rPr>
              <w:t>Demonstration that the management of design extension conditions is possible by the automatic actuation of safety systems and the use of safety features in combination with expected actions by the operator.</w:t>
            </w:r>
          </w:p>
        </w:tc>
        <w:tc>
          <w:tcPr>
            <w:tcW w:w="6912" w:type="dxa"/>
            <w:gridSpan w:val="3"/>
            <w:tcPrChange w:id="6530" w:author="gorgemj" w:date="2017-11-30T12:36:00Z">
              <w:tcPr>
                <w:tcW w:w="5130" w:type="dxa"/>
                <w:gridSpan w:val="8"/>
              </w:tcPr>
            </w:tcPrChange>
          </w:tcPr>
          <w:p w:rsidR="00B61F44" w:rsidRDefault="00B61F44" w:rsidP="00542606">
            <w:pPr>
              <w:spacing w:before="60" w:after="60" w:line="280" w:lineRule="atLeast"/>
              <w:rPr>
                <w:rFonts w:cs="Arial"/>
              </w:rPr>
            </w:pPr>
            <w:ins w:id="6531" w:author="gorgemj" w:date="2017-11-24T16:58:00Z">
              <w:r>
                <w:rPr>
                  <w:rFonts w:cs="Arial"/>
                </w:rPr>
                <w:t xml:space="preserve">The </w:t>
              </w:r>
              <w:r w:rsidRPr="00993D67">
                <w:rPr>
                  <w:rFonts w:cs="Arial"/>
                  <w:b/>
                </w:rPr>
                <w:t>AP1000</w:t>
              </w:r>
              <w:r>
                <w:rPr>
                  <w:rFonts w:cs="Arial"/>
                </w:rPr>
                <w:t xml:space="preserve"> plant DCD [2]</w:t>
              </w:r>
            </w:ins>
            <w:del w:id="6532" w:author="gorgemj" w:date="2017-11-24T16:58:00Z">
              <w:r w:rsidRPr="00817CEB" w:rsidDel="006E7610">
                <w:rPr>
                  <w:rFonts w:cs="Arial"/>
                </w:rPr>
                <w:delText>DCD</w:delText>
              </w:r>
            </w:del>
            <w:r w:rsidRPr="00817CEB">
              <w:rPr>
                <w:rFonts w:cs="Arial"/>
              </w:rPr>
              <w:t xml:space="preserve"> Chapters 6, 15, and 19 describe how these requirements are met for the </w:t>
            </w:r>
            <w:r w:rsidRPr="00817CEB">
              <w:rPr>
                <w:rFonts w:cs="Arial"/>
                <w:b/>
              </w:rPr>
              <w:t>AP1000</w:t>
            </w:r>
            <w:r>
              <w:rPr>
                <w:rFonts w:cs="Arial"/>
              </w:rPr>
              <w:t xml:space="preserve"> plant </w:t>
            </w:r>
            <w:del w:id="6533" w:author="gorgemj" w:date="2017-11-24T15:47:00Z">
              <w:r w:rsidDel="00D370A5">
                <w:rPr>
                  <w:rFonts w:cs="Arial"/>
                </w:rPr>
                <w:delText>design basis accident</w:delText>
              </w:r>
            </w:del>
            <w:ins w:id="6534" w:author="gorgemj" w:date="2017-11-24T15:47:00Z">
              <w:r>
                <w:rPr>
                  <w:rFonts w:cs="Arial"/>
                </w:rPr>
                <w:t>DBA</w:t>
              </w:r>
            </w:ins>
            <w:r>
              <w:rPr>
                <w:rFonts w:cs="Arial"/>
              </w:rPr>
              <w:t>s. In particular:</w:t>
            </w:r>
          </w:p>
          <w:p w:rsidR="00B61F44" w:rsidRDefault="00B61F44" w:rsidP="00542606">
            <w:pPr>
              <w:spacing w:before="60" w:after="60" w:line="280" w:lineRule="atLeast"/>
              <w:rPr>
                <w:rFonts w:cs="Arial"/>
              </w:rPr>
            </w:pPr>
            <w:r>
              <w:rPr>
                <w:rFonts w:cs="Arial"/>
              </w:rPr>
              <w:t xml:space="preserve">Information related to Items (a), (b) can be found in </w:t>
            </w:r>
            <w:ins w:id="6535" w:author="gorgemj" w:date="2017-11-24T16:58:00Z">
              <w:r>
                <w:rPr>
                  <w:rFonts w:cs="Arial"/>
                </w:rPr>
                <w:t xml:space="preserve">the </w:t>
              </w:r>
              <w:r w:rsidRPr="00993D67">
                <w:rPr>
                  <w:rFonts w:cs="Arial"/>
                  <w:b/>
                </w:rPr>
                <w:t>AP1000</w:t>
              </w:r>
              <w:r>
                <w:rPr>
                  <w:rFonts w:cs="Arial"/>
                </w:rPr>
                <w:t xml:space="preserve"> plant DCD [2]</w:t>
              </w:r>
            </w:ins>
            <w:del w:id="6536" w:author="gorgemj" w:date="2017-11-24T16:58:00Z">
              <w:r w:rsidDel="006E7610">
                <w:rPr>
                  <w:rFonts w:cs="Arial"/>
                </w:rPr>
                <w:delText>DCD</w:delText>
              </w:r>
            </w:del>
            <w:r>
              <w:rPr>
                <w:rFonts w:cs="Arial"/>
              </w:rPr>
              <w:t xml:space="preserve"> Chapter 6;</w:t>
            </w:r>
          </w:p>
          <w:p w:rsidR="00B61F44" w:rsidRDefault="00B61F44" w:rsidP="00542606">
            <w:pPr>
              <w:spacing w:before="60" w:after="60" w:line="280" w:lineRule="atLeast"/>
              <w:rPr>
                <w:rFonts w:cs="Arial"/>
              </w:rPr>
            </w:pPr>
            <w:r>
              <w:rPr>
                <w:rFonts w:cs="Arial"/>
              </w:rPr>
              <w:t xml:space="preserve">Information regarding Items (c) and (d) </w:t>
            </w:r>
            <w:r w:rsidRPr="00AF2785">
              <w:rPr>
                <w:rFonts w:cs="Arial"/>
              </w:rPr>
              <w:t>can be found</w:t>
            </w:r>
            <w:r>
              <w:rPr>
                <w:rFonts w:cs="Arial"/>
              </w:rPr>
              <w:t xml:space="preserve"> in </w:t>
            </w:r>
            <w:ins w:id="6537" w:author="gorgemj" w:date="2017-11-24T16:58:00Z">
              <w:r>
                <w:rPr>
                  <w:rFonts w:cs="Arial"/>
                </w:rPr>
                <w:t xml:space="preserve">the </w:t>
              </w:r>
              <w:r w:rsidRPr="00993D67">
                <w:rPr>
                  <w:rFonts w:cs="Arial"/>
                  <w:b/>
                </w:rPr>
                <w:t>AP1000</w:t>
              </w:r>
              <w:r>
                <w:rPr>
                  <w:rFonts w:cs="Arial"/>
                </w:rPr>
                <w:t xml:space="preserve"> plant DCD [2]</w:t>
              </w:r>
            </w:ins>
            <w:del w:id="6538" w:author="gorgemj" w:date="2017-11-24T16:58:00Z">
              <w:r w:rsidDel="006E7610">
                <w:rPr>
                  <w:rFonts w:cs="Arial"/>
                </w:rPr>
                <w:delText>DCD</w:delText>
              </w:r>
            </w:del>
            <w:r>
              <w:rPr>
                <w:rFonts w:cs="Arial"/>
              </w:rPr>
              <w:t xml:space="preserve"> Chapter 15; </w:t>
            </w:r>
          </w:p>
          <w:p w:rsidR="00B61F44" w:rsidRPr="00E565BC" w:rsidRDefault="00B61F44" w:rsidP="00542606">
            <w:pPr>
              <w:spacing w:before="60" w:after="60" w:line="280" w:lineRule="atLeast"/>
              <w:rPr>
                <w:rFonts w:cs="Arial"/>
              </w:rPr>
            </w:pPr>
            <w:r>
              <w:rPr>
                <w:rFonts w:cs="Arial"/>
              </w:rPr>
              <w:t xml:space="preserve">Information regarding Items (e) and (f) </w:t>
            </w:r>
            <w:r w:rsidRPr="00AF2785">
              <w:rPr>
                <w:rFonts w:cs="Arial"/>
              </w:rPr>
              <w:t>can be found</w:t>
            </w:r>
            <w:r>
              <w:rPr>
                <w:rFonts w:cs="Arial"/>
              </w:rPr>
              <w:t xml:space="preserve"> in </w:t>
            </w:r>
            <w:ins w:id="6539" w:author="gorgemj" w:date="2017-11-24T16:58:00Z">
              <w:r>
                <w:rPr>
                  <w:rFonts w:cs="Arial"/>
                </w:rPr>
                <w:t xml:space="preserve">the </w:t>
              </w:r>
              <w:r w:rsidRPr="00993D67">
                <w:rPr>
                  <w:rFonts w:cs="Arial"/>
                  <w:b/>
                </w:rPr>
                <w:t>AP1000</w:t>
              </w:r>
              <w:r>
                <w:rPr>
                  <w:rFonts w:cs="Arial"/>
                </w:rPr>
                <w:t xml:space="preserve"> plant DCD [2]</w:t>
              </w:r>
            </w:ins>
            <w:del w:id="6540" w:author="gorgemj" w:date="2017-11-24T16:58:00Z">
              <w:r w:rsidDel="006E7610">
                <w:rPr>
                  <w:rFonts w:cs="Arial"/>
                </w:rPr>
                <w:delText>DCD</w:delText>
              </w:r>
            </w:del>
            <w:r>
              <w:rPr>
                <w:rFonts w:cs="Arial"/>
              </w:rPr>
              <w:t xml:space="preserve"> Chapter 19.</w:t>
            </w:r>
          </w:p>
        </w:tc>
      </w:tr>
      <w:tr w:rsidR="00B61F44" w:rsidRPr="00817CEB" w:rsidTr="00814E5E">
        <w:trPr>
          <w:cantSplit/>
          <w:trHeight w:val="20"/>
          <w:trPrChange w:id="6541" w:author="gorgemj" w:date="2017-11-30T12:36:00Z">
            <w:trPr>
              <w:gridBefore w:val="6"/>
              <w:gridAfter w:val="0"/>
              <w:cantSplit/>
              <w:trHeight w:val="20"/>
            </w:trPr>
          </w:trPrChange>
        </w:trPr>
        <w:tc>
          <w:tcPr>
            <w:tcW w:w="947" w:type="dxa"/>
            <w:tcPrChange w:id="6542" w:author="gorgemj" w:date="2017-11-30T12:36:00Z">
              <w:tcPr>
                <w:tcW w:w="945" w:type="dxa"/>
                <w:gridSpan w:val="6"/>
              </w:tcPr>
            </w:tcPrChange>
          </w:tcPr>
          <w:p w:rsidR="00B61F44" w:rsidRPr="00536966" w:rsidRDefault="00B61F44" w:rsidP="00536966">
            <w:pPr>
              <w:keepNext/>
              <w:keepLines/>
              <w:autoSpaceDE w:val="0"/>
              <w:autoSpaceDN w:val="0"/>
              <w:adjustRightInd w:val="0"/>
              <w:spacing w:before="60" w:after="60" w:line="280" w:lineRule="atLeast"/>
              <w:jc w:val="center"/>
              <w:rPr>
                <w:rFonts w:cs="Arial"/>
                <w:b/>
              </w:rPr>
            </w:pPr>
          </w:p>
        </w:tc>
        <w:tc>
          <w:tcPr>
            <w:tcW w:w="693" w:type="dxa"/>
            <w:tcPrChange w:id="6543" w:author="gorgemj" w:date="2017-11-30T12:36:00Z">
              <w:tcPr>
                <w:tcW w:w="747" w:type="dxa"/>
                <w:gridSpan w:val="3"/>
              </w:tcPr>
            </w:tcPrChange>
          </w:tcPr>
          <w:p w:rsidR="00B61F44" w:rsidRPr="00536966" w:rsidRDefault="00B61F44" w:rsidP="00536966">
            <w:pPr>
              <w:keepNext/>
              <w:keepLines/>
              <w:autoSpaceDE w:val="0"/>
              <w:autoSpaceDN w:val="0"/>
              <w:adjustRightInd w:val="0"/>
              <w:spacing w:before="60" w:after="60" w:line="280" w:lineRule="atLeast"/>
              <w:jc w:val="center"/>
              <w:rPr>
                <w:rFonts w:cs="Arial"/>
                <w:b/>
                <w:bCs/>
              </w:rPr>
            </w:pPr>
          </w:p>
        </w:tc>
        <w:tc>
          <w:tcPr>
            <w:tcW w:w="5038" w:type="dxa"/>
            <w:gridSpan w:val="2"/>
            <w:tcPrChange w:id="6544" w:author="gorgemj" w:date="2017-11-30T12:36:00Z">
              <w:tcPr>
                <w:tcW w:w="6768" w:type="dxa"/>
                <w:gridSpan w:val="7"/>
              </w:tcPr>
            </w:tcPrChange>
          </w:tcPr>
          <w:p w:rsidR="00B61F44" w:rsidRDefault="00B61F44" w:rsidP="00536966">
            <w:pPr>
              <w:keepNext/>
              <w:keepLines/>
              <w:autoSpaceDE w:val="0"/>
              <w:autoSpaceDN w:val="0"/>
              <w:adjustRightInd w:val="0"/>
              <w:spacing w:before="60" w:after="60" w:line="280" w:lineRule="atLeast"/>
              <w:rPr>
                <w:rFonts w:cs="Arial"/>
                <w:b/>
                <w:color w:val="000000"/>
                <w:sz w:val="24"/>
                <w:szCs w:val="24"/>
              </w:rPr>
            </w:pPr>
            <w:r w:rsidRPr="00817CEB">
              <w:rPr>
                <w:rFonts w:eastAsia="Calibri" w:cs="Arial"/>
                <w:b/>
                <w:bCs/>
              </w:rPr>
              <w:t>Probabilistic approach</w:t>
            </w:r>
          </w:p>
        </w:tc>
        <w:tc>
          <w:tcPr>
            <w:tcW w:w="6912" w:type="dxa"/>
            <w:gridSpan w:val="3"/>
            <w:tcPrChange w:id="6545" w:author="gorgemj" w:date="2017-11-30T12:36:00Z">
              <w:tcPr>
                <w:tcW w:w="5130" w:type="dxa"/>
                <w:gridSpan w:val="8"/>
              </w:tcPr>
            </w:tcPrChange>
          </w:tcPr>
          <w:p w:rsidR="00B61F44" w:rsidRDefault="00B61F44" w:rsidP="00536966">
            <w:pPr>
              <w:keepNext/>
              <w:keepLines/>
              <w:spacing w:before="60" w:after="60" w:line="280" w:lineRule="atLeast"/>
              <w:rPr>
                <w:rFonts w:cs="Arial"/>
                <w:b/>
              </w:rPr>
            </w:pPr>
          </w:p>
        </w:tc>
      </w:tr>
      <w:tr w:rsidR="00B61F44" w:rsidRPr="00536966" w:rsidTr="00814E5E">
        <w:trPr>
          <w:cantSplit/>
          <w:trHeight w:val="20"/>
          <w:trPrChange w:id="6546" w:author="gorgemj" w:date="2017-11-30T12:36:00Z">
            <w:trPr>
              <w:gridBefore w:val="6"/>
              <w:gridAfter w:val="0"/>
              <w:cantSplit/>
              <w:trHeight w:val="20"/>
            </w:trPr>
          </w:trPrChange>
        </w:trPr>
        <w:tc>
          <w:tcPr>
            <w:tcW w:w="947" w:type="dxa"/>
            <w:tcPrChange w:id="6547" w:author="gorgemj" w:date="2017-11-30T12:36:00Z">
              <w:tcPr>
                <w:tcW w:w="945" w:type="dxa"/>
                <w:gridSpan w:val="6"/>
              </w:tcPr>
            </w:tcPrChange>
          </w:tcPr>
          <w:p w:rsidR="00B61F44" w:rsidRPr="006D4520" w:rsidRDefault="00B61F44" w:rsidP="00CF335A">
            <w:pPr>
              <w:autoSpaceDE w:val="0"/>
              <w:autoSpaceDN w:val="0"/>
              <w:adjustRightInd w:val="0"/>
              <w:spacing w:before="60" w:after="60" w:line="280" w:lineRule="atLeast"/>
              <w:jc w:val="center"/>
              <w:rPr>
                <w:rFonts w:cs="Arial"/>
                <w:rPrChange w:id="6548" w:author="gorgemj" w:date="2017-11-23T13:13:00Z">
                  <w:rPr>
                    <w:rFonts w:cs="Arial"/>
                    <w:b/>
                  </w:rPr>
                </w:rPrChange>
              </w:rPr>
            </w:pPr>
            <w:r w:rsidRPr="006D4520">
              <w:rPr>
                <w:rFonts w:cs="Arial"/>
                <w:rPrChange w:id="6549" w:author="gorgemj" w:date="2017-11-23T13:13:00Z">
                  <w:rPr>
                    <w:rFonts w:cs="Arial"/>
                    <w:b/>
                  </w:rPr>
                </w:rPrChange>
              </w:rPr>
              <w:t>5.76</w:t>
            </w:r>
          </w:p>
        </w:tc>
        <w:tc>
          <w:tcPr>
            <w:tcW w:w="693" w:type="dxa"/>
            <w:tcPrChange w:id="6550" w:author="gorgemj" w:date="2017-11-30T12:36:00Z">
              <w:tcPr>
                <w:tcW w:w="747" w:type="dxa"/>
                <w:gridSpan w:val="3"/>
              </w:tcPr>
            </w:tcPrChange>
          </w:tcPr>
          <w:p w:rsidR="00B61F44" w:rsidRPr="006D4520" w:rsidRDefault="00B61F44">
            <w:pPr>
              <w:autoSpaceDE w:val="0"/>
              <w:autoSpaceDN w:val="0"/>
              <w:adjustRightInd w:val="0"/>
              <w:spacing w:before="60" w:after="60" w:line="280" w:lineRule="atLeast"/>
              <w:jc w:val="center"/>
              <w:rPr>
                <w:rFonts w:cs="Arial"/>
                <w:bCs/>
                <w:color w:val="000000"/>
                <w:sz w:val="24"/>
                <w:szCs w:val="24"/>
                <w:rPrChange w:id="6551" w:author="gorgemj" w:date="2017-11-23T13:13:00Z">
                  <w:rPr>
                    <w:rFonts w:cs="Arial"/>
                    <w:b/>
                    <w:bCs/>
                    <w:color w:val="000000"/>
                    <w:sz w:val="24"/>
                    <w:szCs w:val="24"/>
                  </w:rPr>
                </w:rPrChange>
              </w:rPr>
            </w:pPr>
            <w:r w:rsidRPr="006D4520">
              <w:rPr>
                <w:rFonts w:cs="Arial"/>
                <w:bCs/>
                <w:rPrChange w:id="6552" w:author="gorgemj" w:date="2017-11-23T13:13:00Z">
                  <w:rPr>
                    <w:rFonts w:cs="Arial"/>
                    <w:b/>
                    <w:bCs/>
                  </w:rPr>
                </w:rPrChange>
              </w:rPr>
              <w:t>1</w:t>
            </w:r>
            <w:del w:id="6553" w:author="gorgemj" w:date="2017-11-26T18:21:00Z">
              <w:r w:rsidRPr="006D4520" w:rsidDel="00F67A4C">
                <w:rPr>
                  <w:rFonts w:cs="Arial"/>
                  <w:bCs/>
                  <w:rPrChange w:id="6554" w:author="gorgemj" w:date="2017-11-23T13:13:00Z">
                    <w:rPr>
                      <w:rFonts w:cs="Arial"/>
                      <w:b/>
                      <w:bCs/>
                    </w:rPr>
                  </w:rPrChange>
                </w:rPr>
                <w:delText>-4</w:delText>
              </w:r>
            </w:del>
          </w:p>
        </w:tc>
        <w:tc>
          <w:tcPr>
            <w:tcW w:w="5038" w:type="dxa"/>
            <w:gridSpan w:val="2"/>
            <w:tcPrChange w:id="6555" w:author="gorgemj" w:date="2017-11-30T12:36:00Z">
              <w:tcPr>
                <w:tcW w:w="6768" w:type="dxa"/>
                <w:gridSpan w:val="7"/>
              </w:tcPr>
            </w:tcPrChange>
          </w:tcPr>
          <w:p w:rsidR="00B61F44" w:rsidRPr="00817CEB" w:rsidRDefault="00B61F44" w:rsidP="00C02A1C">
            <w:pPr>
              <w:autoSpaceDE w:val="0"/>
              <w:autoSpaceDN w:val="0"/>
              <w:adjustRightInd w:val="0"/>
              <w:spacing w:before="60" w:after="60" w:line="280" w:lineRule="atLeast"/>
              <w:rPr>
                <w:rFonts w:eastAsia="Calibri" w:cs="Arial"/>
              </w:rPr>
            </w:pPr>
            <w:r w:rsidRPr="00817CEB">
              <w:rPr>
                <w:rFonts w:eastAsia="Calibri" w:cs="Arial"/>
              </w:rPr>
              <w:t>The design shall take due account of the probabilistic safety analysis of the plant for all modes of operation and all plant states, including shutdown, with reference in particular to:</w:t>
            </w:r>
          </w:p>
          <w:p w:rsidR="00B61F44" w:rsidRPr="00817CEB" w:rsidRDefault="00B61F44" w:rsidP="00C02A1C">
            <w:pPr>
              <w:tabs>
                <w:tab w:val="left" w:pos="432"/>
              </w:tabs>
              <w:autoSpaceDE w:val="0"/>
              <w:autoSpaceDN w:val="0"/>
              <w:adjustRightInd w:val="0"/>
              <w:spacing w:before="60" w:after="60" w:line="280" w:lineRule="atLeast"/>
              <w:ind w:left="432" w:hanging="432"/>
              <w:rPr>
                <w:rFonts w:eastAsia="Calibri" w:cs="Arial"/>
              </w:rPr>
            </w:pPr>
            <w:r w:rsidRPr="00817CEB">
              <w:rPr>
                <w:rFonts w:eastAsia="Calibri" w:cs="Arial"/>
              </w:rPr>
              <w:t xml:space="preserve">(a) </w:t>
            </w:r>
            <w:r>
              <w:rPr>
                <w:rFonts w:eastAsia="Calibri" w:cs="Arial"/>
              </w:rPr>
              <w:tab/>
            </w:r>
            <w:r w:rsidRPr="00817CEB">
              <w:rPr>
                <w:rFonts w:eastAsia="Calibri" w:cs="Arial"/>
              </w:rPr>
              <w:t xml:space="preserve">Establishing that a balanced design has been achieved such that no particular feature or postulated initiating event makes a disproportionately large or significantly uncertain contribution to the overall risks, and that, to the extent practicable, the levels of </w:t>
            </w:r>
            <w:proofErr w:type="spellStart"/>
            <w:r w:rsidRPr="00817CEB">
              <w:rPr>
                <w:rFonts w:eastAsia="Calibri" w:cs="Arial"/>
              </w:rPr>
              <w:t>defence</w:t>
            </w:r>
            <w:proofErr w:type="spellEnd"/>
            <w:r w:rsidRPr="00817CEB">
              <w:rPr>
                <w:rFonts w:eastAsia="Calibri" w:cs="Arial"/>
              </w:rPr>
              <w:t xml:space="preserve"> in depth are independent;</w:t>
            </w:r>
          </w:p>
          <w:p w:rsidR="00B61F44" w:rsidRDefault="00B61F44" w:rsidP="00C02A1C">
            <w:pPr>
              <w:tabs>
                <w:tab w:val="left" w:pos="432"/>
              </w:tabs>
              <w:autoSpaceDE w:val="0"/>
              <w:autoSpaceDN w:val="0"/>
              <w:adjustRightInd w:val="0"/>
              <w:spacing w:before="60" w:after="60" w:line="280" w:lineRule="atLeast"/>
              <w:ind w:left="432" w:hanging="432"/>
              <w:rPr>
                <w:rFonts w:eastAsia="Calibri" w:cs="Arial"/>
              </w:rPr>
            </w:pPr>
            <w:r w:rsidRPr="00817CEB">
              <w:rPr>
                <w:rFonts w:eastAsia="Calibri" w:cs="Arial"/>
              </w:rPr>
              <w:t xml:space="preserve">(b) </w:t>
            </w:r>
            <w:r>
              <w:rPr>
                <w:rFonts w:eastAsia="Calibri" w:cs="Arial"/>
              </w:rPr>
              <w:tab/>
            </w:r>
            <w:r w:rsidRPr="00817CEB">
              <w:rPr>
                <w:rFonts w:eastAsia="Calibri" w:cs="Arial"/>
              </w:rPr>
              <w:t>Providing assurance that small deviations in plant parameters that could give rise to large variations in plant conditions (cliff edge effects) will be prevented</w:t>
            </w:r>
            <w:del w:id="6556" w:author="gorgemj" w:date="2017-11-23T14:51:00Z">
              <w:r w:rsidRPr="00E152D6" w:rsidDel="00E152D6">
                <w:rPr>
                  <w:rFonts w:eastAsia="Calibri" w:cs="Arial"/>
                  <w:vertAlign w:val="superscript"/>
                  <w:rPrChange w:id="6557" w:author="gorgemj" w:date="2017-11-23T14:51:00Z">
                    <w:rPr>
                      <w:rFonts w:eastAsia="Calibri" w:cs="Arial"/>
                    </w:rPr>
                  </w:rPrChange>
                </w:rPr>
                <w:delText xml:space="preserve"> (see footnote 5</w:delText>
              </w:r>
            </w:del>
            <w:ins w:id="6558" w:author="gorgemj" w:date="2017-11-23T14:51:00Z">
              <w:r w:rsidRPr="00E152D6">
                <w:rPr>
                  <w:rFonts w:eastAsia="Calibri" w:cs="Arial"/>
                  <w:vertAlign w:val="superscript"/>
                  <w:rPrChange w:id="6559" w:author="gorgemj" w:date="2017-11-23T14:51:00Z">
                    <w:rPr>
                      <w:rFonts w:eastAsia="Calibri" w:cs="Arial"/>
                    </w:rPr>
                  </w:rPrChange>
                </w:rPr>
                <w:t>20</w:t>
              </w:r>
            </w:ins>
            <w:del w:id="6560" w:author="gorgemj" w:date="2017-11-23T14:51:00Z">
              <w:r w:rsidRPr="00817CEB" w:rsidDel="00E152D6">
                <w:rPr>
                  <w:rFonts w:eastAsia="Calibri" w:cs="Arial"/>
                </w:rPr>
                <w:delText>)</w:delText>
              </w:r>
            </w:del>
            <w:r w:rsidRPr="00817CEB">
              <w:rPr>
                <w:rFonts w:eastAsia="Calibri" w:cs="Arial"/>
              </w:rPr>
              <w:t>;</w:t>
            </w:r>
          </w:p>
          <w:p w:rsidR="00B61F44" w:rsidRDefault="00B61F44" w:rsidP="00C02A1C">
            <w:pPr>
              <w:tabs>
                <w:tab w:val="left" w:pos="432"/>
              </w:tabs>
              <w:autoSpaceDE w:val="0"/>
              <w:autoSpaceDN w:val="0"/>
              <w:adjustRightInd w:val="0"/>
              <w:spacing w:before="60" w:after="60" w:line="280" w:lineRule="atLeast"/>
              <w:ind w:left="432" w:hanging="432"/>
              <w:rPr>
                <w:ins w:id="6561" w:author="gorgemj" w:date="2017-11-23T14:51:00Z"/>
                <w:rFonts w:eastAsia="Calibri" w:cs="Arial"/>
              </w:rPr>
            </w:pPr>
            <w:r w:rsidRPr="00817CEB">
              <w:rPr>
                <w:rFonts w:eastAsia="Calibri" w:cs="Arial"/>
              </w:rPr>
              <w:t xml:space="preserve">(c) </w:t>
            </w:r>
            <w:r>
              <w:rPr>
                <w:rFonts w:eastAsia="Calibri" w:cs="Arial"/>
              </w:rPr>
              <w:tab/>
            </w:r>
            <w:r w:rsidRPr="00817CEB">
              <w:rPr>
                <w:rFonts w:eastAsia="Calibri" w:cs="Arial"/>
              </w:rPr>
              <w:t>Comparing the results of the analysis with the acceptance criteria for risk where these have been specified.</w:t>
            </w:r>
          </w:p>
          <w:p w:rsidR="00B61F44" w:rsidRPr="00E152D6" w:rsidRDefault="00B61F44">
            <w:pPr>
              <w:spacing w:before="60" w:after="60" w:line="280" w:lineRule="atLeast"/>
              <w:rPr>
                <w:rFonts w:eastAsia="Calibri" w:cs="Arial"/>
                <w:bCs/>
                <w:i/>
                <w:rPrChange w:id="6562" w:author="gorgemj" w:date="2017-11-23T14:52:00Z">
                  <w:rPr>
                    <w:rFonts w:eastAsia="Calibri" w:cs="Arial"/>
                    <w:bCs/>
                  </w:rPr>
                </w:rPrChange>
              </w:rPr>
              <w:pPrChange w:id="6563" w:author="gorgemj" w:date="2017-11-23T14:52:00Z">
                <w:pPr>
                  <w:tabs>
                    <w:tab w:val="left" w:pos="432"/>
                  </w:tabs>
                  <w:autoSpaceDE w:val="0"/>
                  <w:autoSpaceDN w:val="0"/>
                  <w:adjustRightInd w:val="0"/>
                  <w:spacing w:before="60" w:after="60" w:line="280" w:lineRule="atLeast"/>
                  <w:ind w:left="432" w:hanging="432"/>
                </w:pPr>
              </w:pPrChange>
            </w:pPr>
            <w:ins w:id="6564" w:author="gorgemj" w:date="2017-11-23T14:51:00Z">
              <w:r w:rsidRPr="00E152D6">
                <w:rPr>
                  <w:rFonts w:eastAsia="Calibri"/>
                  <w:i/>
                  <w:sz w:val="18"/>
                  <w:rPrChange w:id="6565" w:author="gorgemj" w:date="2017-11-23T14:52:00Z">
                    <w:rPr>
                      <w:rFonts w:eastAsia="Calibri"/>
                    </w:rPr>
                  </w:rPrChange>
                </w:rPr>
                <w:t xml:space="preserve">Footnote: </w:t>
              </w:r>
              <w:r w:rsidRPr="00E152D6">
                <w:rPr>
                  <w:rFonts w:eastAsia="Calibri"/>
                  <w:i/>
                  <w:sz w:val="18"/>
                  <w:vertAlign w:val="superscript"/>
                  <w:rPrChange w:id="6566" w:author="gorgemj" w:date="2017-11-23T14:52:00Z">
                    <w:rPr>
                      <w:rFonts w:eastAsia="Calibri"/>
                    </w:rPr>
                  </w:rPrChange>
                </w:rPr>
                <w:t>20</w:t>
              </w:r>
              <w:r w:rsidRPr="00E152D6">
                <w:rPr>
                  <w:rFonts w:eastAsia="Calibri"/>
                  <w:i/>
                  <w:sz w:val="18"/>
                  <w:rPrChange w:id="6567" w:author="gorgemj" w:date="2017-11-23T14:52:00Z">
                    <w:rPr>
                      <w:rFonts w:eastAsia="Calibri"/>
                    </w:rPr>
                  </w:rPrChange>
                </w:rPr>
                <w:t xml:space="preserve"> A ‘cliff edge effect’, in a nuclear power plant, is an instance of severely abnormal plant </w:t>
              </w:r>
              <w:proofErr w:type="spellStart"/>
              <w:r w:rsidRPr="00E152D6">
                <w:rPr>
                  <w:rFonts w:eastAsia="Calibri"/>
                  <w:i/>
                  <w:sz w:val="18"/>
                  <w:rPrChange w:id="6568" w:author="gorgemj" w:date="2017-11-23T14:52:00Z">
                    <w:rPr>
                      <w:rFonts w:eastAsia="Calibri"/>
                    </w:rPr>
                  </w:rPrChange>
                </w:rPr>
                <w:t>behaviour</w:t>
              </w:r>
              <w:proofErr w:type="spellEnd"/>
              <w:r w:rsidRPr="00E152D6">
                <w:rPr>
                  <w:rFonts w:eastAsia="Calibri"/>
                  <w:i/>
                  <w:sz w:val="18"/>
                  <w:rPrChange w:id="6569" w:author="gorgemj" w:date="2017-11-23T14:52:00Z">
                    <w:rPr>
                      <w:rFonts w:eastAsia="Calibri"/>
                    </w:rPr>
                  </w:rPrChange>
                </w:rPr>
                <w:t xml:space="preserve"> caused by an abrupt transition from one plant status to another following a small </w:t>
              </w:r>
              <w:r w:rsidRPr="00E152D6">
                <w:rPr>
                  <w:rFonts w:eastAsia="Calibri" w:cs="Arial"/>
                  <w:i/>
                  <w:sz w:val="18"/>
                  <w:rPrChange w:id="6570" w:author="gorgemj" w:date="2017-11-23T14:52:00Z">
                    <w:rPr>
                      <w:rFonts w:eastAsia="Calibri" w:cs="Arial"/>
                    </w:rPr>
                  </w:rPrChange>
                </w:rPr>
                <w:t>deviation in a plant parameter, and thus a sudden large variation in plant conditions in response</w:t>
              </w:r>
            </w:ins>
            <w:ins w:id="6571" w:author="gorgemj" w:date="2017-11-23T14:52:00Z">
              <w:r w:rsidRPr="00E152D6">
                <w:rPr>
                  <w:rFonts w:eastAsia="Calibri" w:cs="Arial"/>
                  <w:i/>
                  <w:sz w:val="18"/>
                  <w:rPrChange w:id="6572" w:author="gorgemj" w:date="2017-11-23T14:52:00Z">
                    <w:rPr>
                      <w:rFonts w:eastAsia="Calibri" w:cs="Arial"/>
                    </w:rPr>
                  </w:rPrChange>
                </w:rPr>
                <w:t xml:space="preserve"> </w:t>
              </w:r>
            </w:ins>
            <w:ins w:id="6573" w:author="gorgemj" w:date="2017-11-23T14:51:00Z">
              <w:r w:rsidRPr="00E152D6">
                <w:rPr>
                  <w:rFonts w:eastAsia="Calibri" w:cs="Arial"/>
                  <w:i/>
                  <w:sz w:val="18"/>
                  <w:rPrChange w:id="6574" w:author="gorgemj" w:date="2017-11-23T14:52:00Z">
                    <w:rPr>
                      <w:rFonts w:eastAsia="Calibri" w:cs="Arial"/>
                    </w:rPr>
                  </w:rPrChange>
                </w:rPr>
                <w:t>to a small variation in an input.</w:t>
              </w:r>
            </w:ins>
          </w:p>
        </w:tc>
        <w:tc>
          <w:tcPr>
            <w:tcW w:w="6912" w:type="dxa"/>
            <w:gridSpan w:val="3"/>
            <w:tcPrChange w:id="6575" w:author="gorgemj" w:date="2017-11-30T12:36:00Z">
              <w:tcPr>
                <w:tcW w:w="5130" w:type="dxa"/>
                <w:gridSpan w:val="8"/>
              </w:tcPr>
            </w:tcPrChange>
          </w:tcPr>
          <w:p w:rsidR="00B61F44" w:rsidRDefault="00B61F44" w:rsidP="00C02A1C">
            <w:pPr>
              <w:spacing w:before="60" w:after="60" w:line="280" w:lineRule="atLeast"/>
              <w:rPr>
                <w:rFonts w:eastAsia="Calibri" w:cs="Arial"/>
              </w:rPr>
            </w:pPr>
            <w:r w:rsidRPr="00E26342">
              <w:rPr>
                <w:rFonts w:cs="Arial"/>
              </w:rPr>
              <w:t>The</w:t>
            </w:r>
            <w:r w:rsidRPr="00817CEB">
              <w:rPr>
                <w:rFonts w:eastAsia="Calibri" w:cs="Arial"/>
              </w:rPr>
              <w:t xml:space="preserve"> </w:t>
            </w:r>
            <w:r w:rsidRPr="00817CEB">
              <w:rPr>
                <w:rFonts w:eastAsia="Calibri" w:cs="Arial"/>
                <w:b/>
              </w:rPr>
              <w:t>AP1000</w:t>
            </w:r>
            <w:r w:rsidRPr="00817CEB">
              <w:rPr>
                <w:rFonts w:eastAsia="Calibri" w:cs="Arial"/>
              </w:rPr>
              <w:t xml:space="preserve"> </w:t>
            </w:r>
            <w:r>
              <w:rPr>
                <w:rFonts w:eastAsia="Calibri" w:cs="Arial"/>
              </w:rPr>
              <w:t>p</w:t>
            </w:r>
            <w:r w:rsidRPr="00817CEB">
              <w:rPr>
                <w:rFonts w:eastAsia="Calibri" w:cs="Arial"/>
              </w:rPr>
              <w:t xml:space="preserve">lant </w:t>
            </w:r>
            <w:del w:id="6576" w:author="gorgemj" w:date="2017-11-24T13:29:00Z">
              <w:r w:rsidRPr="00817CEB" w:rsidDel="007E2AD6">
                <w:rPr>
                  <w:rFonts w:eastAsia="Calibri" w:cs="Arial"/>
                </w:rPr>
                <w:delText>probabilistic risk assessment</w:delText>
              </w:r>
            </w:del>
            <w:ins w:id="6577" w:author="gorgemj" w:date="2017-11-24T13:29:00Z">
              <w:r>
                <w:rPr>
                  <w:rFonts w:eastAsia="Calibri" w:cs="Arial"/>
                </w:rPr>
                <w:t>PRA</w:t>
              </w:r>
            </w:ins>
            <w:r w:rsidRPr="00817CEB">
              <w:rPr>
                <w:rFonts w:eastAsia="Calibri" w:cs="Arial"/>
              </w:rPr>
              <w:t xml:space="preserve"> summarized in </w:t>
            </w:r>
            <w:ins w:id="6578" w:author="gorgemj" w:date="2017-11-24T16:58:00Z">
              <w:r>
                <w:rPr>
                  <w:rFonts w:cs="Arial"/>
                </w:rPr>
                <w:t xml:space="preserve">the </w:t>
              </w:r>
              <w:r w:rsidRPr="00993D67">
                <w:rPr>
                  <w:rFonts w:cs="Arial"/>
                  <w:b/>
                </w:rPr>
                <w:t>AP1000</w:t>
              </w:r>
              <w:r>
                <w:rPr>
                  <w:rFonts w:cs="Arial"/>
                </w:rPr>
                <w:t xml:space="preserve"> plant DCD [2]</w:t>
              </w:r>
            </w:ins>
            <w:del w:id="6579" w:author="gorgemj" w:date="2017-11-24T16:58:00Z">
              <w:r w:rsidRPr="00817CEB" w:rsidDel="006E7610">
                <w:rPr>
                  <w:rFonts w:eastAsia="Calibri" w:cs="Arial"/>
                </w:rPr>
                <w:delText>DCD</w:delText>
              </w:r>
            </w:del>
            <w:r w:rsidRPr="00817CEB">
              <w:rPr>
                <w:rFonts w:eastAsia="Calibri" w:cs="Arial"/>
              </w:rPr>
              <w:t xml:space="preserve"> Chapter 19, which includes both power operation and shutdown states, was conducted with the following objectives:</w:t>
            </w:r>
          </w:p>
          <w:p w:rsidR="00B61F44" w:rsidRPr="00817CEB" w:rsidRDefault="00B61F44" w:rsidP="001D39A8">
            <w:pPr>
              <w:widowControl/>
              <w:numPr>
                <w:ilvl w:val="0"/>
                <w:numId w:val="7"/>
              </w:numPr>
              <w:autoSpaceDE w:val="0"/>
              <w:autoSpaceDN w:val="0"/>
              <w:adjustRightInd w:val="0"/>
              <w:spacing w:before="60" w:after="60" w:line="280" w:lineRule="atLeast"/>
              <w:rPr>
                <w:rFonts w:eastAsia="Calibri" w:cs="Arial"/>
              </w:rPr>
            </w:pPr>
            <w:r w:rsidRPr="00817CEB">
              <w:rPr>
                <w:rFonts w:eastAsia="Calibri" w:cs="Arial"/>
              </w:rPr>
              <w:t xml:space="preserve">Provide an integrated view of the </w:t>
            </w:r>
            <w:r w:rsidRPr="00817CEB">
              <w:rPr>
                <w:rFonts w:eastAsia="Calibri" w:cs="Arial"/>
                <w:b/>
              </w:rPr>
              <w:t>AP1000</w:t>
            </w:r>
            <w:r w:rsidRPr="00817CEB">
              <w:rPr>
                <w:rFonts w:eastAsia="Calibri" w:cs="Arial"/>
              </w:rPr>
              <w:t xml:space="preserve"> </w:t>
            </w:r>
            <w:r>
              <w:rPr>
                <w:rFonts w:eastAsia="Calibri" w:cs="Arial"/>
              </w:rPr>
              <w:t>p</w:t>
            </w:r>
            <w:r w:rsidRPr="00817CEB">
              <w:rPr>
                <w:rFonts w:eastAsia="Calibri" w:cs="Arial"/>
              </w:rPr>
              <w:t>lant behavior in response to transients and accidents, including severe accidents</w:t>
            </w:r>
          </w:p>
          <w:p w:rsidR="00B61F44" w:rsidRDefault="00B61F44" w:rsidP="001D39A8">
            <w:pPr>
              <w:widowControl/>
              <w:numPr>
                <w:ilvl w:val="0"/>
                <w:numId w:val="7"/>
              </w:numPr>
              <w:autoSpaceDE w:val="0"/>
              <w:autoSpaceDN w:val="0"/>
              <w:adjustRightInd w:val="0"/>
              <w:spacing w:before="60" w:after="60" w:line="280" w:lineRule="atLeast"/>
              <w:rPr>
                <w:rFonts w:eastAsia="Calibri" w:cs="Arial"/>
              </w:rPr>
            </w:pPr>
            <w:r w:rsidRPr="00817CEB">
              <w:rPr>
                <w:rFonts w:eastAsia="Calibri" w:cs="Arial"/>
              </w:rPr>
              <w:t xml:space="preserve">Satisfy the </w:t>
            </w:r>
            <w:r>
              <w:rPr>
                <w:rFonts w:eastAsia="Calibri" w:cs="Arial"/>
              </w:rPr>
              <w:t xml:space="preserve">US </w:t>
            </w:r>
            <w:r w:rsidRPr="00817CEB">
              <w:rPr>
                <w:rFonts w:eastAsia="Calibri" w:cs="Arial"/>
              </w:rPr>
              <w:t>NRC regulatory requirements that a design-specific PRA be conducted as part of the application for design certification (10 CFR 52.47(a)(i)(v))</w:t>
            </w:r>
          </w:p>
          <w:p w:rsidR="00B61F44" w:rsidRPr="00817CEB" w:rsidRDefault="00B61F44" w:rsidP="001D39A8">
            <w:pPr>
              <w:widowControl/>
              <w:numPr>
                <w:ilvl w:val="0"/>
                <w:numId w:val="7"/>
              </w:numPr>
              <w:autoSpaceDE w:val="0"/>
              <w:autoSpaceDN w:val="0"/>
              <w:adjustRightInd w:val="0"/>
              <w:spacing w:before="60" w:after="60" w:line="280" w:lineRule="atLeast"/>
              <w:rPr>
                <w:rFonts w:eastAsia="Calibri" w:cs="Arial"/>
              </w:rPr>
            </w:pPr>
            <w:r w:rsidRPr="00817CEB">
              <w:rPr>
                <w:rFonts w:eastAsia="Calibri" w:cs="Arial"/>
              </w:rPr>
              <w:t>Demonstrate that the design meets the proposed safety goals for core damage frequency and large fission product releases</w:t>
            </w:r>
          </w:p>
          <w:p w:rsidR="00B61F44" w:rsidRPr="00C02A1C" w:rsidRDefault="00B61F44">
            <w:pPr>
              <w:widowControl/>
              <w:numPr>
                <w:ilvl w:val="0"/>
                <w:numId w:val="7"/>
              </w:numPr>
              <w:autoSpaceDE w:val="0"/>
              <w:autoSpaceDN w:val="0"/>
              <w:adjustRightInd w:val="0"/>
              <w:spacing w:before="60" w:after="60" w:line="280" w:lineRule="atLeast"/>
              <w:rPr>
                <w:rFonts w:eastAsia="Calibri" w:cs="Arial"/>
              </w:rPr>
            </w:pPr>
            <w:r w:rsidRPr="00817CEB">
              <w:rPr>
                <w:rFonts w:eastAsia="Calibri" w:cs="Arial"/>
              </w:rPr>
              <w:t xml:space="preserve">Construct a PRA Level 1 (core damage frequency), Level 2 (large release frequency), and Level 3 (offsite dose) model that is consistent with the </w:t>
            </w:r>
            <w:r w:rsidRPr="00817CEB">
              <w:rPr>
                <w:rFonts w:eastAsia="Calibri" w:cs="Arial"/>
                <w:b/>
              </w:rPr>
              <w:t>AP1000</w:t>
            </w:r>
            <w:r w:rsidRPr="00817CEB">
              <w:rPr>
                <w:rFonts w:eastAsia="Calibri" w:cs="Arial"/>
              </w:rPr>
              <w:t xml:space="preserve"> </w:t>
            </w:r>
            <w:ins w:id="6580" w:author="gorgemj" w:date="2017-11-20T10:33:00Z">
              <w:r>
                <w:rPr>
                  <w:rFonts w:eastAsia="Calibri" w:cs="Arial"/>
                </w:rPr>
                <w:t xml:space="preserve">plant </w:t>
              </w:r>
            </w:ins>
            <w:r w:rsidRPr="00817CEB">
              <w:rPr>
                <w:rFonts w:eastAsia="Calibri" w:cs="Arial"/>
              </w:rPr>
              <w:t xml:space="preserve">design configuration and operation requirements and the </w:t>
            </w:r>
            <w:r w:rsidRPr="00444B7B">
              <w:rPr>
                <w:rFonts w:eastAsia="Calibri" w:cs="Arial"/>
              </w:rPr>
              <w:t xml:space="preserve">Advanced Light Water Reactor </w:t>
            </w:r>
            <w:del w:id="6581" w:author="gorgemj" w:date="2017-11-26T18:08:00Z">
              <w:r w:rsidDel="00106518">
                <w:rPr>
                  <w:rFonts w:eastAsia="Calibri" w:cs="Arial"/>
                </w:rPr>
                <w:delText>(</w:delText>
              </w:r>
              <w:r w:rsidRPr="00817CEB" w:rsidDel="00106518">
                <w:rPr>
                  <w:rFonts w:eastAsia="Calibri" w:cs="Arial"/>
                </w:rPr>
                <w:delText>ALWR</w:delText>
              </w:r>
              <w:r w:rsidDel="00106518">
                <w:rPr>
                  <w:rFonts w:eastAsia="Calibri" w:cs="Arial"/>
                </w:rPr>
                <w:delText>)</w:delText>
              </w:r>
              <w:r w:rsidRPr="00817CEB" w:rsidDel="00106518">
                <w:rPr>
                  <w:rFonts w:eastAsia="Calibri" w:cs="Arial"/>
                </w:rPr>
                <w:delText xml:space="preserve"> </w:delText>
              </w:r>
            </w:del>
            <w:r w:rsidRPr="00817CEB">
              <w:rPr>
                <w:rFonts w:eastAsia="Calibri" w:cs="Arial"/>
              </w:rPr>
              <w:t>URD requirements on PRA methodology</w:t>
            </w:r>
          </w:p>
        </w:tc>
      </w:tr>
      <w:tr w:rsidR="00B61F44" w:rsidRPr="00817CEB" w:rsidTr="00814E5E">
        <w:trPr>
          <w:cantSplit/>
          <w:trPrChange w:id="6582" w:author="gorgemj" w:date="2017-11-30T12:36:00Z">
            <w:trPr>
              <w:gridBefore w:val="6"/>
              <w:gridAfter w:val="0"/>
              <w:cantSplit/>
            </w:trPr>
          </w:trPrChange>
        </w:trPr>
        <w:tc>
          <w:tcPr>
            <w:tcW w:w="947" w:type="dxa"/>
            <w:tcPrChange w:id="6583" w:author="gorgemj" w:date="2017-11-30T12:36:00Z">
              <w:tcPr>
                <w:tcW w:w="945" w:type="dxa"/>
                <w:gridSpan w:val="6"/>
              </w:tcPr>
            </w:tcPrChange>
          </w:tcPr>
          <w:p w:rsidR="00B61F44" w:rsidRPr="006D4520" w:rsidRDefault="00B61F44" w:rsidP="00542606">
            <w:pPr>
              <w:autoSpaceDE w:val="0"/>
              <w:autoSpaceDN w:val="0"/>
              <w:adjustRightInd w:val="0"/>
              <w:spacing w:before="60" w:after="60" w:line="280" w:lineRule="atLeast"/>
              <w:jc w:val="center"/>
              <w:rPr>
                <w:rFonts w:cs="Arial"/>
                <w:rPrChange w:id="6584" w:author="gorgemj" w:date="2017-11-23T13:13:00Z">
                  <w:rPr>
                    <w:rFonts w:cs="Arial"/>
                    <w:b/>
                  </w:rPr>
                </w:rPrChange>
              </w:rPr>
            </w:pPr>
            <w:r w:rsidRPr="006D4520">
              <w:rPr>
                <w:rFonts w:cs="Arial"/>
                <w:rPrChange w:id="6585" w:author="gorgemj" w:date="2017-11-23T13:13:00Z">
                  <w:rPr>
                    <w:rFonts w:cs="Arial"/>
                    <w:b/>
                  </w:rPr>
                </w:rPrChange>
              </w:rPr>
              <w:t>5.76 (cont.)</w:t>
            </w:r>
          </w:p>
        </w:tc>
        <w:tc>
          <w:tcPr>
            <w:tcW w:w="693" w:type="dxa"/>
            <w:tcPrChange w:id="6586" w:author="gorgemj" w:date="2017-11-30T12:36:00Z">
              <w:tcPr>
                <w:tcW w:w="747" w:type="dxa"/>
                <w:gridSpan w:val="3"/>
              </w:tcPr>
            </w:tcPrChange>
          </w:tcPr>
          <w:p w:rsidR="00B61F44" w:rsidRPr="006D4520" w:rsidRDefault="00B61F44">
            <w:pPr>
              <w:autoSpaceDE w:val="0"/>
              <w:autoSpaceDN w:val="0"/>
              <w:adjustRightInd w:val="0"/>
              <w:spacing w:before="60" w:after="60" w:line="280" w:lineRule="atLeast"/>
              <w:jc w:val="center"/>
              <w:rPr>
                <w:rFonts w:cs="Arial"/>
                <w:bCs/>
                <w:color w:val="000000"/>
                <w:sz w:val="24"/>
                <w:szCs w:val="24"/>
                <w:rPrChange w:id="6587" w:author="gorgemj" w:date="2017-11-23T13:13:00Z">
                  <w:rPr>
                    <w:rFonts w:cs="Arial"/>
                    <w:b/>
                    <w:bCs/>
                    <w:color w:val="000000"/>
                    <w:sz w:val="24"/>
                    <w:szCs w:val="24"/>
                  </w:rPr>
                </w:rPrChange>
              </w:rPr>
            </w:pPr>
            <w:r w:rsidRPr="006D4520">
              <w:rPr>
                <w:rFonts w:cs="Arial"/>
                <w:bCs/>
                <w:rPrChange w:id="6588" w:author="gorgemj" w:date="2017-11-23T13:13:00Z">
                  <w:rPr>
                    <w:rFonts w:cs="Arial"/>
                    <w:b/>
                    <w:bCs/>
                  </w:rPr>
                </w:rPrChange>
              </w:rPr>
              <w:t>1</w:t>
            </w:r>
            <w:del w:id="6589" w:author="gorgemj" w:date="2017-11-26T18:21:00Z">
              <w:r w:rsidRPr="006D4520" w:rsidDel="00F67A4C">
                <w:rPr>
                  <w:rFonts w:cs="Arial"/>
                  <w:bCs/>
                  <w:rPrChange w:id="6590" w:author="gorgemj" w:date="2017-11-23T13:13:00Z">
                    <w:rPr>
                      <w:rFonts w:cs="Arial"/>
                      <w:b/>
                      <w:bCs/>
                    </w:rPr>
                  </w:rPrChange>
                </w:rPr>
                <w:delText>-4</w:delText>
              </w:r>
            </w:del>
          </w:p>
        </w:tc>
        <w:tc>
          <w:tcPr>
            <w:tcW w:w="5038" w:type="dxa"/>
            <w:gridSpan w:val="2"/>
            <w:tcPrChange w:id="6591" w:author="gorgemj" w:date="2017-11-30T12:36:00Z">
              <w:tcPr>
                <w:tcW w:w="6768" w:type="dxa"/>
                <w:gridSpan w:val="7"/>
              </w:tcPr>
            </w:tcPrChange>
          </w:tcPr>
          <w:p w:rsidR="00B61F44" w:rsidRPr="00817CEB" w:rsidRDefault="00B61F44" w:rsidP="00536966">
            <w:pPr>
              <w:tabs>
                <w:tab w:val="left" w:pos="432"/>
              </w:tabs>
              <w:autoSpaceDE w:val="0"/>
              <w:autoSpaceDN w:val="0"/>
              <w:adjustRightInd w:val="0"/>
              <w:spacing w:before="60" w:after="60" w:line="280" w:lineRule="atLeast"/>
              <w:ind w:left="432" w:hanging="432"/>
              <w:rPr>
                <w:rFonts w:eastAsia="Calibri" w:cs="Arial"/>
              </w:rPr>
            </w:pPr>
          </w:p>
        </w:tc>
        <w:tc>
          <w:tcPr>
            <w:tcW w:w="6912" w:type="dxa"/>
            <w:gridSpan w:val="3"/>
            <w:tcPrChange w:id="6592" w:author="gorgemj" w:date="2017-11-30T12:36:00Z">
              <w:tcPr>
                <w:tcW w:w="5130" w:type="dxa"/>
                <w:gridSpan w:val="8"/>
              </w:tcPr>
            </w:tcPrChange>
          </w:tcPr>
          <w:p w:rsidR="00B61F44" w:rsidRPr="00817CEB" w:rsidRDefault="00B61F44" w:rsidP="001D39A8">
            <w:pPr>
              <w:widowControl/>
              <w:numPr>
                <w:ilvl w:val="0"/>
                <w:numId w:val="7"/>
              </w:numPr>
              <w:autoSpaceDE w:val="0"/>
              <w:autoSpaceDN w:val="0"/>
              <w:adjustRightInd w:val="0"/>
              <w:spacing w:before="60" w:after="60" w:line="280" w:lineRule="atLeast"/>
              <w:rPr>
                <w:rFonts w:eastAsia="Calibri" w:cs="Arial"/>
              </w:rPr>
            </w:pPr>
            <w:r w:rsidRPr="00817CEB">
              <w:rPr>
                <w:rFonts w:eastAsia="Calibri" w:cs="Arial"/>
              </w:rPr>
              <w:t xml:space="preserve">Demonstrate the low vulnerability and insensitivity of the </w:t>
            </w:r>
            <w:r w:rsidRPr="00817CEB">
              <w:rPr>
                <w:rFonts w:eastAsia="Calibri" w:cs="Arial"/>
                <w:b/>
              </w:rPr>
              <w:t>AP1000</w:t>
            </w:r>
            <w:r w:rsidRPr="00817CEB">
              <w:rPr>
                <w:rFonts w:eastAsia="Calibri" w:cs="Arial"/>
              </w:rPr>
              <w:t xml:space="preserve"> </w:t>
            </w:r>
            <w:r>
              <w:rPr>
                <w:rFonts w:eastAsia="Calibri" w:cs="Arial"/>
              </w:rPr>
              <w:t>p</w:t>
            </w:r>
            <w:r w:rsidRPr="00817CEB">
              <w:rPr>
                <w:rFonts w:eastAsia="Calibri" w:cs="Arial"/>
              </w:rPr>
              <w:t>lant to human interaction</w:t>
            </w:r>
          </w:p>
          <w:p w:rsidR="00B61F44" w:rsidRPr="00817CEB" w:rsidRDefault="00B61F44" w:rsidP="001D39A8">
            <w:pPr>
              <w:widowControl/>
              <w:numPr>
                <w:ilvl w:val="0"/>
                <w:numId w:val="7"/>
              </w:numPr>
              <w:autoSpaceDE w:val="0"/>
              <w:autoSpaceDN w:val="0"/>
              <w:adjustRightInd w:val="0"/>
              <w:spacing w:before="60" w:after="60" w:line="280" w:lineRule="atLeast"/>
              <w:rPr>
                <w:rFonts w:eastAsia="Calibri" w:cs="Arial"/>
              </w:rPr>
            </w:pPr>
            <w:r w:rsidRPr="00817CEB">
              <w:rPr>
                <w:rFonts w:eastAsia="Calibri" w:cs="Arial"/>
              </w:rPr>
              <w:t xml:space="preserve">Provide input to the design process (that is, provide a tool to investigate detailed design solutions and operational strategies to optimize </w:t>
            </w:r>
            <w:r w:rsidRPr="00817CEB">
              <w:rPr>
                <w:rFonts w:eastAsia="Calibri" w:cs="Arial"/>
                <w:b/>
              </w:rPr>
              <w:t>AP1000</w:t>
            </w:r>
            <w:r w:rsidRPr="00817CEB">
              <w:rPr>
                <w:rFonts w:eastAsia="Calibri" w:cs="Arial"/>
              </w:rPr>
              <w:t xml:space="preserve"> </w:t>
            </w:r>
            <w:r>
              <w:rPr>
                <w:rFonts w:eastAsia="Calibri" w:cs="Arial"/>
              </w:rPr>
              <w:t>p</w:t>
            </w:r>
            <w:r w:rsidRPr="00817CEB">
              <w:rPr>
                <w:rFonts w:eastAsia="Calibri" w:cs="Arial"/>
              </w:rPr>
              <w:t>lant safety)</w:t>
            </w:r>
          </w:p>
          <w:p w:rsidR="00B61F44" w:rsidRPr="00817CEB" w:rsidRDefault="00B61F44" w:rsidP="001D39A8">
            <w:pPr>
              <w:widowControl/>
              <w:numPr>
                <w:ilvl w:val="0"/>
                <w:numId w:val="7"/>
              </w:numPr>
              <w:autoSpaceDE w:val="0"/>
              <w:autoSpaceDN w:val="0"/>
              <w:adjustRightInd w:val="0"/>
              <w:spacing w:before="60" w:after="60" w:line="280" w:lineRule="atLeast"/>
              <w:rPr>
                <w:rFonts w:eastAsia="Calibri" w:cs="Arial"/>
              </w:rPr>
            </w:pPr>
            <w:r w:rsidRPr="00817CEB">
              <w:rPr>
                <w:rFonts w:eastAsia="Calibri" w:cs="Arial"/>
              </w:rPr>
              <w:t>Demonstrate compliance with the hydrogen control criteria set forth in 10 CFR 50.34(f)(2)(ix)</w:t>
            </w:r>
          </w:p>
          <w:p w:rsidR="00B61F44" w:rsidRPr="00E565BC" w:rsidRDefault="00B61F44" w:rsidP="001D39A8">
            <w:pPr>
              <w:widowControl/>
              <w:numPr>
                <w:ilvl w:val="0"/>
                <w:numId w:val="7"/>
              </w:numPr>
              <w:spacing w:before="60" w:after="60" w:line="280" w:lineRule="atLeast"/>
              <w:rPr>
                <w:rFonts w:cs="Arial"/>
              </w:rPr>
            </w:pPr>
            <w:r w:rsidRPr="00817CEB">
              <w:rPr>
                <w:rFonts w:eastAsia="Calibri" w:cs="Arial"/>
              </w:rPr>
              <w:t>Serve as a basis for an accident management program</w:t>
            </w:r>
          </w:p>
          <w:p w:rsidR="00B61F44" w:rsidRDefault="00B61F44" w:rsidP="00542606">
            <w:pPr>
              <w:widowControl/>
              <w:spacing w:before="60" w:after="60" w:line="280" w:lineRule="atLeast"/>
              <w:rPr>
                <w:rFonts w:cs="Arial"/>
              </w:rPr>
            </w:pPr>
            <w:r>
              <w:rPr>
                <w:rFonts w:cs="Arial"/>
              </w:rPr>
              <w:t>It has also been demonstrated during the GDA process [3] that there are no cliff edge effects that may result in unforeseen risk for the safety of the plant.</w:t>
            </w:r>
          </w:p>
        </w:tc>
      </w:tr>
      <w:tr w:rsidR="00B61F44" w:rsidRPr="00817CEB" w:rsidTr="00814E5E">
        <w:trPr>
          <w:cantSplit/>
          <w:trPrChange w:id="6593" w:author="gorgemj" w:date="2017-11-30T12:36:00Z">
            <w:trPr>
              <w:gridBefore w:val="6"/>
              <w:gridAfter w:val="0"/>
              <w:cantSplit/>
            </w:trPr>
          </w:trPrChange>
        </w:trPr>
        <w:tc>
          <w:tcPr>
            <w:tcW w:w="947" w:type="dxa"/>
            <w:tcPrChange w:id="6594" w:author="gorgemj" w:date="2017-11-30T12:36:00Z">
              <w:tcPr>
                <w:tcW w:w="945" w:type="dxa"/>
                <w:gridSpan w:val="6"/>
              </w:tcPr>
            </w:tcPrChange>
          </w:tcPr>
          <w:p w:rsidR="00B61F44" w:rsidRDefault="00B61F44" w:rsidP="00C02A1C">
            <w:pPr>
              <w:keepNext/>
              <w:keepLines/>
              <w:autoSpaceDE w:val="0"/>
              <w:autoSpaceDN w:val="0"/>
              <w:adjustRightInd w:val="0"/>
              <w:spacing w:before="60" w:after="60" w:line="280" w:lineRule="atLeast"/>
              <w:jc w:val="center"/>
              <w:rPr>
                <w:rFonts w:cs="Arial"/>
                <w:b/>
              </w:rPr>
            </w:pPr>
            <w:r w:rsidRPr="00817CEB">
              <w:rPr>
                <w:rFonts w:cs="Arial"/>
                <w:b/>
              </w:rPr>
              <w:t>6.0</w:t>
            </w:r>
          </w:p>
        </w:tc>
        <w:tc>
          <w:tcPr>
            <w:tcW w:w="693" w:type="dxa"/>
            <w:tcPrChange w:id="6595" w:author="gorgemj" w:date="2017-11-30T12:36:00Z">
              <w:tcPr>
                <w:tcW w:w="747" w:type="dxa"/>
                <w:gridSpan w:val="3"/>
              </w:tcPr>
            </w:tcPrChange>
          </w:tcPr>
          <w:p w:rsidR="00B61F44" w:rsidRDefault="00B61F44" w:rsidP="00C02A1C">
            <w:pPr>
              <w:keepNext/>
              <w:keepLines/>
              <w:autoSpaceDE w:val="0"/>
              <w:autoSpaceDN w:val="0"/>
              <w:adjustRightInd w:val="0"/>
              <w:spacing w:before="60" w:after="60" w:line="280" w:lineRule="atLeast"/>
              <w:jc w:val="center"/>
              <w:rPr>
                <w:rFonts w:cs="Arial"/>
                <w:b/>
                <w:bCs/>
              </w:rPr>
            </w:pPr>
          </w:p>
        </w:tc>
        <w:tc>
          <w:tcPr>
            <w:tcW w:w="5038" w:type="dxa"/>
            <w:gridSpan w:val="2"/>
            <w:tcPrChange w:id="6596" w:author="gorgemj" w:date="2017-11-30T12:36:00Z">
              <w:tcPr>
                <w:tcW w:w="6768" w:type="dxa"/>
                <w:gridSpan w:val="7"/>
              </w:tcPr>
            </w:tcPrChange>
          </w:tcPr>
          <w:p w:rsidR="00B61F44" w:rsidRDefault="00B61F44" w:rsidP="00C02A1C">
            <w:pPr>
              <w:keepNext/>
              <w:keepLines/>
              <w:autoSpaceDE w:val="0"/>
              <w:autoSpaceDN w:val="0"/>
              <w:adjustRightInd w:val="0"/>
              <w:spacing w:before="60" w:after="60" w:line="280" w:lineRule="atLeast"/>
              <w:rPr>
                <w:rFonts w:cs="Arial"/>
                <w:b/>
                <w:color w:val="000000"/>
                <w:sz w:val="24"/>
                <w:szCs w:val="24"/>
              </w:rPr>
            </w:pPr>
            <w:r w:rsidRPr="00817CEB">
              <w:rPr>
                <w:rFonts w:eastAsia="Calibri" w:cs="Arial"/>
                <w:b/>
                <w:bCs/>
              </w:rPr>
              <w:t>DESIGN OF SPECIFIC PLANT SYSTEMS</w:t>
            </w:r>
          </w:p>
        </w:tc>
        <w:tc>
          <w:tcPr>
            <w:tcW w:w="6912" w:type="dxa"/>
            <w:gridSpan w:val="3"/>
            <w:tcPrChange w:id="6597" w:author="gorgemj" w:date="2017-11-30T12:36:00Z">
              <w:tcPr>
                <w:tcW w:w="5130" w:type="dxa"/>
                <w:gridSpan w:val="8"/>
              </w:tcPr>
            </w:tcPrChange>
          </w:tcPr>
          <w:p w:rsidR="00B61F44" w:rsidRDefault="00B61F44" w:rsidP="00C02A1C">
            <w:pPr>
              <w:keepNext/>
              <w:keepLines/>
              <w:spacing w:before="60" w:after="60" w:line="280" w:lineRule="atLeast"/>
              <w:rPr>
                <w:rFonts w:cs="Arial"/>
                <w:b/>
              </w:rPr>
            </w:pPr>
          </w:p>
        </w:tc>
      </w:tr>
      <w:tr w:rsidR="00B61F44" w:rsidRPr="00817CEB" w:rsidTr="00814E5E">
        <w:trPr>
          <w:cantSplit/>
          <w:trPrChange w:id="6598" w:author="gorgemj" w:date="2017-11-30T12:36:00Z">
            <w:trPr>
              <w:gridBefore w:val="6"/>
              <w:gridAfter w:val="0"/>
              <w:cantSplit/>
            </w:trPr>
          </w:trPrChange>
        </w:trPr>
        <w:tc>
          <w:tcPr>
            <w:tcW w:w="947" w:type="dxa"/>
            <w:tcPrChange w:id="6599" w:author="gorgemj" w:date="2017-11-30T12:36:00Z">
              <w:tcPr>
                <w:tcW w:w="945" w:type="dxa"/>
                <w:gridSpan w:val="6"/>
              </w:tcPr>
            </w:tcPrChange>
          </w:tcPr>
          <w:p w:rsidR="00B61F44" w:rsidRDefault="00B61F44" w:rsidP="00C02A1C">
            <w:pPr>
              <w:keepNext/>
              <w:keepLines/>
              <w:autoSpaceDE w:val="0"/>
              <w:autoSpaceDN w:val="0"/>
              <w:adjustRightInd w:val="0"/>
              <w:spacing w:before="60" w:after="60" w:line="280" w:lineRule="atLeast"/>
              <w:jc w:val="center"/>
              <w:rPr>
                <w:rFonts w:cs="Arial"/>
                <w:b/>
              </w:rPr>
            </w:pPr>
          </w:p>
        </w:tc>
        <w:tc>
          <w:tcPr>
            <w:tcW w:w="693" w:type="dxa"/>
            <w:tcPrChange w:id="6600" w:author="gorgemj" w:date="2017-11-30T12:36:00Z">
              <w:tcPr>
                <w:tcW w:w="747" w:type="dxa"/>
                <w:gridSpan w:val="3"/>
              </w:tcPr>
            </w:tcPrChange>
          </w:tcPr>
          <w:p w:rsidR="00B61F44" w:rsidRDefault="00B61F44" w:rsidP="00C02A1C">
            <w:pPr>
              <w:keepNext/>
              <w:keepLines/>
              <w:autoSpaceDE w:val="0"/>
              <w:autoSpaceDN w:val="0"/>
              <w:adjustRightInd w:val="0"/>
              <w:spacing w:before="60" w:after="60" w:line="280" w:lineRule="atLeast"/>
              <w:jc w:val="center"/>
              <w:rPr>
                <w:rFonts w:cs="Arial"/>
                <w:b/>
                <w:bCs/>
              </w:rPr>
            </w:pPr>
          </w:p>
        </w:tc>
        <w:tc>
          <w:tcPr>
            <w:tcW w:w="5038" w:type="dxa"/>
            <w:gridSpan w:val="2"/>
            <w:tcPrChange w:id="6601" w:author="gorgemj" w:date="2017-11-30T12:36:00Z">
              <w:tcPr>
                <w:tcW w:w="6768" w:type="dxa"/>
                <w:gridSpan w:val="7"/>
              </w:tcPr>
            </w:tcPrChange>
          </w:tcPr>
          <w:p w:rsidR="00B61F44" w:rsidRPr="006D4520" w:rsidRDefault="00B61F44" w:rsidP="00C02A1C">
            <w:pPr>
              <w:keepNext/>
              <w:keepLines/>
              <w:autoSpaceDE w:val="0"/>
              <w:autoSpaceDN w:val="0"/>
              <w:adjustRightInd w:val="0"/>
              <w:spacing w:before="60" w:after="60" w:line="280" w:lineRule="atLeast"/>
              <w:rPr>
                <w:rFonts w:cs="Arial"/>
                <w:b/>
                <w:color w:val="000000"/>
                <w:sz w:val="24"/>
                <w:szCs w:val="24"/>
              </w:rPr>
            </w:pPr>
            <w:r w:rsidRPr="006D4520">
              <w:rPr>
                <w:rFonts w:eastAsia="Calibri" w:cs="Arial"/>
                <w:b/>
                <w:rPrChange w:id="6602" w:author="gorgemj" w:date="2017-11-23T13:14:00Z">
                  <w:rPr>
                    <w:rFonts w:eastAsia="Calibri" w:cs="Arial"/>
                  </w:rPr>
                </w:rPrChange>
              </w:rPr>
              <w:t>REACTOR CORE AND ASSOCIATED FEATURES</w:t>
            </w:r>
          </w:p>
        </w:tc>
        <w:tc>
          <w:tcPr>
            <w:tcW w:w="6912" w:type="dxa"/>
            <w:gridSpan w:val="3"/>
            <w:tcPrChange w:id="6603" w:author="gorgemj" w:date="2017-11-30T12:36:00Z">
              <w:tcPr>
                <w:tcW w:w="5130" w:type="dxa"/>
                <w:gridSpan w:val="8"/>
              </w:tcPr>
            </w:tcPrChange>
          </w:tcPr>
          <w:p w:rsidR="00B61F44" w:rsidRDefault="00B61F44" w:rsidP="00C02A1C">
            <w:pPr>
              <w:keepNext/>
              <w:keepLines/>
              <w:spacing w:before="60" w:after="60" w:line="280" w:lineRule="atLeast"/>
              <w:rPr>
                <w:rFonts w:cs="Arial"/>
                <w:b/>
              </w:rPr>
            </w:pPr>
          </w:p>
        </w:tc>
      </w:tr>
      <w:tr w:rsidR="00B61F44" w:rsidRPr="00817CEB" w:rsidDel="006D4520" w:rsidTr="00814E5E">
        <w:trPr>
          <w:cantSplit/>
          <w:del w:id="6604" w:author="gorgemj" w:date="2017-11-23T13:14:00Z"/>
          <w:trPrChange w:id="6605" w:author="gorgemj" w:date="2017-11-30T12:36:00Z">
            <w:trPr>
              <w:gridBefore w:val="6"/>
              <w:gridAfter w:val="0"/>
              <w:cantSplit/>
            </w:trPr>
          </w:trPrChange>
        </w:trPr>
        <w:tc>
          <w:tcPr>
            <w:tcW w:w="947" w:type="dxa"/>
            <w:tcPrChange w:id="6606" w:author="gorgemj" w:date="2017-11-30T12:36:00Z">
              <w:tcPr>
                <w:tcW w:w="945" w:type="dxa"/>
                <w:gridSpan w:val="6"/>
              </w:tcPr>
            </w:tcPrChange>
          </w:tcPr>
          <w:p w:rsidR="00B61F44" w:rsidDel="006D4520" w:rsidRDefault="00B61F44" w:rsidP="00C02A1C">
            <w:pPr>
              <w:keepNext/>
              <w:keepLines/>
              <w:autoSpaceDE w:val="0"/>
              <w:autoSpaceDN w:val="0"/>
              <w:adjustRightInd w:val="0"/>
              <w:spacing w:before="60" w:after="60" w:line="280" w:lineRule="atLeast"/>
              <w:jc w:val="center"/>
              <w:rPr>
                <w:del w:id="6607" w:author="gorgemj" w:date="2017-11-23T13:14:00Z"/>
                <w:rFonts w:cs="Arial"/>
                <w:b/>
              </w:rPr>
            </w:pPr>
          </w:p>
        </w:tc>
        <w:tc>
          <w:tcPr>
            <w:tcW w:w="693" w:type="dxa"/>
            <w:tcPrChange w:id="6608" w:author="gorgemj" w:date="2017-11-30T12:36:00Z">
              <w:tcPr>
                <w:tcW w:w="747" w:type="dxa"/>
                <w:gridSpan w:val="3"/>
              </w:tcPr>
            </w:tcPrChange>
          </w:tcPr>
          <w:p w:rsidR="00B61F44" w:rsidDel="006D4520" w:rsidRDefault="00B61F44" w:rsidP="00C02A1C">
            <w:pPr>
              <w:keepNext/>
              <w:keepLines/>
              <w:autoSpaceDE w:val="0"/>
              <w:autoSpaceDN w:val="0"/>
              <w:adjustRightInd w:val="0"/>
              <w:spacing w:before="60" w:after="60" w:line="280" w:lineRule="atLeast"/>
              <w:jc w:val="center"/>
              <w:rPr>
                <w:del w:id="6609" w:author="gorgemj" w:date="2017-11-23T13:14:00Z"/>
                <w:rFonts w:cs="Arial"/>
                <w:b/>
                <w:bCs/>
              </w:rPr>
            </w:pPr>
          </w:p>
        </w:tc>
        <w:tc>
          <w:tcPr>
            <w:tcW w:w="5038" w:type="dxa"/>
            <w:gridSpan w:val="2"/>
            <w:tcPrChange w:id="6610" w:author="gorgemj" w:date="2017-11-30T12:36:00Z">
              <w:tcPr>
                <w:tcW w:w="6768" w:type="dxa"/>
                <w:gridSpan w:val="7"/>
              </w:tcPr>
            </w:tcPrChange>
          </w:tcPr>
          <w:p w:rsidR="00B61F44" w:rsidDel="006D4520" w:rsidRDefault="00B61F44" w:rsidP="00C02A1C">
            <w:pPr>
              <w:keepNext/>
              <w:keepLines/>
              <w:autoSpaceDE w:val="0"/>
              <w:autoSpaceDN w:val="0"/>
              <w:adjustRightInd w:val="0"/>
              <w:spacing w:before="60" w:after="60" w:line="280" w:lineRule="atLeast"/>
              <w:rPr>
                <w:del w:id="6611" w:author="gorgemj" w:date="2017-11-23T13:14:00Z"/>
                <w:rFonts w:cs="Arial"/>
                <w:b/>
                <w:color w:val="000000"/>
                <w:sz w:val="24"/>
                <w:szCs w:val="24"/>
              </w:rPr>
            </w:pPr>
            <w:del w:id="6612" w:author="gorgemj" w:date="2017-11-23T13:14:00Z">
              <w:r w:rsidRPr="00817CEB" w:rsidDel="006D4520">
                <w:rPr>
                  <w:rFonts w:eastAsia="Calibri" w:cs="Arial"/>
                  <w:b/>
                  <w:bCs/>
                </w:rPr>
                <w:delText>Requirement 43: Performance of fuel elements and assemblies</w:delText>
              </w:r>
            </w:del>
          </w:p>
        </w:tc>
        <w:tc>
          <w:tcPr>
            <w:tcW w:w="6912" w:type="dxa"/>
            <w:gridSpan w:val="3"/>
            <w:tcPrChange w:id="6613" w:author="gorgemj" w:date="2017-11-30T12:36:00Z">
              <w:tcPr>
                <w:tcW w:w="5130" w:type="dxa"/>
                <w:gridSpan w:val="8"/>
              </w:tcPr>
            </w:tcPrChange>
          </w:tcPr>
          <w:p w:rsidR="00B61F44" w:rsidDel="006D4520" w:rsidRDefault="00B61F44" w:rsidP="00C02A1C">
            <w:pPr>
              <w:keepNext/>
              <w:keepLines/>
              <w:spacing w:before="60" w:after="60" w:line="280" w:lineRule="atLeast"/>
              <w:rPr>
                <w:del w:id="6614" w:author="gorgemj" w:date="2017-11-23T13:14:00Z"/>
                <w:rFonts w:cs="Arial"/>
                <w:b/>
              </w:rPr>
            </w:pPr>
          </w:p>
        </w:tc>
      </w:tr>
      <w:tr w:rsidR="00B61F44" w:rsidRPr="00817CEB" w:rsidTr="00814E5E">
        <w:trPr>
          <w:cantSplit/>
          <w:trPrChange w:id="6615" w:author="gorgemj" w:date="2017-11-30T12:36:00Z">
            <w:trPr>
              <w:gridBefore w:val="6"/>
              <w:gridAfter w:val="0"/>
              <w:cantSplit/>
            </w:trPr>
          </w:trPrChange>
        </w:trPr>
        <w:tc>
          <w:tcPr>
            <w:tcW w:w="947" w:type="dxa"/>
            <w:tcPrChange w:id="6616" w:author="gorgemj" w:date="2017-11-30T12:36:00Z">
              <w:tcPr>
                <w:tcW w:w="945" w:type="dxa"/>
                <w:gridSpan w:val="6"/>
              </w:tcPr>
            </w:tcPrChange>
          </w:tcPr>
          <w:p w:rsidR="00B61F44" w:rsidRDefault="00B61F44" w:rsidP="00542606">
            <w:pPr>
              <w:autoSpaceDE w:val="0"/>
              <w:autoSpaceDN w:val="0"/>
              <w:adjustRightInd w:val="0"/>
              <w:spacing w:before="60" w:after="60" w:line="280" w:lineRule="atLeast"/>
              <w:jc w:val="center"/>
              <w:rPr>
                <w:rFonts w:cs="Arial"/>
                <w:b/>
              </w:rPr>
            </w:pPr>
          </w:p>
        </w:tc>
        <w:tc>
          <w:tcPr>
            <w:tcW w:w="693" w:type="dxa"/>
            <w:tcPrChange w:id="6617" w:author="gorgemj" w:date="2017-11-30T12:36:00Z">
              <w:tcPr>
                <w:tcW w:w="747" w:type="dxa"/>
                <w:gridSpan w:val="3"/>
              </w:tcPr>
            </w:tcPrChange>
          </w:tcPr>
          <w:p w:rsidR="00B61F44" w:rsidRDefault="00B61F44" w:rsidP="00542606">
            <w:pPr>
              <w:autoSpaceDE w:val="0"/>
              <w:autoSpaceDN w:val="0"/>
              <w:adjustRightInd w:val="0"/>
              <w:spacing w:before="60" w:after="60" w:line="280" w:lineRule="atLeast"/>
              <w:jc w:val="center"/>
              <w:rPr>
                <w:rFonts w:cs="Arial"/>
                <w:b/>
                <w:bCs/>
              </w:rPr>
            </w:pPr>
          </w:p>
        </w:tc>
        <w:tc>
          <w:tcPr>
            <w:tcW w:w="5038" w:type="dxa"/>
            <w:gridSpan w:val="2"/>
            <w:tcPrChange w:id="6618" w:author="gorgemj" w:date="2017-11-30T12:36:00Z">
              <w:tcPr>
                <w:tcW w:w="6768" w:type="dxa"/>
                <w:gridSpan w:val="7"/>
              </w:tcPr>
            </w:tcPrChange>
          </w:tcPr>
          <w:p w:rsidR="00B61F44" w:rsidRDefault="00B61F44" w:rsidP="00542606">
            <w:pPr>
              <w:autoSpaceDE w:val="0"/>
              <w:autoSpaceDN w:val="0"/>
              <w:adjustRightInd w:val="0"/>
              <w:spacing w:before="60" w:after="60" w:line="280" w:lineRule="atLeast"/>
              <w:rPr>
                <w:ins w:id="6619" w:author="gorgemj" w:date="2017-11-23T13:14:00Z"/>
                <w:rFonts w:eastAsia="Calibri" w:cs="Arial"/>
                <w:b/>
                <w:bCs/>
              </w:rPr>
            </w:pPr>
            <w:ins w:id="6620" w:author="gorgemj" w:date="2017-11-23T13:14:00Z">
              <w:r w:rsidRPr="00817CEB">
                <w:rPr>
                  <w:rFonts w:eastAsia="Calibri" w:cs="Arial"/>
                  <w:b/>
                  <w:bCs/>
                </w:rPr>
                <w:t xml:space="preserve">Requirement 43: Performance of fuel elements and assemblies </w:t>
              </w:r>
            </w:ins>
          </w:p>
          <w:p w:rsidR="00B61F44" w:rsidRPr="00817CEB" w:rsidRDefault="00B61F44" w:rsidP="00542606">
            <w:pPr>
              <w:autoSpaceDE w:val="0"/>
              <w:autoSpaceDN w:val="0"/>
              <w:adjustRightInd w:val="0"/>
              <w:spacing w:before="60" w:after="60" w:line="280" w:lineRule="atLeast"/>
              <w:rPr>
                <w:rFonts w:eastAsia="Calibri" w:cs="Arial"/>
                <w:b/>
                <w:bCs/>
              </w:rPr>
            </w:pPr>
            <w:r w:rsidRPr="00817CEB">
              <w:rPr>
                <w:rFonts w:eastAsia="Calibri" w:cs="Arial"/>
                <w:b/>
                <w:bCs/>
              </w:rPr>
              <w:t>Fuel elements and assemblies for the nuclear power plant shall be designed to maintain their structural integrity, and to withstand satisfactorily the anticipated radiation levels and other conditions in the reactor core, in combination with all processes of deterioration that could occur in operational states.</w:t>
            </w:r>
          </w:p>
        </w:tc>
        <w:tc>
          <w:tcPr>
            <w:tcW w:w="6912" w:type="dxa"/>
            <w:gridSpan w:val="3"/>
            <w:tcPrChange w:id="6621" w:author="gorgemj" w:date="2017-11-30T12:36:00Z">
              <w:tcPr>
                <w:tcW w:w="5130" w:type="dxa"/>
                <w:gridSpan w:val="8"/>
              </w:tcPr>
            </w:tcPrChange>
          </w:tcPr>
          <w:p w:rsidR="00B61F44" w:rsidRDefault="00B61F44">
            <w:pPr>
              <w:spacing w:before="60" w:after="60" w:line="280" w:lineRule="atLeast"/>
              <w:rPr>
                <w:rFonts w:cs="Arial"/>
              </w:rPr>
            </w:pPr>
            <w:r w:rsidRPr="00817CEB">
              <w:rPr>
                <w:rFonts w:eastAsia="Calibri" w:cs="Arial"/>
              </w:rPr>
              <w:t xml:space="preserve">Fuel damage, defined as penetration of the fuel cladding, is predicted not to occur during normal operation and anticipated operational transients as discussed in </w:t>
            </w:r>
            <w:ins w:id="6622" w:author="gorgemj" w:date="2017-11-24T16:58:00Z">
              <w:r>
                <w:rPr>
                  <w:rFonts w:cs="Arial"/>
                </w:rPr>
                <w:t xml:space="preserve">the </w:t>
              </w:r>
              <w:r w:rsidRPr="00993D67">
                <w:rPr>
                  <w:rFonts w:cs="Arial"/>
                  <w:b/>
                </w:rPr>
                <w:t>AP1000</w:t>
              </w:r>
              <w:r>
                <w:rPr>
                  <w:rFonts w:cs="Arial"/>
                </w:rPr>
                <w:t xml:space="preserve"> plant DCD [2]</w:t>
              </w:r>
            </w:ins>
            <w:del w:id="6623" w:author="gorgemj" w:date="2017-11-24T16:58:00Z">
              <w:r w:rsidRPr="00817CEB" w:rsidDel="006E7610">
                <w:rPr>
                  <w:rFonts w:eastAsia="Calibri" w:cs="Arial"/>
                </w:rPr>
                <w:delText>DCD</w:delText>
              </w:r>
            </w:del>
            <w:r w:rsidRPr="00817CEB">
              <w:rPr>
                <w:rFonts w:eastAsia="Calibri" w:cs="Arial"/>
              </w:rPr>
              <w:t xml:space="preserve"> </w:t>
            </w:r>
            <w:r>
              <w:rPr>
                <w:rFonts w:eastAsia="Calibri" w:cs="Arial"/>
              </w:rPr>
              <w:t>Section</w:t>
            </w:r>
            <w:r w:rsidRPr="00817CEB">
              <w:rPr>
                <w:rFonts w:eastAsia="Calibri" w:cs="Arial"/>
              </w:rPr>
              <w:t xml:space="preserve"> 4.1</w:t>
            </w:r>
            <w:r>
              <w:rPr>
                <w:rFonts w:eastAsia="Calibri" w:cs="Arial"/>
              </w:rPr>
              <w:t xml:space="preserve">. </w:t>
            </w:r>
            <w:r w:rsidRPr="00817CEB">
              <w:rPr>
                <w:rFonts w:eastAsia="Calibri" w:cs="Arial"/>
              </w:rPr>
              <w:t xml:space="preserve">The </w:t>
            </w:r>
            <w:r w:rsidRPr="00817CEB">
              <w:rPr>
                <w:rFonts w:eastAsia="Calibri" w:cs="Arial"/>
                <w:b/>
              </w:rPr>
              <w:t xml:space="preserve">AP1000 </w:t>
            </w:r>
            <w:r w:rsidRPr="009B7662">
              <w:rPr>
                <w:rFonts w:eastAsia="Calibri" w:cs="Arial"/>
              </w:rPr>
              <w:t>p</w:t>
            </w:r>
            <w:r w:rsidRPr="00817CEB">
              <w:rPr>
                <w:rFonts w:eastAsia="Calibri" w:cs="Arial"/>
              </w:rPr>
              <w:t xml:space="preserve">lant fuel rod and fuel assembly design bases are established to satisfy the general performance and safety criteria presented in </w:t>
            </w:r>
            <w:ins w:id="6624" w:author="gorgemj" w:date="2017-11-24T16:58:00Z">
              <w:r>
                <w:rPr>
                  <w:rFonts w:cs="Arial"/>
                </w:rPr>
                <w:t xml:space="preserve">the </w:t>
              </w:r>
              <w:r w:rsidRPr="00993D67">
                <w:rPr>
                  <w:rFonts w:cs="Arial"/>
                  <w:b/>
                </w:rPr>
                <w:t>AP1000</w:t>
              </w:r>
              <w:r>
                <w:rPr>
                  <w:rFonts w:cs="Arial"/>
                </w:rPr>
                <w:t xml:space="preserve"> plant DCD [2]</w:t>
              </w:r>
            </w:ins>
            <w:del w:id="6625" w:author="gorgemj" w:date="2017-11-24T16:58:00Z">
              <w:r w:rsidRPr="00817CEB" w:rsidDel="006E7610">
                <w:rPr>
                  <w:rFonts w:eastAsia="Calibri" w:cs="Arial"/>
                </w:rPr>
                <w:delText>DCD</w:delText>
              </w:r>
            </w:del>
            <w:r w:rsidRPr="00817CEB">
              <w:rPr>
                <w:rFonts w:eastAsia="Calibri" w:cs="Arial"/>
              </w:rPr>
              <w:t xml:space="preserve"> Section 4.2</w:t>
            </w:r>
            <w:del w:id="6626" w:author="gorgemj" w:date="2017-11-26T18:13:00Z">
              <w:r w:rsidRPr="00817CEB" w:rsidDel="00106518">
                <w:rPr>
                  <w:rFonts w:eastAsia="Calibri" w:cs="Arial"/>
                </w:rPr>
                <w:delText xml:space="preserve"> of the Standard Review Plan</w:delText>
              </w:r>
            </w:del>
            <w:r>
              <w:rPr>
                <w:rFonts w:eastAsia="Calibri" w:cs="Arial"/>
              </w:rPr>
              <w:t xml:space="preserve">. </w:t>
            </w:r>
            <w:r w:rsidRPr="00817CEB">
              <w:rPr>
                <w:rFonts w:eastAsia="Calibri" w:cs="Arial"/>
              </w:rPr>
              <w:t xml:space="preserve">The </w:t>
            </w:r>
            <w:r w:rsidRPr="00817CEB">
              <w:rPr>
                <w:rFonts w:eastAsia="Calibri" w:cs="Arial"/>
                <w:b/>
              </w:rPr>
              <w:t>AP1000</w:t>
            </w:r>
            <w:r w:rsidRPr="00817CEB">
              <w:rPr>
                <w:rFonts w:eastAsia="Calibri" w:cs="Arial"/>
              </w:rPr>
              <w:t xml:space="preserve"> </w:t>
            </w:r>
            <w:r>
              <w:rPr>
                <w:rFonts w:eastAsia="Calibri" w:cs="Arial"/>
              </w:rPr>
              <w:t>p</w:t>
            </w:r>
            <w:r w:rsidRPr="00817CEB">
              <w:rPr>
                <w:rFonts w:eastAsia="Calibri" w:cs="Arial"/>
              </w:rPr>
              <w:t xml:space="preserve">lant fuel rod design considers effects such as fuel density changes, fission gas release, clad creep, and other physical properties which vary with burnup. See </w:t>
            </w:r>
            <w:ins w:id="6627" w:author="gorgemj" w:date="2017-11-24T16:58:00Z">
              <w:r>
                <w:rPr>
                  <w:rFonts w:cs="Arial"/>
                </w:rPr>
                <w:t xml:space="preserve">the </w:t>
              </w:r>
              <w:r w:rsidRPr="00993D67">
                <w:rPr>
                  <w:rFonts w:cs="Arial"/>
                  <w:b/>
                </w:rPr>
                <w:t>AP1000</w:t>
              </w:r>
              <w:r>
                <w:rPr>
                  <w:rFonts w:cs="Arial"/>
                </w:rPr>
                <w:t xml:space="preserve"> plant DCD [2]</w:t>
              </w:r>
            </w:ins>
            <w:del w:id="6628" w:author="gorgemj" w:date="2017-11-24T16:58:00Z">
              <w:r w:rsidRPr="00817CEB" w:rsidDel="006E7610">
                <w:rPr>
                  <w:rFonts w:eastAsia="Calibri" w:cs="Arial"/>
                </w:rPr>
                <w:delText>DCD</w:delText>
              </w:r>
            </w:del>
            <w:r w:rsidRPr="00817CEB">
              <w:rPr>
                <w:rFonts w:eastAsia="Calibri" w:cs="Arial"/>
              </w:rPr>
              <w:t xml:space="preserve"> </w:t>
            </w:r>
            <w:r>
              <w:rPr>
                <w:rFonts w:eastAsia="Calibri" w:cs="Arial"/>
              </w:rPr>
              <w:t>Section</w:t>
            </w:r>
            <w:r w:rsidRPr="00817CEB">
              <w:rPr>
                <w:rFonts w:eastAsia="Calibri" w:cs="Arial"/>
              </w:rPr>
              <w:t xml:space="preserve"> 4.2.</w:t>
            </w:r>
          </w:p>
        </w:tc>
      </w:tr>
      <w:tr w:rsidR="00B61F44" w:rsidRPr="00817CEB" w:rsidTr="00814E5E">
        <w:trPr>
          <w:cantSplit/>
          <w:trPrChange w:id="6629" w:author="gorgemj" w:date="2017-11-30T12:36:00Z">
            <w:trPr>
              <w:gridBefore w:val="6"/>
              <w:gridAfter w:val="0"/>
              <w:cantSplit/>
            </w:trPr>
          </w:trPrChange>
        </w:trPr>
        <w:tc>
          <w:tcPr>
            <w:tcW w:w="947" w:type="dxa"/>
            <w:tcPrChange w:id="6630" w:author="gorgemj" w:date="2017-11-30T12:36:00Z">
              <w:tcPr>
                <w:tcW w:w="945" w:type="dxa"/>
                <w:gridSpan w:val="6"/>
              </w:tcPr>
            </w:tcPrChange>
          </w:tcPr>
          <w:p w:rsidR="00B61F44" w:rsidRPr="006D4520" w:rsidRDefault="00B61F44" w:rsidP="00542606">
            <w:pPr>
              <w:autoSpaceDE w:val="0"/>
              <w:autoSpaceDN w:val="0"/>
              <w:adjustRightInd w:val="0"/>
              <w:spacing w:before="60" w:after="60" w:line="280" w:lineRule="atLeast"/>
              <w:jc w:val="center"/>
              <w:rPr>
                <w:rFonts w:cs="Arial"/>
                <w:rPrChange w:id="6631" w:author="gorgemj" w:date="2017-11-23T13:14:00Z">
                  <w:rPr>
                    <w:rFonts w:cs="Arial"/>
                    <w:b/>
                  </w:rPr>
                </w:rPrChange>
              </w:rPr>
            </w:pPr>
            <w:r w:rsidRPr="006D4520">
              <w:rPr>
                <w:rFonts w:cs="Arial"/>
                <w:rPrChange w:id="6632" w:author="gorgemj" w:date="2017-11-23T13:14:00Z">
                  <w:rPr>
                    <w:rFonts w:cs="Arial"/>
                    <w:b/>
                  </w:rPr>
                </w:rPrChange>
              </w:rPr>
              <w:t>6.1</w:t>
            </w:r>
          </w:p>
        </w:tc>
        <w:tc>
          <w:tcPr>
            <w:tcW w:w="693" w:type="dxa"/>
            <w:tcPrChange w:id="6633" w:author="gorgemj" w:date="2017-11-30T12:36:00Z">
              <w:tcPr>
                <w:tcW w:w="747" w:type="dxa"/>
                <w:gridSpan w:val="3"/>
              </w:tcPr>
            </w:tcPrChange>
          </w:tcPr>
          <w:p w:rsidR="00B61F44" w:rsidRPr="006D4520" w:rsidRDefault="00B61F44" w:rsidP="00542606">
            <w:pPr>
              <w:autoSpaceDE w:val="0"/>
              <w:autoSpaceDN w:val="0"/>
              <w:adjustRightInd w:val="0"/>
              <w:spacing w:before="60" w:after="60" w:line="280" w:lineRule="atLeast"/>
              <w:jc w:val="center"/>
              <w:rPr>
                <w:rFonts w:cs="Arial"/>
                <w:bCs/>
                <w:color w:val="000000"/>
                <w:sz w:val="24"/>
                <w:szCs w:val="24"/>
                <w:rPrChange w:id="6634" w:author="gorgemj" w:date="2017-11-23T13:14:00Z">
                  <w:rPr>
                    <w:rFonts w:cs="Arial"/>
                    <w:b/>
                    <w:bCs/>
                    <w:color w:val="000000"/>
                    <w:sz w:val="24"/>
                    <w:szCs w:val="24"/>
                  </w:rPr>
                </w:rPrChange>
              </w:rPr>
            </w:pPr>
            <w:r w:rsidRPr="006D4520">
              <w:rPr>
                <w:rFonts w:cs="Arial"/>
                <w:bCs/>
                <w:rPrChange w:id="6635" w:author="gorgemj" w:date="2017-11-23T13:14:00Z">
                  <w:rPr>
                    <w:rFonts w:cs="Arial"/>
                    <w:b/>
                    <w:bCs/>
                  </w:rPr>
                </w:rPrChange>
              </w:rPr>
              <w:t>1</w:t>
            </w:r>
          </w:p>
        </w:tc>
        <w:tc>
          <w:tcPr>
            <w:tcW w:w="5038" w:type="dxa"/>
            <w:gridSpan w:val="2"/>
            <w:tcPrChange w:id="6636" w:author="gorgemj" w:date="2017-11-30T12:36:00Z">
              <w:tcPr>
                <w:tcW w:w="6768" w:type="dxa"/>
                <w:gridSpan w:val="7"/>
              </w:tcPr>
            </w:tcPrChange>
          </w:tcPr>
          <w:p w:rsidR="00B61F44" w:rsidRDefault="00B61F44" w:rsidP="00542606">
            <w:pPr>
              <w:autoSpaceDE w:val="0"/>
              <w:autoSpaceDN w:val="0"/>
              <w:adjustRightInd w:val="0"/>
              <w:spacing w:before="60" w:after="60" w:line="280" w:lineRule="atLeast"/>
              <w:rPr>
                <w:ins w:id="6637" w:author="gorgemj" w:date="2017-11-23T13:15:00Z"/>
                <w:rFonts w:eastAsia="Calibri" w:cs="Arial"/>
              </w:rPr>
            </w:pPr>
            <w:r w:rsidRPr="00817CEB">
              <w:rPr>
                <w:rFonts w:eastAsia="Calibri" w:cs="Arial"/>
              </w:rPr>
              <w:t xml:space="preserve">The processes of deterioration to be considered shall include those arising from: </w:t>
            </w:r>
          </w:p>
          <w:p w:rsidR="00B61F44" w:rsidRDefault="00B61F44">
            <w:pPr>
              <w:pStyle w:val="ListParagraph"/>
              <w:numPr>
                <w:ilvl w:val="0"/>
                <w:numId w:val="38"/>
              </w:numPr>
              <w:autoSpaceDE w:val="0"/>
              <w:autoSpaceDN w:val="0"/>
              <w:adjustRightInd w:val="0"/>
              <w:spacing w:before="60" w:after="60" w:line="280" w:lineRule="atLeast"/>
              <w:rPr>
                <w:ins w:id="6638" w:author="gorgemj" w:date="2017-11-23T13:15:00Z"/>
                <w:rFonts w:eastAsia="Calibri" w:cs="Arial"/>
              </w:rPr>
              <w:pPrChange w:id="6639" w:author="gorgemj" w:date="2017-11-23T13:15:00Z">
                <w:pPr>
                  <w:autoSpaceDE w:val="0"/>
                  <w:autoSpaceDN w:val="0"/>
                  <w:adjustRightInd w:val="0"/>
                  <w:spacing w:before="60" w:after="60" w:line="280" w:lineRule="atLeast"/>
                </w:pPr>
              </w:pPrChange>
            </w:pPr>
            <w:ins w:id="6640" w:author="gorgemj" w:date="2017-11-23T13:15:00Z">
              <w:r>
                <w:rPr>
                  <w:rFonts w:eastAsia="Calibri" w:cs="Arial"/>
                </w:rPr>
                <w:t>D</w:t>
              </w:r>
            </w:ins>
            <w:del w:id="6641" w:author="gorgemj" w:date="2017-11-23T13:15:00Z">
              <w:r w:rsidRPr="00A366D5" w:rsidDel="006D4520">
                <w:rPr>
                  <w:rFonts w:eastAsia="Calibri" w:cs="Arial"/>
                </w:rPr>
                <w:delText>d</w:delText>
              </w:r>
            </w:del>
            <w:r w:rsidRPr="0006667C">
              <w:rPr>
                <w:rFonts w:eastAsia="Calibri" w:cs="Arial"/>
              </w:rPr>
              <w:t xml:space="preserve">ifferential expansion and deformation; </w:t>
            </w:r>
          </w:p>
          <w:p w:rsidR="00B61F44" w:rsidRDefault="00B61F44">
            <w:pPr>
              <w:pStyle w:val="ListParagraph"/>
              <w:numPr>
                <w:ilvl w:val="0"/>
                <w:numId w:val="38"/>
              </w:numPr>
              <w:autoSpaceDE w:val="0"/>
              <w:autoSpaceDN w:val="0"/>
              <w:adjustRightInd w:val="0"/>
              <w:spacing w:before="60" w:after="60" w:line="280" w:lineRule="atLeast"/>
              <w:rPr>
                <w:ins w:id="6642" w:author="gorgemj" w:date="2017-11-23T13:15:00Z"/>
                <w:rFonts w:eastAsia="Calibri" w:cs="Arial"/>
              </w:rPr>
              <w:pPrChange w:id="6643" w:author="gorgemj" w:date="2017-11-23T13:15:00Z">
                <w:pPr>
                  <w:autoSpaceDE w:val="0"/>
                  <w:autoSpaceDN w:val="0"/>
                  <w:adjustRightInd w:val="0"/>
                  <w:spacing w:before="60" w:after="60" w:line="280" w:lineRule="atLeast"/>
                </w:pPr>
              </w:pPrChange>
            </w:pPr>
            <w:del w:id="6644" w:author="gorgemj" w:date="2017-11-23T13:15:00Z">
              <w:r w:rsidRPr="00A366D5" w:rsidDel="006D4520">
                <w:rPr>
                  <w:rFonts w:eastAsia="Calibri" w:cs="Arial"/>
                </w:rPr>
                <w:delText>e</w:delText>
              </w:r>
            </w:del>
            <w:ins w:id="6645" w:author="gorgemj" w:date="2017-11-23T13:15:00Z">
              <w:r>
                <w:rPr>
                  <w:rFonts w:eastAsia="Calibri" w:cs="Arial"/>
                </w:rPr>
                <w:t>E</w:t>
              </w:r>
            </w:ins>
            <w:r w:rsidRPr="00A366D5">
              <w:rPr>
                <w:rFonts w:eastAsia="Calibri" w:cs="Arial"/>
              </w:rPr>
              <w:t xml:space="preserve">xternal pressure of the coolant; </w:t>
            </w:r>
          </w:p>
          <w:p w:rsidR="00B61F44" w:rsidRDefault="00B61F44">
            <w:pPr>
              <w:pStyle w:val="ListParagraph"/>
              <w:numPr>
                <w:ilvl w:val="0"/>
                <w:numId w:val="38"/>
              </w:numPr>
              <w:autoSpaceDE w:val="0"/>
              <w:autoSpaceDN w:val="0"/>
              <w:adjustRightInd w:val="0"/>
              <w:spacing w:before="60" w:after="60" w:line="280" w:lineRule="atLeast"/>
              <w:rPr>
                <w:ins w:id="6646" w:author="gorgemj" w:date="2017-11-23T13:15:00Z"/>
                <w:rFonts w:eastAsia="Calibri" w:cs="Arial"/>
              </w:rPr>
              <w:pPrChange w:id="6647" w:author="gorgemj" w:date="2017-11-23T13:15:00Z">
                <w:pPr>
                  <w:autoSpaceDE w:val="0"/>
                  <w:autoSpaceDN w:val="0"/>
                  <w:adjustRightInd w:val="0"/>
                  <w:spacing w:before="60" w:after="60" w:line="280" w:lineRule="atLeast"/>
                </w:pPr>
              </w:pPrChange>
            </w:pPr>
            <w:del w:id="6648" w:author="gorgemj" w:date="2017-11-23T13:15:00Z">
              <w:r w:rsidRPr="00A366D5" w:rsidDel="006D4520">
                <w:rPr>
                  <w:rFonts w:eastAsia="Calibri" w:cs="Arial"/>
                </w:rPr>
                <w:delText>a</w:delText>
              </w:r>
            </w:del>
            <w:ins w:id="6649" w:author="gorgemj" w:date="2017-11-23T13:15:00Z">
              <w:r>
                <w:rPr>
                  <w:rFonts w:eastAsia="Calibri" w:cs="Arial"/>
                </w:rPr>
                <w:t>A</w:t>
              </w:r>
            </w:ins>
            <w:r w:rsidRPr="00A366D5">
              <w:rPr>
                <w:rFonts w:eastAsia="Calibri" w:cs="Arial"/>
              </w:rPr>
              <w:t xml:space="preserve">dditional internal pressure due to fission products and the buildup of helium in fuel elements; </w:t>
            </w:r>
          </w:p>
          <w:p w:rsidR="00B61F44" w:rsidRDefault="00B61F44">
            <w:pPr>
              <w:pStyle w:val="ListParagraph"/>
              <w:numPr>
                <w:ilvl w:val="0"/>
                <w:numId w:val="38"/>
              </w:numPr>
              <w:autoSpaceDE w:val="0"/>
              <w:autoSpaceDN w:val="0"/>
              <w:adjustRightInd w:val="0"/>
              <w:spacing w:before="60" w:after="60" w:line="280" w:lineRule="atLeast"/>
              <w:rPr>
                <w:ins w:id="6650" w:author="gorgemj" w:date="2017-11-23T13:15:00Z"/>
                <w:rFonts w:eastAsia="Calibri" w:cs="Arial"/>
              </w:rPr>
              <w:pPrChange w:id="6651" w:author="gorgemj" w:date="2017-11-23T13:15:00Z">
                <w:pPr>
                  <w:autoSpaceDE w:val="0"/>
                  <w:autoSpaceDN w:val="0"/>
                  <w:adjustRightInd w:val="0"/>
                  <w:spacing w:before="60" w:after="60" w:line="280" w:lineRule="atLeast"/>
                </w:pPr>
              </w:pPrChange>
            </w:pPr>
            <w:del w:id="6652" w:author="gorgemj" w:date="2017-11-23T13:15:00Z">
              <w:r w:rsidRPr="00A366D5" w:rsidDel="006D4520">
                <w:rPr>
                  <w:rFonts w:eastAsia="Calibri" w:cs="Arial"/>
                </w:rPr>
                <w:delText>i</w:delText>
              </w:r>
            </w:del>
            <w:ins w:id="6653" w:author="gorgemj" w:date="2017-11-23T13:15:00Z">
              <w:r>
                <w:rPr>
                  <w:rFonts w:eastAsia="Calibri" w:cs="Arial"/>
                </w:rPr>
                <w:t>I</w:t>
              </w:r>
            </w:ins>
            <w:r w:rsidRPr="00A366D5">
              <w:rPr>
                <w:rFonts w:eastAsia="Calibri" w:cs="Arial"/>
              </w:rPr>
              <w:t>rradiation of fuel and other materials in the fue</w:t>
            </w:r>
            <w:r w:rsidRPr="0006667C">
              <w:rPr>
                <w:rFonts w:eastAsia="Calibri" w:cs="Arial"/>
              </w:rPr>
              <w:t xml:space="preserve">l assembly; </w:t>
            </w:r>
          </w:p>
          <w:p w:rsidR="00B61F44" w:rsidRDefault="00B61F44">
            <w:pPr>
              <w:pStyle w:val="ListParagraph"/>
              <w:numPr>
                <w:ilvl w:val="0"/>
                <w:numId w:val="38"/>
              </w:numPr>
              <w:autoSpaceDE w:val="0"/>
              <w:autoSpaceDN w:val="0"/>
              <w:adjustRightInd w:val="0"/>
              <w:spacing w:before="60" w:after="60" w:line="280" w:lineRule="atLeast"/>
              <w:rPr>
                <w:ins w:id="6654" w:author="gorgemj" w:date="2017-11-23T13:15:00Z"/>
                <w:rFonts w:eastAsia="Calibri" w:cs="Arial"/>
              </w:rPr>
              <w:pPrChange w:id="6655" w:author="gorgemj" w:date="2017-11-23T13:15:00Z">
                <w:pPr>
                  <w:autoSpaceDE w:val="0"/>
                  <w:autoSpaceDN w:val="0"/>
                  <w:adjustRightInd w:val="0"/>
                  <w:spacing w:before="60" w:after="60" w:line="280" w:lineRule="atLeast"/>
                </w:pPr>
              </w:pPrChange>
            </w:pPr>
            <w:del w:id="6656" w:author="gorgemj" w:date="2017-11-23T13:15:00Z">
              <w:r w:rsidRPr="00A366D5" w:rsidDel="006D4520">
                <w:rPr>
                  <w:rFonts w:eastAsia="Calibri" w:cs="Arial"/>
                </w:rPr>
                <w:delText>v</w:delText>
              </w:r>
            </w:del>
            <w:ins w:id="6657" w:author="gorgemj" w:date="2017-11-23T13:15:00Z">
              <w:r>
                <w:rPr>
                  <w:rFonts w:eastAsia="Calibri" w:cs="Arial"/>
                </w:rPr>
                <w:t>V</w:t>
              </w:r>
            </w:ins>
            <w:r w:rsidRPr="00A366D5">
              <w:rPr>
                <w:rFonts w:eastAsia="Calibri" w:cs="Arial"/>
              </w:rPr>
              <w:t xml:space="preserve">ariations in pressure and temperature resulting from variations in power demand; </w:t>
            </w:r>
          </w:p>
          <w:p w:rsidR="00B61F44" w:rsidRDefault="00B61F44">
            <w:pPr>
              <w:pStyle w:val="ListParagraph"/>
              <w:numPr>
                <w:ilvl w:val="0"/>
                <w:numId w:val="38"/>
              </w:numPr>
              <w:autoSpaceDE w:val="0"/>
              <w:autoSpaceDN w:val="0"/>
              <w:adjustRightInd w:val="0"/>
              <w:spacing w:before="60" w:after="60" w:line="280" w:lineRule="atLeast"/>
              <w:rPr>
                <w:ins w:id="6658" w:author="gorgemj" w:date="2017-11-23T13:15:00Z"/>
                <w:rFonts w:eastAsia="Calibri" w:cs="Arial"/>
              </w:rPr>
              <w:pPrChange w:id="6659" w:author="gorgemj" w:date="2017-11-23T13:15:00Z">
                <w:pPr>
                  <w:autoSpaceDE w:val="0"/>
                  <w:autoSpaceDN w:val="0"/>
                  <w:adjustRightInd w:val="0"/>
                  <w:spacing w:before="60" w:after="60" w:line="280" w:lineRule="atLeast"/>
                </w:pPr>
              </w:pPrChange>
            </w:pPr>
            <w:del w:id="6660" w:author="gorgemj" w:date="2017-11-23T13:15:00Z">
              <w:r w:rsidRPr="00A366D5" w:rsidDel="006D4520">
                <w:rPr>
                  <w:rFonts w:eastAsia="Calibri" w:cs="Arial"/>
                </w:rPr>
                <w:delText>c</w:delText>
              </w:r>
            </w:del>
            <w:ins w:id="6661" w:author="gorgemj" w:date="2017-11-23T13:15:00Z">
              <w:r>
                <w:rPr>
                  <w:rFonts w:eastAsia="Calibri" w:cs="Arial"/>
                </w:rPr>
                <w:t>C</w:t>
              </w:r>
            </w:ins>
            <w:r w:rsidRPr="00A366D5">
              <w:rPr>
                <w:rFonts w:eastAsia="Calibri" w:cs="Arial"/>
              </w:rPr>
              <w:t xml:space="preserve">hemical effects; </w:t>
            </w:r>
          </w:p>
          <w:p w:rsidR="00B61F44" w:rsidRDefault="00B61F44">
            <w:pPr>
              <w:pStyle w:val="ListParagraph"/>
              <w:numPr>
                <w:ilvl w:val="0"/>
                <w:numId w:val="38"/>
              </w:numPr>
              <w:autoSpaceDE w:val="0"/>
              <w:autoSpaceDN w:val="0"/>
              <w:adjustRightInd w:val="0"/>
              <w:spacing w:before="60" w:after="60" w:line="280" w:lineRule="atLeast"/>
              <w:rPr>
                <w:ins w:id="6662" w:author="gorgemj" w:date="2017-11-23T13:15:00Z"/>
                <w:rFonts w:eastAsia="Calibri" w:cs="Arial"/>
              </w:rPr>
              <w:pPrChange w:id="6663" w:author="gorgemj" w:date="2017-11-23T13:15:00Z">
                <w:pPr>
                  <w:autoSpaceDE w:val="0"/>
                  <w:autoSpaceDN w:val="0"/>
                  <w:adjustRightInd w:val="0"/>
                  <w:spacing w:before="60" w:after="60" w:line="280" w:lineRule="atLeast"/>
                </w:pPr>
              </w:pPrChange>
            </w:pPr>
            <w:del w:id="6664" w:author="gorgemj" w:date="2017-11-23T13:15:00Z">
              <w:r w:rsidRPr="00A366D5" w:rsidDel="006D4520">
                <w:rPr>
                  <w:rFonts w:eastAsia="Calibri" w:cs="Arial"/>
                </w:rPr>
                <w:delText>s</w:delText>
              </w:r>
            </w:del>
            <w:ins w:id="6665" w:author="gorgemj" w:date="2017-11-23T13:15:00Z">
              <w:r>
                <w:rPr>
                  <w:rFonts w:eastAsia="Calibri" w:cs="Arial"/>
                </w:rPr>
                <w:t>S</w:t>
              </w:r>
            </w:ins>
            <w:r w:rsidRPr="00A366D5">
              <w:rPr>
                <w:rFonts w:eastAsia="Calibri" w:cs="Arial"/>
              </w:rPr>
              <w:t xml:space="preserve">tatic and dynamic loading, including flow induced vibrations and mechanical vibrations; </w:t>
            </w:r>
          </w:p>
          <w:p w:rsidR="00B61F44" w:rsidRPr="0006667C" w:rsidRDefault="00B61F44">
            <w:pPr>
              <w:pStyle w:val="ListParagraph"/>
              <w:numPr>
                <w:ilvl w:val="0"/>
                <w:numId w:val="38"/>
              </w:numPr>
              <w:autoSpaceDE w:val="0"/>
              <w:autoSpaceDN w:val="0"/>
              <w:adjustRightInd w:val="0"/>
              <w:spacing w:before="60" w:after="60" w:line="280" w:lineRule="atLeast"/>
              <w:rPr>
                <w:ins w:id="6666" w:author="gorgemj" w:date="2017-11-23T13:16:00Z"/>
                <w:rFonts w:eastAsia="Calibri" w:cs="Arial"/>
              </w:rPr>
              <w:pPrChange w:id="6667" w:author="gorgemj" w:date="2017-11-23T13:16:00Z">
                <w:pPr>
                  <w:autoSpaceDE w:val="0"/>
                  <w:autoSpaceDN w:val="0"/>
                  <w:adjustRightInd w:val="0"/>
                  <w:spacing w:before="60" w:after="60" w:line="280" w:lineRule="atLeast"/>
                </w:pPr>
              </w:pPrChange>
            </w:pPr>
            <w:del w:id="6668" w:author="gorgemj" w:date="2017-11-23T13:15:00Z">
              <w:r w:rsidRPr="00A366D5" w:rsidDel="006D4520">
                <w:rPr>
                  <w:rFonts w:eastAsia="Calibri" w:cs="Arial"/>
                </w:rPr>
                <w:delText>and v</w:delText>
              </w:r>
            </w:del>
            <w:ins w:id="6669" w:author="gorgemj" w:date="2017-11-23T13:15:00Z">
              <w:r>
                <w:rPr>
                  <w:rFonts w:eastAsia="Calibri" w:cs="Arial"/>
                </w:rPr>
                <w:t>V</w:t>
              </w:r>
            </w:ins>
            <w:r w:rsidRPr="00A366D5">
              <w:rPr>
                <w:rFonts w:eastAsia="Calibri" w:cs="Arial"/>
              </w:rPr>
              <w:t>ariations in performance in relation to he</w:t>
            </w:r>
            <w:r w:rsidRPr="0006667C">
              <w:rPr>
                <w:rFonts w:eastAsia="Calibri" w:cs="Arial"/>
              </w:rPr>
              <w:t xml:space="preserve">at transfer that could result from distortions or chemical effects. </w:t>
            </w:r>
          </w:p>
          <w:p w:rsidR="00B61F44" w:rsidRPr="0006667C" w:rsidRDefault="00B61F44">
            <w:pPr>
              <w:autoSpaceDE w:val="0"/>
              <w:autoSpaceDN w:val="0"/>
              <w:adjustRightInd w:val="0"/>
              <w:spacing w:before="60" w:after="60" w:line="280" w:lineRule="atLeast"/>
              <w:rPr>
                <w:rFonts w:eastAsia="Calibri" w:cs="Arial"/>
              </w:rPr>
            </w:pPr>
            <w:r w:rsidRPr="0006667C">
              <w:rPr>
                <w:rFonts w:eastAsia="Calibri" w:cs="Arial"/>
              </w:rPr>
              <w:t>Allowance shall be made for uncertainties in data, in calculations and in manufacture.</w:t>
            </w:r>
          </w:p>
        </w:tc>
        <w:tc>
          <w:tcPr>
            <w:tcW w:w="6912" w:type="dxa"/>
            <w:gridSpan w:val="3"/>
            <w:tcPrChange w:id="6670" w:author="gorgemj" w:date="2017-11-30T12:36:00Z">
              <w:tcPr>
                <w:tcW w:w="5130" w:type="dxa"/>
                <w:gridSpan w:val="8"/>
              </w:tcPr>
            </w:tcPrChange>
          </w:tcPr>
          <w:p w:rsidR="00B61F44" w:rsidRDefault="00B61F44" w:rsidP="00542606">
            <w:pPr>
              <w:spacing w:before="60" w:after="60" w:line="280" w:lineRule="atLeast"/>
              <w:rPr>
                <w:rFonts w:cs="Arial"/>
                <w:b/>
              </w:rPr>
            </w:pPr>
            <w:r w:rsidRPr="00817CEB">
              <w:rPr>
                <w:rFonts w:eastAsia="Calibri" w:cs="Arial"/>
              </w:rPr>
              <w:t xml:space="preserve">The integrity of the fuel rods is provided by designing to prevent excessive fuel temperatures as discussed in </w:t>
            </w:r>
            <w:ins w:id="6671" w:author="gorgemj" w:date="2017-11-24T16:58:00Z">
              <w:r>
                <w:rPr>
                  <w:rFonts w:cs="Arial"/>
                </w:rPr>
                <w:t xml:space="preserve">the </w:t>
              </w:r>
              <w:r w:rsidRPr="00993D67">
                <w:rPr>
                  <w:rFonts w:cs="Arial"/>
                  <w:b/>
                </w:rPr>
                <w:t>AP1000</w:t>
              </w:r>
              <w:r>
                <w:rPr>
                  <w:rFonts w:cs="Arial"/>
                </w:rPr>
                <w:t xml:space="preserve"> plant DCD [2]</w:t>
              </w:r>
            </w:ins>
            <w:del w:id="6672" w:author="gorgemj" w:date="2017-11-24T16:58:00Z">
              <w:r w:rsidRPr="00817CEB" w:rsidDel="006E7610">
                <w:rPr>
                  <w:rFonts w:eastAsia="Calibri" w:cs="Arial"/>
                </w:rPr>
                <w:delText>DCD</w:delText>
              </w:r>
            </w:del>
            <w:r w:rsidRPr="00817CEB">
              <w:rPr>
                <w:rFonts w:eastAsia="Calibri" w:cs="Arial"/>
              </w:rPr>
              <w:t xml:space="preserve"> </w:t>
            </w:r>
            <w:r>
              <w:rPr>
                <w:rFonts w:eastAsia="Calibri" w:cs="Arial"/>
              </w:rPr>
              <w:t>Section</w:t>
            </w:r>
            <w:r w:rsidRPr="00817CEB">
              <w:rPr>
                <w:rFonts w:eastAsia="Calibri" w:cs="Arial"/>
              </w:rPr>
              <w:t xml:space="preserve"> 4.2.1.2.1; excessive internal rod gas pressures due to fission gas releases as discussed in </w:t>
            </w:r>
            <w:r>
              <w:rPr>
                <w:rFonts w:eastAsia="Calibri" w:cs="Arial"/>
              </w:rPr>
              <w:t>Sections</w:t>
            </w:r>
            <w:r w:rsidRPr="00817CEB">
              <w:rPr>
                <w:rFonts w:eastAsia="Calibri" w:cs="Arial"/>
              </w:rPr>
              <w:t xml:space="preserve"> 4.2.1.3.1 and 4.2.1.3.2; and excessive cladding stresses, strains, and strain fatigue, as discussed in </w:t>
            </w:r>
            <w:r>
              <w:rPr>
                <w:rFonts w:eastAsia="Calibri" w:cs="Arial"/>
              </w:rPr>
              <w:t>Sections</w:t>
            </w:r>
            <w:r w:rsidRPr="00817CEB">
              <w:rPr>
                <w:rFonts w:eastAsia="Calibri" w:cs="Arial"/>
              </w:rPr>
              <w:t xml:space="preserve"> 4.2.1.1.2 and 4.2.1.1.3</w:t>
            </w:r>
            <w:r>
              <w:rPr>
                <w:rFonts w:eastAsia="Calibri" w:cs="Arial"/>
              </w:rPr>
              <w:t xml:space="preserve">. </w:t>
            </w:r>
            <w:r w:rsidRPr="00817CEB">
              <w:rPr>
                <w:rFonts w:eastAsia="Calibri" w:cs="Arial"/>
              </w:rPr>
              <w:t xml:space="preserve">For each design basis, the performance of the limiting fuel rod, with appropriate consideration for uncertainties, does not exceed the limits specified by the design basis as discussed in </w:t>
            </w:r>
            <w:ins w:id="6673" w:author="gorgemj" w:date="2017-11-24T16:59:00Z">
              <w:r>
                <w:rPr>
                  <w:rFonts w:cs="Arial"/>
                </w:rPr>
                <w:t xml:space="preserve">the </w:t>
              </w:r>
              <w:r w:rsidRPr="00993D67">
                <w:rPr>
                  <w:rFonts w:cs="Arial"/>
                  <w:b/>
                </w:rPr>
                <w:t>AP1000</w:t>
              </w:r>
              <w:r>
                <w:rPr>
                  <w:rFonts w:cs="Arial"/>
                </w:rPr>
                <w:t xml:space="preserve"> plant DCD [2]</w:t>
              </w:r>
            </w:ins>
            <w:del w:id="6674" w:author="gorgemj" w:date="2017-11-24T16:59:00Z">
              <w:r w:rsidRPr="00817CEB" w:rsidDel="006E7610">
                <w:rPr>
                  <w:rFonts w:eastAsia="Calibri" w:cs="Arial"/>
                </w:rPr>
                <w:delText>DCD</w:delText>
              </w:r>
            </w:del>
            <w:r w:rsidRPr="00817CEB">
              <w:rPr>
                <w:rFonts w:eastAsia="Calibri" w:cs="Arial"/>
              </w:rPr>
              <w:t xml:space="preserve"> </w:t>
            </w:r>
            <w:r>
              <w:rPr>
                <w:rFonts w:eastAsia="Calibri" w:cs="Arial"/>
              </w:rPr>
              <w:t>Section</w:t>
            </w:r>
            <w:r w:rsidRPr="00817CEB">
              <w:rPr>
                <w:rFonts w:eastAsia="Calibri" w:cs="Arial"/>
              </w:rPr>
              <w:t xml:space="preserve"> 4.2.</w:t>
            </w:r>
          </w:p>
        </w:tc>
      </w:tr>
      <w:tr w:rsidR="00B61F44" w:rsidRPr="00817CEB" w:rsidTr="00814E5E">
        <w:trPr>
          <w:cantSplit/>
          <w:trPrChange w:id="6675" w:author="gorgemj" w:date="2017-11-30T12:36:00Z">
            <w:trPr>
              <w:gridBefore w:val="6"/>
              <w:gridAfter w:val="0"/>
              <w:cantSplit/>
            </w:trPr>
          </w:trPrChange>
        </w:trPr>
        <w:tc>
          <w:tcPr>
            <w:tcW w:w="947" w:type="dxa"/>
            <w:tcPrChange w:id="6676" w:author="gorgemj" w:date="2017-11-30T12:36:00Z">
              <w:tcPr>
                <w:tcW w:w="945" w:type="dxa"/>
                <w:gridSpan w:val="6"/>
              </w:tcPr>
            </w:tcPrChange>
          </w:tcPr>
          <w:p w:rsidR="00B61F44" w:rsidRPr="006D4520" w:rsidRDefault="00B61F44" w:rsidP="00542606">
            <w:pPr>
              <w:autoSpaceDE w:val="0"/>
              <w:autoSpaceDN w:val="0"/>
              <w:adjustRightInd w:val="0"/>
              <w:spacing w:before="60" w:after="60" w:line="280" w:lineRule="atLeast"/>
              <w:jc w:val="center"/>
              <w:rPr>
                <w:rFonts w:cs="Arial"/>
                <w:rPrChange w:id="6677" w:author="gorgemj" w:date="2017-11-23T13:14:00Z">
                  <w:rPr>
                    <w:rFonts w:cs="Arial"/>
                    <w:b/>
                  </w:rPr>
                </w:rPrChange>
              </w:rPr>
            </w:pPr>
            <w:r w:rsidRPr="006D4520">
              <w:rPr>
                <w:rFonts w:cs="Arial"/>
                <w:rPrChange w:id="6678" w:author="gorgemj" w:date="2017-11-23T13:14:00Z">
                  <w:rPr>
                    <w:rFonts w:cs="Arial"/>
                    <w:b/>
                  </w:rPr>
                </w:rPrChange>
              </w:rPr>
              <w:t>6.2</w:t>
            </w:r>
          </w:p>
        </w:tc>
        <w:tc>
          <w:tcPr>
            <w:tcW w:w="693" w:type="dxa"/>
            <w:tcPrChange w:id="6679" w:author="gorgemj" w:date="2017-11-30T12:36:00Z">
              <w:tcPr>
                <w:tcW w:w="747" w:type="dxa"/>
                <w:gridSpan w:val="3"/>
              </w:tcPr>
            </w:tcPrChange>
          </w:tcPr>
          <w:p w:rsidR="00B61F44" w:rsidRPr="006D4520" w:rsidRDefault="00B61F44" w:rsidP="00542606">
            <w:pPr>
              <w:autoSpaceDE w:val="0"/>
              <w:autoSpaceDN w:val="0"/>
              <w:adjustRightInd w:val="0"/>
              <w:spacing w:before="60" w:after="60" w:line="280" w:lineRule="atLeast"/>
              <w:jc w:val="center"/>
              <w:rPr>
                <w:rFonts w:cs="Arial"/>
                <w:bCs/>
                <w:color w:val="000000"/>
                <w:sz w:val="24"/>
                <w:szCs w:val="24"/>
                <w:rPrChange w:id="6680" w:author="gorgemj" w:date="2017-11-23T13:14:00Z">
                  <w:rPr>
                    <w:rFonts w:cs="Arial"/>
                    <w:b/>
                    <w:bCs/>
                    <w:color w:val="000000"/>
                    <w:sz w:val="24"/>
                    <w:szCs w:val="24"/>
                  </w:rPr>
                </w:rPrChange>
              </w:rPr>
            </w:pPr>
            <w:r w:rsidRPr="006D4520">
              <w:rPr>
                <w:rFonts w:cs="Arial"/>
                <w:bCs/>
                <w:rPrChange w:id="6681" w:author="gorgemj" w:date="2017-11-23T13:14:00Z">
                  <w:rPr>
                    <w:rFonts w:cs="Arial"/>
                    <w:b/>
                    <w:bCs/>
                  </w:rPr>
                </w:rPrChange>
              </w:rPr>
              <w:t>1</w:t>
            </w:r>
          </w:p>
        </w:tc>
        <w:tc>
          <w:tcPr>
            <w:tcW w:w="5038" w:type="dxa"/>
            <w:gridSpan w:val="2"/>
            <w:tcPrChange w:id="6682" w:author="gorgemj" w:date="2017-11-30T12:36:00Z">
              <w:tcPr>
                <w:tcW w:w="6768" w:type="dxa"/>
                <w:gridSpan w:val="7"/>
              </w:tcPr>
            </w:tcPrChange>
          </w:tcPr>
          <w:p w:rsidR="00B61F44" w:rsidRPr="00817CEB" w:rsidRDefault="00B61F44" w:rsidP="00542606">
            <w:pPr>
              <w:autoSpaceDE w:val="0"/>
              <w:autoSpaceDN w:val="0"/>
              <w:adjustRightInd w:val="0"/>
              <w:spacing w:before="60" w:after="60" w:line="280" w:lineRule="atLeast"/>
              <w:rPr>
                <w:rFonts w:eastAsia="Calibri" w:cs="Arial"/>
              </w:rPr>
            </w:pPr>
            <w:r w:rsidRPr="00817CEB">
              <w:rPr>
                <w:rFonts w:eastAsia="Calibri" w:cs="Arial"/>
              </w:rPr>
              <w:t>Fuel design limits shall include limits on the permissible leakage of fission products from the fuel in anticipated operational occurrences so that the fuel remains suitable for continued use.</w:t>
            </w:r>
          </w:p>
        </w:tc>
        <w:tc>
          <w:tcPr>
            <w:tcW w:w="6912" w:type="dxa"/>
            <w:gridSpan w:val="3"/>
            <w:tcPrChange w:id="6683" w:author="gorgemj" w:date="2017-11-30T12:36:00Z">
              <w:tcPr>
                <w:tcW w:w="5130" w:type="dxa"/>
                <w:gridSpan w:val="8"/>
              </w:tcPr>
            </w:tcPrChange>
          </w:tcPr>
          <w:p w:rsidR="00B61F44" w:rsidRDefault="00B61F44" w:rsidP="00A366D5">
            <w:pPr>
              <w:spacing w:before="60" w:after="60" w:line="280" w:lineRule="atLeast"/>
              <w:rPr>
                <w:rFonts w:eastAsia="Calibri" w:cs="Arial"/>
              </w:rPr>
            </w:pPr>
            <w:r w:rsidRPr="00817CEB">
              <w:rPr>
                <w:rFonts w:eastAsia="Calibri" w:cs="Arial"/>
              </w:rPr>
              <w:t xml:space="preserve">The mechanical design and physical arrangement of the </w:t>
            </w:r>
            <w:r w:rsidRPr="00817CEB">
              <w:rPr>
                <w:rFonts w:eastAsia="Calibri" w:cs="Arial"/>
                <w:b/>
              </w:rPr>
              <w:t>AP1000</w:t>
            </w:r>
            <w:r w:rsidRPr="00817CEB">
              <w:rPr>
                <w:rFonts w:eastAsia="Calibri" w:cs="Arial"/>
              </w:rPr>
              <w:t xml:space="preserve"> </w:t>
            </w:r>
            <w:r>
              <w:rPr>
                <w:rFonts w:eastAsia="Calibri" w:cs="Arial"/>
              </w:rPr>
              <w:t>p</w:t>
            </w:r>
            <w:r w:rsidRPr="00817CEB">
              <w:rPr>
                <w:rFonts w:eastAsia="Calibri" w:cs="Arial"/>
              </w:rPr>
              <w:t>lant reactor components, together with the corrective actions of the reactor control, protection, and emergency cooling systems (when applicable) are designed to achieve specified fuel design criteria as discu</w:t>
            </w:r>
            <w:r>
              <w:rPr>
                <w:rFonts w:eastAsia="Calibri" w:cs="Arial"/>
              </w:rPr>
              <w:t xml:space="preserve">ssed in </w:t>
            </w:r>
            <w:ins w:id="6684" w:author="gorgemj" w:date="2017-11-24T16:59:00Z">
              <w:r>
                <w:rPr>
                  <w:rFonts w:cs="Arial"/>
                </w:rPr>
                <w:t xml:space="preserve">the </w:t>
              </w:r>
              <w:r w:rsidRPr="00993D67">
                <w:rPr>
                  <w:rFonts w:cs="Arial"/>
                  <w:b/>
                </w:rPr>
                <w:t>AP1000</w:t>
              </w:r>
              <w:r>
                <w:rPr>
                  <w:rFonts w:cs="Arial"/>
                </w:rPr>
                <w:t xml:space="preserve"> plant DCD [2]</w:t>
              </w:r>
            </w:ins>
            <w:del w:id="6685" w:author="gorgemj" w:date="2017-11-24T16:59:00Z">
              <w:r w:rsidDel="006E7610">
                <w:rPr>
                  <w:rFonts w:eastAsia="Calibri" w:cs="Arial"/>
                </w:rPr>
                <w:delText>DCD</w:delText>
              </w:r>
            </w:del>
            <w:r>
              <w:rPr>
                <w:rFonts w:eastAsia="Calibri" w:cs="Arial"/>
              </w:rPr>
              <w:t xml:space="preserve"> Chapters 4 and 15. </w:t>
            </w:r>
            <w:r w:rsidRPr="00817CEB">
              <w:rPr>
                <w:rFonts w:eastAsia="Calibri" w:cs="Arial"/>
              </w:rPr>
              <w:t xml:space="preserve">Fuel damage, that is, breach of fuel rod clad pressure boundary, is not expected during Condition I and Condition II events, and any small amount of fuel damage that could occur is within the capability of the plant cleanup system and is consistent with the plant design bases. See </w:t>
            </w:r>
            <w:ins w:id="6686" w:author="gorgemj" w:date="2017-11-24T16:59:00Z">
              <w:r w:rsidRPr="00993D67">
                <w:rPr>
                  <w:rFonts w:cs="Arial"/>
                  <w:b/>
                </w:rPr>
                <w:t>AP1000</w:t>
              </w:r>
              <w:r>
                <w:rPr>
                  <w:rFonts w:cs="Arial"/>
                </w:rPr>
                <w:t xml:space="preserve"> plant DCD [2]</w:t>
              </w:r>
            </w:ins>
            <w:del w:id="6687" w:author="gorgemj" w:date="2017-11-24T16:59:00Z">
              <w:r w:rsidRPr="00817CEB" w:rsidDel="006E7610">
                <w:rPr>
                  <w:rFonts w:eastAsia="Calibri" w:cs="Arial"/>
                </w:rPr>
                <w:delText>DCD</w:delText>
              </w:r>
            </w:del>
            <w:r w:rsidRPr="00817CEB">
              <w:rPr>
                <w:rFonts w:eastAsia="Calibri" w:cs="Arial"/>
              </w:rPr>
              <w:t xml:space="preserve"> </w:t>
            </w:r>
            <w:r>
              <w:rPr>
                <w:rFonts w:eastAsia="Calibri" w:cs="Arial"/>
              </w:rPr>
              <w:t>Sectio</w:t>
            </w:r>
            <w:r w:rsidRPr="00817CEB">
              <w:rPr>
                <w:rFonts w:eastAsia="Calibri" w:cs="Arial"/>
              </w:rPr>
              <w:t>n 4.2.</w:t>
            </w:r>
          </w:p>
        </w:tc>
      </w:tr>
      <w:tr w:rsidR="00B61F44" w:rsidRPr="00817CEB" w:rsidTr="00814E5E">
        <w:trPr>
          <w:cantSplit/>
          <w:trPrChange w:id="6688" w:author="gorgemj" w:date="2017-11-30T12:36:00Z">
            <w:trPr>
              <w:gridBefore w:val="6"/>
              <w:gridAfter w:val="0"/>
              <w:cantSplit/>
            </w:trPr>
          </w:trPrChange>
        </w:trPr>
        <w:tc>
          <w:tcPr>
            <w:tcW w:w="947" w:type="dxa"/>
            <w:tcPrChange w:id="6689" w:author="gorgemj" w:date="2017-11-30T12:36:00Z">
              <w:tcPr>
                <w:tcW w:w="945" w:type="dxa"/>
                <w:gridSpan w:val="6"/>
              </w:tcPr>
            </w:tcPrChange>
          </w:tcPr>
          <w:p w:rsidR="00B61F44" w:rsidRPr="006D4520" w:rsidRDefault="00B61F44" w:rsidP="00542606">
            <w:pPr>
              <w:autoSpaceDE w:val="0"/>
              <w:autoSpaceDN w:val="0"/>
              <w:adjustRightInd w:val="0"/>
              <w:spacing w:before="60" w:after="60" w:line="280" w:lineRule="atLeast"/>
              <w:jc w:val="center"/>
              <w:rPr>
                <w:rFonts w:cs="Arial"/>
                <w:rPrChange w:id="6690" w:author="gorgemj" w:date="2017-11-23T13:16:00Z">
                  <w:rPr>
                    <w:rFonts w:cs="Arial"/>
                    <w:b/>
                  </w:rPr>
                </w:rPrChange>
              </w:rPr>
            </w:pPr>
            <w:r w:rsidRPr="006D4520">
              <w:rPr>
                <w:rFonts w:cs="Arial"/>
                <w:rPrChange w:id="6691" w:author="gorgemj" w:date="2017-11-23T13:16:00Z">
                  <w:rPr>
                    <w:rFonts w:cs="Arial"/>
                    <w:b/>
                  </w:rPr>
                </w:rPrChange>
              </w:rPr>
              <w:t>6.3</w:t>
            </w:r>
          </w:p>
        </w:tc>
        <w:tc>
          <w:tcPr>
            <w:tcW w:w="693" w:type="dxa"/>
            <w:tcPrChange w:id="6692" w:author="gorgemj" w:date="2017-11-30T12:36:00Z">
              <w:tcPr>
                <w:tcW w:w="747" w:type="dxa"/>
                <w:gridSpan w:val="3"/>
              </w:tcPr>
            </w:tcPrChange>
          </w:tcPr>
          <w:p w:rsidR="00B61F44" w:rsidRPr="006D4520" w:rsidRDefault="00B61F44" w:rsidP="00542606">
            <w:pPr>
              <w:autoSpaceDE w:val="0"/>
              <w:autoSpaceDN w:val="0"/>
              <w:adjustRightInd w:val="0"/>
              <w:spacing w:before="60" w:after="60" w:line="280" w:lineRule="atLeast"/>
              <w:jc w:val="center"/>
              <w:rPr>
                <w:rFonts w:cs="Arial"/>
                <w:bCs/>
                <w:color w:val="000000"/>
                <w:sz w:val="24"/>
                <w:szCs w:val="24"/>
                <w:rPrChange w:id="6693" w:author="gorgemj" w:date="2017-11-23T13:16:00Z">
                  <w:rPr>
                    <w:rFonts w:cs="Arial"/>
                    <w:b/>
                    <w:bCs/>
                    <w:color w:val="000000"/>
                    <w:sz w:val="24"/>
                    <w:szCs w:val="24"/>
                  </w:rPr>
                </w:rPrChange>
              </w:rPr>
            </w:pPr>
            <w:r w:rsidRPr="006D4520">
              <w:rPr>
                <w:rFonts w:cs="Arial"/>
                <w:bCs/>
                <w:rPrChange w:id="6694" w:author="gorgemj" w:date="2017-11-23T13:16:00Z">
                  <w:rPr>
                    <w:rFonts w:cs="Arial"/>
                    <w:b/>
                    <w:bCs/>
                  </w:rPr>
                </w:rPrChange>
              </w:rPr>
              <w:t>1</w:t>
            </w:r>
          </w:p>
        </w:tc>
        <w:tc>
          <w:tcPr>
            <w:tcW w:w="5038" w:type="dxa"/>
            <w:gridSpan w:val="2"/>
            <w:tcPrChange w:id="6695" w:author="gorgemj" w:date="2017-11-30T12:36:00Z">
              <w:tcPr>
                <w:tcW w:w="6768" w:type="dxa"/>
                <w:gridSpan w:val="7"/>
              </w:tcPr>
            </w:tcPrChange>
          </w:tcPr>
          <w:p w:rsidR="00B61F44" w:rsidRPr="00817CEB" w:rsidRDefault="00B61F44" w:rsidP="00542606">
            <w:pPr>
              <w:autoSpaceDE w:val="0"/>
              <w:autoSpaceDN w:val="0"/>
              <w:adjustRightInd w:val="0"/>
              <w:spacing w:before="60" w:after="60" w:line="280" w:lineRule="atLeast"/>
              <w:rPr>
                <w:rFonts w:eastAsia="Calibri" w:cs="Arial"/>
              </w:rPr>
            </w:pPr>
            <w:r w:rsidRPr="00817CEB">
              <w:rPr>
                <w:rFonts w:eastAsia="Calibri" w:cs="Arial"/>
              </w:rPr>
              <w:t>Fuel elements and fuel assemblies shall be capable of withstanding the loads and stresses associated with fuel handling.</w:t>
            </w:r>
          </w:p>
        </w:tc>
        <w:tc>
          <w:tcPr>
            <w:tcW w:w="6912" w:type="dxa"/>
            <w:gridSpan w:val="3"/>
            <w:tcPrChange w:id="6696" w:author="gorgemj" w:date="2017-11-30T12:36:00Z">
              <w:tcPr>
                <w:tcW w:w="5130" w:type="dxa"/>
                <w:gridSpan w:val="8"/>
              </w:tcPr>
            </w:tcPrChange>
          </w:tcPr>
          <w:p w:rsidR="00B61F44" w:rsidRDefault="00B61F44" w:rsidP="009B7662">
            <w:pPr>
              <w:spacing w:before="60" w:after="60" w:line="280" w:lineRule="atLeast"/>
              <w:rPr>
                <w:rFonts w:eastAsia="Calibri" w:cs="Arial"/>
              </w:rPr>
            </w:pPr>
            <w:r w:rsidRPr="00817CEB">
              <w:rPr>
                <w:rFonts w:eastAsia="Calibri" w:cs="Arial"/>
              </w:rPr>
              <w:t xml:space="preserve">The </w:t>
            </w:r>
            <w:r w:rsidRPr="00817CEB">
              <w:rPr>
                <w:rFonts w:eastAsia="Calibri" w:cs="Arial"/>
                <w:b/>
              </w:rPr>
              <w:t>AP1000</w:t>
            </w:r>
            <w:r w:rsidRPr="00817CEB">
              <w:rPr>
                <w:rFonts w:eastAsia="Calibri" w:cs="Arial"/>
              </w:rPr>
              <w:t xml:space="preserve"> </w:t>
            </w:r>
            <w:r>
              <w:rPr>
                <w:rFonts w:eastAsia="Calibri" w:cs="Arial"/>
              </w:rPr>
              <w:t>p</w:t>
            </w:r>
            <w:r w:rsidRPr="00817CEB">
              <w:rPr>
                <w:rFonts w:eastAsia="Calibri" w:cs="Arial"/>
              </w:rPr>
              <w:t xml:space="preserve">lant fuel assemblies are designed to withstand non-operational loads induced during shipping, handling, and core loading and unloading without exceeding the criteria of </w:t>
            </w:r>
            <w:ins w:id="6697" w:author="gorgemj" w:date="2017-11-24T16:59:00Z">
              <w:r>
                <w:rPr>
                  <w:rFonts w:cs="Arial"/>
                </w:rPr>
                <w:t xml:space="preserve">the </w:t>
              </w:r>
              <w:r w:rsidRPr="00993D67">
                <w:rPr>
                  <w:rFonts w:cs="Arial"/>
                  <w:b/>
                </w:rPr>
                <w:t>AP1000</w:t>
              </w:r>
              <w:r>
                <w:rPr>
                  <w:rFonts w:cs="Arial"/>
                </w:rPr>
                <w:t xml:space="preserve"> plant DCD [2]</w:t>
              </w:r>
            </w:ins>
            <w:del w:id="6698" w:author="gorgemj" w:date="2017-11-24T16:59:00Z">
              <w:r w:rsidRPr="00817CEB" w:rsidDel="006E7610">
                <w:rPr>
                  <w:rFonts w:eastAsia="Calibri" w:cs="Arial"/>
                </w:rPr>
                <w:delText>DCD</w:delText>
              </w:r>
            </w:del>
            <w:r w:rsidRPr="00817CEB">
              <w:rPr>
                <w:rFonts w:eastAsia="Calibri" w:cs="Arial"/>
              </w:rPr>
              <w:t xml:space="preserve"> </w:t>
            </w:r>
            <w:r>
              <w:rPr>
                <w:rFonts w:eastAsia="Calibri" w:cs="Arial"/>
              </w:rPr>
              <w:t>Section</w:t>
            </w:r>
            <w:r w:rsidRPr="00817CEB">
              <w:rPr>
                <w:rFonts w:eastAsia="Calibri" w:cs="Arial"/>
              </w:rPr>
              <w:t xml:space="preserve"> 4.2.1.5.1.</w:t>
            </w:r>
          </w:p>
        </w:tc>
      </w:tr>
      <w:tr w:rsidR="00B61F44" w:rsidRPr="00817CEB" w:rsidDel="006D4520" w:rsidTr="00814E5E">
        <w:trPr>
          <w:cantSplit/>
          <w:del w:id="6699" w:author="gorgemj" w:date="2017-11-23T13:17:00Z"/>
          <w:trPrChange w:id="6700" w:author="gorgemj" w:date="2017-11-30T12:36:00Z">
            <w:trPr>
              <w:gridBefore w:val="6"/>
              <w:gridAfter w:val="0"/>
              <w:cantSplit/>
            </w:trPr>
          </w:trPrChange>
        </w:trPr>
        <w:tc>
          <w:tcPr>
            <w:tcW w:w="947" w:type="dxa"/>
            <w:tcPrChange w:id="6701" w:author="gorgemj" w:date="2017-11-30T12:36:00Z">
              <w:tcPr>
                <w:tcW w:w="945" w:type="dxa"/>
                <w:gridSpan w:val="6"/>
              </w:tcPr>
            </w:tcPrChange>
          </w:tcPr>
          <w:p w:rsidR="00B61F44" w:rsidDel="006D4520" w:rsidRDefault="00B61F44" w:rsidP="00C02A1C">
            <w:pPr>
              <w:keepNext/>
              <w:keepLines/>
              <w:autoSpaceDE w:val="0"/>
              <w:autoSpaceDN w:val="0"/>
              <w:adjustRightInd w:val="0"/>
              <w:spacing w:before="60" w:after="60" w:line="280" w:lineRule="atLeast"/>
              <w:jc w:val="center"/>
              <w:rPr>
                <w:del w:id="6702" w:author="gorgemj" w:date="2017-11-23T13:17:00Z"/>
                <w:rFonts w:cs="Arial"/>
                <w:b/>
              </w:rPr>
            </w:pPr>
          </w:p>
        </w:tc>
        <w:tc>
          <w:tcPr>
            <w:tcW w:w="693" w:type="dxa"/>
            <w:tcPrChange w:id="6703" w:author="gorgemj" w:date="2017-11-30T12:36:00Z">
              <w:tcPr>
                <w:tcW w:w="747" w:type="dxa"/>
                <w:gridSpan w:val="3"/>
              </w:tcPr>
            </w:tcPrChange>
          </w:tcPr>
          <w:p w:rsidR="00B61F44" w:rsidDel="006D4520" w:rsidRDefault="00B61F44" w:rsidP="00C02A1C">
            <w:pPr>
              <w:keepNext/>
              <w:keepLines/>
              <w:autoSpaceDE w:val="0"/>
              <w:autoSpaceDN w:val="0"/>
              <w:adjustRightInd w:val="0"/>
              <w:spacing w:before="60" w:after="60" w:line="280" w:lineRule="atLeast"/>
              <w:jc w:val="center"/>
              <w:rPr>
                <w:del w:id="6704" w:author="gorgemj" w:date="2017-11-23T13:17:00Z"/>
                <w:rFonts w:cs="Arial"/>
                <w:b/>
                <w:bCs/>
              </w:rPr>
            </w:pPr>
          </w:p>
        </w:tc>
        <w:tc>
          <w:tcPr>
            <w:tcW w:w="5038" w:type="dxa"/>
            <w:gridSpan w:val="2"/>
            <w:tcPrChange w:id="6705" w:author="gorgemj" w:date="2017-11-30T12:36:00Z">
              <w:tcPr>
                <w:tcW w:w="6768" w:type="dxa"/>
                <w:gridSpan w:val="7"/>
              </w:tcPr>
            </w:tcPrChange>
          </w:tcPr>
          <w:p w:rsidR="00B61F44" w:rsidDel="006D4520" w:rsidRDefault="00B61F44" w:rsidP="00C02A1C">
            <w:pPr>
              <w:keepNext/>
              <w:keepLines/>
              <w:autoSpaceDE w:val="0"/>
              <w:autoSpaceDN w:val="0"/>
              <w:adjustRightInd w:val="0"/>
              <w:spacing w:before="60" w:after="60" w:line="280" w:lineRule="atLeast"/>
              <w:rPr>
                <w:del w:id="6706" w:author="gorgemj" w:date="2017-11-23T13:17:00Z"/>
                <w:rFonts w:cs="Arial"/>
                <w:b/>
                <w:color w:val="000000"/>
                <w:sz w:val="24"/>
                <w:szCs w:val="24"/>
              </w:rPr>
            </w:pPr>
            <w:del w:id="6707" w:author="gorgemj" w:date="2017-11-23T13:16:00Z">
              <w:r w:rsidRPr="00817CEB" w:rsidDel="006D4520">
                <w:rPr>
                  <w:rFonts w:eastAsia="Calibri" w:cs="Arial"/>
                  <w:b/>
                  <w:bCs/>
                </w:rPr>
                <w:delText>Requirement 44: Structural capability of the reactor core</w:delText>
              </w:r>
            </w:del>
          </w:p>
        </w:tc>
        <w:tc>
          <w:tcPr>
            <w:tcW w:w="6912" w:type="dxa"/>
            <w:gridSpan w:val="3"/>
            <w:tcPrChange w:id="6708" w:author="gorgemj" w:date="2017-11-30T12:36:00Z">
              <w:tcPr>
                <w:tcW w:w="5130" w:type="dxa"/>
                <w:gridSpan w:val="8"/>
              </w:tcPr>
            </w:tcPrChange>
          </w:tcPr>
          <w:p w:rsidR="00B61F44" w:rsidDel="006D4520" w:rsidRDefault="00B61F44" w:rsidP="00C02A1C">
            <w:pPr>
              <w:keepNext/>
              <w:keepLines/>
              <w:spacing w:before="60" w:after="60" w:line="280" w:lineRule="atLeast"/>
              <w:rPr>
                <w:del w:id="6709" w:author="gorgemj" w:date="2017-11-23T13:17:00Z"/>
                <w:rFonts w:cs="Arial"/>
                <w:b/>
              </w:rPr>
            </w:pPr>
          </w:p>
        </w:tc>
      </w:tr>
      <w:tr w:rsidR="00B61F44" w:rsidRPr="00817CEB" w:rsidTr="00814E5E">
        <w:trPr>
          <w:cantSplit/>
          <w:trPrChange w:id="6710" w:author="gorgemj" w:date="2017-11-30T12:36:00Z">
            <w:trPr>
              <w:gridBefore w:val="6"/>
              <w:gridAfter w:val="0"/>
              <w:cantSplit/>
            </w:trPr>
          </w:trPrChange>
        </w:trPr>
        <w:tc>
          <w:tcPr>
            <w:tcW w:w="947" w:type="dxa"/>
            <w:tcPrChange w:id="6711" w:author="gorgemj" w:date="2017-11-30T12:36:00Z">
              <w:tcPr>
                <w:tcW w:w="945" w:type="dxa"/>
                <w:gridSpan w:val="6"/>
              </w:tcPr>
            </w:tcPrChange>
          </w:tcPr>
          <w:p w:rsidR="00B61F44" w:rsidRDefault="00B61F44" w:rsidP="00542606">
            <w:pPr>
              <w:autoSpaceDE w:val="0"/>
              <w:autoSpaceDN w:val="0"/>
              <w:adjustRightInd w:val="0"/>
              <w:spacing w:before="60" w:after="60" w:line="280" w:lineRule="atLeast"/>
              <w:jc w:val="center"/>
              <w:rPr>
                <w:rFonts w:cs="Arial"/>
                <w:b/>
              </w:rPr>
            </w:pPr>
          </w:p>
        </w:tc>
        <w:tc>
          <w:tcPr>
            <w:tcW w:w="693" w:type="dxa"/>
            <w:tcPrChange w:id="6712" w:author="gorgemj" w:date="2017-11-30T12:36:00Z">
              <w:tcPr>
                <w:tcW w:w="747" w:type="dxa"/>
                <w:gridSpan w:val="3"/>
              </w:tcPr>
            </w:tcPrChange>
          </w:tcPr>
          <w:p w:rsidR="00B61F44" w:rsidRDefault="00B61F44" w:rsidP="00542606">
            <w:pPr>
              <w:autoSpaceDE w:val="0"/>
              <w:autoSpaceDN w:val="0"/>
              <w:adjustRightInd w:val="0"/>
              <w:spacing w:before="60" w:after="60" w:line="280" w:lineRule="atLeast"/>
              <w:jc w:val="center"/>
              <w:rPr>
                <w:rFonts w:cs="Arial"/>
                <w:b/>
                <w:bCs/>
              </w:rPr>
            </w:pPr>
          </w:p>
        </w:tc>
        <w:tc>
          <w:tcPr>
            <w:tcW w:w="5038" w:type="dxa"/>
            <w:gridSpan w:val="2"/>
            <w:tcPrChange w:id="6713" w:author="gorgemj" w:date="2017-11-30T12:36:00Z">
              <w:tcPr>
                <w:tcW w:w="6768" w:type="dxa"/>
                <w:gridSpan w:val="7"/>
              </w:tcPr>
            </w:tcPrChange>
          </w:tcPr>
          <w:p w:rsidR="00B61F44" w:rsidRDefault="00B61F44" w:rsidP="00542606">
            <w:pPr>
              <w:autoSpaceDE w:val="0"/>
              <w:autoSpaceDN w:val="0"/>
              <w:adjustRightInd w:val="0"/>
              <w:spacing w:before="60" w:after="60" w:line="280" w:lineRule="atLeast"/>
              <w:rPr>
                <w:ins w:id="6714" w:author="gorgemj" w:date="2017-11-23T13:17:00Z"/>
                <w:rFonts w:eastAsia="Calibri" w:cs="Arial"/>
                <w:b/>
                <w:bCs/>
              </w:rPr>
            </w:pPr>
            <w:ins w:id="6715" w:author="gorgemj" w:date="2017-11-23T13:16:00Z">
              <w:r w:rsidRPr="006D4520">
                <w:rPr>
                  <w:rFonts w:eastAsia="Calibri" w:cs="Arial"/>
                  <w:b/>
                  <w:bCs/>
                </w:rPr>
                <w:t xml:space="preserve">Requirement 44: Structural capability of the reactor core </w:t>
              </w:r>
            </w:ins>
          </w:p>
          <w:p w:rsidR="00B61F44" w:rsidRPr="00817CEB" w:rsidRDefault="00B61F44" w:rsidP="00542606">
            <w:pPr>
              <w:autoSpaceDE w:val="0"/>
              <w:autoSpaceDN w:val="0"/>
              <w:adjustRightInd w:val="0"/>
              <w:spacing w:before="60" w:after="60" w:line="280" w:lineRule="atLeast"/>
              <w:rPr>
                <w:rFonts w:eastAsia="Calibri" w:cs="Arial"/>
                <w:b/>
                <w:bCs/>
              </w:rPr>
            </w:pPr>
            <w:r w:rsidRPr="00817CEB">
              <w:rPr>
                <w:rFonts w:eastAsia="Calibri" w:cs="Arial"/>
                <w:b/>
                <w:bCs/>
              </w:rPr>
              <w:t>The fuel elements and fuel assemblies and their supporting structures for the nuclear power plant shall be designed so that, in operational states and in accident conditions other than severe accidents, a geometry that allows for adequate cooling is maintained and the insertion of control rods is not impeded.</w:t>
            </w:r>
          </w:p>
        </w:tc>
        <w:tc>
          <w:tcPr>
            <w:tcW w:w="6912" w:type="dxa"/>
            <w:gridSpan w:val="3"/>
            <w:tcPrChange w:id="6716" w:author="gorgemj" w:date="2017-11-30T12:36:00Z">
              <w:tcPr>
                <w:tcW w:w="5130" w:type="dxa"/>
                <w:gridSpan w:val="8"/>
              </w:tcPr>
            </w:tcPrChange>
          </w:tcPr>
          <w:p w:rsidR="00B61F44" w:rsidRDefault="00B61F44" w:rsidP="00542606">
            <w:pPr>
              <w:spacing w:before="60" w:after="60" w:line="280" w:lineRule="atLeast"/>
              <w:rPr>
                <w:rFonts w:eastAsia="Calibri" w:cs="Arial"/>
              </w:rPr>
            </w:pPr>
            <w:ins w:id="6717" w:author="gorgemj" w:date="2017-11-24T16:59:00Z">
              <w:r>
                <w:rPr>
                  <w:rFonts w:cs="Arial"/>
                </w:rPr>
                <w:t xml:space="preserve">The </w:t>
              </w:r>
              <w:r w:rsidRPr="00993D67">
                <w:rPr>
                  <w:rFonts w:cs="Arial"/>
                  <w:b/>
                </w:rPr>
                <w:t>AP1000</w:t>
              </w:r>
              <w:r>
                <w:rPr>
                  <w:rFonts w:cs="Arial"/>
                </w:rPr>
                <w:t xml:space="preserve"> plant DCD [2]</w:t>
              </w:r>
            </w:ins>
            <w:del w:id="6718" w:author="gorgemj" w:date="2017-11-24T16:59:00Z">
              <w:r w:rsidRPr="00817CEB" w:rsidDel="006E7610">
                <w:rPr>
                  <w:rFonts w:eastAsia="Calibri" w:cs="Arial"/>
                </w:rPr>
                <w:delText>DCD</w:delText>
              </w:r>
            </w:del>
            <w:r w:rsidRPr="00817CEB">
              <w:rPr>
                <w:rFonts w:eastAsia="Calibri" w:cs="Arial"/>
              </w:rPr>
              <w:t xml:space="preserve"> </w:t>
            </w:r>
            <w:r>
              <w:rPr>
                <w:rFonts w:eastAsia="Calibri" w:cs="Arial"/>
              </w:rPr>
              <w:t>Section</w:t>
            </w:r>
            <w:r w:rsidRPr="00817CEB">
              <w:rPr>
                <w:rFonts w:eastAsia="Calibri" w:cs="Arial"/>
              </w:rPr>
              <w:t xml:space="preserve"> 4.2 provides the </w:t>
            </w:r>
            <w:r w:rsidRPr="00817CEB">
              <w:rPr>
                <w:rFonts w:eastAsia="Calibri" w:cs="Arial"/>
                <w:b/>
              </w:rPr>
              <w:t>AP1000</w:t>
            </w:r>
            <w:r w:rsidRPr="00817CEB">
              <w:rPr>
                <w:rFonts w:eastAsia="Calibri" w:cs="Arial"/>
              </w:rPr>
              <w:t xml:space="preserve"> </w:t>
            </w:r>
            <w:r>
              <w:rPr>
                <w:rFonts w:eastAsia="Calibri" w:cs="Arial"/>
              </w:rPr>
              <w:t>p</w:t>
            </w:r>
            <w:r w:rsidRPr="00817CEB">
              <w:rPr>
                <w:rFonts w:eastAsia="Calibri" w:cs="Arial"/>
              </w:rPr>
              <w:t>lant fuel system design</w:t>
            </w:r>
            <w:r>
              <w:rPr>
                <w:rFonts w:eastAsia="Calibri" w:cs="Arial"/>
              </w:rPr>
              <w:t xml:space="preserve">. </w:t>
            </w:r>
            <w:r w:rsidRPr="00817CEB">
              <w:rPr>
                <w:rFonts w:eastAsia="Calibri" w:cs="Arial"/>
              </w:rPr>
              <w:t>The plant conditions for design are divided into four categories.</w:t>
            </w:r>
          </w:p>
          <w:p w:rsidR="00B61F44" w:rsidRPr="00C02A1C" w:rsidRDefault="00B61F44" w:rsidP="001D39A8">
            <w:pPr>
              <w:pStyle w:val="ListParagraph"/>
              <w:numPr>
                <w:ilvl w:val="0"/>
                <w:numId w:val="20"/>
              </w:numPr>
              <w:autoSpaceDE w:val="0"/>
              <w:autoSpaceDN w:val="0"/>
              <w:adjustRightInd w:val="0"/>
              <w:spacing w:before="60" w:after="60" w:line="280" w:lineRule="atLeast"/>
              <w:contextualSpacing w:val="0"/>
              <w:rPr>
                <w:rFonts w:eastAsia="Calibri" w:cs="Arial"/>
                <w:szCs w:val="20"/>
              </w:rPr>
            </w:pPr>
            <w:r w:rsidRPr="00C02A1C">
              <w:rPr>
                <w:rFonts w:eastAsia="Calibri" w:cs="Arial"/>
                <w:szCs w:val="20"/>
              </w:rPr>
              <w:t>Condition I - normal operation and operational transients</w:t>
            </w:r>
          </w:p>
          <w:p w:rsidR="00B61F44" w:rsidRPr="00C02A1C" w:rsidRDefault="00B61F44" w:rsidP="001D39A8">
            <w:pPr>
              <w:pStyle w:val="ListParagraph"/>
              <w:numPr>
                <w:ilvl w:val="0"/>
                <w:numId w:val="20"/>
              </w:numPr>
              <w:autoSpaceDE w:val="0"/>
              <w:autoSpaceDN w:val="0"/>
              <w:adjustRightInd w:val="0"/>
              <w:spacing w:before="60" w:after="60" w:line="280" w:lineRule="atLeast"/>
              <w:contextualSpacing w:val="0"/>
              <w:rPr>
                <w:rFonts w:eastAsia="Calibri" w:cs="Arial"/>
                <w:szCs w:val="20"/>
              </w:rPr>
            </w:pPr>
            <w:r w:rsidRPr="00C02A1C">
              <w:rPr>
                <w:rFonts w:eastAsia="Calibri" w:cs="Arial"/>
                <w:szCs w:val="20"/>
              </w:rPr>
              <w:t>Condition II - events of moderate frequency</w:t>
            </w:r>
          </w:p>
          <w:p w:rsidR="00B61F44" w:rsidRPr="00C02A1C" w:rsidRDefault="00B61F44" w:rsidP="001D39A8">
            <w:pPr>
              <w:pStyle w:val="ListParagraph"/>
              <w:numPr>
                <w:ilvl w:val="0"/>
                <w:numId w:val="20"/>
              </w:numPr>
              <w:autoSpaceDE w:val="0"/>
              <w:autoSpaceDN w:val="0"/>
              <w:adjustRightInd w:val="0"/>
              <w:spacing w:before="60" w:after="60" w:line="280" w:lineRule="atLeast"/>
              <w:contextualSpacing w:val="0"/>
              <w:rPr>
                <w:rFonts w:eastAsia="Calibri" w:cs="Arial"/>
                <w:szCs w:val="20"/>
              </w:rPr>
            </w:pPr>
            <w:r w:rsidRPr="00C02A1C">
              <w:rPr>
                <w:rFonts w:eastAsia="Calibri" w:cs="Arial"/>
                <w:szCs w:val="20"/>
              </w:rPr>
              <w:t>Condition III - infrequent incidents</w:t>
            </w:r>
          </w:p>
          <w:p w:rsidR="00B61F44" w:rsidRPr="00C02A1C" w:rsidRDefault="00B61F44" w:rsidP="001D39A8">
            <w:pPr>
              <w:pStyle w:val="ListParagraph"/>
              <w:numPr>
                <w:ilvl w:val="0"/>
                <w:numId w:val="20"/>
              </w:numPr>
              <w:autoSpaceDE w:val="0"/>
              <w:autoSpaceDN w:val="0"/>
              <w:adjustRightInd w:val="0"/>
              <w:spacing w:before="60" w:after="60" w:line="280" w:lineRule="atLeast"/>
              <w:rPr>
                <w:rFonts w:eastAsia="Calibri" w:cs="Arial"/>
                <w:szCs w:val="20"/>
              </w:rPr>
            </w:pPr>
            <w:r w:rsidRPr="00C02A1C">
              <w:rPr>
                <w:rFonts w:eastAsia="Calibri" w:cs="Arial"/>
                <w:szCs w:val="20"/>
              </w:rPr>
              <w:t>Condition IV - limiting faults</w:t>
            </w:r>
          </w:p>
          <w:p w:rsidR="00B61F44" w:rsidRDefault="00B61F44" w:rsidP="00542606">
            <w:pPr>
              <w:spacing w:before="60" w:after="60" w:line="280" w:lineRule="atLeast"/>
              <w:rPr>
                <w:rFonts w:cs="Arial"/>
              </w:rPr>
            </w:pPr>
            <w:r w:rsidRPr="00817CEB">
              <w:rPr>
                <w:rFonts w:eastAsia="Calibri" w:cs="Arial"/>
              </w:rPr>
              <w:t>The core design provides adequate margin so that departure from nucleate b</w:t>
            </w:r>
            <w:r>
              <w:rPr>
                <w:rFonts w:eastAsia="Calibri" w:cs="Arial"/>
              </w:rPr>
              <w:t>oiling will not occur with a 95 </w:t>
            </w:r>
            <w:r w:rsidRPr="00817CEB">
              <w:rPr>
                <w:rFonts w:eastAsia="Calibri" w:cs="Arial"/>
              </w:rPr>
              <w:t>percent probability and 95 percent confidence basis for all Condition I and II events</w:t>
            </w:r>
            <w:r>
              <w:rPr>
                <w:rFonts w:eastAsia="Calibri" w:cs="Arial"/>
              </w:rPr>
              <w:t xml:space="preserve">. </w:t>
            </w:r>
            <w:r w:rsidRPr="00817CEB">
              <w:rPr>
                <w:rFonts w:eastAsia="Calibri" w:cs="Arial"/>
              </w:rPr>
              <w:t>The reactor can be brought to a safe state following a Condition III event with only a small fraction of fuel rods damaged</w:t>
            </w:r>
            <w:r>
              <w:rPr>
                <w:rFonts w:eastAsia="Calibri" w:cs="Arial"/>
              </w:rPr>
              <w:t xml:space="preserve">. </w:t>
            </w:r>
            <w:r w:rsidRPr="00817CEB">
              <w:rPr>
                <w:rFonts w:eastAsia="Calibri" w:cs="Arial"/>
              </w:rPr>
              <w:t>The fraction of fuel rods damaged must be limited to meet the dose guidelines identified in Chapter 15 although sufficient fuel damage might occur to preclude imme</w:t>
            </w:r>
            <w:r>
              <w:rPr>
                <w:rFonts w:eastAsia="Calibri" w:cs="Arial"/>
              </w:rPr>
              <w:t xml:space="preserve">diate resumption of operation. </w:t>
            </w:r>
            <w:r w:rsidRPr="00817CEB">
              <w:rPr>
                <w:rFonts w:eastAsia="Calibri" w:cs="Arial"/>
              </w:rPr>
              <w:t>The reactor can be brought to a safe state and the core kept subcritical with acceptable heat transfer geometry following transients arising from Condition IV events.</w:t>
            </w:r>
          </w:p>
        </w:tc>
      </w:tr>
      <w:tr w:rsidR="00B61F44" w:rsidRPr="00817CEB" w:rsidDel="006D4520" w:rsidTr="00814E5E">
        <w:trPr>
          <w:cantSplit/>
          <w:del w:id="6719" w:author="gorgemj" w:date="2017-11-23T13:17:00Z"/>
          <w:trPrChange w:id="6720" w:author="gorgemj" w:date="2017-11-30T12:36:00Z">
            <w:trPr>
              <w:gridBefore w:val="6"/>
              <w:gridAfter w:val="0"/>
              <w:cantSplit/>
            </w:trPr>
          </w:trPrChange>
        </w:trPr>
        <w:tc>
          <w:tcPr>
            <w:tcW w:w="947" w:type="dxa"/>
            <w:tcPrChange w:id="6721" w:author="gorgemj" w:date="2017-11-30T12:36:00Z">
              <w:tcPr>
                <w:tcW w:w="945" w:type="dxa"/>
                <w:gridSpan w:val="6"/>
              </w:tcPr>
            </w:tcPrChange>
          </w:tcPr>
          <w:p w:rsidR="00B61F44" w:rsidDel="006D4520" w:rsidRDefault="00B61F44" w:rsidP="00C02A1C">
            <w:pPr>
              <w:keepNext/>
              <w:keepLines/>
              <w:autoSpaceDE w:val="0"/>
              <w:autoSpaceDN w:val="0"/>
              <w:adjustRightInd w:val="0"/>
              <w:spacing w:before="60" w:after="60" w:line="280" w:lineRule="atLeast"/>
              <w:jc w:val="center"/>
              <w:rPr>
                <w:del w:id="6722" w:author="gorgemj" w:date="2017-11-23T13:17:00Z"/>
                <w:rFonts w:cs="Arial"/>
                <w:b/>
              </w:rPr>
            </w:pPr>
          </w:p>
        </w:tc>
        <w:tc>
          <w:tcPr>
            <w:tcW w:w="693" w:type="dxa"/>
            <w:tcPrChange w:id="6723" w:author="gorgemj" w:date="2017-11-30T12:36:00Z">
              <w:tcPr>
                <w:tcW w:w="747" w:type="dxa"/>
                <w:gridSpan w:val="3"/>
              </w:tcPr>
            </w:tcPrChange>
          </w:tcPr>
          <w:p w:rsidR="00B61F44" w:rsidDel="006D4520" w:rsidRDefault="00B61F44" w:rsidP="00C02A1C">
            <w:pPr>
              <w:keepNext/>
              <w:keepLines/>
              <w:autoSpaceDE w:val="0"/>
              <w:autoSpaceDN w:val="0"/>
              <w:adjustRightInd w:val="0"/>
              <w:spacing w:before="60" w:after="60" w:line="280" w:lineRule="atLeast"/>
              <w:jc w:val="center"/>
              <w:rPr>
                <w:del w:id="6724" w:author="gorgemj" w:date="2017-11-23T13:17:00Z"/>
                <w:rFonts w:cs="Arial"/>
                <w:b/>
                <w:bCs/>
              </w:rPr>
            </w:pPr>
          </w:p>
        </w:tc>
        <w:tc>
          <w:tcPr>
            <w:tcW w:w="5038" w:type="dxa"/>
            <w:gridSpan w:val="2"/>
            <w:tcPrChange w:id="6725" w:author="gorgemj" w:date="2017-11-30T12:36:00Z">
              <w:tcPr>
                <w:tcW w:w="6768" w:type="dxa"/>
                <w:gridSpan w:val="7"/>
              </w:tcPr>
            </w:tcPrChange>
          </w:tcPr>
          <w:p w:rsidR="00B61F44" w:rsidDel="006D4520" w:rsidRDefault="00B61F44" w:rsidP="00C02A1C">
            <w:pPr>
              <w:keepNext/>
              <w:keepLines/>
              <w:autoSpaceDE w:val="0"/>
              <w:autoSpaceDN w:val="0"/>
              <w:adjustRightInd w:val="0"/>
              <w:spacing w:before="60" w:after="60" w:line="280" w:lineRule="atLeast"/>
              <w:rPr>
                <w:del w:id="6726" w:author="gorgemj" w:date="2017-11-23T13:17:00Z"/>
                <w:rFonts w:cs="Arial"/>
                <w:b/>
                <w:color w:val="000000"/>
                <w:sz w:val="24"/>
                <w:szCs w:val="24"/>
              </w:rPr>
            </w:pPr>
            <w:del w:id="6727" w:author="gorgemj" w:date="2017-11-23T13:17:00Z">
              <w:r w:rsidRPr="00817CEB" w:rsidDel="006D4520">
                <w:rPr>
                  <w:rFonts w:eastAsia="Calibri" w:cs="Arial"/>
                  <w:b/>
                  <w:bCs/>
                </w:rPr>
                <w:delText>Requirement 45: Control of the reactor core</w:delText>
              </w:r>
            </w:del>
          </w:p>
        </w:tc>
        <w:tc>
          <w:tcPr>
            <w:tcW w:w="6912" w:type="dxa"/>
            <w:gridSpan w:val="3"/>
            <w:tcPrChange w:id="6728" w:author="gorgemj" w:date="2017-11-30T12:36:00Z">
              <w:tcPr>
                <w:tcW w:w="5130" w:type="dxa"/>
                <w:gridSpan w:val="8"/>
              </w:tcPr>
            </w:tcPrChange>
          </w:tcPr>
          <w:p w:rsidR="00B61F44" w:rsidDel="006D4520" w:rsidRDefault="00B61F44" w:rsidP="00C02A1C">
            <w:pPr>
              <w:keepNext/>
              <w:keepLines/>
              <w:spacing w:before="60" w:after="60" w:line="280" w:lineRule="atLeast"/>
              <w:rPr>
                <w:del w:id="6729" w:author="gorgemj" w:date="2017-11-23T13:17:00Z"/>
                <w:rFonts w:cs="Arial"/>
                <w:b/>
              </w:rPr>
            </w:pPr>
          </w:p>
        </w:tc>
      </w:tr>
      <w:tr w:rsidR="00B61F44" w:rsidRPr="00817CEB" w:rsidTr="00814E5E">
        <w:trPr>
          <w:cantSplit/>
          <w:trPrChange w:id="6730" w:author="gorgemj" w:date="2017-11-30T12:36:00Z">
            <w:trPr>
              <w:gridBefore w:val="6"/>
              <w:gridAfter w:val="0"/>
              <w:cantSplit/>
            </w:trPr>
          </w:trPrChange>
        </w:trPr>
        <w:tc>
          <w:tcPr>
            <w:tcW w:w="947" w:type="dxa"/>
            <w:tcPrChange w:id="6731" w:author="gorgemj" w:date="2017-11-30T12:36:00Z">
              <w:tcPr>
                <w:tcW w:w="945" w:type="dxa"/>
                <w:gridSpan w:val="6"/>
              </w:tcPr>
            </w:tcPrChange>
          </w:tcPr>
          <w:p w:rsidR="00B61F44" w:rsidRDefault="00B61F44" w:rsidP="00542606">
            <w:pPr>
              <w:autoSpaceDE w:val="0"/>
              <w:autoSpaceDN w:val="0"/>
              <w:adjustRightInd w:val="0"/>
              <w:spacing w:before="60" w:after="60" w:line="280" w:lineRule="atLeast"/>
              <w:jc w:val="center"/>
              <w:rPr>
                <w:rFonts w:cs="Arial"/>
                <w:b/>
              </w:rPr>
            </w:pPr>
          </w:p>
        </w:tc>
        <w:tc>
          <w:tcPr>
            <w:tcW w:w="693" w:type="dxa"/>
            <w:tcPrChange w:id="6732" w:author="gorgemj" w:date="2017-11-30T12:36:00Z">
              <w:tcPr>
                <w:tcW w:w="747" w:type="dxa"/>
                <w:gridSpan w:val="3"/>
              </w:tcPr>
            </w:tcPrChange>
          </w:tcPr>
          <w:p w:rsidR="00B61F44" w:rsidRDefault="00B61F44" w:rsidP="00542606">
            <w:pPr>
              <w:autoSpaceDE w:val="0"/>
              <w:autoSpaceDN w:val="0"/>
              <w:adjustRightInd w:val="0"/>
              <w:spacing w:before="60" w:after="60" w:line="280" w:lineRule="atLeast"/>
              <w:jc w:val="center"/>
              <w:rPr>
                <w:rFonts w:cs="Arial"/>
                <w:b/>
                <w:bCs/>
              </w:rPr>
            </w:pPr>
          </w:p>
        </w:tc>
        <w:tc>
          <w:tcPr>
            <w:tcW w:w="5038" w:type="dxa"/>
            <w:gridSpan w:val="2"/>
            <w:tcPrChange w:id="6733" w:author="gorgemj" w:date="2017-11-30T12:36:00Z">
              <w:tcPr>
                <w:tcW w:w="6768" w:type="dxa"/>
                <w:gridSpan w:val="7"/>
              </w:tcPr>
            </w:tcPrChange>
          </w:tcPr>
          <w:p w:rsidR="00B61F44" w:rsidRDefault="00B61F44" w:rsidP="00542606">
            <w:pPr>
              <w:autoSpaceDE w:val="0"/>
              <w:autoSpaceDN w:val="0"/>
              <w:adjustRightInd w:val="0"/>
              <w:spacing w:before="60" w:after="60" w:line="280" w:lineRule="atLeast"/>
              <w:rPr>
                <w:ins w:id="6734" w:author="gorgemj" w:date="2017-11-23T13:17:00Z"/>
                <w:rFonts w:eastAsia="Calibri" w:cs="Arial"/>
                <w:b/>
                <w:bCs/>
              </w:rPr>
            </w:pPr>
            <w:del w:id="6735" w:author="gorgemj" w:date="2017-11-23T13:17:00Z">
              <w:r w:rsidRPr="00817CEB" w:rsidDel="006D4520">
                <w:rPr>
                  <w:rFonts w:eastAsia="Calibri" w:cs="Arial"/>
                  <w:b/>
                  <w:bCs/>
                </w:rPr>
                <w:delText>D</w:delText>
              </w:r>
            </w:del>
            <w:ins w:id="6736" w:author="gorgemj" w:date="2017-11-23T13:17:00Z">
              <w:r w:rsidRPr="006D4520">
                <w:rPr>
                  <w:rFonts w:eastAsia="Calibri" w:cs="Arial"/>
                  <w:b/>
                  <w:bCs/>
                </w:rPr>
                <w:t xml:space="preserve">Requirement 45: Control of the reactor core </w:t>
              </w:r>
            </w:ins>
          </w:p>
          <w:p w:rsidR="00B61F44" w:rsidRPr="00817CEB" w:rsidRDefault="00B61F44" w:rsidP="00542606">
            <w:pPr>
              <w:autoSpaceDE w:val="0"/>
              <w:autoSpaceDN w:val="0"/>
              <w:adjustRightInd w:val="0"/>
              <w:spacing w:before="60" w:after="60" w:line="280" w:lineRule="atLeast"/>
              <w:rPr>
                <w:rFonts w:eastAsia="Calibri" w:cs="Arial"/>
                <w:b/>
                <w:bCs/>
              </w:rPr>
            </w:pPr>
            <w:ins w:id="6737" w:author="gorgemj" w:date="2017-11-23T13:17:00Z">
              <w:r>
                <w:rPr>
                  <w:rFonts w:eastAsia="Calibri" w:cs="Arial"/>
                  <w:b/>
                  <w:bCs/>
                </w:rPr>
                <w:t>D</w:t>
              </w:r>
            </w:ins>
            <w:r w:rsidRPr="00817CEB">
              <w:rPr>
                <w:rFonts w:eastAsia="Calibri" w:cs="Arial"/>
                <w:b/>
                <w:bCs/>
              </w:rPr>
              <w:t>istributions of neutron flux that can arise in any state of the reactor core in the nuclear power plant, including states arising after shutdown and during or after refueling, and states arising from anticipated operational occurrences and from accident conditions not involving degradation of the reactor core, shall be inherently stable. The demands made on the control system for maintaining the shapes, levels and stability of the neutron flux within specified design limits in all operational states shall be minimized.</w:t>
            </w:r>
          </w:p>
        </w:tc>
        <w:tc>
          <w:tcPr>
            <w:tcW w:w="6912" w:type="dxa"/>
            <w:gridSpan w:val="3"/>
            <w:tcPrChange w:id="6738" w:author="gorgemj" w:date="2017-11-30T12:36:00Z">
              <w:tcPr>
                <w:tcW w:w="5130" w:type="dxa"/>
                <w:gridSpan w:val="8"/>
              </w:tcPr>
            </w:tcPrChange>
          </w:tcPr>
          <w:p w:rsidR="00B61F44" w:rsidRDefault="00B61F44" w:rsidP="00542606">
            <w:pPr>
              <w:spacing w:before="60" w:after="60" w:line="280" w:lineRule="atLeast"/>
              <w:rPr>
                <w:rFonts w:cs="Arial"/>
              </w:rPr>
            </w:pPr>
            <w:r w:rsidRPr="00817CEB">
              <w:rPr>
                <w:rFonts w:cs="Arial"/>
              </w:rPr>
              <w:t xml:space="preserve">The design bases and description of </w:t>
            </w:r>
            <w:r w:rsidRPr="00817CEB">
              <w:rPr>
                <w:rFonts w:cs="Arial"/>
                <w:b/>
              </w:rPr>
              <w:t>AP1000</w:t>
            </w:r>
            <w:r w:rsidRPr="00817CEB">
              <w:rPr>
                <w:rFonts w:cs="Arial"/>
              </w:rPr>
              <w:t xml:space="preserve"> </w:t>
            </w:r>
            <w:r>
              <w:rPr>
                <w:rFonts w:cs="Arial"/>
              </w:rPr>
              <w:t>p</w:t>
            </w:r>
            <w:r w:rsidRPr="00817CEB">
              <w:rPr>
                <w:rFonts w:cs="Arial"/>
              </w:rPr>
              <w:t xml:space="preserve">lant nuclear design features to monitor and control neutron flux distribution are discussed in </w:t>
            </w:r>
            <w:ins w:id="6739" w:author="gorgemj" w:date="2017-11-24T16:59:00Z">
              <w:r>
                <w:rPr>
                  <w:rFonts w:cs="Arial"/>
                </w:rPr>
                <w:t xml:space="preserve">the </w:t>
              </w:r>
              <w:r w:rsidRPr="00993D67">
                <w:rPr>
                  <w:rFonts w:cs="Arial"/>
                  <w:b/>
                </w:rPr>
                <w:t>AP1000</w:t>
              </w:r>
              <w:r>
                <w:rPr>
                  <w:rFonts w:cs="Arial"/>
                </w:rPr>
                <w:t xml:space="preserve"> plant DCD [2]</w:t>
              </w:r>
            </w:ins>
            <w:del w:id="6740" w:author="gorgemj" w:date="2017-11-24T16:59:00Z">
              <w:r w:rsidRPr="00817CEB" w:rsidDel="006E7610">
                <w:rPr>
                  <w:rFonts w:cs="Arial"/>
                </w:rPr>
                <w:delText>DCD</w:delText>
              </w:r>
            </w:del>
            <w:r w:rsidRPr="00817CEB">
              <w:rPr>
                <w:rFonts w:cs="Arial"/>
              </w:rPr>
              <w:t xml:space="preserve"> Section 4.3</w:t>
            </w:r>
            <w:r>
              <w:rPr>
                <w:rFonts w:cs="Arial"/>
              </w:rPr>
              <w:t xml:space="preserve">.1.6. </w:t>
            </w:r>
            <w:r w:rsidRPr="00817CEB">
              <w:rPr>
                <w:rFonts w:cs="Arial"/>
              </w:rPr>
              <w:t>Limiting neutron flux (power) distributions are considered in the safety analyses (</w:t>
            </w:r>
            <w:ins w:id="6741" w:author="gorgemj" w:date="2017-11-24T16:59:00Z">
              <w:r w:rsidRPr="00993D67">
                <w:rPr>
                  <w:rFonts w:cs="Arial"/>
                  <w:b/>
                </w:rPr>
                <w:t>AP1000</w:t>
              </w:r>
              <w:r>
                <w:rPr>
                  <w:rFonts w:cs="Arial"/>
                </w:rPr>
                <w:t xml:space="preserve"> plant DCD [2]</w:t>
              </w:r>
            </w:ins>
            <w:del w:id="6742" w:author="gorgemj" w:date="2017-11-24T16:59:00Z">
              <w:r w:rsidRPr="00817CEB" w:rsidDel="006E7610">
                <w:rPr>
                  <w:rFonts w:cs="Arial"/>
                </w:rPr>
                <w:delText>DCD</w:delText>
              </w:r>
            </w:del>
            <w:r w:rsidRPr="00817CEB">
              <w:rPr>
                <w:rFonts w:cs="Arial"/>
              </w:rPr>
              <w:t xml:space="preserve"> Chapter 15).</w:t>
            </w:r>
          </w:p>
          <w:p w:rsidR="00B61F44" w:rsidRDefault="00B61F44" w:rsidP="00A366D5">
            <w:pPr>
              <w:widowControl/>
              <w:autoSpaceDE w:val="0"/>
              <w:autoSpaceDN w:val="0"/>
              <w:adjustRightInd w:val="0"/>
              <w:spacing w:before="60" w:after="60" w:line="280" w:lineRule="atLeast"/>
              <w:rPr>
                <w:rFonts w:cs="Arial"/>
                <w:b/>
                <w:color w:val="000000"/>
                <w:sz w:val="24"/>
                <w:szCs w:val="24"/>
              </w:rPr>
            </w:pPr>
            <w:r w:rsidRPr="00E565BC">
              <w:rPr>
                <w:rFonts w:cs="Arial"/>
              </w:rPr>
              <w:t xml:space="preserve">The core will be inherently stable to power oscillations at the fundamental mode. Spatial power oscillations within the core with a constant core power output, should they </w:t>
            </w:r>
            <w:r w:rsidRPr="004E0F3D">
              <w:rPr>
                <w:rFonts w:cs="Arial"/>
              </w:rPr>
              <w:t>occur, can</w:t>
            </w:r>
            <w:r w:rsidRPr="00E565BC">
              <w:rPr>
                <w:rFonts w:cs="Arial"/>
              </w:rPr>
              <w:t xml:space="preserve"> be reliably and readily detected and </w:t>
            </w:r>
            <w:r>
              <w:rPr>
                <w:rFonts w:cs="Arial"/>
              </w:rPr>
              <w:t>s</w:t>
            </w:r>
            <w:r w:rsidRPr="00E565BC">
              <w:rPr>
                <w:rFonts w:cs="Arial"/>
              </w:rPr>
              <w:t>uppressed. The combined stability of the turbine, steam generator and the</w:t>
            </w:r>
            <w:r>
              <w:rPr>
                <w:rFonts w:cs="Arial"/>
              </w:rPr>
              <w:t xml:space="preserve"> </w:t>
            </w:r>
            <w:r w:rsidRPr="00E565BC">
              <w:rPr>
                <w:rFonts w:cs="Arial"/>
              </w:rPr>
              <w:t>reactor power control systems are such that total core power oscillations are not normally possible.</w:t>
            </w:r>
            <w:r>
              <w:rPr>
                <w:rFonts w:cs="Arial"/>
              </w:rPr>
              <w:t xml:space="preserve"> </w:t>
            </w:r>
            <w:r w:rsidRPr="00E565BC">
              <w:rPr>
                <w:rFonts w:cs="Arial"/>
              </w:rPr>
              <w:t>The redundancy of the protection circuits results in a low probability of exceeding design power</w:t>
            </w:r>
            <w:r>
              <w:rPr>
                <w:rFonts w:cs="Arial"/>
              </w:rPr>
              <w:t xml:space="preserve"> </w:t>
            </w:r>
            <w:r w:rsidRPr="00E565BC">
              <w:rPr>
                <w:rFonts w:cs="Arial"/>
              </w:rPr>
              <w:t>levels.</w:t>
            </w:r>
            <w:r>
              <w:rPr>
                <w:rFonts w:cs="Arial"/>
              </w:rPr>
              <w:t xml:space="preserve"> (</w:t>
            </w:r>
            <w:ins w:id="6743" w:author="gorgemj" w:date="2017-11-24T16:59:00Z">
              <w:r w:rsidRPr="00993D67">
                <w:rPr>
                  <w:rFonts w:cs="Arial"/>
                  <w:b/>
                </w:rPr>
                <w:t>AP1000</w:t>
              </w:r>
              <w:r>
                <w:rPr>
                  <w:rFonts w:cs="Arial"/>
                </w:rPr>
                <w:t xml:space="preserve"> plant DCD [2]</w:t>
              </w:r>
            </w:ins>
            <w:del w:id="6744" w:author="gorgemj" w:date="2017-11-24T16:59:00Z">
              <w:r w:rsidDel="006E7610">
                <w:rPr>
                  <w:rFonts w:cs="Arial"/>
                </w:rPr>
                <w:delText>DCD</w:delText>
              </w:r>
            </w:del>
            <w:r>
              <w:rPr>
                <w:rFonts w:cs="Arial"/>
              </w:rPr>
              <w:t xml:space="preserve"> Section 4.3.1.6.1 and 4.3.1.6.2) Control system operation is discussed in </w:t>
            </w:r>
            <w:ins w:id="6745" w:author="gorgemj" w:date="2017-11-24T16:59:00Z">
              <w:r>
                <w:rPr>
                  <w:rFonts w:cs="Arial"/>
                </w:rPr>
                <w:t xml:space="preserve">the </w:t>
              </w:r>
              <w:r w:rsidRPr="00993D67">
                <w:rPr>
                  <w:rFonts w:cs="Arial"/>
                  <w:b/>
                </w:rPr>
                <w:t>AP1000</w:t>
              </w:r>
              <w:r>
                <w:rPr>
                  <w:rFonts w:cs="Arial"/>
                </w:rPr>
                <w:t xml:space="preserve"> plant DCD [2]</w:t>
              </w:r>
            </w:ins>
            <w:del w:id="6746" w:author="gorgemj" w:date="2017-11-24T16:59:00Z">
              <w:r w:rsidDel="006E7610">
                <w:rPr>
                  <w:rFonts w:cs="Arial"/>
                </w:rPr>
                <w:delText>DCD</w:delText>
              </w:r>
            </w:del>
            <w:r>
              <w:rPr>
                <w:rFonts w:cs="Arial"/>
              </w:rPr>
              <w:t xml:space="preserve"> Chapter 7.</w:t>
            </w:r>
          </w:p>
        </w:tc>
      </w:tr>
      <w:tr w:rsidR="00B61F44" w:rsidRPr="00817CEB" w:rsidTr="00814E5E">
        <w:trPr>
          <w:cantSplit/>
          <w:trPrChange w:id="6747" w:author="gorgemj" w:date="2017-11-30T12:36:00Z">
            <w:trPr>
              <w:gridBefore w:val="6"/>
              <w:gridAfter w:val="0"/>
              <w:cantSplit/>
            </w:trPr>
          </w:trPrChange>
        </w:trPr>
        <w:tc>
          <w:tcPr>
            <w:tcW w:w="947" w:type="dxa"/>
            <w:tcPrChange w:id="6748" w:author="gorgemj" w:date="2017-11-30T12:36:00Z">
              <w:tcPr>
                <w:tcW w:w="945" w:type="dxa"/>
                <w:gridSpan w:val="6"/>
              </w:tcPr>
            </w:tcPrChange>
          </w:tcPr>
          <w:p w:rsidR="00B61F44" w:rsidRPr="006D4520" w:rsidRDefault="00B61F44" w:rsidP="00542606">
            <w:pPr>
              <w:autoSpaceDE w:val="0"/>
              <w:autoSpaceDN w:val="0"/>
              <w:adjustRightInd w:val="0"/>
              <w:spacing w:before="60" w:after="60" w:line="280" w:lineRule="atLeast"/>
              <w:jc w:val="center"/>
              <w:rPr>
                <w:rFonts w:cs="Arial"/>
                <w:rPrChange w:id="6749" w:author="gorgemj" w:date="2017-11-23T13:18:00Z">
                  <w:rPr>
                    <w:rFonts w:cs="Arial"/>
                    <w:b/>
                  </w:rPr>
                </w:rPrChange>
              </w:rPr>
            </w:pPr>
            <w:r w:rsidRPr="006D4520">
              <w:rPr>
                <w:rFonts w:cs="Arial"/>
                <w:rPrChange w:id="6750" w:author="gorgemj" w:date="2017-11-23T13:18:00Z">
                  <w:rPr>
                    <w:rFonts w:cs="Arial"/>
                    <w:b/>
                  </w:rPr>
                </w:rPrChange>
              </w:rPr>
              <w:t>6.4</w:t>
            </w:r>
          </w:p>
        </w:tc>
        <w:tc>
          <w:tcPr>
            <w:tcW w:w="693" w:type="dxa"/>
            <w:tcPrChange w:id="6751" w:author="gorgemj" w:date="2017-11-30T12:36:00Z">
              <w:tcPr>
                <w:tcW w:w="747" w:type="dxa"/>
                <w:gridSpan w:val="3"/>
              </w:tcPr>
            </w:tcPrChange>
          </w:tcPr>
          <w:p w:rsidR="00B61F44" w:rsidRPr="006D4520" w:rsidRDefault="00B61F44" w:rsidP="00542606">
            <w:pPr>
              <w:autoSpaceDE w:val="0"/>
              <w:autoSpaceDN w:val="0"/>
              <w:adjustRightInd w:val="0"/>
              <w:spacing w:before="60" w:after="60" w:line="280" w:lineRule="atLeast"/>
              <w:jc w:val="center"/>
              <w:rPr>
                <w:rFonts w:cs="Arial"/>
                <w:bCs/>
                <w:color w:val="000000"/>
                <w:sz w:val="24"/>
                <w:szCs w:val="24"/>
                <w:rPrChange w:id="6752" w:author="gorgemj" w:date="2017-11-23T13:18:00Z">
                  <w:rPr>
                    <w:rFonts w:cs="Arial"/>
                    <w:b/>
                    <w:bCs/>
                    <w:color w:val="000000"/>
                    <w:sz w:val="24"/>
                    <w:szCs w:val="24"/>
                  </w:rPr>
                </w:rPrChange>
              </w:rPr>
            </w:pPr>
            <w:r w:rsidRPr="006D4520">
              <w:rPr>
                <w:rFonts w:cs="Arial"/>
                <w:bCs/>
                <w:rPrChange w:id="6753" w:author="gorgemj" w:date="2017-11-23T13:18:00Z">
                  <w:rPr>
                    <w:rFonts w:cs="Arial"/>
                    <w:b/>
                    <w:bCs/>
                  </w:rPr>
                </w:rPrChange>
              </w:rPr>
              <w:t>1</w:t>
            </w:r>
          </w:p>
        </w:tc>
        <w:tc>
          <w:tcPr>
            <w:tcW w:w="5038" w:type="dxa"/>
            <w:gridSpan w:val="2"/>
            <w:tcPrChange w:id="6754" w:author="gorgemj" w:date="2017-11-30T12:36:00Z">
              <w:tcPr>
                <w:tcW w:w="6768" w:type="dxa"/>
                <w:gridSpan w:val="7"/>
              </w:tcPr>
            </w:tcPrChange>
          </w:tcPr>
          <w:p w:rsidR="00B61F44" w:rsidRPr="00817CEB" w:rsidRDefault="00B61F44" w:rsidP="00542606">
            <w:pPr>
              <w:autoSpaceDE w:val="0"/>
              <w:autoSpaceDN w:val="0"/>
              <w:adjustRightInd w:val="0"/>
              <w:spacing w:before="60" w:after="60" w:line="280" w:lineRule="atLeast"/>
              <w:rPr>
                <w:rFonts w:eastAsia="Calibri" w:cs="Arial"/>
              </w:rPr>
            </w:pPr>
            <w:r w:rsidRPr="00817CEB">
              <w:rPr>
                <w:rFonts w:eastAsia="Calibri" w:cs="Arial"/>
              </w:rPr>
              <w:t>Adequate means of detecting the neutron flux distributions in the reactor core and their changes shall be provided for the purpose of ensuring that there are no regions of the core in which the design limits could be exceeded.</w:t>
            </w:r>
          </w:p>
        </w:tc>
        <w:tc>
          <w:tcPr>
            <w:tcW w:w="6912" w:type="dxa"/>
            <w:gridSpan w:val="3"/>
            <w:tcPrChange w:id="6755" w:author="gorgemj" w:date="2017-11-30T12:36:00Z">
              <w:tcPr>
                <w:tcW w:w="5130" w:type="dxa"/>
                <w:gridSpan w:val="8"/>
              </w:tcPr>
            </w:tcPrChange>
          </w:tcPr>
          <w:p w:rsidR="00B61F44" w:rsidRDefault="00B61F44" w:rsidP="00542606">
            <w:pPr>
              <w:spacing w:before="60" w:after="60" w:line="280" w:lineRule="atLeast"/>
              <w:rPr>
                <w:rFonts w:cs="Arial"/>
              </w:rPr>
            </w:pPr>
            <w:r w:rsidRPr="00817CEB">
              <w:rPr>
                <w:rFonts w:cs="Arial"/>
              </w:rPr>
              <w:t xml:space="preserve">See response for Requirement 45 </w:t>
            </w:r>
            <w:r>
              <w:rPr>
                <w:rFonts w:cs="Arial"/>
              </w:rPr>
              <w:t xml:space="preserve">and </w:t>
            </w:r>
            <w:ins w:id="6756" w:author="gorgemj" w:date="2017-11-24T16:59:00Z">
              <w:r>
                <w:rPr>
                  <w:rFonts w:cs="Arial"/>
                </w:rPr>
                <w:t xml:space="preserve">the </w:t>
              </w:r>
              <w:r w:rsidRPr="00993D67">
                <w:rPr>
                  <w:rFonts w:cs="Arial"/>
                  <w:b/>
                </w:rPr>
                <w:t>AP1000</w:t>
              </w:r>
              <w:r>
                <w:rPr>
                  <w:rFonts w:cs="Arial"/>
                </w:rPr>
                <w:t xml:space="preserve"> plant DCD [2]</w:t>
              </w:r>
            </w:ins>
            <w:del w:id="6757" w:author="gorgemj" w:date="2017-11-24T16:59:00Z">
              <w:r w:rsidDel="006E7610">
                <w:rPr>
                  <w:rFonts w:cs="Arial"/>
                </w:rPr>
                <w:delText>DCD</w:delText>
              </w:r>
            </w:del>
            <w:r>
              <w:rPr>
                <w:rFonts w:cs="Arial"/>
              </w:rPr>
              <w:t xml:space="preserve"> Section 4.3.2.2.9 which describes the monitoring instrumentation</w:t>
            </w:r>
            <w:r w:rsidRPr="00817CEB">
              <w:rPr>
                <w:rFonts w:cs="Arial"/>
              </w:rPr>
              <w:t>.</w:t>
            </w:r>
          </w:p>
        </w:tc>
      </w:tr>
      <w:tr w:rsidR="00B61F44" w:rsidRPr="00817CEB" w:rsidTr="00814E5E">
        <w:trPr>
          <w:cantSplit/>
          <w:trPrChange w:id="6758" w:author="gorgemj" w:date="2017-11-30T12:36:00Z">
            <w:trPr>
              <w:gridBefore w:val="6"/>
              <w:gridAfter w:val="0"/>
              <w:cantSplit/>
            </w:trPr>
          </w:trPrChange>
        </w:trPr>
        <w:tc>
          <w:tcPr>
            <w:tcW w:w="947" w:type="dxa"/>
            <w:tcPrChange w:id="6759" w:author="gorgemj" w:date="2017-11-30T12:36:00Z">
              <w:tcPr>
                <w:tcW w:w="945" w:type="dxa"/>
                <w:gridSpan w:val="6"/>
              </w:tcPr>
            </w:tcPrChange>
          </w:tcPr>
          <w:p w:rsidR="00B61F44" w:rsidRPr="006D4520" w:rsidRDefault="00B61F44" w:rsidP="00542606">
            <w:pPr>
              <w:autoSpaceDE w:val="0"/>
              <w:autoSpaceDN w:val="0"/>
              <w:adjustRightInd w:val="0"/>
              <w:spacing w:before="60" w:after="60" w:line="280" w:lineRule="atLeast"/>
              <w:jc w:val="center"/>
              <w:rPr>
                <w:rFonts w:cs="Arial"/>
                <w:rPrChange w:id="6760" w:author="gorgemj" w:date="2017-11-23T13:18:00Z">
                  <w:rPr>
                    <w:rFonts w:cs="Arial"/>
                    <w:b/>
                  </w:rPr>
                </w:rPrChange>
              </w:rPr>
            </w:pPr>
            <w:r w:rsidRPr="006D4520">
              <w:rPr>
                <w:rFonts w:cs="Arial"/>
                <w:rPrChange w:id="6761" w:author="gorgemj" w:date="2017-11-23T13:18:00Z">
                  <w:rPr>
                    <w:rFonts w:cs="Arial"/>
                    <w:b/>
                  </w:rPr>
                </w:rPrChange>
              </w:rPr>
              <w:t>6.5</w:t>
            </w:r>
          </w:p>
        </w:tc>
        <w:tc>
          <w:tcPr>
            <w:tcW w:w="693" w:type="dxa"/>
            <w:tcPrChange w:id="6762" w:author="gorgemj" w:date="2017-11-30T12:36:00Z">
              <w:tcPr>
                <w:tcW w:w="747" w:type="dxa"/>
                <w:gridSpan w:val="3"/>
              </w:tcPr>
            </w:tcPrChange>
          </w:tcPr>
          <w:p w:rsidR="00B61F44" w:rsidRPr="006D4520" w:rsidRDefault="00B61F44" w:rsidP="00542606">
            <w:pPr>
              <w:autoSpaceDE w:val="0"/>
              <w:autoSpaceDN w:val="0"/>
              <w:adjustRightInd w:val="0"/>
              <w:spacing w:before="60" w:after="60" w:line="280" w:lineRule="atLeast"/>
              <w:jc w:val="center"/>
              <w:rPr>
                <w:rFonts w:cs="Arial"/>
                <w:bCs/>
                <w:color w:val="000000"/>
                <w:sz w:val="24"/>
                <w:szCs w:val="24"/>
                <w:rPrChange w:id="6763" w:author="gorgemj" w:date="2017-11-23T13:18:00Z">
                  <w:rPr>
                    <w:rFonts w:cs="Arial"/>
                    <w:b/>
                    <w:bCs/>
                    <w:color w:val="000000"/>
                    <w:sz w:val="24"/>
                    <w:szCs w:val="24"/>
                  </w:rPr>
                </w:rPrChange>
              </w:rPr>
            </w:pPr>
            <w:r w:rsidRPr="006D4520">
              <w:rPr>
                <w:rFonts w:cs="Arial"/>
                <w:bCs/>
                <w:rPrChange w:id="6764" w:author="gorgemj" w:date="2017-11-23T13:18:00Z">
                  <w:rPr>
                    <w:rFonts w:cs="Arial"/>
                    <w:b/>
                    <w:bCs/>
                  </w:rPr>
                </w:rPrChange>
              </w:rPr>
              <w:t>1</w:t>
            </w:r>
          </w:p>
        </w:tc>
        <w:tc>
          <w:tcPr>
            <w:tcW w:w="5038" w:type="dxa"/>
            <w:gridSpan w:val="2"/>
            <w:tcPrChange w:id="6765" w:author="gorgemj" w:date="2017-11-30T12:36:00Z">
              <w:tcPr>
                <w:tcW w:w="6768" w:type="dxa"/>
                <w:gridSpan w:val="7"/>
              </w:tcPr>
            </w:tcPrChange>
          </w:tcPr>
          <w:p w:rsidR="00B61F44" w:rsidRPr="00817CEB" w:rsidRDefault="00B61F44" w:rsidP="00542606">
            <w:pPr>
              <w:autoSpaceDE w:val="0"/>
              <w:autoSpaceDN w:val="0"/>
              <w:adjustRightInd w:val="0"/>
              <w:spacing w:before="60" w:after="60" w:line="280" w:lineRule="atLeast"/>
              <w:rPr>
                <w:rFonts w:eastAsia="Calibri" w:cs="Arial"/>
              </w:rPr>
            </w:pPr>
            <w:r w:rsidRPr="00817CEB">
              <w:rPr>
                <w:rFonts w:eastAsia="Calibri" w:cs="Arial"/>
              </w:rPr>
              <w:t>In the design of reactivity control devices, due account shall be taken of wear out and of effects of irradiation, such as burnup, changes in physical properties and production of gas.</w:t>
            </w:r>
          </w:p>
        </w:tc>
        <w:tc>
          <w:tcPr>
            <w:tcW w:w="6912" w:type="dxa"/>
            <w:gridSpan w:val="3"/>
            <w:tcPrChange w:id="6766" w:author="gorgemj" w:date="2017-11-30T12:36:00Z">
              <w:tcPr>
                <w:tcW w:w="5130" w:type="dxa"/>
                <w:gridSpan w:val="8"/>
              </w:tcPr>
            </w:tcPrChange>
          </w:tcPr>
          <w:p w:rsidR="00B61F44" w:rsidRDefault="00B61F44" w:rsidP="00542606">
            <w:pPr>
              <w:spacing w:before="60" w:after="60" w:line="280" w:lineRule="atLeast"/>
              <w:rPr>
                <w:rFonts w:cs="Arial"/>
                <w:b/>
              </w:rPr>
            </w:pPr>
            <w:r w:rsidRPr="00817CEB">
              <w:rPr>
                <w:rFonts w:cs="Arial"/>
              </w:rPr>
              <w:t xml:space="preserve">The </w:t>
            </w:r>
            <w:r w:rsidRPr="00817CEB">
              <w:rPr>
                <w:rFonts w:cs="Arial"/>
                <w:b/>
              </w:rPr>
              <w:t>AP1000</w:t>
            </w:r>
            <w:r>
              <w:rPr>
                <w:rFonts w:cs="Arial"/>
              </w:rPr>
              <w:t xml:space="preserve"> p</w:t>
            </w:r>
            <w:r w:rsidRPr="00817CEB">
              <w:rPr>
                <w:rFonts w:cs="Arial"/>
              </w:rPr>
              <w:t xml:space="preserve">lant design considerations for </w:t>
            </w:r>
            <w:r w:rsidRPr="00817CEB">
              <w:rPr>
                <w:rFonts w:eastAsia="Calibri" w:cs="Arial"/>
                <w:bCs/>
              </w:rPr>
              <w:t>rod cluster control assemblies and burnable absorber rods</w:t>
            </w:r>
            <w:r w:rsidRPr="00817CEB">
              <w:rPr>
                <w:rFonts w:cs="Arial"/>
              </w:rPr>
              <w:t xml:space="preserve"> address these effects and are discussed in </w:t>
            </w:r>
            <w:ins w:id="6767" w:author="gorgemj" w:date="2017-11-24T16:59:00Z">
              <w:r>
                <w:rPr>
                  <w:rFonts w:cs="Arial"/>
                </w:rPr>
                <w:t xml:space="preserve">the </w:t>
              </w:r>
              <w:r w:rsidRPr="00993D67">
                <w:rPr>
                  <w:rFonts w:cs="Arial"/>
                  <w:b/>
                </w:rPr>
                <w:t>AP1000</w:t>
              </w:r>
              <w:r>
                <w:rPr>
                  <w:rFonts w:cs="Arial"/>
                </w:rPr>
                <w:t xml:space="preserve"> plant DCD [2]</w:t>
              </w:r>
            </w:ins>
            <w:del w:id="6768" w:author="gorgemj" w:date="2017-11-24T16:59:00Z">
              <w:r w:rsidRPr="00817CEB" w:rsidDel="006E7610">
                <w:rPr>
                  <w:rFonts w:cs="Arial"/>
                </w:rPr>
                <w:delText>DCD</w:delText>
              </w:r>
            </w:del>
            <w:r w:rsidRPr="00817CEB">
              <w:rPr>
                <w:rFonts w:cs="Arial"/>
              </w:rPr>
              <w:t xml:space="preserve"> </w:t>
            </w:r>
            <w:r>
              <w:rPr>
                <w:rFonts w:cs="Arial"/>
              </w:rPr>
              <w:t>Section</w:t>
            </w:r>
            <w:r w:rsidRPr="00817CEB">
              <w:rPr>
                <w:rFonts w:cs="Arial"/>
              </w:rPr>
              <w:t xml:space="preserve"> 4.2.3.6.</w:t>
            </w:r>
          </w:p>
        </w:tc>
      </w:tr>
      <w:tr w:rsidR="00B61F44" w:rsidRPr="00817CEB" w:rsidTr="00814E5E">
        <w:trPr>
          <w:cantSplit/>
          <w:trPrChange w:id="6769" w:author="gorgemj" w:date="2017-11-30T12:36:00Z">
            <w:trPr>
              <w:gridBefore w:val="6"/>
              <w:gridAfter w:val="0"/>
              <w:cantSplit/>
            </w:trPr>
          </w:trPrChange>
        </w:trPr>
        <w:tc>
          <w:tcPr>
            <w:tcW w:w="947" w:type="dxa"/>
            <w:tcPrChange w:id="6770" w:author="gorgemj" w:date="2017-11-30T12:36:00Z">
              <w:tcPr>
                <w:tcW w:w="945" w:type="dxa"/>
                <w:gridSpan w:val="6"/>
              </w:tcPr>
            </w:tcPrChange>
          </w:tcPr>
          <w:p w:rsidR="00B61F44" w:rsidRPr="006D4520" w:rsidRDefault="00B61F44" w:rsidP="00542606">
            <w:pPr>
              <w:autoSpaceDE w:val="0"/>
              <w:autoSpaceDN w:val="0"/>
              <w:adjustRightInd w:val="0"/>
              <w:spacing w:before="60" w:after="60" w:line="280" w:lineRule="atLeast"/>
              <w:jc w:val="center"/>
              <w:rPr>
                <w:rFonts w:cs="Arial"/>
                <w:rPrChange w:id="6771" w:author="gorgemj" w:date="2017-11-23T13:19:00Z">
                  <w:rPr>
                    <w:rFonts w:cs="Arial"/>
                    <w:b/>
                  </w:rPr>
                </w:rPrChange>
              </w:rPr>
            </w:pPr>
            <w:r w:rsidRPr="006D4520">
              <w:rPr>
                <w:rFonts w:cs="Arial"/>
                <w:rPrChange w:id="6772" w:author="gorgemj" w:date="2017-11-23T13:19:00Z">
                  <w:rPr>
                    <w:rFonts w:cs="Arial"/>
                    <w:b/>
                  </w:rPr>
                </w:rPrChange>
              </w:rPr>
              <w:t>6.6</w:t>
            </w:r>
          </w:p>
        </w:tc>
        <w:tc>
          <w:tcPr>
            <w:tcW w:w="693" w:type="dxa"/>
            <w:tcPrChange w:id="6773" w:author="gorgemj" w:date="2017-11-30T12:36:00Z">
              <w:tcPr>
                <w:tcW w:w="747" w:type="dxa"/>
                <w:gridSpan w:val="3"/>
              </w:tcPr>
            </w:tcPrChange>
          </w:tcPr>
          <w:p w:rsidR="00B61F44" w:rsidRPr="006D4520" w:rsidRDefault="00B61F44" w:rsidP="00542606">
            <w:pPr>
              <w:autoSpaceDE w:val="0"/>
              <w:autoSpaceDN w:val="0"/>
              <w:adjustRightInd w:val="0"/>
              <w:spacing w:before="60" w:after="60" w:line="280" w:lineRule="atLeast"/>
              <w:jc w:val="center"/>
              <w:rPr>
                <w:rFonts w:cs="Arial"/>
                <w:bCs/>
                <w:color w:val="000000"/>
                <w:sz w:val="24"/>
                <w:szCs w:val="24"/>
                <w:rPrChange w:id="6774" w:author="gorgemj" w:date="2017-11-23T13:19:00Z">
                  <w:rPr>
                    <w:rFonts w:cs="Arial"/>
                    <w:b/>
                    <w:bCs/>
                    <w:color w:val="000000"/>
                    <w:sz w:val="24"/>
                    <w:szCs w:val="24"/>
                  </w:rPr>
                </w:rPrChange>
              </w:rPr>
            </w:pPr>
            <w:r w:rsidRPr="006D4520">
              <w:rPr>
                <w:rFonts w:cs="Arial"/>
                <w:bCs/>
                <w:rPrChange w:id="6775" w:author="gorgemj" w:date="2017-11-23T13:19:00Z">
                  <w:rPr>
                    <w:rFonts w:cs="Arial"/>
                    <w:b/>
                    <w:bCs/>
                  </w:rPr>
                </w:rPrChange>
              </w:rPr>
              <w:t>1</w:t>
            </w:r>
          </w:p>
        </w:tc>
        <w:tc>
          <w:tcPr>
            <w:tcW w:w="5038" w:type="dxa"/>
            <w:gridSpan w:val="2"/>
            <w:tcPrChange w:id="6776" w:author="gorgemj" w:date="2017-11-30T12:36:00Z">
              <w:tcPr>
                <w:tcW w:w="6768" w:type="dxa"/>
                <w:gridSpan w:val="7"/>
              </w:tcPr>
            </w:tcPrChange>
          </w:tcPr>
          <w:p w:rsidR="00B61F44" w:rsidRPr="00817CEB" w:rsidRDefault="00B61F44" w:rsidP="00542606">
            <w:pPr>
              <w:autoSpaceDE w:val="0"/>
              <w:autoSpaceDN w:val="0"/>
              <w:adjustRightInd w:val="0"/>
              <w:spacing w:before="60" w:after="60" w:line="280" w:lineRule="atLeast"/>
              <w:rPr>
                <w:rFonts w:eastAsia="Calibri" w:cs="Arial"/>
              </w:rPr>
            </w:pPr>
            <w:r w:rsidRPr="00817CEB">
              <w:rPr>
                <w:rFonts w:eastAsia="Calibri" w:cs="Arial"/>
              </w:rPr>
              <w:t>The maximum degree of positive reactivity and its rate of increase by insertion in operational states and accident conditions not involving degradation of the reactor core shall be limited or compensated for to prevent any resultant failure of the pressure boundary of the reactor coolant systems, to maintain the capability for cooling and to prevent any significant damage to the reactor core.</w:t>
            </w:r>
          </w:p>
        </w:tc>
        <w:tc>
          <w:tcPr>
            <w:tcW w:w="6912" w:type="dxa"/>
            <w:gridSpan w:val="3"/>
            <w:tcPrChange w:id="6777" w:author="gorgemj" w:date="2017-11-30T12:36:00Z">
              <w:tcPr>
                <w:tcW w:w="5130" w:type="dxa"/>
                <w:gridSpan w:val="8"/>
              </w:tcPr>
            </w:tcPrChange>
          </w:tcPr>
          <w:p w:rsidR="00B61F44" w:rsidRDefault="00B61F44" w:rsidP="00542606">
            <w:pPr>
              <w:spacing w:before="60" w:after="60" w:line="280" w:lineRule="atLeast"/>
              <w:rPr>
                <w:rFonts w:eastAsia="Calibri" w:cs="Arial"/>
              </w:rPr>
            </w:pPr>
            <w:r w:rsidRPr="00817CEB">
              <w:rPr>
                <w:rFonts w:eastAsia="Calibri" w:cs="Arial"/>
              </w:rPr>
              <w:t xml:space="preserve">The </w:t>
            </w:r>
            <w:r w:rsidRPr="00E26342">
              <w:rPr>
                <w:rFonts w:cs="Arial"/>
              </w:rPr>
              <w:t>maximum</w:t>
            </w:r>
            <w:r w:rsidRPr="00817CEB">
              <w:rPr>
                <w:rFonts w:eastAsia="Calibri" w:cs="Arial"/>
              </w:rPr>
              <w:t xml:space="preserve"> reactivity insertion rate is discussed in </w:t>
            </w:r>
            <w:ins w:id="6778" w:author="gorgemj" w:date="2017-11-24T16:59:00Z">
              <w:r>
                <w:rPr>
                  <w:rFonts w:cs="Arial"/>
                </w:rPr>
                <w:t xml:space="preserve">the </w:t>
              </w:r>
              <w:r w:rsidRPr="00993D67">
                <w:rPr>
                  <w:rFonts w:cs="Arial"/>
                  <w:b/>
                </w:rPr>
                <w:t>AP1000</w:t>
              </w:r>
              <w:r>
                <w:rPr>
                  <w:rFonts w:cs="Arial"/>
                </w:rPr>
                <w:t xml:space="preserve"> plant DCD [2]</w:t>
              </w:r>
            </w:ins>
            <w:del w:id="6779" w:author="gorgemj" w:date="2017-11-24T16:59:00Z">
              <w:r w:rsidRPr="00817CEB" w:rsidDel="006E7610">
                <w:rPr>
                  <w:rFonts w:eastAsia="Calibri" w:cs="Arial"/>
                </w:rPr>
                <w:delText>DCD</w:delText>
              </w:r>
            </w:del>
            <w:r w:rsidRPr="00817CEB">
              <w:rPr>
                <w:rFonts w:eastAsia="Calibri" w:cs="Arial"/>
              </w:rPr>
              <w:t xml:space="preserve"> Section 4.3.1.4.</w:t>
            </w:r>
          </w:p>
          <w:p w:rsidR="00B61F44" w:rsidRPr="00817CEB" w:rsidRDefault="00B61F44" w:rsidP="00542606">
            <w:pPr>
              <w:autoSpaceDE w:val="0"/>
              <w:autoSpaceDN w:val="0"/>
              <w:adjustRightInd w:val="0"/>
              <w:spacing w:before="60" w:after="60" w:line="280" w:lineRule="atLeast"/>
              <w:rPr>
                <w:rFonts w:eastAsia="Calibri" w:cs="Arial"/>
              </w:rPr>
            </w:pPr>
            <w:r w:rsidRPr="00817CEB">
              <w:rPr>
                <w:rFonts w:eastAsia="Calibri" w:cs="Arial"/>
              </w:rPr>
              <w:t xml:space="preserve">The maximum reactivity insertion rate due to withdrawal of rod cluster control assemblies </w:t>
            </w:r>
            <w:del w:id="6780" w:author="gorgemj" w:date="2017-11-26T18:17:00Z">
              <w:r w:rsidRPr="00817CEB" w:rsidDel="00080272">
                <w:rPr>
                  <w:rFonts w:eastAsia="Calibri" w:cs="Arial"/>
                </w:rPr>
                <w:delText xml:space="preserve">(RCCAs) </w:delText>
              </w:r>
            </w:del>
            <w:r w:rsidRPr="00817CEB">
              <w:rPr>
                <w:rFonts w:eastAsia="Calibri" w:cs="Arial"/>
              </w:rPr>
              <w:t xml:space="preserve">or gray rod cluster assemblies </w:t>
            </w:r>
            <w:del w:id="6781" w:author="gorgemj" w:date="2017-11-26T18:17:00Z">
              <w:r w:rsidRPr="00817CEB" w:rsidDel="00080272">
                <w:rPr>
                  <w:rFonts w:eastAsia="Calibri" w:cs="Arial"/>
                </w:rPr>
                <w:delText xml:space="preserve">(GRCAs) </w:delText>
              </w:r>
            </w:del>
            <w:r w:rsidRPr="00817CEB">
              <w:rPr>
                <w:rFonts w:eastAsia="Calibri" w:cs="Arial"/>
              </w:rPr>
              <w:t>or by boron dilution is limited by plant design, hardware, and basic physics</w:t>
            </w:r>
            <w:r>
              <w:rPr>
                <w:rFonts w:eastAsia="Calibri" w:cs="Arial"/>
              </w:rPr>
              <w:t xml:space="preserve">. </w:t>
            </w:r>
            <w:r w:rsidRPr="00817CEB">
              <w:rPr>
                <w:rFonts w:eastAsia="Calibri" w:cs="Arial"/>
              </w:rPr>
              <w:t>During normal power operation, the maximum controlled reactivity insertion rate is limited</w:t>
            </w:r>
            <w:r>
              <w:rPr>
                <w:rFonts w:eastAsia="Calibri" w:cs="Arial"/>
              </w:rPr>
              <w:t xml:space="preserve">. </w:t>
            </w:r>
            <w:r w:rsidRPr="00817CEB">
              <w:rPr>
                <w:rFonts w:eastAsia="Calibri" w:cs="Arial"/>
              </w:rPr>
              <w:t>The maximum reactivity change rate for accidental withdrawal of two control banks is set such that peak linear heat rate and the departure from nucleate boiling ratio limitations are not challenged.</w:t>
            </w:r>
          </w:p>
          <w:p w:rsidR="00B61F44" w:rsidRPr="00817CEB" w:rsidRDefault="00B61F44" w:rsidP="00542606">
            <w:pPr>
              <w:autoSpaceDE w:val="0"/>
              <w:autoSpaceDN w:val="0"/>
              <w:adjustRightInd w:val="0"/>
              <w:spacing w:before="60" w:after="60" w:line="280" w:lineRule="atLeast"/>
              <w:rPr>
                <w:rFonts w:eastAsia="Calibri" w:cs="Arial"/>
              </w:rPr>
            </w:pPr>
            <w:r w:rsidRPr="00817CEB">
              <w:rPr>
                <w:rFonts w:eastAsia="Calibri" w:cs="Arial"/>
              </w:rPr>
              <w:t xml:space="preserve">The maximum reactivity worth of control rods and the maximum rates of reactivity insertion employing control rods are limited to preclude rupture of the coolant pressure boundary or disruption of the core internals to a degree which would impair core cooling capacity due to a rod withdrawal or a postulated rod ejection accident. </w:t>
            </w:r>
          </w:p>
          <w:p w:rsidR="00B61F44" w:rsidRDefault="00B61F44" w:rsidP="00542606">
            <w:pPr>
              <w:spacing w:before="60" w:after="60" w:line="280" w:lineRule="atLeast"/>
              <w:rPr>
                <w:rFonts w:cs="Arial"/>
                <w:b/>
              </w:rPr>
            </w:pPr>
            <w:r w:rsidRPr="00817CEB">
              <w:rPr>
                <w:rFonts w:eastAsia="Calibri" w:cs="Arial"/>
              </w:rPr>
              <w:t>Following any Condition IV occurrence, such as rod ejection or steam line break, the reactor can be brought to the shutdown condition, and the core maintains acceptable heat transfer geometry.</w:t>
            </w:r>
          </w:p>
        </w:tc>
      </w:tr>
      <w:tr w:rsidR="00B61F44" w:rsidRPr="00817CEB" w:rsidDel="006D4520" w:rsidTr="00814E5E">
        <w:trPr>
          <w:cantSplit/>
          <w:del w:id="6782" w:author="gorgemj" w:date="2017-11-23T13:19:00Z"/>
          <w:trPrChange w:id="6783" w:author="gorgemj" w:date="2017-11-30T12:36:00Z">
            <w:trPr>
              <w:gridBefore w:val="6"/>
              <w:gridAfter w:val="0"/>
              <w:cantSplit/>
            </w:trPr>
          </w:trPrChange>
        </w:trPr>
        <w:tc>
          <w:tcPr>
            <w:tcW w:w="947" w:type="dxa"/>
            <w:tcPrChange w:id="6784" w:author="gorgemj" w:date="2017-11-30T12:36:00Z">
              <w:tcPr>
                <w:tcW w:w="945" w:type="dxa"/>
                <w:gridSpan w:val="6"/>
              </w:tcPr>
            </w:tcPrChange>
          </w:tcPr>
          <w:p w:rsidR="00B61F44" w:rsidDel="006D4520" w:rsidRDefault="00B61F44" w:rsidP="00C02A1C">
            <w:pPr>
              <w:keepNext/>
              <w:keepLines/>
              <w:autoSpaceDE w:val="0"/>
              <w:autoSpaceDN w:val="0"/>
              <w:adjustRightInd w:val="0"/>
              <w:spacing w:before="60" w:after="60" w:line="280" w:lineRule="atLeast"/>
              <w:jc w:val="center"/>
              <w:rPr>
                <w:del w:id="6785" w:author="gorgemj" w:date="2017-11-23T13:19:00Z"/>
                <w:rFonts w:cs="Arial"/>
                <w:b/>
              </w:rPr>
            </w:pPr>
          </w:p>
        </w:tc>
        <w:tc>
          <w:tcPr>
            <w:tcW w:w="693" w:type="dxa"/>
            <w:tcPrChange w:id="6786" w:author="gorgemj" w:date="2017-11-30T12:36:00Z">
              <w:tcPr>
                <w:tcW w:w="747" w:type="dxa"/>
                <w:gridSpan w:val="3"/>
              </w:tcPr>
            </w:tcPrChange>
          </w:tcPr>
          <w:p w:rsidR="00B61F44" w:rsidDel="006D4520" w:rsidRDefault="00B61F44" w:rsidP="00C02A1C">
            <w:pPr>
              <w:keepNext/>
              <w:keepLines/>
              <w:autoSpaceDE w:val="0"/>
              <w:autoSpaceDN w:val="0"/>
              <w:adjustRightInd w:val="0"/>
              <w:spacing w:before="60" w:after="60" w:line="280" w:lineRule="atLeast"/>
              <w:jc w:val="center"/>
              <w:rPr>
                <w:del w:id="6787" w:author="gorgemj" w:date="2017-11-23T13:19:00Z"/>
                <w:rFonts w:cs="Arial"/>
                <w:b/>
                <w:bCs/>
              </w:rPr>
            </w:pPr>
          </w:p>
        </w:tc>
        <w:tc>
          <w:tcPr>
            <w:tcW w:w="5038" w:type="dxa"/>
            <w:gridSpan w:val="2"/>
            <w:tcPrChange w:id="6788" w:author="gorgemj" w:date="2017-11-30T12:36:00Z">
              <w:tcPr>
                <w:tcW w:w="6768" w:type="dxa"/>
                <w:gridSpan w:val="7"/>
              </w:tcPr>
            </w:tcPrChange>
          </w:tcPr>
          <w:p w:rsidR="00B61F44" w:rsidDel="006D4520" w:rsidRDefault="00B61F44" w:rsidP="00C02A1C">
            <w:pPr>
              <w:keepNext/>
              <w:keepLines/>
              <w:autoSpaceDE w:val="0"/>
              <w:autoSpaceDN w:val="0"/>
              <w:adjustRightInd w:val="0"/>
              <w:spacing w:before="60" w:after="60" w:line="280" w:lineRule="atLeast"/>
              <w:rPr>
                <w:del w:id="6789" w:author="gorgemj" w:date="2017-11-23T13:19:00Z"/>
                <w:rFonts w:cs="Arial"/>
                <w:b/>
                <w:color w:val="000000"/>
                <w:sz w:val="24"/>
                <w:szCs w:val="24"/>
              </w:rPr>
            </w:pPr>
            <w:del w:id="6790" w:author="gorgemj" w:date="2017-11-23T13:19:00Z">
              <w:r w:rsidRPr="00817CEB" w:rsidDel="006D4520">
                <w:rPr>
                  <w:rFonts w:eastAsia="Calibri" w:cs="Arial"/>
                  <w:b/>
                  <w:bCs/>
                </w:rPr>
                <w:delText>Requirement 46: Reactor shutdown</w:delText>
              </w:r>
            </w:del>
          </w:p>
        </w:tc>
        <w:tc>
          <w:tcPr>
            <w:tcW w:w="6912" w:type="dxa"/>
            <w:gridSpan w:val="3"/>
            <w:tcPrChange w:id="6791" w:author="gorgemj" w:date="2017-11-30T12:36:00Z">
              <w:tcPr>
                <w:tcW w:w="5130" w:type="dxa"/>
                <w:gridSpan w:val="8"/>
              </w:tcPr>
            </w:tcPrChange>
          </w:tcPr>
          <w:p w:rsidR="00B61F44" w:rsidDel="006D4520" w:rsidRDefault="00B61F44" w:rsidP="00C02A1C">
            <w:pPr>
              <w:keepNext/>
              <w:keepLines/>
              <w:spacing w:before="60" w:after="60" w:line="280" w:lineRule="atLeast"/>
              <w:rPr>
                <w:del w:id="6792" w:author="gorgemj" w:date="2017-11-23T13:19:00Z"/>
                <w:rFonts w:cs="Arial"/>
                <w:b/>
              </w:rPr>
            </w:pPr>
          </w:p>
        </w:tc>
      </w:tr>
      <w:tr w:rsidR="00B61F44" w:rsidRPr="00817CEB" w:rsidTr="00814E5E">
        <w:trPr>
          <w:cantSplit/>
          <w:trPrChange w:id="6793" w:author="gorgemj" w:date="2017-11-30T12:36:00Z">
            <w:trPr>
              <w:gridBefore w:val="6"/>
              <w:gridAfter w:val="0"/>
              <w:cantSplit/>
            </w:trPr>
          </w:trPrChange>
        </w:trPr>
        <w:tc>
          <w:tcPr>
            <w:tcW w:w="947" w:type="dxa"/>
            <w:tcPrChange w:id="6794" w:author="gorgemj" w:date="2017-11-30T12:36:00Z">
              <w:tcPr>
                <w:tcW w:w="945" w:type="dxa"/>
                <w:gridSpan w:val="6"/>
              </w:tcPr>
            </w:tcPrChange>
          </w:tcPr>
          <w:p w:rsidR="00B61F44" w:rsidRDefault="00B61F44" w:rsidP="00C02A1C">
            <w:pPr>
              <w:keepNext/>
              <w:keepLines/>
              <w:autoSpaceDE w:val="0"/>
              <w:autoSpaceDN w:val="0"/>
              <w:adjustRightInd w:val="0"/>
              <w:spacing w:before="60" w:after="60" w:line="280" w:lineRule="atLeast"/>
              <w:jc w:val="center"/>
              <w:rPr>
                <w:rFonts w:cs="Arial"/>
                <w:b/>
              </w:rPr>
            </w:pPr>
          </w:p>
        </w:tc>
        <w:tc>
          <w:tcPr>
            <w:tcW w:w="693" w:type="dxa"/>
            <w:tcPrChange w:id="6795" w:author="gorgemj" w:date="2017-11-30T12:36:00Z">
              <w:tcPr>
                <w:tcW w:w="747" w:type="dxa"/>
                <w:gridSpan w:val="3"/>
              </w:tcPr>
            </w:tcPrChange>
          </w:tcPr>
          <w:p w:rsidR="00B61F44" w:rsidRDefault="00B61F44" w:rsidP="00C02A1C">
            <w:pPr>
              <w:keepNext/>
              <w:keepLines/>
              <w:autoSpaceDE w:val="0"/>
              <w:autoSpaceDN w:val="0"/>
              <w:adjustRightInd w:val="0"/>
              <w:spacing w:before="60" w:after="60" w:line="280" w:lineRule="atLeast"/>
              <w:jc w:val="center"/>
              <w:rPr>
                <w:rFonts w:cs="Arial"/>
                <w:b/>
                <w:bCs/>
              </w:rPr>
            </w:pPr>
          </w:p>
        </w:tc>
        <w:tc>
          <w:tcPr>
            <w:tcW w:w="5038" w:type="dxa"/>
            <w:gridSpan w:val="2"/>
            <w:tcPrChange w:id="6796" w:author="gorgemj" w:date="2017-11-30T12:36:00Z">
              <w:tcPr>
                <w:tcW w:w="6768" w:type="dxa"/>
                <w:gridSpan w:val="7"/>
              </w:tcPr>
            </w:tcPrChange>
          </w:tcPr>
          <w:p w:rsidR="00B61F44" w:rsidRDefault="00B61F44" w:rsidP="00C02A1C">
            <w:pPr>
              <w:keepNext/>
              <w:keepLines/>
              <w:autoSpaceDE w:val="0"/>
              <w:autoSpaceDN w:val="0"/>
              <w:adjustRightInd w:val="0"/>
              <w:spacing w:before="60" w:after="60" w:line="280" w:lineRule="atLeast"/>
              <w:rPr>
                <w:ins w:id="6797" w:author="gorgemj" w:date="2017-11-23T13:19:00Z"/>
                <w:rFonts w:eastAsia="Calibri" w:cs="Arial"/>
                <w:b/>
                <w:bCs/>
              </w:rPr>
            </w:pPr>
            <w:ins w:id="6798" w:author="gorgemj" w:date="2017-11-23T13:19:00Z">
              <w:r w:rsidRPr="00817CEB">
                <w:rPr>
                  <w:rFonts w:eastAsia="Calibri" w:cs="Arial"/>
                  <w:b/>
                  <w:bCs/>
                </w:rPr>
                <w:t xml:space="preserve">Requirement 46: Reactor shutdown </w:t>
              </w:r>
            </w:ins>
          </w:p>
          <w:p w:rsidR="00B61F44" w:rsidRPr="00817CEB" w:rsidRDefault="00B61F44" w:rsidP="00C02A1C">
            <w:pPr>
              <w:keepNext/>
              <w:keepLines/>
              <w:autoSpaceDE w:val="0"/>
              <w:autoSpaceDN w:val="0"/>
              <w:adjustRightInd w:val="0"/>
              <w:spacing w:before="60" w:after="60" w:line="280" w:lineRule="atLeast"/>
              <w:rPr>
                <w:rFonts w:eastAsia="Calibri" w:cs="Arial"/>
                <w:b/>
                <w:bCs/>
              </w:rPr>
            </w:pPr>
            <w:r w:rsidRPr="00817CEB">
              <w:rPr>
                <w:rFonts w:eastAsia="Calibri" w:cs="Arial"/>
                <w:b/>
                <w:bCs/>
              </w:rPr>
              <w:t>Means shall be provided to ensure that there is a capability to shut down the reactor of the nuclear power plant in operational states and in accident conditions, and that the shutdown condition can be maintained even for the most reactive conditions of the reactor core.</w:t>
            </w:r>
          </w:p>
        </w:tc>
        <w:tc>
          <w:tcPr>
            <w:tcW w:w="6912" w:type="dxa"/>
            <w:gridSpan w:val="3"/>
            <w:tcPrChange w:id="6799" w:author="gorgemj" w:date="2017-11-30T12:36:00Z">
              <w:tcPr>
                <w:tcW w:w="5130" w:type="dxa"/>
                <w:gridSpan w:val="8"/>
              </w:tcPr>
            </w:tcPrChange>
          </w:tcPr>
          <w:p w:rsidR="00B61F44" w:rsidRPr="00C02A1C" w:rsidRDefault="00B61F44" w:rsidP="00C02A1C">
            <w:pPr>
              <w:spacing w:before="60" w:after="60" w:line="280" w:lineRule="atLeast"/>
              <w:rPr>
                <w:rFonts w:eastAsia="Calibri" w:cs="Arial"/>
              </w:rPr>
            </w:pPr>
            <w:r w:rsidRPr="00817CEB">
              <w:rPr>
                <w:rFonts w:eastAsia="Calibri" w:cs="Arial"/>
              </w:rPr>
              <w:t xml:space="preserve">For </w:t>
            </w:r>
            <w:r w:rsidRPr="00E26342">
              <w:rPr>
                <w:rFonts w:cs="Arial"/>
              </w:rPr>
              <w:t>slowly</w:t>
            </w:r>
            <w:r w:rsidRPr="00817CEB">
              <w:rPr>
                <w:rFonts w:eastAsia="Calibri" w:cs="Arial"/>
              </w:rPr>
              <w:t xml:space="preserve"> evolving events, </w:t>
            </w:r>
            <w:r w:rsidRPr="00817CEB">
              <w:rPr>
                <w:rFonts w:eastAsia="Calibri" w:cs="Arial"/>
                <w:b/>
              </w:rPr>
              <w:t>AP1000</w:t>
            </w:r>
            <w:r w:rsidRPr="00817CEB">
              <w:rPr>
                <w:rFonts w:eastAsia="Calibri" w:cs="Arial"/>
              </w:rPr>
              <w:t xml:space="preserve"> </w:t>
            </w:r>
            <w:r>
              <w:rPr>
                <w:rFonts w:eastAsia="Calibri" w:cs="Arial"/>
              </w:rPr>
              <w:t>p</w:t>
            </w:r>
            <w:r w:rsidRPr="00817CEB">
              <w:rPr>
                <w:rFonts w:eastAsia="Calibri" w:cs="Arial"/>
              </w:rPr>
              <w:t xml:space="preserve">lant uses rod cluster control assemblies </w:t>
            </w:r>
            <w:del w:id="6800" w:author="gorgemj" w:date="2017-11-26T18:18:00Z">
              <w:r w:rsidRPr="00817CEB" w:rsidDel="00075931">
                <w:rPr>
                  <w:rFonts w:eastAsia="Calibri" w:cs="Arial"/>
                </w:rPr>
                <w:delText xml:space="preserve">(RCCAs) </w:delText>
              </w:r>
            </w:del>
            <w:r w:rsidRPr="00817CEB">
              <w:rPr>
                <w:rFonts w:eastAsia="Calibri" w:cs="Arial"/>
              </w:rPr>
              <w:t xml:space="preserve">and chemical shim as the two diverse reactivity control systems. For fast transients, </w:t>
            </w:r>
            <w:r w:rsidRPr="00817CEB">
              <w:rPr>
                <w:rFonts w:eastAsia="Calibri" w:cs="Arial"/>
                <w:b/>
              </w:rPr>
              <w:t>AP1000</w:t>
            </w:r>
            <w:r w:rsidRPr="00817CEB">
              <w:rPr>
                <w:rFonts w:eastAsia="Calibri" w:cs="Arial"/>
              </w:rPr>
              <w:t xml:space="preserve"> </w:t>
            </w:r>
            <w:r>
              <w:rPr>
                <w:rFonts w:eastAsia="Calibri" w:cs="Arial"/>
              </w:rPr>
              <w:t>p</w:t>
            </w:r>
            <w:r w:rsidRPr="00817CEB">
              <w:rPr>
                <w:rFonts w:eastAsia="Calibri" w:cs="Arial"/>
              </w:rPr>
              <w:t>lant provides several additional features to supplement the chemical shim control systems</w:t>
            </w:r>
            <w:r>
              <w:rPr>
                <w:rFonts w:eastAsia="Calibri" w:cs="Arial"/>
              </w:rPr>
              <w:t xml:space="preserve">. </w:t>
            </w:r>
            <w:r w:rsidRPr="00817CEB">
              <w:rPr>
                <w:rFonts w:eastAsia="Calibri" w:cs="Arial"/>
              </w:rPr>
              <w:t xml:space="preserve">These diverse features include a diverse </w:t>
            </w:r>
            <w:del w:id="6801" w:author="gorgemj" w:date="2017-11-26T20:04:00Z">
              <w:r w:rsidRPr="00817CEB" w:rsidDel="00F82440">
                <w:rPr>
                  <w:rFonts w:eastAsia="Calibri" w:cs="Arial"/>
                </w:rPr>
                <w:delText>I&amp;C</w:delText>
              </w:r>
            </w:del>
            <w:ins w:id="6802" w:author="gorgemj" w:date="2017-11-26T20:04:00Z">
              <w:r>
                <w:rPr>
                  <w:rFonts w:eastAsia="Calibri" w:cs="Arial"/>
                </w:rPr>
                <w:t>actuation</w:t>
              </w:r>
            </w:ins>
            <w:r w:rsidRPr="00817CEB">
              <w:rPr>
                <w:rFonts w:eastAsia="Calibri" w:cs="Arial"/>
              </w:rPr>
              <w:t xml:space="preserve"> system (DAS) which provides a different way of cutting off power to the </w:t>
            </w:r>
            <w:del w:id="6803" w:author="gorgemj" w:date="2017-11-26T18:18:00Z">
              <w:r w:rsidRPr="00817CEB" w:rsidDel="00075931">
                <w:rPr>
                  <w:rFonts w:eastAsia="Calibri" w:cs="Arial"/>
                </w:rPr>
                <w:delText>RCCAs</w:delText>
              </w:r>
            </w:del>
            <w:ins w:id="6804" w:author="gorgemj" w:date="2017-11-26T18:18:00Z">
              <w:r w:rsidRPr="00817CEB">
                <w:rPr>
                  <w:rFonts w:eastAsia="Calibri" w:cs="Arial"/>
                </w:rPr>
                <w:t>rod cluster control assemblies</w:t>
              </w:r>
            </w:ins>
            <w:r w:rsidRPr="00817CEB">
              <w:rPr>
                <w:rFonts w:eastAsia="Calibri" w:cs="Arial"/>
              </w:rPr>
              <w:t xml:space="preserve"> (in case there is a </w:t>
            </w:r>
            <w:r>
              <w:rPr>
                <w:rFonts w:eastAsia="Calibri" w:cs="Arial"/>
              </w:rPr>
              <w:t>common cause failure</w:t>
            </w:r>
            <w:del w:id="6805" w:author="gorgemj" w:date="2017-11-26T18:26:00Z">
              <w:r w:rsidDel="00F67A4C">
                <w:rPr>
                  <w:rFonts w:eastAsia="Calibri" w:cs="Arial"/>
                </w:rPr>
                <w:delText xml:space="preserve"> (</w:delText>
              </w:r>
              <w:r w:rsidRPr="00817CEB" w:rsidDel="00F67A4C">
                <w:rPr>
                  <w:rFonts w:eastAsia="Calibri" w:cs="Arial"/>
                </w:rPr>
                <w:delText>CCF</w:delText>
              </w:r>
              <w:r w:rsidDel="00F67A4C">
                <w:rPr>
                  <w:rFonts w:eastAsia="Calibri" w:cs="Arial"/>
                </w:rPr>
                <w:delText>)</w:delText>
              </w:r>
            </w:del>
            <w:r w:rsidRPr="00817CEB">
              <w:rPr>
                <w:rFonts w:eastAsia="Calibri" w:cs="Arial"/>
              </w:rPr>
              <w:t xml:space="preserve"> of the reactor trip breakers)</w:t>
            </w:r>
            <w:r>
              <w:rPr>
                <w:rFonts w:eastAsia="Calibri" w:cs="Arial"/>
              </w:rPr>
              <w:t xml:space="preserve">. </w:t>
            </w:r>
            <w:r w:rsidRPr="00817CEB">
              <w:rPr>
                <w:rFonts w:eastAsia="Calibri" w:cs="Arial"/>
              </w:rPr>
              <w:t xml:space="preserve">Another diverse feature is the ability of the </w:t>
            </w:r>
            <w:r w:rsidRPr="00817CEB">
              <w:rPr>
                <w:rFonts w:eastAsia="Calibri" w:cs="Arial"/>
                <w:b/>
              </w:rPr>
              <w:t>AP1000</w:t>
            </w:r>
            <w:r w:rsidRPr="00817CEB">
              <w:rPr>
                <w:rFonts w:eastAsia="Calibri" w:cs="Arial"/>
              </w:rPr>
              <w:t xml:space="preserve"> </w:t>
            </w:r>
            <w:r>
              <w:rPr>
                <w:rFonts w:eastAsia="Calibri" w:cs="Arial"/>
              </w:rPr>
              <w:t>p</w:t>
            </w:r>
            <w:r w:rsidRPr="00817CEB">
              <w:rPr>
                <w:rFonts w:eastAsia="Calibri" w:cs="Arial"/>
              </w:rPr>
              <w:t xml:space="preserve">lant to “ride out” an anticipated transient event without insertion of </w:t>
            </w:r>
            <w:del w:id="6806" w:author="gorgemj" w:date="2017-11-26T18:18:00Z">
              <w:r w:rsidRPr="00817CEB" w:rsidDel="00075931">
                <w:rPr>
                  <w:rFonts w:eastAsia="Calibri" w:cs="Arial"/>
                </w:rPr>
                <w:delText>RCCAs</w:delText>
              </w:r>
            </w:del>
            <w:ins w:id="6807" w:author="gorgemj" w:date="2017-11-26T18:18:00Z">
              <w:r w:rsidRPr="00817CEB">
                <w:rPr>
                  <w:rFonts w:eastAsia="Calibri" w:cs="Arial"/>
                </w:rPr>
                <w:t xml:space="preserve"> rod cluster control assemblies</w:t>
              </w:r>
            </w:ins>
            <w:r w:rsidRPr="00817CEB">
              <w:rPr>
                <w:rFonts w:eastAsia="Calibri" w:cs="Arial"/>
              </w:rPr>
              <w:t xml:space="preserve"> using the core characteristics (such as a negative moderator coefficient) to reduce the reactor power</w:t>
            </w:r>
            <w:r>
              <w:rPr>
                <w:rFonts w:eastAsia="Calibri" w:cs="Arial"/>
              </w:rPr>
              <w:t xml:space="preserve">. </w:t>
            </w:r>
            <w:r w:rsidRPr="00817CEB">
              <w:rPr>
                <w:rFonts w:eastAsia="Calibri" w:cs="Arial"/>
              </w:rPr>
              <w:t xml:space="preserve">The DAS also supports “ride out” by actuating a turbine trip and start of the </w:t>
            </w:r>
            <w:ins w:id="6808" w:author="gorgemj" w:date="2017-11-25T20:55:00Z">
              <w:r w:rsidRPr="004D1C42">
                <w:rPr>
                  <w:rFonts w:eastAsia="Calibri" w:cs="Arial"/>
                </w:rPr>
                <w:t>passive residual heat removal heat exchanger</w:t>
              </w:r>
            </w:ins>
            <w:del w:id="6809" w:author="gorgemj" w:date="2017-11-25T20:55:00Z">
              <w:r w:rsidRPr="00817CEB" w:rsidDel="005A3417">
                <w:rPr>
                  <w:rFonts w:eastAsia="Calibri" w:cs="Arial"/>
                </w:rPr>
                <w:delText>PRHR HX</w:delText>
              </w:r>
            </w:del>
            <w:r w:rsidRPr="00817CEB">
              <w:rPr>
                <w:rFonts w:eastAsia="Calibri" w:cs="Arial"/>
              </w:rPr>
              <w:t>.</w:t>
            </w:r>
          </w:p>
          <w:p w:rsidR="00B61F44" w:rsidRDefault="00B61F44" w:rsidP="00A366D5">
            <w:pPr>
              <w:autoSpaceDE w:val="0"/>
              <w:autoSpaceDN w:val="0"/>
              <w:spacing w:before="60" w:after="60" w:line="280" w:lineRule="atLeast"/>
              <w:rPr>
                <w:ins w:id="6810" w:author="gorgemj" w:date="2017-11-30T12:25:00Z"/>
                <w:rFonts w:eastAsia="Calibri" w:cs="Arial"/>
              </w:rPr>
            </w:pPr>
            <w:del w:id="6811" w:author="gorgemj" w:date="2017-11-26T18:30:00Z">
              <w:r w:rsidRPr="00817CEB" w:rsidDel="00F67A4C">
                <w:rPr>
                  <w:rFonts w:eastAsia="Calibri" w:cs="Arial"/>
                </w:rPr>
                <w:delText xml:space="preserve">The </w:delText>
              </w:r>
              <w:r w:rsidRPr="00817CEB" w:rsidDel="00F67A4C">
                <w:rPr>
                  <w:rFonts w:eastAsia="Calibri" w:cs="Arial"/>
                  <w:b/>
                </w:rPr>
                <w:delText>AP1000</w:delText>
              </w:r>
              <w:r w:rsidRPr="00817CEB" w:rsidDel="00F67A4C">
                <w:rPr>
                  <w:rFonts w:eastAsia="Calibri" w:cs="Arial"/>
                </w:rPr>
                <w:delText xml:space="preserve"> </w:delText>
              </w:r>
              <w:r w:rsidDel="00F67A4C">
                <w:rPr>
                  <w:rFonts w:eastAsia="Calibri" w:cs="Arial"/>
                </w:rPr>
                <w:delText>p</w:delText>
              </w:r>
              <w:r w:rsidRPr="00817CEB" w:rsidDel="00F67A4C">
                <w:rPr>
                  <w:rFonts w:eastAsia="Calibri" w:cs="Arial"/>
                </w:rPr>
                <w:delText>lant design follows the design approach and represents advancement over the conventional PWR approach in the minimization of the risk resulting for postulated failures in the primary shutdown systems</w:delText>
              </w:r>
              <w:r w:rsidDel="00F67A4C">
                <w:rPr>
                  <w:rFonts w:eastAsia="Calibri" w:cs="Arial"/>
                </w:rPr>
                <w:delText xml:space="preserve">. </w:delText>
              </w:r>
              <w:r w:rsidRPr="00817CEB" w:rsidDel="00F67A4C">
                <w:rPr>
                  <w:rFonts w:eastAsia="Calibri" w:cs="Arial"/>
                </w:rPr>
                <w:delText xml:space="preserve">These events are commonly indicated as </w:delText>
              </w:r>
            </w:del>
            <w:del w:id="6812" w:author="gorgemj" w:date="2017-11-24T15:49:00Z">
              <w:r w:rsidRPr="00817CEB" w:rsidDel="001773C1">
                <w:rPr>
                  <w:rFonts w:eastAsia="Calibri" w:cs="Arial"/>
                </w:rPr>
                <w:delText>ATWT (anticipated transients without trip)</w:delText>
              </w:r>
            </w:del>
            <w:del w:id="6813" w:author="gorgemj" w:date="2017-11-26T18:30:00Z">
              <w:r w:rsidRPr="00817CEB" w:rsidDel="00F67A4C">
                <w:rPr>
                  <w:rFonts w:eastAsia="Calibri" w:cs="Arial"/>
                </w:rPr>
                <w:delText xml:space="preserve">, and the </w:delText>
              </w:r>
              <w:r w:rsidRPr="00817CEB" w:rsidDel="00F67A4C">
                <w:rPr>
                  <w:rFonts w:eastAsia="Calibri" w:cs="Arial"/>
                  <w:b/>
                </w:rPr>
                <w:delText>AP1000</w:delText>
              </w:r>
              <w:r w:rsidRPr="00817CEB" w:rsidDel="00F67A4C">
                <w:rPr>
                  <w:rFonts w:eastAsia="Calibri" w:cs="Arial"/>
                </w:rPr>
                <w:delText xml:space="preserve"> Plant meets or exceeds all requirements set forth by the US NRC for pressurized water reactors.</w:delText>
              </w:r>
            </w:del>
            <w:ins w:id="6814" w:author="gorgemj" w:date="2017-11-26T18:29:00Z">
              <w:r w:rsidRPr="00817CEB">
                <w:rPr>
                  <w:rFonts w:eastAsia="Calibri" w:cs="Arial"/>
                </w:rPr>
                <w:t xml:space="preserve">The rod cluster control assemblies and </w:t>
              </w:r>
              <w:r>
                <w:rPr>
                  <w:rFonts w:eastAsia="Calibri" w:cs="Arial"/>
                </w:rPr>
                <w:t>gray</w:t>
              </w:r>
              <w:r w:rsidRPr="00817CEB">
                <w:rPr>
                  <w:rFonts w:eastAsia="Calibri" w:cs="Arial"/>
                </w:rPr>
                <w:t xml:space="preserve"> cluster control assemblies are inserted into the core by the force of gravity</w:t>
              </w:r>
              <w:r>
                <w:rPr>
                  <w:rFonts w:eastAsia="Calibri" w:cs="Arial"/>
                </w:rPr>
                <w:t xml:space="preserve">. </w:t>
              </w:r>
              <w:r w:rsidRPr="00817CEB">
                <w:rPr>
                  <w:rFonts w:eastAsia="Calibri" w:cs="Arial"/>
                </w:rPr>
                <w:t xml:space="preserve">See </w:t>
              </w:r>
              <w:r>
                <w:rPr>
                  <w:rFonts w:cs="Arial"/>
                </w:rPr>
                <w:t xml:space="preserve">the </w:t>
              </w:r>
              <w:r w:rsidRPr="00993D67">
                <w:rPr>
                  <w:rFonts w:cs="Arial"/>
                  <w:b/>
                </w:rPr>
                <w:t>AP1000</w:t>
              </w:r>
              <w:r>
                <w:rPr>
                  <w:rFonts w:cs="Arial"/>
                </w:rPr>
                <w:t xml:space="preserve"> plant DCD [2]</w:t>
              </w:r>
              <w:r w:rsidRPr="00817CEB">
                <w:rPr>
                  <w:rFonts w:eastAsia="Calibri" w:cs="Arial"/>
                </w:rPr>
                <w:t xml:space="preserve"> Section 3.1 GDC 26</w:t>
              </w:r>
              <w:r>
                <w:rPr>
                  <w:rFonts w:eastAsia="Calibri" w:cs="Arial"/>
                </w:rPr>
                <w:t xml:space="preserve">. </w:t>
              </w:r>
              <w:r w:rsidRPr="00817CEB">
                <w:rPr>
                  <w:rFonts w:eastAsia="Calibri" w:cs="Arial"/>
                </w:rPr>
                <w:t>During operation, the shutdown rod banks are fully withdrawn</w:t>
              </w:r>
              <w:r>
                <w:rPr>
                  <w:rFonts w:eastAsia="Calibri" w:cs="Arial"/>
                </w:rPr>
                <w:t xml:space="preserve">. </w:t>
              </w:r>
              <w:r w:rsidRPr="00817CEB">
                <w:rPr>
                  <w:rFonts w:eastAsia="Calibri" w:cs="Arial"/>
                </w:rPr>
                <w:t>The control rod system automatically maintains a programmed average reactor temperature compensating for reactivity effects associated with scheduled and transient load changes</w:t>
              </w:r>
              <w:r>
                <w:rPr>
                  <w:rFonts w:eastAsia="Calibri" w:cs="Arial"/>
                </w:rPr>
                <w:t xml:space="preserve">. </w:t>
              </w:r>
              <w:r w:rsidRPr="00817CEB">
                <w:rPr>
                  <w:rFonts w:eastAsia="Calibri" w:cs="Arial"/>
                </w:rPr>
                <w:t xml:space="preserve">See </w:t>
              </w:r>
              <w:r>
                <w:rPr>
                  <w:rFonts w:cs="Arial"/>
                </w:rPr>
                <w:t xml:space="preserve">the </w:t>
              </w:r>
              <w:r w:rsidRPr="00993D67">
                <w:rPr>
                  <w:rFonts w:cs="Arial"/>
                  <w:b/>
                </w:rPr>
                <w:t>AP1000</w:t>
              </w:r>
              <w:r>
                <w:rPr>
                  <w:rFonts w:cs="Arial"/>
                </w:rPr>
                <w:t xml:space="preserve"> plant DCD [2]</w:t>
              </w:r>
              <w:r w:rsidRPr="00817CEB">
                <w:rPr>
                  <w:rFonts w:eastAsia="Calibri" w:cs="Arial"/>
                </w:rPr>
                <w:t xml:space="preserve"> Section 4.3 for additional information</w:t>
              </w:r>
              <w:r>
                <w:rPr>
                  <w:rFonts w:eastAsia="Calibri" w:cs="Arial"/>
                </w:rPr>
                <w:t>.</w:t>
              </w:r>
            </w:ins>
          </w:p>
          <w:p w:rsidR="00AD701B" w:rsidRPr="00C02A1C" w:rsidRDefault="00AD701B" w:rsidP="00A366D5">
            <w:pPr>
              <w:autoSpaceDE w:val="0"/>
              <w:autoSpaceDN w:val="0"/>
              <w:spacing w:before="60" w:after="60" w:line="280" w:lineRule="atLeast"/>
              <w:rPr>
                <w:rFonts w:eastAsia="Calibri" w:cs="Arial"/>
              </w:rPr>
            </w:pPr>
            <w:ins w:id="6815" w:author="gorgemj" w:date="2017-11-30T12:25:00Z">
              <w:r w:rsidRPr="00817CEB">
                <w:rPr>
                  <w:rFonts w:eastAsia="Calibri" w:cs="Arial"/>
                </w:rPr>
                <w:t xml:space="preserve">The shutdown and control rod banks are designed to provide reactivity margin to shut down the reactor during normal operating conditions and during </w:t>
              </w:r>
              <w:r>
                <w:rPr>
                  <w:rFonts w:eastAsia="Calibri" w:cs="Arial"/>
                </w:rPr>
                <w:t>AOO</w:t>
              </w:r>
              <w:r w:rsidRPr="00817CEB">
                <w:rPr>
                  <w:rFonts w:eastAsia="Calibri" w:cs="Arial"/>
                </w:rPr>
                <w:t>s, without exceeding specified fuel design limits</w:t>
              </w:r>
              <w:r>
                <w:rPr>
                  <w:rFonts w:eastAsia="Calibri" w:cs="Arial"/>
                </w:rPr>
                <w:t>.</w:t>
              </w:r>
            </w:ins>
          </w:p>
        </w:tc>
      </w:tr>
      <w:tr w:rsidR="00B61F44" w:rsidRPr="00817CEB" w:rsidTr="00814E5E">
        <w:trPr>
          <w:cantSplit/>
          <w:trPrChange w:id="6816" w:author="gorgemj" w:date="2017-11-30T12:36:00Z">
            <w:trPr>
              <w:gridBefore w:val="6"/>
              <w:gridAfter w:val="0"/>
              <w:cantSplit/>
            </w:trPr>
          </w:trPrChange>
        </w:trPr>
        <w:tc>
          <w:tcPr>
            <w:tcW w:w="947" w:type="dxa"/>
            <w:tcPrChange w:id="6817" w:author="gorgemj" w:date="2017-11-30T12:36:00Z">
              <w:tcPr>
                <w:tcW w:w="945" w:type="dxa"/>
                <w:gridSpan w:val="6"/>
              </w:tcPr>
            </w:tcPrChange>
          </w:tcPr>
          <w:p w:rsidR="00B61F44" w:rsidRDefault="00B61F44" w:rsidP="00542606">
            <w:pPr>
              <w:autoSpaceDE w:val="0"/>
              <w:autoSpaceDN w:val="0"/>
              <w:adjustRightInd w:val="0"/>
              <w:spacing w:before="60" w:after="60" w:line="280" w:lineRule="atLeast"/>
              <w:jc w:val="center"/>
              <w:rPr>
                <w:rFonts w:cs="Arial"/>
                <w:b/>
              </w:rPr>
            </w:pPr>
          </w:p>
        </w:tc>
        <w:tc>
          <w:tcPr>
            <w:tcW w:w="693" w:type="dxa"/>
            <w:tcPrChange w:id="6818" w:author="gorgemj" w:date="2017-11-30T12:36:00Z">
              <w:tcPr>
                <w:tcW w:w="747" w:type="dxa"/>
                <w:gridSpan w:val="3"/>
              </w:tcPr>
            </w:tcPrChange>
          </w:tcPr>
          <w:p w:rsidR="00B61F44" w:rsidRDefault="00B61F44" w:rsidP="00542606">
            <w:pPr>
              <w:autoSpaceDE w:val="0"/>
              <w:autoSpaceDN w:val="0"/>
              <w:adjustRightInd w:val="0"/>
              <w:spacing w:before="60" w:after="60" w:line="280" w:lineRule="atLeast"/>
              <w:jc w:val="center"/>
              <w:rPr>
                <w:rFonts w:cs="Arial"/>
                <w:b/>
                <w:bCs/>
              </w:rPr>
            </w:pPr>
          </w:p>
        </w:tc>
        <w:tc>
          <w:tcPr>
            <w:tcW w:w="5038" w:type="dxa"/>
            <w:gridSpan w:val="2"/>
            <w:tcPrChange w:id="6819" w:author="gorgemj" w:date="2017-11-30T12:36:00Z">
              <w:tcPr>
                <w:tcW w:w="6768" w:type="dxa"/>
                <w:gridSpan w:val="7"/>
              </w:tcPr>
            </w:tcPrChange>
          </w:tcPr>
          <w:p w:rsidR="00B61F44" w:rsidRPr="00817CEB" w:rsidRDefault="00B61F44" w:rsidP="00542606">
            <w:pPr>
              <w:autoSpaceDE w:val="0"/>
              <w:autoSpaceDN w:val="0"/>
              <w:adjustRightInd w:val="0"/>
              <w:spacing w:before="60" w:after="60" w:line="280" w:lineRule="atLeast"/>
              <w:rPr>
                <w:rFonts w:eastAsia="Calibri" w:cs="Arial"/>
                <w:b/>
                <w:bCs/>
              </w:rPr>
            </w:pPr>
            <w:ins w:id="6820" w:author="friedmbn" w:date="2017-11-29T17:18:00Z">
              <w:r w:rsidRPr="00817CEB">
                <w:rPr>
                  <w:rFonts w:eastAsia="Calibri" w:cs="Arial"/>
                  <w:b/>
                  <w:bCs/>
                </w:rPr>
                <w:t>Requirement 46: Reactor shutdown</w:t>
              </w:r>
              <w:r>
                <w:rPr>
                  <w:rFonts w:eastAsia="Calibri" w:cs="Arial"/>
                  <w:b/>
                  <w:bCs/>
                </w:rPr>
                <w:t xml:space="preserve"> (cont.)</w:t>
              </w:r>
            </w:ins>
          </w:p>
        </w:tc>
        <w:tc>
          <w:tcPr>
            <w:tcW w:w="6912" w:type="dxa"/>
            <w:gridSpan w:val="3"/>
            <w:tcPrChange w:id="6821" w:author="gorgemj" w:date="2017-11-30T12:36:00Z">
              <w:tcPr>
                <w:tcW w:w="5130" w:type="dxa"/>
                <w:gridSpan w:val="8"/>
              </w:tcPr>
            </w:tcPrChange>
          </w:tcPr>
          <w:p w:rsidR="00B61F44" w:rsidRDefault="00B61F44">
            <w:pPr>
              <w:autoSpaceDE w:val="0"/>
              <w:autoSpaceDN w:val="0"/>
              <w:spacing w:before="60" w:after="60" w:line="280" w:lineRule="atLeast"/>
              <w:rPr>
                <w:ins w:id="6822" w:author="gorgemj" w:date="2017-11-26T18:31:00Z"/>
                <w:rFonts w:eastAsia="Calibri" w:cs="Arial"/>
              </w:rPr>
            </w:pPr>
            <w:del w:id="6823" w:author="gorgemj" w:date="2017-11-26T18:29:00Z">
              <w:r w:rsidRPr="00817CEB" w:rsidDel="00F67A4C">
                <w:rPr>
                  <w:rFonts w:eastAsia="Calibri" w:cs="Arial"/>
                </w:rPr>
                <w:delText xml:space="preserve">The </w:delText>
              </w:r>
            </w:del>
            <w:del w:id="6824" w:author="gorgemj" w:date="2017-11-26T18:18:00Z">
              <w:r w:rsidRPr="00817CEB" w:rsidDel="00075931">
                <w:rPr>
                  <w:rFonts w:eastAsia="Calibri" w:cs="Arial"/>
                </w:rPr>
                <w:delText>RCCAs</w:delText>
              </w:r>
            </w:del>
            <w:del w:id="6825" w:author="gorgemj" w:date="2017-11-26T18:29:00Z">
              <w:r w:rsidRPr="00817CEB" w:rsidDel="00F67A4C">
                <w:rPr>
                  <w:rFonts w:eastAsia="Calibri" w:cs="Arial"/>
                </w:rPr>
                <w:delText xml:space="preserve"> and </w:delText>
              </w:r>
            </w:del>
            <w:del w:id="6826" w:author="gorgemj" w:date="2017-11-26T18:18:00Z">
              <w:r w:rsidRPr="00817CEB" w:rsidDel="00075931">
                <w:rPr>
                  <w:rFonts w:eastAsia="Calibri" w:cs="Arial"/>
                </w:rPr>
                <w:delText>GRCAs</w:delText>
              </w:r>
            </w:del>
            <w:del w:id="6827" w:author="gorgemj" w:date="2017-11-26T18:29:00Z">
              <w:r w:rsidRPr="00817CEB" w:rsidDel="00F67A4C">
                <w:rPr>
                  <w:rFonts w:eastAsia="Calibri" w:cs="Arial"/>
                </w:rPr>
                <w:delText xml:space="preserve"> are inserted into the core by the force of gravity</w:delText>
              </w:r>
              <w:r w:rsidDel="00F67A4C">
                <w:rPr>
                  <w:rFonts w:eastAsia="Calibri" w:cs="Arial"/>
                </w:rPr>
                <w:delText xml:space="preserve">. </w:delText>
              </w:r>
              <w:r w:rsidRPr="00817CEB" w:rsidDel="00F67A4C">
                <w:rPr>
                  <w:rFonts w:eastAsia="Calibri" w:cs="Arial"/>
                </w:rPr>
                <w:delText xml:space="preserve">See </w:delText>
              </w:r>
            </w:del>
            <w:del w:id="6828" w:author="gorgemj" w:date="2017-11-24T16:59:00Z">
              <w:r w:rsidRPr="00817CEB" w:rsidDel="006E7610">
                <w:rPr>
                  <w:rFonts w:eastAsia="Calibri" w:cs="Arial"/>
                </w:rPr>
                <w:delText>DCD</w:delText>
              </w:r>
            </w:del>
            <w:del w:id="6829" w:author="gorgemj" w:date="2017-11-26T18:29:00Z">
              <w:r w:rsidRPr="00817CEB" w:rsidDel="00F67A4C">
                <w:rPr>
                  <w:rFonts w:eastAsia="Calibri" w:cs="Arial"/>
                </w:rPr>
                <w:delText xml:space="preserve"> Section 3.1 GDC 26</w:delText>
              </w:r>
              <w:r w:rsidDel="00F67A4C">
                <w:rPr>
                  <w:rFonts w:eastAsia="Calibri" w:cs="Arial"/>
                </w:rPr>
                <w:delText xml:space="preserve">. </w:delText>
              </w:r>
              <w:r w:rsidRPr="00817CEB" w:rsidDel="00F67A4C">
                <w:rPr>
                  <w:rFonts w:eastAsia="Calibri" w:cs="Arial"/>
                </w:rPr>
                <w:delText>During operation, the shutdown rod banks are fully withdrawn</w:delText>
              </w:r>
              <w:r w:rsidDel="00F67A4C">
                <w:rPr>
                  <w:rFonts w:eastAsia="Calibri" w:cs="Arial"/>
                </w:rPr>
                <w:delText xml:space="preserve">. </w:delText>
              </w:r>
              <w:r w:rsidRPr="00817CEB" w:rsidDel="00F67A4C">
                <w:rPr>
                  <w:rFonts w:eastAsia="Calibri" w:cs="Arial"/>
                </w:rPr>
                <w:delText>The control rod system automatically maintains a programmed average reactor temperature compensating for reactivity effects associated with scheduled and transient load changes</w:delText>
              </w:r>
              <w:r w:rsidDel="00F67A4C">
                <w:rPr>
                  <w:rFonts w:eastAsia="Calibri" w:cs="Arial"/>
                </w:rPr>
                <w:delText xml:space="preserve">. </w:delText>
              </w:r>
              <w:r w:rsidRPr="00817CEB" w:rsidDel="00F67A4C">
                <w:rPr>
                  <w:rFonts w:eastAsia="Calibri" w:cs="Arial"/>
                </w:rPr>
                <w:delText xml:space="preserve">See </w:delText>
              </w:r>
            </w:del>
            <w:del w:id="6830" w:author="gorgemj" w:date="2017-11-24T16:59:00Z">
              <w:r w:rsidRPr="00817CEB" w:rsidDel="006E7610">
                <w:rPr>
                  <w:rFonts w:eastAsia="Calibri" w:cs="Arial"/>
                </w:rPr>
                <w:delText>DCD</w:delText>
              </w:r>
            </w:del>
            <w:del w:id="6831" w:author="gorgemj" w:date="2017-11-26T18:29:00Z">
              <w:r w:rsidRPr="00817CEB" w:rsidDel="00F67A4C">
                <w:rPr>
                  <w:rFonts w:eastAsia="Calibri" w:cs="Arial"/>
                </w:rPr>
                <w:delText xml:space="preserve"> Section 4.3 for additional information</w:delText>
              </w:r>
              <w:r w:rsidDel="00F67A4C">
                <w:rPr>
                  <w:rFonts w:eastAsia="Calibri" w:cs="Arial"/>
                </w:rPr>
                <w:delText xml:space="preserve">. </w:delText>
              </w:r>
            </w:del>
            <w:del w:id="6832" w:author="gorgemj" w:date="2017-11-30T12:25:00Z">
              <w:r w:rsidRPr="00817CEB" w:rsidDel="00AD701B">
                <w:rPr>
                  <w:rFonts w:eastAsia="Calibri" w:cs="Arial"/>
                </w:rPr>
                <w:delText xml:space="preserve">The shutdown and control rod banks are designed to provide reactivity margin to shut down the reactor during normal operating conditions and during </w:delText>
              </w:r>
            </w:del>
            <w:del w:id="6833" w:author="gorgemj" w:date="2017-11-24T15:06:00Z">
              <w:r w:rsidRPr="00817CEB" w:rsidDel="00F72225">
                <w:rPr>
                  <w:rFonts w:eastAsia="Calibri" w:cs="Arial"/>
                </w:rPr>
                <w:delText>anticipated operational occurrence</w:delText>
              </w:r>
            </w:del>
            <w:del w:id="6834" w:author="gorgemj" w:date="2017-11-30T12:25:00Z">
              <w:r w:rsidRPr="00817CEB" w:rsidDel="00AD701B">
                <w:rPr>
                  <w:rFonts w:eastAsia="Calibri" w:cs="Arial"/>
                </w:rPr>
                <w:delText>s, without exceeding specified fuel design limits</w:delText>
              </w:r>
              <w:r w:rsidDel="00AD701B">
                <w:rPr>
                  <w:rFonts w:eastAsia="Calibri" w:cs="Arial"/>
                </w:rPr>
                <w:delText xml:space="preserve">. </w:delText>
              </w:r>
            </w:del>
            <w:r w:rsidRPr="00817CEB">
              <w:rPr>
                <w:rFonts w:eastAsia="Calibri" w:cs="Arial"/>
              </w:rPr>
              <w:t>The safety analyses assume the most restrictive time in the core operating cycle and that the most reactive control rod cluster assembly is in the fully withdrawn position</w:t>
            </w:r>
            <w:r>
              <w:rPr>
                <w:rFonts w:eastAsia="Calibri" w:cs="Arial"/>
              </w:rPr>
              <w:t xml:space="preserve">. </w:t>
            </w:r>
            <w:r w:rsidRPr="00817CEB">
              <w:rPr>
                <w:rFonts w:eastAsia="Calibri" w:cs="Arial"/>
              </w:rPr>
              <w:t xml:space="preserve">See </w:t>
            </w:r>
            <w:ins w:id="6835" w:author="gorgemj" w:date="2017-11-24T16:59:00Z">
              <w:r>
                <w:rPr>
                  <w:rFonts w:cs="Arial"/>
                </w:rPr>
                <w:t xml:space="preserve">the </w:t>
              </w:r>
              <w:r w:rsidRPr="00993D67">
                <w:rPr>
                  <w:rFonts w:cs="Arial"/>
                  <w:b/>
                </w:rPr>
                <w:t>AP1000</w:t>
              </w:r>
              <w:r>
                <w:rPr>
                  <w:rFonts w:cs="Arial"/>
                </w:rPr>
                <w:t xml:space="preserve"> plant DCD [2]</w:t>
              </w:r>
            </w:ins>
            <w:del w:id="6836" w:author="gorgemj" w:date="2017-11-24T16:59:00Z">
              <w:r w:rsidRPr="00817CEB" w:rsidDel="006E7610">
                <w:rPr>
                  <w:rFonts w:eastAsia="Calibri" w:cs="Arial"/>
                </w:rPr>
                <w:delText>DCD</w:delText>
              </w:r>
            </w:del>
            <w:r w:rsidRPr="00817CEB">
              <w:rPr>
                <w:rFonts w:eastAsia="Calibri" w:cs="Arial"/>
              </w:rPr>
              <w:t xml:space="preserve"> Chapter 15 for summaries of the analyses, assumptions, and results</w:t>
            </w:r>
            <w:r>
              <w:rPr>
                <w:rFonts w:eastAsia="Calibri" w:cs="Arial"/>
              </w:rPr>
              <w:t xml:space="preserve">. </w:t>
            </w:r>
            <w:r w:rsidRPr="00817CEB">
              <w:rPr>
                <w:rFonts w:eastAsia="Calibri" w:cs="Arial"/>
              </w:rPr>
              <w:t xml:space="preserve">The </w:t>
            </w:r>
            <w:del w:id="6837" w:author="gorgemj" w:date="2017-11-24T17:54:00Z">
              <w:r w:rsidRPr="00817CEB" w:rsidDel="006272A4">
                <w:rPr>
                  <w:rFonts w:eastAsia="Calibri" w:cs="Arial"/>
                </w:rPr>
                <w:delText xml:space="preserve">safety-related </w:delText>
              </w:r>
            </w:del>
            <w:r w:rsidRPr="00817CEB">
              <w:rPr>
                <w:rFonts w:eastAsia="Calibri" w:cs="Arial"/>
              </w:rPr>
              <w:t xml:space="preserve">passive </w:t>
            </w:r>
            <w:ins w:id="6838" w:author="gorgemj" w:date="2017-11-24T17:54:00Z">
              <w:r>
                <w:rPr>
                  <w:rFonts w:eastAsia="Calibri" w:cs="Arial"/>
                </w:rPr>
                <w:t xml:space="preserve">safety </w:t>
              </w:r>
            </w:ins>
            <w:r w:rsidRPr="00817CEB">
              <w:rPr>
                <w:rFonts w:eastAsia="Calibri" w:cs="Arial"/>
              </w:rPr>
              <w:t>systems provide the required boration to establish and maintain safe shutdown condition for the reactor core</w:t>
            </w:r>
            <w:r>
              <w:rPr>
                <w:rFonts w:eastAsia="Calibri" w:cs="Arial"/>
              </w:rPr>
              <w:t xml:space="preserve">. </w:t>
            </w:r>
            <w:r w:rsidRPr="00817CEB">
              <w:rPr>
                <w:rFonts w:eastAsia="Calibri" w:cs="Arial"/>
              </w:rPr>
              <w:t xml:space="preserve">See </w:t>
            </w:r>
            <w:ins w:id="6839" w:author="gorgemj" w:date="2017-11-24T16:59:00Z">
              <w:r>
                <w:rPr>
                  <w:rFonts w:cs="Arial"/>
                </w:rPr>
                <w:t xml:space="preserve">the </w:t>
              </w:r>
              <w:r w:rsidRPr="00993D67">
                <w:rPr>
                  <w:rFonts w:cs="Arial"/>
                  <w:b/>
                </w:rPr>
                <w:t>AP1000</w:t>
              </w:r>
              <w:r>
                <w:rPr>
                  <w:rFonts w:cs="Arial"/>
                </w:rPr>
                <w:t xml:space="preserve"> plant DCD [2]</w:t>
              </w:r>
            </w:ins>
            <w:del w:id="6840" w:author="gorgemj" w:date="2017-11-24T16:59:00Z">
              <w:r w:rsidRPr="00817CEB" w:rsidDel="006E7610">
                <w:rPr>
                  <w:rFonts w:eastAsia="Calibri" w:cs="Arial"/>
                </w:rPr>
                <w:delText>DCD</w:delText>
              </w:r>
            </w:del>
            <w:r w:rsidRPr="00817CEB">
              <w:rPr>
                <w:rFonts w:eastAsia="Calibri" w:cs="Arial"/>
              </w:rPr>
              <w:t xml:space="preserve"> Section 6.3 and </w:t>
            </w:r>
            <w:ins w:id="6841" w:author="gorgemj" w:date="2017-11-24T16:59:00Z">
              <w:r>
                <w:rPr>
                  <w:rFonts w:cs="Arial"/>
                </w:rPr>
                <w:t xml:space="preserve">the </w:t>
              </w:r>
              <w:r w:rsidRPr="00993D67">
                <w:rPr>
                  <w:rFonts w:cs="Arial"/>
                  <w:b/>
                </w:rPr>
                <w:t>AP1000</w:t>
              </w:r>
              <w:r>
                <w:rPr>
                  <w:rFonts w:cs="Arial"/>
                </w:rPr>
                <w:t xml:space="preserve"> plant DCD [2]</w:t>
              </w:r>
            </w:ins>
            <w:del w:id="6842" w:author="gorgemj" w:date="2017-11-24T16:59:00Z">
              <w:r w:rsidRPr="00817CEB" w:rsidDel="006E7610">
                <w:rPr>
                  <w:rFonts w:eastAsia="Calibri" w:cs="Arial"/>
                </w:rPr>
                <w:delText>DCD</w:delText>
              </w:r>
            </w:del>
            <w:r w:rsidRPr="00817CEB">
              <w:rPr>
                <w:rFonts w:eastAsia="Calibri" w:cs="Arial"/>
              </w:rPr>
              <w:t xml:space="preserve"> Section 3.1 GDC 26 for additional information.</w:t>
            </w:r>
          </w:p>
          <w:p w:rsidR="00B61F44" w:rsidRPr="00817CEB" w:rsidRDefault="00B61F44" w:rsidP="00EC5749">
            <w:pPr>
              <w:autoSpaceDE w:val="0"/>
              <w:autoSpaceDN w:val="0"/>
              <w:spacing w:before="60" w:after="60" w:line="280" w:lineRule="atLeast"/>
              <w:rPr>
                <w:ins w:id="6843" w:author="gorgemj" w:date="2017-11-26T18:31:00Z"/>
                <w:rFonts w:eastAsia="Calibri" w:cs="Arial"/>
              </w:rPr>
            </w:pPr>
            <w:ins w:id="6844" w:author="gorgemj" w:date="2017-11-26T18:31:00Z">
              <w:r w:rsidRPr="00817CEB">
                <w:rPr>
                  <w:rFonts w:eastAsia="Calibri" w:cs="Arial"/>
                </w:rPr>
                <w:t xml:space="preserve">The PMS provides the </w:t>
              </w:r>
              <w:r>
                <w:rPr>
                  <w:rFonts w:eastAsia="Calibri" w:cs="Arial"/>
                </w:rPr>
                <w:t>safety</w:t>
              </w:r>
              <w:r w:rsidRPr="00817CEB">
                <w:rPr>
                  <w:rFonts w:eastAsia="Calibri" w:cs="Arial"/>
                </w:rPr>
                <w:t xml:space="preserve"> functions necessary to shut down the plant, and to maintain the plant in a safe shutdown condition</w:t>
              </w:r>
              <w:r>
                <w:rPr>
                  <w:rFonts w:eastAsia="Calibri" w:cs="Arial"/>
                </w:rPr>
                <w:t xml:space="preserve">. </w:t>
              </w:r>
              <w:r w:rsidRPr="00817CEB">
                <w:rPr>
                  <w:rFonts w:eastAsia="Calibri" w:cs="Arial"/>
                </w:rPr>
                <w:t xml:space="preserve">The PMS controls </w:t>
              </w:r>
              <w:r>
                <w:rPr>
                  <w:rFonts w:eastAsia="Calibri" w:cs="Arial"/>
                </w:rPr>
                <w:t>safety</w:t>
              </w:r>
              <w:r w:rsidRPr="00817CEB">
                <w:rPr>
                  <w:rFonts w:eastAsia="Calibri" w:cs="Arial"/>
                </w:rPr>
                <w:t xml:space="preserve"> components in the plant that may be operated from the </w:t>
              </w:r>
            </w:ins>
            <w:ins w:id="6845" w:author="gorgemj" w:date="2017-11-26T20:17:00Z">
              <w:r>
                <w:rPr>
                  <w:rFonts w:eastAsia="Calibri" w:cs="Arial"/>
                </w:rPr>
                <w:t>MCR</w:t>
              </w:r>
            </w:ins>
            <w:ins w:id="6846" w:author="gorgemj" w:date="2017-11-26T18:31:00Z">
              <w:r w:rsidRPr="00817CEB">
                <w:rPr>
                  <w:rFonts w:eastAsia="Calibri" w:cs="Arial"/>
                </w:rPr>
                <w:t xml:space="preserve"> or remote shutdown workstation.</w:t>
              </w:r>
            </w:ins>
          </w:p>
          <w:p w:rsidR="00B61F44" w:rsidRDefault="00B61F44" w:rsidP="00EC5749">
            <w:pPr>
              <w:autoSpaceDE w:val="0"/>
              <w:autoSpaceDN w:val="0"/>
              <w:spacing w:before="60" w:after="60" w:line="280" w:lineRule="atLeast"/>
              <w:rPr>
                <w:ins w:id="6847" w:author="gorgemj" w:date="2017-11-26T18:31:00Z"/>
                <w:rFonts w:eastAsia="Calibri" w:cs="Arial"/>
              </w:rPr>
            </w:pPr>
            <w:ins w:id="6848" w:author="gorgemj" w:date="2017-11-26T18:31:00Z">
              <w:r w:rsidRPr="00817CEB">
                <w:rPr>
                  <w:rFonts w:eastAsia="Calibri" w:cs="Arial"/>
                </w:rPr>
                <w:t>The DAS provides a diverse means of initiating the reactor trip and emergency safety features</w:t>
              </w:r>
              <w:r>
                <w:rPr>
                  <w:rFonts w:eastAsia="Calibri" w:cs="Arial"/>
                </w:rPr>
                <w:t xml:space="preserve">. </w:t>
              </w:r>
              <w:r w:rsidRPr="00817CEB">
                <w:rPr>
                  <w:rFonts w:eastAsia="Calibri" w:cs="Arial"/>
                </w:rPr>
                <w:t xml:space="preserve">The </w:t>
              </w:r>
              <w:r>
                <w:rPr>
                  <w:rFonts w:eastAsia="Calibri" w:cs="Arial"/>
                </w:rPr>
                <w:t>PMS</w:t>
              </w:r>
              <w:r w:rsidRPr="00817CEB">
                <w:rPr>
                  <w:rFonts w:eastAsia="Calibri" w:cs="Arial"/>
                </w:rPr>
                <w:t xml:space="preserve"> is designed to prevent common mode failures; however, in the low</w:t>
              </w:r>
              <w:r w:rsidRPr="00817CEB">
                <w:rPr>
                  <w:rFonts w:eastAsia="Calibri" w:cs="Arial"/>
                </w:rPr>
                <w:noBreakHyphen/>
                <w:t>probability case of a common mode failure, the DAS provides diverse protection.</w:t>
              </w:r>
            </w:ins>
          </w:p>
          <w:p w:rsidR="00B61F44" w:rsidRPr="00817CEB" w:rsidRDefault="00B61F44" w:rsidP="00EC5749">
            <w:pPr>
              <w:autoSpaceDE w:val="0"/>
              <w:autoSpaceDN w:val="0"/>
              <w:spacing w:before="60" w:after="60" w:line="280" w:lineRule="atLeast"/>
              <w:rPr>
                <w:rFonts w:eastAsia="Calibri" w:cs="Arial"/>
              </w:rPr>
            </w:pPr>
            <w:ins w:id="6849" w:author="gorgemj" w:date="2017-11-26T18:31:00Z">
              <w:r w:rsidRPr="00817CEB">
                <w:rPr>
                  <w:rFonts w:eastAsia="Calibri" w:cs="Arial"/>
                </w:rPr>
                <w:t xml:space="preserve">When fuel assemblies are in the pressure vessel and the vessel head is not in place, </w:t>
              </w:r>
              <w:proofErr w:type="spellStart"/>
              <w:r w:rsidRPr="00817CEB">
                <w:rPr>
                  <w:rFonts w:eastAsia="Calibri" w:cs="Arial"/>
                </w:rPr>
                <w:t>keff</w:t>
              </w:r>
              <w:proofErr w:type="spellEnd"/>
              <w:r w:rsidRPr="00817CEB">
                <w:rPr>
                  <w:rFonts w:eastAsia="Calibri" w:cs="Arial"/>
                </w:rPr>
                <w:t xml:space="preserve"> will be maintained at or below 0.95 with control rods and soluble boron</w:t>
              </w:r>
              <w:r>
                <w:rPr>
                  <w:rFonts w:eastAsia="Calibri" w:cs="Arial"/>
                </w:rPr>
                <w:t xml:space="preserve">. </w:t>
              </w:r>
              <w:r w:rsidRPr="00817CEB">
                <w:rPr>
                  <w:rFonts w:eastAsia="Calibri" w:cs="Arial"/>
                </w:rPr>
                <w:t>Further, the fuel will be maintained sufficiently subcritical that removal of the rod cluster control assemblies will not result in criticality.</w:t>
              </w:r>
            </w:ins>
          </w:p>
        </w:tc>
      </w:tr>
      <w:tr w:rsidR="00B61F44" w:rsidRPr="00817CEB" w:rsidDel="00EC5749" w:rsidTr="00814E5E">
        <w:trPr>
          <w:cantSplit/>
          <w:del w:id="6850" w:author="gorgemj" w:date="2017-11-26T18:31:00Z"/>
          <w:trPrChange w:id="6851" w:author="gorgemj" w:date="2017-11-30T12:36:00Z">
            <w:trPr>
              <w:gridBefore w:val="6"/>
              <w:gridAfter w:val="0"/>
              <w:cantSplit/>
            </w:trPr>
          </w:trPrChange>
        </w:trPr>
        <w:tc>
          <w:tcPr>
            <w:tcW w:w="947" w:type="dxa"/>
            <w:tcPrChange w:id="6852" w:author="gorgemj" w:date="2017-11-30T12:36:00Z">
              <w:tcPr>
                <w:tcW w:w="945" w:type="dxa"/>
                <w:gridSpan w:val="6"/>
              </w:tcPr>
            </w:tcPrChange>
          </w:tcPr>
          <w:p w:rsidR="00B61F44" w:rsidDel="00EC5749" w:rsidRDefault="00B61F44" w:rsidP="00542606">
            <w:pPr>
              <w:autoSpaceDE w:val="0"/>
              <w:autoSpaceDN w:val="0"/>
              <w:adjustRightInd w:val="0"/>
              <w:spacing w:before="60" w:after="60" w:line="280" w:lineRule="atLeast"/>
              <w:jc w:val="center"/>
              <w:rPr>
                <w:del w:id="6853" w:author="gorgemj" w:date="2017-11-26T18:31:00Z"/>
                <w:rFonts w:cs="Arial"/>
                <w:b/>
              </w:rPr>
            </w:pPr>
          </w:p>
        </w:tc>
        <w:tc>
          <w:tcPr>
            <w:tcW w:w="693" w:type="dxa"/>
            <w:tcPrChange w:id="6854" w:author="gorgemj" w:date="2017-11-30T12:36:00Z">
              <w:tcPr>
                <w:tcW w:w="747" w:type="dxa"/>
                <w:gridSpan w:val="3"/>
              </w:tcPr>
            </w:tcPrChange>
          </w:tcPr>
          <w:p w:rsidR="00B61F44" w:rsidDel="00EC5749" w:rsidRDefault="00B61F44" w:rsidP="00542606">
            <w:pPr>
              <w:autoSpaceDE w:val="0"/>
              <w:autoSpaceDN w:val="0"/>
              <w:adjustRightInd w:val="0"/>
              <w:spacing w:before="60" w:after="60" w:line="280" w:lineRule="atLeast"/>
              <w:jc w:val="center"/>
              <w:rPr>
                <w:del w:id="6855" w:author="gorgemj" w:date="2017-11-26T18:31:00Z"/>
                <w:rFonts w:cs="Arial"/>
                <w:b/>
                <w:bCs/>
              </w:rPr>
            </w:pPr>
          </w:p>
        </w:tc>
        <w:tc>
          <w:tcPr>
            <w:tcW w:w="5038" w:type="dxa"/>
            <w:gridSpan w:val="2"/>
            <w:tcPrChange w:id="6856" w:author="gorgemj" w:date="2017-11-30T12:36:00Z">
              <w:tcPr>
                <w:tcW w:w="6768" w:type="dxa"/>
                <w:gridSpan w:val="7"/>
              </w:tcPr>
            </w:tcPrChange>
          </w:tcPr>
          <w:p w:rsidR="00B61F44" w:rsidRPr="00817CEB" w:rsidDel="00EC5749" w:rsidRDefault="00B61F44" w:rsidP="00542606">
            <w:pPr>
              <w:autoSpaceDE w:val="0"/>
              <w:autoSpaceDN w:val="0"/>
              <w:adjustRightInd w:val="0"/>
              <w:spacing w:before="60" w:after="60" w:line="280" w:lineRule="atLeast"/>
              <w:rPr>
                <w:del w:id="6857" w:author="gorgemj" w:date="2017-11-26T18:31:00Z"/>
                <w:rFonts w:eastAsia="Calibri" w:cs="Arial"/>
                <w:b/>
                <w:bCs/>
              </w:rPr>
            </w:pPr>
          </w:p>
        </w:tc>
        <w:tc>
          <w:tcPr>
            <w:tcW w:w="6912" w:type="dxa"/>
            <w:gridSpan w:val="3"/>
            <w:tcPrChange w:id="6858" w:author="gorgemj" w:date="2017-11-30T12:36:00Z">
              <w:tcPr>
                <w:tcW w:w="5130" w:type="dxa"/>
                <w:gridSpan w:val="8"/>
              </w:tcPr>
            </w:tcPrChange>
          </w:tcPr>
          <w:p w:rsidR="00B61F44" w:rsidRPr="00817CEB" w:rsidDel="00EC5749" w:rsidRDefault="00B61F44" w:rsidP="00C02A1C">
            <w:pPr>
              <w:autoSpaceDE w:val="0"/>
              <w:autoSpaceDN w:val="0"/>
              <w:spacing w:before="60" w:after="60" w:line="280" w:lineRule="atLeast"/>
              <w:rPr>
                <w:del w:id="6859" w:author="gorgemj" w:date="2017-11-26T18:30:00Z"/>
                <w:rFonts w:eastAsia="Calibri" w:cs="Arial"/>
              </w:rPr>
            </w:pPr>
            <w:del w:id="6860" w:author="gorgemj" w:date="2017-11-26T18:30:00Z">
              <w:r w:rsidRPr="00817CEB" w:rsidDel="00EC5749">
                <w:rPr>
                  <w:rFonts w:eastAsia="Calibri" w:cs="Arial"/>
                </w:rPr>
                <w:delText xml:space="preserve">The </w:delText>
              </w:r>
            </w:del>
            <w:del w:id="6861" w:author="gorgemj" w:date="2017-11-23T19:21:00Z">
              <w:r w:rsidRPr="00817CEB" w:rsidDel="00FA7CC4">
                <w:rPr>
                  <w:rFonts w:eastAsia="Calibri" w:cs="Arial"/>
                </w:rPr>
                <w:delText>Protection and Safety Monitoring System (</w:delText>
              </w:r>
            </w:del>
            <w:del w:id="6862" w:author="gorgemj" w:date="2017-11-26T18:30:00Z">
              <w:r w:rsidRPr="00817CEB" w:rsidDel="00EC5749">
                <w:rPr>
                  <w:rFonts w:eastAsia="Calibri" w:cs="Arial"/>
                </w:rPr>
                <w:delText>PMS</w:delText>
              </w:r>
            </w:del>
            <w:del w:id="6863" w:author="gorgemj" w:date="2017-11-23T19:21:00Z">
              <w:r w:rsidRPr="00817CEB" w:rsidDel="00FA7CC4">
                <w:rPr>
                  <w:rFonts w:eastAsia="Calibri" w:cs="Arial"/>
                </w:rPr>
                <w:delText>)</w:delText>
              </w:r>
            </w:del>
            <w:del w:id="6864" w:author="gorgemj" w:date="2017-11-26T18:30:00Z">
              <w:r w:rsidRPr="00817CEB" w:rsidDel="00EC5749">
                <w:rPr>
                  <w:rFonts w:eastAsia="Calibri" w:cs="Arial"/>
                </w:rPr>
                <w:delText xml:space="preserve"> provides the </w:delText>
              </w:r>
            </w:del>
            <w:del w:id="6865" w:author="gorgemj" w:date="2017-11-24T17:55:00Z">
              <w:r w:rsidRPr="00817CEB" w:rsidDel="006272A4">
                <w:rPr>
                  <w:rFonts w:eastAsia="Calibri" w:cs="Arial"/>
                </w:rPr>
                <w:delText>safety-related</w:delText>
              </w:r>
            </w:del>
            <w:del w:id="6866" w:author="gorgemj" w:date="2017-11-26T18:30:00Z">
              <w:r w:rsidRPr="00817CEB" w:rsidDel="00EC5749">
                <w:rPr>
                  <w:rFonts w:eastAsia="Calibri" w:cs="Arial"/>
                </w:rPr>
                <w:delText xml:space="preserve"> functions necessary to shut down the plant, and to maintain the plant in a safe shutdown condition</w:delText>
              </w:r>
              <w:r w:rsidDel="00EC5749">
                <w:rPr>
                  <w:rFonts w:eastAsia="Calibri" w:cs="Arial"/>
                </w:rPr>
                <w:delText xml:space="preserve">. </w:delText>
              </w:r>
              <w:r w:rsidRPr="00817CEB" w:rsidDel="00EC5749">
                <w:rPr>
                  <w:rFonts w:eastAsia="Calibri" w:cs="Arial"/>
                </w:rPr>
                <w:delText xml:space="preserve">The PMS controls </w:delText>
              </w:r>
            </w:del>
            <w:del w:id="6867" w:author="gorgemj" w:date="2017-11-24T17:55:00Z">
              <w:r w:rsidRPr="00817CEB" w:rsidDel="006272A4">
                <w:rPr>
                  <w:rFonts w:eastAsia="Calibri" w:cs="Arial"/>
                </w:rPr>
                <w:delText>safety-related</w:delText>
              </w:r>
            </w:del>
            <w:del w:id="6868" w:author="gorgemj" w:date="2017-11-26T18:30:00Z">
              <w:r w:rsidRPr="00817CEB" w:rsidDel="00EC5749">
                <w:rPr>
                  <w:rFonts w:eastAsia="Calibri" w:cs="Arial"/>
                </w:rPr>
                <w:delText xml:space="preserve"> components in the plant that may be operated from the main control room or remote shutdown workstation.</w:delText>
              </w:r>
            </w:del>
          </w:p>
          <w:p w:rsidR="00B61F44" w:rsidRPr="00817CEB" w:rsidDel="00EC5749" w:rsidRDefault="00B61F44">
            <w:pPr>
              <w:autoSpaceDE w:val="0"/>
              <w:autoSpaceDN w:val="0"/>
              <w:spacing w:before="60" w:after="60" w:line="280" w:lineRule="atLeast"/>
              <w:rPr>
                <w:del w:id="6869" w:author="gorgemj" w:date="2017-11-26T18:31:00Z"/>
                <w:rFonts w:eastAsia="Calibri" w:cs="Arial"/>
              </w:rPr>
            </w:pPr>
            <w:del w:id="6870" w:author="gorgemj" w:date="2017-11-26T18:30:00Z">
              <w:r w:rsidRPr="00817CEB" w:rsidDel="00EC5749">
                <w:rPr>
                  <w:rFonts w:eastAsia="Calibri" w:cs="Arial"/>
                </w:rPr>
                <w:delText>The Diverse Actuation System (DAS) provides a diverse means of initiating the reactor trip and emergency safety features</w:delText>
              </w:r>
              <w:r w:rsidDel="00EC5749">
                <w:rPr>
                  <w:rFonts w:eastAsia="Calibri" w:cs="Arial"/>
                </w:rPr>
                <w:delText xml:space="preserve">. </w:delText>
              </w:r>
              <w:r w:rsidRPr="00817CEB" w:rsidDel="00EC5749">
                <w:rPr>
                  <w:rFonts w:eastAsia="Calibri" w:cs="Arial"/>
                </w:rPr>
                <w:delText>The hardware and software used to implement the DAS are different from the hardware and software used to implement the protection and safety monitoring system</w:delText>
              </w:r>
              <w:r w:rsidDel="00EC5749">
                <w:rPr>
                  <w:rFonts w:eastAsia="Calibri" w:cs="Arial"/>
                </w:rPr>
                <w:delText xml:space="preserve">. </w:delText>
              </w:r>
              <w:r w:rsidRPr="00817CEB" w:rsidDel="00EC5749">
                <w:rPr>
                  <w:rFonts w:eastAsia="Calibri" w:cs="Arial"/>
                </w:rPr>
                <w:delText>The DAS is included to meet the US</w:delText>
              </w:r>
              <w:r w:rsidDel="00EC5749">
                <w:rPr>
                  <w:rFonts w:eastAsia="Calibri" w:cs="Arial"/>
                </w:rPr>
                <w:delText xml:space="preserve"> </w:delText>
              </w:r>
              <w:r w:rsidRPr="00817CEB" w:rsidDel="00EC5749">
                <w:rPr>
                  <w:rFonts w:eastAsia="Calibri" w:cs="Arial"/>
                </w:rPr>
                <w:delText xml:space="preserve">NRC </w:delText>
              </w:r>
            </w:del>
            <w:del w:id="6871" w:author="gorgemj" w:date="2017-11-24T15:50:00Z">
              <w:r w:rsidRPr="00817CEB" w:rsidDel="001773C1">
                <w:rPr>
                  <w:rFonts w:eastAsia="Calibri" w:cs="Arial"/>
                </w:rPr>
                <w:delText>anticipated transient without (reactor) trip (</w:delText>
              </w:r>
            </w:del>
            <w:del w:id="6872" w:author="gorgemj" w:date="2017-11-26T18:30:00Z">
              <w:r w:rsidRPr="00817CEB" w:rsidDel="00EC5749">
                <w:rPr>
                  <w:rFonts w:eastAsia="Calibri" w:cs="Arial"/>
                </w:rPr>
                <w:delText>ATW</w:delText>
              </w:r>
            </w:del>
            <w:del w:id="6873" w:author="gorgemj" w:date="2017-11-24T15:50:00Z">
              <w:r w:rsidRPr="00817CEB" w:rsidDel="001773C1">
                <w:rPr>
                  <w:rFonts w:eastAsia="Calibri" w:cs="Arial"/>
                </w:rPr>
                <w:delText>T)</w:delText>
              </w:r>
            </w:del>
            <w:del w:id="6874" w:author="gorgemj" w:date="2017-11-26T18:30:00Z">
              <w:r w:rsidRPr="00817CEB" w:rsidDel="00EC5749">
                <w:rPr>
                  <w:rFonts w:eastAsia="Calibri" w:cs="Arial"/>
                </w:rPr>
                <w:delText xml:space="preserve"> rule and to reduce the probability of a severe accident resulting from the unlikely coincidence of a transient and common mode failure of the protection and safety monitoring</w:delText>
              </w:r>
              <w:r w:rsidDel="00EC5749">
                <w:rPr>
                  <w:rFonts w:eastAsia="Calibri" w:cs="Arial"/>
                </w:rPr>
                <w:delText xml:space="preserve">. </w:delText>
              </w:r>
              <w:r w:rsidRPr="00817CEB" w:rsidDel="00EC5749">
                <w:rPr>
                  <w:rFonts w:eastAsia="Calibri" w:cs="Arial"/>
                </w:rPr>
                <w:delText>The protection and safety monitoring system is designed to prevent common mode failures; however, in the low</w:delText>
              </w:r>
              <w:r w:rsidRPr="00817CEB" w:rsidDel="00EC5749">
                <w:rPr>
                  <w:rFonts w:eastAsia="Calibri" w:cs="Arial"/>
                </w:rPr>
                <w:noBreakHyphen/>
                <w:delText>probability case of a common mode failure, the DAS provides diverse protection.</w:delText>
              </w:r>
            </w:del>
          </w:p>
        </w:tc>
      </w:tr>
      <w:tr w:rsidR="00B61F44" w:rsidRPr="00817CEB" w:rsidDel="00EC5749" w:rsidTr="00814E5E">
        <w:trPr>
          <w:cantSplit/>
          <w:del w:id="6875" w:author="gorgemj" w:date="2017-11-26T18:31:00Z"/>
          <w:trPrChange w:id="6876" w:author="gorgemj" w:date="2017-11-30T12:36:00Z">
            <w:trPr>
              <w:gridBefore w:val="6"/>
              <w:gridAfter w:val="0"/>
              <w:cantSplit/>
            </w:trPr>
          </w:trPrChange>
        </w:trPr>
        <w:tc>
          <w:tcPr>
            <w:tcW w:w="947" w:type="dxa"/>
            <w:tcPrChange w:id="6877" w:author="gorgemj" w:date="2017-11-30T12:36:00Z">
              <w:tcPr>
                <w:tcW w:w="945" w:type="dxa"/>
                <w:gridSpan w:val="6"/>
              </w:tcPr>
            </w:tcPrChange>
          </w:tcPr>
          <w:p w:rsidR="00B61F44" w:rsidDel="00EC5749" w:rsidRDefault="00B61F44" w:rsidP="00542606">
            <w:pPr>
              <w:autoSpaceDE w:val="0"/>
              <w:autoSpaceDN w:val="0"/>
              <w:adjustRightInd w:val="0"/>
              <w:spacing w:before="60" w:after="60" w:line="280" w:lineRule="atLeast"/>
              <w:jc w:val="center"/>
              <w:rPr>
                <w:del w:id="6878" w:author="gorgemj" w:date="2017-11-26T18:31:00Z"/>
                <w:rFonts w:cs="Arial"/>
                <w:b/>
              </w:rPr>
            </w:pPr>
          </w:p>
        </w:tc>
        <w:tc>
          <w:tcPr>
            <w:tcW w:w="693" w:type="dxa"/>
            <w:tcPrChange w:id="6879" w:author="gorgemj" w:date="2017-11-30T12:36:00Z">
              <w:tcPr>
                <w:tcW w:w="747" w:type="dxa"/>
                <w:gridSpan w:val="3"/>
              </w:tcPr>
            </w:tcPrChange>
          </w:tcPr>
          <w:p w:rsidR="00B61F44" w:rsidDel="00EC5749" w:rsidRDefault="00B61F44" w:rsidP="00542606">
            <w:pPr>
              <w:autoSpaceDE w:val="0"/>
              <w:autoSpaceDN w:val="0"/>
              <w:adjustRightInd w:val="0"/>
              <w:spacing w:before="60" w:after="60" w:line="280" w:lineRule="atLeast"/>
              <w:jc w:val="center"/>
              <w:rPr>
                <w:del w:id="6880" w:author="gorgemj" w:date="2017-11-26T18:31:00Z"/>
                <w:rFonts w:cs="Arial"/>
                <w:b/>
                <w:bCs/>
              </w:rPr>
            </w:pPr>
          </w:p>
        </w:tc>
        <w:tc>
          <w:tcPr>
            <w:tcW w:w="5038" w:type="dxa"/>
            <w:gridSpan w:val="2"/>
            <w:tcPrChange w:id="6881" w:author="gorgemj" w:date="2017-11-30T12:36:00Z">
              <w:tcPr>
                <w:tcW w:w="6768" w:type="dxa"/>
                <w:gridSpan w:val="7"/>
              </w:tcPr>
            </w:tcPrChange>
          </w:tcPr>
          <w:p w:rsidR="00B61F44" w:rsidRPr="00817CEB" w:rsidDel="00EC5749" w:rsidRDefault="00B61F44" w:rsidP="00542606">
            <w:pPr>
              <w:autoSpaceDE w:val="0"/>
              <w:autoSpaceDN w:val="0"/>
              <w:adjustRightInd w:val="0"/>
              <w:spacing w:before="60" w:after="60" w:line="280" w:lineRule="atLeast"/>
              <w:rPr>
                <w:del w:id="6882" w:author="gorgemj" w:date="2017-11-26T18:31:00Z"/>
                <w:rFonts w:eastAsia="Calibri" w:cs="Arial"/>
                <w:b/>
                <w:bCs/>
              </w:rPr>
            </w:pPr>
          </w:p>
        </w:tc>
        <w:tc>
          <w:tcPr>
            <w:tcW w:w="6912" w:type="dxa"/>
            <w:gridSpan w:val="3"/>
            <w:tcPrChange w:id="6883" w:author="gorgemj" w:date="2017-11-30T12:36:00Z">
              <w:tcPr>
                <w:tcW w:w="5130" w:type="dxa"/>
                <w:gridSpan w:val="8"/>
              </w:tcPr>
            </w:tcPrChange>
          </w:tcPr>
          <w:p w:rsidR="00B61F44" w:rsidDel="00EC5749" w:rsidRDefault="00B61F44" w:rsidP="00542606">
            <w:pPr>
              <w:spacing w:before="60" w:after="60" w:line="280" w:lineRule="atLeast"/>
              <w:rPr>
                <w:del w:id="6884" w:author="gorgemj" w:date="2017-11-26T18:31:00Z"/>
                <w:rFonts w:cs="Arial"/>
                <w:b/>
              </w:rPr>
            </w:pPr>
            <w:del w:id="6885" w:author="gorgemj" w:date="2017-11-26T18:31:00Z">
              <w:r w:rsidRPr="00817CEB" w:rsidDel="00EC5749">
                <w:rPr>
                  <w:rFonts w:eastAsia="Calibri" w:cs="Arial"/>
                </w:rPr>
                <w:delText>When fuel assemblies are in the pressure vessel and the vessel head is not in place, keff will be maintained at or below 0.95 with control rods and soluble boron</w:delText>
              </w:r>
              <w:r w:rsidDel="00EC5749">
                <w:rPr>
                  <w:rFonts w:eastAsia="Calibri" w:cs="Arial"/>
                </w:rPr>
                <w:delText xml:space="preserve">. </w:delText>
              </w:r>
              <w:r w:rsidRPr="00817CEB" w:rsidDel="00EC5749">
                <w:rPr>
                  <w:rFonts w:eastAsia="Calibri" w:cs="Arial"/>
                </w:rPr>
                <w:delText>Further, the fuel will be maintained sufficiently subcritical that removal of the rod cluster control assemblies will not result in criticality.</w:delText>
              </w:r>
            </w:del>
          </w:p>
        </w:tc>
      </w:tr>
      <w:tr w:rsidR="00B61F44" w:rsidRPr="00817CEB" w:rsidTr="00814E5E">
        <w:trPr>
          <w:cantSplit/>
          <w:trPrChange w:id="6886" w:author="gorgemj" w:date="2017-11-30T12:36:00Z">
            <w:trPr>
              <w:gridBefore w:val="6"/>
              <w:gridAfter w:val="0"/>
              <w:cantSplit/>
            </w:trPr>
          </w:trPrChange>
        </w:trPr>
        <w:tc>
          <w:tcPr>
            <w:tcW w:w="947" w:type="dxa"/>
            <w:tcPrChange w:id="6887" w:author="gorgemj" w:date="2017-11-30T12:36:00Z">
              <w:tcPr>
                <w:tcW w:w="945" w:type="dxa"/>
                <w:gridSpan w:val="6"/>
              </w:tcPr>
            </w:tcPrChange>
          </w:tcPr>
          <w:p w:rsidR="00B61F44" w:rsidRPr="006D4520" w:rsidRDefault="00B61F44" w:rsidP="00542606">
            <w:pPr>
              <w:autoSpaceDE w:val="0"/>
              <w:autoSpaceDN w:val="0"/>
              <w:adjustRightInd w:val="0"/>
              <w:spacing w:before="60" w:after="60" w:line="280" w:lineRule="atLeast"/>
              <w:jc w:val="center"/>
              <w:rPr>
                <w:rFonts w:cs="Arial"/>
                <w:rPrChange w:id="6888" w:author="gorgemj" w:date="2017-11-23T13:19:00Z">
                  <w:rPr>
                    <w:rFonts w:cs="Arial"/>
                    <w:b/>
                  </w:rPr>
                </w:rPrChange>
              </w:rPr>
            </w:pPr>
            <w:r w:rsidRPr="006D4520">
              <w:rPr>
                <w:rFonts w:cs="Arial"/>
                <w:rPrChange w:id="6889" w:author="gorgemj" w:date="2017-11-23T13:19:00Z">
                  <w:rPr>
                    <w:rFonts w:cs="Arial"/>
                    <w:b/>
                  </w:rPr>
                </w:rPrChange>
              </w:rPr>
              <w:t>6.7</w:t>
            </w:r>
          </w:p>
        </w:tc>
        <w:tc>
          <w:tcPr>
            <w:tcW w:w="693" w:type="dxa"/>
            <w:tcPrChange w:id="6890" w:author="gorgemj" w:date="2017-11-30T12:36:00Z">
              <w:tcPr>
                <w:tcW w:w="747" w:type="dxa"/>
                <w:gridSpan w:val="3"/>
              </w:tcPr>
            </w:tcPrChange>
          </w:tcPr>
          <w:p w:rsidR="00B61F44" w:rsidRPr="006D4520" w:rsidRDefault="00B61F44" w:rsidP="00542606">
            <w:pPr>
              <w:autoSpaceDE w:val="0"/>
              <w:autoSpaceDN w:val="0"/>
              <w:adjustRightInd w:val="0"/>
              <w:spacing w:before="60" w:after="60" w:line="280" w:lineRule="atLeast"/>
              <w:jc w:val="center"/>
              <w:rPr>
                <w:rFonts w:cs="Arial"/>
                <w:bCs/>
                <w:color w:val="000000"/>
                <w:sz w:val="24"/>
                <w:szCs w:val="24"/>
                <w:rPrChange w:id="6891" w:author="gorgemj" w:date="2017-11-23T13:19:00Z">
                  <w:rPr>
                    <w:rFonts w:cs="Arial"/>
                    <w:b/>
                    <w:bCs/>
                    <w:color w:val="000000"/>
                    <w:sz w:val="24"/>
                    <w:szCs w:val="24"/>
                  </w:rPr>
                </w:rPrChange>
              </w:rPr>
            </w:pPr>
            <w:r w:rsidRPr="006D4520">
              <w:rPr>
                <w:rFonts w:cs="Arial"/>
                <w:bCs/>
                <w:rPrChange w:id="6892" w:author="gorgemj" w:date="2017-11-23T13:19:00Z">
                  <w:rPr>
                    <w:rFonts w:cs="Arial"/>
                    <w:b/>
                    <w:bCs/>
                  </w:rPr>
                </w:rPrChange>
              </w:rPr>
              <w:t>1</w:t>
            </w:r>
          </w:p>
        </w:tc>
        <w:tc>
          <w:tcPr>
            <w:tcW w:w="5038" w:type="dxa"/>
            <w:gridSpan w:val="2"/>
            <w:tcPrChange w:id="6893" w:author="gorgemj" w:date="2017-11-30T12:36:00Z">
              <w:tcPr>
                <w:tcW w:w="6768" w:type="dxa"/>
                <w:gridSpan w:val="7"/>
              </w:tcPr>
            </w:tcPrChange>
          </w:tcPr>
          <w:p w:rsidR="00B61F44" w:rsidRPr="00817CEB" w:rsidRDefault="00B61F44" w:rsidP="00542606">
            <w:pPr>
              <w:autoSpaceDE w:val="0"/>
              <w:autoSpaceDN w:val="0"/>
              <w:adjustRightInd w:val="0"/>
              <w:spacing w:before="60" w:after="60" w:line="280" w:lineRule="atLeast"/>
              <w:rPr>
                <w:rFonts w:eastAsia="Calibri" w:cs="Arial"/>
              </w:rPr>
            </w:pPr>
            <w:r w:rsidRPr="00817CEB">
              <w:rPr>
                <w:rFonts w:eastAsia="Calibri" w:cs="Arial"/>
              </w:rPr>
              <w:t>The effectiveness, speed of action and shutdown margin of the means of shutdown of the reactor shall be such that the specified design limits for fuel are not exceeded.</w:t>
            </w:r>
          </w:p>
        </w:tc>
        <w:tc>
          <w:tcPr>
            <w:tcW w:w="6912" w:type="dxa"/>
            <w:gridSpan w:val="3"/>
            <w:tcPrChange w:id="6894" w:author="gorgemj" w:date="2017-11-30T12:36:00Z">
              <w:tcPr>
                <w:tcW w:w="5130" w:type="dxa"/>
                <w:gridSpan w:val="8"/>
              </w:tcPr>
            </w:tcPrChange>
          </w:tcPr>
          <w:p w:rsidR="00B61F44" w:rsidRDefault="00B61F44" w:rsidP="00542606">
            <w:pPr>
              <w:spacing w:before="60" w:after="60" w:line="280" w:lineRule="atLeast"/>
              <w:rPr>
                <w:rFonts w:cs="Arial"/>
              </w:rPr>
            </w:pPr>
            <w:r w:rsidRPr="00817CEB">
              <w:rPr>
                <w:rFonts w:cs="Arial"/>
              </w:rPr>
              <w:t>See response for Requirement 46.</w:t>
            </w:r>
          </w:p>
        </w:tc>
      </w:tr>
      <w:tr w:rsidR="00B61F44" w:rsidRPr="00817CEB" w:rsidTr="00814E5E">
        <w:trPr>
          <w:cantSplit/>
          <w:trPrChange w:id="6895" w:author="gorgemj" w:date="2017-11-30T12:36:00Z">
            <w:trPr>
              <w:gridBefore w:val="6"/>
              <w:gridAfter w:val="0"/>
              <w:cantSplit/>
            </w:trPr>
          </w:trPrChange>
        </w:trPr>
        <w:tc>
          <w:tcPr>
            <w:tcW w:w="947" w:type="dxa"/>
            <w:tcPrChange w:id="6896" w:author="gorgemj" w:date="2017-11-30T12:36:00Z">
              <w:tcPr>
                <w:tcW w:w="945" w:type="dxa"/>
                <w:gridSpan w:val="6"/>
              </w:tcPr>
            </w:tcPrChange>
          </w:tcPr>
          <w:p w:rsidR="00B61F44" w:rsidRPr="006D4520" w:rsidRDefault="00B61F44" w:rsidP="00CF335A">
            <w:pPr>
              <w:autoSpaceDE w:val="0"/>
              <w:autoSpaceDN w:val="0"/>
              <w:adjustRightInd w:val="0"/>
              <w:spacing w:before="60" w:after="60" w:line="280" w:lineRule="atLeast"/>
              <w:jc w:val="center"/>
              <w:rPr>
                <w:rFonts w:cs="Arial"/>
                <w:rPrChange w:id="6897" w:author="gorgemj" w:date="2017-11-23T13:20:00Z">
                  <w:rPr>
                    <w:rFonts w:cs="Arial"/>
                    <w:b/>
                  </w:rPr>
                </w:rPrChange>
              </w:rPr>
            </w:pPr>
            <w:r w:rsidRPr="006D4520">
              <w:rPr>
                <w:rFonts w:cs="Arial"/>
                <w:rPrChange w:id="6898" w:author="gorgemj" w:date="2017-11-23T13:20:00Z">
                  <w:rPr>
                    <w:rFonts w:cs="Arial"/>
                    <w:b/>
                  </w:rPr>
                </w:rPrChange>
              </w:rPr>
              <w:t>6.8</w:t>
            </w:r>
          </w:p>
        </w:tc>
        <w:tc>
          <w:tcPr>
            <w:tcW w:w="693" w:type="dxa"/>
            <w:tcPrChange w:id="6899" w:author="gorgemj" w:date="2017-11-30T12:36:00Z">
              <w:tcPr>
                <w:tcW w:w="747" w:type="dxa"/>
                <w:gridSpan w:val="3"/>
              </w:tcPr>
            </w:tcPrChange>
          </w:tcPr>
          <w:p w:rsidR="00B61F44" w:rsidRPr="006D4520" w:rsidRDefault="00B61F44" w:rsidP="00CF335A">
            <w:pPr>
              <w:autoSpaceDE w:val="0"/>
              <w:autoSpaceDN w:val="0"/>
              <w:adjustRightInd w:val="0"/>
              <w:spacing w:before="60" w:after="60" w:line="280" w:lineRule="atLeast"/>
              <w:jc w:val="center"/>
              <w:rPr>
                <w:rFonts w:cs="Arial"/>
                <w:bCs/>
                <w:color w:val="000000"/>
                <w:sz w:val="24"/>
                <w:szCs w:val="24"/>
                <w:rPrChange w:id="6900" w:author="gorgemj" w:date="2017-11-23T13:20:00Z">
                  <w:rPr>
                    <w:rFonts w:cs="Arial"/>
                    <w:b/>
                    <w:bCs/>
                    <w:color w:val="000000"/>
                    <w:sz w:val="24"/>
                    <w:szCs w:val="24"/>
                  </w:rPr>
                </w:rPrChange>
              </w:rPr>
            </w:pPr>
            <w:r w:rsidRPr="006D4520">
              <w:rPr>
                <w:rFonts w:cs="Arial"/>
                <w:bCs/>
                <w:rPrChange w:id="6901" w:author="gorgemj" w:date="2017-11-23T13:20:00Z">
                  <w:rPr>
                    <w:rFonts w:cs="Arial"/>
                    <w:b/>
                    <w:bCs/>
                  </w:rPr>
                </w:rPrChange>
              </w:rPr>
              <w:t>1</w:t>
            </w:r>
          </w:p>
        </w:tc>
        <w:tc>
          <w:tcPr>
            <w:tcW w:w="5038" w:type="dxa"/>
            <w:gridSpan w:val="2"/>
            <w:tcPrChange w:id="6902" w:author="gorgemj" w:date="2017-11-30T12:36:00Z">
              <w:tcPr>
                <w:tcW w:w="6768" w:type="dxa"/>
                <w:gridSpan w:val="7"/>
              </w:tcPr>
            </w:tcPrChange>
          </w:tcPr>
          <w:p w:rsidR="00B61F44" w:rsidRPr="00817CEB" w:rsidRDefault="00B61F44" w:rsidP="00542606">
            <w:pPr>
              <w:autoSpaceDE w:val="0"/>
              <w:autoSpaceDN w:val="0"/>
              <w:adjustRightInd w:val="0"/>
              <w:spacing w:before="60" w:after="60" w:line="280" w:lineRule="atLeast"/>
              <w:rPr>
                <w:rFonts w:eastAsia="Calibri" w:cs="Arial"/>
              </w:rPr>
            </w:pPr>
            <w:r w:rsidRPr="00817CEB">
              <w:rPr>
                <w:rFonts w:eastAsia="Calibri" w:cs="Arial"/>
              </w:rPr>
              <w:t>In judging the adequacy of the means of shutdown of the reactor, consideration shall be given to failures arising anywhere in the plant that could render part of the means of shutdown inoperative (such as failure of a control rod to insert) or that could result in a common cause failure.</w:t>
            </w:r>
          </w:p>
        </w:tc>
        <w:tc>
          <w:tcPr>
            <w:tcW w:w="6912" w:type="dxa"/>
            <w:gridSpan w:val="3"/>
            <w:tcPrChange w:id="6903" w:author="gorgemj" w:date="2017-11-30T12:36:00Z">
              <w:tcPr>
                <w:tcW w:w="5130" w:type="dxa"/>
                <w:gridSpan w:val="8"/>
              </w:tcPr>
            </w:tcPrChange>
          </w:tcPr>
          <w:p w:rsidR="00B61F44" w:rsidRDefault="00B61F44" w:rsidP="00C02A1C">
            <w:pPr>
              <w:spacing w:before="60" w:after="60" w:line="280" w:lineRule="atLeast"/>
              <w:rPr>
                <w:rFonts w:eastAsia="Calibri" w:cs="Arial"/>
              </w:rPr>
            </w:pPr>
            <w:r w:rsidRPr="00817CEB">
              <w:rPr>
                <w:rFonts w:eastAsia="Calibri" w:cs="Arial"/>
              </w:rPr>
              <w:t xml:space="preserve">As </w:t>
            </w:r>
            <w:r w:rsidRPr="00E26342">
              <w:rPr>
                <w:rFonts w:cs="Arial"/>
              </w:rPr>
              <w:t>described</w:t>
            </w:r>
            <w:r w:rsidRPr="00817CEB">
              <w:rPr>
                <w:rFonts w:eastAsia="Calibri" w:cs="Arial"/>
              </w:rPr>
              <w:t xml:space="preserve"> in </w:t>
            </w:r>
            <w:ins w:id="6904" w:author="gorgemj" w:date="2017-11-24T16:59:00Z">
              <w:r>
                <w:rPr>
                  <w:rFonts w:cs="Arial"/>
                </w:rPr>
                <w:t xml:space="preserve">the </w:t>
              </w:r>
              <w:r w:rsidRPr="00993D67">
                <w:rPr>
                  <w:rFonts w:cs="Arial"/>
                  <w:b/>
                </w:rPr>
                <w:t>AP1000</w:t>
              </w:r>
              <w:r>
                <w:rPr>
                  <w:rFonts w:cs="Arial"/>
                </w:rPr>
                <w:t xml:space="preserve"> plant DCD [2]</w:t>
              </w:r>
            </w:ins>
            <w:del w:id="6905" w:author="gorgemj" w:date="2017-11-24T16:59:00Z">
              <w:r w:rsidRPr="00817CEB" w:rsidDel="006E7610">
                <w:rPr>
                  <w:rFonts w:eastAsia="Calibri" w:cs="Arial"/>
                </w:rPr>
                <w:delText>DCD</w:delText>
              </w:r>
            </w:del>
            <w:r w:rsidRPr="00817CEB">
              <w:rPr>
                <w:rFonts w:eastAsia="Calibri" w:cs="Arial"/>
              </w:rPr>
              <w:t xml:space="preserve"> Chapter 15, the </w:t>
            </w:r>
            <w:r w:rsidRPr="00817CEB">
              <w:rPr>
                <w:rFonts w:eastAsia="Calibri" w:cs="Arial"/>
                <w:b/>
              </w:rPr>
              <w:t>AP1000</w:t>
            </w:r>
            <w:r w:rsidRPr="00817CEB">
              <w:rPr>
                <w:rFonts w:eastAsia="Calibri" w:cs="Arial"/>
              </w:rPr>
              <w:t xml:space="preserve"> </w:t>
            </w:r>
            <w:ins w:id="6906" w:author="gorgemj" w:date="2017-11-20T10:33:00Z">
              <w:r>
                <w:rPr>
                  <w:rFonts w:eastAsia="Calibri" w:cs="Arial"/>
                </w:rPr>
                <w:t xml:space="preserve">plant </w:t>
              </w:r>
            </w:ins>
            <w:r w:rsidRPr="00817CEB">
              <w:rPr>
                <w:rFonts w:eastAsia="Calibri" w:cs="Arial"/>
              </w:rPr>
              <w:t xml:space="preserve">design has sufficient shutdown margin even assuming that the highest worth </w:t>
            </w:r>
            <w:ins w:id="6907" w:author="gorgemj" w:date="2017-11-26T18:19:00Z">
              <w:r w:rsidRPr="00817CEB">
                <w:rPr>
                  <w:rFonts w:eastAsia="Calibri" w:cs="Arial"/>
                </w:rPr>
                <w:t>rod cluster control assembl</w:t>
              </w:r>
              <w:r>
                <w:rPr>
                  <w:rFonts w:eastAsia="Calibri" w:cs="Arial"/>
                </w:rPr>
                <w:t>y</w:t>
              </w:r>
            </w:ins>
            <w:del w:id="6908" w:author="gorgemj" w:date="2017-11-26T18:19:00Z">
              <w:r w:rsidRPr="00817CEB" w:rsidDel="00846708">
                <w:rPr>
                  <w:rFonts w:eastAsia="Calibri" w:cs="Arial"/>
                </w:rPr>
                <w:delText>RCCA</w:delText>
              </w:r>
            </w:del>
            <w:r w:rsidRPr="00817CEB">
              <w:rPr>
                <w:rFonts w:eastAsia="Calibri" w:cs="Arial"/>
              </w:rPr>
              <w:t xml:space="preserve"> fails to insert.</w:t>
            </w:r>
          </w:p>
          <w:p w:rsidR="00B61F44" w:rsidRDefault="00B61F44">
            <w:pPr>
              <w:autoSpaceDE w:val="0"/>
              <w:autoSpaceDN w:val="0"/>
              <w:adjustRightInd w:val="0"/>
              <w:spacing w:before="60" w:after="60" w:line="280" w:lineRule="atLeast"/>
              <w:rPr>
                <w:ins w:id="6909" w:author="gorgemj" w:date="2017-11-26T18:32:00Z"/>
                <w:rFonts w:eastAsia="Calibri" w:cs="Arial"/>
              </w:rPr>
            </w:pPr>
            <w:r w:rsidRPr="00817CEB">
              <w:rPr>
                <w:rFonts w:eastAsia="Calibri" w:cs="Arial"/>
              </w:rPr>
              <w:t xml:space="preserve">The protection and reactivity control systems have an extremely high probability of performing their required </w:t>
            </w:r>
            <w:del w:id="6910" w:author="gorgemj" w:date="2017-11-24T17:55:00Z">
              <w:r w:rsidRPr="00817CEB" w:rsidDel="006272A4">
                <w:rPr>
                  <w:rFonts w:eastAsia="Calibri" w:cs="Arial"/>
                </w:rPr>
                <w:delText>safety-related</w:delText>
              </w:r>
            </w:del>
            <w:ins w:id="6911" w:author="gorgemj" w:date="2017-11-24T17:55:00Z">
              <w:r>
                <w:rPr>
                  <w:rFonts w:eastAsia="Calibri" w:cs="Arial"/>
                </w:rPr>
                <w:t>safety</w:t>
              </w:r>
            </w:ins>
            <w:r w:rsidRPr="00817CEB">
              <w:rPr>
                <w:rFonts w:eastAsia="Calibri" w:cs="Arial"/>
              </w:rPr>
              <w:t xml:space="preserve"> functions in the event of </w:t>
            </w:r>
            <w:del w:id="6912" w:author="gorgemj" w:date="2017-11-24T15:50:00Z">
              <w:r w:rsidRPr="00817CEB" w:rsidDel="001773C1">
                <w:rPr>
                  <w:rFonts w:eastAsia="Calibri" w:cs="Arial"/>
                </w:rPr>
                <w:delText>anticipated operational occurrence</w:delText>
              </w:r>
            </w:del>
            <w:ins w:id="6913" w:author="gorgemj" w:date="2017-11-24T15:50:00Z">
              <w:r>
                <w:rPr>
                  <w:rFonts w:eastAsia="Calibri" w:cs="Arial"/>
                </w:rPr>
                <w:t>AOO</w:t>
              </w:r>
            </w:ins>
            <w:r w:rsidRPr="00817CEB">
              <w:rPr>
                <w:rFonts w:eastAsia="Calibri" w:cs="Arial"/>
              </w:rPr>
              <w:t>s</w:t>
            </w:r>
            <w:r>
              <w:rPr>
                <w:rFonts w:eastAsia="Calibri" w:cs="Arial"/>
              </w:rPr>
              <w:t xml:space="preserve">. </w:t>
            </w:r>
            <w:r w:rsidRPr="00817CEB">
              <w:rPr>
                <w:rFonts w:eastAsia="Calibri" w:cs="Arial"/>
              </w:rPr>
              <w:t>High quality equipment, diversity, and redundancy, support this probability</w:t>
            </w:r>
            <w:r>
              <w:rPr>
                <w:rFonts w:eastAsia="Calibri" w:cs="Arial"/>
              </w:rPr>
              <w:t xml:space="preserve">. </w:t>
            </w:r>
            <w:r w:rsidRPr="00817CEB">
              <w:rPr>
                <w:rFonts w:eastAsia="Calibri" w:cs="Arial"/>
              </w:rPr>
              <w:t>Loss of power to the protection system results in a reactor trip</w:t>
            </w:r>
            <w:r>
              <w:rPr>
                <w:rFonts w:eastAsia="Calibri" w:cs="Arial"/>
              </w:rPr>
              <w:t xml:space="preserve">. </w:t>
            </w:r>
            <w:r w:rsidRPr="00817CEB">
              <w:rPr>
                <w:rFonts w:eastAsia="Calibri" w:cs="Arial"/>
              </w:rPr>
              <w:t>Defense in depth is designed into</w:t>
            </w:r>
            <w:r>
              <w:rPr>
                <w:rFonts w:eastAsia="Calibri" w:cs="Arial"/>
              </w:rPr>
              <w:t xml:space="preserve"> the</w:t>
            </w:r>
            <w:r w:rsidRPr="00817CEB">
              <w:rPr>
                <w:rFonts w:eastAsia="Calibri" w:cs="Arial"/>
              </w:rPr>
              <w:t xml:space="preserve"> </w:t>
            </w:r>
            <w:r w:rsidRPr="00817CEB">
              <w:rPr>
                <w:rFonts w:eastAsia="Calibri" w:cs="Arial"/>
                <w:b/>
              </w:rPr>
              <w:t>AP1000</w:t>
            </w:r>
            <w:r w:rsidRPr="00817CEB">
              <w:rPr>
                <w:rFonts w:eastAsia="Calibri" w:cs="Arial"/>
              </w:rPr>
              <w:t xml:space="preserve"> </w:t>
            </w:r>
            <w:r>
              <w:rPr>
                <w:rFonts w:eastAsia="Calibri" w:cs="Arial"/>
              </w:rPr>
              <w:t xml:space="preserve">plant </w:t>
            </w:r>
            <w:r w:rsidRPr="00817CEB">
              <w:rPr>
                <w:rFonts w:eastAsia="Calibri" w:cs="Arial"/>
              </w:rPr>
              <w:t>to reduce challenges to the protection and reactivity control systems</w:t>
            </w:r>
            <w:r>
              <w:rPr>
                <w:rFonts w:eastAsia="Calibri" w:cs="Arial"/>
              </w:rPr>
              <w:t xml:space="preserve">. </w:t>
            </w:r>
            <w:r w:rsidRPr="00817CEB">
              <w:rPr>
                <w:rFonts w:eastAsia="Calibri" w:cs="Arial"/>
              </w:rPr>
              <w:t xml:space="preserve">See </w:t>
            </w:r>
            <w:ins w:id="6914" w:author="gorgemj" w:date="2017-11-24T16:59:00Z">
              <w:r>
                <w:rPr>
                  <w:rFonts w:cs="Arial"/>
                </w:rPr>
                <w:t xml:space="preserve">the </w:t>
              </w:r>
              <w:r w:rsidRPr="00993D67">
                <w:rPr>
                  <w:rFonts w:cs="Arial"/>
                  <w:b/>
                </w:rPr>
                <w:t>AP1000</w:t>
              </w:r>
              <w:r>
                <w:rPr>
                  <w:rFonts w:cs="Arial"/>
                </w:rPr>
                <w:t xml:space="preserve"> plant DCD [2]</w:t>
              </w:r>
            </w:ins>
            <w:del w:id="6915" w:author="gorgemj" w:date="2017-11-24T16:59:00Z">
              <w:r w:rsidRPr="00817CEB" w:rsidDel="006E7610">
                <w:rPr>
                  <w:rFonts w:eastAsia="Calibri" w:cs="Arial"/>
                </w:rPr>
                <w:delText>DCD</w:delText>
              </w:r>
            </w:del>
            <w:r w:rsidRPr="00817CEB">
              <w:rPr>
                <w:rFonts w:eastAsia="Calibri" w:cs="Arial"/>
              </w:rPr>
              <w:t xml:space="preserve"> Section 3.1 GDC 29. </w:t>
            </w:r>
          </w:p>
          <w:p w:rsidR="00B61F44" w:rsidRPr="00817CEB" w:rsidRDefault="00B61F44" w:rsidP="00B437DB">
            <w:pPr>
              <w:autoSpaceDE w:val="0"/>
              <w:autoSpaceDN w:val="0"/>
              <w:adjustRightInd w:val="0"/>
              <w:spacing w:before="60" w:after="60" w:line="280" w:lineRule="atLeast"/>
              <w:rPr>
                <w:ins w:id="6916" w:author="gorgemj" w:date="2017-11-26T18:32:00Z"/>
                <w:rFonts w:eastAsia="Calibri" w:cs="Arial"/>
              </w:rPr>
            </w:pPr>
            <w:ins w:id="6917" w:author="gorgemj" w:date="2017-11-26T18:32:00Z">
              <w:r w:rsidRPr="00817CEB">
                <w:rPr>
                  <w:rFonts w:eastAsia="Calibri" w:cs="Arial"/>
                </w:rPr>
                <w:t>Sufficient redundancy and independence are designed into the protection systems so that no single failure or removal from service of any component or channel of a system results in lo</w:t>
              </w:r>
              <w:r>
                <w:rPr>
                  <w:rFonts w:eastAsia="Calibri" w:cs="Arial"/>
                </w:rPr>
                <w:t xml:space="preserve">ss of the protection function. </w:t>
              </w:r>
              <w:r w:rsidRPr="00817CEB">
                <w:rPr>
                  <w:rFonts w:eastAsia="Calibri" w:cs="Arial"/>
                </w:rPr>
                <w:t>Functional diversity and location diversity are designed into the system.</w:t>
              </w:r>
            </w:ins>
          </w:p>
          <w:p w:rsidR="00B61F44" w:rsidRPr="00C02A1C" w:rsidRDefault="00B61F44">
            <w:pPr>
              <w:autoSpaceDE w:val="0"/>
              <w:autoSpaceDN w:val="0"/>
              <w:adjustRightInd w:val="0"/>
              <w:spacing w:before="60" w:after="60" w:line="280" w:lineRule="atLeast"/>
              <w:rPr>
                <w:rFonts w:eastAsia="Calibri" w:cs="Arial"/>
              </w:rPr>
            </w:pPr>
            <w:ins w:id="6918" w:author="gorgemj" w:date="2017-11-26T18:32:00Z">
              <w:r w:rsidRPr="00817CEB">
                <w:rPr>
                  <w:rFonts w:eastAsia="Calibri" w:cs="Arial"/>
                </w:rPr>
                <w:t>The diverse reactivity control system is chemical shim which for the purpose of this</w:t>
              </w:r>
              <w:r>
                <w:rPr>
                  <w:rFonts w:eastAsia="Calibri" w:cs="Arial"/>
                </w:rPr>
                <w:t xml:space="preserve"> discussion includes the </w:t>
              </w:r>
              <w:r w:rsidRPr="00444B7B">
                <w:rPr>
                  <w:rFonts w:eastAsia="Calibri" w:cs="Arial"/>
                </w:rPr>
                <w:t>core makeup tank</w:t>
              </w:r>
              <w:r>
                <w:rPr>
                  <w:rFonts w:eastAsia="Calibri" w:cs="Arial"/>
                </w:rPr>
                <w:t xml:space="preserve">s. </w:t>
              </w:r>
              <w:r w:rsidRPr="00817CEB">
                <w:rPr>
                  <w:rFonts w:eastAsia="Calibri" w:cs="Arial"/>
                </w:rPr>
                <w:t>The reliability of</w:t>
              </w:r>
              <w:r>
                <w:rPr>
                  <w:rFonts w:eastAsia="Calibri" w:cs="Arial"/>
                </w:rPr>
                <w:t xml:space="preserve"> these tanks is greater than 10</w:t>
              </w:r>
              <w:r w:rsidRPr="00D129AC">
                <w:rPr>
                  <w:rFonts w:eastAsia="Calibri" w:cs="Arial"/>
                  <w:vertAlign w:val="superscript"/>
                  <w:rPrChange w:id="6919" w:author="friedmbn" w:date="2017-11-29T17:19:00Z">
                    <w:rPr>
                      <w:rFonts w:eastAsia="Calibri" w:cs="Arial"/>
                    </w:rPr>
                  </w:rPrChange>
                </w:rPr>
                <w:noBreakHyphen/>
              </w:r>
              <w:r w:rsidRPr="00817CEB">
                <w:rPr>
                  <w:rFonts w:eastAsia="Calibri" w:cs="Arial"/>
                  <w:vertAlign w:val="superscript"/>
                </w:rPr>
                <w:t>3</w:t>
              </w:r>
              <w:r>
                <w:rPr>
                  <w:rFonts w:eastAsia="Calibri" w:cs="Arial"/>
                  <w:vertAlign w:val="superscript"/>
                </w:rPr>
                <w:t> </w:t>
              </w:r>
              <w:r>
                <w:rPr>
                  <w:rFonts w:eastAsia="Calibri" w:cs="Arial"/>
                </w:rPr>
                <w:t xml:space="preserve">/demand. </w:t>
              </w:r>
              <w:r w:rsidRPr="00817CEB">
                <w:rPr>
                  <w:rFonts w:eastAsia="Calibri" w:cs="Arial"/>
                </w:rPr>
                <w:t>The DAS reliability is conservatively assumed to be 10</w:t>
              </w:r>
              <w:r w:rsidRPr="00817CEB">
                <w:rPr>
                  <w:rFonts w:eastAsia="Calibri" w:cs="Arial"/>
                  <w:vertAlign w:val="superscript"/>
                </w:rPr>
                <w:t>-2</w:t>
              </w:r>
              <w:r w:rsidRPr="00817CEB">
                <w:rPr>
                  <w:rFonts w:eastAsia="Calibri" w:cs="Arial"/>
                </w:rPr>
                <w:t xml:space="preserve"> / demand (auto)</w:t>
              </w:r>
              <w:r>
                <w:rPr>
                  <w:rFonts w:eastAsia="Calibri" w:cs="Arial"/>
                </w:rPr>
                <w:t>.</w:t>
              </w:r>
            </w:ins>
          </w:p>
        </w:tc>
      </w:tr>
      <w:tr w:rsidR="00B61F44" w:rsidRPr="00817CEB" w:rsidDel="00B437DB" w:rsidTr="00814E5E">
        <w:trPr>
          <w:cantSplit/>
          <w:del w:id="6920" w:author="gorgemj" w:date="2017-11-26T18:32:00Z"/>
          <w:trPrChange w:id="6921" w:author="gorgemj" w:date="2017-11-30T12:36:00Z">
            <w:trPr>
              <w:gridBefore w:val="6"/>
              <w:gridAfter w:val="0"/>
              <w:cantSplit/>
            </w:trPr>
          </w:trPrChange>
        </w:trPr>
        <w:tc>
          <w:tcPr>
            <w:tcW w:w="947" w:type="dxa"/>
            <w:tcPrChange w:id="6922" w:author="gorgemj" w:date="2017-11-30T12:36:00Z">
              <w:tcPr>
                <w:tcW w:w="945" w:type="dxa"/>
                <w:gridSpan w:val="6"/>
              </w:tcPr>
            </w:tcPrChange>
          </w:tcPr>
          <w:p w:rsidR="00B61F44" w:rsidRPr="006D4520" w:rsidDel="00B437DB" w:rsidRDefault="00B61F44" w:rsidP="00542606">
            <w:pPr>
              <w:autoSpaceDE w:val="0"/>
              <w:autoSpaceDN w:val="0"/>
              <w:adjustRightInd w:val="0"/>
              <w:spacing w:before="60" w:after="60" w:line="280" w:lineRule="atLeast"/>
              <w:jc w:val="center"/>
              <w:rPr>
                <w:del w:id="6923" w:author="gorgemj" w:date="2017-11-26T18:32:00Z"/>
                <w:rFonts w:cs="Arial"/>
                <w:rPrChange w:id="6924" w:author="gorgemj" w:date="2017-11-23T13:20:00Z">
                  <w:rPr>
                    <w:del w:id="6925" w:author="gorgemj" w:date="2017-11-26T18:32:00Z"/>
                    <w:rFonts w:cs="Arial"/>
                    <w:b/>
                  </w:rPr>
                </w:rPrChange>
              </w:rPr>
            </w:pPr>
            <w:del w:id="6926" w:author="gorgemj" w:date="2017-11-26T18:32:00Z">
              <w:r w:rsidRPr="006D4520" w:rsidDel="00B437DB">
                <w:rPr>
                  <w:rFonts w:cs="Arial"/>
                  <w:rPrChange w:id="6927" w:author="gorgemj" w:date="2017-11-23T13:20:00Z">
                    <w:rPr>
                      <w:rFonts w:cs="Arial"/>
                      <w:b/>
                    </w:rPr>
                  </w:rPrChange>
                </w:rPr>
                <w:delText>6.8 (cont.)</w:delText>
              </w:r>
            </w:del>
          </w:p>
        </w:tc>
        <w:tc>
          <w:tcPr>
            <w:tcW w:w="693" w:type="dxa"/>
            <w:tcPrChange w:id="6928" w:author="gorgemj" w:date="2017-11-30T12:36:00Z">
              <w:tcPr>
                <w:tcW w:w="747" w:type="dxa"/>
                <w:gridSpan w:val="3"/>
              </w:tcPr>
            </w:tcPrChange>
          </w:tcPr>
          <w:p w:rsidR="00B61F44" w:rsidRPr="006D4520" w:rsidDel="00B437DB" w:rsidRDefault="00B61F44" w:rsidP="00542606">
            <w:pPr>
              <w:autoSpaceDE w:val="0"/>
              <w:autoSpaceDN w:val="0"/>
              <w:adjustRightInd w:val="0"/>
              <w:spacing w:before="60" w:after="60" w:line="280" w:lineRule="atLeast"/>
              <w:jc w:val="center"/>
              <w:rPr>
                <w:del w:id="6929" w:author="gorgemj" w:date="2017-11-26T18:32:00Z"/>
                <w:rFonts w:cs="Arial"/>
                <w:bCs/>
                <w:color w:val="000000"/>
                <w:sz w:val="24"/>
                <w:szCs w:val="24"/>
                <w:rPrChange w:id="6930" w:author="gorgemj" w:date="2017-11-23T13:20:00Z">
                  <w:rPr>
                    <w:del w:id="6931" w:author="gorgemj" w:date="2017-11-26T18:32:00Z"/>
                    <w:rFonts w:cs="Arial"/>
                    <w:b/>
                    <w:bCs/>
                    <w:color w:val="000000"/>
                    <w:sz w:val="24"/>
                    <w:szCs w:val="24"/>
                  </w:rPr>
                </w:rPrChange>
              </w:rPr>
            </w:pPr>
            <w:del w:id="6932" w:author="gorgemj" w:date="2017-11-26T18:32:00Z">
              <w:r w:rsidRPr="006D4520" w:rsidDel="00B437DB">
                <w:rPr>
                  <w:rFonts w:cs="Arial"/>
                  <w:bCs/>
                  <w:rPrChange w:id="6933" w:author="gorgemj" w:date="2017-11-23T13:20:00Z">
                    <w:rPr>
                      <w:rFonts w:cs="Arial"/>
                      <w:b/>
                      <w:bCs/>
                    </w:rPr>
                  </w:rPrChange>
                </w:rPr>
                <w:delText>1</w:delText>
              </w:r>
            </w:del>
          </w:p>
        </w:tc>
        <w:tc>
          <w:tcPr>
            <w:tcW w:w="5038" w:type="dxa"/>
            <w:gridSpan w:val="2"/>
            <w:tcPrChange w:id="6934" w:author="gorgemj" w:date="2017-11-30T12:36:00Z">
              <w:tcPr>
                <w:tcW w:w="6768" w:type="dxa"/>
                <w:gridSpan w:val="7"/>
              </w:tcPr>
            </w:tcPrChange>
          </w:tcPr>
          <w:p w:rsidR="00B61F44" w:rsidRPr="00817CEB" w:rsidDel="00B437DB" w:rsidRDefault="00B61F44" w:rsidP="00542606">
            <w:pPr>
              <w:autoSpaceDE w:val="0"/>
              <w:autoSpaceDN w:val="0"/>
              <w:adjustRightInd w:val="0"/>
              <w:spacing w:before="60" w:after="60" w:line="280" w:lineRule="atLeast"/>
              <w:rPr>
                <w:del w:id="6935" w:author="gorgemj" w:date="2017-11-26T18:32:00Z"/>
                <w:rFonts w:eastAsia="Calibri" w:cs="Arial"/>
              </w:rPr>
            </w:pPr>
          </w:p>
        </w:tc>
        <w:tc>
          <w:tcPr>
            <w:tcW w:w="6912" w:type="dxa"/>
            <w:gridSpan w:val="3"/>
            <w:tcPrChange w:id="6936" w:author="gorgemj" w:date="2017-11-30T12:36:00Z">
              <w:tcPr>
                <w:tcW w:w="5130" w:type="dxa"/>
                <w:gridSpan w:val="8"/>
              </w:tcPr>
            </w:tcPrChange>
          </w:tcPr>
          <w:p w:rsidR="00B61F44" w:rsidRPr="00817CEB" w:rsidDel="00B437DB" w:rsidRDefault="00B61F44" w:rsidP="00542606">
            <w:pPr>
              <w:autoSpaceDE w:val="0"/>
              <w:autoSpaceDN w:val="0"/>
              <w:adjustRightInd w:val="0"/>
              <w:spacing w:before="60" w:after="60" w:line="280" w:lineRule="atLeast"/>
              <w:rPr>
                <w:del w:id="6937" w:author="gorgemj" w:date="2017-11-26T18:32:00Z"/>
                <w:rFonts w:eastAsia="Calibri" w:cs="Arial"/>
              </w:rPr>
            </w:pPr>
            <w:del w:id="6938" w:author="gorgemj" w:date="2017-11-26T18:32:00Z">
              <w:r w:rsidRPr="00817CEB" w:rsidDel="00B437DB">
                <w:rPr>
                  <w:rFonts w:eastAsia="Calibri" w:cs="Arial"/>
                </w:rPr>
                <w:delText>Sufficient redundancy and independence are designed into the protection systems so that no single failure or removal from service of any component or channel of a system results in lo</w:delText>
              </w:r>
              <w:r w:rsidDel="00B437DB">
                <w:rPr>
                  <w:rFonts w:eastAsia="Calibri" w:cs="Arial"/>
                </w:rPr>
                <w:delText xml:space="preserve">ss of the protection function. </w:delText>
              </w:r>
              <w:r w:rsidRPr="00817CEB" w:rsidDel="00B437DB">
                <w:rPr>
                  <w:rFonts w:eastAsia="Calibri" w:cs="Arial"/>
                </w:rPr>
                <w:delText>Functional diversity and location diversity are designed into the system.</w:delText>
              </w:r>
            </w:del>
          </w:p>
          <w:p w:rsidR="00B61F44" w:rsidDel="00B437DB" w:rsidRDefault="00B61F44">
            <w:pPr>
              <w:spacing w:before="60" w:after="60" w:line="280" w:lineRule="atLeast"/>
              <w:rPr>
                <w:del w:id="6939" w:author="gorgemj" w:date="2017-11-26T18:32:00Z"/>
                <w:rFonts w:cs="Arial"/>
                <w:b/>
              </w:rPr>
            </w:pPr>
            <w:del w:id="6940" w:author="gorgemj" w:date="2017-11-26T18:32:00Z">
              <w:r w:rsidRPr="00817CEB" w:rsidDel="00B437DB">
                <w:rPr>
                  <w:rFonts w:eastAsia="Calibri" w:cs="Arial"/>
                </w:rPr>
                <w:delText>The diverse reactivity control system is chemical shim which for the purpose of this</w:delText>
              </w:r>
              <w:r w:rsidDel="00B437DB">
                <w:rPr>
                  <w:rFonts w:eastAsia="Calibri" w:cs="Arial"/>
                </w:rPr>
                <w:delText xml:space="preserve"> discussion includes the </w:delText>
              </w:r>
              <w:r w:rsidRPr="00444B7B" w:rsidDel="00B437DB">
                <w:rPr>
                  <w:rFonts w:eastAsia="Calibri" w:cs="Arial"/>
                </w:rPr>
                <w:delText>core makeup tank</w:delText>
              </w:r>
              <w:r w:rsidDel="00B437DB">
                <w:rPr>
                  <w:rFonts w:eastAsia="Calibri" w:cs="Arial"/>
                </w:rPr>
                <w:delText>s</w:delText>
              </w:r>
              <w:r w:rsidRPr="00444B7B" w:rsidDel="00B437DB">
                <w:rPr>
                  <w:rFonts w:eastAsia="Calibri" w:cs="Arial"/>
                </w:rPr>
                <w:delText xml:space="preserve"> </w:delText>
              </w:r>
              <w:r w:rsidDel="00B437DB">
                <w:rPr>
                  <w:rFonts w:eastAsia="Calibri" w:cs="Arial"/>
                </w:rPr>
                <w:delText xml:space="preserve">(CMTs). </w:delText>
              </w:r>
              <w:r w:rsidRPr="00817CEB" w:rsidDel="00B437DB">
                <w:rPr>
                  <w:rFonts w:eastAsia="Calibri" w:cs="Arial"/>
                </w:rPr>
                <w:delText>The reliability of</w:delText>
              </w:r>
              <w:r w:rsidDel="00B437DB">
                <w:rPr>
                  <w:rFonts w:eastAsia="Calibri" w:cs="Arial"/>
                </w:rPr>
                <w:delText xml:space="preserve"> these tanks is greater than 10</w:delText>
              </w:r>
              <w:r w:rsidDel="00B437DB">
                <w:rPr>
                  <w:rFonts w:eastAsia="Calibri" w:cs="Arial"/>
                </w:rPr>
                <w:noBreakHyphen/>
              </w:r>
              <w:r w:rsidRPr="00817CEB" w:rsidDel="00B437DB">
                <w:rPr>
                  <w:rFonts w:eastAsia="Calibri" w:cs="Arial"/>
                  <w:vertAlign w:val="superscript"/>
                </w:rPr>
                <w:delText>3</w:delText>
              </w:r>
              <w:r w:rsidDel="00B437DB">
                <w:rPr>
                  <w:rFonts w:eastAsia="Calibri" w:cs="Arial"/>
                  <w:vertAlign w:val="superscript"/>
                </w:rPr>
                <w:delText> </w:delText>
              </w:r>
              <w:r w:rsidDel="00B437DB">
                <w:rPr>
                  <w:rFonts w:eastAsia="Calibri" w:cs="Arial"/>
                </w:rPr>
                <w:delText xml:space="preserve">/demand. </w:delText>
              </w:r>
              <w:r w:rsidRPr="00817CEB" w:rsidDel="00B437DB">
                <w:rPr>
                  <w:rFonts w:eastAsia="Calibri" w:cs="Arial"/>
                </w:rPr>
                <w:delText>The Diverse Actuation System (DAS) reliability is conservatively assumed to be 10</w:delText>
              </w:r>
              <w:r w:rsidRPr="00817CEB" w:rsidDel="00B437DB">
                <w:rPr>
                  <w:rFonts w:eastAsia="Calibri" w:cs="Arial"/>
                  <w:vertAlign w:val="superscript"/>
                </w:rPr>
                <w:delText>-2</w:delText>
              </w:r>
              <w:r w:rsidRPr="00817CEB" w:rsidDel="00B437DB">
                <w:rPr>
                  <w:rFonts w:eastAsia="Calibri" w:cs="Arial"/>
                </w:rPr>
                <w:delText xml:space="preserve"> / demand (auto)</w:delText>
              </w:r>
              <w:r w:rsidDel="00B437DB">
                <w:rPr>
                  <w:rFonts w:eastAsia="Calibri" w:cs="Arial"/>
                </w:rPr>
                <w:delText xml:space="preserve">. </w:delText>
              </w:r>
            </w:del>
          </w:p>
        </w:tc>
      </w:tr>
      <w:tr w:rsidR="00B61F44" w:rsidRPr="00817CEB" w:rsidTr="00814E5E">
        <w:trPr>
          <w:cantSplit/>
          <w:trPrChange w:id="6941" w:author="gorgemj" w:date="2017-11-30T12:36:00Z">
            <w:trPr>
              <w:gridBefore w:val="6"/>
              <w:gridAfter w:val="0"/>
              <w:cantSplit/>
            </w:trPr>
          </w:trPrChange>
        </w:trPr>
        <w:tc>
          <w:tcPr>
            <w:tcW w:w="947" w:type="dxa"/>
            <w:tcPrChange w:id="6942" w:author="gorgemj" w:date="2017-11-30T12:36:00Z">
              <w:tcPr>
                <w:tcW w:w="945" w:type="dxa"/>
                <w:gridSpan w:val="6"/>
              </w:tcPr>
            </w:tcPrChange>
          </w:tcPr>
          <w:p w:rsidR="00B61F44" w:rsidRPr="006D4520" w:rsidRDefault="00B61F44" w:rsidP="00542606">
            <w:pPr>
              <w:autoSpaceDE w:val="0"/>
              <w:autoSpaceDN w:val="0"/>
              <w:adjustRightInd w:val="0"/>
              <w:spacing w:before="60" w:after="60" w:line="280" w:lineRule="atLeast"/>
              <w:jc w:val="center"/>
              <w:rPr>
                <w:rFonts w:cs="Arial"/>
                <w:rPrChange w:id="6943" w:author="gorgemj" w:date="2017-11-23T13:20:00Z">
                  <w:rPr>
                    <w:rFonts w:cs="Arial"/>
                    <w:b/>
                  </w:rPr>
                </w:rPrChange>
              </w:rPr>
            </w:pPr>
            <w:r w:rsidRPr="006D4520">
              <w:rPr>
                <w:rFonts w:cs="Arial"/>
                <w:rPrChange w:id="6944" w:author="gorgemj" w:date="2017-11-23T13:20:00Z">
                  <w:rPr>
                    <w:rFonts w:cs="Arial"/>
                    <w:b/>
                  </w:rPr>
                </w:rPrChange>
              </w:rPr>
              <w:t>6.9</w:t>
            </w:r>
          </w:p>
        </w:tc>
        <w:tc>
          <w:tcPr>
            <w:tcW w:w="693" w:type="dxa"/>
            <w:tcPrChange w:id="6945" w:author="gorgemj" w:date="2017-11-30T12:36:00Z">
              <w:tcPr>
                <w:tcW w:w="747" w:type="dxa"/>
                <w:gridSpan w:val="3"/>
              </w:tcPr>
            </w:tcPrChange>
          </w:tcPr>
          <w:p w:rsidR="00B61F44" w:rsidRPr="006D4520" w:rsidRDefault="00B61F44" w:rsidP="00542606">
            <w:pPr>
              <w:autoSpaceDE w:val="0"/>
              <w:autoSpaceDN w:val="0"/>
              <w:adjustRightInd w:val="0"/>
              <w:spacing w:before="60" w:after="60" w:line="280" w:lineRule="atLeast"/>
              <w:jc w:val="center"/>
              <w:rPr>
                <w:rFonts w:cs="Arial"/>
                <w:bCs/>
                <w:color w:val="000000"/>
                <w:sz w:val="24"/>
                <w:szCs w:val="24"/>
                <w:rPrChange w:id="6946" w:author="gorgemj" w:date="2017-11-23T13:20:00Z">
                  <w:rPr>
                    <w:rFonts w:cs="Arial"/>
                    <w:b/>
                    <w:bCs/>
                    <w:color w:val="000000"/>
                    <w:sz w:val="24"/>
                    <w:szCs w:val="24"/>
                  </w:rPr>
                </w:rPrChange>
              </w:rPr>
            </w:pPr>
            <w:r w:rsidRPr="006D4520">
              <w:rPr>
                <w:rFonts w:cs="Arial"/>
                <w:bCs/>
                <w:rPrChange w:id="6947" w:author="gorgemj" w:date="2017-11-23T13:20:00Z">
                  <w:rPr>
                    <w:rFonts w:cs="Arial"/>
                    <w:b/>
                    <w:bCs/>
                  </w:rPr>
                </w:rPrChange>
              </w:rPr>
              <w:t>1</w:t>
            </w:r>
          </w:p>
        </w:tc>
        <w:tc>
          <w:tcPr>
            <w:tcW w:w="5038" w:type="dxa"/>
            <w:gridSpan w:val="2"/>
            <w:tcPrChange w:id="6948" w:author="gorgemj" w:date="2017-11-30T12:36:00Z">
              <w:tcPr>
                <w:tcW w:w="6768" w:type="dxa"/>
                <w:gridSpan w:val="7"/>
              </w:tcPr>
            </w:tcPrChange>
          </w:tcPr>
          <w:p w:rsidR="00B61F44" w:rsidRPr="00817CEB" w:rsidRDefault="00B61F44" w:rsidP="00542606">
            <w:pPr>
              <w:autoSpaceDE w:val="0"/>
              <w:autoSpaceDN w:val="0"/>
              <w:adjustRightInd w:val="0"/>
              <w:spacing w:before="60" w:after="60" w:line="280" w:lineRule="atLeast"/>
              <w:rPr>
                <w:rFonts w:eastAsia="Calibri" w:cs="Arial"/>
              </w:rPr>
            </w:pPr>
            <w:r w:rsidRPr="00817CEB">
              <w:rPr>
                <w:rFonts w:eastAsia="Calibri" w:cs="Arial"/>
              </w:rPr>
              <w:t>The means for shutting down the reactor shall consist of at least two diverse and independent systems.</w:t>
            </w:r>
          </w:p>
        </w:tc>
        <w:tc>
          <w:tcPr>
            <w:tcW w:w="6912" w:type="dxa"/>
            <w:gridSpan w:val="3"/>
            <w:tcPrChange w:id="6949" w:author="gorgemj" w:date="2017-11-30T12:36:00Z">
              <w:tcPr>
                <w:tcW w:w="5130" w:type="dxa"/>
                <w:gridSpan w:val="8"/>
              </w:tcPr>
            </w:tcPrChange>
          </w:tcPr>
          <w:p w:rsidR="00B61F44" w:rsidRDefault="00B61F44" w:rsidP="00542606">
            <w:pPr>
              <w:spacing w:before="60" w:after="60" w:line="280" w:lineRule="atLeast"/>
              <w:rPr>
                <w:rFonts w:cs="Arial"/>
                <w:b/>
              </w:rPr>
            </w:pPr>
            <w:r w:rsidRPr="00817CEB">
              <w:rPr>
                <w:rFonts w:cs="Arial"/>
              </w:rPr>
              <w:t>See response for Requirement 46.</w:t>
            </w:r>
          </w:p>
        </w:tc>
      </w:tr>
      <w:tr w:rsidR="00B61F44" w:rsidRPr="00817CEB" w:rsidTr="00814E5E">
        <w:trPr>
          <w:cantSplit/>
          <w:trPrChange w:id="6950" w:author="gorgemj" w:date="2017-11-30T12:36:00Z">
            <w:trPr>
              <w:gridBefore w:val="6"/>
              <w:gridAfter w:val="0"/>
              <w:cantSplit/>
            </w:trPr>
          </w:trPrChange>
        </w:trPr>
        <w:tc>
          <w:tcPr>
            <w:tcW w:w="947" w:type="dxa"/>
            <w:tcPrChange w:id="6951" w:author="gorgemj" w:date="2017-11-30T12:36:00Z">
              <w:tcPr>
                <w:tcW w:w="945" w:type="dxa"/>
                <w:gridSpan w:val="6"/>
              </w:tcPr>
            </w:tcPrChange>
          </w:tcPr>
          <w:p w:rsidR="00B61F44" w:rsidRPr="006D4520" w:rsidRDefault="00B61F44" w:rsidP="00CF335A">
            <w:pPr>
              <w:autoSpaceDE w:val="0"/>
              <w:autoSpaceDN w:val="0"/>
              <w:adjustRightInd w:val="0"/>
              <w:spacing w:before="60" w:after="60" w:line="280" w:lineRule="atLeast"/>
              <w:jc w:val="center"/>
              <w:rPr>
                <w:rFonts w:cs="Arial"/>
                <w:rPrChange w:id="6952" w:author="gorgemj" w:date="2017-11-23T13:20:00Z">
                  <w:rPr>
                    <w:rFonts w:cs="Arial"/>
                    <w:b/>
                  </w:rPr>
                </w:rPrChange>
              </w:rPr>
            </w:pPr>
            <w:r w:rsidRPr="006D4520">
              <w:rPr>
                <w:rFonts w:cs="Arial"/>
                <w:rPrChange w:id="6953" w:author="gorgemj" w:date="2017-11-23T13:20:00Z">
                  <w:rPr>
                    <w:rFonts w:cs="Arial"/>
                    <w:b/>
                  </w:rPr>
                </w:rPrChange>
              </w:rPr>
              <w:t>6.10</w:t>
            </w:r>
          </w:p>
        </w:tc>
        <w:tc>
          <w:tcPr>
            <w:tcW w:w="693" w:type="dxa"/>
            <w:tcPrChange w:id="6954" w:author="gorgemj" w:date="2017-11-30T12:36:00Z">
              <w:tcPr>
                <w:tcW w:w="747" w:type="dxa"/>
                <w:gridSpan w:val="3"/>
              </w:tcPr>
            </w:tcPrChange>
          </w:tcPr>
          <w:p w:rsidR="00B61F44" w:rsidRPr="006D4520" w:rsidRDefault="00B61F44" w:rsidP="00CF335A">
            <w:pPr>
              <w:autoSpaceDE w:val="0"/>
              <w:autoSpaceDN w:val="0"/>
              <w:adjustRightInd w:val="0"/>
              <w:spacing w:before="60" w:after="60" w:line="280" w:lineRule="atLeast"/>
              <w:jc w:val="center"/>
              <w:rPr>
                <w:rFonts w:cs="Arial"/>
                <w:bCs/>
                <w:color w:val="000000"/>
                <w:sz w:val="24"/>
                <w:szCs w:val="24"/>
                <w:rPrChange w:id="6955" w:author="gorgemj" w:date="2017-11-23T13:20:00Z">
                  <w:rPr>
                    <w:rFonts w:cs="Arial"/>
                    <w:b/>
                    <w:bCs/>
                    <w:color w:val="000000"/>
                    <w:sz w:val="24"/>
                    <w:szCs w:val="24"/>
                  </w:rPr>
                </w:rPrChange>
              </w:rPr>
            </w:pPr>
            <w:r w:rsidRPr="006D4520">
              <w:rPr>
                <w:rFonts w:cs="Arial"/>
                <w:bCs/>
                <w:rPrChange w:id="6956" w:author="gorgemj" w:date="2017-11-23T13:20:00Z">
                  <w:rPr>
                    <w:rFonts w:cs="Arial"/>
                    <w:b/>
                    <w:bCs/>
                  </w:rPr>
                </w:rPrChange>
              </w:rPr>
              <w:t>1</w:t>
            </w:r>
          </w:p>
        </w:tc>
        <w:tc>
          <w:tcPr>
            <w:tcW w:w="5038" w:type="dxa"/>
            <w:gridSpan w:val="2"/>
            <w:tcPrChange w:id="6957" w:author="gorgemj" w:date="2017-11-30T12:36:00Z">
              <w:tcPr>
                <w:tcW w:w="6768" w:type="dxa"/>
                <w:gridSpan w:val="7"/>
              </w:tcPr>
            </w:tcPrChange>
          </w:tcPr>
          <w:p w:rsidR="00B61F44" w:rsidRPr="00817CEB" w:rsidRDefault="00B61F44" w:rsidP="00542606">
            <w:pPr>
              <w:autoSpaceDE w:val="0"/>
              <w:autoSpaceDN w:val="0"/>
              <w:adjustRightInd w:val="0"/>
              <w:spacing w:before="60" w:after="60" w:line="280" w:lineRule="atLeast"/>
              <w:rPr>
                <w:rFonts w:eastAsia="Calibri" w:cs="Arial"/>
              </w:rPr>
            </w:pPr>
            <w:r w:rsidRPr="00817CEB">
              <w:rPr>
                <w:rFonts w:eastAsia="Calibri" w:cs="Arial"/>
              </w:rPr>
              <w:t>At least one of the two different shutdown systems shall be capable, on its own, of maintaining the reactor subcritical by an adequate margin and with high reliability, even for the most reactive conditions of the reactor core.</w:t>
            </w:r>
          </w:p>
        </w:tc>
        <w:tc>
          <w:tcPr>
            <w:tcW w:w="6912" w:type="dxa"/>
            <w:gridSpan w:val="3"/>
            <w:tcPrChange w:id="6958" w:author="gorgemj" w:date="2017-11-30T12:36:00Z">
              <w:tcPr>
                <w:tcW w:w="5130" w:type="dxa"/>
                <w:gridSpan w:val="8"/>
              </w:tcPr>
            </w:tcPrChange>
          </w:tcPr>
          <w:p w:rsidR="00B61F44" w:rsidRPr="00C02A1C" w:rsidRDefault="00B61F44" w:rsidP="00542606">
            <w:pPr>
              <w:spacing w:before="60" w:after="60" w:line="280" w:lineRule="atLeast"/>
              <w:rPr>
                <w:rFonts w:eastAsia="Calibri" w:cs="Arial"/>
              </w:rPr>
            </w:pPr>
            <w:r w:rsidRPr="00817CEB">
              <w:rPr>
                <w:rFonts w:eastAsia="Calibri" w:cs="Arial"/>
              </w:rPr>
              <w:t>The plant is provided with the means of making and maintaining the core subcritical under any anticipated condition and with appropriate margin for contingencies</w:t>
            </w:r>
            <w:r>
              <w:rPr>
                <w:rFonts w:eastAsia="Calibri" w:cs="Arial"/>
              </w:rPr>
              <w:t xml:space="preserve">. </w:t>
            </w:r>
            <w:r w:rsidRPr="00817CEB">
              <w:rPr>
                <w:rFonts w:eastAsia="Calibri" w:cs="Arial"/>
              </w:rPr>
              <w:t>Combined use of the control rod and the chemical shim control system permits the necessary shutdown margin to be maintained during long-term x</w:t>
            </w:r>
            <w:r>
              <w:rPr>
                <w:rFonts w:eastAsia="Calibri" w:cs="Arial"/>
              </w:rPr>
              <w:t xml:space="preserve">enon decay and plant cooldown. </w:t>
            </w:r>
            <w:r w:rsidRPr="00817CEB">
              <w:rPr>
                <w:rFonts w:eastAsia="Calibri" w:cs="Arial"/>
              </w:rPr>
              <w:t>The single highest worth control rod assembly is assumed to be stuck in the fully withdrawn position for this determination</w:t>
            </w:r>
            <w:r>
              <w:rPr>
                <w:rFonts w:eastAsia="Calibri" w:cs="Arial"/>
              </w:rPr>
              <w:t xml:space="preserve">. </w:t>
            </w:r>
            <w:r w:rsidRPr="00817CEB">
              <w:rPr>
                <w:rFonts w:eastAsia="Calibri" w:cs="Arial"/>
              </w:rPr>
              <w:t xml:space="preserve">See </w:t>
            </w:r>
            <w:ins w:id="6959" w:author="gorgemj" w:date="2017-11-24T17:00:00Z">
              <w:r>
                <w:rPr>
                  <w:rFonts w:cs="Arial"/>
                </w:rPr>
                <w:t xml:space="preserve">the </w:t>
              </w:r>
              <w:r w:rsidRPr="00993D67">
                <w:rPr>
                  <w:rFonts w:cs="Arial"/>
                  <w:b/>
                </w:rPr>
                <w:t>AP1000</w:t>
              </w:r>
              <w:r>
                <w:rPr>
                  <w:rFonts w:cs="Arial"/>
                </w:rPr>
                <w:t xml:space="preserve"> plant DCD [2]</w:t>
              </w:r>
            </w:ins>
            <w:del w:id="6960" w:author="gorgemj" w:date="2017-11-24T17:00:00Z">
              <w:r w:rsidRPr="00817CEB" w:rsidDel="006E7610">
                <w:rPr>
                  <w:rFonts w:eastAsia="Calibri" w:cs="Arial"/>
                </w:rPr>
                <w:delText>DCD</w:delText>
              </w:r>
            </w:del>
            <w:r w:rsidRPr="00817CEB">
              <w:rPr>
                <w:rFonts w:eastAsia="Calibri" w:cs="Arial"/>
              </w:rPr>
              <w:t xml:space="preserve"> </w:t>
            </w:r>
            <w:r>
              <w:rPr>
                <w:rFonts w:eastAsia="Calibri" w:cs="Arial"/>
              </w:rPr>
              <w:t>S</w:t>
            </w:r>
            <w:r w:rsidRPr="00817CEB">
              <w:rPr>
                <w:rFonts w:eastAsia="Calibri" w:cs="Arial"/>
              </w:rPr>
              <w:t>ection 3.1 GDC 27.</w:t>
            </w:r>
          </w:p>
        </w:tc>
      </w:tr>
      <w:tr w:rsidR="00B61F44" w:rsidRPr="00817CEB" w:rsidDel="00B437DB" w:rsidTr="00814E5E">
        <w:trPr>
          <w:cantSplit/>
          <w:del w:id="6961" w:author="gorgemj" w:date="2017-11-26T18:33:00Z"/>
          <w:trPrChange w:id="6962" w:author="gorgemj" w:date="2017-11-30T12:36:00Z">
            <w:trPr>
              <w:gridBefore w:val="6"/>
              <w:gridAfter w:val="0"/>
              <w:cantSplit/>
            </w:trPr>
          </w:trPrChange>
        </w:trPr>
        <w:tc>
          <w:tcPr>
            <w:tcW w:w="947" w:type="dxa"/>
            <w:tcPrChange w:id="6963" w:author="gorgemj" w:date="2017-11-30T12:36:00Z">
              <w:tcPr>
                <w:tcW w:w="945" w:type="dxa"/>
                <w:gridSpan w:val="6"/>
              </w:tcPr>
            </w:tcPrChange>
          </w:tcPr>
          <w:p w:rsidR="00B61F44" w:rsidRPr="006D4520" w:rsidDel="00B437DB" w:rsidRDefault="00B61F44" w:rsidP="00CF335A">
            <w:pPr>
              <w:autoSpaceDE w:val="0"/>
              <w:autoSpaceDN w:val="0"/>
              <w:adjustRightInd w:val="0"/>
              <w:spacing w:before="60" w:after="60" w:line="280" w:lineRule="atLeast"/>
              <w:jc w:val="center"/>
              <w:rPr>
                <w:del w:id="6964" w:author="gorgemj" w:date="2017-11-26T18:33:00Z"/>
                <w:rFonts w:cs="Arial"/>
                <w:rPrChange w:id="6965" w:author="gorgemj" w:date="2017-11-23T13:21:00Z">
                  <w:rPr>
                    <w:del w:id="6966" w:author="gorgemj" w:date="2017-11-26T18:33:00Z"/>
                    <w:rFonts w:cs="Arial"/>
                    <w:b/>
                  </w:rPr>
                </w:rPrChange>
              </w:rPr>
            </w:pPr>
            <w:del w:id="6967" w:author="gorgemj" w:date="2017-11-26T18:33:00Z">
              <w:r w:rsidRPr="006D4520" w:rsidDel="00B437DB">
                <w:rPr>
                  <w:rFonts w:cs="Arial"/>
                  <w:rPrChange w:id="6968" w:author="gorgemj" w:date="2017-11-23T13:21:00Z">
                    <w:rPr>
                      <w:rFonts w:cs="Arial"/>
                      <w:b/>
                    </w:rPr>
                  </w:rPrChange>
                </w:rPr>
                <w:delText>6.10 (cont.)</w:delText>
              </w:r>
            </w:del>
          </w:p>
        </w:tc>
        <w:tc>
          <w:tcPr>
            <w:tcW w:w="693" w:type="dxa"/>
            <w:tcPrChange w:id="6969" w:author="gorgemj" w:date="2017-11-30T12:36:00Z">
              <w:tcPr>
                <w:tcW w:w="747" w:type="dxa"/>
                <w:gridSpan w:val="3"/>
              </w:tcPr>
            </w:tcPrChange>
          </w:tcPr>
          <w:p w:rsidR="00B61F44" w:rsidRPr="006D4520" w:rsidDel="00B437DB" w:rsidRDefault="00B61F44" w:rsidP="00CF335A">
            <w:pPr>
              <w:autoSpaceDE w:val="0"/>
              <w:autoSpaceDN w:val="0"/>
              <w:adjustRightInd w:val="0"/>
              <w:spacing w:before="60" w:after="60" w:line="280" w:lineRule="atLeast"/>
              <w:jc w:val="center"/>
              <w:rPr>
                <w:del w:id="6970" w:author="gorgemj" w:date="2017-11-26T18:33:00Z"/>
                <w:rFonts w:cs="Arial"/>
                <w:bCs/>
                <w:color w:val="000000"/>
                <w:sz w:val="24"/>
                <w:szCs w:val="24"/>
                <w:rPrChange w:id="6971" w:author="gorgemj" w:date="2017-11-23T13:21:00Z">
                  <w:rPr>
                    <w:del w:id="6972" w:author="gorgemj" w:date="2017-11-26T18:33:00Z"/>
                    <w:rFonts w:cs="Arial"/>
                    <w:b/>
                    <w:bCs/>
                    <w:color w:val="000000"/>
                    <w:sz w:val="24"/>
                    <w:szCs w:val="24"/>
                  </w:rPr>
                </w:rPrChange>
              </w:rPr>
            </w:pPr>
            <w:del w:id="6973" w:author="gorgemj" w:date="2017-11-26T18:33:00Z">
              <w:r w:rsidRPr="006D4520" w:rsidDel="00B437DB">
                <w:rPr>
                  <w:rFonts w:cs="Arial"/>
                  <w:bCs/>
                  <w:rPrChange w:id="6974" w:author="gorgemj" w:date="2017-11-23T13:21:00Z">
                    <w:rPr>
                      <w:rFonts w:cs="Arial"/>
                      <w:b/>
                      <w:bCs/>
                    </w:rPr>
                  </w:rPrChange>
                </w:rPr>
                <w:delText>1</w:delText>
              </w:r>
            </w:del>
          </w:p>
        </w:tc>
        <w:tc>
          <w:tcPr>
            <w:tcW w:w="5038" w:type="dxa"/>
            <w:gridSpan w:val="2"/>
            <w:tcPrChange w:id="6975" w:author="gorgemj" w:date="2017-11-30T12:36:00Z">
              <w:tcPr>
                <w:tcW w:w="6768" w:type="dxa"/>
                <w:gridSpan w:val="7"/>
              </w:tcPr>
            </w:tcPrChange>
          </w:tcPr>
          <w:p w:rsidR="00B61F44" w:rsidRPr="00817CEB" w:rsidDel="00B437DB" w:rsidRDefault="00B61F44" w:rsidP="00542606">
            <w:pPr>
              <w:autoSpaceDE w:val="0"/>
              <w:autoSpaceDN w:val="0"/>
              <w:adjustRightInd w:val="0"/>
              <w:spacing w:before="60" w:after="60" w:line="280" w:lineRule="atLeast"/>
              <w:rPr>
                <w:del w:id="6976" w:author="gorgemj" w:date="2017-11-26T18:33:00Z"/>
                <w:rFonts w:eastAsia="Calibri" w:cs="Arial"/>
              </w:rPr>
            </w:pPr>
          </w:p>
        </w:tc>
        <w:tc>
          <w:tcPr>
            <w:tcW w:w="6912" w:type="dxa"/>
            <w:gridSpan w:val="3"/>
            <w:tcPrChange w:id="6977" w:author="gorgemj" w:date="2017-11-30T12:36:00Z">
              <w:tcPr>
                <w:tcW w:w="5130" w:type="dxa"/>
                <w:gridSpan w:val="8"/>
              </w:tcPr>
            </w:tcPrChange>
          </w:tcPr>
          <w:p w:rsidR="00B61F44" w:rsidDel="00B437DB" w:rsidRDefault="00B61F44" w:rsidP="00C02A1C">
            <w:pPr>
              <w:spacing w:before="60" w:after="60" w:line="280" w:lineRule="atLeast"/>
              <w:rPr>
                <w:del w:id="6978" w:author="gorgemj" w:date="2017-11-26T18:33:00Z"/>
                <w:rFonts w:eastAsia="Calibri" w:cs="Arial"/>
              </w:rPr>
            </w:pPr>
            <w:del w:id="6979" w:author="gorgemj" w:date="2017-11-26T18:33:00Z">
              <w:r w:rsidRPr="00E565BC" w:rsidDel="00B437DB">
                <w:rPr>
                  <w:rFonts w:eastAsia="Calibri" w:cs="Arial"/>
                </w:rPr>
                <w:delText>Short-term reactor shutdown is provided by:</w:delText>
              </w:r>
            </w:del>
          </w:p>
          <w:p w:rsidR="00B61F44" w:rsidRPr="00E565BC" w:rsidDel="00B437DB" w:rsidRDefault="00B61F44" w:rsidP="00C02A1C">
            <w:pPr>
              <w:spacing w:before="60" w:after="60" w:line="280" w:lineRule="atLeast"/>
              <w:rPr>
                <w:del w:id="6980" w:author="gorgemj" w:date="2017-11-26T18:33:00Z"/>
                <w:rFonts w:eastAsia="Calibri" w:cs="Arial"/>
              </w:rPr>
            </w:pPr>
            <w:del w:id="6981" w:author="gorgemj" w:date="2017-11-26T18:33:00Z">
              <w:r w:rsidRPr="00E565BC" w:rsidDel="00B437DB">
                <w:rPr>
                  <w:rFonts w:eastAsia="Calibri" w:cs="Arial"/>
                </w:rPr>
                <w:delText xml:space="preserve">The primary method of reactor shut down is provided by the insertion of </w:delText>
              </w:r>
            </w:del>
            <w:del w:id="6982" w:author="gorgemj" w:date="2017-11-26T18:19:00Z">
              <w:r w:rsidRPr="00E565BC" w:rsidDel="00846708">
                <w:rPr>
                  <w:rFonts w:eastAsia="Calibri" w:cs="Arial"/>
                </w:rPr>
                <w:delText xml:space="preserve">RCCAs </w:delText>
              </w:r>
            </w:del>
            <w:del w:id="6983" w:author="gorgemj" w:date="2017-11-26T18:33:00Z">
              <w:r w:rsidRPr="00E565BC" w:rsidDel="00B437DB">
                <w:rPr>
                  <w:rFonts w:eastAsia="Calibri" w:cs="Arial"/>
                </w:rPr>
                <w:delText xml:space="preserve">actuated by the PMS </w:delText>
              </w:r>
            </w:del>
          </w:p>
          <w:p w:rsidR="00B61F44" w:rsidRPr="00E565BC" w:rsidDel="00B437DB" w:rsidRDefault="00B61F44" w:rsidP="00C02A1C">
            <w:pPr>
              <w:spacing w:before="60" w:after="60" w:line="280" w:lineRule="atLeast"/>
              <w:rPr>
                <w:del w:id="6984" w:author="gorgemj" w:date="2017-11-26T18:33:00Z"/>
                <w:rFonts w:eastAsia="Calibri" w:cs="Arial"/>
              </w:rPr>
            </w:pPr>
            <w:del w:id="6985" w:author="gorgemj" w:date="2017-11-26T18:33:00Z">
              <w:r w:rsidRPr="00E565BC" w:rsidDel="00B437DB">
                <w:rPr>
                  <w:rFonts w:eastAsia="Calibri" w:cs="Arial"/>
                </w:rPr>
                <w:delText xml:space="preserve">Long-term reactor shutdown </w:delText>
              </w:r>
              <w:r w:rsidDel="00B437DB">
                <w:rPr>
                  <w:rFonts w:eastAsia="Calibri" w:cs="Arial"/>
                </w:rPr>
                <w:delText xml:space="preserve">can be </w:delText>
              </w:r>
              <w:r w:rsidRPr="00E565BC" w:rsidDel="00B437DB">
                <w:rPr>
                  <w:rFonts w:eastAsia="Calibri" w:cs="Arial"/>
                </w:rPr>
                <w:delText>provided by</w:delText>
              </w:r>
              <w:r w:rsidDel="00B437DB">
                <w:rPr>
                  <w:rFonts w:eastAsia="Calibri" w:cs="Arial"/>
                </w:rPr>
                <w:delText xml:space="preserve"> the following diverse and redundant means</w:delText>
              </w:r>
              <w:r w:rsidRPr="00E565BC" w:rsidDel="00B437DB">
                <w:rPr>
                  <w:rFonts w:eastAsia="Calibri" w:cs="Arial"/>
                </w:rPr>
                <w:delText xml:space="preserve">: </w:delText>
              </w:r>
            </w:del>
          </w:p>
          <w:p w:rsidR="00B61F44" w:rsidRPr="00E565BC" w:rsidDel="00B437DB" w:rsidRDefault="00B61F44" w:rsidP="00C02A1C">
            <w:pPr>
              <w:spacing w:before="60" w:after="60" w:line="280" w:lineRule="atLeast"/>
              <w:ind w:left="342" w:hanging="342"/>
              <w:rPr>
                <w:del w:id="6986" w:author="gorgemj" w:date="2017-11-26T18:33:00Z"/>
                <w:rFonts w:eastAsia="Calibri" w:cs="Arial"/>
              </w:rPr>
            </w:pPr>
            <w:del w:id="6987" w:author="gorgemj" w:date="2017-11-26T18:33:00Z">
              <w:r w:rsidDel="00B437DB">
                <w:rPr>
                  <w:rFonts w:eastAsia="Calibri" w:cs="Arial"/>
                </w:rPr>
                <w:delText>a.</w:delText>
              </w:r>
              <w:r w:rsidDel="00B437DB">
                <w:rPr>
                  <w:rFonts w:eastAsia="Calibri" w:cs="Arial"/>
                </w:rPr>
                <w:tab/>
              </w:r>
              <w:r w:rsidRPr="00E565BC" w:rsidDel="00B437DB">
                <w:rPr>
                  <w:rFonts w:eastAsia="Calibri" w:cs="Arial"/>
                </w:rPr>
                <w:delText xml:space="preserve">Boron injection from </w:delText>
              </w:r>
              <w:r w:rsidDel="00B437DB">
                <w:rPr>
                  <w:rFonts w:eastAsia="Calibri" w:cs="Arial"/>
                </w:rPr>
                <w:delText>the</w:delText>
              </w:r>
              <w:r w:rsidRPr="00E565BC" w:rsidDel="00B437DB">
                <w:rPr>
                  <w:rFonts w:eastAsia="Calibri" w:cs="Arial"/>
                </w:rPr>
                <w:delText xml:space="preserve"> CMTs </w:delText>
              </w:r>
              <w:r w:rsidDel="00B437DB">
                <w:rPr>
                  <w:rFonts w:eastAsia="Calibri" w:cs="Arial"/>
                </w:rPr>
                <w:delText>actuated</w:delText>
              </w:r>
              <w:r w:rsidRPr="00E565BC" w:rsidDel="00B437DB">
                <w:rPr>
                  <w:rFonts w:eastAsia="Calibri" w:cs="Arial"/>
                </w:rPr>
                <w:delText xml:space="preserve"> by either the PMS or by the DAS. </w:delText>
              </w:r>
            </w:del>
          </w:p>
          <w:p w:rsidR="00B61F44" w:rsidRPr="00E565BC" w:rsidDel="00B437DB" w:rsidRDefault="00B61F44" w:rsidP="00C02A1C">
            <w:pPr>
              <w:spacing w:before="60" w:after="60" w:line="280" w:lineRule="atLeast"/>
              <w:ind w:left="342" w:hanging="342"/>
              <w:rPr>
                <w:del w:id="6988" w:author="gorgemj" w:date="2017-11-26T18:33:00Z"/>
                <w:rFonts w:eastAsia="Calibri" w:cs="Arial"/>
              </w:rPr>
            </w:pPr>
            <w:del w:id="6989" w:author="gorgemj" w:date="2017-11-26T18:33:00Z">
              <w:r w:rsidDel="00B437DB">
                <w:rPr>
                  <w:rFonts w:eastAsia="Calibri" w:cs="Arial"/>
                </w:rPr>
                <w:delText>b.</w:delText>
              </w:r>
              <w:r w:rsidDel="00B437DB">
                <w:rPr>
                  <w:rFonts w:eastAsia="Calibri" w:cs="Arial"/>
                </w:rPr>
                <w:tab/>
              </w:r>
              <w:r w:rsidRPr="00E565BC" w:rsidDel="00B437DB">
                <w:rPr>
                  <w:rFonts w:eastAsia="Calibri" w:cs="Arial"/>
                </w:rPr>
                <w:delText xml:space="preserve">Boron injection from the accumulators and in-containment refueling water storage tank </w:delText>
              </w:r>
            </w:del>
            <w:del w:id="6990" w:author="gorgemj" w:date="2017-11-24T17:38:00Z">
              <w:r w:rsidRPr="00E565BC" w:rsidDel="00A366D5">
                <w:rPr>
                  <w:rFonts w:eastAsia="Calibri" w:cs="Arial"/>
                </w:rPr>
                <w:delText>(</w:delText>
              </w:r>
              <w:r w:rsidDel="00A366D5">
                <w:rPr>
                  <w:rFonts w:eastAsia="Calibri" w:cs="Arial"/>
                </w:rPr>
                <w:delText>IRWST</w:delText>
              </w:r>
              <w:r w:rsidRPr="00E565BC" w:rsidDel="00A366D5">
                <w:rPr>
                  <w:rFonts w:eastAsia="Calibri" w:cs="Arial"/>
                </w:rPr>
                <w:delText xml:space="preserve">) </w:delText>
              </w:r>
            </w:del>
            <w:del w:id="6991" w:author="gorgemj" w:date="2017-11-26T18:33:00Z">
              <w:r w:rsidRPr="00E565BC" w:rsidDel="00B437DB">
                <w:rPr>
                  <w:rFonts w:eastAsia="Calibri" w:cs="Arial"/>
                </w:rPr>
                <w:delText xml:space="preserve">actuated by either the PMS or the DAS. </w:delText>
              </w:r>
            </w:del>
          </w:p>
          <w:p w:rsidR="00B61F44" w:rsidRPr="00E565BC" w:rsidDel="00B437DB" w:rsidRDefault="00B61F44" w:rsidP="00C02A1C">
            <w:pPr>
              <w:spacing w:before="60" w:after="60" w:line="280" w:lineRule="atLeast"/>
              <w:ind w:left="342" w:hanging="342"/>
              <w:rPr>
                <w:del w:id="6992" w:author="gorgemj" w:date="2017-11-26T18:33:00Z"/>
                <w:rFonts w:eastAsia="Calibri" w:cs="Arial"/>
              </w:rPr>
            </w:pPr>
            <w:del w:id="6993" w:author="gorgemj" w:date="2017-11-26T18:33:00Z">
              <w:r w:rsidDel="00B437DB">
                <w:rPr>
                  <w:rFonts w:eastAsia="Calibri" w:cs="Arial"/>
                </w:rPr>
                <w:delText>c.</w:delText>
              </w:r>
              <w:r w:rsidDel="00B437DB">
                <w:rPr>
                  <w:rFonts w:eastAsia="Calibri" w:cs="Arial"/>
                </w:rPr>
                <w:tab/>
              </w:r>
              <w:r w:rsidRPr="00E565BC" w:rsidDel="00B437DB">
                <w:rPr>
                  <w:rFonts w:eastAsia="Calibri" w:cs="Arial"/>
                </w:rPr>
                <w:delText>Boron injection from the CVS actuated by the PLS.</w:delText>
              </w:r>
            </w:del>
          </w:p>
          <w:p w:rsidR="00B61F44" w:rsidRPr="00E565BC" w:rsidDel="00B437DB" w:rsidRDefault="00B61F44">
            <w:pPr>
              <w:autoSpaceDE w:val="0"/>
              <w:autoSpaceDN w:val="0"/>
              <w:adjustRightInd w:val="0"/>
              <w:spacing w:before="60" w:after="60" w:line="280" w:lineRule="atLeast"/>
              <w:rPr>
                <w:del w:id="6994" w:author="gorgemj" w:date="2017-11-26T18:33:00Z"/>
                <w:rFonts w:eastAsia="Calibri" w:cs="Arial"/>
              </w:rPr>
            </w:pPr>
            <w:del w:id="6995" w:author="gorgemj" w:date="2017-11-26T18:33:00Z">
              <w:r w:rsidRPr="00817CEB" w:rsidDel="00B437DB">
                <w:rPr>
                  <w:rFonts w:eastAsia="Calibri" w:cs="Arial"/>
                </w:rPr>
                <w:delText xml:space="preserve">The </w:delText>
              </w:r>
              <w:r w:rsidRPr="00817CEB" w:rsidDel="00B437DB">
                <w:rPr>
                  <w:rFonts w:eastAsia="Calibri" w:cs="Arial"/>
                  <w:b/>
                </w:rPr>
                <w:delText>AP1000</w:delText>
              </w:r>
              <w:r w:rsidRPr="00817CEB" w:rsidDel="00B437DB">
                <w:rPr>
                  <w:rFonts w:eastAsia="Calibri" w:cs="Arial"/>
                </w:rPr>
                <w:delText xml:space="preserve"> Plant is designed to maintain shutdown conditions even with the most reactive reactor control assembly withdrawn</w:delText>
              </w:r>
              <w:r w:rsidDel="00B437DB">
                <w:rPr>
                  <w:rFonts w:eastAsia="Calibri" w:cs="Arial"/>
                </w:rPr>
                <w:delText xml:space="preserve">. </w:delText>
              </w:r>
              <w:r w:rsidRPr="00817CEB" w:rsidDel="00B437DB">
                <w:rPr>
                  <w:rFonts w:eastAsia="Calibri" w:cs="Arial"/>
                </w:rPr>
                <w:delText xml:space="preserve">As discussed in </w:delText>
              </w:r>
            </w:del>
            <w:del w:id="6996" w:author="gorgemj" w:date="2017-11-24T17:00:00Z">
              <w:r w:rsidRPr="00817CEB" w:rsidDel="006E7610">
                <w:rPr>
                  <w:rFonts w:eastAsia="Calibri" w:cs="Arial"/>
                </w:rPr>
                <w:delText>DCD</w:delText>
              </w:r>
            </w:del>
            <w:del w:id="6997" w:author="gorgemj" w:date="2017-11-26T18:33:00Z">
              <w:r w:rsidRPr="00817CEB" w:rsidDel="00B437DB">
                <w:rPr>
                  <w:rFonts w:eastAsia="Calibri" w:cs="Arial"/>
                </w:rPr>
                <w:delText xml:space="preserve"> </w:delText>
              </w:r>
              <w:r w:rsidDel="00B437DB">
                <w:rPr>
                  <w:rFonts w:eastAsia="Calibri" w:cs="Arial"/>
                </w:rPr>
                <w:delText>Section </w:delText>
              </w:r>
              <w:r w:rsidRPr="00817CEB" w:rsidDel="00B437DB">
                <w:rPr>
                  <w:rFonts w:eastAsia="Calibri" w:cs="Arial"/>
                </w:rPr>
                <w:delText xml:space="preserve">4.3.2.4.12, the maximum reactivity insertion rate due to withdrawal of </w:delText>
              </w:r>
            </w:del>
            <w:del w:id="6998" w:author="gorgemj" w:date="2017-11-26T18:19:00Z">
              <w:r w:rsidRPr="00817CEB" w:rsidDel="00846708">
                <w:rPr>
                  <w:rFonts w:eastAsia="Calibri" w:cs="Arial"/>
                </w:rPr>
                <w:delText xml:space="preserve">RCCAs </w:delText>
              </w:r>
            </w:del>
            <w:del w:id="6999" w:author="gorgemj" w:date="2017-11-26T18:33:00Z">
              <w:r w:rsidRPr="00817CEB" w:rsidDel="00B437DB">
                <w:rPr>
                  <w:rFonts w:eastAsia="Calibri" w:cs="Arial"/>
                </w:rPr>
                <w:delText xml:space="preserve">or gray rod cluster assemblies </w:delText>
              </w:r>
            </w:del>
            <w:del w:id="7000" w:author="gorgemj" w:date="2017-11-26T18:19:00Z">
              <w:r w:rsidRPr="00817CEB" w:rsidDel="00846708">
                <w:rPr>
                  <w:rFonts w:eastAsia="Calibri" w:cs="Arial"/>
                </w:rPr>
                <w:delText xml:space="preserve">(GRCAs) </w:delText>
              </w:r>
            </w:del>
            <w:del w:id="7001" w:author="gorgemj" w:date="2017-11-26T18:33:00Z">
              <w:r w:rsidRPr="00817CEB" w:rsidDel="00B437DB">
                <w:rPr>
                  <w:rFonts w:eastAsia="Calibri" w:cs="Arial"/>
                </w:rPr>
                <w:delText xml:space="preserve">or by boron dilution is limited by the </w:delText>
              </w:r>
              <w:r w:rsidRPr="00817CEB" w:rsidDel="00B437DB">
                <w:rPr>
                  <w:rFonts w:eastAsia="Calibri" w:cs="Arial"/>
                  <w:b/>
                </w:rPr>
                <w:delText>AP1000</w:delText>
              </w:r>
              <w:r w:rsidRPr="00817CEB" w:rsidDel="00B437DB">
                <w:rPr>
                  <w:rFonts w:eastAsia="Calibri" w:cs="Arial"/>
                </w:rPr>
                <w:delText xml:space="preserve"> plant design, hardware, and basic physics</w:delText>
              </w:r>
              <w:r w:rsidDel="00B437DB">
                <w:rPr>
                  <w:rFonts w:eastAsia="Calibri" w:cs="Arial"/>
                </w:rPr>
                <w:delText xml:space="preserve">. </w:delText>
              </w:r>
              <w:r w:rsidRPr="00817CEB" w:rsidDel="00B437DB">
                <w:rPr>
                  <w:rFonts w:eastAsia="Calibri" w:cs="Arial"/>
                </w:rPr>
                <w:delText>During normal power operation, the maximum controlled reactivity insertion rate is limited</w:delText>
              </w:r>
              <w:r w:rsidDel="00B437DB">
                <w:rPr>
                  <w:rFonts w:eastAsia="Calibri" w:cs="Arial"/>
                </w:rPr>
                <w:delText xml:space="preserve">. </w:delText>
              </w:r>
              <w:r w:rsidRPr="00817CEB" w:rsidDel="00B437DB">
                <w:rPr>
                  <w:rFonts w:eastAsia="Calibri" w:cs="Arial"/>
                </w:rPr>
                <w:delText>The maximum reactivity change rate for accidental withdrawal of two control banks is set such that peak linear heat rate and the departure from nucleate boiling ratio limitations are not challenged.</w:delText>
              </w:r>
            </w:del>
          </w:p>
        </w:tc>
      </w:tr>
      <w:tr w:rsidR="00B61F44" w:rsidRPr="00817CEB" w:rsidDel="00B437DB" w:rsidTr="00814E5E">
        <w:trPr>
          <w:cantSplit/>
          <w:del w:id="7002" w:author="gorgemj" w:date="2017-11-26T18:33:00Z"/>
          <w:trPrChange w:id="7003" w:author="gorgemj" w:date="2017-11-30T12:36:00Z">
            <w:trPr>
              <w:gridBefore w:val="6"/>
              <w:gridAfter w:val="0"/>
              <w:cantSplit/>
            </w:trPr>
          </w:trPrChange>
        </w:trPr>
        <w:tc>
          <w:tcPr>
            <w:tcW w:w="947" w:type="dxa"/>
            <w:tcPrChange w:id="7004" w:author="gorgemj" w:date="2017-11-30T12:36:00Z">
              <w:tcPr>
                <w:tcW w:w="945" w:type="dxa"/>
                <w:gridSpan w:val="6"/>
              </w:tcPr>
            </w:tcPrChange>
          </w:tcPr>
          <w:p w:rsidR="00B61F44" w:rsidRPr="006D4520" w:rsidDel="00B437DB" w:rsidRDefault="00B61F44" w:rsidP="00542606">
            <w:pPr>
              <w:autoSpaceDE w:val="0"/>
              <w:autoSpaceDN w:val="0"/>
              <w:adjustRightInd w:val="0"/>
              <w:spacing w:before="60" w:after="60" w:line="280" w:lineRule="atLeast"/>
              <w:jc w:val="center"/>
              <w:rPr>
                <w:del w:id="7005" w:author="gorgemj" w:date="2017-11-26T18:33:00Z"/>
                <w:rFonts w:cs="Arial"/>
                <w:rPrChange w:id="7006" w:author="gorgemj" w:date="2017-11-23T13:21:00Z">
                  <w:rPr>
                    <w:del w:id="7007" w:author="gorgemj" w:date="2017-11-26T18:33:00Z"/>
                    <w:rFonts w:cs="Arial"/>
                    <w:b/>
                  </w:rPr>
                </w:rPrChange>
              </w:rPr>
            </w:pPr>
            <w:del w:id="7008" w:author="gorgemj" w:date="2017-11-26T18:33:00Z">
              <w:r w:rsidRPr="006D4520" w:rsidDel="00B437DB">
                <w:rPr>
                  <w:rFonts w:cs="Arial"/>
                  <w:rPrChange w:id="7009" w:author="gorgemj" w:date="2017-11-23T13:21:00Z">
                    <w:rPr>
                      <w:rFonts w:cs="Arial"/>
                      <w:b/>
                    </w:rPr>
                  </w:rPrChange>
                </w:rPr>
                <w:delText>6.10 (cont.)</w:delText>
              </w:r>
            </w:del>
          </w:p>
        </w:tc>
        <w:tc>
          <w:tcPr>
            <w:tcW w:w="693" w:type="dxa"/>
            <w:tcPrChange w:id="7010" w:author="gorgemj" w:date="2017-11-30T12:36:00Z">
              <w:tcPr>
                <w:tcW w:w="747" w:type="dxa"/>
                <w:gridSpan w:val="3"/>
              </w:tcPr>
            </w:tcPrChange>
          </w:tcPr>
          <w:p w:rsidR="00B61F44" w:rsidRPr="006D4520" w:rsidDel="00B437DB" w:rsidRDefault="00B61F44" w:rsidP="00542606">
            <w:pPr>
              <w:autoSpaceDE w:val="0"/>
              <w:autoSpaceDN w:val="0"/>
              <w:adjustRightInd w:val="0"/>
              <w:spacing w:before="60" w:after="60" w:line="280" w:lineRule="atLeast"/>
              <w:jc w:val="center"/>
              <w:rPr>
                <w:del w:id="7011" w:author="gorgemj" w:date="2017-11-26T18:33:00Z"/>
                <w:rFonts w:cs="Arial"/>
                <w:bCs/>
                <w:color w:val="000000"/>
                <w:sz w:val="24"/>
                <w:szCs w:val="24"/>
                <w:rPrChange w:id="7012" w:author="gorgemj" w:date="2017-11-23T13:21:00Z">
                  <w:rPr>
                    <w:del w:id="7013" w:author="gorgemj" w:date="2017-11-26T18:33:00Z"/>
                    <w:rFonts w:cs="Arial"/>
                    <w:b/>
                    <w:bCs/>
                    <w:color w:val="000000"/>
                    <w:sz w:val="24"/>
                    <w:szCs w:val="24"/>
                  </w:rPr>
                </w:rPrChange>
              </w:rPr>
            </w:pPr>
            <w:del w:id="7014" w:author="gorgemj" w:date="2017-11-26T18:33:00Z">
              <w:r w:rsidRPr="006D4520" w:rsidDel="00B437DB">
                <w:rPr>
                  <w:rFonts w:cs="Arial"/>
                  <w:bCs/>
                  <w:rPrChange w:id="7015" w:author="gorgemj" w:date="2017-11-23T13:21:00Z">
                    <w:rPr>
                      <w:rFonts w:cs="Arial"/>
                      <w:b/>
                      <w:bCs/>
                    </w:rPr>
                  </w:rPrChange>
                </w:rPr>
                <w:delText>1</w:delText>
              </w:r>
            </w:del>
          </w:p>
        </w:tc>
        <w:tc>
          <w:tcPr>
            <w:tcW w:w="5038" w:type="dxa"/>
            <w:gridSpan w:val="2"/>
            <w:tcPrChange w:id="7016" w:author="gorgemj" w:date="2017-11-30T12:36:00Z">
              <w:tcPr>
                <w:tcW w:w="6768" w:type="dxa"/>
                <w:gridSpan w:val="7"/>
              </w:tcPr>
            </w:tcPrChange>
          </w:tcPr>
          <w:p w:rsidR="00B61F44" w:rsidRPr="00817CEB" w:rsidDel="00B437DB" w:rsidRDefault="00B61F44" w:rsidP="00542606">
            <w:pPr>
              <w:autoSpaceDE w:val="0"/>
              <w:autoSpaceDN w:val="0"/>
              <w:adjustRightInd w:val="0"/>
              <w:spacing w:before="60" w:after="60" w:line="280" w:lineRule="atLeast"/>
              <w:rPr>
                <w:del w:id="7017" w:author="gorgemj" w:date="2017-11-26T18:33:00Z"/>
                <w:rFonts w:eastAsia="Calibri" w:cs="Arial"/>
              </w:rPr>
            </w:pPr>
          </w:p>
        </w:tc>
        <w:tc>
          <w:tcPr>
            <w:tcW w:w="6912" w:type="dxa"/>
            <w:gridSpan w:val="3"/>
            <w:tcPrChange w:id="7018" w:author="gorgemj" w:date="2017-11-30T12:36:00Z">
              <w:tcPr>
                <w:tcW w:w="5130" w:type="dxa"/>
                <w:gridSpan w:val="8"/>
              </w:tcPr>
            </w:tcPrChange>
          </w:tcPr>
          <w:p w:rsidR="00B61F44" w:rsidDel="00B437DB" w:rsidRDefault="00B61F44" w:rsidP="00542606">
            <w:pPr>
              <w:spacing w:before="60" w:after="60" w:line="280" w:lineRule="atLeast"/>
              <w:rPr>
                <w:del w:id="7019" w:author="gorgemj" w:date="2017-11-26T18:33:00Z"/>
                <w:rFonts w:cs="Arial"/>
                <w:b/>
              </w:rPr>
            </w:pPr>
            <w:del w:id="7020" w:author="gorgemj" w:date="2017-11-24T17:00:00Z">
              <w:r w:rsidRPr="00817CEB" w:rsidDel="006E7610">
                <w:rPr>
                  <w:rFonts w:eastAsia="Calibri" w:cs="Arial"/>
                </w:rPr>
                <w:delText>DCD</w:delText>
              </w:r>
            </w:del>
            <w:del w:id="7021" w:author="gorgemj" w:date="2017-11-26T18:33:00Z">
              <w:r w:rsidRPr="00817CEB" w:rsidDel="00B437DB">
                <w:rPr>
                  <w:rFonts w:eastAsia="Calibri" w:cs="Arial"/>
                </w:rPr>
                <w:delText xml:space="preserve"> Section 15.4 discusses postulated events resulting in reactivity and power distribution anomalies</w:delText>
              </w:r>
              <w:r w:rsidDel="00B437DB">
                <w:rPr>
                  <w:rFonts w:eastAsia="Calibri" w:cs="Arial"/>
                </w:rPr>
                <w:delText xml:space="preserve">. </w:delText>
              </w:r>
              <w:r w:rsidRPr="00817CEB" w:rsidDel="00B437DB">
                <w:rPr>
                  <w:rFonts w:eastAsia="Calibri" w:cs="Arial"/>
                </w:rPr>
                <w:delText>Reactivity changes could be caused by control rod motion or ejection, boron concentration changes, or addition of cold water to the reactor coolant system</w:delText>
              </w:r>
              <w:r w:rsidDel="00B437DB">
                <w:rPr>
                  <w:rFonts w:eastAsia="Calibri" w:cs="Arial"/>
                </w:rPr>
                <w:delText xml:space="preserve">. </w:delText>
              </w:r>
              <w:r w:rsidRPr="00817CEB" w:rsidDel="00B437DB">
                <w:rPr>
                  <w:rFonts w:eastAsia="Calibri" w:cs="Arial"/>
                </w:rPr>
                <w:delText>Power distribution changes could be caused by control rod motion, misalignment, or ejection; or by static means, such as fuel assembly mislocation</w:delText>
              </w:r>
              <w:r w:rsidDel="00B437DB">
                <w:rPr>
                  <w:rFonts w:eastAsia="Calibri" w:cs="Arial"/>
                </w:rPr>
                <w:delText xml:space="preserve">. </w:delText>
              </w:r>
              <w:r w:rsidRPr="00817CEB" w:rsidDel="00B437DB">
                <w:rPr>
                  <w:rFonts w:eastAsia="Calibri" w:cs="Arial"/>
                </w:rPr>
                <w:delText xml:space="preserve">Analyses have been performed and are presented in </w:delText>
              </w:r>
            </w:del>
            <w:del w:id="7022" w:author="gorgemj" w:date="2017-11-24T17:00:00Z">
              <w:r w:rsidRPr="00817CEB" w:rsidDel="006E7610">
                <w:rPr>
                  <w:rFonts w:eastAsia="Calibri" w:cs="Arial"/>
                </w:rPr>
                <w:delText>DCD</w:delText>
              </w:r>
            </w:del>
            <w:del w:id="7023" w:author="gorgemj" w:date="2017-11-26T18:33:00Z">
              <w:r w:rsidRPr="00817CEB" w:rsidDel="00B437DB">
                <w:rPr>
                  <w:rFonts w:eastAsia="Calibri" w:cs="Arial"/>
                </w:rPr>
                <w:delText xml:space="preserve"> Section 15.4 for the most limiting reactor and power distribution anomalies.</w:delText>
              </w:r>
            </w:del>
          </w:p>
        </w:tc>
      </w:tr>
      <w:tr w:rsidR="00B61F44" w:rsidRPr="00817CEB" w:rsidTr="00814E5E">
        <w:trPr>
          <w:cantSplit/>
          <w:trPrChange w:id="7024" w:author="gorgemj" w:date="2017-11-30T12:36:00Z">
            <w:trPr>
              <w:gridBefore w:val="6"/>
              <w:gridAfter w:val="0"/>
              <w:cantSplit/>
            </w:trPr>
          </w:trPrChange>
        </w:trPr>
        <w:tc>
          <w:tcPr>
            <w:tcW w:w="947" w:type="dxa"/>
            <w:tcPrChange w:id="7025" w:author="gorgemj" w:date="2017-11-30T12:36:00Z">
              <w:tcPr>
                <w:tcW w:w="945" w:type="dxa"/>
                <w:gridSpan w:val="6"/>
              </w:tcPr>
            </w:tcPrChange>
          </w:tcPr>
          <w:p w:rsidR="00B61F44" w:rsidRPr="006D4520" w:rsidRDefault="00B61F44" w:rsidP="00542606">
            <w:pPr>
              <w:autoSpaceDE w:val="0"/>
              <w:autoSpaceDN w:val="0"/>
              <w:adjustRightInd w:val="0"/>
              <w:spacing w:before="60" w:after="60" w:line="280" w:lineRule="atLeast"/>
              <w:jc w:val="center"/>
              <w:rPr>
                <w:rFonts w:cs="Arial"/>
                <w:rPrChange w:id="7026" w:author="gorgemj" w:date="2017-11-23T13:21:00Z">
                  <w:rPr>
                    <w:rFonts w:cs="Arial"/>
                    <w:b/>
                  </w:rPr>
                </w:rPrChange>
              </w:rPr>
            </w:pPr>
            <w:r w:rsidRPr="006D4520">
              <w:rPr>
                <w:rFonts w:cs="Arial"/>
                <w:rPrChange w:id="7027" w:author="gorgemj" w:date="2017-11-23T13:21:00Z">
                  <w:rPr>
                    <w:rFonts w:cs="Arial"/>
                    <w:b/>
                  </w:rPr>
                </w:rPrChange>
              </w:rPr>
              <w:t>6.11</w:t>
            </w:r>
          </w:p>
        </w:tc>
        <w:tc>
          <w:tcPr>
            <w:tcW w:w="693" w:type="dxa"/>
            <w:tcPrChange w:id="7028" w:author="gorgemj" w:date="2017-11-30T12:36:00Z">
              <w:tcPr>
                <w:tcW w:w="747" w:type="dxa"/>
                <w:gridSpan w:val="3"/>
              </w:tcPr>
            </w:tcPrChange>
          </w:tcPr>
          <w:p w:rsidR="00B61F44" w:rsidRPr="006D4520" w:rsidRDefault="00B61F44" w:rsidP="00542606">
            <w:pPr>
              <w:autoSpaceDE w:val="0"/>
              <w:autoSpaceDN w:val="0"/>
              <w:adjustRightInd w:val="0"/>
              <w:spacing w:before="60" w:after="60" w:line="280" w:lineRule="atLeast"/>
              <w:jc w:val="center"/>
              <w:rPr>
                <w:rFonts w:cs="Arial"/>
                <w:bCs/>
                <w:color w:val="000000"/>
                <w:sz w:val="24"/>
                <w:szCs w:val="24"/>
                <w:rPrChange w:id="7029" w:author="gorgemj" w:date="2017-11-23T13:21:00Z">
                  <w:rPr>
                    <w:rFonts w:cs="Arial"/>
                    <w:b/>
                    <w:bCs/>
                    <w:color w:val="000000"/>
                    <w:sz w:val="24"/>
                    <w:szCs w:val="24"/>
                  </w:rPr>
                </w:rPrChange>
              </w:rPr>
            </w:pPr>
            <w:r w:rsidRPr="006D4520">
              <w:rPr>
                <w:rFonts w:cs="Arial"/>
                <w:bCs/>
                <w:rPrChange w:id="7030" w:author="gorgemj" w:date="2017-11-23T13:21:00Z">
                  <w:rPr>
                    <w:rFonts w:cs="Arial"/>
                    <w:b/>
                    <w:bCs/>
                  </w:rPr>
                </w:rPrChange>
              </w:rPr>
              <w:t>1</w:t>
            </w:r>
          </w:p>
        </w:tc>
        <w:tc>
          <w:tcPr>
            <w:tcW w:w="5038" w:type="dxa"/>
            <w:gridSpan w:val="2"/>
            <w:tcPrChange w:id="7031" w:author="gorgemj" w:date="2017-11-30T12:36:00Z">
              <w:tcPr>
                <w:tcW w:w="6768" w:type="dxa"/>
                <w:gridSpan w:val="7"/>
              </w:tcPr>
            </w:tcPrChange>
          </w:tcPr>
          <w:p w:rsidR="00B61F44" w:rsidRPr="00817CEB" w:rsidRDefault="00B61F44" w:rsidP="00542606">
            <w:pPr>
              <w:autoSpaceDE w:val="0"/>
              <w:autoSpaceDN w:val="0"/>
              <w:adjustRightInd w:val="0"/>
              <w:spacing w:before="60" w:after="60" w:line="280" w:lineRule="atLeast"/>
              <w:rPr>
                <w:rFonts w:eastAsia="Calibri" w:cs="Arial"/>
              </w:rPr>
            </w:pPr>
            <w:r w:rsidRPr="00817CEB">
              <w:rPr>
                <w:rFonts w:eastAsia="Calibri" w:cs="Arial"/>
              </w:rPr>
              <w:t xml:space="preserve">The means of shutdown shall be adequate to prevent any foreseeable increase in reactivity leading to unintentional criticality during the shutdown, or during </w:t>
            </w:r>
            <w:proofErr w:type="spellStart"/>
            <w:r w:rsidRPr="00817CEB">
              <w:rPr>
                <w:rFonts w:eastAsia="Calibri" w:cs="Arial"/>
              </w:rPr>
              <w:t>refuelling</w:t>
            </w:r>
            <w:proofErr w:type="spellEnd"/>
            <w:r w:rsidRPr="00817CEB">
              <w:rPr>
                <w:rFonts w:eastAsia="Calibri" w:cs="Arial"/>
              </w:rPr>
              <w:t xml:space="preserve"> operations or other routine or non-routine operations in the shutdown state.</w:t>
            </w:r>
          </w:p>
        </w:tc>
        <w:tc>
          <w:tcPr>
            <w:tcW w:w="6912" w:type="dxa"/>
            <w:gridSpan w:val="3"/>
            <w:tcPrChange w:id="7032" w:author="gorgemj" w:date="2017-11-30T12:36:00Z">
              <w:tcPr>
                <w:tcW w:w="5130" w:type="dxa"/>
                <w:gridSpan w:val="8"/>
              </w:tcPr>
            </w:tcPrChange>
          </w:tcPr>
          <w:p w:rsidR="00B61F44" w:rsidRDefault="00B61F44" w:rsidP="00542606">
            <w:pPr>
              <w:spacing w:before="60" w:after="60" w:line="280" w:lineRule="atLeast"/>
              <w:rPr>
                <w:rFonts w:cs="Arial"/>
                <w:b/>
              </w:rPr>
            </w:pPr>
            <w:ins w:id="7033" w:author="gorgemj" w:date="2017-11-24T17:00:00Z">
              <w:r>
                <w:rPr>
                  <w:rFonts w:cs="Arial"/>
                </w:rPr>
                <w:t xml:space="preserve">The </w:t>
              </w:r>
              <w:r w:rsidRPr="00993D67">
                <w:rPr>
                  <w:rFonts w:cs="Arial"/>
                  <w:b/>
                </w:rPr>
                <w:t>AP1000</w:t>
              </w:r>
              <w:r>
                <w:rPr>
                  <w:rFonts w:cs="Arial"/>
                </w:rPr>
                <w:t xml:space="preserve"> plant DCD [2]</w:t>
              </w:r>
            </w:ins>
            <w:del w:id="7034" w:author="gorgemj" w:date="2017-11-24T17:00:00Z">
              <w:r w:rsidRPr="00817CEB" w:rsidDel="006E7610">
                <w:rPr>
                  <w:rFonts w:eastAsia="Calibri" w:cs="Arial"/>
                </w:rPr>
                <w:delText>DCD</w:delText>
              </w:r>
            </w:del>
            <w:r w:rsidRPr="00817CEB">
              <w:rPr>
                <w:rFonts w:eastAsia="Calibri" w:cs="Arial"/>
              </w:rPr>
              <w:t xml:space="preserve"> Section 15.4 discusses measures to prevent unintentional reactivity insertions during shutdown conditions.</w:t>
            </w:r>
          </w:p>
        </w:tc>
      </w:tr>
      <w:tr w:rsidR="00B61F44" w:rsidRPr="00817CEB" w:rsidTr="00814E5E">
        <w:trPr>
          <w:cantSplit/>
          <w:trPrChange w:id="7035" w:author="gorgemj" w:date="2017-11-30T12:36:00Z">
            <w:trPr>
              <w:gridBefore w:val="6"/>
              <w:gridAfter w:val="0"/>
              <w:cantSplit/>
            </w:trPr>
          </w:trPrChange>
        </w:trPr>
        <w:tc>
          <w:tcPr>
            <w:tcW w:w="947" w:type="dxa"/>
            <w:tcPrChange w:id="7036" w:author="gorgemj" w:date="2017-11-30T12:36:00Z">
              <w:tcPr>
                <w:tcW w:w="945" w:type="dxa"/>
                <w:gridSpan w:val="6"/>
              </w:tcPr>
            </w:tcPrChange>
          </w:tcPr>
          <w:p w:rsidR="00B61F44" w:rsidRPr="006D4520" w:rsidRDefault="00B61F44" w:rsidP="00542606">
            <w:pPr>
              <w:autoSpaceDE w:val="0"/>
              <w:autoSpaceDN w:val="0"/>
              <w:adjustRightInd w:val="0"/>
              <w:spacing w:before="60" w:after="60" w:line="280" w:lineRule="atLeast"/>
              <w:jc w:val="center"/>
              <w:rPr>
                <w:rFonts w:cs="Arial"/>
                <w:rPrChange w:id="7037" w:author="gorgemj" w:date="2017-11-23T13:21:00Z">
                  <w:rPr>
                    <w:rFonts w:cs="Arial"/>
                    <w:b/>
                  </w:rPr>
                </w:rPrChange>
              </w:rPr>
            </w:pPr>
            <w:r w:rsidRPr="006D4520">
              <w:rPr>
                <w:rFonts w:cs="Arial"/>
                <w:rPrChange w:id="7038" w:author="gorgemj" w:date="2017-11-23T13:21:00Z">
                  <w:rPr>
                    <w:rFonts w:cs="Arial"/>
                    <w:b/>
                  </w:rPr>
                </w:rPrChange>
              </w:rPr>
              <w:t>6.12</w:t>
            </w:r>
          </w:p>
        </w:tc>
        <w:tc>
          <w:tcPr>
            <w:tcW w:w="693" w:type="dxa"/>
            <w:tcPrChange w:id="7039" w:author="gorgemj" w:date="2017-11-30T12:36:00Z">
              <w:tcPr>
                <w:tcW w:w="747" w:type="dxa"/>
                <w:gridSpan w:val="3"/>
              </w:tcPr>
            </w:tcPrChange>
          </w:tcPr>
          <w:p w:rsidR="00B61F44" w:rsidRPr="006D4520" w:rsidRDefault="00B61F44" w:rsidP="00542606">
            <w:pPr>
              <w:autoSpaceDE w:val="0"/>
              <w:autoSpaceDN w:val="0"/>
              <w:adjustRightInd w:val="0"/>
              <w:spacing w:before="60" w:after="60" w:line="280" w:lineRule="atLeast"/>
              <w:jc w:val="center"/>
              <w:rPr>
                <w:rFonts w:cs="Arial"/>
                <w:bCs/>
                <w:color w:val="000000"/>
                <w:sz w:val="24"/>
                <w:szCs w:val="24"/>
                <w:rPrChange w:id="7040" w:author="gorgemj" w:date="2017-11-23T13:21:00Z">
                  <w:rPr>
                    <w:rFonts w:cs="Arial"/>
                    <w:b/>
                    <w:bCs/>
                    <w:color w:val="000000"/>
                    <w:sz w:val="24"/>
                    <w:szCs w:val="24"/>
                  </w:rPr>
                </w:rPrChange>
              </w:rPr>
            </w:pPr>
            <w:r w:rsidRPr="006D4520">
              <w:rPr>
                <w:rFonts w:cs="Arial"/>
                <w:bCs/>
                <w:rPrChange w:id="7041" w:author="gorgemj" w:date="2017-11-23T13:21:00Z">
                  <w:rPr>
                    <w:rFonts w:cs="Arial"/>
                    <w:b/>
                    <w:bCs/>
                  </w:rPr>
                </w:rPrChange>
              </w:rPr>
              <w:t>1</w:t>
            </w:r>
          </w:p>
        </w:tc>
        <w:tc>
          <w:tcPr>
            <w:tcW w:w="5038" w:type="dxa"/>
            <w:gridSpan w:val="2"/>
            <w:tcPrChange w:id="7042" w:author="gorgemj" w:date="2017-11-30T12:36:00Z">
              <w:tcPr>
                <w:tcW w:w="6768" w:type="dxa"/>
                <w:gridSpan w:val="7"/>
              </w:tcPr>
            </w:tcPrChange>
          </w:tcPr>
          <w:p w:rsidR="00B61F44" w:rsidRPr="00817CEB" w:rsidRDefault="00B61F44" w:rsidP="00542606">
            <w:pPr>
              <w:autoSpaceDE w:val="0"/>
              <w:autoSpaceDN w:val="0"/>
              <w:adjustRightInd w:val="0"/>
              <w:spacing w:before="60" w:after="60" w:line="280" w:lineRule="atLeast"/>
              <w:rPr>
                <w:rFonts w:eastAsia="Calibri" w:cs="Arial"/>
              </w:rPr>
            </w:pPr>
            <w:r w:rsidRPr="00817CEB">
              <w:rPr>
                <w:rFonts w:eastAsia="Calibri" w:cs="Arial"/>
              </w:rPr>
              <w:t>Instrumentation shall be provided and tests shall be specified for ensuring that the means of shutdown are always in the state stipulated for a given plant state.</w:t>
            </w:r>
          </w:p>
        </w:tc>
        <w:tc>
          <w:tcPr>
            <w:tcW w:w="6912" w:type="dxa"/>
            <w:gridSpan w:val="3"/>
            <w:tcPrChange w:id="7043" w:author="gorgemj" w:date="2017-11-30T12:36:00Z">
              <w:tcPr>
                <w:tcW w:w="5130" w:type="dxa"/>
                <w:gridSpan w:val="8"/>
              </w:tcPr>
            </w:tcPrChange>
          </w:tcPr>
          <w:p w:rsidR="00B61F44" w:rsidRDefault="00B61F44" w:rsidP="00542606">
            <w:pPr>
              <w:spacing w:before="60" w:after="60" w:line="280" w:lineRule="atLeast"/>
              <w:rPr>
                <w:rFonts w:cs="Arial"/>
                <w:b/>
              </w:rPr>
            </w:pPr>
            <w:r w:rsidRPr="00817CEB">
              <w:rPr>
                <w:rFonts w:cs="Arial"/>
              </w:rPr>
              <w:t xml:space="preserve">Shutdown capability and margin is controlled by Technical Specifications during plant operation, as discussed in </w:t>
            </w:r>
            <w:ins w:id="7044" w:author="gorgemj" w:date="2017-11-24T17:00:00Z">
              <w:r>
                <w:rPr>
                  <w:rFonts w:cs="Arial"/>
                </w:rPr>
                <w:t xml:space="preserve">the </w:t>
              </w:r>
              <w:r w:rsidRPr="00993D67">
                <w:rPr>
                  <w:rFonts w:cs="Arial"/>
                  <w:b/>
                </w:rPr>
                <w:t>AP1000</w:t>
              </w:r>
              <w:r>
                <w:rPr>
                  <w:rFonts w:cs="Arial"/>
                </w:rPr>
                <w:t xml:space="preserve"> plant DCD [2]</w:t>
              </w:r>
            </w:ins>
            <w:del w:id="7045" w:author="gorgemj" w:date="2017-11-24T17:00:00Z">
              <w:r w:rsidRPr="00817CEB" w:rsidDel="006E7610">
                <w:rPr>
                  <w:rFonts w:cs="Arial"/>
                </w:rPr>
                <w:delText>DCD</w:delText>
              </w:r>
            </w:del>
            <w:r w:rsidRPr="00817CEB">
              <w:rPr>
                <w:rFonts w:cs="Arial"/>
              </w:rPr>
              <w:t xml:space="preserve"> </w:t>
            </w:r>
            <w:r>
              <w:rPr>
                <w:rFonts w:cs="Arial"/>
              </w:rPr>
              <w:t>Section</w:t>
            </w:r>
            <w:r w:rsidRPr="00817CEB">
              <w:rPr>
                <w:rFonts w:cs="Arial"/>
              </w:rPr>
              <w:t xml:space="preserve"> 16.1</w:t>
            </w:r>
            <w:r>
              <w:rPr>
                <w:rFonts w:cs="Arial"/>
              </w:rPr>
              <w:t xml:space="preserve">. </w:t>
            </w:r>
          </w:p>
        </w:tc>
      </w:tr>
      <w:tr w:rsidR="00B61F44" w:rsidRPr="00817CEB" w:rsidDel="006D4520" w:rsidTr="00814E5E">
        <w:trPr>
          <w:cantSplit/>
          <w:del w:id="7046" w:author="gorgemj" w:date="2017-11-23T13:21:00Z"/>
          <w:trPrChange w:id="7047" w:author="gorgemj" w:date="2017-11-30T12:36:00Z">
            <w:trPr>
              <w:gridBefore w:val="6"/>
              <w:gridAfter w:val="0"/>
              <w:cantSplit/>
            </w:trPr>
          </w:trPrChange>
        </w:trPr>
        <w:tc>
          <w:tcPr>
            <w:tcW w:w="947" w:type="dxa"/>
            <w:tcPrChange w:id="7048" w:author="gorgemj" w:date="2017-11-30T12:36:00Z">
              <w:tcPr>
                <w:tcW w:w="945" w:type="dxa"/>
                <w:gridSpan w:val="6"/>
              </w:tcPr>
            </w:tcPrChange>
          </w:tcPr>
          <w:p w:rsidR="00B61F44" w:rsidDel="006D4520" w:rsidRDefault="00B61F44" w:rsidP="00CF335A">
            <w:pPr>
              <w:keepNext/>
              <w:keepLines/>
              <w:autoSpaceDE w:val="0"/>
              <w:autoSpaceDN w:val="0"/>
              <w:adjustRightInd w:val="0"/>
              <w:spacing w:before="60" w:after="60" w:line="280" w:lineRule="atLeast"/>
              <w:jc w:val="center"/>
              <w:rPr>
                <w:del w:id="7049" w:author="gorgemj" w:date="2017-11-23T13:21:00Z"/>
                <w:rFonts w:cs="Arial"/>
                <w:b/>
              </w:rPr>
            </w:pPr>
          </w:p>
        </w:tc>
        <w:tc>
          <w:tcPr>
            <w:tcW w:w="693" w:type="dxa"/>
            <w:tcPrChange w:id="7050" w:author="gorgemj" w:date="2017-11-30T12:36:00Z">
              <w:tcPr>
                <w:tcW w:w="747" w:type="dxa"/>
                <w:gridSpan w:val="3"/>
              </w:tcPr>
            </w:tcPrChange>
          </w:tcPr>
          <w:p w:rsidR="00B61F44" w:rsidDel="006D4520" w:rsidRDefault="00B61F44" w:rsidP="00CF335A">
            <w:pPr>
              <w:keepNext/>
              <w:keepLines/>
              <w:autoSpaceDE w:val="0"/>
              <w:autoSpaceDN w:val="0"/>
              <w:adjustRightInd w:val="0"/>
              <w:spacing w:before="60" w:after="60" w:line="280" w:lineRule="atLeast"/>
              <w:jc w:val="center"/>
              <w:rPr>
                <w:del w:id="7051" w:author="gorgemj" w:date="2017-11-23T13:21:00Z"/>
                <w:rFonts w:cs="Arial"/>
                <w:b/>
                <w:bCs/>
              </w:rPr>
            </w:pPr>
          </w:p>
        </w:tc>
        <w:tc>
          <w:tcPr>
            <w:tcW w:w="5038" w:type="dxa"/>
            <w:gridSpan w:val="2"/>
            <w:tcPrChange w:id="7052" w:author="gorgemj" w:date="2017-11-30T12:36:00Z">
              <w:tcPr>
                <w:tcW w:w="6768" w:type="dxa"/>
                <w:gridSpan w:val="7"/>
              </w:tcPr>
            </w:tcPrChange>
          </w:tcPr>
          <w:p w:rsidR="00B61F44" w:rsidRPr="006D4520" w:rsidDel="006D4520" w:rsidRDefault="00B61F44" w:rsidP="00CF335A">
            <w:pPr>
              <w:keepNext/>
              <w:keepLines/>
              <w:autoSpaceDE w:val="0"/>
              <w:autoSpaceDN w:val="0"/>
              <w:adjustRightInd w:val="0"/>
              <w:spacing w:before="60" w:after="60" w:line="280" w:lineRule="atLeast"/>
              <w:rPr>
                <w:del w:id="7053" w:author="gorgemj" w:date="2017-11-23T13:21:00Z"/>
                <w:rFonts w:cs="Arial"/>
                <w:b/>
                <w:color w:val="000000"/>
                <w:sz w:val="24"/>
                <w:szCs w:val="24"/>
              </w:rPr>
            </w:pPr>
            <w:del w:id="7054" w:author="gorgemj" w:date="2017-11-23T13:21:00Z">
              <w:r w:rsidRPr="006D4520" w:rsidDel="006D4520">
                <w:rPr>
                  <w:rFonts w:eastAsia="Calibri" w:cs="Arial"/>
                  <w:b/>
                  <w:rPrChange w:id="7055" w:author="gorgemj" w:date="2017-11-23T13:21:00Z">
                    <w:rPr>
                      <w:rFonts w:eastAsia="Calibri" w:cs="Arial"/>
                    </w:rPr>
                  </w:rPrChange>
                </w:rPr>
                <w:delText>REACTOR COOLANT SYSTEMS</w:delText>
              </w:r>
            </w:del>
          </w:p>
        </w:tc>
        <w:tc>
          <w:tcPr>
            <w:tcW w:w="6912" w:type="dxa"/>
            <w:gridSpan w:val="3"/>
            <w:tcPrChange w:id="7056" w:author="gorgemj" w:date="2017-11-30T12:36:00Z">
              <w:tcPr>
                <w:tcW w:w="5130" w:type="dxa"/>
                <w:gridSpan w:val="8"/>
              </w:tcPr>
            </w:tcPrChange>
          </w:tcPr>
          <w:p w:rsidR="00B61F44" w:rsidDel="006D4520" w:rsidRDefault="00B61F44" w:rsidP="00CF335A">
            <w:pPr>
              <w:keepNext/>
              <w:keepLines/>
              <w:spacing w:before="60" w:after="60" w:line="280" w:lineRule="atLeast"/>
              <w:rPr>
                <w:del w:id="7057" w:author="gorgemj" w:date="2017-11-23T13:21:00Z"/>
                <w:rFonts w:cs="Arial"/>
                <w:b/>
              </w:rPr>
            </w:pPr>
          </w:p>
        </w:tc>
      </w:tr>
      <w:tr w:rsidR="00B61F44" w:rsidRPr="00817CEB" w:rsidDel="00F67A4C" w:rsidTr="00814E5E">
        <w:trPr>
          <w:cantSplit/>
          <w:del w:id="7058" w:author="gorgemj" w:date="2017-11-26T18:28:00Z"/>
          <w:trPrChange w:id="7059" w:author="gorgemj" w:date="2017-11-30T12:36:00Z">
            <w:trPr>
              <w:gridBefore w:val="6"/>
              <w:gridAfter w:val="0"/>
              <w:cantSplit/>
            </w:trPr>
          </w:trPrChange>
        </w:trPr>
        <w:tc>
          <w:tcPr>
            <w:tcW w:w="947" w:type="dxa"/>
            <w:tcPrChange w:id="7060" w:author="gorgemj" w:date="2017-11-30T12:36:00Z">
              <w:tcPr>
                <w:tcW w:w="945" w:type="dxa"/>
                <w:gridSpan w:val="6"/>
              </w:tcPr>
            </w:tcPrChange>
          </w:tcPr>
          <w:p w:rsidR="00B61F44" w:rsidDel="00F67A4C" w:rsidRDefault="00B61F44" w:rsidP="00CF335A">
            <w:pPr>
              <w:keepNext/>
              <w:keepLines/>
              <w:autoSpaceDE w:val="0"/>
              <w:autoSpaceDN w:val="0"/>
              <w:adjustRightInd w:val="0"/>
              <w:spacing w:before="60" w:after="60" w:line="280" w:lineRule="atLeast"/>
              <w:jc w:val="center"/>
              <w:rPr>
                <w:del w:id="7061" w:author="gorgemj" w:date="2017-11-26T18:28:00Z"/>
                <w:rFonts w:cs="Arial"/>
                <w:b/>
              </w:rPr>
            </w:pPr>
          </w:p>
        </w:tc>
        <w:tc>
          <w:tcPr>
            <w:tcW w:w="693" w:type="dxa"/>
            <w:tcPrChange w:id="7062" w:author="gorgemj" w:date="2017-11-30T12:36:00Z">
              <w:tcPr>
                <w:tcW w:w="747" w:type="dxa"/>
                <w:gridSpan w:val="3"/>
              </w:tcPr>
            </w:tcPrChange>
          </w:tcPr>
          <w:p w:rsidR="00B61F44" w:rsidDel="00F67A4C" w:rsidRDefault="00B61F44" w:rsidP="00CF335A">
            <w:pPr>
              <w:keepNext/>
              <w:keepLines/>
              <w:autoSpaceDE w:val="0"/>
              <w:autoSpaceDN w:val="0"/>
              <w:adjustRightInd w:val="0"/>
              <w:spacing w:before="60" w:after="60" w:line="280" w:lineRule="atLeast"/>
              <w:jc w:val="center"/>
              <w:rPr>
                <w:del w:id="7063" w:author="gorgemj" w:date="2017-11-26T18:28:00Z"/>
                <w:rFonts w:cs="Arial"/>
                <w:b/>
                <w:bCs/>
              </w:rPr>
            </w:pPr>
          </w:p>
        </w:tc>
        <w:tc>
          <w:tcPr>
            <w:tcW w:w="5038" w:type="dxa"/>
            <w:gridSpan w:val="2"/>
            <w:tcPrChange w:id="7064" w:author="gorgemj" w:date="2017-11-30T12:36:00Z">
              <w:tcPr>
                <w:tcW w:w="6768" w:type="dxa"/>
                <w:gridSpan w:val="7"/>
              </w:tcPr>
            </w:tcPrChange>
          </w:tcPr>
          <w:p w:rsidR="00B61F44" w:rsidDel="00F67A4C" w:rsidRDefault="00B61F44" w:rsidP="00CF335A">
            <w:pPr>
              <w:keepNext/>
              <w:keepLines/>
              <w:autoSpaceDE w:val="0"/>
              <w:autoSpaceDN w:val="0"/>
              <w:adjustRightInd w:val="0"/>
              <w:spacing w:before="60" w:after="60" w:line="280" w:lineRule="atLeast"/>
              <w:rPr>
                <w:del w:id="7065" w:author="gorgemj" w:date="2017-11-26T18:28:00Z"/>
                <w:rFonts w:cs="Arial"/>
                <w:b/>
                <w:color w:val="000000"/>
                <w:sz w:val="24"/>
                <w:szCs w:val="24"/>
              </w:rPr>
            </w:pPr>
            <w:del w:id="7066" w:author="gorgemj" w:date="2017-11-23T13:21:00Z">
              <w:r w:rsidRPr="00817CEB" w:rsidDel="006D4520">
                <w:rPr>
                  <w:rFonts w:eastAsia="Calibri" w:cs="Arial"/>
                  <w:b/>
                  <w:bCs/>
                </w:rPr>
                <w:delText>Requirement 47: Design of reactor coolant systems</w:delText>
              </w:r>
            </w:del>
          </w:p>
        </w:tc>
        <w:tc>
          <w:tcPr>
            <w:tcW w:w="6912" w:type="dxa"/>
            <w:gridSpan w:val="3"/>
            <w:tcPrChange w:id="7067" w:author="gorgemj" w:date="2017-11-30T12:36:00Z">
              <w:tcPr>
                <w:tcW w:w="5130" w:type="dxa"/>
                <w:gridSpan w:val="8"/>
              </w:tcPr>
            </w:tcPrChange>
          </w:tcPr>
          <w:p w:rsidR="00B61F44" w:rsidDel="00F67A4C" w:rsidRDefault="00B61F44" w:rsidP="00CF335A">
            <w:pPr>
              <w:keepNext/>
              <w:keepLines/>
              <w:spacing w:before="60" w:after="60" w:line="280" w:lineRule="atLeast"/>
              <w:rPr>
                <w:del w:id="7068" w:author="gorgemj" w:date="2017-11-26T18:28:00Z"/>
                <w:rFonts w:cs="Arial"/>
                <w:b/>
              </w:rPr>
            </w:pPr>
          </w:p>
        </w:tc>
      </w:tr>
      <w:tr w:rsidR="00B61F44" w:rsidRPr="00817CEB" w:rsidTr="00814E5E">
        <w:trPr>
          <w:cantSplit/>
          <w:trPrChange w:id="7069" w:author="gorgemj" w:date="2017-11-30T12:36:00Z">
            <w:trPr>
              <w:gridBefore w:val="6"/>
              <w:gridAfter w:val="0"/>
              <w:cantSplit/>
            </w:trPr>
          </w:trPrChange>
        </w:trPr>
        <w:tc>
          <w:tcPr>
            <w:tcW w:w="947" w:type="dxa"/>
            <w:tcPrChange w:id="7070" w:author="gorgemj" w:date="2017-11-30T12:36:00Z">
              <w:tcPr>
                <w:tcW w:w="945" w:type="dxa"/>
                <w:gridSpan w:val="6"/>
              </w:tcPr>
            </w:tcPrChange>
          </w:tcPr>
          <w:p w:rsidR="00B61F44" w:rsidRDefault="00B61F44" w:rsidP="00542606">
            <w:pPr>
              <w:autoSpaceDE w:val="0"/>
              <w:autoSpaceDN w:val="0"/>
              <w:adjustRightInd w:val="0"/>
              <w:spacing w:before="60" w:after="60" w:line="280" w:lineRule="atLeast"/>
              <w:jc w:val="center"/>
              <w:rPr>
                <w:rFonts w:cs="Arial"/>
                <w:b/>
              </w:rPr>
            </w:pPr>
          </w:p>
        </w:tc>
        <w:tc>
          <w:tcPr>
            <w:tcW w:w="693" w:type="dxa"/>
            <w:tcPrChange w:id="7071" w:author="gorgemj" w:date="2017-11-30T12:36:00Z">
              <w:tcPr>
                <w:tcW w:w="747" w:type="dxa"/>
                <w:gridSpan w:val="3"/>
              </w:tcPr>
            </w:tcPrChange>
          </w:tcPr>
          <w:p w:rsidR="00B61F44" w:rsidRDefault="00B61F44" w:rsidP="00542606">
            <w:pPr>
              <w:autoSpaceDE w:val="0"/>
              <w:autoSpaceDN w:val="0"/>
              <w:adjustRightInd w:val="0"/>
              <w:spacing w:before="60" w:after="60" w:line="280" w:lineRule="atLeast"/>
              <w:jc w:val="center"/>
              <w:rPr>
                <w:rFonts w:cs="Arial"/>
                <w:b/>
                <w:bCs/>
              </w:rPr>
            </w:pPr>
          </w:p>
        </w:tc>
        <w:tc>
          <w:tcPr>
            <w:tcW w:w="5038" w:type="dxa"/>
            <w:gridSpan w:val="2"/>
            <w:tcPrChange w:id="7072" w:author="gorgemj" w:date="2017-11-30T12:36:00Z">
              <w:tcPr>
                <w:tcW w:w="6768" w:type="dxa"/>
                <w:gridSpan w:val="7"/>
              </w:tcPr>
            </w:tcPrChange>
          </w:tcPr>
          <w:p w:rsidR="00B61F44" w:rsidRDefault="00B61F44" w:rsidP="00542606">
            <w:pPr>
              <w:autoSpaceDE w:val="0"/>
              <w:autoSpaceDN w:val="0"/>
              <w:adjustRightInd w:val="0"/>
              <w:spacing w:before="60" w:after="60" w:line="280" w:lineRule="atLeast"/>
              <w:rPr>
                <w:ins w:id="7073" w:author="gorgemj" w:date="2017-11-23T13:21:00Z"/>
                <w:rFonts w:eastAsia="Calibri" w:cs="Arial"/>
                <w:b/>
                <w:bCs/>
              </w:rPr>
            </w:pPr>
            <w:ins w:id="7074" w:author="gorgemj" w:date="2017-11-23T13:21:00Z">
              <w:r w:rsidRPr="00817CEB">
                <w:rPr>
                  <w:rFonts w:eastAsia="Calibri" w:cs="Arial"/>
                  <w:b/>
                  <w:bCs/>
                </w:rPr>
                <w:t xml:space="preserve">Requirement 47: Design of reactor coolant systems </w:t>
              </w:r>
            </w:ins>
          </w:p>
          <w:p w:rsidR="00B61F44" w:rsidRPr="00817CEB" w:rsidRDefault="00B61F44" w:rsidP="00542606">
            <w:pPr>
              <w:autoSpaceDE w:val="0"/>
              <w:autoSpaceDN w:val="0"/>
              <w:adjustRightInd w:val="0"/>
              <w:spacing w:before="60" w:after="60" w:line="280" w:lineRule="atLeast"/>
              <w:rPr>
                <w:rFonts w:eastAsia="Calibri" w:cs="Arial"/>
                <w:b/>
                <w:bCs/>
              </w:rPr>
            </w:pPr>
            <w:r w:rsidRPr="00817CEB">
              <w:rPr>
                <w:rFonts w:eastAsia="Calibri" w:cs="Arial"/>
                <w:b/>
                <w:bCs/>
              </w:rPr>
              <w:t>The components of the reactor coolant systems for the nuclear power plant shall be designed and constructed so that the risk of faults due to inadequate quality of materials, inadequate design standards, insufficient capability for inspection or inadequate quality of manufacture is minimized.</w:t>
            </w:r>
          </w:p>
        </w:tc>
        <w:tc>
          <w:tcPr>
            <w:tcW w:w="6912" w:type="dxa"/>
            <w:gridSpan w:val="3"/>
            <w:tcPrChange w:id="7075" w:author="gorgemj" w:date="2017-11-30T12:36:00Z">
              <w:tcPr>
                <w:tcW w:w="5130" w:type="dxa"/>
                <w:gridSpan w:val="8"/>
              </w:tcPr>
            </w:tcPrChange>
          </w:tcPr>
          <w:p w:rsidR="00B61F44" w:rsidRDefault="00B61F44" w:rsidP="00D129AC">
            <w:pPr>
              <w:spacing w:before="60" w:after="60" w:line="280" w:lineRule="atLeast"/>
              <w:rPr>
                <w:rFonts w:cs="Arial"/>
                <w:b/>
              </w:rPr>
            </w:pPr>
            <w:r w:rsidRPr="00817CEB">
              <w:rPr>
                <w:rFonts w:eastAsia="Calibri" w:cs="Arial"/>
              </w:rPr>
              <w:t xml:space="preserve">The </w:t>
            </w:r>
            <w:r w:rsidRPr="00817CEB">
              <w:rPr>
                <w:rFonts w:eastAsia="Calibri" w:cs="Arial"/>
                <w:b/>
              </w:rPr>
              <w:t>AP1000</w:t>
            </w:r>
            <w:r w:rsidRPr="00817CEB">
              <w:rPr>
                <w:rFonts w:eastAsia="Calibri" w:cs="Arial"/>
              </w:rPr>
              <w:t xml:space="preserve"> </w:t>
            </w:r>
            <w:del w:id="7076" w:author="friedmbn" w:date="2017-11-29T17:19:00Z">
              <w:r w:rsidRPr="00817CEB" w:rsidDel="00D129AC">
                <w:rPr>
                  <w:rFonts w:eastAsia="Calibri" w:cs="Arial"/>
                </w:rPr>
                <w:delText xml:space="preserve">Plant </w:delText>
              </w:r>
            </w:del>
            <w:ins w:id="7077" w:author="friedmbn" w:date="2017-11-29T17:19:00Z">
              <w:r>
                <w:rPr>
                  <w:rFonts w:eastAsia="Calibri" w:cs="Arial"/>
                </w:rPr>
                <w:t>p</w:t>
              </w:r>
              <w:r w:rsidRPr="00817CEB">
                <w:rPr>
                  <w:rFonts w:eastAsia="Calibri" w:cs="Arial"/>
                </w:rPr>
                <w:t xml:space="preserve">lant </w:t>
              </w:r>
            </w:ins>
            <w:r w:rsidRPr="00817CEB">
              <w:rPr>
                <w:rFonts w:eastAsia="Calibri" w:cs="Arial"/>
              </w:rPr>
              <w:t>reactor coolant pressure boundary components are designed, fabricated and inspected to the highest standards in accordance with the ASME Boiler and Pressure Vessel Code, Section III</w:t>
            </w:r>
            <w:r>
              <w:rPr>
                <w:rFonts w:eastAsia="Calibri" w:cs="Arial"/>
              </w:rPr>
              <w:t xml:space="preserve">. </w:t>
            </w:r>
            <w:r w:rsidRPr="00817CEB">
              <w:rPr>
                <w:rFonts w:eastAsia="Calibri" w:cs="Arial"/>
              </w:rPr>
              <w:t xml:space="preserve">See </w:t>
            </w:r>
            <w:ins w:id="7078" w:author="gorgemj" w:date="2017-11-24T17:00:00Z">
              <w:r w:rsidRPr="00993D67">
                <w:rPr>
                  <w:rFonts w:cs="Arial"/>
                  <w:b/>
                </w:rPr>
                <w:t>AP1000</w:t>
              </w:r>
              <w:r>
                <w:rPr>
                  <w:rFonts w:cs="Arial"/>
                </w:rPr>
                <w:t xml:space="preserve"> plant DCD [2]</w:t>
              </w:r>
            </w:ins>
            <w:del w:id="7079" w:author="gorgemj" w:date="2017-11-24T17:00:00Z">
              <w:r w:rsidRPr="00817CEB" w:rsidDel="006E7610">
                <w:rPr>
                  <w:rFonts w:eastAsia="Calibri" w:cs="Arial"/>
                </w:rPr>
                <w:delText>DCD</w:delText>
              </w:r>
            </w:del>
            <w:r w:rsidRPr="00817CEB">
              <w:rPr>
                <w:rFonts w:eastAsia="Calibri" w:cs="Arial"/>
              </w:rPr>
              <w:t xml:space="preserve"> </w:t>
            </w:r>
            <w:r>
              <w:rPr>
                <w:rFonts w:eastAsia="Calibri" w:cs="Arial"/>
              </w:rPr>
              <w:t>Section</w:t>
            </w:r>
            <w:r w:rsidRPr="00817CEB">
              <w:rPr>
                <w:rFonts w:eastAsia="Calibri" w:cs="Arial"/>
              </w:rPr>
              <w:t xml:space="preserve"> 5.2.</w:t>
            </w:r>
          </w:p>
        </w:tc>
      </w:tr>
      <w:tr w:rsidR="00B61F44" w:rsidRPr="00817CEB" w:rsidTr="00814E5E">
        <w:trPr>
          <w:cantSplit/>
          <w:trPrChange w:id="7080" w:author="gorgemj" w:date="2017-11-30T12:36:00Z">
            <w:trPr>
              <w:gridBefore w:val="6"/>
              <w:gridAfter w:val="0"/>
              <w:cantSplit/>
            </w:trPr>
          </w:trPrChange>
        </w:trPr>
        <w:tc>
          <w:tcPr>
            <w:tcW w:w="947" w:type="dxa"/>
            <w:tcPrChange w:id="7081" w:author="gorgemj" w:date="2017-11-30T12:36:00Z">
              <w:tcPr>
                <w:tcW w:w="945" w:type="dxa"/>
                <w:gridSpan w:val="6"/>
              </w:tcPr>
            </w:tcPrChange>
          </w:tcPr>
          <w:p w:rsidR="00B61F44" w:rsidRPr="006D4520" w:rsidRDefault="00B61F44" w:rsidP="00542606">
            <w:pPr>
              <w:autoSpaceDE w:val="0"/>
              <w:autoSpaceDN w:val="0"/>
              <w:adjustRightInd w:val="0"/>
              <w:spacing w:before="60" w:after="60" w:line="280" w:lineRule="atLeast"/>
              <w:jc w:val="center"/>
              <w:rPr>
                <w:rFonts w:cs="Arial"/>
                <w:rPrChange w:id="7082" w:author="gorgemj" w:date="2017-11-23T13:22:00Z">
                  <w:rPr>
                    <w:rFonts w:cs="Arial"/>
                    <w:b/>
                  </w:rPr>
                </w:rPrChange>
              </w:rPr>
            </w:pPr>
            <w:r w:rsidRPr="006D4520">
              <w:rPr>
                <w:rFonts w:cs="Arial"/>
                <w:rPrChange w:id="7083" w:author="gorgemj" w:date="2017-11-23T13:22:00Z">
                  <w:rPr>
                    <w:rFonts w:cs="Arial"/>
                    <w:b/>
                  </w:rPr>
                </w:rPrChange>
              </w:rPr>
              <w:t>6.13</w:t>
            </w:r>
          </w:p>
        </w:tc>
        <w:tc>
          <w:tcPr>
            <w:tcW w:w="693" w:type="dxa"/>
            <w:tcPrChange w:id="7084" w:author="gorgemj" w:date="2017-11-30T12:36:00Z">
              <w:tcPr>
                <w:tcW w:w="747" w:type="dxa"/>
                <w:gridSpan w:val="3"/>
              </w:tcPr>
            </w:tcPrChange>
          </w:tcPr>
          <w:p w:rsidR="00B61F44" w:rsidRPr="006D4520" w:rsidRDefault="00B61F44" w:rsidP="00542606">
            <w:pPr>
              <w:autoSpaceDE w:val="0"/>
              <w:autoSpaceDN w:val="0"/>
              <w:adjustRightInd w:val="0"/>
              <w:spacing w:before="60" w:after="60" w:line="280" w:lineRule="atLeast"/>
              <w:jc w:val="center"/>
              <w:rPr>
                <w:rFonts w:cs="Arial"/>
                <w:bCs/>
                <w:color w:val="000000"/>
                <w:sz w:val="24"/>
                <w:szCs w:val="24"/>
                <w:rPrChange w:id="7085" w:author="gorgemj" w:date="2017-11-23T13:22:00Z">
                  <w:rPr>
                    <w:rFonts w:cs="Arial"/>
                    <w:b/>
                    <w:bCs/>
                    <w:color w:val="000000"/>
                    <w:sz w:val="24"/>
                    <w:szCs w:val="24"/>
                  </w:rPr>
                </w:rPrChange>
              </w:rPr>
            </w:pPr>
            <w:r w:rsidRPr="006D4520">
              <w:rPr>
                <w:rFonts w:cs="Arial"/>
                <w:bCs/>
                <w:rPrChange w:id="7086" w:author="gorgemj" w:date="2017-11-23T13:22:00Z">
                  <w:rPr>
                    <w:rFonts w:cs="Arial"/>
                    <w:b/>
                    <w:bCs/>
                  </w:rPr>
                </w:rPrChange>
              </w:rPr>
              <w:t>1</w:t>
            </w:r>
          </w:p>
        </w:tc>
        <w:tc>
          <w:tcPr>
            <w:tcW w:w="5038" w:type="dxa"/>
            <w:gridSpan w:val="2"/>
            <w:tcPrChange w:id="7087" w:author="gorgemj" w:date="2017-11-30T12:36:00Z">
              <w:tcPr>
                <w:tcW w:w="6768" w:type="dxa"/>
                <w:gridSpan w:val="7"/>
              </w:tcPr>
            </w:tcPrChange>
          </w:tcPr>
          <w:p w:rsidR="00B61F44" w:rsidRPr="00817CEB" w:rsidRDefault="00B61F44" w:rsidP="00542606">
            <w:pPr>
              <w:autoSpaceDE w:val="0"/>
              <w:autoSpaceDN w:val="0"/>
              <w:adjustRightInd w:val="0"/>
              <w:spacing w:before="60" w:after="60" w:line="280" w:lineRule="atLeast"/>
              <w:rPr>
                <w:rFonts w:eastAsia="Calibri" w:cs="Arial"/>
              </w:rPr>
            </w:pPr>
            <w:r w:rsidRPr="00817CEB">
              <w:rPr>
                <w:rFonts w:eastAsia="Calibri" w:cs="Arial"/>
              </w:rPr>
              <w:t>Pipework connected to the pressure boundary of the reactor coolant systems for the nuclear power plant shall be equipped with adequate isolation devices to limit any loss of radioactive fluid (primary coolant) and to prevent the loss of coolant through interfacing systems.</w:t>
            </w:r>
          </w:p>
        </w:tc>
        <w:tc>
          <w:tcPr>
            <w:tcW w:w="6912" w:type="dxa"/>
            <w:gridSpan w:val="3"/>
            <w:tcPrChange w:id="7088" w:author="gorgemj" w:date="2017-11-30T12:36:00Z">
              <w:tcPr>
                <w:tcW w:w="5130" w:type="dxa"/>
                <w:gridSpan w:val="8"/>
              </w:tcPr>
            </w:tcPrChange>
          </w:tcPr>
          <w:p w:rsidR="00B61F44" w:rsidRPr="00B437DB" w:rsidRDefault="00B61F44">
            <w:pPr>
              <w:spacing w:before="60" w:after="60" w:line="280" w:lineRule="atLeast"/>
              <w:rPr>
                <w:ins w:id="7089" w:author="gorgemj" w:date="2017-11-26T18:36:00Z"/>
                <w:rFonts w:eastAsia="Calibri" w:cs="Arial"/>
              </w:rPr>
            </w:pPr>
            <w:ins w:id="7090" w:author="gorgemj" w:date="2017-11-26T18:36:00Z">
              <w:r w:rsidRPr="00B437DB">
                <w:rPr>
                  <w:rFonts w:eastAsia="Calibri" w:cs="Arial"/>
                </w:rPr>
                <w:t xml:space="preserve">The </w:t>
              </w:r>
              <w:r w:rsidRPr="00B437DB">
                <w:rPr>
                  <w:rFonts w:eastAsia="Calibri" w:cs="Arial"/>
                  <w:b/>
                  <w:rPrChange w:id="7091" w:author="gorgemj" w:date="2017-11-26T18:36:00Z">
                    <w:rPr>
                      <w:rFonts w:eastAsia="Calibri" w:cs="Arial"/>
                    </w:rPr>
                  </w:rPrChange>
                </w:rPr>
                <w:t>AP1000</w:t>
              </w:r>
              <w:r w:rsidRPr="00B437DB">
                <w:rPr>
                  <w:rFonts w:eastAsia="Calibri" w:cs="Arial"/>
                </w:rPr>
                <w:t xml:space="preserve"> </w:t>
              </w:r>
              <w:r>
                <w:rPr>
                  <w:rFonts w:eastAsia="Calibri" w:cs="Arial"/>
                </w:rPr>
                <w:t xml:space="preserve">plant </w:t>
              </w:r>
              <w:r w:rsidRPr="00B437DB">
                <w:rPr>
                  <w:rFonts w:eastAsia="Calibri" w:cs="Arial"/>
                </w:rPr>
                <w:t>includes interconnections between high- and low-pressure systems. Each of these</w:t>
              </w:r>
              <w:r>
                <w:rPr>
                  <w:rFonts w:eastAsia="Calibri" w:cs="Arial"/>
                </w:rPr>
                <w:t xml:space="preserve"> </w:t>
              </w:r>
              <w:r w:rsidRPr="00B437DB">
                <w:rPr>
                  <w:rFonts w:eastAsia="Calibri" w:cs="Arial"/>
                </w:rPr>
                <w:t>systems interfaces contains appropriate isolation provisions. Valves at the interface between high</w:t>
              </w:r>
              <w:r>
                <w:rPr>
                  <w:rFonts w:eastAsia="Calibri" w:cs="Arial"/>
                </w:rPr>
                <w:t xml:space="preserve"> </w:t>
              </w:r>
              <w:r w:rsidRPr="00B437DB">
                <w:rPr>
                  <w:rFonts w:eastAsia="Calibri" w:cs="Arial"/>
                </w:rPr>
                <w:t>and</w:t>
              </w:r>
              <w:r>
                <w:rPr>
                  <w:rFonts w:eastAsia="Calibri" w:cs="Arial"/>
                </w:rPr>
                <w:t xml:space="preserve"> </w:t>
              </w:r>
              <w:r w:rsidRPr="00B437DB">
                <w:rPr>
                  <w:rFonts w:eastAsia="Calibri" w:cs="Arial"/>
                </w:rPr>
                <w:t>low-pressure systems have redundancy to prevent low-pressure systems from being subjected</w:t>
              </w:r>
              <w:r>
                <w:rPr>
                  <w:rFonts w:eastAsia="Calibri" w:cs="Arial"/>
                </w:rPr>
                <w:t xml:space="preserve"> </w:t>
              </w:r>
              <w:r w:rsidRPr="00B437DB">
                <w:rPr>
                  <w:rFonts w:eastAsia="Calibri" w:cs="Arial"/>
                </w:rPr>
                <w:t xml:space="preserve">to pressures that exceed their design limits. </w:t>
              </w:r>
            </w:ins>
          </w:p>
          <w:p w:rsidR="00B61F44" w:rsidDel="00B437DB" w:rsidRDefault="00B61F44">
            <w:pPr>
              <w:spacing w:before="60" w:after="60" w:line="280" w:lineRule="atLeast"/>
              <w:rPr>
                <w:del w:id="7092" w:author="gorgemj" w:date="2017-11-26T18:36:00Z"/>
                <w:rFonts w:eastAsia="Calibri" w:cs="Arial"/>
              </w:rPr>
            </w:pPr>
            <w:ins w:id="7093" w:author="gorgemj" w:date="2017-11-26T18:36:00Z">
              <w:r w:rsidRPr="00B437DB">
                <w:rPr>
                  <w:rFonts w:eastAsia="Calibri" w:cs="Arial"/>
                </w:rPr>
                <w:t>WCAP-15993</w:t>
              </w:r>
            </w:ins>
            <w:ins w:id="7094" w:author="gorgemj" w:date="2017-11-26T18:37:00Z">
              <w:r>
                <w:rPr>
                  <w:rFonts w:eastAsia="Calibri" w:cs="Arial"/>
                </w:rPr>
                <w:t xml:space="preserve"> </w:t>
              </w:r>
            </w:ins>
            <w:ins w:id="7095" w:author="gorgemj" w:date="2017-11-26T18:42:00Z">
              <w:r>
                <w:rPr>
                  <w:rFonts w:eastAsia="Calibri" w:cs="Arial"/>
                </w:rPr>
                <w:t>[22]</w:t>
              </w:r>
            </w:ins>
            <w:ins w:id="7096" w:author="gorgemj" w:date="2017-11-26T18:36:00Z">
              <w:r w:rsidRPr="00B437DB">
                <w:rPr>
                  <w:rFonts w:eastAsia="Calibri" w:cs="Arial"/>
                </w:rPr>
                <w:t xml:space="preserve"> provides an evaluation of the AP1000 conformance to </w:t>
              </w:r>
            </w:ins>
            <w:ins w:id="7097" w:author="gorgemj" w:date="2017-11-26T18:40:00Z">
              <w:r>
                <w:rPr>
                  <w:rFonts w:eastAsia="Calibri" w:cs="Arial"/>
                </w:rPr>
                <w:t xml:space="preserve">US NRC </w:t>
              </w:r>
            </w:ins>
            <w:ins w:id="7098" w:author="gorgemj" w:date="2017-11-26T18:36:00Z">
              <w:r w:rsidRPr="00B437DB">
                <w:rPr>
                  <w:rFonts w:eastAsia="Calibri" w:cs="Arial"/>
                </w:rPr>
                <w:t>intersystem loss-of-coolant</w:t>
              </w:r>
            </w:ins>
            <w:ins w:id="7099" w:author="gorgemj" w:date="2017-11-26T18:40:00Z">
              <w:r>
                <w:rPr>
                  <w:rFonts w:eastAsia="Calibri" w:cs="Arial"/>
                </w:rPr>
                <w:t xml:space="preserve"> </w:t>
              </w:r>
            </w:ins>
            <w:ins w:id="7100" w:author="gorgemj" w:date="2017-11-26T18:36:00Z">
              <w:r w:rsidRPr="00B437DB">
                <w:rPr>
                  <w:rFonts w:eastAsia="Calibri" w:cs="Arial"/>
                </w:rPr>
                <w:t>accident regulatory criteria.</w:t>
              </w:r>
            </w:ins>
            <w:del w:id="7101" w:author="gorgemj" w:date="2017-11-26T18:36:00Z">
              <w:r w:rsidRPr="00817CEB" w:rsidDel="00B437DB">
                <w:rPr>
                  <w:rFonts w:eastAsia="Calibri" w:cs="Arial"/>
                </w:rPr>
                <w:delText xml:space="preserve">Lines that connect to the RCS from other systems are provided with adequate isolation as shown on </w:delText>
              </w:r>
            </w:del>
            <w:del w:id="7102" w:author="gorgemj" w:date="2017-11-24T17:00:00Z">
              <w:r w:rsidRPr="00817CEB" w:rsidDel="006E7610">
                <w:rPr>
                  <w:rFonts w:eastAsia="Calibri" w:cs="Arial"/>
                </w:rPr>
                <w:delText>their DCD</w:delText>
              </w:r>
            </w:del>
            <w:del w:id="7103" w:author="gorgemj" w:date="2017-11-26T18:36:00Z">
              <w:r w:rsidRPr="00817CEB" w:rsidDel="00B437DB">
                <w:rPr>
                  <w:rFonts w:eastAsia="Calibri" w:cs="Arial"/>
                </w:rPr>
                <w:delText xml:space="preserve"> drawings (</w:delText>
              </w:r>
              <w:r w:rsidDel="00B437DB">
                <w:rPr>
                  <w:rFonts w:eastAsia="Calibri" w:cs="Arial"/>
                </w:rPr>
                <w:delText xml:space="preserve">for example, </w:delText>
              </w:r>
              <w:r w:rsidRPr="00817CEB" w:rsidDel="00B437DB">
                <w:rPr>
                  <w:rFonts w:eastAsia="Calibri" w:cs="Arial"/>
                </w:rPr>
                <w:delText xml:space="preserve">CVS in </w:delText>
              </w:r>
            </w:del>
            <w:del w:id="7104" w:author="gorgemj" w:date="2017-11-24T17:00:00Z">
              <w:r w:rsidDel="006E7610">
                <w:rPr>
                  <w:rFonts w:eastAsia="Calibri" w:cs="Arial"/>
                </w:rPr>
                <w:delText>DCD</w:delText>
              </w:r>
            </w:del>
            <w:del w:id="7105" w:author="gorgemj" w:date="2017-11-26T18:36:00Z">
              <w:r w:rsidDel="00B437DB">
                <w:rPr>
                  <w:rFonts w:eastAsia="Calibri" w:cs="Arial"/>
                </w:rPr>
                <w:delText xml:space="preserve"> S</w:delText>
              </w:r>
              <w:r w:rsidRPr="00817CEB" w:rsidDel="00B437DB">
                <w:rPr>
                  <w:rFonts w:eastAsia="Calibri" w:cs="Arial"/>
                </w:rPr>
                <w:delText>ection</w:delText>
              </w:r>
              <w:r w:rsidDel="00B437DB">
                <w:rPr>
                  <w:rFonts w:eastAsia="Calibri" w:cs="Arial"/>
                </w:rPr>
                <w:delText> </w:delText>
              </w:r>
              <w:r w:rsidRPr="00817CEB" w:rsidDel="00B437DB">
                <w:rPr>
                  <w:rFonts w:eastAsia="Calibri" w:cs="Arial"/>
                </w:rPr>
                <w:delText xml:space="preserve">9.3.6, </w:delText>
              </w:r>
              <w:r w:rsidRPr="00444B7B" w:rsidDel="00B437DB">
                <w:rPr>
                  <w:rFonts w:eastAsia="Calibri" w:cs="Arial"/>
                </w:rPr>
                <w:delText xml:space="preserve">Normal Residual Heat Removal System </w:delText>
              </w:r>
              <w:r w:rsidDel="00B437DB">
                <w:rPr>
                  <w:rFonts w:eastAsia="Calibri" w:cs="Arial"/>
                </w:rPr>
                <w:delText>(</w:delText>
              </w:r>
              <w:r w:rsidRPr="00817CEB" w:rsidDel="00B437DB">
                <w:rPr>
                  <w:rFonts w:eastAsia="Calibri" w:cs="Arial"/>
                </w:rPr>
                <w:delText>RNS</w:delText>
              </w:r>
              <w:r w:rsidDel="00B437DB">
                <w:rPr>
                  <w:rFonts w:eastAsia="Calibri" w:cs="Arial"/>
                </w:rPr>
                <w:delText>)</w:delText>
              </w:r>
              <w:r w:rsidRPr="00817CEB" w:rsidDel="00B437DB">
                <w:rPr>
                  <w:rFonts w:eastAsia="Calibri" w:cs="Arial"/>
                </w:rPr>
                <w:delText xml:space="preserve"> in </w:delText>
              </w:r>
            </w:del>
            <w:del w:id="7106" w:author="gorgemj" w:date="2017-11-24T17:00:00Z">
              <w:r w:rsidDel="006E7610">
                <w:rPr>
                  <w:rFonts w:eastAsia="Calibri" w:cs="Arial"/>
                </w:rPr>
                <w:delText>DCD</w:delText>
              </w:r>
            </w:del>
            <w:del w:id="7107" w:author="gorgemj" w:date="2017-11-26T18:36:00Z">
              <w:r w:rsidDel="00B437DB">
                <w:rPr>
                  <w:rFonts w:eastAsia="Calibri" w:cs="Arial"/>
                </w:rPr>
                <w:delText xml:space="preserve"> </w:delText>
              </w:r>
              <w:r w:rsidRPr="00817CEB" w:rsidDel="00B437DB">
                <w:rPr>
                  <w:rFonts w:eastAsia="Calibri" w:cs="Arial"/>
                </w:rPr>
                <w:delText>Section 5.4.7)</w:delText>
              </w:r>
              <w:r w:rsidDel="00B437DB">
                <w:rPr>
                  <w:rFonts w:eastAsia="Calibri" w:cs="Arial"/>
                </w:rPr>
                <w:delText xml:space="preserve">. </w:delText>
              </w:r>
            </w:del>
          </w:p>
          <w:p w:rsidR="00B61F44" w:rsidRPr="00817CEB" w:rsidRDefault="00B61F44" w:rsidP="00542606">
            <w:pPr>
              <w:autoSpaceDE w:val="0"/>
              <w:autoSpaceDN w:val="0"/>
              <w:adjustRightInd w:val="0"/>
              <w:spacing w:before="60" w:after="60" w:line="280" w:lineRule="atLeast"/>
              <w:rPr>
                <w:rFonts w:eastAsia="Calibri" w:cs="Arial"/>
              </w:rPr>
            </w:pPr>
            <w:del w:id="7108" w:author="gorgemj" w:date="2017-11-26T18:36:00Z">
              <w:r w:rsidRPr="00817CEB" w:rsidDel="00B437DB">
                <w:rPr>
                  <w:rFonts w:eastAsia="Calibri" w:cs="Arial"/>
                </w:rPr>
                <w:delText>For those low-temperature modes of operation when operation with a water solid pressurizer is possible, a relief valve in the residual heat removal system provides low-temperature overpressure protection for the reactor coolant system</w:delText>
              </w:r>
              <w:r w:rsidDel="00B437DB">
                <w:rPr>
                  <w:rFonts w:eastAsia="Calibri" w:cs="Arial"/>
                </w:rPr>
                <w:delText xml:space="preserve">. </w:delText>
              </w:r>
              <w:r w:rsidRPr="00817CEB" w:rsidDel="00B437DB">
                <w:rPr>
                  <w:rFonts w:eastAsia="Calibri" w:cs="Arial"/>
                </w:rPr>
                <w:delText>See</w:delText>
              </w:r>
            </w:del>
            <w:del w:id="7109" w:author="gorgemj" w:date="2017-11-24T17:00:00Z">
              <w:r w:rsidRPr="00817CEB" w:rsidDel="006E7610">
                <w:rPr>
                  <w:rFonts w:eastAsia="Calibri" w:cs="Arial"/>
                </w:rPr>
                <w:delText xml:space="preserve"> DCD</w:delText>
              </w:r>
            </w:del>
            <w:del w:id="7110" w:author="gorgemj" w:date="2017-11-26T18:36:00Z">
              <w:r w:rsidRPr="00817CEB" w:rsidDel="00B437DB">
                <w:rPr>
                  <w:rFonts w:eastAsia="Calibri" w:cs="Arial"/>
                </w:rPr>
                <w:delText xml:space="preserve"> </w:delText>
              </w:r>
              <w:r w:rsidDel="00B437DB">
                <w:rPr>
                  <w:rFonts w:eastAsia="Calibri" w:cs="Arial"/>
                </w:rPr>
                <w:delText>Section</w:delText>
              </w:r>
              <w:r w:rsidRPr="00817CEB" w:rsidDel="00B437DB">
                <w:rPr>
                  <w:rFonts w:eastAsia="Calibri" w:cs="Arial"/>
                </w:rPr>
                <w:delText xml:space="preserve"> 5.2.2.</w:delText>
              </w:r>
            </w:del>
          </w:p>
          <w:p w:rsidR="00B61F44" w:rsidRDefault="00B61F44" w:rsidP="00542606">
            <w:pPr>
              <w:spacing w:before="60" w:after="60" w:line="280" w:lineRule="atLeast"/>
              <w:rPr>
                <w:rFonts w:cs="Arial"/>
                <w:b/>
              </w:rPr>
            </w:pPr>
            <w:r>
              <w:rPr>
                <w:rFonts w:eastAsia="Calibri" w:cs="Arial"/>
              </w:rPr>
              <w:t>Also see response to Requirement 48.</w:t>
            </w:r>
          </w:p>
        </w:tc>
      </w:tr>
      <w:tr w:rsidR="00B61F44" w:rsidRPr="00817CEB" w:rsidTr="00814E5E">
        <w:trPr>
          <w:cantSplit/>
          <w:trPrChange w:id="7111" w:author="gorgemj" w:date="2017-11-30T12:36:00Z">
            <w:trPr>
              <w:gridBefore w:val="6"/>
              <w:gridAfter w:val="0"/>
              <w:cantSplit/>
            </w:trPr>
          </w:trPrChange>
        </w:trPr>
        <w:tc>
          <w:tcPr>
            <w:tcW w:w="947" w:type="dxa"/>
            <w:tcPrChange w:id="7112" w:author="gorgemj" w:date="2017-11-30T12:36:00Z">
              <w:tcPr>
                <w:tcW w:w="945" w:type="dxa"/>
                <w:gridSpan w:val="6"/>
              </w:tcPr>
            </w:tcPrChange>
          </w:tcPr>
          <w:p w:rsidR="00B61F44" w:rsidRPr="006D4520" w:rsidRDefault="00B61F44" w:rsidP="00542606">
            <w:pPr>
              <w:autoSpaceDE w:val="0"/>
              <w:autoSpaceDN w:val="0"/>
              <w:adjustRightInd w:val="0"/>
              <w:spacing w:before="60" w:after="60" w:line="280" w:lineRule="atLeast"/>
              <w:jc w:val="center"/>
              <w:rPr>
                <w:rFonts w:cs="Arial"/>
                <w:rPrChange w:id="7113" w:author="gorgemj" w:date="2017-11-23T13:22:00Z">
                  <w:rPr>
                    <w:rFonts w:cs="Arial"/>
                    <w:b/>
                  </w:rPr>
                </w:rPrChange>
              </w:rPr>
            </w:pPr>
            <w:r w:rsidRPr="006D4520">
              <w:rPr>
                <w:rFonts w:cs="Arial"/>
                <w:rPrChange w:id="7114" w:author="gorgemj" w:date="2017-11-23T13:22:00Z">
                  <w:rPr>
                    <w:rFonts w:cs="Arial"/>
                    <w:b/>
                  </w:rPr>
                </w:rPrChange>
              </w:rPr>
              <w:t>6.14</w:t>
            </w:r>
          </w:p>
        </w:tc>
        <w:tc>
          <w:tcPr>
            <w:tcW w:w="693" w:type="dxa"/>
            <w:tcPrChange w:id="7115" w:author="gorgemj" w:date="2017-11-30T12:36:00Z">
              <w:tcPr>
                <w:tcW w:w="747" w:type="dxa"/>
                <w:gridSpan w:val="3"/>
              </w:tcPr>
            </w:tcPrChange>
          </w:tcPr>
          <w:p w:rsidR="00B61F44" w:rsidRPr="006D4520" w:rsidRDefault="00B61F44" w:rsidP="00542606">
            <w:pPr>
              <w:autoSpaceDE w:val="0"/>
              <w:autoSpaceDN w:val="0"/>
              <w:adjustRightInd w:val="0"/>
              <w:spacing w:before="60" w:after="60" w:line="280" w:lineRule="atLeast"/>
              <w:jc w:val="center"/>
              <w:rPr>
                <w:rFonts w:cs="Arial"/>
                <w:bCs/>
                <w:color w:val="000000"/>
                <w:sz w:val="24"/>
                <w:szCs w:val="24"/>
                <w:rPrChange w:id="7116" w:author="gorgemj" w:date="2017-11-23T13:22:00Z">
                  <w:rPr>
                    <w:rFonts w:cs="Arial"/>
                    <w:b/>
                    <w:bCs/>
                    <w:color w:val="000000"/>
                    <w:sz w:val="24"/>
                    <w:szCs w:val="24"/>
                  </w:rPr>
                </w:rPrChange>
              </w:rPr>
            </w:pPr>
            <w:r w:rsidRPr="006D4520">
              <w:rPr>
                <w:rFonts w:cs="Arial"/>
                <w:bCs/>
                <w:rPrChange w:id="7117" w:author="gorgemj" w:date="2017-11-23T13:22:00Z">
                  <w:rPr>
                    <w:rFonts w:cs="Arial"/>
                    <w:b/>
                    <w:bCs/>
                  </w:rPr>
                </w:rPrChange>
              </w:rPr>
              <w:t>1</w:t>
            </w:r>
          </w:p>
        </w:tc>
        <w:tc>
          <w:tcPr>
            <w:tcW w:w="5038" w:type="dxa"/>
            <w:gridSpan w:val="2"/>
            <w:tcPrChange w:id="7118" w:author="gorgemj" w:date="2017-11-30T12:36:00Z">
              <w:tcPr>
                <w:tcW w:w="6768" w:type="dxa"/>
                <w:gridSpan w:val="7"/>
              </w:tcPr>
            </w:tcPrChange>
          </w:tcPr>
          <w:p w:rsidR="00B61F44" w:rsidRPr="00817CEB" w:rsidRDefault="00B61F44">
            <w:pPr>
              <w:autoSpaceDE w:val="0"/>
              <w:autoSpaceDN w:val="0"/>
              <w:adjustRightInd w:val="0"/>
              <w:spacing w:before="60" w:after="60" w:line="280" w:lineRule="atLeast"/>
              <w:rPr>
                <w:rFonts w:eastAsia="Calibri" w:cs="Arial"/>
              </w:rPr>
            </w:pPr>
            <w:r w:rsidRPr="00817CEB">
              <w:rPr>
                <w:rFonts w:eastAsia="Calibri" w:cs="Arial"/>
              </w:rPr>
              <w:t xml:space="preserve">The design of the reactor coolant pressure boundary shall be such that flaws are very unlikely to be initiated, and so that any flaws that are initiated would propagate in a regime of high resistance to unstable fracture and to </w:t>
            </w:r>
            <w:ins w:id="7119" w:author="gorgemj" w:date="2017-11-23T13:23:00Z">
              <w:r>
                <w:rPr>
                  <w:rFonts w:eastAsia="Calibri" w:cs="Arial"/>
                </w:rPr>
                <w:t>rapid</w:t>
              </w:r>
            </w:ins>
            <w:del w:id="7120" w:author="gorgemj" w:date="2017-11-23T13:23:00Z">
              <w:r w:rsidRPr="00817CEB" w:rsidDel="00246CFF">
                <w:rPr>
                  <w:rFonts w:eastAsia="Calibri" w:cs="Arial"/>
                </w:rPr>
                <w:delText>fast</w:delText>
              </w:r>
            </w:del>
            <w:r w:rsidRPr="00817CEB">
              <w:rPr>
                <w:rFonts w:eastAsia="Calibri" w:cs="Arial"/>
              </w:rPr>
              <w:t xml:space="preserve"> crack propagation, thereby permitting the timely detection of flaws.</w:t>
            </w:r>
          </w:p>
        </w:tc>
        <w:tc>
          <w:tcPr>
            <w:tcW w:w="6912" w:type="dxa"/>
            <w:gridSpan w:val="3"/>
            <w:tcPrChange w:id="7121" w:author="gorgemj" w:date="2017-11-30T12:36:00Z">
              <w:tcPr>
                <w:tcW w:w="5130" w:type="dxa"/>
                <w:gridSpan w:val="8"/>
              </w:tcPr>
            </w:tcPrChange>
          </w:tcPr>
          <w:p w:rsidR="00B61F44" w:rsidRDefault="00B61F44">
            <w:pPr>
              <w:spacing w:before="60" w:after="60" w:line="280" w:lineRule="atLeast"/>
              <w:rPr>
                <w:ins w:id="7122" w:author="gorgemj" w:date="2017-11-30T12:16:00Z"/>
                <w:rFonts w:eastAsia="Calibri" w:cs="Arial"/>
              </w:rPr>
            </w:pPr>
            <w:r w:rsidRPr="00E26342">
              <w:rPr>
                <w:rFonts w:cs="Arial"/>
              </w:rPr>
              <w:t>Reactor</w:t>
            </w:r>
            <w:r w:rsidRPr="00817CEB">
              <w:rPr>
                <w:rFonts w:eastAsia="Calibri" w:cs="Arial"/>
              </w:rPr>
              <w:t xml:space="preserve"> coolant pressure boundary materials and fabrication techniques are such that there is a low probability of gross rupture or significant leakage. The </w:t>
            </w:r>
            <w:r w:rsidRPr="00817CEB">
              <w:rPr>
                <w:rFonts w:eastAsia="Calibri" w:cs="Arial"/>
                <w:b/>
              </w:rPr>
              <w:t>AP1000</w:t>
            </w:r>
            <w:r w:rsidRPr="00817CEB">
              <w:rPr>
                <w:rFonts w:eastAsia="Calibri" w:cs="Arial"/>
              </w:rPr>
              <w:t xml:space="preserve"> </w:t>
            </w:r>
            <w:r>
              <w:rPr>
                <w:rFonts w:eastAsia="Calibri" w:cs="Arial"/>
              </w:rPr>
              <w:t>p</w:t>
            </w:r>
            <w:r w:rsidRPr="00817CEB">
              <w:rPr>
                <w:rFonts w:eastAsia="Calibri" w:cs="Arial"/>
              </w:rPr>
              <w:t xml:space="preserve">lant </w:t>
            </w:r>
            <w:del w:id="7123" w:author="gorgemj" w:date="2017-11-26T20:30:00Z">
              <w:r w:rsidRPr="00817CEB" w:rsidDel="00FC263D">
                <w:rPr>
                  <w:rFonts w:eastAsia="Calibri" w:cs="Arial"/>
                </w:rPr>
                <w:delText>reactor coolant system</w:delText>
              </w:r>
            </w:del>
            <w:ins w:id="7124" w:author="gorgemj" w:date="2017-11-26T20:30:00Z">
              <w:r>
                <w:rPr>
                  <w:rFonts w:eastAsia="Calibri" w:cs="Arial"/>
                </w:rPr>
                <w:t>RCS</w:t>
              </w:r>
            </w:ins>
            <w:r w:rsidRPr="00817CEB">
              <w:rPr>
                <w:rFonts w:eastAsia="Calibri" w:cs="Arial"/>
              </w:rPr>
              <w:t xml:space="preserve"> design incorporates pipe-break criteria (leak-before-break) to reduce or eliminate the need to consider the d</w:t>
            </w:r>
            <w:r>
              <w:rPr>
                <w:rFonts w:eastAsia="Calibri" w:cs="Arial"/>
              </w:rPr>
              <w:t xml:space="preserve">ynamic effects of pipe breaks. </w:t>
            </w:r>
            <w:r w:rsidRPr="00817CEB">
              <w:rPr>
                <w:rFonts w:eastAsia="Calibri" w:cs="Arial"/>
              </w:rPr>
              <w:t xml:space="preserve">The configuration and materials of the </w:t>
            </w:r>
            <w:del w:id="7125" w:author="gorgemj" w:date="2017-11-26T20:30:00Z">
              <w:r w:rsidRPr="00817CEB" w:rsidDel="00FC263D">
                <w:rPr>
                  <w:rFonts w:eastAsia="Calibri" w:cs="Arial"/>
                </w:rPr>
                <w:delText>reactor coolant system</w:delText>
              </w:r>
            </w:del>
            <w:ins w:id="7126" w:author="gorgemj" w:date="2017-11-26T20:30:00Z">
              <w:r>
                <w:rPr>
                  <w:rFonts w:eastAsia="Calibri" w:cs="Arial"/>
                </w:rPr>
                <w:t>RCS</w:t>
              </w:r>
            </w:ins>
            <w:r w:rsidRPr="00817CEB">
              <w:rPr>
                <w:rFonts w:eastAsia="Calibri" w:cs="Arial"/>
              </w:rPr>
              <w:t xml:space="preserve"> have been selected such that the pipe stresses meet the leak-before-break criteria</w:t>
            </w:r>
            <w:r>
              <w:rPr>
                <w:rFonts w:eastAsia="Calibri" w:cs="Arial"/>
              </w:rPr>
              <w:t xml:space="preserve">. </w:t>
            </w:r>
            <w:r w:rsidRPr="00817CEB">
              <w:rPr>
                <w:rFonts w:eastAsia="Calibri" w:cs="Arial"/>
              </w:rPr>
              <w:t xml:space="preserve">See </w:t>
            </w:r>
            <w:ins w:id="7127" w:author="gorgemj" w:date="2017-11-24T17:00:00Z">
              <w:r>
                <w:rPr>
                  <w:rFonts w:cs="Arial"/>
                </w:rPr>
                <w:t xml:space="preserve">the </w:t>
              </w:r>
              <w:r w:rsidRPr="00993D67">
                <w:rPr>
                  <w:rFonts w:cs="Arial"/>
                  <w:b/>
                </w:rPr>
                <w:t>AP1000</w:t>
              </w:r>
              <w:r>
                <w:rPr>
                  <w:rFonts w:cs="Arial"/>
                </w:rPr>
                <w:t xml:space="preserve"> plant DCD [2]</w:t>
              </w:r>
            </w:ins>
            <w:del w:id="7128" w:author="gorgemj" w:date="2017-11-24T17:00:00Z">
              <w:r w:rsidDel="006E7610">
                <w:rPr>
                  <w:rFonts w:eastAsia="Calibri" w:cs="Arial"/>
                </w:rPr>
                <w:delText>DCD</w:delText>
              </w:r>
            </w:del>
            <w:r>
              <w:rPr>
                <w:rFonts w:eastAsia="Calibri" w:cs="Arial"/>
              </w:rPr>
              <w:t xml:space="preserve"> Section</w:t>
            </w:r>
            <w:r w:rsidRPr="00817CEB">
              <w:rPr>
                <w:rFonts w:eastAsia="Calibri" w:cs="Arial"/>
              </w:rPr>
              <w:t xml:space="preserve"> 3.6.3 for additional information</w:t>
            </w:r>
            <w:r>
              <w:rPr>
                <w:rFonts w:eastAsia="Calibri" w:cs="Arial"/>
              </w:rPr>
              <w:t xml:space="preserve">. </w:t>
            </w:r>
            <w:r w:rsidRPr="00817CEB">
              <w:rPr>
                <w:rFonts w:eastAsia="Calibri" w:cs="Arial"/>
              </w:rPr>
              <w:t>This leak-before-break design approach meets the stated requirement.</w:t>
            </w:r>
          </w:p>
          <w:p w:rsidR="00EC0DBE" w:rsidRDefault="00EC0DBE">
            <w:pPr>
              <w:spacing w:before="60" w:after="60" w:line="280" w:lineRule="atLeast"/>
              <w:rPr>
                <w:rFonts w:eastAsia="Calibri" w:cs="Arial"/>
              </w:rPr>
            </w:pPr>
            <w:ins w:id="7129" w:author="gorgemj" w:date="2017-11-30T12:16:00Z">
              <w:r>
                <w:t>Events related to the reactor coolant system pressure boundary have also been addressed through the use of improved materials and design simplicity. For example, a reduced number of welds in the reactor coolant system piping, and the elimination of Alloy 600 in welds reduce the potential for corrosion and leakage. The reactor coolant system cold legs are single-piece bent pipe.</w:t>
              </w:r>
            </w:ins>
          </w:p>
        </w:tc>
      </w:tr>
      <w:tr w:rsidR="00B61F44" w:rsidRPr="00817CEB" w:rsidTr="00814E5E">
        <w:trPr>
          <w:cantSplit/>
          <w:trPrChange w:id="7130" w:author="gorgemj" w:date="2017-11-30T12:36:00Z">
            <w:trPr>
              <w:gridBefore w:val="6"/>
              <w:gridAfter w:val="0"/>
              <w:cantSplit/>
            </w:trPr>
          </w:trPrChange>
        </w:trPr>
        <w:tc>
          <w:tcPr>
            <w:tcW w:w="947" w:type="dxa"/>
            <w:tcPrChange w:id="7131" w:author="gorgemj" w:date="2017-11-30T12:36:00Z">
              <w:tcPr>
                <w:tcW w:w="945" w:type="dxa"/>
                <w:gridSpan w:val="6"/>
              </w:tcPr>
            </w:tcPrChange>
          </w:tcPr>
          <w:p w:rsidR="00B61F44" w:rsidRPr="006D4520" w:rsidRDefault="00B61F44" w:rsidP="00B068EC">
            <w:pPr>
              <w:autoSpaceDE w:val="0"/>
              <w:autoSpaceDN w:val="0"/>
              <w:adjustRightInd w:val="0"/>
              <w:spacing w:before="20" w:after="20" w:line="260" w:lineRule="atLeast"/>
              <w:jc w:val="center"/>
              <w:rPr>
                <w:rFonts w:cs="Arial"/>
                <w:rPrChange w:id="7132" w:author="gorgemj" w:date="2017-11-23T13:22:00Z">
                  <w:rPr>
                    <w:rFonts w:cs="Arial"/>
                    <w:b/>
                  </w:rPr>
                </w:rPrChange>
              </w:rPr>
            </w:pPr>
            <w:r w:rsidRPr="006D4520">
              <w:rPr>
                <w:rFonts w:cs="Arial"/>
                <w:rPrChange w:id="7133" w:author="gorgemj" w:date="2017-11-23T13:22:00Z">
                  <w:rPr>
                    <w:rFonts w:cs="Arial"/>
                    <w:b/>
                  </w:rPr>
                </w:rPrChange>
              </w:rPr>
              <w:t>6.15</w:t>
            </w:r>
          </w:p>
        </w:tc>
        <w:tc>
          <w:tcPr>
            <w:tcW w:w="693" w:type="dxa"/>
            <w:tcPrChange w:id="7134" w:author="gorgemj" w:date="2017-11-30T12:36:00Z">
              <w:tcPr>
                <w:tcW w:w="747" w:type="dxa"/>
                <w:gridSpan w:val="3"/>
              </w:tcPr>
            </w:tcPrChange>
          </w:tcPr>
          <w:p w:rsidR="00B61F44" w:rsidRPr="006D4520" w:rsidRDefault="00B61F44" w:rsidP="00B068EC">
            <w:pPr>
              <w:autoSpaceDE w:val="0"/>
              <w:autoSpaceDN w:val="0"/>
              <w:adjustRightInd w:val="0"/>
              <w:spacing w:before="20" w:after="20" w:line="260" w:lineRule="atLeast"/>
              <w:jc w:val="center"/>
              <w:rPr>
                <w:rFonts w:cs="Arial"/>
                <w:bCs/>
                <w:color w:val="000000"/>
                <w:sz w:val="24"/>
                <w:szCs w:val="24"/>
                <w:rPrChange w:id="7135" w:author="gorgemj" w:date="2017-11-23T13:22:00Z">
                  <w:rPr>
                    <w:rFonts w:cs="Arial"/>
                    <w:b/>
                    <w:bCs/>
                    <w:color w:val="000000"/>
                    <w:sz w:val="24"/>
                    <w:szCs w:val="24"/>
                  </w:rPr>
                </w:rPrChange>
              </w:rPr>
            </w:pPr>
            <w:r w:rsidRPr="006D4520">
              <w:rPr>
                <w:rFonts w:cs="Arial"/>
                <w:bCs/>
                <w:rPrChange w:id="7136" w:author="gorgemj" w:date="2017-11-23T13:22:00Z">
                  <w:rPr>
                    <w:rFonts w:cs="Arial"/>
                    <w:b/>
                    <w:bCs/>
                  </w:rPr>
                </w:rPrChange>
              </w:rPr>
              <w:t>1</w:t>
            </w:r>
          </w:p>
        </w:tc>
        <w:tc>
          <w:tcPr>
            <w:tcW w:w="5038" w:type="dxa"/>
            <w:gridSpan w:val="2"/>
            <w:tcPrChange w:id="7137" w:author="gorgemj" w:date="2017-11-30T12:36:00Z">
              <w:tcPr>
                <w:tcW w:w="6768" w:type="dxa"/>
                <w:gridSpan w:val="7"/>
              </w:tcPr>
            </w:tcPrChange>
          </w:tcPr>
          <w:p w:rsidR="00B61F44" w:rsidRPr="00817CEB" w:rsidRDefault="00B61F44" w:rsidP="00B068EC">
            <w:pPr>
              <w:autoSpaceDE w:val="0"/>
              <w:autoSpaceDN w:val="0"/>
              <w:adjustRightInd w:val="0"/>
              <w:spacing w:before="20" w:after="20" w:line="260" w:lineRule="atLeast"/>
              <w:rPr>
                <w:rFonts w:eastAsia="Calibri" w:cs="Arial"/>
              </w:rPr>
            </w:pPr>
            <w:r w:rsidRPr="00817CEB">
              <w:rPr>
                <w:rFonts w:eastAsia="Calibri" w:cs="Arial"/>
              </w:rPr>
              <w:t>The design of the reactor coolant systems shall be such as to ensure that plant states in which components of the reactor coolant pressure boundary could exhibit embrittlement are avoided.</w:t>
            </w:r>
          </w:p>
        </w:tc>
        <w:tc>
          <w:tcPr>
            <w:tcW w:w="6912" w:type="dxa"/>
            <w:gridSpan w:val="3"/>
            <w:tcPrChange w:id="7138" w:author="gorgemj" w:date="2017-11-30T12:36:00Z">
              <w:tcPr>
                <w:tcW w:w="5130" w:type="dxa"/>
                <w:gridSpan w:val="8"/>
              </w:tcPr>
            </w:tcPrChange>
          </w:tcPr>
          <w:p w:rsidR="00B61F44" w:rsidRDefault="00B61F44">
            <w:pPr>
              <w:widowControl/>
              <w:autoSpaceDE w:val="0"/>
              <w:autoSpaceDN w:val="0"/>
              <w:adjustRightInd w:val="0"/>
              <w:spacing w:before="60" w:after="60" w:line="280" w:lineRule="atLeast"/>
              <w:rPr>
                <w:rFonts w:cs="Arial"/>
              </w:rPr>
              <w:pPrChange w:id="7139" w:author="gorgemj" w:date="2017-11-26T18:49:00Z">
                <w:pPr>
                  <w:spacing w:before="20" w:after="20" w:line="260" w:lineRule="atLeast"/>
                </w:pPr>
              </w:pPrChange>
            </w:pPr>
            <w:r w:rsidRPr="00805EF4">
              <w:rPr>
                <w:rFonts w:cs="Arial"/>
              </w:rPr>
              <w:t xml:space="preserve">The </w:t>
            </w:r>
            <w:r w:rsidRPr="00805EF4">
              <w:rPr>
                <w:rFonts w:cs="Arial"/>
                <w:b/>
              </w:rPr>
              <w:t>AP1000</w:t>
            </w:r>
            <w:r w:rsidRPr="00805EF4">
              <w:rPr>
                <w:rFonts w:cs="Arial"/>
              </w:rPr>
              <w:t xml:space="preserve"> </w:t>
            </w:r>
            <w:r>
              <w:rPr>
                <w:rFonts w:cs="Arial"/>
              </w:rPr>
              <w:t>p</w:t>
            </w:r>
            <w:r w:rsidRPr="00805EF4">
              <w:rPr>
                <w:rFonts w:cs="Arial"/>
              </w:rPr>
              <w:t xml:space="preserve">lant reactor coolant pressure boundary components are designed, fabricated and inspected to in accordance with the ASME Boiler and Pressure Vessel Code, Section III. See </w:t>
            </w:r>
            <w:ins w:id="7140" w:author="gorgemj" w:date="2017-11-24T17:00:00Z">
              <w:r w:rsidRPr="00993D67">
                <w:rPr>
                  <w:rFonts w:cs="Arial"/>
                  <w:b/>
                </w:rPr>
                <w:t>AP1000</w:t>
              </w:r>
              <w:r>
                <w:rPr>
                  <w:rFonts w:cs="Arial"/>
                </w:rPr>
                <w:t xml:space="preserve"> plant DCD [2]</w:t>
              </w:r>
            </w:ins>
            <w:del w:id="7141" w:author="gorgemj" w:date="2017-11-24T17:00:00Z">
              <w:r w:rsidRPr="00805EF4" w:rsidDel="006E7610">
                <w:rPr>
                  <w:rFonts w:cs="Arial"/>
                </w:rPr>
                <w:delText>DCD</w:delText>
              </w:r>
            </w:del>
            <w:r w:rsidRPr="00805EF4">
              <w:rPr>
                <w:rFonts w:cs="Arial"/>
              </w:rPr>
              <w:t xml:space="preserve"> </w:t>
            </w:r>
            <w:r>
              <w:rPr>
                <w:rFonts w:cs="Arial"/>
              </w:rPr>
              <w:t>Section</w:t>
            </w:r>
            <w:r w:rsidRPr="00805EF4">
              <w:rPr>
                <w:rFonts w:cs="Arial"/>
              </w:rPr>
              <w:t xml:space="preserve"> 5.2.</w:t>
            </w:r>
            <w:ins w:id="7142" w:author="gorgemj" w:date="2017-11-26T18:44:00Z">
              <w:r>
                <w:rPr>
                  <w:rFonts w:cs="Arial"/>
                </w:rPr>
                <w:t xml:space="preserve"> </w:t>
              </w:r>
            </w:ins>
            <w:ins w:id="7143" w:author="gorgemj" w:date="2017-11-26T18:48:00Z">
              <w:r w:rsidRPr="003354B8">
                <w:rPr>
                  <w:rFonts w:cs="Arial"/>
                  <w:rPrChange w:id="7144" w:author="gorgemj" w:date="2017-11-26T18:49:00Z">
                    <w:rPr>
                      <w:rFonts w:ascii="TimesNewRomanPSMT" w:hAnsi="TimesNewRomanPSMT" w:cs="TimesNewRomanPSMT"/>
                      <w:sz w:val="22"/>
                      <w:szCs w:val="22"/>
                    </w:rPr>
                  </w:rPrChange>
                </w:rPr>
                <w:t>The reactor vessel is designed to be less susceptible to brittle fracture during low temperature overpressure events. The material requirements and welding processes are developed to enhance resistance to embrittlement.</w:t>
              </w:r>
            </w:ins>
          </w:p>
        </w:tc>
      </w:tr>
      <w:tr w:rsidR="00B61F44" w:rsidRPr="00817CEB" w:rsidTr="00814E5E">
        <w:trPr>
          <w:cantSplit/>
          <w:trHeight w:val="7095"/>
          <w:trPrChange w:id="7145" w:author="gorgemj" w:date="2017-11-30T12:36:00Z">
            <w:trPr>
              <w:gridBefore w:val="6"/>
              <w:gridAfter w:val="0"/>
              <w:cantSplit/>
              <w:trHeight w:val="7095"/>
            </w:trPr>
          </w:trPrChange>
        </w:trPr>
        <w:tc>
          <w:tcPr>
            <w:tcW w:w="947" w:type="dxa"/>
            <w:tcPrChange w:id="7146" w:author="gorgemj" w:date="2017-11-30T12:36:00Z">
              <w:tcPr>
                <w:tcW w:w="945" w:type="dxa"/>
                <w:gridSpan w:val="6"/>
              </w:tcPr>
            </w:tcPrChange>
          </w:tcPr>
          <w:p w:rsidR="00B61F44" w:rsidRPr="00246CFF" w:rsidRDefault="00B61F44" w:rsidP="00B068EC">
            <w:pPr>
              <w:autoSpaceDE w:val="0"/>
              <w:autoSpaceDN w:val="0"/>
              <w:adjustRightInd w:val="0"/>
              <w:spacing w:before="60" w:after="60" w:line="280" w:lineRule="atLeast"/>
              <w:jc w:val="center"/>
              <w:rPr>
                <w:rFonts w:cs="Arial"/>
                <w:rPrChange w:id="7147" w:author="gorgemj" w:date="2017-11-23T13:23:00Z">
                  <w:rPr>
                    <w:rFonts w:cs="Arial"/>
                    <w:b/>
                  </w:rPr>
                </w:rPrChange>
              </w:rPr>
            </w:pPr>
            <w:r w:rsidRPr="00246CFF">
              <w:rPr>
                <w:rFonts w:cs="Arial"/>
                <w:rPrChange w:id="7148" w:author="gorgemj" w:date="2017-11-23T13:23:00Z">
                  <w:rPr>
                    <w:rFonts w:cs="Arial"/>
                    <w:b/>
                  </w:rPr>
                </w:rPrChange>
              </w:rPr>
              <w:t>6.16</w:t>
            </w:r>
          </w:p>
        </w:tc>
        <w:tc>
          <w:tcPr>
            <w:tcW w:w="693" w:type="dxa"/>
            <w:tcPrChange w:id="7149" w:author="gorgemj" w:date="2017-11-30T12:36:00Z">
              <w:tcPr>
                <w:tcW w:w="747" w:type="dxa"/>
                <w:gridSpan w:val="3"/>
              </w:tcPr>
            </w:tcPrChange>
          </w:tcPr>
          <w:p w:rsidR="00B61F44" w:rsidRPr="00246CFF" w:rsidRDefault="00B61F44" w:rsidP="00B068EC">
            <w:pPr>
              <w:autoSpaceDE w:val="0"/>
              <w:autoSpaceDN w:val="0"/>
              <w:adjustRightInd w:val="0"/>
              <w:spacing w:before="60" w:after="60" w:line="280" w:lineRule="atLeast"/>
              <w:jc w:val="center"/>
              <w:rPr>
                <w:rFonts w:cs="Arial"/>
                <w:bCs/>
                <w:color w:val="000000"/>
                <w:sz w:val="24"/>
                <w:szCs w:val="24"/>
                <w:rPrChange w:id="7150" w:author="gorgemj" w:date="2017-11-23T13:23:00Z">
                  <w:rPr>
                    <w:rFonts w:cs="Arial"/>
                    <w:b/>
                    <w:bCs/>
                    <w:color w:val="000000"/>
                    <w:sz w:val="24"/>
                    <w:szCs w:val="24"/>
                  </w:rPr>
                </w:rPrChange>
              </w:rPr>
            </w:pPr>
            <w:r w:rsidRPr="00246CFF">
              <w:rPr>
                <w:rFonts w:cs="Arial"/>
                <w:bCs/>
                <w:rPrChange w:id="7151" w:author="gorgemj" w:date="2017-11-23T13:23:00Z">
                  <w:rPr>
                    <w:rFonts w:cs="Arial"/>
                    <w:b/>
                    <w:bCs/>
                  </w:rPr>
                </w:rPrChange>
              </w:rPr>
              <w:t>1</w:t>
            </w:r>
          </w:p>
        </w:tc>
        <w:tc>
          <w:tcPr>
            <w:tcW w:w="5038" w:type="dxa"/>
            <w:gridSpan w:val="2"/>
            <w:tcPrChange w:id="7152" w:author="gorgemj" w:date="2017-11-30T12:36:00Z">
              <w:tcPr>
                <w:tcW w:w="6768" w:type="dxa"/>
                <w:gridSpan w:val="7"/>
              </w:tcPr>
            </w:tcPrChange>
          </w:tcPr>
          <w:p w:rsidR="00B61F44" w:rsidRPr="00817CEB" w:rsidRDefault="00B61F44" w:rsidP="00B068EC">
            <w:pPr>
              <w:autoSpaceDE w:val="0"/>
              <w:autoSpaceDN w:val="0"/>
              <w:adjustRightInd w:val="0"/>
              <w:spacing w:before="60" w:after="60" w:line="280" w:lineRule="atLeast"/>
              <w:rPr>
                <w:rFonts w:eastAsia="Calibri" w:cs="Arial"/>
              </w:rPr>
            </w:pPr>
            <w:r w:rsidRPr="00817CEB">
              <w:rPr>
                <w:rFonts w:eastAsia="Calibri" w:cs="Arial"/>
              </w:rPr>
              <w:t>The design of the components contained inside the reactor coolant pressure boundary, such as pump impellers and valve parts, shall be such as to minimize the likelihood of failure and consequential damage to other components of the primary coolant system that are important to safety, in all operational states and in design basis accident conditions, with due allowance made for deterioration that might occur in service.</w:t>
            </w:r>
          </w:p>
        </w:tc>
        <w:tc>
          <w:tcPr>
            <w:tcW w:w="6912" w:type="dxa"/>
            <w:gridSpan w:val="3"/>
            <w:tcPrChange w:id="7153" w:author="gorgemj" w:date="2017-11-30T12:36:00Z">
              <w:tcPr>
                <w:tcW w:w="5130" w:type="dxa"/>
                <w:gridSpan w:val="8"/>
              </w:tcPr>
            </w:tcPrChange>
          </w:tcPr>
          <w:p w:rsidR="00B61F44" w:rsidRPr="00CF335A" w:rsidRDefault="00B61F44" w:rsidP="00B068EC">
            <w:pPr>
              <w:spacing w:before="60" w:after="60" w:line="280" w:lineRule="atLeast"/>
              <w:rPr>
                <w:rFonts w:eastAsia="Calibri" w:cs="Arial"/>
              </w:rPr>
            </w:pPr>
            <w:r w:rsidRPr="00817CEB">
              <w:rPr>
                <w:rFonts w:eastAsia="Calibri" w:cs="Arial"/>
              </w:rPr>
              <w:t xml:space="preserve">The </w:t>
            </w:r>
            <w:del w:id="7154" w:author="gorgemj" w:date="2017-11-26T20:30:00Z">
              <w:r w:rsidRPr="00817CEB" w:rsidDel="00FC263D">
                <w:rPr>
                  <w:rFonts w:eastAsia="Calibri" w:cs="Arial"/>
                </w:rPr>
                <w:delText>reactor coolant system</w:delText>
              </w:r>
            </w:del>
            <w:ins w:id="7155" w:author="gorgemj" w:date="2017-11-26T20:30:00Z">
              <w:r>
                <w:rPr>
                  <w:rFonts w:eastAsia="Calibri" w:cs="Arial"/>
                </w:rPr>
                <w:t>RCS</w:t>
              </w:r>
            </w:ins>
            <w:r w:rsidRPr="00817CEB">
              <w:rPr>
                <w:rFonts w:eastAsia="Calibri" w:cs="Arial"/>
              </w:rPr>
              <w:t xml:space="preserve"> components and pressure boundary is designed to accommodate the system pressures and temperatures attained under the expected modes of plant operation, including anticipated transients, while maintaining stre</w:t>
            </w:r>
            <w:r>
              <w:rPr>
                <w:rFonts w:eastAsia="Calibri" w:cs="Arial"/>
              </w:rPr>
              <w:t xml:space="preserve">sses within applicable limits. </w:t>
            </w:r>
            <w:r w:rsidRPr="00817CEB">
              <w:rPr>
                <w:rFonts w:eastAsia="Calibri" w:cs="Arial"/>
              </w:rPr>
              <w:t>Components within the reactor coolant boundary are designed to minimize the likelihood of failure and consequential damage to other components of the primary coolant system</w:t>
            </w:r>
            <w:r>
              <w:rPr>
                <w:rFonts w:eastAsia="Calibri" w:cs="Arial"/>
              </w:rPr>
              <w:t xml:space="preserve"> that are important to safety. </w:t>
            </w:r>
            <w:r w:rsidRPr="00817CEB">
              <w:rPr>
                <w:rFonts w:eastAsia="Calibri" w:cs="Arial"/>
              </w:rPr>
              <w:t xml:space="preserve">See </w:t>
            </w:r>
            <w:ins w:id="7156" w:author="gorgemj" w:date="2017-11-24T17:01:00Z">
              <w:r w:rsidRPr="00993D67">
                <w:rPr>
                  <w:rFonts w:cs="Arial"/>
                  <w:b/>
                </w:rPr>
                <w:t>AP1000</w:t>
              </w:r>
              <w:r>
                <w:rPr>
                  <w:rFonts w:cs="Arial"/>
                </w:rPr>
                <w:t xml:space="preserve"> plant DCD [2]</w:t>
              </w:r>
            </w:ins>
            <w:del w:id="7157" w:author="gorgemj" w:date="2017-11-24T17:01:00Z">
              <w:r w:rsidRPr="00817CEB" w:rsidDel="006E7610">
                <w:rPr>
                  <w:rFonts w:eastAsia="Calibri" w:cs="Arial"/>
                </w:rPr>
                <w:delText>DCD</w:delText>
              </w:r>
            </w:del>
            <w:r w:rsidRPr="00817CEB">
              <w:rPr>
                <w:rFonts w:eastAsia="Calibri" w:cs="Arial"/>
              </w:rPr>
              <w:t xml:space="preserve"> Chapter 5.</w:t>
            </w:r>
          </w:p>
          <w:p w:rsidR="00B61F44" w:rsidRPr="00817CEB" w:rsidRDefault="00B61F44" w:rsidP="00B068EC">
            <w:pPr>
              <w:autoSpaceDE w:val="0"/>
              <w:autoSpaceDN w:val="0"/>
              <w:adjustRightInd w:val="0"/>
              <w:spacing w:before="60" w:after="60" w:line="280" w:lineRule="atLeast"/>
              <w:rPr>
                <w:rFonts w:eastAsia="Calibri" w:cs="Arial"/>
              </w:rPr>
            </w:pPr>
            <w:r w:rsidRPr="00817CEB">
              <w:rPr>
                <w:rFonts w:eastAsia="Calibri" w:cs="Arial"/>
              </w:rPr>
              <w:t>The reactor coolant pressure boundary materials and fabrication techniques are such that there is a low probability of gross rupture or significant leakage</w:t>
            </w:r>
            <w:r>
              <w:rPr>
                <w:rFonts w:eastAsia="Calibri" w:cs="Arial"/>
              </w:rPr>
              <w:t xml:space="preserve">. </w:t>
            </w:r>
            <w:r w:rsidRPr="00817CEB">
              <w:rPr>
                <w:rFonts w:eastAsia="Calibri" w:cs="Arial"/>
              </w:rPr>
              <w:t xml:space="preserve">The </w:t>
            </w:r>
            <w:r w:rsidRPr="00817CEB">
              <w:rPr>
                <w:rFonts w:eastAsia="Calibri" w:cs="Arial"/>
                <w:b/>
              </w:rPr>
              <w:t>AP1000</w:t>
            </w:r>
            <w:r w:rsidRPr="00817CEB">
              <w:rPr>
                <w:rFonts w:eastAsia="Calibri" w:cs="Arial"/>
              </w:rPr>
              <w:t xml:space="preserve"> </w:t>
            </w:r>
            <w:r>
              <w:rPr>
                <w:rFonts w:eastAsia="Calibri" w:cs="Arial"/>
              </w:rPr>
              <w:t>plant</w:t>
            </w:r>
            <w:r w:rsidRPr="00817CEB">
              <w:rPr>
                <w:rFonts w:eastAsia="Calibri" w:cs="Arial"/>
              </w:rPr>
              <w:t xml:space="preserve"> </w:t>
            </w:r>
            <w:del w:id="7158" w:author="gorgemj" w:date="2017-11-26T20:30:00Z">
              <w:r w:rsidRPr="00817CEB" w:rsidDel="00FC263D">
                <w:rPr>
                  <w:rFonts w:eastAsia="Calibri" w:cs="Arial"/>
                </w:rPr>
                <w:delText>reactor coolant system</w:delText>
              </w:r>
            </w:del>
            <w:ins w:id="7159" w:author="gorgemj" w:date="2017-11-26T20:30:00Z">
              <w:r>
                <w:rPr>
                  <w:rFonts w:eastAsia="Calibri" w:cs="Arial"/>
                </w:rPr>
                <w:t>RCS</w:t>
              </w:r>
            </w:ins>
            <w:r w:rsidRPr="00817CEB">
              <w:rPr>
                <w:rFonts w:eastAsia="Calibri" w:cs="Arial"/>
              </w:rPr>
              <w:t xml:space="preserve"> design incorporates pipe-break criteria (leak-before-break) that reduces the chance of a pipe rupture, improves the </w:t>
            </w:r>
            <w:proofErr w:type="spellStart"/>
            <w:r w:rsidRPr="00817CEB">
              <w:rPr>
                <w:rFonts w:eastAsia="Calibri" w:cs="Arial"/>
              </w:rPr>
              <w:t>inspectability</w:t>
            </w:r>
            <w:proofErr w:type="spellEnd"/>
            <w:r w:rsidRPr="00817CEB">
              <w:rPr>
                <w:rFonts w:eastAsia="Calibri" w:cs="Arial"/>
              </w:rPr>
              <w:t xml:space="preserve"> of the RCS pressure boundary by reducing the need for pipe whip restraints</w:t>
            </w:r>
            <w:r>
              <w:rPr>
                <w:rFonts w:eastAsia="Calibri" w:cs="Arial"/>
              </w:rPr>
              <w:t xml:space="preserve">. </w:t>
            </w:r>
          </w:p>
          <w:p w:rsidR="00B61F44" w:rsidRPr="00817CEB" w:rsidRDefault="00B61F44" w:rsidP="00B068EC">
            <w:pPr>
              <w:autoSpaceDE w:val="0"/>
              <w:autoSpaceDN w:val="0"/>
              <w:adjustRightInd w:val="0"/>
              <w:spacing w:before="60" w:after="60" w:line="280" w:lineRule="atLeast"/>
              <w:rPr>
                <w:rFonts w:eastAsia="Calibri" w:cs="Arial"/>
              </w:rPr>
            </w:pPr>
            <w:r w:rsidRPr="00817CEB">
              <w:rPr>
                <w:rFonts w:eastAsia="Calibri" w:cs="Arial"/>
              </w:rPr>
              <w:t xml:space="preserve">The configuration and materials of the </w:t>
            </w:r>
            <w:del w:id="7160" w:author="gorgemj" w:date="2017-11-26T20:30:00Z">
              <w:r w:rsidRPr="00817CEB" w:rsidDel="00FC263D">
                <w:rPr>
                  <w:rFonts w:eastAsia="Calibri" w:cs="Arial"/>
                </w:rPr>
                <w:delText>reactor coolant system</w:delText>
              </w:r>
            </w:del>
            <w:ins w:id="7161" w:author="gorgemj" w:date="2017-11-26T20:30:00Z">
              <w:r>
                <w:rPr>
                  <w:rFonts w:eastAsia="Calibri" w:cs="Arial"/>
                </w:rPr>
                <w:t>RCS</w:t>
              </w:r>
            </w:ins>
            <w:r w:rsidRPr="00817CEB">
              <w:rPr>
                <w:rFonts w:eastAsia="Calibri" w:cs="Arial"/>
              </w:rPr>
              <w:t xml:space="preserve"> have been selected such that the pipe stresses meet the leak-before-break criteria. See </w:t>
            </w:r>
            <w:ins w:id="7162" w:author="gorgemj" w:date="2017-11-24T17:01:00Z">
              <w:r w:rsidRPr="00993D67">
                <w:rPr>
                  <w:rFonts w:cs="Arial"/>
                  <w:b/>
                </w:rPr>
                <w:t>AP1000</w:t>
              </w:r>
              <w:r>
                <w:rPr>
                  <w:rFonts w:cs="Arial"/>
                </w:rPr>
                <w:t xml:space="preserve"> plant DCD [2]</w:t>
              </w:r>
            </w:ins>
            <w:del w:id="7163" w:author="gorgemj" w:date="2017-11-24T17:01:00Z">
              <w:r w:rsidDel="006E7610">
                <w:rPr>
                  <w:rFonts w:eastAsia="Calibri" w:cs="Arial"/>
                </w:rPr>
                <w:delText>DCD</w:delText>
              </w:r>
            </w:del>
            <w:r>
              <w:rPr>
                <w:rFonts w:eastAsia="Calibri" w:cs="Arial"/>
              </w:rPr>
              <w:t xml:space="preserve"> Section </w:t>
            </w:r>
            <w:r w:rsidRPr="00817CEB">
              <w:rPr>
                <w:rFonts w:eastAsia="Calibri" w:cs="Arial"/>
              </w:rPr>
              <w:t>3.6.3 for additional information.</w:t>
            </w:r>
          </w:p>
          <w:p w:rsidR="00B61F44" w:rsidRPr="00CF335A" w:rsidRDefault="00B61F44" w:rsidP="00B068EC">
            <w:pPr>
              <w:spacing w:before="60" w:after="60" w:line="280" w:lineRule="atLeast"/>
              <w:rPr>
                <w:rFonts w:eastAsia="Calibri" w:cs="Arial"/>
              </w:rPr>
            </w:pPr>
            <w:r w:rsidRPr="00817CEB">
              <w:rPr>
                <w:rFonts w:eastAsia="Calibri" w:cs="Arial"/>
              </w:rPr>
              <w:t xml:space="preserve">The reactor coolant pressure boundary and component materials are specified in </w:t>
            </w:r>
            <w:ins w:id="7164" w:author="gorgemj" w:date="2017-11-24T17:01:00Z">
              <w:r>
                <w:rPr>
                  <w:rFonts w:cs="Arial"/>
                </w:rPr>
                <w:t xml:space="preserve">the </w:t>
              </w:r>
              <w:r w:rsidRPr="00993D67">
                <w:rPr>
                  <w:rFonts w:cs="Arial"/>
                  <w:b/>
                </w:rPr>
                <w:t>AP1000</w:t>
              </w:r>
              <w:r>
                <w:rPr>
                  <w:rFonts w:cs="Arial"/>
                </w:rPr>
                <w:t xml:space="preserve"> plant DCD [2]</w:t>
              </w:r>
            </w:ins>
            <w:del w:id="7165" w:author="gorgemj" w:date="2017-11-24T17:01:00Z">
              <w:r w:rsidRPr="00817CEB" w:rsidDel="006E7610">
                <w:rPr>
                  <w:rFonts w:eastAsia="Calibri" w:cs="Arial"/>
                </w:rPr>
                <w:delText>DCD</w:delText>
              </w:r>
            </w:del>
            <w:r w:rsidRPr="00817CEB">
              <w:rPr>
                <w:rFonts w:eastAsia="Calibri" w:cs="Arial"/>
              </w:rPr>
              <w:t xml:space="preserve"> Chapter 5.</w:t>
            </w:r>
          </w:p>
        </w:tc>
      </w:tr>
      <w:tr w:rsidR="00B61F44" w:rsidRPr="00817CEB" w:rsidDel="00246CFF" w:rsidTr="00814E5E">
        <w:trPr>
          <w:cantSplit/>
          <w:del w:id="7166" w:author="gorgemj" w:date="2017-11-23T13:24:00Z"/>
          <w:trPrChange w:id="7167" w:author="gorgemj" w:date="2017-11-30T12:36:00Z">
            <w:trPr>
              <w:gridBefore w:val="6"/>
              <w:gridAfter w:val="0"/>
              <w:cantSplit/>
            </w:trPr>
          </w:trPrChange>
        </w:trPr>
        <w:tc>
          <w:tcPr>
            <w:tcW w:w="947" w:type="dxa"/>
            <w:tcPrChange w:id="7168" w:author="gorgemj" w:date="2017-11-30T12:36:00Z">
              <w:tcPr>
                <w:tcW w:w="945" w:type="dxa"/>
                <w:gridSpan w:val="6"/>
              </w:tcPr>
            </w:tcPrChange>
          </w:tcPr>
          <w:p w:rsidR="00B61F44" w:rsidDel="00246CFF" w:rsidRDefault="00B61F44" w:rsidP="00B068EC">
            <w:pPr>
              <w:keepNext/>
              <w:keepLines/>
              <w:autoSpaceDE w:val="0"/>
              <w:autoSpaceDN w:val="0"/>
              <w:adjustRightInd w:val="0"/>
              <w:spacing w:before="60" w:after="60" w:line="260" w:lineRule="atLeast"/>
              <w:jc w:val="center"/>
              <w:rPr>
                <w:del w:id="7169" w:author="gorgemj" w:date="2017-11-23T13:24:00Z"/>
                <w:rFonts w:cs="Arial"/>
                <w:b/>
              </w:rPr>
            </w:pPr>
          </w:p>
        </w:tc>
        <w:tc>
          <w:tcPr>
            <w:tcW w:w="693" w:type="dxa"/>
            <w:tcPrChange w:id="7170" w:author="gorgemj" w:date="2017-11-30T12:36:00Z">
              <w:tcPr>
                <w:tcW w:w="747" w:type="dxa"/>
                <w:gridSpan w:val="3"/>
              </w:tcPr>
            </w:tcPrChange>
          </w:tcPr>
          <w:p w:rsidR="00B61F44" w:rsidDel="00246CFF" w:rsidRDefault="00B61F44" w:rsidP="00B068EC">
            <w:pPr>
              <w:keepNext/>
              <w:keepLines/>
              <w:autoSpaceDE w:val="0"/>
              <w:autoSpaceDN w:val="0"/>
              <w:adjustRightInd w:val="0"/>
              <w:spacing w:before="60" w:after="60" w:line="260" w:lineRule="atLeast"/>
              <w:jc w:val="center"/>
              <w:rPr>
                <w:del w:id="7171" w:author="gorgemj" w:date="2017-11-23T13:24:00Z"/>
                <w:rFonts w:cs="Arial"/>
                <w:b/>
                <w:bCs/>
              </w:rPr>
            </w:pPr>
          </w:p>
        </w:tc>
        <w:tc>
          <w:tcPr>
            <w:tcW w:w="5038" w:type="dxa"/>
            <w:gridSpan w:val="2"/>
            <w:tcPrChange w:id="7172" w:author="gorgemj" w:date="2017-11-30T12:36:00Z">
              <w:tcPr>
                <w:tcW w:w="6768" w:type="dxa"/>
                <w:gridSpan w:val="7"/>
              </w:tcPr>
            </w:tcPrChange>
          </w:tcPr>
          <w:p w:rsidR="00B61F44" w:rsidDel="00246CFF" w:rsidRDefault="00B61F44" w:rsidP="00B068EC">
            <w:pPr>
              <w:keepNext/>
              <w:keepLines/>
              <w:autoSpaceDE w:val="0"/>
              <w:autoSpaceDN w:val="0"/>
              <w:adjustRightInd w:val="0"/>
              <w:spacing w:before="60" w:after="60" w:line="260" w:lineRule="atLeast"/>
              <w:ind w:left="1611" w:hanging="1611"/>
              <w:rPr>
                <w:del w:id="7173" w:author="gorgemj" w:date="2017-11-23T13:24:00Z"/>
                <w:rFonts w:cs="Arial"/>
                <w:b/>
                <w:color w:val="000000"/>
                <w:sz w:val="24"/>
                <w:szCs w:val="24"/>
              </w:rPr>
            </w:pPr>
            <w:del w:id="7174" w:author="gorgemj" w:date="2017-11-23T13:24:00Z">
              <w:r w:rsidRPr="00817CEB" w:rsidDel="00246CFF">
                <w:rPr>
                  <w:rFonts w:eastAsia="Calibri" w:cs="Arial"/>
                  <w:b/>
                  <w:bCs/>
                </w:rPr>
                <w:delText>Requirement 48: Overpressure protection of the reactor coolant pressure boundary</w:delText>
              </w:r>
            </w:del>
          </w:p>
        </w:tc>
        <w:tc>
          <w:tcPr>
            <w:tcW w:w="6912" w:type="dxa"/>
            <w:gridSpan w:val="3"/>
            <w:tcPrChange w:id="7175" w:author="gorgemj" w:date="2017-11-30T12:36:00Z">
              <w:tcPr>
                <w:tcW w:w="5130" w:type="dxa"/>
                <w:gridSpan w:val="8"/>
              </w:tcPr>
            </w:tcPrChange>
          </w:tcPr>
          <w:p w:rsidR="00B61F44" w:rsidDel="00246CFF" w:rsidRDefault="00B61F44" w:rsidP="00B068EC">
            <w:pPr>
              <w:keepNext/>
              <w:keepLines/>
              <w:spacing w:before="60" w:after="60" w:line="260" w:lineRule="atLeast"/>
              <w:rPr>
                <w:del w:id="7176" w:author="gorgemj" w:date="2017-11-23T13:24:00Z"/>
                <w:rFonts w:cs="Arial"/>
                <w:b/>
              </w:rPr>
            </w:pPr>
          </w:p>
        </w:tc>
      </w:tr>
      <w:tr w:rsidR="00B61F44" w:rsidRPr="00817CEB" w:rsidTr="00814E5E">
        <w:tblPrEx>
          <w:tblPrExChange w:id="7177" w:author="gorgemj" w:date="2017-11-30T12:36:00Z">
            <w:tblPrEx>
              <w:tblW w:w="14165" w:type="dxa"/>
              <w:tblInd w:w="-318" w:type="dxa"/>
            </w:tblPrEx>
          </w:tblPrExChange>
        </w:tblPrEx>
        <w:trPr>
          <w:cantSplit/>
          <w:trPrChange w:id="7178" w:author="gorgemj" w:date="2017-11-30T12:36:00Z">
            <w:trPr>
              <w:gridBefore w:val="2"/>
              <w:gridAfter w:val="0"/>
              <w:cantSplit/>
            </w:trPr>
          </w:trPrChange>
        </w:trPr>
        <w:tc>
          <w:tcPr>
            <w:tcW w:w="947" w:type="dxa"/>
            <w:tcPrChange w:id="7179" w:author="gorgemj" w:date="2017-11-30T12:36:00Z">
              <w:tcPr>
                <w:tcW w:w="945" w:type="dxa"/>
                <w:gridSpan w:val="3"/>
              </w:tcPr>
            </w:tcPrChange>
          </w:tcPr>
          <w:p w:rsidR="00B61F44" w:rsidRDefault="00B61F44" w:rsidP="00B068EC">
            <w:pPr>
              <w:autoSpaceDE w:val="0"/>
              <w:autoSpaceDN w:val="0"/>
              <w:adjustRightInd w:val="0"/>
              <w:spacing w:before="60" w:after="60" w:line="260" w:lineRule="atLeast"/>
              <w:jc w:val="center"/>
              <w:rPr>
                <w:rFonts w:cs="Arial"/>
                <w:b/>
              </w:rPr>
            </w:pPr>
          </w:p>
        </w:tc>
        <w:tc>
          <w:tcPr>
            <w:tcW w:w="693" w:type="dxa"/>
            <w:tcPrChange w:id="7180" w:author="gorgemj" w:date="2017-11-30T12:36:00Z">
              <w:tcPr>
                <w:tcW w:w="747" w:type="dxa"/>
                <w:gridSpan w:val="6"/>
              </w:tcPr>
            </w:tcPrChange>
          </w:tcPr>
          <w:p w:rsidR="00B61F44" w:rsidRDefault="00B61F44" w:rsidP="00B068EC">
            <w:pPr>
              <w:autoSpaceDE w:val="0"/>
              <w:autoSpaceDN w:val="0"/>
              <w:adjustRightInd w:val="0"/>
              <w:spacing w:before="60" w:after="60" w:line="260" w:lineRule="atLeast"/>
              <w:jc w:val="center"/>
              <w:rPr>
                <w:rFonts w:cs="Arial"/>
                <w:b/>
                <w:bCs/>
              </w:rPr>
            </w:pPr>
          </w:p>
        </w:tc>
        <w:tc>
          <w:tcPr>
            <w:tcW w:w="5038" w:type="dxa"/>
            <w:gridSpan w:val="2"/>
            <w:tcPrChange w:id="7181" w:author="gorgemj" w:date="2017-11-30T12:36:00Z">
              <w:tcPr>
                <w:tcW w:w="6236" w:type="dxa"/>
                <w:gridSpan w:val="8"/>
              </w:tcPr>
            </w:tcPrChange>
          </w:tcPr>
          <w:p w:rsidR="00B61F44" w:rsidRDefault="00B61F44" w:rsidP="00B068EC">
            <w:pPr>
              <w:autoSpaceDE w:val="0"/>
              <w:autoSpaceDN w:val="0"/>
              <w:adjustRightInd w:val="0"/>
              <w:spacing w:before="60" w:after="60" w:line="260" w:lineRule="atLeast"/>
              <w:rPr>
                <w:ins w:id="7182" w:author="gorgemj" w:date="2017-11-23T13:24:00Z"/>
                <w:rFonts w:eastAsia="Calibri" w:cs="Arial"/>
                <w:b/>
                <w:bCs/>
              </w:rPr>
            </w:pPr>
            <w:ins w:id="7183" w:author="gorgemj" w:date="2017-11-23T13:24:00Z">
              <w:r w:rsidRPr="00246CFF">
                <w:rPr>
                  <w:rFonts w:eastAsia="Calibri" w:cs="Arial"/>
                  <w:b/>
                  <w:bCs/>
                </w:rPr>
                <w:t xml:space="preserve">Requirement 48: Overpressure protection of the reactor coolant pressure boundary </w:t>
              </w:r>
            </w:ins>
          </w:p>
          <w:p w:rsidR="00B61F44" w:rsidRPr="00817CEB" w:rsidRDefault="00B61F44" w:rsidP="00B068EC">
            <w:pPr>
              <w:autoSpaceDE w:val="0"/>
              <w:autoSpaceDN w:val="0"/>
              <w:adjustRightInd w:val="0"/>
              <w:spacing w:before="60" w:after="60" w:line="260" w:lineRule="atLeast"/>
              <w:rPr>
                <w:rFonts w:eastAsia="Calibri" w:cs="Arial"/>
                <w:b/>
                <w:bCs/>
              </w:rPr>
            </w:pPr>
            <w:r w:rsidRPr="00817CEB">
              <w:rPr>
                <w:rFonts w:eastAsia="Calibri" w:cs="Arial"/>
                <w:b/>
                <w:bCs/>
              </w:rPr>
              <w:t>Provision shall be made to ensure that the operation of pressure relief devices will protect the pressure boundary of the reactor coolant systems against overpressure and will not lead to the release of radioactive material from the nuclear power plant directly to the environment.</w:t>
            </w:r>
          </w:p>
        </w:tc>
        <w:tc>
          <w:tcPr>
            <w:tcW w:w="6912" w:type="dxa"/>
            <w:gridSpan w:val="3"/>
            <w:tcPrChange w:id="7184" w:author="gorgemj" w:date="2017-11-30T12:36:00Z">
              <w:tcPr>
                <w:tcW w:w="6237" w:type="dxa"/>
                <w:gridSpan w:val="9"/>
              </w:tcPr>
            </w:tcPrChange>
          </w:tcPr>
          <w:p w:rsidR="00B61F44" w:rsidRPr="00CF335A" w:rsidRDefault="00B61F44" w:rsidP="00B068EC">
            <w:pPr>
              <w:spacing w:before="60" w:after="60" w:line="260" w:lineRule="atLeast"/>
              <w:rPr>
                <w:rFonts w:eastAsia="Calibri" w:cs="Arial"/>
              </w:rPr>
            </w:pPr>
            <w:r w:rsidRPr="00817CEB">
              <w:rPr>
                <w:rFonts w:eastAsia="Calibri" w:cs="Arial"/>
              </w:rPr>
              <w:t xml:space="preserve">Overpressure protection during power operation is provided for the </w:t>
            </w:r>
            <w:del w:id="7185" w:author="gorgemj" w:date="2017-11-26T20:30:00Z">
              <w:r w:rsidRPr="00817CEB" w:rsidDel="00FC263D">
                <w:rPr>
                  <w:rFonts w:eastAsia="Calibri" w:cs="Arial"/>
                </w:rPr>
                <w:delText>reactor coolant system</w:delText>
              </w:r>
            </w:del>
            <w:ins w:id="7186" w:author="gorgemj" w:date="2017-11-26T20:30:00Z">
              <w:r>
                <w:rPr>
                  <w:rFonts w:eastAsia="Calibri" w:cs="Arial"/>
                </w:rPr>
                <w:t>RCS</w:t>
              </w:r>
            </w:ins>
            <w:r w:rsidRPr="00817CEB">
              <w:rPr>
                <w:rFonts w:eastAsia="Calibri" w:cs="Arial"/>
              </w:rPr>
              <w:t xml:space="preserve"> by </w:t>
            </w:r>
            <w:r>
              <w:rPr>
                <w:rFonts w:eastAsia="Calibri" w:cs="Arial"/>
              </w:rPr>
              <w:t xml:space="preserve">the pressurizer safety valves. </w:t>
            </w:r>
            <w:r w:rsidRPr="00817CEB">
              <w:rPr>
                <w:rFonts w:eastAsia="Calibri" w:cs="Arial"/>
              </w:rPr>
              <w:t xml:space="preserve">This protection is afforded for the following events to envelop those credible events that could lead to overpressure of the </w:t>
            </w:r>
            <w:del w:id="7187" w:author="gorgemj" w:date="2017-11-26T20:30:00Z">
              <w:r w:rsidRPr="00817CEB" w:rsidDel="00FC263D">
                <w:rPr>
                  <w:rFonts w:eastAsia="Calibri" w:cs="Arial"/>
                </w:rPr>
                <w:delText>reactor coolant system</w:delText>
              </w:r>
            </w:del>
            <w:ins w:id="7188" w:author="gorgemj" w:date="2017-11-26T20:30:00Z">
              <w:r>
                <w:rPr>
                  <w:rFonts w:eastAsia="Calibri" w:cs="Arial"/>
                </w:rPr>
                <w:t>RCS</w:t>
              </w:r>
            </w:ins>
            <w:r w:rsidRPr="00817CEB">
              <w:rPr>
                <w:rFonts w:eastAsia="Calibri" w:cs="Arial"/>
              </w:rPr>
              <w:t xml:space="preserve"> if adequate overpressure protection were not provided:</w:t>
            </w:r>
          </w:p>
          <w:p w:rsidR="00B61F44" w:rsidRPr="00CF335A" w:rsidRDefault="00B61F44" w:rsidP="00B068EC">
            <w:pPr>
              <w:pStyle w:val="ListParagraph"/>
              <w:numPr>
                <w:ilvl w:val="0"/>
                <w:numId w:val="21"/>
              </w:numPr>
              <w:autoSpaceDE w:val="0"/>
              <w:autoSpaceDN w:val="0"/>
              <w:adjustRightInd w:val="0"/>
              <w:spacing w:before="60" w:after="60" w:line="260" w:lineRule="atLeast"/>
              <w:ind w:left="612"/>
              <w:rPr>
                <w:rFonts w:eastAsia="Calibri" w:cs="Arial"/>
                <w:szCs w:val="20"/>
              </w:rPr>
            </w:pPr>
            <w:r w:rsidRPr="00CF335A">
              <w:rPr>
                <w:rFonts w:eastAsia="Calibri" w:cs="Arial"/>
                <w:szCs w:val="20"/>
              </w:rPr>
              <w:t>Loss of electrical load and/or turbine trip</w:t>
            </w:r>
          </w:p>
          <w:p w:rsidR="00B61F44" w:rsidRPr="00CF335A" w:rsidRDefault="00B61F44" w:rsidP="00B068EC">
            <w:pPr>
              <w:pStyle w:val="ListParagraph"/>
              <w:numPr>
                <w:ilvl w:val="0"/>
                <w:numId w:val="21"/>
              </w:numPr>
              <w:autoSpaceDE w:val="0"/>
              <w:autoSpaceDN w:val="0"/>
              <w:adjustRightInd w:val="0"/>
              <w:spacing w:before="60" w:after="60" w:line="260" w:lineRule="atLeast"/>
              <w:ind w:left="612"/>
              <w:rPr>
                <w:rFonts w:eastAsia="Calibri" w:cs="Arial"/>
                <w:szCs w:val="20"/>
              </w:rPr>
            </w:pPr>
            <w:r w:rsidRPr="00CF335A">
              <w:rPr>
                <w:rFonts w:eastAsia="Calibri" w:cs="Arial"/>
                <w:szCs w:val="20"/>
              </w:rPr>
              <w:t>Uncontrolled rod withdrawal at power</w:t>
            </w:r>
          </w:p>
          <w:p w:rsidR="00B61F44" w:rsidRPr="00CF335A" w:rsidRDefault="00B61F44" w:rsidP="00B068EC">
            <w:pPr>
              <w:pStyle w:val="ListParagraph"/>
              <w:numPr>
                <w:ilvl w:val="0"/>
                <w:numId w:val="21"/>
              </w:numPr>
              <w:autoSpaceDE w:val="0"/>
              <w:autoSpaceDN w:val="0"/>
              <w:adjustRightInd w:val="0"/>
              <w:spacing w:before="60" w:after="60" w:line="260" w:lineRule="atLeast"/>
              <w:ind w:left="612"/>
              <w:rPr>
                <w:rFonts w:eastAsia="Calibri" w:cs="Arial"/>
                <w:szCs w:val="20"/>
              </w:rPr>
            </w:pPr>
            <w:r w:rsidRPr="00CF335A">
              <w:rPr>
                <w:rFonts w:eastAsia="Calibri" w:cs="Arial"/>
                <w:szCs w:val="20"/>
              </w:rPr>
              <w:t>Loss of reactor coolant flow</w:t>
            </w:r>
          </w:p>
          <w:p w:rsidR="00B61F44" w:rsidRPr="00CF335A" w:rsidRDefault="00B61F44" w:rsidP="00B068EC">
            <w:pPr>
              <w:pStyle w:val="ListParagraph"/>
              <w:numPr>
                <w:ilvl w:val="0"/>
                <w:numId w:val="21"/>
              </w:numPr>
              <w:autoSpaceDE w:val="0"/>
              <w:autoSpaceDN w:val="0"/>
              <w:adjustRightInd w:val="0"/>
              <w:spacing w:before="60" w:after="60" w:line="260" w:lineRule="atLeast"/>
              <w:ind w:left="612"/>
              <w:rPr>
                <w:rFonts w:eastAsia="Calibri" w:cs="Arial"/>
                <w:szCs w:val="20"/>
              </w:rPr>
            </w:pPr>
            <w:r w:rsidRPr="00CF335A">
              <w:rPr>
                <w:rFonts w:eastAsia="Calibri" w:cs="Arial"/>
                <w:szCs w:val="20"/>
              </w:rPr>
              <w:t>Loss of normal feedwater</w:t>
            </w:r>
          </w:p>
          <w:p w:rsidR="00B61F44" w:rsidRPr="00CF335A" w:rsidRDefault="00B61F44" w:rsidP="00B068EC">
            <w:pPr>
              <w:pStyle w:val="ListParagraph"/>
              <w:numPr>
                <w:ilvl w:val="0"/>
                <w:numId w:val="21"/>
              </w:numPr>
              <w:autoSpaceDE w:val="0"/>
              <w:autoSpaceDN w:val="0"/>
              <w:adjustRightInd w:val="0"/>
              <w:spacing w:before="60" w:after="60" w:line="260" w:lineRule="atLeast"/>
              <w:ind w:left="612"/>
              <w:rPr>
                <w:rFonts w:eastAsia="Calibri" w:cs="Arial"/>
                <w:szCs w:val="20"/>
              </w:rPr>
            </w:pPr>
            <w:r w:rsidRPr="00CF335A">
              <w:rPr>
                <w:rFonts w:eastAsia="Calibri" w:cs="Arial"/>
                <w:szCs w:val="20"/>
              </w:rPr>
              <w:t>Loss of offsite power to the station auxiliaries</w:t>
            </w:r>
          </w:p>
          <w:p w:rsidR="00B61F44" w:rsidRPr="00817CEB" w:rsidRDefault="00B61F44" w:rsidP="00B068EC">
            <w:pPr>
              <w:autoSpaceDE w:val="0"/>
              <w:autoSpaceDN w:val="0"/>
              <w:adjustRightInd w:val="0"/>
              <w:spacing w:before="60" w:after="60" w:line="260" w:lineRule="atLeast"/>
              <w:rPr>
                <w:rFonts w:eastAsia="Calibri" w:cs="Arial"/>
              </w:rPr>
            </w:pPr>
            <w:r w:rsidRPr="00817CEB">
              <w:rPr>
                <w:rFonts w:eastAsia="Calibri" w:cs="Arial"/>
              </w:rPr>
              <w:t>The sizing of the pressurizer safety valves is based on the analysis of a complete loss of steam flow to the turbine, with the reactor operating at 102 percent of rated power.</w:t>
            </w:r>
          </w:p>
          <w:p w:rsidR="00B61F44" w:rsidRPr="00817CEB" w:rsidRDefault="00B61F44" w:rsidP="00B068EC">
            <w:pPr>
              <w:autoSpaceDE w:val="0"/>
              <w:autoSpaceDN w:val="0"/>
              <w:adjustRightInd w:val="0"/>
              <w:spacing w:before="60" w:after="60" w:line="260" w:lineRule="atLeast"/>
              <w:rPr>
                <w:rFonts w:eastAsia="Calibri" w:cs="Arial"/>
              </w:rPr>
            </w:pPr>
            <w:r w:rsidRPr="00817CEB">
              <w:rPr>
                <w:rFonts w:eastAsia="Calibri" w:cs="Arial"/>
              </w:rPr>
              <w:t xml:space="preserve">For those low-temperature modes of operation when operation with a water solid pressurizer is possible, a relief valve in the residual heat removal system provides low-temperature overpressure protection for the </w:t>
            </w:r>
            <w:del w:id="7189" w:author="gorgemj" w:date="2017-11-26T20:30:00Z">
              <w:r w:rsidRPr="00817CEB" w:rsidDel="00FC263D">
                <w:rPr>
                  <w:rFonts w:eastAsia="Calibri" w:cs="Arial"/>
                </w:rPr>
                <w:delText>reactor coolant system</w:delText>
              </w:r>
            </w:del>
            <w:ins w:id="7190" w:author="gorgemj" w:date="2017-11-26T20:30:00Z">
              <w:r>
                <w:rPr>
                  <w:rFonts w:eastAsia="Calibri" w:cs="Arial"/>
                </w:rPr>
                <w:t>R</w:t>
              </w:r>
            </w:ins>
            <w:ins w:id="7191" w:author="gorgemj" w:date="2017-11-26T20:31:00Z">
              <w:r>
                <w:rPr>
                  <w:rFonts w:eastAsia="Calibri" w:cs="Arial"/>
                </w:rPr>
                <w:t>CS</w:t>
              </w:r>
            </w:ins>
            <w:r w:rsidRPr="00817CEB">
              <w:rPr>
                <w:rFonts w:eastAsia="Calibri" w:cs="Arial"/>
              </w:rPr>
              <w:t>.</w:t>
            </w:r>
          </w:p>
          <w:p w:rsidR="00B61F44" w:rsidRDefault="00B61F44" w:rsidP="00B068EC">
            <w:pPr>
              <w:keepNext/>
              <w:spacing w:before="60" w:after="60" w:line="260" w:lineRule="atLeast"/>
              <w:rPr>
                <w:rFonts w:eastAsia="Calibri" w:cs="Arial"/>
              </w:rPr>
            </w:pPr>
            <w:r w:rsidRPr="00817CEB">
              <w:rPr>
                <w:rFonts w:eastAsia="Calibri" w:cs="Arial"/>
              </w:rPr>
              <w:t xml:space="preserve">See </w:t>
            </w:r>
            <w:ins w:id="7192" w:author="gorgemj" w:date="2017-11-24T17:01:00Z">
              <w:r w:rsidRPr="00993D67">
                <w:rPr>
                  <w:rFonts w:cs="Arial"/>
                  <w:b/>
                </w:rPr>
                <w:t>AP1000</w:t>
              </w:r>
              <w:r>
                <w:rPr>
                  <w:rFonts w:cs="Arial"/>
                </w:rPr>
                <w:t xml:space="preserve"> plant DCD [2]</w:t>
              </w:r>
            </w:ins>
            <w:del w:id="7193" w:author="gorgemj" w:date="2017-11-24T17:01:00Z">
              <w:r w:rsidRPr="00817CEB" w:rsidDel="006E7610">
                <w:rPr>
                  <w:rFonts w:eastAsia="Calibri" w:cs="Arial"/>
                </w:rPr>
                <w:delText>DCD</w:delText>
              </w:r>
            </w:del>
            <w:r w:rsidRPr="00817CEB">
              <w:rPr>
                <w:rFonts w:eastAsia="Calibri" w:cs="Arial"/>
              </w:rPr>
              <w:t xml:space="preserve"> </w:t>
            </w:r>
            <w:r>
              <w:rPr>
                <w:rFonts w:eastAsia="Calibri" w:cs="Arial"/>
              </w:rPr>
              <w:t>Section</w:t>
            </w:r>
            <w:r w:rsidRPr="00817CEB">
              <w:rPr>
                <w:rFonts w:eastAsia="Calibri" w:cs="Arial"/>
              </w:rPr>
              <w:t xml:space="preserve"> 5.2.2.</w:t>
            </w:r>
          </w:p>
          <w:p w:rsidR="00B61F44" w:rsidRPr="00CF335A" w:rsidRDefault="00B61F44" w:rsidP="00B068EC">
            <w:pPr>
              <w:spacing w:before="60" w:after="60" w:line="260" w:lineRule="atLeast"/>
              <w:rPr>
                <w:rFonts w:eastAsia="Calibri" w:cs="Arial"/>
              </w:rPr>
            </w:pPr>
            <w:r w:rsidRPr="00817CEB">
              <w:rPr>
                <w:rFonts w:eastAsia="Calibri" w:cs="Arial"/>
              </w:rPr>
              <w:t xml:space="preserve">Lines that connect to the RCS from other systems are provided with adequate isolation as shown on </w:t>
            </w:r>
            <w:ins w:id="7194" w:author="gorgemj" w:date="2017-11-24T17:01:00Z">
              <w:r>
                <w:rPr>
                  <w:rFonts w:cs="Arial"/>
                </w:rPr>
                <w:t xml:space="preserve">the </w:t>
              </w:r>
              <w:r w:rsidRPr="00993D67">
                <w:rPr>
                  <w:rFonts w:cs="Arial"/>
                  <w:b/>
                </w:rPr>
                <w:t>AP1000</w:t>
              </w:r>
              <w:r>
                <w:rPr>
                  <w:rFonts w:cs="Arial"/>
                </w:rPr>
                <w:t xml:space="preserve"> plant DCD [2]</w:t>
              </w:r>
            </w:ins>
            <w:del w:id="7195" w:author="gorgemj" w:date="2017-11-24T17:01:00Z">
              <w:r w:rsidRPr="006E7610" w:rsidDel="006E7610">
                <w:rPr>
                  <w:rFonts w:eastAsia="Calibri" w:cs="Arial"/>
                  <w:b/>
                  <w:rPrChange w:id="7196" w:author="gorgemj" w:date="2017-11-24T17:01:00Z">
                    <w:rPr>
                      <w:rFonts w:eastAsia="Calibri" w:cs="Arial"/>
                    </w:rPr>
                  </w:rPrChange>
                </w:rPr>
                <w:delText xml:space="preserve">their DCD </w:delText>
              </w:r>
            </w:del>
            <w:ins w:id="7197" w:author="gorgemj" w:date="2017-11-24T17:01:00Z">
              <w:r>
                <w:rPr>
                  <w:rFonts w:eastAsia="Calibri" w:cs="Arial"/>
                  <w:b/>
                </w:rPr>
                <w:t xml:space="preserve"> </w:t>
              </w:r>
            </w:ins>
            <w:r w:rsidRPr="00A366D5">
              <w:rPr>
                <w:rFonts w:eastAsia="Calibri" w:cs="Arial"/>
              </w:rPr>
              <w:t>drawings</w:t>
            </w:r>
            <w:r w:rsidRPr="00817CEB">
              <w:rPr>
                <w:rFonts w:eastAsia="Calibri" w:cs="Arial"/>
              </w:rPr>
              <w:t xml:space="preserve"> (</w:t>
            </w:r>
            <w:r>
              <w:rPr>
                <w:rFonts w:eastAsia="Calibri" w:cs="Arial"/>
              </w:rPr>
              <w:t xml:space="preserve">for example </w:t>
            </w:r>
            <w:r w:rsidRPr="00817CEB">
              <w:rPr>
                <w:rFonts w:eastAsia="Calibri" w:cs="Arial"/>
              </w:rPr>
              <w:t xml:space="preserve">CVS in </w:t>
            </w:r>
            <w:r>
              <w:rPr>
                <w:rFonts w:eastAsia="Calibri" w:cs="Arial"/>
              </w:rPr>
              <w:t>S</w:t>
            </w:r>
            <w:r w:rsidRPr="00817CEB">
              <w:rPr>
                <w:rFonts w:eastAsia="Calibri" w:cs="Arial"/>
              </w:rPr>
              <w:t>ection 9.3.6,</w:t>
            </w:r>
            <w:ins w:id="7198" w:author="friedmbn" w:date="2017-11-29T17:21:00Z">
              <w:r>
                <w:rPr>
                  <w:rFonts w:eastAsia="Calibri" w:cs="Arial"/>
                </w:rPr>
                <w:t xml:space="preserve"> and</w:t>
              </w:r>
            </w:ins>
            <w:r w:rsidRPr="00817CEB">
              <w:rPr>
                <w:rFonts w:eastAsia="Calibri" w:cs="Arial"/>
              </w:rPr>
              <w:t xml:space="preserve"> </w:t>
            </w:r>
            <w:ins w:id="7199" w:author="gorgemj" w:date="2017-11-26T20:35:00Z">
              <w:r>
                <w:rPr>
                  <w:rFonts w:eastAsia="Calibri" w:cs="Arial"/>
                </w:rPr>
                <w:t xml:space="preserve">the normal residual heat removal system </w:t>
              </w:r>
            </w:ins>
            <w:del w:id="7200" w:author="gorgemj" w:date="2017-11-26T20:35:00Z">
              <w:r w:rsidRPr="00817CEB" w:rsidDel="00FC263D">
                <w:rPr>
                  <w:rFonts w:eastAsia="Calibri" w:cs="Arial"/>
                </w:rPr>
                <w:delText xml:space="preserve">RNS </w:delText>
              </w:r>
            </w:del>
            <w:r w:rsidRPr="00817CEB">
              <w:rPr>
                <w:rFonts w:eastAsia="Calibri" w:cs="Arial"/>
              </w:rPr>
              <w:t xml:space="preserve">in </w:t>
            </w:r>
            <w:ins w:id="7201" w:author="gorgemj" w:date="2017-11-24T17:01:00Z">
              <w:r>
                <w:rPr>
                  <w:rFonts w:cs="Arial"/>
                </w:rPr>
                <w:t xml:space="preserve">the </w:t>
              </w:r>
              <w:r w:rsidRPr="00993D67">
                <w:rPr>
                  <w:rFonts w:cs="Arial"/>
                  <w:b/>
                </w:rPr>
                <w:t>AP1000</w:t>
              </w:r>
              <w:r>
                <w:rPr>
                  <w:rFonts w:cs="Arial"/>
                </w:rPr>
                <w:t xml:space="preserve"> plant DCD [2]</w:t>
              </w:r>
            </w:ins>
            <w:del w:id="7202" w:author="gorgemj" w:date="2017-11-24T17:01:00Z">
              <w:r w:rsidDel="006E7610">
                <w:rPr>
                  <w:rFonts w:eastAsia="Calibri" w:cs="Arial"/>
                </w:rPr>
                <w:delText>DCD</w:delText>
              </w:r>
            </w:del>
            <w:r>
              <w:rPr>
                <w:rFonts w:eastAsia="Calibri" w:cs="Arial"/>
              </w:rPr>
              <w:t xml:space="preserve"> </w:t>
            </w:r>
            <w:r w:rsidRPr="00817CEB">
              <w:rPr>
                <w:rFonts w:eastAsia="Calibri" w:cs="Arial"/>
              </w:rPr>
              <w:t>Section 5.4.7).</w:t>
            </w:r>
          </w:p>
        </w:tc>
      </w:tr>
      <w:tr w:rsidR="00B61F44" w:rsidRPr="00817CEB" w:rsidDel="00246CFF" w:rsidTr="00814E5E">
        <w:trPr>
          <w:cantSplit/>
          <w:del w:id="7203" w:author="gorgemj" w:date="2017-11-23T13:24:00Z"/>
          <w:trPrChange w:id="7204" w:author="gorgemj" w:date="2017-11-30T12:36:00Z">
            <w:trPr>
              <w:gridBefore w:val="6"/>
              <w:gridAfter w:val="0"/>
              <w:cantSplit/>
            </w:trPr>
          </w:trPrChange>
        </w:trPr>
        <w:tc>
          <w:tcPr>
            <w:tcW w:w="947" w:type="dxa"/>
            <w:tcPrChange w:id="7205" w:author="gorgemj" w:date="2017-11-30T12:36:00Z">
              <w:tcPr>
                <w:tcW w:w="945" w:type="dxa"/>
                <w:gridSpan w:val="6"/>
              </w:tcPr>
            </w:tcPrChange>
          </w:tcPr>
          <w:p w:rsidR="00B61F44" w:rsidDel="00246CFF" w:rsidRDefault="00B61F44" w:rsidP="00CF335A">
            <w:pPr>
              <w:keepNext/>
              <w:keepLines/>
              <w:autoSpaceDE w:val="0"/>
              <w:autoSpaceDN w:val="0"/>
              <w:adjustRightInd w:val="0"/>
              <w:spacing w:before="60" w:after="60" w:line="280" w:lineRule="atLeast"/>
              <w:jc w:val="center"/>
              <w:rPr>
                <w:del w:id="7206" w:author="gorgemj" w:date="2017-11-23T13:24:00Z"/>
                <w:rFonts w:cs="Arial"/>
                <w:b/>
              </w:rPr>
            </w:pPr>
          </w:p>
        </w:tc>
        <w:tc>
          <w:tcPr>
            <w:tcW w:w="693" w:type="dxa"/>
            <w:tcPrChange w:id="7207" w:author="gorgemj" w:date="2017-11-30T12:36:00Z">
              <w:tcPr>
                <w:tcW w:w="747" w:type="dxa"/>
                <w:gridSpan w:val="3"/>
              </w:tcPr>
            </w:tcPrChange>
          </w:tcPr>
          <w:p w:rsidR="00B61F44" w:rsidDel="00246CFF" w:rsidRDefault="00B61F44" w:rsidP="00CF335A">
            <w:pPr>
              <w:keepNext/>
              <w:keepLines/>
              <w:autoSpaceDE w:val="0"/>
              <w:autoSpaceDN w:val="0"/>
              <w:adjustRightInd w:val="0"/>
              <w:spacing w:before="60" w:after="60" w:line="280" w:lineRule="atLeast"/>
              <w:jc w:val="center"/>
              <w:rPr>
                <w:del w:id="7208" w:author="gorgemj" w:date="2017-11-23T13:24:00Z"/>
                <w:rFonts w:cs="Arial"/>
                <w:b/>
                <w:bCs/>
              </w:rPr>
            </w:pPr>
          </w:p>
        </w:tc>
        <w:tc>
          <w:tcPr>
            <w:tcW w:w="5038" w:type="dxa"/>
            <w:gridSpan w:val="2"/>
            <w:tcPrChange w:id="7209" w:author="gorgemj" w:date="2017-11-30T12:36:00Z">
              <w:tcPr>
                <w:tcW w:w="6768" w:type="dxa"/>
                <w:gridSpan w:val="7"/>
              </w:tcPr>
            </w:tcPrChange>
          </w:tcPr>
          <w:p w:rsidR="00B61F44" w:rsidDel="00246CFF" w:rsidRDefault="00B61F44" w:rsidP="00CF335A">
            <w:pPr>
              <w:keepNext/>
              <w:keepLines/>
              <w:autoSpaceDE w:val="0"/>
              <w:autoSpaceDN w:val="0"/>
              <w:adjustRightInd w:val="0"/>
              <w:spacing w:before="60" w:after="60" w:line="280" w:lineRule="atLeast"/>
              <w:rPr>
                <w:del w:id="7210" w:author="gorgemj" w:date="2017-11-23T13:24:00Z"/>
                <w:rFonts w:cs="Arial"/>
                <w:b/>
                <w:color w:val="000000"/>
                <w:sz w:val="24"/>
                <w:szCs w:val="24"/>
              </w:rPr>
            </w:pPr>
            <w:del w:id="7211" w:author="gorgemj" w:date="2017-11-23T13:24:00Z">
              <w:r w:rsidRPr="00817CEB" w:rsidDel="00246CFF">
                <w:rPr>
                  <w:rFonts w:eastAsia="Calibri" w:cs="Arial"/>
                  <w:b/>
                  <w:bCs/>
                </w:rPr>
                <w:delText>Requirement 49: Inventory of reactor coolant</w:delText>
              </w:r>
            </w:del>
          </w:p>
        </w:tc>
        <w:tc>
          <w:tcPr>
            <w:tcW w:w="6912" w:type="dxa"/>
            <w:gridSpan w:val="3"/>
            <w:tcPrChange w:id="7212" w:author="gorgemj" w:date="2017-11-30T12:36:00Z">
              <w:tcPr>
                <w:tcW w:w="5130" w:type="dxa"/>
                <w:gridSpan w:val="8"/>
              </w:tcPr>
            </w:tcPrChange>
          </w:tcPr>
          <w:p w:rsidR="00B61F44" w:rsidDel="00246CFF" w:rsidRDefault="00B61F44" w:rsidP="00CF335A">
            <w:pPr>
              <w:keepNext/>
              <w:keepLines/>
              <w:spacing w:before="60" w:after="60" w:line="280" w:lineRule="atLeast"/>
              <w:rPr>
                <w:del w:id="7213" w:author="gorgemj" w:date="2017-11-23T13:24:00Z"/>
                <w:rFonts w:cs="Arial"/>
                <w:b/>
              </w:rPr>
            </w:pPr>
          </w:p>
        </w:tc>
      </w:tr>
      <w:tr w:rsidR="00B61F44" w:rsidRPr="00817CEB" w:rsidTr="00814E5E">
        <w:trPr>
          <w:cantSplit/>
          <w:trPrChange w:id="7214" w:author="gorgemj" w:date="2017-11-30T12:36:00Z">
            <w:trPr>
              <w:gridBefore w:val="6"/>
              <w:gridAfter w:val="0"/>
              <w:cantSplit/>
            </w:trPr>
          </w:trPrChange>
        </w:trPr>
        <w:tc>
          <w:tcPr>
            <w:tcW w:w="947" w:type="dxa"/>
            <w:tcPrChange w:id="7215" w:author="gorgemj" w:date="2017-11-30T12:36:00Z">
              <w:tcPr>
                <w:tcW w:w="945" w:type="dxa"/>
                <w:gridSpan w:val="6"/>
              </w:tcPr>
            </w:tcPrChange>
          </w:tcPr>
          <w:p w:rsidR="00B61F44" w:rsidRDefault="00B61F44" w:rsidP="00542606">
            <w:pPr>
              <w:autoSpaceDE w:val="0"/>
              <w:autoSpaceDN w:val="0"/>
              <w:adjustRightInd w:val="0"/>
              <w:spacing w:before="60" w:after="60" w:line="280" w:lineRule="atLeast"/>
              <w:jc w:val="center"/>
              <w:rPr>
                <w:rFonts w:cs="Arial"/>
                <w:b/>
              </w:rPr>
            </w:pPr>
          </w:p>
        </w:tc>
        <w:tc>
          <w:tcPr>
            <w:tcW w:w="693" w:type="dxa"/>
            <w:tcPrChange w:id="7216" w:author="gorgemj" w:date="2017-11-30T12:36:00Z">
              <w:tcPr>
                <w:tcW w:w="747" w:type="dxa"/>
                <w:gridSpan w:val="3"/>
              </w:tcPr>
            </w:tcPrChange>
          </w:tcPr>
          <w:p w:rsidR="00B61F44" w:rsidRDefault="00B61F44" w:rsidP="00542606">
            <w:pPr>
              <w:autoSpaceDE w:val="0"/>
              <w:autoSpaceDN w:val="0"/>
              <w:adjustRightInd w:val="0"/>
              <w:spacing w:before="60" w:after="60" w:line="280" w:lineRule="atLeast"/>
              <w:jc w:val="center"/>
              <w:rPr>
                <w:rFonts w:cs="Arial"/>
                <w:b/>
                <w:bCs/>
              </w:rPr>
            </w:pPr>
          </w:p>
        </w:tc>
        <w:tc>
          <w:tcPr>
            <w:tcW w:w="5038" w:type="dxa"/>
            <w:gridSpan w:val="2"/>
            <w:tcPrChange w:id="7217" w:author="gorgemj" w:date="2017-11-30T12:36:00Z">
              <w:tcPr>
                <w:tcW w:w="6768" w:type="dxa"/>
                <w:gridSpan w:val="7"/>
              </w:tcPr>
            </w:tcPrChange>
          </w:tcPr>
          <w:p w:rsidR="00B61F44" w:rsidRDefault="00B61F44" w:rsidP="00542606">
            <w:pPr>
              <w:autoSpaceDE w:val="0"/>
              <w:autoSpaceDN w:val="0"/>
              <w:adjustRightInd w:val="0"/>
              <w:spacing w:before="60" w:after="60" w:line="280" w:lineRule="atLeast"/>
              <w:rPr>
                <w:ins w:id="7218" w:author="gorgemj" w:date="2017-11-23T13:24:00Z"/>
                <w:rFonts w:eastAsia="Calibri" w:cs="Arial"/>
                <w:b/>
                <w:bCs/>
              </w:rPr>
            </w:pPr>
            <w:ins w:id="7219" w:author="gorgemj" w:date="2017-11-23T13:24:00Z">
              <w:r w:rsidRPr="00246CFF">
                <w:rPr>
                  <w:rFonts w:eastAsia="Calibri" w:cs="Arial"/>
                  <w:b/>
                  <w:bCs/>
                </w:rPr>
                <w:t xml:space="preserve">Requirement 49: Inventory of reactor coolant </w:t>
              </w:r>
            </w:ins>
          </w:p>
          <w:p w:rsidR="00B61F44" w:rsidRPr="00817CEB" w:rsidRDefault="00B61F44" w:rsidP="00542606">
            <w:pPr>
              <w:autoSpaceDE w:val="0"/>
              <w:autoSpaceDN w:val="0"/>
              <w:adjustRightInd w:val="0"/>
              <w:spacing w:before="60" w:after="60" w:line="280" w:lineRule="atLeast"/>
              <w:rPr>
                <w:rFonts w:eastAsia="Calibri" w:cs="Arial"/>
                <w:b/>
                <w:bCs/>
              </w:rPr>
            </w:pPr>
            <w:r w:rsidRPr="00817CEB">
              <w:rPr>
                <w:rFonts w:eastAsia="Calibri" w:cs="Arial"/>
                <w:b/>
                <w:bCs/>
              </w:rPr>
              <w:t>Provision shall be made for controlling the inventory, temperature and pressure of the reactor coolant to ensure that specified design limits are not exceeded in any operational states of the nuclear power plant, with due account taken of volumetric changes and leakage.</w:t>
            </w:r>
          </w:p>
        </w:tc>
        <w:tc>
          <w:tcPr>
            <w:tcW w:w="6912" w:type="dxa"/>
            <w:gridSpan w:val="3"/>
            <w:tcPrChange w:id="7220" w:author="gorgemj" w:date="2017-11-30T12:36:00Z">
              <w:tcPr>
                <w:tcW w:w="5130" w:type="dxa"/>
                <w:gridSpan w:val="8"/>
              </w:tcPr>
            </w:tcPrChange>
          </w:tcPr>
          <w:p w:rsidR="00B61F44" w:rsidRDefault="00B61F44" w:rsidP="00542606">
            <w:pPr>
              <w:keepNext/>
              <w:spacing w:before="60" w:after="60" w:line="280" w:lineRule="atLeast"/>
              <w:rPr>
                <w:rFonts w:cs="Arial"/>
              </w:rPr>
            </w:pPr>
            <w:r w:rsidRPr="00817CEB">
              <w:rPr>
                <w:rFonts w:cs="Arial"/>
              </w:rPr>
              <w:t>Changes in the reactor coolant volume will be accommodated by the pressurizer level program for normal power changes, including the transition from hot standby to full-power operation and returning to hot standby</w:t>
            </w:r>
            <w:r>
              <w:rPr>
                <w:rFonts w:cs="Arial"/>
              </w:rPr>
              <w:t xml:space="preserve">. </w:t>
            </w:r>
            <w:r w:rsidRPr="00817CEB">
              <w:rPr>
                <w:rFonts w:cs="Arial"/>
              </w:rPr>
              <w:t xml:space="preserve">In addition, the pressurizer has sufficient volume to accommodate minor </w:t>
            </w:r>
            <w:del w:id="7221" w:author="gorgemj" w:date="2017-11-26T20:31:00Z">
              <w:r w:rsidRPr="00817CEB" w:rsidDel="00FC263D">
                <w:rPr>
                  <w:rFonts w:cs="Arial"/>
                </w:rPr>
                <w:delText>reactor coolant system</w:delText>
              </w:r>
            </w:del>
            <w:ins w:id="7222" w:author="gorgemj" w:date="2017-11-26T20:31:00Z">
              <w:r>
                <w:rPr>
                  <w:rFonts w:cs="Arial"/>
                </w:rPr>
                <w:t>RCS</w:t>
              </w:r>
            </w:ins>
            <w:r w:rsidRPr="00817CEB">
              <w:rPr>
                <w:rFonts w:cs="Arial"/>
              </w:rPr>
              <w:t xml:space="preserve"> leakage.</w:t>
            </w:r>
          </w:p>
          <w:p w:rsidR="00B61F44" w:rsidRDefault="00B61F44" w:rsidP="00542606">
            <w:pPr>
              <w:keepNext/>
              <w:spacing w:before="60" w:after="60" w:line="280" w:lineRule="atLeast"/>
              <w:rPr>
                <w:rFonts w:cs="Arial"/>
                <w:color w:val="000000"/>
                <w:sz w:val="24"/>
                <w:szCs w:val="24"/>
              </w:rPr>
            </w:pPr>
            <w:r w:rsidRPr="00817CEB">
              <w:rPr>
                <w:rFonts w:cs="Arial"/>
              </w:rPr>
              <w:t xml:space="preserve">The </w:t>
            </w:r>
            <w:del w:id="7223" w:author="gorgemj" w:date="2017-11-26T20:03:00Z">
              <w:r w:rsidRPr="00817CEB" w:rsidDel="00F82440">
                <w:rPr>
                  <w:rFonts w:cs="Arial"/>
                </w:rPr>
                <w:delText>Chemical and Volume Control System</w:delText>
              </w:r>
            </w:del>
            <w:ins w:id="7224" w:author="gorgemj" w:date="2017-11-26T20:03:00Z">
              <w:r>
                <w:rPr>
                  <w:rFonts w:cs="Arial"/>
                </w:rPr>
                <w:t>CVS</w:t>
              </w:r>
            </w:ins>
            <w:r w:rsidRPr="00817CEB">
              <w:rPr>
                <w:rFonts w:cs="Arial"/>
              </w:rPr>
              <w:t xml:space="preserve"> is normally used to maintain the required coolant inventory in the </w:t>
            </w:r>
            <w:del w:id="7225" w:author="gorgemj" w:date="2017-11-26T20:31:00Z">
              <w:r w:rsidRPr="00817CEB" w:rsidDel="00FC263D">
                <w:rPr>
                  <w:rFonts w:cs="Arial"/>
                </w:rPr>
                <w:delText>reactor coolant system</w:delText>
              </w:r>
            </w:del>
            <w:ins w:id="7226" w:author="gorgemj" w:date="2017-11-26T20:31:00Z">
              <w:r>
                <w:rPr>
                  <w:rFonts w:cs="Arial"/>
                </w:rPr>
                <w:t>RCS</w:t>
              </w:r>
            </w:ins>
            <w:r w:rsidRPr="00817CEB">
              <w:rPr>
                <w:rFonts w:cs="Arial"/>
              </w:rPr>
              <w:t xml:space="preserve"> and maintains the programmed pressurizer water level during normal plant operations</w:t>
            </w:r>
            <w:r>
              <w:rPr>
                <w:rFonts w:cs="Arial"/>
              </w:rPr>
              <w:t xml:space="preserve">. </w:t>
            </w:r>
            <w:r w:rsidRPr="00817CEB">
              <w:rPr>
                <w:rFonts w:cs="Arial"/>
              </w:rPr>
              <w:t>See</w:t>
            </w:r>
            <w:del w:id="7227" w:author="gorgemj" w:date="2017-11-24T17:01:00Z">
              <w:r w:rsidRPr="00817CEB" w:rsidDel="006E7610">
                <w:rPr>
                  <w:rFonts w:cs="Arial"/>
                </w:rPr>
                <w:delText xml:space="preserve"> </w:delText>
              </w:r>
            </w:del>
            <w:ins w:id="7228" w:author="gorgemj" w:date="2017-11-24T17:01:00Z">
              <w:r>
                <w:rPr>
                  <w:rFonts w:cs="Arial"/>
                </w:rPr>
                <w:t xml:space="preserve"> </w:t>
              </w:r>
              <w:r w:rsidRPr="00993D67">
                <w:rPr>
                  <w:rFonts w:cs="Arial"/>
                  <w:b/>
                </w:rPr>
                <w:t>AP1000</w:t>
              </w:r>
              <w:r>
                <w:rPr>
                  <w:rFonts w:cs="Arial"/>
                </w:rPr>
                <w:t xml:space="preserve"> plant DCD [2]</w:t>
              </w:r>
            </w:ins>
            <w:del w:id="7229" w:author="gorgemj" w:date="2017-11-24T17:01:00Z">
              <w:r w:rsidRPr="00817CEB" w:rsidDel="006E7610">
                <w:rPr>
                  <w:rFonts w:cs="Arial"/>
                </w:rPr>
                <w:delText>DCD</w:delText>
              </w:r>
            </w:del>
            <w:r w:rsidRPr="00817CEB">
              <w:rPr>
                <w:rFonts w:cs="Arial"/>
              </w:rPr>
              <w:t xml:space="preserve"> </w:t>
            </w:r>
            <w:r>
              <w:rPr>
                <w:rFonts w:cs="Arial"/>
              </w:rPr>
              <w:t>Section</w:t>
            </w:r>
            <w:r w:rsidRPr="00817CEB">
              <w:rPr>
                <w:rFonts w:cs="Arial"/>
              </w:rPr>
              <w:t xml:space="preserve"> 9.3.6</w:t>
            </w:r>
            <w:r>
              <w:rPr>
                <w:rFonts w:cs="Arial"/>
              </w:rPr>
              <w:t xml:space="preserve">. </w:t>
            </w:r>
          </w:p>
          <w:p w:rsidR="00B61F44" w:rsidRDefault="00B61F44" w:rsidP="00542606">
            <w:pPr>
              <w:keepNext/>
              <w:spacing w:before="60" w:after="60" w:line="280" w:lineRule="atLeast"/>
              <w:rPr>
                <w:rFonts w:cs="Arial"/>
                <w:color w:val="000000"/>
                <w:sz w:val="24"/>
                <w:szCs w:val="24"/>
              </w:rPr>
            </w:pPr>
            <w:del w:id="7230" w:author="gorgemj" w:date="2017-11-24T17:55:00Z">
              <w:r w:rsidRPr="00817CEB" w:rsidDel="006272A4">
                <w:rPr>
                  <w:rFonts w:cs="Arial"/>
                </w:rPr>
                <w:delText>Safety-related</w:delText>
              </w:r>
            </w:del>
            <w:ins w:id="7231" w:author="gorgemj" w:date="2017-11-24T17:55:00Z">
              <w:r>
                <w:rPr>
                  <w:rFonts w:cs="Arial"/>
                </w:rPr>
                <w:t>Safety</w:t>
              </w:r>
            </w:ins>
            <w:r w:rsidRPr="00817CEB">
              <w:rPr>
                <w:rFonts w:cs="Arial"/>
              </w:rPr>
              <w:t xml:space="preserve"> passive </w:t>
            </w:r>
            <w:del w:id="7232" w:author="gorgemj" w:date="2017-11-26T20:31:00Z">
              <w:r w:rsidRPr="00817CEB" w:rsidDel="00FC263D">
                <w:rPr>
                  <w:rFonts w:cs="Arial"/>
                </w:rPr>
                <w:delText>reactor coolant system</w:delText>
              </w:r>
            </w:del>
            <w:ins w:id="7233" w:author="gorgemj" w:date="2017-11-26T20:31:00Z">
              <w:r>
                <w:rPr>
                  <w:rFonts w:cs="Arial"/>
                </w:rPr>
                <w:t>RCS</w:t>
              </w:r>
            </w:ins>
            <w:r w:rsidRPr="00817CEB">
              <w:rPr>
                <w:rFonts w:cs="Arial"/>
              </w:rPr>
              <w:t xml:space="preserve"> makeup is provided to maintain the RCS inventory in case the CVS is unavailable</w:t>
            </w:r>
            <w:r>
              <w:rPr>
                <w:rFonts w:cs="Arial"/>
              </w:rPr>
              <w:t xml:space="preserve">. </w:t>
            </w:r>
            <w:r w:rsidRPr="00817CEB">
              <w:rPr>
                <w:rFonts w:cs="Arial"/>
              </w:rPr>
              <w:t xml:space="preserve">It can accommodate small leaks when the normal CVS makeup system is unavailable and can accommodate larger leaks resulting </w:t>
            </w:r>
            <w:del w:id="7234" w:author="gorgemj" w:date="2017-11-24T17:36:00Z">
              <w:r w:rsidRPr="00817CEB" w:rsidDel="00A366D5">
                <w:rPr>
                  <w:rFonts w:cs="Arial"/>
                </w:rPr>
                <w:delText>from loss of coolant accident</w:delText>
              </w:r>
            </w:del>
            <w:ins w:id="7235" w:author="gorgemj" w:date="2017-11-24T17:36:00Z">
              <w:r>
                <w:rPr>
                  <w:rFonts w:cs="Arial"/>
                </w:rPr>
                <w:t>LOCA</w:t>
              </w:r>
            </w:ins>
            <w:r w:rsidRPr="00817CEB">
              <w:rPr>
                <w:rFonts w:cs="Arial"/>
              </w:rPr>
              <w:t>s</w:t>
            </w:r>
            <w:r>
              <w:rPr>
                <w:rFonts w:cs="Arial"/>
              </w:rPr>
              <w:t xml:space="preserve">. </w:t>
            </w:r>
            <w:del w:id="7236" w:author="gorgemj" w:date="2017-11-24T17:55:00Z">
              <w:r w:rsidRPr="00817CEB" w:rsidDel="006272A4">
                <w:rPr>
                  <w:rFonts w:cs="Arial"/>
                </w:rPr>
                <w:delText>Safety-related</w:delText>
              </w:r>
            </w:del>
            <w:ins w:id="7237" w:author="gorgemj" w:date="2017-11-24T17:55:00Z">
              <w:r>
                <w:rPr>
                  <w:rFonts w:cs="Arial"/>
                </w:rPr>
                <w:t>Safety</w:t>
              </w:r>
            </w:ins>
            <w:r w:rsidRPr="00817CEB">
              <w:rPr>
                <w:rFonts w:cs="Arial"/>
              </w:rPr>
              <w:t xml:space="preserve"> reactor coolant makeup and safety injection are provided by the passive core cooling </w:t>
            </w:r>
            <w:r>
              <w:rPr>
                <w:rFonts w:cs="Arial"/>
              </w:rPr>
              <w:t xml:space="preserve">system described in </w:t>
            </w:r>
            <w:ins w:id="7238" w:author="gorgemj" w:date="2017-11-24T17:01:00Z">
              <w:r>
                <w:rPr>
                  <w:rFonts w:cs="Arial"/>
                </w:rPr>
                <w:t xml:space="preserve">the </w:t>
              </w:r>
              <w:r w:rsidRPr="00993D67">
                <w:rPr>
                  <w:rFonts w:cs="Arial"/>
                  <w:b/>
                </w:rPr>
                <w:t>AP1000</w:t>
              </w:r>
              <w:r>
                <w:rPr>
                  <w:rFonts w:cs="Arial"/>
                </w:rPr>
                <w:t xml:space="preserve"> plant DCD [2]</w:t>
              </w:r>
            </w:ins>
            <w:del w:id="7239" w:author="gorgemj" w:date="2017-11-24T17:01:00Z">
              <w:r w:rsidDel="006E7610">
                <w:rPr>
                  <w:rFonts w:cs="Arial"/>
                </w:rPr>
                <w:delText>DCD</w:delText>
              </w:r>
            </w:del>
            <w:r>
              <w:rPr>
                <w:rFonts w:cs="Arial"/>
              </w:rPr>
              <w:t xml:space="preserve"> Section </w:t>
            </w:r>
            <w:r w:rsidRPr="00817CEB">
              <w:rPr>
                <w:rFonts w:cs="Arial"/>
              </w:rPr>
              <w:t>6.3</w:t>
            </w:r>
            <w:r>
              <w:rPr>
                <w:rFonts w:cs="Arial"/>
              </w:rPr>
              <w:t xml:space="preserve">. </w:t>
            </w:r>
          </w:p>
          <w:p w:rsidR="00B61F44" w:rsidRDefault="00B61F44" w:rsidP="00542606">
            <w:pPr>
              <w:spacing w:before="60" w:after="60" w:line="280" w:lineRule="atLeast"/>
              <w:rPr>
                <w:rFonts w:cs="Arial"/>
                <w:b/>
                <w:color w:val="000000"/>
                <w:sz w:val="24"/>
                <w:szCs w:val="24"/>
              </w:rPr>
            </w:pPr>
            <w:r w:rsidRPr="00817CEB">
              <w:rPr>
                <w:rFonts w:cs="Arial"/>
              </w:rPr>
              <w:t xml:space="preserve">Provisions are made for detection of leakage through the reactor coolant boundary for the </w:t>
            </w:r>
            <w:r w:rsidRPr="00817CEB">
              <w:rPr>
                <w:rFonts w:cs="Arial"/>
                <w:b/>
              </w:rPr>
              <w:t>AP1000</w:t>
            </w:r>
            <w:r w:rsidRPr="00817CEB">
              <w:rPr>
                <w:rFonts w:cs="Arial"/>
              </w:rPr>
              <w:t xml:space="preserve"> </w:t>
            </w:r>
            <w:r>
              <w:rPr>
                <w:rFonts w:cs="Arial"/>
              </w:rPr>
              <w:t>plant</w:t>
            </w:r>
            <w:r w:rsidRPr="00817CEB">
              <w:rPr>
                <w:rFonts w:cs="Arial"/>
              </w:rPr>
              <w:t xml:space="preserve"> as discussed in </w:t>
            </w:r>
            <w:ins w:id="7240" w:author="gorgemj" w:date="2017-11-24T17:01:00Z">
              <w:r>
                <w:rPr>
                  <w:rFonts w:cs="Arial"/>
                </w:rPr>
                <w:t xml:space="preserve">the </w:t>
              </w:r>
              <w:r w:rsidRPr="00993D67">
                <w:rPr>
                  <w:rFonts w:cs="Arial"/>
                  <w:b/>
                </w:rPr>
                <w:t>AP1000</w:t>
              </w:r>
              <w:r>
                <w:rPr>
                  <w:rFonts w:cs="Arial"/>
                </w:rPr>
                <w:t xml:space="preserve"> plant DCD [2]</w:t>
              </w:r>
            </w:ins>
            <w:del w:id="7241" w:author="gorgemj" w:date="2017-11-24T17:01:00Z">
              <w:r w:rsidRPr="00817CEB" w:rsidDel="006E7610">
                <w:rPr>
                  <w:rFonts w:cs="Arial"/>
                </w:rPr>
                <w:delText>DCD</w:delText>
              </w:r>
            </w:del>
            <w:r w:rsidRPr="00817CEB">
              <w:rPr>
                <w:rFonts w:cs="Arial"/>
              </w:rPr>
              <w:t xml:space="preserve"> </w:t>
            </w:r>
            <w:r>
              <w:rPr>
                <w:rFonts w:cs="Arial"/>
              </w:rPr>
              <w:t>Section</w:t>
            </w:r>
            <w:r w:rsidRPr="00817CEB">
              <w:rPr>
                <w:rFonts w:cs="Arial"/>
              </w:rPr>
              <w:t xml:space="preserve"> 5.2.5</w:t>
            </w:r>
            <w:r>
              <w:rPr>
                <w:rFonts w:cs="Arial"/>
              </w:rPr>
              <w:t xml:space="preserve">. </w:t>
            </w:r>
          </w:p>
        </w:tc>
      </w:tr>
      <w:tr w:rsidR="00B61F44" w:rsidRPr="00817CEB" w:rsidDel="00246CFF" w:rsidTr="00814E5E">
        <w:trPr>
          <w:cantSplit/>
          <w:del w:id="7242" w:author="gorgemj" w:date="2017-11-23T13:25:00Z"/>
          <w:trPrChange w:id="7243" w:author="gorgemj" w:date="2017-11-30T12:36:00Z">
            <w:trPr>
              <w:gridBefore w:val="6"/>
              <w:gridAfter w:val="0"/>
              <w:cantSplit/>
            </w:trPr>
          </w:trPrChange>
        </w:trPr>
        <w:tc>
          <w:tcPr>
            <w:tcW w:w="947" w:type="dxa"/>
            <w:tcPrChange w:id="7244" w:author="gorgemj" w:date="2017-11-30T12:36:00Z">
              <w:tcPr>
                <w:tcW w:w="945" w:type="dxa"/>
                <w:gridSpan w:val="6"/>
              </w:tcPr>
            </w:tcPrChange>
          </w:tcPr>
          <w:p w:rsidR="00B61F44" w:rsidDel="00246CFF" w:rsidRDefault="00B61F44" w:rsidP="00B03BB3">
            <w:pPr>
              <w:keepNext/>
              <w:keepLines/>
              <w:autoSpaceDE w:val="0"/>
              <w:autoSpaceDN w:val="0"/>
              <w:adjustRightInd w:val="0"/>
              <w:spacing w:before="60" w:after="60" w:line="280" w:lineRule="atLeast"/>
              <w:jc w:val="center"/>
              <w:rPr>
                <w:del w:id="7245" w:author="gorgemj" w:date="2017-11-23T13:25:00Z"/>
                <w:rFonts w:cs="Arial"/>
                <w:b/>
              </w:rPr>
            </w:pPr>
          </w:p>
        </w:tc>
        <w:tc>
          <w:tcPr>
            <w:tcW w:w="693" w:type="dxa"/>
            <w:tcPrChange w:id="7246" w:author="gorgemj" w:date="2017-11-30T12:36:00Z">
              <w:tcPr>
                <w:tcW w:w="747" w:type="dxa"/>
                <w:gridSpan w:val="3"/>
              </w:tcPr>
            </w:tcPrChange>
          </w:tcPr>
          <w:p w:rsidR="00B61F44" w:rsidDel="00246CFF" w:rsidRDefault="00B61F44" w:rsidP="00B03BB3">
            <w:pPr>
              <w:keepNext/>
              <w:keepLines/>
              <w:autoSpaceDE w:val="0"/>
              <w:autoSpaceDN w:val="0"/>
              <w:adjustRightInd w:val="0"/>
              <w:spacing w:before="60" w:after="60" w:line="280" w:lineRule="atLeast"/>
              <w:jc w:val="center"/>
              <w:rPr>
                <w:del w:id="7247" w:author="gorgemj" w:date="2017-11-23T13:25:00Z"/>
                <w:rFonts w:cs="Arial"/>
                <w:b/>
                <w:bCs/>
              </w:rPr>
            </w:pPr>
          </w:p>
        </w:tc>
        <w:tc>
          <w:tcPr>
            <w:tcW w:w="5038" w:type="dxa"/>
            <w:gridSpan w:val="2"/>
            <w:tcPrChange w:id="7248" w:author="gorgemj" w:date="2017-11-30T12:36:00Z">
              <w:tcPr>
                <w:tcW w:w="6768" w:type="dxa"/>
                <w:gridSpan w:val="7"/>
              </w:tcPr>
            </w:tcPrChange>
          </w:tcPr>
          <w:p w:rsidR="00B61F44" w:rsidDel="00246CFF" w:rsidRDefault="00B61F44" w:rsidP="00B03BB3">
            <w:pPr>
              <w:keepNext/>
              <w:keepLines/>
              <w:autoSpaceDE w:val="0"/>
              <w:autoSpaceDN w:val="0"/>
              <w:adjustRightInd w:val="0"/>
              <w:spacing w:before="60" w:after="60" w:line="280" w:lineRule="atLeast"/>
              <w:rPr>
                <w:del w:id="7249" w:author="gorgemj" w:date="2017-11-23T13:25:00Z"/>
                <w:rFonts w:cs="Arial"/>
                <w:b/>
                <w:color w:val="000000"/>
                <w:sz w:val="24"/>
                <w:szCs w:val="24"/>
              </w:rPr>
            </w:pPr>
            <w:del w:id="7250" w:author="gorgemj" w:date="2017-11-23T13:25:00Z">
              <w:r w:rsidRPr="00817CEB" w:rsidDel="00246CFF">
                <w:rPr>
                  <w:rFonts w:eastAsia="Calibri" w:cs="Arial"/>
                  <w:b/>
                  <w:bCs/>
                </w:rPr>
                <w:delText>Requirement 50: Cleanup of reactor coolant</w:delText>
              </w:r>
            </w:del>
          </w:p>
        </w:tc>
        <w:tc>
          <w:tcPr>
            <w:tcW w:w="6912" w:type="dxa"/>
            <w:gridSpan w:val="3"/>
            <w:tcPrChange w:id="7251" w:author="gorgemj" w:date="2017-11-30T12:36:00Z">
              <w:tcPr>
                <w:tcW w:w="5130" w:type="dxa"/>
                <w:gridSpan w:val="8"/>
              </w:tcPr>
            </w:tcPrChange>
          </w:tcPr>
          <w:p w:rsidR="00B61F44" w:rsidDel="00246CFF" w:rsidRDefault="00B61F44" w:rsidP="00B03BB3">
            <w:pPr>
              <w:keepNext/>
              <w:keepLines/>
              <w:spacing w:before="60" w:after="60" w:line="280" w:lineRule="atLeast"/>
              <w:rPr>
                <w:del w:id="7252" w:author="gorgemj" w:date="2017-11-23T13:25:00Z"/>
                <w:rFonts w:cs="Arial"/>
                <w:b/>
              </w:rPr>
            </w:pPr>
          </w:p>
        </w:tc>
      </w:tr>
      <w:tr w:rsidR="00B61F44" w:rsidRPr="00817CEB" w:rsidTr="00814E5E">
        <w:trPr>
          <w:cantSplit/>
          <w:trPrChange w:id="7253" w:author="gorgemj" w:date="2017-11-30T12:36:00Z">
            <w:trPr>
              <w:gridBefore w:val="6"/>
              <w:gridAfter w:val="0"/>
              <w:cantSplit/>
            </w:trPr>
          </w:trPrChange>
        </w:trPr>
        <w:tc>
          <w:tcPr>
            <w:tcW w:w="947" w:type="dxa"/>
            <w:tcPrChange w:id="7254" w:author="gorgemj" w:date="2017-11-30T12:36:00Z">
              <w:tcPr>
                <w:tcW w:w="945" w:type="dxa"/>
                <w:gridSpan w:val="6"/>
              </w:tcPr>
            </w:tcPrChange>
          </w:tcPr>
          <w:p w:rsidR="00B61F44" w:rsidRDefault="00B61F44" w:rsidP="00542606">
            <w:pPr>
              <w:autoSpaceDE w:val="0"/>
              <w:autoSpaceDN w:val="0"/>
              <w:adjustRightInd w:val="0"/>
              <w:spacing w:before="60" w:after="60" w:line="280" w:lineRule="atLeast"/>
              <w:jc w:val="center"/>
              <w:rPr>
                <w:rFonts w:cs="Arial"/>
                <w:b/>
              </w:rPr>
            </w:pPr>
          </w:p>
        </w:tc>
        <w:tc>
          <w:tcPr>
            <w:tcW w:w="693" w:type="dxa"/>
            <w:tcPrChange w:id="7255" w:author="gorgemj" w:date="2017-11-30T12:36:00Z">
              <w:tcPr>
                <w:tcW w:w="747" w:type="dxa"/>
                <w:gridSpan w:val="3"/>
              </w:tcPr>
            </w:tcPrChange>
          </w:tcPr>
          <w:p w:rsidR="00B61F44" w:rsidRDefault="00B61F44" w:rsidP="00542606">
            <w:pPr>
              <w:autoSpaceDE w:val="0"/>
              <w:autoSpaceDN w:val="0"/>
              <w:adjustRightInd w:val="0"/>
              <w:spacing w:before="60" w:after="60" w:line="280" w:lineRule="atLeast"/>
              <w:jc w:val="center"/>
              <w:rPr>
                <w:rFonts w:cs="Arial"/>
                <w:b/>
                <w:bCs/>
              </w:rPr>
            </w:pPr>
          </w:p>
        </w:tc>
        <w:tc>
          <w:tcPr>
            <w:tcW w:w="5038" w:type="dxa"/>
            <w:gridSpan w:val="2"/>
            <w:tcPrChange w:id="7256" w:author="gorgemj" w:date="2017-11-30T12:36:00Z">
              <w:tcPr>
                <w:tcW w:w="6768" w:type="dxa"/>
                <w:gridSpan w:val="7"/>
              </w:tcPr>
            </w:tcPrChange>
          </w:tcPr>
          <w:p w:rsidR="00B61F44" w:rsidRDefault="00B61F44" w:rsidP="00542606">
            <w:pPr>
              <w:autoSpaceDE w:val="0"/>
              <w:autoSpaceDN w:val="0"/>
              <w:adjustRightInd w:val="0"/>
              <w:spacing w:before="60" w:after="60" w:line="280" w:lineRule="atLeast"/>
              <w:rPr>
                <w:ins w:id="7257" w:author="gorgemj" w:date="2017-11-23T13:25:00Z"/>
                <w:rFonts w:eastAsia="Calibri" w:cs="Arial"/>
                <w:b/>
                <w:bCs/>
              </w:rPr>
            </w:pPr>
            <w:ins w:id="7258" w:author="gorgemj" w:date="2017-11-23T13:25:00Z">
              <w:r w:rsidRPr="00246CFF">
                <w:rPr>
                  <w:rFonts w:eastAsia="Calibri" w:cs="Arial"/>
                  <w:b/>
                  <w:bCs/>
                </w:rPr>
                <w:t xml:space="preserve">Requirement 50: Cleanup of reactor coolant </w:t>
              </w:r>
            </w:ins>
          </w:p>
          <w:p w:rsidR="00B61F44" w:rsidRPr="00817CEB" w:rsidRDefault="00B61F44" w:rsidP="00542606">
            <w:pPr>
              <w:autoSpaceDE w:val="0"/>
              <w:autoSpaceDN w:val="0"/>
              <w:adjustRightInd w:val="0"/>
              <w:spacing w:before="60" w:after="60" w:line="280" w:lineRule="atLeast"/>
              <w:rPr>
                <w:rFonts w:eastAsia="Calibri" w:cs="Arial"/>
                <w:b/>
                <w:bCs/>
              </w:rPr>
            </w:pPr>
            <w:r w:rsidRPr="00817CEB">
              <w:rPr>
                <w:rFonts w:eastAsia="Calibri" w:cs="Arial"/>
                <w:b/>
                <w:bCs/>
              </w:rPr>
              <w:t>Adequate facilities shall be provided at the nuclear power plant for the removal from the reactor coolant of radioactive substances, including activated corrosion products and fission products deriving from the fuel, and non-radioactive substances.</w:t>
            </w:r>
          </w:p>
        </w:tc>
        <w:tc>
          <w:tcPr>
            <w:tcW w:w="6912" w:type="dxa"/>
            <w:gridSpan w:val="3"/>
            <w:tcPrChange w:id="7259" w:author="gorgemj" w:date="2017-11-30T12:36:00Z">
              <w:tcPr>
                <w:tcW w:w="5130" w:type="dxa"/>
                <w:gridSpan w:val="8"/>
              </w:tcPr>
            </w:tcPrChange>
          </w:tcPr>
          <w:p w:rsidR="00B61F44" w:rsidRPr="00CF335A" w:rsidRDefault="00B61F44">
            <w:pPr>
              <w:spacing w:before="60" w:after="60" w:line="280" w:lineRule="atLeast"/>
              <w:rPr>
                <w:rFonts w:eastAsia="Calibri" w:cs="Arial"/>
              </w:rPr>
            </w:pPr>
            <w:r w:rsidRPr="00817CEB">
              <w:rPr>
                <w:rFonts w:eastAsia="Calibri" w:cs="Arial"/>
              </w:rPr>
              <w:t xml:space="preserve">The </w:t>
            </w:r>
            <w:r w:rsidRPr="00E26342">
              <w:rPr>
                <w:rFonts w:cs="Arial"/>
              </w:rPr>
              <w:t>C</w:t>
            </w:r>
            <w:ins w:id="7260" w:author="gorgemj" w:date="2017-11-26T18:51:00Z">
              <w:r>
                <w:rPr>
                  <w:rFonts w:eastAsia="Calibri" w:cs="Arial"/>
                </w:rPr>
                <w:t>VS</w:t>
              </w:r>
            </w:ins>
            <w:del w:id="7261" w:author="gorgemj" w:date="2017-11-26T18:51:00Z">
              <w:r w:rsidRPr="00E26342" w:rsidDel="003354B8">
                <w:rPr>
                  <w:rFonts w:cs="Arial"/>
                </w:rPr>
                <w:delText>hemical</w:delText>
              </w:r>
              <w:r w:rsidRPr="00817CEB" w:rsidDel="003354B8">
                <w:rPr>
                  <w:rFonts w:eastAsia="Calibri" w:cs="Arial"/>
                </w:rPr>
                <w:delText xml:space="preserve"> and Volume Control System</w:delText>
              </w:r>
            </w:del>
            <w:r w:rsidRPr="00817CEB">
              <w:rPr>
                <w:rFonts w:eastAsia="Calibri" w:cs="Arial"/>
              </w:rPr>
              <w:t xml:space="preserve"> maintains </w:t>
            </w:r>
            <w:del w:id="7262" w:author="gorgemj" w:date="2017-11-26T20:31:00Z">
              <w:r w:rsidRPr="00817CEB" w:rsidDel="00FC263D">
                <w:rPr>
                  <w:rFonts w:eastAsia="Calibri" w:cs="Arial"/>
                </w:rPr>
                <w:delText>reactor coolant system</w:delText>
              </w:r>
            </w:del>
            <w:ins w:id="7263" w:author="gorgemj" w:date="2017-11-26T20:31:00Z">
              <w:r>
                <w:rPr>
                  <w:rFonts w:eastAsia="Calibri" w:cs="Arial"/>
                </w:rPr>
                <w:t>RCS</w:t>
              </w:r>
            </w:ins>
            <w:r w:rsidRPr="00817CEB">
              <w:rPr>
                <w:rFonts w:eastAsia="Calibri" w:cs="Arial"/>
              </w:rPr>
              <w:t xml:space="preserve"> fluid purity and activity level within acceptable limits</w:t>
            </w:r>
            <w:r>
              <w:rPr>
                <w:rFonts w:eastAsia="Calibri" w:cs="Arial"/>
              </w:rPr>
              <w:t xml:space="preserve">. </w:t>
            </w:r>
            <w:r w:rsidRPr="00817CEB">
              <w:rPr>
                <w:rFonts w:eastAsia="Calibri" w:cs="Arial"/>
              </w:rPr>
              <w:t xml:space="preserve">See </w:t>
            </w:r>
            <w:ins w:id="7264" w:author="gorgemj" w:date="2017-11-24T17:01:00Z">
              <w:r>
                <w:rPr>
                  <w:rFonts w:cs="Arial"/>
                </w:rPr>
                <w:t xml:space="preserve">the </w:t>
              </w:r>
              <w:r w:rsidRPr="00993D67">
                <w:rPr>
                  <w:rFonts w:cs="Arial"/>
                  <w:b/>
                </w:rPr>
                <w:t>AP1000</w:t>
              </w:r>
              <w:r>
                <w:rPr>
                  <w:rFonts w:cs="Arial"/>
                </w:rPr>
                <w:t xml:space="preserve"> plant DCD [2]</w:t>
              </w:r>
            </w:ins>
            <w:del w:id="7265" w:author="gorgemj" w:date="2017-11-24T17:01:00Z">
              <w:r w:rsidRPr="00817CEB" w:rsidDel="006E7610">
                <w:rPr>
                  <w:rFonts w:eastAsia="Calibri" w:cs="Arial"/>
                </w:rPr>
                <w:delText>DCD</w:delText>
              </w:r>
            </w:del>
            <w:r w:rsidRPr="00817CEB">
              <w:rPr>
                <w:rFonts w:eastAsia="Calibri" w:cs="Arial"/>
              </w:rPr>
              <w:t xml:space="preserve"> </w:t>
            </w:r>
            <w:r>
              <w:rPr>
                <w:rFonts w:eastAsia="Calibri" w:cs="Arial"/>
              </w:rPr>
              <w:t>Section</w:t>
            </w:r>
            <w:r w:rsidRPr="00817CEB">
              <w:rPr>
                <w:rFonts w:eastAsia="Calibri" w:cs="Arial"/>
              </w:rPr>
              <w:t xml:space="preserve"> 9.3.6</w:t>
            </w:r>
            <w:r>
              <w:rPr>
                <w:rFonts w:eastAsia="Calibri" w:cs="Arial"/>
              </w:rPr>
              <w:t xml:space="preserve">. </w:t>
            </w:r>
          </w:p>
        </w:tc>
      </w:tr>
      <w:tr w:rsidR="00B61F44" w:rsidRPr="00817CEB" w:rsidTr="00814E5E">
        <w:trPr>
          <w:cantSplit/>
          <w:trPrChange w:id="7266" w:author="gorgemj" w:date="2017-11-30T12:36:00Z">
            <w:trPr>
              <w:gridBefore w:val="6"/>
              <w:gridAfter w:val="0"/>
              <w:cantSplit/>
            </w:trPr>
          </w:trPrChange>
        </w:trPr>
        <w:tc>
          <w:tcPr>
            <w:tcW w:w="947" w:type="dxa"/>
            <w:tcPrChange w:id="7267" w:author="gorgemj" w:date="2017-11-30T12:36:00Z">
              <w:tcPr>
                <w:tcW w:w="945" w:type="dxa"/>
                <w:gridSpan w:val="6"/>
              </w:tcPr>
            </w:tcPrChange>
          </w:tcPr>
          <w:p w:rsidR="00B61F44" w:rsidRPr="00246CFF" w:rsidRDefault="00B61F44" w:rsidP="00542606">
            <w:pPr>
              <w:autoSpaceDE w:val="0"/>
              <w:autoSpaceDN w:val="0"/>
              <w:adjustRightInd w:val="0"/>
              <w:spacing w:before="60" w:after="60" w:line="280" w:lineRule="atLeast"/>
              <w:jc w:val="center"/>
              <w:rPr>
                <w:rFonts w:cs="Arial"/>
                <w:rPrChange w:id="7268" w:author="gorgemj" w:date="2017-11-23T13:25:00Z">
                  <w:rPr>
                    <w:rFonts w:cs="Arial"/>
                    <w:b/>
                  </w:rPr>
                </w:rPrChange>
              </w:rPr>
            </w:pPr>
            <w:r w:rsidRPr="00246CFF">
              <w:rPr>
                <w:rFonts w:cs="Arial"/>
                <w:rPrChange w:id="7269" w:author="gorgemj" w:date="2017-11-23T13:25:00Z">
                  <w:rPr>
                    <w:rFonts w:cs="Arial"/>
                    <w:b/>
                  </w:rPr>
                </w:rPrChange>
              </w:rPr>
              <w:t>6.17</w:t>
            </w:r>
          </w:p>
        </w:tc>
        <w:tc>
          <w:tcPr>
            <w:tcW w:w="693" w:type="dxa"/>
            <w:tcPrChange w:id="7270" w:author="gorgemj" w:date="2017-11-30T12:36:00Z">
              <w:tcPr>
                <w:tcW w:w="747" w:type="dxa"/>
                <w:gridSpan w:val="3"/>
              </w:tcPr>
            </w:tcPrChange>
          </w:tcPr>
          <w:p w:rsidR="00B61F44" w:rsidRPr="00246CFF" w:rsidRDefault="00B61F44" w:rsidP="00542606">
            <w:pPr>
              <w:autoSpaceDE w:val="0"/>
              <w:autoSpaceDN w:val="0"/>
              <w:adjustRightInd w:val="0"/>
              <w:spacing w:before="60" w:after="60" w:line="280" w:lineRule="atLeast"/>
              <w:jc w:val="center"/>
              <w:rPr>
                <w:rFonts w:cs="Arial"/>
                <w:bCs/>
                <w:color w:val="000000"/>
                <w:sz w:val="24"/>
                <w:szCs w:val="24"/>
                <w:rPrChange w:id="7271" w:author="gorgemj" w:date="2017-11-23T13:25:00Z">
                  <w:rPr>
                    <w:rFonts w:cs="Arial"/>
                    <w:b/>
                    <w:bCs/>
                    <w:color w:val="000000"/>
                    <w:sz w:val="24"/>
                    <w:szCs w:val="24"/>
                  </w:rPr>
                </w:rPrChange>
              </w:rPr>
            </w:pPr>
            <w:r w:rsidRPr="00246CFF">
              <w:rPr>
                <w:rFonts w:cs="Arial"/>
                <w:bCs/>
                <w:rPrChange w:id="7272" w:author="gorgemj" w:date="2017-11-23T13:25:00Z">
                  <w:rPr>
                    <w:rFonts w:cs="Arial"/>
                    <w:b/>
                    <w:bCs/>
                  </w:rPr>
                </w:rPrChange>
              </w:rPr>
              <w:t>1</w:t>
            </w:r>
          </w:p>
        </w:tc>
        <w:tc>
          <w:tcPr>
            <w:tcW w:w="5038" w:type="dxa"/>
            <w:gridSpan w:val="2"/>
            <w:tcPrChange w:id="7273" w:author="gorgemj" w:date="2017-11-30T12:36:00Z">
              <w:tcPr>
                <w:tcW w:w="6768" w:type="dxa"/>
                <w:gridSpan w:val="7"/>
              </w:tcPr>
            </w:tcPrChange>
          </w:tcPr>
          <w:p w:rsidR="00B61F44" w:rsidRPr="00817CEB" w:rsidRDefault="00B61F44" w:rsidP="00542606">
            <w:pPr>
              <w:autoSpaceDE w:val="0"/>
              <w:autoSpaceDN w:val="0"/>
              <w:adjustRightInd w:val="0"/>
              <w:spacing w:before="60" w:after="60" w:line="280" w:lineRule="atLeast"/>
              <w:rPr>
                <w:rFonts w:eastAsia="Calibri" w:cs="Arial"/>
              </w:rPr>
            </w:pPr>
            <w:r w:rsidRPr="00817CEB">
              <w:rPr>
                <w:rFonts w:eastAsia="Calibri" w:cs="Arial"/>
              </w:rPr>
              <w:t>The capabilities of the necessary plant systems shall be based on the specified design limit on permissible leakage for the fuel, with a conservative margin to ensure that the plant can be operated with a level of circuit activity that is as low as reasonably practicable, and to ensure that the requirements are met for radioactive releases to be as low as reasonably achievable and below the authorized limits on discharges.</w:t>
            </w:r>
          </w:p>
        </w:tc>
        <w:tc>
          <w:tcPr>
            <w:tcW w:w="6912" w:type="dxa"/>
            <w:gridSpan w:val="3"/>
            <w:tcPrChange w:id="7274" w:author="gorgemj" w:date="2017-11-30T12:36:00Z">
              <w:tcPr>
                <w:tcW w:w="5130" w:type="dxa"/>
                <w:gridSpan w:val="8"/>
              </w:tcPr>
            </w:tcPrChange>
          </w:tcPr>
          <w:p w:rsidR="00B61F44" w:rsidRDefault="00B61F44" w:rsidP="00542606">
            <w:pPr>
              <w:spacing w:before="60" w:after="60" w:line="280" w:lineRule="atLeast"/>
              <w:rPr>
                <w:rFonts w:eastAsia="Calibri" w:cs="Arial"/>
              </w:rPr>
            </w:pPr>
            <w:r w:rsidRPr="00817CEB">
              <w:rPr>
                <w:rFonts w:eastAsia="Calibri" w:cs="Arial"/>
              </w:rPr>
              <w:t xml:space="preserve">The </w:t>
            </w:r>
            <w:del w:id="7275" w:author="gorgemj" w:date="2017-11-26T18:51:00Z">
              <w:r w:rsidRPr="00817CEB" w:rsidDel="003354B8">
                <w:rPr>
                  <w:rFonts w:eastAsia="Calibri" w:cs="Arial"/>
                </w:rPr>
                <w:delText>chemical</w:delText>
              </w:r>
              <w:r w:rsidDel="003354B8">
                <w:rPr>
                  <w:rFonts w:eastAsia="Calibri" w:cs="Arial"/>
                </w:rPr>
                <w:delText xml:space="preserve"> and volume control system</w:delText>
              </w:r>
            </w:del>
            <w:ins w:id="7276" w:author="gorgemj" w:date="2017-11-26T18:51:00Z">
              <w:r>
                <w:rPr>
                  <w:rFonts w:eastAsia="Calibri" w:cs="Arial"/>
                </w:rPr>
                <w:t>CVS</w:t>
              </w:r>
            </w:ins>
            <w:r>
              <w:rPr>
                <w:rFonts w:eastAsia="Calibri" w:cs="Arial"/>
              </w:rPr>
              <w:t xml:space="preserve"> (</w:t>
            </w:r>
            <w:ins w:id="7277" w:author="gorgemj" w:date="2017-11-24T17:01:00Z">
              <w:r w:rsidRPr="00993D67">
                <w:rPr>
                  <w:rFonts w:cs="Arial"/>
                  <w:b/>
                </w:rPr>
                <w:t>AP1000</w:t>
              </w:r>
              <w:r>
                <w:rPr>
                  <w:rFonts w:cs="Arial"/>
                </w:rPr>
                <w:t xml:space="preserve"> plant DCD [2]</w:t>
              </w:r>
            </w:ins>
            <w:del w:id="7278" w:author="gorgemj" w:date="2017-11-24T17:01:00Z">
              <w:r w:rsidDel="006E7610">
                <w:rPr>
                  <w:rFonts w:eastAsia="Calibri" w:cs="Arial"/>
                </w:rPr>
                <w:delText>DCD</w:delText>
              </w:r>
            </w:del>
            <w:r>
              <w:rPr>
                <w:rFonts w:eastAsia="Calibri" w:cs="Arial"/>
              </w:rPr>
              <w:t> Section </w:t>
            </w:r>
            <w:r w:rsidRPr="00817CEB">
              <w:rPr>
                <w:rFonts w:eastAsia="Calibri" w:cs="Arial"/>
              </w:rPr>
              <w:t>9.3.6</w:t>
            </w:r>
            <w:r>
              <w:rPr>
                <w:rFonts w:eastAsia="Calibri" w:cs="Arial"/>
              </w:rPr>
              <w:t>.1.2.1</w:t>
            </w:r>
            <w:r w:rsidRPr="00817CEB">
              <w:rPr>
                <w:rFonts w:eastAsia="Calibri" w:cs="Arial"/>
              </w:rPr>
              <w:t xml:space="preserve">) is designed to maintain the </w:t>
            </w:r>
            <w:del w:id="7279" w:author="gorgemj" w:date="2017-11-26T20:31:00Z">
              <w:r w:rsidRPr="00817CEB" w:rsidDel="00FC263D">
                <w:rPr>
                  <w:rFonts w:eastAsia="Calibri" w:cs="Arial"/>
                </w:rPr>
                <w:delText>reactor coolant system</w:delText>
              </w:r>
            </w:del>
            <w:ins w:id="7280" w:author="gorgemj" w:date="2017-11-26T20:31:00Z">
              <w:r>
                <w:rPr>
                  <w:rFonts w:eastAsia="Calibri" w:cs="Arial"/>
                </w:rPr>
                <w:t>RCS</w:t>
              </w:r>
            </w:ins>
            <w:r w:rsidRPr="00817CEB">
              <w:rPr>
                <w:rFonts w:eastAsia="Calibri" w:cs="Arial"/>
              </w:rPr>
              <w:t xml:space="preserve"> activity level at less than the technical specification limit for normal operations, with design basis fuel defects. The technical specifications allow these limits to be exceeded for a specified duration. See </w:t>
            </w:r>
            <w:ins w:id="7281" w:author="gorgemj" w:date="2017-11-24T17:02:00Z">
              <w:r w:rsidRPr="00993D67">
                <w:rPr>
                  <w:rFonts w:cs="Arial"/>
                  <w:b/>
                </w:rPr>
                <w:t>AP1000</w:t>
              </w:r>
              <w:r>
                <w:rPr>
                  <w:rFonts w:cs="Arial"/>
                </w:rPr>
                <w:t xml:space="preserve"> plant DCD [2]</w:t>
              </w:r>
            </w:ins>
            <w:del w:id="7282" w:author="gorgemj" w:date="2017-11-24T17:02:00Z">
              <w:r w:rsidRPr="00817CEB" w:rsidDel="006E7610">
                <w:rPr>
                  <w:rFonts w:eastAsia="Calibri" w:cs="Arial"/>
                </w:rPr>
                <w:delText>DCD</w:delText>
              </w:r>
            </w:del>
            <w:r w:rsidRPr="00817CEB">
              <w:rPr>
                <w:rFonts w:eastAsia="Calibri" w:cs="Arial"/>
              </w:rPr>
              <w:t xml:space="preserve"> Chapter 16.</w:t>
            </w:r>
            <w:r>
              <w:rPr>
                <w:rFonts w:eastAsia="Calibri" w:cs="Arial"/>
              </w:rPr>
              <w:t xml:space="preserve"> </w:t>
            </w:r>
          </w:p>
          <w:p w:rsidR="00B61F44" w:rsidRDefault="00B61F44">
            <w:pPr>
              <w:spacing w:before="60" w:after="60" w:line="280" w:lineRule="atLeast"/>
              <w:rPr>
                <w:rFonts w:eastAsia="Calibri" w:cs="Arial"/>
              </w:rPr>
            </w:pPr>
            <w:r w:rsidRPr="00E565BC">
              <w:rPr>
                <w:rFonts w:eastAsia="Calibri" w:cs="Arial"/>
              </w:rPr>
              <w:t xml:space="preserve">The </w:t>
            </w:r>
            <w:del w:id="7283" w:author="gorgemj" w:date="2017-11-25T21:40:00Z">
              <w:r w:rsidRPr="00E565BC" w:rsidDel="00BE447D">
                <w:rPr>
                  <w:rFonts w:eastAsia="Calibri" w:cs="Arial"/>
                </w:rPr>
                <w:delText>chemical and volume control system</w:delText>
              </w:r>
              <w:r w:rsidDel="00BE447D">
                <w:rPr>
                  <w:rFonts w:eastAsia="Calibri" w:cs="Arial"/>
                </w:rPr>
                <w:delText xml:space="preserve"> (</w:delText>
              </w:r>
            </w:del>
            <w:r>
              <w:rPr>
                <w:rFonts w:eastAsia="Calibri" w:cs="Arial"/>
              </w:rPr>
              <w:t>CVS</w:t>
            </w:r>
            <w:del w:id="7284" w:author="gorgemj" w:date="2017-11-25T21:40:00Z">
              <w:r w:rsidDel="00BE447D">
                <w:rPr>
                  <w:rFonts w:eastAsia="Calibri" w:cs="Arial"/>
                </w:rPr>
                <w:delText>)</w:delText>
              </w:r>
            </w:del>
            <w:r w:rsidRPr="00E565BC">
              <w:rPr>
                <w:rFonts w:eastAsia="Calibri" w:cs="Arial"/>
              </w:rPr>
              <w:t xml:space="preserve"> purification capability considers occupational radiation exposu</w:t>
            </w:r>
            <w:r>
              <w:rPr>
                <w:rFonts w:eastAsia="Calibri" w:cs="Arial"/>
              </w:rPr>
              <w:t xml:space="preserve">re </w:t>
            </w:r>
            <w:del w:id="7285" w:author="gorgemj" w:date="2017-11-26T18:51:00Z">
              <w:r w:rsidDel="003354B8">
                <w:rPr>
                  <w:rFonts w:eastAsia="Calibri" w:cs="Arial"/>
                </w:rPr>
                <w:delText xml:space="preserve">(ORE) </w:delText>
              </w:r>
            </w:del>
            <w:r>
              <w:rPr>
                <w:rFonts w:eastAsia="Calibri" w:cs="Arial"/>
              </w:rPr>
              <w:t>to support ALARA goals</w:t>
            </w:r>
            <w:r w:rsidRPr="00E565BC">
              <w:rPr>
                <w:rFonts w:eastAsia="Calibri" w:cs="Arial"/>
              </w:rPr>
              <w:t>.</w:t>
            </w:r>
            <w:r>
              <w:rPr>
                <w:rFonts w:eastAsia="Calibri" w:cs="Arial"/>
              </w:rPr>
              <w:t xml:space="preserve"> (</w:t>
            </w:r>
            <w:ins w:id="7286" w:author="gorgemj" w:date="2017-11-24T17:02:00Z">
              <w:r w:rsidRPr="00993D67">
                <w:rPr>
                  <w:rFonts w:cs="Arial"/>
                  <w:b/>
                </w:rPr>
                <w:t>AP1000</w:t>
              </w:r>
              <w:r>
                <w:rPr>
                  <w:rFonts w:cs="Arial"/>
                </w:rPr>
                <w:t xml:space="preserve"> plant DCD [2]</w:t>
              </w:r>
            </w:ins>
            <w:del w:id="7287" w:author="gorgemj" w:date="2017-11-24T17:02:00Z">
              <w:r w:rsidDel="006E7610">
                <w:rPr>
                  <w:rFonts w:eastAsia="Calibri" w:cs="Arial"/>
                </w:rPr>
                <w:delText>DCD</w:delText>
              </w:r>
            </w:del>
            <w:r>
              <w:rPr>
                <w:rFonts w:eastAsia="Calibri" w:cs="Arial"/>
              </w:rPr>
              <w:t xml:space="preserve"> Section 9.3.6.1.2)</w:t>
            </w:r>
          </w:p>
        </w:tc>
      </w:tr>
      <w:tr w:rsidR="00B61F44" w:rsidRPr="00817CEB" w:rsidDel="00246CFF" w:rsidTr="00814E5E">
        <w:trPr>
          <w:cantSplit/>
          <w:del w:id="7288" w:author="gorgemj" w:date="2017-11-23T13:26:00Z"/>
          <w:trPrChange w:id="7289" w:author="gorgemj" w:date="2017-11-30T12:36:00Z">
            <w:trPr>
              <w:gridBefore w:val="6"/>
              <w:gridAfter w:val="0"/>
              <w:cantSplit/>
            </w:trPr>
          </w:trPrChange>
        </w:trPr>
        <w:tc>
          <w:tcPr>
            <w:tcW w:w="947" w:type="dxa"/>
            <w:tcPrChange w:id="7290" w:author="gorgemj" w:date="2017-11-30T12:36:00Z">
              <w:tcPr>
                <w:tcW w:w="945" w:type="dxa"/>
                <w:gridSpan w:val="6"/>
              </w:tcPr>
            </w:tcPrChange>
          </w:tcPr>
          <w:p w:rsidR="00B61F44" w:rsidDel="00246CFF" w:rsidRDefault="00B61F44" w:rsidP="00CF335A">
            <w:pPr>
              <w:keepNext/>
              <w:keepLines/>
              <w:autoSpaceDE w:val="0"/>
              <w:autoSpaceDN w:val="0"/>
              <w:adjustRightInd w:val="0"/>
              <w:spacing w:before="60" w:after="60" w:line="280" w:lineRule="atLeast"/>
              <w:jc w:val="center"/>
              <w:rPr>
                <w:del w:id="7291" w:author="gorgemj" w:date="2017-11-23T13:26:00Z"/>
                <w:rFonts w:cs="Arial"/>
                <w:b/>
              </w:rPr>
            </w:pPr>
          </w:p>
        </w:tc>
        <w:tc>
          <w:tcPr>
            <w:tcW w:w="693" w:type="dxa"/>
            <w:tcPrChange w:id="7292" w:author="gorgemj" w:date="2017-11-30T12:36:00Z">
              <w:tcPr>
                <w:tcW w:w="747" w:type="dxa"/>
                <w:gridSpan w:val="3"/>
              </w:tcPr>
            </w:tcPrChange>
          </w:tcPr>
          <w:p w:rsidR="00B61F44" w:rsidDel="00246CFF" w:rsidRDefault="00B61F44" w:rsidP="00CF335A">
            <w:pPr>
              <w:keepNext/>
              <w:keepLines/>
              <w:autoSpaceDE w:val="0"/>
              <w:autoSpaceDN w:val="0"/>
              <w:adjustRightInd w:val="0"/>
              <w:spacing w:before="60" w:after="60" w:line="280" w:lineRule="atLeast"/>
              <w:jc w:val="center"/>
              <w:rPr>
                <w:del w:id="7293" w:author="gorgemj" w:date="2017-11-23T13:26:00Z"/>
                <w:rFonts w:cs="Arial"/>
                <w:b/>
                <w:bCs/>
              </w:rPr>
            </w:pPr>
          </w:p>
        </w:tc>
        <w:tc>
          <w:tcPr>
            <w:tcW w:w="5038" w:type="dxa"/>
            <w:gridSpan w:val="2"/>
            <w:tcPrChange w:id="7294" w:author="gorgemj" w:date="2017-11-30T12:36:00Z">
              <w:tcPr>
                <w:tcW w:w="6768" w:type="dxa"/>
                <w:gridSpan w:val="7"/>
              </w:tcPr>
            </w:tcPrChange>
          </w:tcPr>
          <w:p w:rsidR="00B61F44" w:rsidDel="00246CFF" w:rsidRDefault="00B61F44" w:rsidP="00CF335A">
            <w:pPr>
              <w:keepNext/>
              <w:keepLines/>
              <w:autoSpaceDE w:val="0"/>
              <w:autoSpaceDN w:val="0"/>
              <w:adjustRightInd w:val="0"/>
              <w:spacing w:before="60" w:after="60" w:line="280" w:lineRule="atLeast"/>
              <w:rPr>
                <w:del w:id="7295" w:author="gorgemj" w:date="2017-11-23T13:26:00Z"/>
                <w:rFonts w:cs="Arial"/>
                <w:b/>
                <w:color w:val="000000"/>
                <w:sz w:val="24"/>
                <w:szCs w:val="24"/>
              </w:rPr>
            </w:pPr>
            <w:del w:id="7296" w:author="gorgemj" w:date="2017-11-23T13:26:00Z">
              <w:r w:rsidRPr="00817CEB" w:rsidDel="00246CFF">
                <w:rPr>
                  <w:rFonts w:eastAsia="Calibri" w:cs="Arial"/>
                  <w:b/>
                  <w:bCs/>
                </w:rPr>
                <w:delText>Requirement 51: Removal of residual heat from the reactor core</w:delText>
              </w:r>
            </w:del>
          </w:p>
        </w:tc>
        <w:tc>
          <w:tcPr>
            <w:tcW w:w="6912" w:type="dxa"/>
            <w:gridSpan w:val="3"/>
            <w:tcPrChange w:id="7297" w:author="gorgemj" w:date="2017-11-30T12:36:00Z">
              <w:tcPr>
                <w:tcW w:w="5130" w:type="dxa"/>
                <w:gridSpan w:val="8"/>
              </w:tcPr>
            </w:tcPrChange>
          </w:tcPr>
          <w:p w:rsidR="00B61F44" w:rsidDel="00246CFF" w:rsidRDefault="00B61F44" w:rsidP="00CF335A">
            <w:pPr>
              <w:keepNext/>
              <w:keepLines/>
              <w:spacing w:before="60" w:after="60" w:line="280" w:lineRule="atLeast"/>
              <w:rPr>
                <w:del w:id="7298" w:author="gorgemj" w:date="2017-11-23T13:26:00Z"/>
                <w:rFonts w:cs="Arial"/>
                <w:b/>
              </w:rPr>
            </w:pPr>
          </w:p>
        </w:tc>
      </w:tr>
      <w:tr w:rsidR="00B61F44" w:rsidRPr="00817CEB" w:rsidTr="00814E5E">
        <w:trPr>
          <w:cantSplit/>
          <w:trPrChange w:id="7299" w:author="gorgemj" w:date="2017-11-30T12:36:00Z">
            <w:trPr>
              <w:gridBefore w:val="6"/>
              <w:gridAfter w:val="0"/>
              <w:cantSplit/>
            </w:trPr>
          </w:trPrChange>
        </w:trPr>
        <w:tc>
          <w:tcPr>
            <w:tcW w:w="947" w:type="dxa"/>
            <w:tcPrChange w:id="7300" w:author="gorgemj" w:date="2017-11-30T12:36:00Z">
              <w:tcPr>
                <w:tcW w:w="945" w:type="dxa"/>
                <w:gridSpan w:val="6"/>
              </w:tcPr>
            </w:tcPrChange>
          </w:tcPr>
          <w:p w:rsidR="00B61F44" w:rsidRDefault="00B61F44" w:rsidP="00CF335A">
            <w:pPr>
              <w:keepNext/>
              <w:keepLines/>
              <w:autoSpaceDE w:val="0"/>
              <w:autoSpaceDN w:val="0"/>
              <w:adjustRightInd w:val="0"/>
              <w:spacing w:before="60" w:after="60" w:line="280" w:lineRule="atLeast"/>
              <w:jc w:val="center"/>
              <w:rPr>
                <w:rFonts w:cs="Arial"/>
                <w:b/>
              </w:rPr>
            </w:pPr>
          </w:p>
        </w:tc>
        <w:tc>
          <w:tcPr>
            <w:tcW w:w="693" w:type="dxa"/>
            <w:tcPrChange w:id="7301" w:author="gorgemj" w:date="2017-11-30T12:36:00Z">
              <w:tcPr>
                <w:tcW w:w="747" w:type="dxa"/>
                <w:gridSpan w:val="3"/>
              </w:tcPr>
            </w:tcPrChange>
          </w:tcPr>
          <w:p w:rsidR="00B61F44" w:rsidRDefault="00B61F44" w:rsidP="00CF335A">
            <w:pPr>
              <w:keepNext/>
              <w:keepLines/>
              <w:autoSpaceDE w:val="0"/>
              <w:autoSpaceDN w:val="0"/>
              <w:adjustRightInd w:val="0"/>
              <w:spacing w:before="60" w:after="60" w:line="280" w:lineRule="atLeast"/>
              <w:jc w:val="center"/>
              <w:rPr>
                <w:rFonts w:cs="Arial"/>
                <w:b/>
                <w:bCs/>
              </w:rPr>
            </w:pPr>
          </w:p>
        </w:tc>
        <w:tc>
          <w:tcPr>
            <w:tcW w:w="5038" w:type="dxa"/>
            <w:gridSpan w:val="2"/>
            <w:tcPrChange w:id="7302" w:author="gorgemj" w:date="2017-11-30T12:36:00Z">
              <w:tcPr>
                <w:tcW w:w="6768" w:type="dxa"/>
                <w:gridSpan w:val="7"/>
              </w:tcPr>
            </w:tcPrChange>
          </w:tcPr>
          <w:p w:rsidR="00B61F44" w:rsidRDefault="00B61F44" w:rsidP="00CF335A">
            <w:pPr>
              <w:keepNext/>
              <w:keepLines/>
              <w:autoSpaceDE w:val="0"/>
              <w:autoSpaceDN w:val="0"/>
              <w:adjustRightInd w:val="0"/>
              <w:spacing w:before="60" w:after="60" w:line="280" w:lineRule="atLeast"/>
              <w:rPr>
                <w:ins w:id="7303" w:author="gorgemj" w:date="2017-11-23T13:26:00Z"/>
                <w:rFonts w:eastAsia="Calibri" w:cs="Arial"/>
                <w:b/>
                <w:bCs/>
              </w:rPr>
            </w:pPr>
            <w:ins w:id="7304" w:author="gorgemj" w:date="2017-11-23T13:26:00Z">
              <w:r w:rsidRPr="00246CFF">
                <w:rPr>
                  <w:rFonts w:eastAsia="Calibri" w:cs="Arial"/>
                  <w:b/>
                  <w:bCs/>
                </w:rPr>
                <w:t xml:space="preserve">Requirement 51: Removal of residual heat from the reactor core </w:t>
              </w:r>
            </w:ins>
          </w:p>
          <w:p w:rsidR="00B61F44" w:rsidRPr="00817CEB" w:rsidRDefault="00B61F44" w:rsidP="00CF335A">
            <w:pPr>
              <w:keepNext/>
              <w:keepLines/>
              <w:autoSpaceDE w:val="0"/>
              <w:autoSpaceDN w:val="0"/>
              <w:adjustRightInd w:val="0"/>
              <w:spacing w:before="60" w:after="60" w:line="280" w:lineRule="atLeast"/>
              <w:rPr>
                <w:rFonts w:eastAsia="Calibri" w:cs="Arial"/>
                <w:b/>
                <w:bCs/>
              </w:rPr>
            </w:pPr>
            <w:r w:rsidRPr="00817CEB">
              <w:rPr>
                <w:rFonts w:eastAsia="Calibri" w:cs="Arial"/>
                <w:b/>
                <w:bCs/>
              </w:rPr>
              <w:t>Means shall be provided for the removal of residual heat from the reactor core in the shutdown state of the nuclear power plant such that the design limits for fuel, the reactor coolant pressure boundary and structures important to safety are not exceeded.</w:t>
            </w:r>
          </w:p>
        </w:tc>
        <w:tc>
          <w:tcPr>
            <w:tcW w:w="6912" w:type="dxa"/>
            <w:gridSpan w:val="3"/>
            <w:tcPrChange w:id="7305" w:author="gorgemj" w:date="2017-11-30T12:36:00Z">
              <w:tcPr>
                <w:tcW w:w="5130" w:type="dxa"/>
                <w:gridSpan w:val="8"/>
              </w:tcPr>
            </w:tcPrChange>
          </w:tcPr>
          <w:p w:rsidR="00B61F44" w:rsidRDefault="00B61F44" w:rsidP="00CF335A">
            <w:pPr>
              <w:spacing w:before="60" w:after="60" w:line="280" w:lineRule="atLeast"/>
              <w:rPr>
                <w:rFonts w:eastAsia="Calibri" w:cs="Arial"/>
              </w:rPr>
            </w:pPr>
            <w:r w:rsidRPr="00817CEB">
              <w:rPr>
                <w:rFonts w:eastAsia="Calibri" w:cs="Arial"/>
              </w:rPr>
              <w:t xml:space="preserve">The </w:t>
            </w:r>
            <w:r w:rsidRPr="00817CEB">
              <w:rPr>
                <w:rFonts w:eastAsia="Calibri" w:cs="Arial"/>
                <w:b/>
              </w:rPr>
              <w:t>AP1000</w:t>
            </w:r>
            <w:r w:rsidRPr="00817CEB">
              <w:rPr>
                <w:rFonts w:eastAsia="Calibri" w:cs="Arial"/>
              </w:rPr>
              <w:t xml:space="preserve"> </w:t>
            </w:r>
            <w:r>
              <w:rPr>
                <w:rFonts w:eastAsia="Calibri" w:cs="Arial"/>
              </w:rPr>
              <w:t>plant</w:t>
            </w:r>
            <w:r w:rsidRPr="00817CEB">
              <w:rPr>
                <w:rFonts w:eastAsia="Calibri" w:cs="Arial"/>
              </w:rPr>
              <w:t xml:space="preserve"> design satisfies this requirement through the use of redundant and diverse sets of decay heat removal systems</w:t>
            </w:r>
            <w:r>
              <w:rPr>
                <w:rFonts w:eastAsia="Calibri" w:cs="Arial"/>
              </w:rPr>
              <w:t xml:space="preserve">. </w:t>
            </w:r>
            <w:r w:rsidRPr="00817CEB">
              <w:rPr>
                <w:rFonts w:eastAsia="Calibri" w:cs="Arial"/>
              </w:rPr>
              <w:t xml:space="preserve">These systems reduce the risk associated with loss of the decay heat removal function through a combination of </w:t>
            </w:r>
            <w:del w:id="7306" w:author="gorgemj" w:date="2017-11-24T17:55:00Z">
              <w:r w:rsidRPr="00817CEB" w:rsidDel="006272A4">
                <w:rPr>
                  <w:rFonts w:eastAsia="Calibri" w:cs="Arial"/>
                </w:rPr>
                <w:delText xml:space="preserve">safety-related </w:delText>
              </w:r>
            </w:del>
            <w:r w:rsidRPr="00817CEB">
              <w:rPr>
                <w:rFonts w:eastAsia="Calibri" w:cs="Arial"/>
              </w:rPr>
              <w:t>passive</w:t>
            </w:r>
            <w:ins w:id="7307" w:author="gorgemj" w:date="2017-11-24T17:55:00Z">
              <w:r>
                <w:rPr>
                  <w:rFonts w:eastAsia="Calibri" w:cs="Arial"/>
                </w:rPr>
                <w:t xml:space="preserve"> safety</w:t>
              </w:r>
            </w:ins>
            <w:r w:rsidRPr="00817CEB">
              <w:rPr>
                <w:rFonts w:eastAsia="Calibri" w:cs="Arial"/>
              </w:rPr>
              <w:t xml:space="preserve"> </w:t>
            </w:r>
            <w:proofErr w:type="gramStart"/>
            <w:r w:rsidRPr="00817CEB">
              <w:rPr>
                <w:rFonts w:eastAsia="Calibri" w:cs="Arial"/>
              </w:rPr>
              <w:t>systems,</w:t>
            </w:r>
            <w:proofErr w:type="gramEnd"/>
            <w:r w:rsidRPr="00817CEB">
              <w:rPr>
                <w:rFonts w:eastAsia="Calibri" w:cs="Arial"/>
              </w:rPr>
              <w:t xml:space="preserve"> together with </w:t>
            </w:r>
            <w:del w:id="7308" w:author="gorgemj" w:date="2017-11-24T17:55:00Z">
              <w:r w:rsidRPr="00817CEB" w:rsidDel="006272A4">
                <w:rPr>
                  <w:rFonts w:eastAsia="Calibri" w:cs="Arial"/>
                </w:rPr>
                <w:delText>non</w:delText>
              </w:r>
              <w:r w:rsidDel="006272A4">
                <w:rPr>
                  <w:rFonts w:eastAsia="Calibri" w:cs="Arial"/>
                </w:rPr>
                <w:delText>safety-related</w:delText>
              </w:r>
            </w:del>
            <w:ins w:id="7309" w:author="gorgemj" w:date="2017-11-24T17:55:00Z">
              <w:r>
                <w:rPr>
                  <w:rFonts w:eastAsia="Calibri" w:cs="Arial"/>
                </w:rPr>
                <w:t>the</w:t>
              </w:r>
            </w:ins>
            <w:r>
              <w:rPr>
                <w:rFonts w:eastAsia="Calibri" w:cs="Arial"/>
              </w:rPr>
              <w:t xml:space="preserve"> active </w:t>
            </w:r>
            <w:proofErr w:type="spellStart"/>
            <w:ins w:id="7310" w:author="gorgemj" w:date="2017-11-24T17:55:00Z">
              <w:r>
                <w:rPr>
                  <w:rFonts w:eastAsia="Calibri" w:cs="Arial"/>
                </w:rPr>
                <w:t>DiD</w:t>
              </w:r>
              <w:proofErr w:type="spellEnd"/>
              <w:r>
                <w:rPr>
                  <w:rFonts w:eastAsia="Calibri" w:cs="Arial"/>
                </w:rPr>
                <w:t xml:space="preserve"> </w:t>
              </w:r>
            </w:ins>
            <w:r>
              <w:rPr>
                <w:rFonts w:eastAsia="Calibri" w:cs="Arial"/>
              </w:rPr>
              <w:t xml:space="preserve">systems. </w:t>
            </w:r>
            <w:r w:rsidRPr="00817CEB">
              <w:rPr>
                <w:rFonts w:eastAsia="Calibri" w:cs="Arial"/>
              </w:rPr>
              <w:t>Specific decay heat removal systems include the following</w:t>
            </w:r>
            <w:r>
              <w:rPr>
                <w:rFonts w:eastAsia="Calibri" w:cs="Arial"/>
              </w:rPr>
              <w:t xml:space="preserve"> (</w:t>
            </w:r>
            <w:ins w:id="7311" w:author="gorgemj" w:date="2017-11-24T17:03:00Z">
              <w:r w:rsidRPr="00993D67">
                <w:rPr>
                  <w:rFonts w:cs="Arial"/>
                  <w:b/>
                </w:rPr>
                <w:t>AP1000</w:t>
              </w:r>
              <w:r>
                <w:rPr>
                  <w:rFonts w:cs="Arial"/>
                </w:rPr>
                <w:t xml:space="preserve"> plant DCD [2]</w:t>
              </w:r>
            </w:ins>
            <w:del w:id="7312" w:author="gorgemj" w:date="2017-11-24T17:03:00Z">
              <w:r w:rsidRPr="000840FB" w:rsidDel="006E7610">
                <w:rPr>
                  <w:rFonts w:eastAsia="Calibri" w:cs="Arial"/>
                </w:rPr>
                <w:delText>DCD</w:delText>
              </w:r>
            </w:del>
            <w:r w:rsidRPr="000840FB">
              <w:rPr>
                <w:rFonts w:eastAsia="Calibri" w:cs="Arial"/>
              </w:rPr>
              <w:t xml:space="preserve"> </w:t>
            </w:r>
            <w:r>
              <w:rPr>
                <w:rFonts w:eastAsia="Calibri" w:cs="Arial"/>
              </w:rPr>
              <w:t xml:space="preserve">Section </w:t>
            </w:r>
            <w:r w:rsidRPr="000840FB">
              <w:rPr>
                <w:rFonts w:eastAsia="Calibri" w:cs="Arial"/>
              </w:rPr>
              <w:t>9.3</w:t>
            </w:r>
            <w:r>
              <w:rPr>
                <w:rFonts w:eastAsia="Calibri" w:cs="Arial"/>
              </w:rPr>
              <w:t>)</w:t>
            </w:r>
            <w:r w:rsidRPr="00817CEB">
              <w:rPr>
                <w:rFonts w:eastAsia="Calibri" w:cs="Arial"/>
              </w:rPr>
              <w:t>:</w:t>
            </w:r>
          </w:p>
          <w:p w:rsidR="00B61F44" w:rsidRPr="00817CEB" w:rsidRDefault="00B61F44" w:rsidP="001D39A8">
            <w:pPr>
              <w:widowControl/>
              <w:numPr>
                <w:ilvl w:val="0"/>
                <w:numId w:val="6"/>
              </w:numPr>
              <w:autoSpaceDE w:val="0"/>
              <w:autoSpaceDN w:val="0"/>
              <w:adjustRightInd w:val="0"/>
              <w:spacing w:before="60" w:after="60" w:line="280" w:lineRule="atLeast"/>
              <w:ind w:left="432" w:hanging="270"/>
              <w:rPr>
                <w:rFonts w:eastAsia="Calibri" w:cs="Arial"/>
              </w:rPr>
            </w:pPr>
            <w:r w:rsidRPr="00817CEB">
              <w:rPr>
                <w:rFonts w:eastAsia="Calibri" w:cs="Arial"/>
              </w:rPr>
              <w:t xml:space="preserve">A </w:t>
            </w:r>
            <w:ins w:id="7313" w:author="gorgemj" w:date="2017-11-24T17:55:00Z">
              <w:r>
                <w:rPr>
                  <w:rFonts w:eastAsia="Calibri" w:cs="Arial"/>
                </w:rPr>
                <w:t xml:space="preserve">safety </w:t>
              </w:r>
            </w:ins>
            <w:del w:id="7314" w:author="gorgemj" w:date="2017-11-24T17:55:00Z">
              <w:r w:rsidRPr="00817CEB" w:rsidDel="006272A4">
                <w:rPr>
                  <w:rFonts w:eastAsia="Calibri" w:cs="Arial"/>
                </w:rPr>
                <w:delText xml:space="preserve">safety-related </w:delText>
              </w:r>
            </w:del>
            <w:r w:rsidRPr="00817CEB">
              <w:rPr>
                <w:rFonts w:eastAsia="Calibri" w:cs="Arial"/>
              </w:rPr>
              <w:t xml:space="preserve">passive residual heat removal heat exchanger that uses natural circulation flow, and can operate at high RCS pressure, and that does not require electrical power for operation </w:t>
            </w:r>
          </w:p>
          <w:p w:rsidR="00B61F44" w:rsidRPr="00817CEB" w:rsidRDefault="00B61F44" w:rsidP="001D39A8">
            <w:pPr>
              <w:widowControl/>
              <w:numPr>
                <w:ilvl w:val="0"/>
                <w:numId w:val="6"/>
              </w:numPr>
              <w:autoSpaceDE w:val="0"/>
              <w:autoSpaceDN w:val="0"/>
              <w:adjustRightInd w:val="0"/>
              <w:spacing w:before="60" w:after="60" w:line="280" w:lineRule="atLeast"/>
              <w:ind w:left="432" w:hanging="270"/>
              <w:rPr>
                <w:rFonts w:eastAsia="Calibri" w:cs="Arial"/>
              </w:rPr>
            </w:pPr>
            <w:r w:rsidRPr="00817CEB">
              <w:rPr>
                <w:rFonts w:eastAsia="Calibri" w:cs="Arial"/>
              </w:rPr>
              <w:t>Automatic,</w:t>
            </w:r>
            <w:ins w:id="7315" w:author="friedmbn" w:date="2017-11-29T17:23:00Z">
              <w:r>
                <w:rPr>
                  <w:rFonts w:eastAsia="Calibri" w:cs="Arial"/>
                </w:rPr>
                <w:t xml:space="preserve"> passive</w:t>
              </w:r>
            </w:ins>
            <w:r w:rsidRPr="00817CEB">
              <w:rPr>
                <w:rFonts w:eastAsia="Calibri" w:cs="Arial"/>
              </w:rPr>
              <w:t xml:space="preserve"> safety</w:t>
            </w:r>
            <w:del w:id="7316" w:author="gorgemj" w:date="2017-11-24T17:55:00Z">
              <w:r w:rsidRPr="00817CEB" w:rsidDel="006272A4">
                <w:rPr>
                  <w:rFonts w:eastAsia="Calibri" w:cs="Arial"/>
                </w:rPr>
                <w:delText>-related</w:delText>
              </w:r>
            </w:del>
            <w:r w:rsidRPr="00817CEB">
              <w:rPr>
                <w:rFonts w:eastAsia="Calibri" w:cs="Arial"/>
              </w:rPr>
              <w:t xml:space="preserve"> feed and bleed using the core makeup tanks, accumulators, and the in-containment refueling water storage tank for injection and the automatic depressurization system valves for </w:t>
            </w:r>
            <w:del w:id="7317" w:author="gorgemj" w:date="2017-11-26T20:31:00Z">
              <w:r w:rsidRPr="00817CEB" w:rsidDel="00FC263D">
                <w:rPr>
                  <w:rFonts w:eastAsia="Calibri" w:cs="Arial"/>
                </w:rPr>
                <w:delText>reactor coolant system</w:delText>
              </w:r>
            </w:del>
            <w:ins w:id="7318" w:author="gorgemj" w:date="2017-11-26T20:31:00Z">
              <w:r>
                <w:rPr>
                  <w:rFonts w:eastAsia="Calibri" w:cs="Arial"/>
                </w:rPr>
                <w:t>RCS</w:t>
              </w:r>
            </w:ins>
            <w:r w:rsidRPr="00817CEB">
              <w:rPr>
                <w:rFonts w:eastAsia="Calibri" w:cs="Arial"/>
              </w:rPr>
              <w:t xml:space="preserve"> venting</w:t>
            </w:r>
          </w:p>
          <w:p w:rsidR="00B61F44" w:rsidRDefault="00B61F44">
            <w:pPr>
              <w:widowControl/>
              <w:numPr>
                <w:ilvl w:val="0"/>
                <w:numId w:val="6"/>
              </w:numPr>
              <w:autoSpaceDE w:val="0"/>
              <w:autoSpaceDN w:val="0"/>
              <w:adjustRightInd w:val="0"/>
              <w:spacing w:before="60" w:after="60" w:line="280" w:lineRule="atLeast"/>
              <w:ind w:left="432" w:hanging="270"/>
              <w:rPr>
                <w:ins w:id="7319" w:author="gorgemj" w:date="2017-11-24T17:56:00Z"/>
                <w:rFonts w:eastAsia="Calibri" w:cs="Arial"/>
              </w:rPr>
            </w:pPr>
            <w:del w:id="7320" w:author="gorgemj" w:date="2017-11-26T18:52:00Z">
              <w:r w:rsidRPr="00817CEB" w:rsidDel="003354B8">
                <w:rPr>
                  <w:rFonts w:eastAsia="Calibri" w:cs="Arial"/>
                </w:rPr>
                <w:delText xml:space="preserve">The </w:delText>
              </w:r>
            </w:del>
            <w:del w:id="7321" w:author="gorgemj" w:date="2017-11-24T17:56:00Z">
              <w:r w:rsidRPr="00817CEB" w:rsidDel="006272A4">
                <w:rPr>
                  <w:rFonts w:eastAsia="Calibri" w:cs="Arial"/>
                </w:rPr>
                <w:delText>nonsafety-related</w:delText>
              </w:r>
            </w:del>
            <w:del w:id="7322" w:author="gorgemj" w:date="2017-11-26T18:52:00Z">
              <w:r w:rsidRPr="00817CEB" w:rsidDel="003354B8">
                <w:rPr>
                  <w:rFonts w:eastAsia="Calibri" w:cs="Arial"/>
                </w:rPr>
                <w:delText xml:space="preserve"> main feedwater system with motor-driven pumps supplied by the main generator or by offsite power</w:delText>
              </w:r>
            </w:del>
            <w:ins w:id="7323" w:author="gorgemj" w:date="2017-11-24T17:56:00Z">
              <w:r w:rsidRPr="00817CEB">
                <w:rPr>
                  <w:rFonts w:eastAsia="Calibri" w:cs="Arial"/>
                </w:rPr>
                <w:t xml:space="preserve">The </w:t>
              </w:r>
              <w:proofErr w:type="spellStart"/>
              <w:r>
                <w:rPr>
                  <w:rFonts w:eastAsia="Calibri" w:cs="Arial"/>
                </w:rPr>
                <w:t>DiD</w:t>
              </w:r>
              <w:proofErr w:type="spellEnd"/>
              <w:r w:rsidRPr="00817CEB">
                <w:rPr>
                  <w:rFonts w:eastAsia="Calibri" w:cs="Arial"/>
                </w:rPr>
                <w:t xml:space="preserve"> startup feedwater system with motor-driven pumps supplied by offsite or onsite power, including automatic sequencing on the </w:t>
              </w:r>
            </w:ins>
            <w:proofErr w:type="spellStart"/>
            <w:ins w:id="7324" w:author="gorgemj" w:date="2017-11-24T18:00:00Z">
              <w:r>
                <w:rPr>
                  <w:rFonts w:eastAsia="Calibri" w:cs="Arial"/>
                </w:rPr>
                <w:t>DiD</w:t>
              </w:r>
            </w:ins>
            <w:proofErr w:type="spellEnd"/>
            <w:ins w:id="7325" w:author="gorgemj" w:date="2017-11-24T17:56:00Z">
              <w:r w:rsidRPr="00817CEB">
                <w:rPr>
                  <w:rFonts w:eastAsia="Calibri" w:cs="Arial"/>
                </w:rPr>
                <w:t xml:space="preserve"> diesel generators </w:t>
              </w:r>
            </w:ins>
          </w:p>
          <w:p w:rsidR="00B61F44" w:rsidRPr="00CF335A" w:rsidRDefault="00B61F44">
            <w:pPr>
              <w:widowControl/>
              <w:numPr>
                <w:ilvl w:val="0"/>
                <w:numId w:val="6"/>
              </w:numPr>
              <w:autoSpaceDE w:val="0"/>
              <w:autoSpaceDN w:val="0"/>
              <w:adjustRightInd w:val="0"/>
              <w:spacing w:before="60" w:after="60" w:line="280" w:lineRule="atLeast"/>
              <w:ind w:left="432" w:hanging="270"/>
              <w:rPr>
                <w:rFonts w:eastAsia="Calibri" w:cs="Arial"/>
              </w:rPr>
            </w:pPr>
            <w:ins w:id="7326" w:author="gorgemj" w:date="2017-11-24T17:56:00Z">
              <w:r w:rsidRPr="00817CEB">
                <w:rPr>
                  <w:rFonts w:eastAsia="Calibri" w:cs="Arial"/>
                </w:rPr>
                <w:t xml:space="preserve">The </w:t>
              </w:r>
              <w:proofErr w:type="spellStart"/>
              <w:proofErr w:type="gramStart"/>
              <w:r>
                <w:rPr>
                  <w:rFonts w:eastAsia="Calibri" w:cs="Arial"/>
                </w:rPr>
                <w:t>DiD</w:t>
              </w:r>
              <w:proofErr w:type="spellEnd"/>
              <w:proofErr w:type="gramEnd"/>
              <w:r w:rsidRPr="00817CEB">
                <w:rPr>
                  <w:rFonts w:eastAsia="Calibri" w:cs="Arial"/>
                </w:rPr>
                <w:t xml:space="preserve"> normal residual heat removal system with motor-driven pumps supplied by offsite or onsite power, including </w:t>
              </w:r>
              <w:proofErr w:type="spellStart"/>
              <w:r>
                <w:rPr>
                  <w:rFonts w:eastAsia="Calibri" w:cs="Arial"/>
                </w:rPr>
                <w:t>DiD</w:t>
              </w:r>
              <w:proofErr w:type="spellEnd"/>
              <w:r>
                <w:rPr>
                  <w:rFonts w:eastAsia="Calibri" w:cs="Arial"/>
                </w:rPr>
                <w:t xml:space="preserve"> </w:t>
              </w:r>
              <w:r w:rsidRPr="00817CEB">
                <w:rPr>
                  <w:rFonts w:eastAsia="Calibri" w:cs="Arial"/>
                </w:rPr>
                <w:t xml:space="preserve">diesel generators, for use at low </w:t>
              </w:r>
            </w:ins>
            <w:ins w:id="7327" w:author="gorgemj" w:date="2017-11-26T20:31:00Z">
              <w:r>
                <w:rPr>
                  <w:rFonts w:eastAsia="Calibri" w:cs="Arial"/>
                </w:rPr>
                <w:t>RCS</w:t>
              </w:r>
            </w:ins>
            <w:ins w:id="7328" w:author="gorgemj" w:date="2017-11-24T17:56:00Z">
              <w:r w:rsidRPr="00817CEB">
                <w:rPr>
                  <w:rFonts w:eastAsia="Calibri" w:cs="Arial"/>
                </w:rPr>
                <w:t xml:space="preserve"> pressures.</w:t>
              </w:r>
            </w:ins>
          </w:p>
        </w:tc>
      </w:tr>
      <w:tr w:rsidR="00B61F44" w:rsidRPr="00817CEB" w:rsidDel="006272A4" w:rsidTr="00814E5E">
        <w:trPr>
          <w:cantSplit/>
          <w:del w:id="7329" w:author="gorgemj" w:date="2017-11-24T17:56:00Z"/>
          <w:trPrChange w:id="7330" w:author="gorgemj" w:date="2017-11-30T12:36:00Z">
            <w:trPr>
              <w:gridBefore w:val="6"/>
              <w:gridAfter w:val="0"/>
              <w:cantSplit/>
            </w:trPr>
          </w:trPrChange>
        </w:trPr>
        <w:tc>
          <w:tcPr>
            <w:tcW w:w="947" w:type="dxa"/>
            <w:tcPrChange w:id="7331" w:author="gorgemj" w:date="2017-11-30T12:36:00Z">
              <w:tcPr>
                <w:tcW w:w="945" w:type="dxa"/>
                <w:gridSpan w:val="6"/>
              </w:tcPr>
            </w:tcPrChange>
          </w:tcPr>
          <w:p w:rsidR="00B61F44" w:rsidDel="006272A4" w:rsidRDefault="00B61F44" w:rsidP="00542606">
            <w:pPr>
              <w:autoSpaceDE w:val="0"/>
              <w:autoSpaceDN w:val="0"/>
              <w:adjustRightInd w:val="0"/>
              <w:spacing w:before="60" w:after="60" w:line="280" w:lineRule="atLeast"/>
              <w:jc w:val="center"/>
              <w:rPr>
                <w:del w:id="7332" w:author="gorgemj" w:date="2017-11-24T17:56:00Z"/>
                <w:rFonts w:cs="Arial"/>
                <w:b/>
              </w:rPr>
            </w:pPr>
          </w:p>
        </w:tc>
        <w:tc>
          <w:tcPr>
            <w:tcW w:w="693" w:type="dxa"/>
            <w:tcPrChange w:id="7333" w:author="gorgemj" w:date="2017-11-30T12:36:00Z">
              <w:tcPr>
                <w:tcW w:w="747" w:type="dxa"/>
                <w:gridSpan w:val="3"/>
              </w:tcPr>
            </w:tcPrChange>
          </w:tcPr>
          <w:p w:rsidR="00B61F44" w:rsidDel="006272A4" w:rsidRDefault="00B61F44" w:rsidP="00542606">
            <w:pPr>
              <w:autoSpaceDE w:val="0"/>
              <w:autoSpaceDN w:val="0"/>
              <w:adjustRightInd w:val="0"/>
              <w:spacing w:before="60" w:after="60" w:line="280" w:lineRule="atLeast"/>
              <w:jc w:val="center"/>
              <w:rPr>
                <w:del w:id="7334" w:author="gorgemj" w:date="2017-11-24T17:56:00Z"/>
                <w:rFonts w:cs="Arial"/>
                <w:b/>
                <w:bCs/>
              </w:rPr>
            </w:pPr>
          </w:p>
        </w:tc>
        <w:tc>
          <w:tcPr>
            <w:tcW w:w="5038" w:type="dxa"/>
            <w:gridSpan w:val="2"/>
            <w:tcPrChange w:id="7335" w:author="gorgemj" w:date="2017-11-30T12:36:00Z">
              <w:tcPr>
                <w:tcW w:w="6768" w:type="dxa"/>
                <w:gridSpan w:val="7"/>
              </w:tcPr>
            </w:tcPrChange>
          </w:tcPr>
          <w:p w:rsidR="00B61F44" w:rsidRPr="00817CEB" w:rsidDel="006272A4" w:rsidRDefault="00B61F44" w:rsidP="00542606">
            <w:pPr>
              <w:autoSpaceDE w:val="0"/>
              <w:autoSpaceDN w:val="0"/>
              <w:adjustRightInd w:val="0"/>
              <w:spacing w:before="60" w:after="60" w:line="280" w:lineRule="atLeast"/>
              <w:rPr>
                <w:del w:id="7336" w:author="gorgemj" w:date="2017-11-24T17:56:00Z"/>
                <w:rFonts w:eastAsia="Calibri" w:cs="Arial"/>
                <w:b/>
                <w:bCs/>
              </w:rPr>
            </w:pPr>
          </w:p>
        </w:tc>
        <w:tc>
          <w:tcPr>
            <w:tcW w:w="6912" w:type="dxa"/>
            <w:gridSpan w:val="3"/>
            <w:tcPrChange w:id="7337" w:author="gorgemj" w:date="2017-11-30T12:36:00Z">
              <w:tcPr>
                <w:tcW w:w="5130" w:type="dxa"/>
                <w:gridSpan w:val="8"/>
              </w:tcPr>
            </w:tcPrChange>
          </w:tcPr>
          <w:p w:rsidR="00B61F44" w:rsidRPr="00817CEB" w:rsidDel="006272A4" w:rsidRDefault="00B61F44" w:rsidP="001D39A8">
            <w:pPr>
              <w:widowControl/>
              <w:numPr>
                <w:ilvl w:val="0"/>
                <w:numId w:val="6"/>
              </w:numPr>
              <w:autoSpaceDE w:val="0"/>
              <w:autoSpaceDN w:val="0"/>
              <w:adjustRightInd w:val="0"/>
              <w:spacing w:before="60" w:after="60" w:line="280" w:lineRule="atLeast"/>
              <w:ind w:left="432" w:hanging="270"/>
              <w:rPr>
                <w:del w:id="7338" w:author="gorgemj" w:date="2017-11-24T17:56:00Z"/>
                <w:rFonts w:eastAsia="Calibri" w:cs="Arial"/>
              </w:rPr>
            </w:pPr>
            <w:del w:id="7339" w:author="gorgemj" w:date="2017-11-24T17:56:00Z">
              <w:r w:rsidRPr="00817CEB" w:rsidDel="006272A4">
                <w:rPr>
                  <w:rFonts w:eastAsia="Calibri" w:cs="Arial"/>
                </w:rPr>
                <w:delText>The nonsafety-related startup feedwater system with motor-driven pumps supplied by offsite or onsite power, including automatic sequencing on the nonsafety-related diesel generators</w:delText>
              </w:r>
            </w:del>
          </w:p>
          <w:p w:rsidR="00B61F44" w:rsidRPr="00817CEB" w:rsidDel="006272A4" w:rsidRDefault="00B61F44" w:rsidP="001D39A8">
            <w:pPr>
              <w:widowControl/>
              <w:numPr>
                <w:ilvl w:val="0"/>
                <w:numId w:val="6"/>
              </w:numPr>
              <w:autoSpaceDE w:val="0"/>
              <w:autoSpaceDN w:val="0"/>
              <w:adjustRightInd w:val="0"/>
              <w:spacing w:before="60" w:after="60" w:line="280" w:lineRule="atLeast"/>
              <w:ind w:left="432" w:hanging="270"/>
              <w:rPr>
                <w:del w:id="7340" w:author="gorgemj" w:date="2017-11-24T17:56:00Z"/>
                <w:rFonts w:cs="Arial"/>
                <w:b/>
              </w:rPr>
            </w:pPr>
            <w:del w:id="7341" w:author="gorgemj" w:date="2017-11-24T17:56:00Z">
              <w:r w:rsidRPr="00817CEB" w:rsidDel="006272A4">
                <w:rPr>
                  <w:rFonts w:eastAsia="Calibri" w:cs="Arial"/>
                </w:rPr>
                <w:delText>The nonsafety-related normal residual heat removal system with motor-driven pumps supplied by offsite or onsite power, including nonsafety-related diesel generators, for use at low reactor coolant system pressures.</w:delText>
              </w:r>
            </w:del>
          </w:p>
        </w:tc>
      </w:tr>
      <w:tr w:rsidR="00B61F44" w:rsidRPr="00817CEB" w:rsidDel="00246CFF" w:rsidTr="00814E5E">
        <w:trPr>
          <w:cantSplit/>
          <w:del w:id="7342" w:author="gorgemj" w:date="2017-11-23T13:27:00Z"/>
          <w:trPrChange w:id="7343" w:author="gorgemj" w:date="2017-11-30T12:36:00Z">
            <w:trPr>
              <w:gridBefore w:val="6"/>
              <w:gridAfter w:val="0"/>
              <w:cantSplit/>
            </w:trPr>
          </w:trPrChange>
        </w:trPr>
        <w:tc>
          <w:tcPr>
            <w:tcW w:w="947" w:type="dxa"/>
            <w:tcPrChange w:id="7344" w:author="gorgemj" w:date="2017-11-30T12:36:00Z">
              <w:tcPr>
                <w:tcW w:w="945" w:type="dxa"/>
                <w:gridSpan w:val="6"/>
              </w:tcPr>
            </w:tcPrChange>
          </w:tcPr>
          <w:p w:rsidR="00B61F44" w:rsidDel="00246CFF" w:rsidRDefault="00B61F44" w:rsidP="00542606">
            <w:pPr>
              <w:autoSpaceDE w:val="0"/>
              <w:autoSpaceDN w:val="0"/>
              <w:adjustRightInd w:val="0"/>
              <w:spacing w:before="60" w:after="60" w:line="280" w:lineRule="atLeast"/>
              <w:jc w:val="center"/>
              <w:rPr>
                <w:del w:id="7345" w:author="gorgemj" w:date="2017-11-23T13:27:00Z"/>
                <w:rFonts w:cs="Arial"/>
                <w:b/>
              </w:rPr>
            </w:pPr>
          </w:p>
        </w:tc>
        <w:tc>
          <w:tcPr>
            <w:tcW w:w="693" w:type="dxa"/>
            <w:tcPrChange w:id="7346" w:author="gorgemj" w:date="2017-11-30T12:36:00Z">
              <w:tcPr>
                <w:tcW w:w="747" w:type="dxa"/>
                <w:gridSpan w:val="3"/>
              </w:tcPr>
            </w:tcPrChange>
          </w:tcPr>
          <w:p w:rsidR="00B61F44" w:rsidDel="00246CFF" w:rsidRDefault="00B61F44" w:rsidP="00542606">
            <w:pPr>
              <w:autoSpaceDE w:val="0"/>
              <w:autoSpaceDN w:val="0"/>
              <w:adjustRightInd w:val="0"/>
              <w:spacing w:before="60" w:after="60" w:line="280" w:lineRule="atLeast"/>
              <w:jc w:val="center"/>
              <w:rPr>
                <w:del w:id="7347" w:author="gorgemj" w:date="2017-11-23T13:27:00Z"/>
                <w:rFonts w:cs="Arial"/>
                <w:b/>
                <w:bCs/>
              </w:rPr>
            </w:pPr>
          </w:p>
        </w:tc>
        <w:tc>
          <w:tcPr>
            <w:tcW w:w="5038" w:type="dxa"/>
            <w:gridSpan w:val="2"/>
            <w:tcPrChange w:id="7348" w:author="gorgemj" w:date="2017-11-30T12:36:00Z">
              <w:tcPr>
                <w:tcW w:w="6768" w:type="dxa"/>
                <w:gridSpan w:val="7"/>
              </w:tcPr>
            </w:tcPrChange>
          </w:tcPr>
          <w:p w:rsidR="00B61F44" w:rsidDel="00246CFF" w:rsidRDefault="00B61F44" w:rsidP="00542606">
            <w:pPr>
              <w:autoSpaceDE w:val="0"/>
              <w:autoSpaceDN w:val="0"/>
              <w:adjustRightInd w:val="0"/>
              <w:spacing w:before="60" w:after="60" w:line="280" w:lineRule="atLeast"/>
              <w:rPr>
                <w:del w:id="7349" w:author="gorgemj" w:date="2017-11-23T13:27:00Z"/>
                <w:rFonts w:cs="Arial"/>
                <w:b/>
                <w:color w:val="000000"/>
                <w:sz w:val="24"/>
                <w:szCs w:val="24"/>
              </w:rPr>
            </w:pPr>
            <w:del w:id="7350" w:author="gorgemj" w:date="2017-11-23T13:26:00Z">
              <w:r w:rsidRPr="00817CEB" w:rsidDel="00246CFF">
                <w:rPr>
                  <w:rFonts w:eastAsia="Calibri" w:cs="Arial"/>
                  <w:b/>
                  <w:bCs/>
                </w:rPr>
                <w:delText>Requirement 52: Emergency cooling of the reactor core</w:delText>
              </w:r>
            </w:del>
          </w:p>
        </w:tc>
        <w:tc>
          <w:tcPr>
            <w:tcW w:w="6912" w:type="dxa"/>
            <w:gridSpan w:val="3"/>
            <w:tcPrChange w:id="7351" w:author="gorgemj" w:date="2017-11-30T12:36:00Z">
              <w:tcPr>
                <w:tcW w:w="5130" w:type="dxa"/>
                <w:gridSpan w:val="8"/>
              </w:tcPr>
            </w:tcPrChange>
          </w:tcPr>
          <w:p w:rsidR="00B61F44" w:rsidDel="00246CFF" w:rsidRDefault="00B61F44" w:rsidP="00542606">
            <w:pPr>
              <w:spacing w:before="60" w:after="60" w:line="280" w:lineRule="atLeast"/>
              <w:rPr>
                <w:del w:id="7352" w:author="gorgemj" w:date="2017-11-23T13:27:00Z"/>
                <w:rFonts w:cs="Arial"/>
                <w:b/>
              </w:rPr>
            </w:pPr>
          </w:p>
        </w:tc>
      </w:tr>
      <w:tr w:rsidR="00B61F44" w:rsidRPr="00817CEB" w:rsidDel="00AD701B" w:rsidTr="00814E5E">
        <w:tblPrEx>
          <w:tblPrExChange w:id="7353" w:author="gorgemj" w:date="2017-11-30T12:36:00Z">
            <w:tblPrEx>
              <w:tblW w:w="14165" w:type="dxa"/>
              <w:tblInd w:w="-318" w:type="dxa"/>
            </w:tblPrEx>
          </w:tblPrExChange>
        </w:tblPrEx>
        <w:trPr>
          <w:gridBefore w:val="1"/>
          <w:gridAfter w:val="1"/>
          <w:wAfter w:w="988" w:type="dxa"/>
          <w:cantSplit/>
          <w:del w:id="7354" w:author="gorgemj" w:date="2017-11-30T12:25:00Z"/>
          <w:trPrChange w:id="7355" w:author="gorgemj" w:date="2017-11-30T12:36:00Z">
            <w:trPr>
              <w:gridBefore w:val="4"/>
              <w:gridAfter w:val="1"/>
              <w:cantSplit/>
            </w:trPr>
          </w:trPrChange>
        </w:trPr>
        <w:tc>
          <w:tcPr>
            <w:tcW w:w="693" w:type="dxa"/>
            <w:tcPrChange w:id="7356" w:author="gorgemj" w:date="2017-11-30T12:36:00Z">
              <w:tcPr>
                <w:tcW w:w="945" w:type="dxa"/>
                <w:gridSpan w:val="6"/>
              </w:tcPr>
            </w:tcPrChange>
          </w:tcPr>
          <w:p w:rsidR="00B61F44" w:rsidDel="00AD701B" w:rsidRDefault="00B61F44" w:rsidP="00542606">
            <w:pPr>
              <w:autoSpaceDE w:val="0"/>
              <w:autoSpaceDN w:val="0"/>
              <w:adjustRightInd w:val="0"/>
              <w:spacing w:before="60" w:after="60" w:line="280" w:lineRule="atLeast"/>
              <w:jc w:val="center"/>
              <w:rPr>
                <w:del w:id="7357" w:author="gorgemj" w:date="2017-11-30T12:25:00Z"/>
                <w:rFonts w:cs="Arial"/>
                <w:b/>
              </w:rPr>
            </w:pPr>
          </w:p>
        </w:tc>
        <w:tc>
          <w:tcPr>
            <w:tcW w:w="344" w:type="dxa"/>
            <w:tcPrChange w:id="7358" w:author="gorgemj" w:date="2017-11-30T12:36:00Z">
              <w:tcPr>
                <w:tcW w:w="747" w:type="dxa"/>
                <w:gridSpan w:val="4"/>
              </w:tcPr>
            </w:tcPrChange>
          </w:tcPr>
          <w:p w:rsidR="00B61F44" w:rsidDel="00AD701B" w:rsidRDefault="00B61F44" w:rsidP="00542606">
            <w:pPr>
              <w:autoSpaceDE w:val="0"/>
              <w:autoSpaceDN w:val="0"/>
              <w:adjustRightInd w:val="0"/>
              <w:spacing w:before="60" w:after="60" w:line="280" w:lineRule="atLeast"/>
              <w:jc w:val="center"/>
              <w:rPr>
                <w:del w:id="7359" w:author="gorgemj" w:date="2017-11-30T12:25:00Z"/>
                <w:rFonts w:cs="Arial"/>
                <w:b/>
                <w:bCs/>
              </w:rPr>
            </w:pPr>
          </w:p>
        </w:tc>
        <w:tc>
          <w:tcPr>
            <w:tcW w:w="5572" w:type="dxa"/>
            <w:gridSpan w:val="2"/>
            <w:tcPrChange w:id="7360" w:author="gorgemj" w:date="2017-11-30T12:36:00Z">
              <w:tcPr>
                <w:tcW w:w="6768" w:type="dxa"/>
                <w:gridSpan w:val="7"/>
              </w:tcPr>
            </w:tcPrChange>
          </w:tcPr>
          <w:p w:rsidR="00B61F44" w:rsidRPr="00817CEB" w:rsidDel="00AD701B" w:rsidRDefault="00B61F44" w:rsidP="00542606">
            <w:pPr>
              <w:autoSpaceDE w:val="0"/>
              <w:autoSpaceDN w:val="0"/>
              <w:adjustRightInd w:val="0"/>
              <w:spacing w:before="60" w:after="60" w:line="280" w:lineRule="atLeast"/>
              <w:rPr>
                <w:del w:id="7361" w:author="gorgemj" w:date="2017-11-30T12:25:00Z"/>
                <w:rFonts w:eastAsia="Calibri" w:cs="Arial"/>
                <w:b/>
                <w:bCs/>
              </w:rPr>
            </w:pPr>
            <w:del w:id="7362" w:author="gorgemj" w:date="2017-11-30T12:25:00Z">
              <w:r w:rsidRPr="00817CEB" w:rsidDel="00AD701B">
                <w:rPr>
                  <w:rFonts w:eastAsia="Calibri" w:cs="Arial"/>
                  <w:b/>
                  <w:bCs/>
                </w:rPr>
                <w:delText>Means of cooling the reactor core shall be provided to restore and maintain cooling of the fuel under accident conditions at the nuclear power plant even if the integrity of the pressure boundary of the primary coolant system is not maintained.</w:delText>
              </w:r>
            </w:del>
          </w:p>
        </w:tc>
        <w:tc>
          <w:tcPr>
            <w:tcW w:w="5046" w:type="dxa"/>
            <w:tcPrChange w:id="7363" w:author="gorgemj" w:date="2017-11-30T12:36:00Z">
              <w:tcPr>
                <w:tcW w:w="5130" w:type="dxa"/>
                <w:gridSpan w:val="6"/>
              </w:tcPr>
            </w:tcPrChange>
          </w:tcPr>
          <w:p w:rsidR="00B61F44" w:rsidRPr="00CF335A" w:rsidDel="00AD701B" w:rsidRDefault="00B61F44" w:rsidP="003354B8">
            <w:pPr>
              <w:spacing w:before="60" w:after="60" w:line="280" w:lineRule="atLeast"/>
              <w:rPr>
                <w:del w:id="7364" w:author="gorgemj" w:date="2017-11-30T12:25:00Z"/>
                <w:rFonts w:eastAsia="Calibri" w:cs="Arial"/>
              </w:rPr>
            </w:pPr>
            <w:del w:id="7365" w:author="gorgemj" w:date="2017-11-30T12:25:00Z">
              <w:r w:rsidRPr="00817CEB" w:rsidDel="00AD701B">
                <w:rPr>
                  <w:rFonts w:eastAsia="Calibri" w:cs="Arial"/>
                </w:rPr>
                <w:delText xml:space="preserve">The </w:delText>
              </w:r>
              <w:r w:rsidRPr="00817CEB" w:rsidDel="00AD701B">
                <w:rPr>
                  <w:rFonts w:eastAsia="Calibri" w:cs="Arial"/>
                  <w:b/>
                </w:rPr>
                <w:delText>AP1000</w:delText>
              </w:r>
              <w:r w:rsidRPr="00817CEB" w:rsidDel="00AD701B">
                <w:rPr>
                  <w:rFonts w:eastAsia="Calibri" w:cs="Arial"/>
                </w:rPr>
                <w:delText xml:space="preserve"> </w:delText>
              </w:r>
              <w:r w:rsidDel="00AD701B">
                <w:rPr>
                  <w:rFonts w:eastAsia="Calibri" w:cs="Arial"/>
                </w:rPr>
                <w:delText>plant</w:delText>
              </w:r>
              <w:r w:rsidRPr="00817CEB" w:rsidDel="00AD701B">
                <w:rPr>
                  <w:rFonts w:eastAsia="Calibri" w:cs="Arial"/>
                </w:rPr>
                <w:delText xml:space="preserve"> design provides for safety</w:delText>
              </w:r>
            </w:del>
            <w:del w:id="7366" w:author="gorgemj" w:date="2017-11-24T17:57:00Z">
              <w:r w:rsidRPr="00817CEB" w:rsidDel="006272A4">
                <w:rPr>
                  <w:rFonts w:eastAsia="Calibri" w:cs="Arial"/>
                </w:rPr>
                <w:delText>-related</w:delText>
              </w:r>
            </w:del>
            <w:del w:id="7367" w:author="gorgemj" w:date="2017-11-30T12:25:00Z">
              <w:r w:rsidRPr="00817CEB" w:rsidDel="00AD701B">
                <w:rPr>
                  <w:rFonts w:eastAsia="Calibri" w:cs="Arial"/>
                </w:rPr>
                <w:delText xml:space="preserve"> passive high pressure injection into the </w:delText>
              </w:r>
            </w:del>
            <w:del w:id="7368" w:author="gorgemj" w:date="2017-11-26T20:31:00Z">
              <w:r w:rsidRPr="00817CEB" w:rsidDel="00FC263D">
                <w:rPr>
                  <w:rFonts w:eastAsia="Calibri" w:cs="Arial"/>
                </w:rPr>
                <w:delText>reactor coolant system</w:delText>
              </w:r>
            </w:del>
            <w:del w:id="7369" w:author="gorgemj" w:date="2017-11-30T12:25:00Z">
              <w:r w:rsidDel="00AD701B">
                <w:rPr>
                  <w:rFonts w:eastAsia="Calibri" w:cs="Arial"/>
                </w:rPr>
                <w:delText xml:space="preserve">. </w:delText>
              </w:r>
              <w:r w:rsidRPr="00817CEB" w:rsidDel="00AD701B">
                <w:rPr>
                  <w:rFonts w:eastAsia="Calibri" w:cs="Arial"/>
                </w:rPr>
                <w:delText>The Core makeup</w:delText>
              </w:r>
              <w:r w:rsidDel="00AD701B">
                <w:rPr>
                  <w:rFonts w:eastAsia="Calibri" w:cs="Arial"/>
                </w:rPr>
                <w:delText xml:space="preserve"> </w:delText>
              </w:r>
            </w:del>
            <w:ins w:id="7370" w:author="friedmbn" w:date="2017-11-29T17:25:00Z">
              <w:del w:id="7371" w:author="gorgemj" w:date="2017-11-30T12:25:00Z">
                <w:r w:rsidDel="00AD701B">
                  <w:rPr>
                    <w:rFonts w:eastAsia="Calibri" w:cs="Arial"/>
                  </w:rPr>
                  <w:delText>M</w:delText>
                </w:r>
                <w:r w:rsidRPr="00817CEB" w:rsidDel="00AD701B">
                  <w:rPr>
                    <w:rFonts w:eastAsia="Calibri" w:cs="Arial"/>
                  </w:rPr>
                  <w:delText>akeup</w:delText>
                </w:r>
                <w:r w:rsidDel="00AD701B">
                  <w:rPr>
                    <w:rFonts w:eastAsia="Calibri" w:cs="Arial"/>
                  </w:rPr>
                  <w:delText xml:space="preserve"> </w:delText>
                </w:r>
              </w:del>
            </w:ins>
            <w:del w:id="7372" w:author="gorgemj" w:date="2017-11-30T12:25:00Z">
              <w:r w:rsidDel="00AD701B">
                <w:rPr>
                  <w:rFonts w:eastAsia="Calibri" w:cs="Arial"/>
                </w:rPr>
                <w:delText>(</w:delText>
              </w:r>
            </w:del>
            <w:del w:id="7373" w:author="gorgemj" w:date="2017-11-30T12:17:00Z">
              <w:r w:rsidDel="00EC0DBE">
                <w:rPr>
                  <w:rFonts w:eastAsia="Calibri" w:cs="Arial"/>
                </w:rPr>
                <w:delText xml:space="preserve">DCD </w:delText>
              </w:r>
            </w:del>
            <w:del w:id="7374" w:author="gorgemj" w:date="2017-11-30T12:25:00Z">
              <w:r w:rsidDel="00AD701B">
                <w:rPr>
                  <w:rFonts w:eastAsia="Calibri" w:cs="Arial"/>
                </w:rPr>
                <w:delText>Chapter 9)</w:delText>
              </w:r>
              <w:r w:rsidRPr="00817CEB" w:rsidDel="00AD701B">
                <w:rPr>
                  <w:rFonts w:eastAsia="Calibri" w:cs="Arial"/>
                </w:rPr>
                <w:delText xml:space="preserve"> t</w:delText>
              </w:r>
            </w:del>
            <w:ins w:id="7375" w:author="friedmbn" w:date="2017-11-29T17:25:00Z">
              <w:del w:id="7376" w:author="gorgemj" w:date="2017-11-30T12:25:00Z">
                <w:r w:rsidDel="00AD701B">
                  <w:rPr>
                    <w:rFonts w:eastAsia="Calibri" w:cs="Arial"/>
                  </w:rPr>
                  <w:delText>T</w:delText>
                </w:r>
              </w:del>
            </w:ins>
            <w:del w:id="7377" w:author="gorgemj" w:date="2017-11-30T12:25:00Z">
              <w:r w:rsidRPr="00817CEB" w:rsidDel="00AD701B">
                <w:rPr>
                  <w:rFonts w:eastAsia="Calibri" w:cs="Arial"/>
                </w:rPr>
                <w:delText>anks provide this capability</w:delText>
              </w:r>
              <w:r w:rsidDel="00AD701B">
                <w:rPr>
                  <w:rFonts w:eastAsia="Calibri" w:cs="Arial"/>
                </w:rPr>
                <w:delText xml:space="preserve">. </w:delText>
              </w:r>
              <w:r w:rsidRPr="00817CEB" w:rsidDel="00AD701B">
                <w:rPr>
                  <w:rFonts w:eastAsia="Calibri" w:cs="Arial"/>
                </w:rPr>
                <w:delText xml:space="preserve">Accumulators provide the high initial injection flow required for a large </w:delText>
              </w:r>
            </w:del>
            <w:del w:id="7378" w:author="gorgemj" w:date="2017-11-24T17:36:00Z">
              <w:r w:rsidRPr="00817CEB" w:rsidDel="00A366D5">
                <w:rPr>
                  <w:rFonts w:eastAsia="Calibri" w:cs="Arial"/>
                </w:rPr>
                <w:delText>loss of coolant accident</w:delText>
              </w:r>
            </w:del>
            <w:del w:id="7379" w:author="gorgemj" w:date="2017-11-30T12:25:00Z">
              <w:r w:rsidRPr="00817CEB" w:rsidDel="00AD701B">
                <w:rPr>
                  <w:rFonts w:eastAsia="Calibri" w:cs="Arial"/>
                </w:rPr>
                <w:delText xml:space="preserve"> and initiate injection when the </w:delText>
              </w:r>
            </w:del>
            <w:del w:id="7380" w:author="gorgemj" w:date="2017-11-26T20:31:00Z">
              <w:r w:rsidRPr="00817CEB" w:rsidDel="00FC263D">
                <w:rPr>
                  <w:rFonts w:eastAsia="Calibri" w:cs="Arial"/>
                </w:rPr>
                <w:delText>reactor coolant system</w:delText>
              </w:r>
            </w:del>
            <w:del w:id="7381" w:author="gorgemj" w:date="2017-11-30T12:25:00Z">
              <w:r w:rsidRPr="00817CEB" w:rsidDel="00AD701B">
                <w:rPr>
                  <w:rFonts w:eastAsia="Calibri" w:cs="Arial"/>
                </w:rPr>
                <w:delText xml:space="preserve"> pressure decreases below the static accumulator pressure</w:delText>
              </w:r>
              <w:r w:rsidDel="00AD701B">
                <w:rPr>
                  <w:rFonts w:eastAsia="Calibri" w:cs="Arial"/>
                </w:rPr>
                <w:delText xml:space="preserve">. </w:delText>
              </w:r>
            </w:del>
          </w:p>
        </w:tc>
      </w:tr>
      <w:tr w:rsidR="00B61F44" w:rsidRPr="00817CEB" w:rsidDel="003354B8" w:rsidTr="004C121E">
        <w:trPr>
          <w:cantSplit/>
          <w:del w:id="7382" w:author="gorgemj" w:date="2017-11-26T18:53:00Z"/>
          <w:trPrChange w:id="7383" w:author="gorgemj" w:date="2017-11-30T12:36:00Z">
            <w:trPr>
              <w:gridBefore w:val="6"/>
              <w:gridAfter w:val="0"/>
              <w:cantSplit/>
            </w:trPr>
          </w:trPrChange>
        </w:trPr>
        <w:tc>
          <w:tcPr>
            <w:tcW w:w="947" w:type="dxa"/>
            <w:tcPrChange w:id="7384" w:author="gorgemj" w:date="2017-11-30T12:36:00Z">
              <w:tcPr>
                <w:tcW w:w="945" w:type="dxa"/>
                <w:gridSpan w:val="6"/>
              </w:tcPr>
            </w:tcPrChange>
          </w:tcPr>
          <w:p w:rsidR="00B61F44" w:rsidDel="003354B8" w:rsidRDefault="00B61F44" w:rsidP="00542606">
            <w:pPr>
              <w:autoSpaceDE w:val="0"/>
              <w:autoSpaceDN w:val="0"/>
              <w:adjustRightInd w:val="0"/>
              <w:spacing w:before="60" w:after="60" w:line="280" w:lineRule="atLeast"/>
              <w:jc w:val="center"/>
              <w:rPr>
                <w:del w:id="7385" w:author="gorgemj" w:date="2017-11-26T18:53:00Z"/>
                <w:rFonts w:cs="Arial"/>
                <w:b/>
              </w:rPr>
            </w:pPr>
          </w:p>
        </w:tc>
        <w:tc>
          <w:tcPr>
            <w:tcW w:w="693" w:type="dxa"/>
            <w:tcPrChange w:id="7386" w:author="gorgemj" w:date="2017-11-30T12:36:00Z">
              <w:tcPr>
                <w:tcW w:w="747" w:type="dxa"/>
                <w:gridSpan w:val="3"/>
              </w:tcPr>
            </w:tcPrChange>
          </w:tcPr>
          <w:p w:rsidR="00B61F44" w:rsidDel="003354B8" w:rsidRDefault="00B61F44" w:rsidP="00542606">
            <w:pPr>
              <w:autoSpaceDE w:val="0"/>
              <w:autoSpaceDN w:val="0"/>
              <w:adjustRightInd w:val="0"/>
              <w:spacing w:before="60" w:after="60" w:line="280" w:lineRule="atLeast"/>
              <w:jc w:val="center"/>
              <w:rPr>
                <w:del w:id="7387" w:author="gorgemj" w:date="2017-11-26T18:53:00Z"/>
                <w:rFonts w:cs="Arial"/>
                <w:b/>
                <w:bCs/>
              </w:rPr>
            </w:pPr>
          </w:p>
        </w:tc>
        <w:tc>
          <w:tcPr>
            <w:tcW w:w="5038" w:type="dxa"/>
            <w:gridSpan w:val="2"/>
            <w:tcPrChange w:id="7388" w:author="gorgemj" w:date="2017-11-30T12:36:00Z">
              <w:tcPr>
                <w:tcW w:w="6768" w:type="dxa"/>
                <w:gridSpan w:val="7"/>
              </w:tcPr>
            </w:tcPrChange>
          </w:tcPr>
          <w:p w:rsidR="00B61F44" w:rsidRPr="00817CEB" w:rsidDel="003354B8" w:rsidRDefault="00B61F44" w:rsidP="00542606">
            <w:pPr>
              <w:autoSpaceDE w:val="0"/>
              <w:autoSpaceDN w:val="0"/>
              <w:adjustRightInd w:val="0"/>
              <w:spacing w:before="60" w:after="60" w:line="280" w:lineRule="atLeast"/>
              <w:rPr>
                <w:del w:id="7389" w:author="gorgemj" w:date="2017-11-26T18:53:00Z"/>
                <w:rFonts w:eastAsia="Calibri" w:cs="Arial"/>
                <w:b/>
                <w:bCs/>
              </w:rPr>
            </w:pPr>
          </w:p>
        </w:tc>
        <w:tc>
          <w:tcPr>
            <w:tcW w:w="6912" w:type="dxa"/>
            <w:gridSpan w:val="3"/>
            <w:tcPrChange w:id="7390" w:author="gorgemj" w:date="2017-11-30T12:36:00Z">
              <w:tcPr>
                <w:tcW w:w="5130" w:type="dxa"/>
                <w:gridSpan w:val="8"/>
              </w:tcPr>
            </w:tcPrChange>
          </w:tcPr>
          <w:p w:rsidR="00B61F44" w:rsidRPr="00817CEB" w:rsidDel="003354B8" w:rsidRDefault="00B61F44" w:rsidP="00542606">
            <w:pPr>
              <w:autoSpaceDE w:val="0"/>
              <w:autoSpaceDN w:val="0"/>
              <w:adjustRightInd w:val="0"/>
              <w:spacing w:before="60" w:after="60" w:line="280" w:lineRule="atLeast"/>
              <w:rPr>
                <w:del w:id="7391" w:author="gorgemj" w:date="2017-11-26T18:52:00Z"/>
                <w:rFonts w:eastAsia="Calibri" w:cs="Arial"/>
              </w:rPr>
            </w:pPr>
            <w:del w:id="7392" w:author="gorgemj" w:date="2017-11-26T18:52:00Z">
              <w:r w:rsidRPr="00817CEB" w:rsidDel="003354B8">
                <w:rPr>
                  <w:rFonts w:eastAsia="Calibri" w:cs="Arial"/>
                </w:rPr>
                <w:delText>The in-containment refueling water storage tank, and after containment flood-up, containment recirculation capability provide the long-term source of injection to the core after the reactor coolant system is depressurized</w:delText>
              </w:r>
              <w:r w:rsidDel="003354B8">
                <w:rPr>
                  <w:rFonts w:eastAsia="Calibri" w:cs="Arial"/>
                </w:rPr>
                <w:delText xml:space="preserve">. </w:delText>
              </w:r>
              <w:r w:rsidRPr="00817CEB" w:rsidDel="003354B8">
                <w:rPr>
                  <w:rFonts w:eastAsia="Calibri" w:cs="Arial"/>
                </w:rPr>
                <w:delText xml:space="preserve">The automatic depressurization system reduces the RCS pressure such that the </w:delText>
              </w:r>
            </w:del>
            <w:del w:id="7393" w:author="gorgemj" w:date="2017-11-24T17:38:00Z">
              <w:r w:rsidRPr="00817CEB" w:rsidDel="00A366D5">
                <w:rPr>
                  <w:rFonts w:eastAsia="Calibri" w:cs="Arial"/>
                </w:rPr>
                <w:delText>IRWST</w:delText>
              </w:r>
            </w:del>
            <w:del w:id="7394" w:author="gorgemj" w:date="2017-11-26T18:52:00Z">
              <w:r w:rsidRPr="00817CEB" w:rsidDel="003354B8">
                <w:rPr>
                  <w:rFonts w:eastAsia="Calibri" w:cs="Arial"/>
                </w:rPr>
                <w:delText xml:space="preserve"> can inject by gravity head and containment recirculation can occur by natural circulation.</w:delText>
              </w:r>
            </w:del>
          </w:p>
          <w:p w:rsidR="00B61F44" w:rsidDel="003354B8" w:rsidRDefault="00B61F44" w:rsidP="00A366D5">
            <w:pPr>
              <w:spacing w:before="60" w:after="60" w:line="280" w:lineRule="atLeast"/>
              <w:rPr>
                <w:del w:id="7395" w:author="gorgemj" w:date="2017-11-26T18:53:00Z"/>
                <w:rFonts w:cs="Arial"/>
                <w:b/>
              </w:rPr>
            </w:pPr>
            <w:del w:id="7396" w:author="gorgemj" w:date="2017-11-26T18:52:00Z">
              <w:r w:rsidRPr="00817CEB" w:rsidDel="003354B8">
                <w:rPr>
                  <w:rFonts w:eastAsia="Calibri" w:cs="Arial"/>
                </w:rPr>
                <w:delText xml:space="preserve">The </w:delText>
              </w:r>
            </w:del>
            <w:del w:id="7397" w:author="gorgemj" w:date="2017-11-24T17:03:00Z">
              <w:r w:rsidRPr="00817CEB" w:rsidDel="006E7610">
                <w:rPr>
                  <w:rFonts w:eastAsia="Calibri" w:cs="Arial"/>
                  <w:b/>
                </w:rPr>
                <w:delText>AP1000</w:delText>
              </w:r>
              <w:r w:rsidRPr="00817CEB" w:rsidDel="006E7610">
                <w:rPr>
                  <w:rFonts w:eastAsia="Calibri" w:cs="Arial"/>
                </w:rPr>
                <w:delText xml:space="preserve"> </w:delText>
              </w:r>
              <w:r w:rsidDel="006E7610">
                <w:rPr>
                  <w:rFonts w:eastAsia="Calibri" w:cs="Arial"/>
                </w:rPr>
                <w:delText>plant</w:delText>
              </w:r>
              <w:r w:rsidRPr="00817CEB" w:rsidDel="006E7610">
                <w:rPr>
                  <w:rFonts w:eastAsia="Calibri" w:cs="Arial"/>
                </w:rPr>
                <w:delText xml:space="preserve"> </w:delText>
              </w:r>
            </w:del>
            <w:del w:id="7398" w:author="gorgemj" w:date="2017-11-26T18:52:00Z">
              <w:r w:rsidRPr="00817CEB" w:rsidDel="003354B8">
                <w:rPr>
                  <w:rFonts w:eastAsia="Calibri" w:cs="Arial"/>
                </w:rPr>
                <w:delText xml:space="preserve">passive core cooling system is discussed in </w:delText>
              </w:r>
            </w:del>
            <w:del w:id="7399" w:author="gorgemj" w:date="2017-11-24T17:03:00Z">
              <w:r w:rsidRPr="00817CEB" w:rsidDel="006E7610">
                <w:rPr>
                  <w:rFonts w:eastAsia="Calibri" w:cs="Arial"/>
                </w:rPr>
                <w:delText>DCD</w:delText>
              </w:r>
            </w:del>
            <w:del w:id="7400" w:author="gorgemj" w:date="2017-11-26T18:52:00Z">
              <w:r w:rsidRPr="00817CEB" w:rsidDel="003354B8">
                <w:rPr>
                  <w:rFonts w:eastAsia="Calibri" w:cs="Arial"/>
                </w:rPr>
                <w:delText xml:space="preserve"> </w:delText>
              </w:r>
              <w:r w:rsidDel="003354B8">
                <w:rPr>
                  <w:rFonts w:eastAsia="Calibri" w:cs="Arial"/>
                </w:rPr>
                <w:delText>Section</w:delText>
              </w:r>
              <w:r w:rsidRPr="00817CEB" w:rsidDel="003354B8">
                <w:rPr>
                  <w:rFonts w:eastAsia="Calibri" w:cs="Arial"/>
                </w:rPr>
                <w:delText xml:space="preserve"> 6.3.</w:delText>
              </w:r>
            </w:del>
          </w:p>
        </w:tc>
      </w:tr>
      <w:tr w:rsidR="00AD701B" w:rsidRPr="00817CEB" w:rsidTr="004C121E">
        <w:tblPrEx>
          <w:tblPrExChange w:id="7401" w:author="gorgemj" w:date="2017-11-30T12:36:00Z">
            <w:tblPrEx>
              <w:tblW w:w="14165" w:type="dxa"/>
              <w:tblInd w:w="-318" w:type="dxa"/>
            </w:tblPrEx>
          </w:tblPrExChange>
        </w:tblPrEx>
        <w:trPr>
          <w:cantSplit/>
          <w:ins w:id="7402" w:author="gorgemj" w:date="2017-11-30T12:24:00Z"/>
          <w:trPrChange w:id="7403" w:author="gorgemj" w:date="2017-11-30T12:36:00Z">
            <w:trPr>
              <w:gridBefore w:val="1"/>
              <w:gridAfter w:val="0"/>
              <w:wAfter w:w="380" w:type="dxa"/>
              <w:cantSplit/>
            </w:trPr>
          </w:trPrChange>
        </w:trPr>
        <w:tc>
          <w:tcPr>
            <w:tcW w:w="947" w:type="dxa"/>
            <w:tcPrChange w:id="7404" w:author="gorgemj" w:date="2017-11-30T12:36:00Z">
              <w:tcPr>
                <w:tcW w:w="944" w:type="dxa"/>
                <w:gridSpan w:val="3"/>
              </w:tcPr>
            </w:tcPrChange>
          </w:tcPr>
          <w:p w:rsidR="00AD701B" w:rsidRPr="00246CFF" w:rsidRDefault="00AD701B" w:rsidP="00542606">
            <w:pPr>
              <w:autoSpaceDE w:val="0"/>
              <w:autoSpaceDN w:val="0"/>
              <w:adjustRightInd w:val="0"/>
              <w:spacing w:before="60" w:after="60" w:line="280" w:lineRule="atLeast"/>
              <w:jc w:val="center"/>
              <w:rPr>
                <w:ins w:id="7405" w:author="gorgemj" w:date="2017-11-30T12:24:00Z"/>
                <w:rFonts w:cs="Arial"/>
              </w:rPr>
            </w:pPr>
          </w:p>
        </w:tc>
        <w:tc>
          <w:tcPr>
            <w:tcW w:w="693" w:type="dxa"/>
            <w:tcPrChange w:id="7406" w:author="gorgemj" w:date="2017-11-30T12:36:00Z">
              <w:tcPr>
                <w:tcW w:w="712" w:type="dxa"/>
                <w:gridSpan w:val="5"/>
              </w:tcPr>
            </w:tcPrChange>
          </w:tcPr>
          <w:p w:rsidR="00AD701B" w:rsidRPr="00246CFF" w:rsidRDefault="00AD701B" w:rsidP="00542606">
            <w:pPr>
              <w:autoSpaceDE w:val="0"/>
              <w:autoSpaceDN w:val="0"/>
              <w:adjustRightInd w:val="0"/>
              <w:spacing w:before="60" w:after="60" w:line="280" w:lineRule="atLeast"/>
              <w:jc w:val="center"/>
              <w:rPr>
                <w:ins w:id="7407" w:author="gorgemj" w:date="2017-11-30T12:24:00Z"/>
                <w:rFonts w:cs="Arial"/>
                <w:bCs/>
              </w:rPr>
            </w:pPr>
          </w:p>
        </w:tc>
        <w:tc>
          <w:tcPr>
            <w:tcW w:w="5038" w:type="dxa"/>
            <w:gridSpan w:val="2"/>
            <w:tcPrChange w:id="7408" w:author="gorgemj" w:date="2017-11-30T12:36:00Z">
              <w:tcPr>
                <w:tcW w:w="6065" w:type="dxa"/>
                <w:gridSpan w:val="9"/>
              </w:tcPr>
            </w:tcPrChange>
          </w:tcPr>
          <w:p w:rsidR="00AD701B" w:rsidRDefault="00AD701B" w:rsidP="00AD701B">
            <w:pPr>
              <w:autoSpaceDE w:val="0"/>
              <w:autoSpaceDN w:val="0"/>
              <w:adjustRightInd w:val="0"/>
              <w:spacing w:before="60" w:after="60" w:line="280" w:lineRule="atLeast"/>
              <w:rPr>
                <w:ins w:id="7409" w:author="gorgemj" w:date="2017-11-30T12:24:00Z"/>
                <w:rFonts w:eastAsia="Calibri" w:cs="Arial"/>
                <w:b/>
                <w:bCs/>
              </w:rPr>
            </w:pPr>
            <w:ins w:id="7410" w:author="gorgemj" w:date="2017-11-30T12:24:00Z">
              <w:r w:rsidRPr="00246CFF">
                <w:rPr>
                  <w:rFonts w:eastAsia="Calibri" w:cs="Arial"/>
                  <w:b/>
                  <w:bCs/>
                </w:rPr>
                <w:t xml:space="preserve">Requirement 52: Emergency cooling of the reactor core </w:t>
              </w:r>
            </w:ins>
          </w:p>
          <w:p w:rsidR="00AD701B" w:rsidRPr="00817CEB" w:rsidRDefault="00AD701B" w:rsidP="00542606">
            <w:pPr>
              <w:autoSpaceDE w:val="0"/>
              <w:autoSpaceDN w:val="0"/>
              <w:adjustRightInd w:val="0"/>
              <w:spacing w:before="60" w:after="60" w:line="280" w:lineRule="atLeast"/>
              <w:rPr>
                <w:ins w:id="7411" w:author="gorgemj" w:date="2017-11-30T12:24:00Z"/>
                <w:rFonts w:eastAsia="Calibri" w:cs="Arial"/>
              </w:rPr>
            </w:pPr>
            <w:ins w:id="7412" w:author="gorgemj" w:date="2017-11-30T12:24:00Z">
              <w:r w:rsidRPr="00817CEB">
                <w:rPr>
                  <w:rFonts w:eastAsia="Calibri" w:cs="Arial"/>
                  <w:b/>
                  <w:bCs/>
                </w:rPr>
                <w:t>Means of cooling the reactor core shall be provided to restore and maintain cooling of the fuel under accident conditions at the nuclear power plant even if the integrity of the pressure boundary of the primary coolant system is not maintained.</w:t>
              </w:r>
            </w:ins>
          </w:p>
        </w:tc>
        <w:tc>
          <w:tcPr>
            <w:tcW w:w="6912" w:type="dxa"/>
            <w:gridSpan w:val="3"/>
            <w:tcPrChange w:id="7413" w:author="gorgemj" w:date="2017-11-30T12:36:00Z">
              <w:tcPr>
                <w:tcW w:w="6064" w:type="dxa"/>
                <w:gridSpan w:val="8"/>
              </w:tcPr>
            </w:tcPrChange>
          </w:tcPr>
          <w:p w:rsidR="00AD701B" w:rsidRDefault="00AD701B" w:rsidP="00AD701B">
            <w:pPr>
              <w:spacing w:before="60" w:after="60" w:line="280" w:lineRule="atLeast"/>
              <w:rPr>
                <w:ins w:id="7414" w:author="gorgemj" w:date="2017-11-30T12:24:00Z"/>
                <w:rFonts w:eastAsia="Calibri" w:cs="Arial"/>
              </w:rPr>
            </w:pPr>
            <w:ins w:id="7415" w:author="gorgemj" w:date="2017-11-30T12:24:00Z">
              <w:r w:rsidRPr="00817CEB">
                <w:rPr>
                  <w:rFonts w:eastAsia="Calibri" w:cs="Arial"/>
                </w:rPr>
                <w:t xml:space="preserve">The </w:t>
              </w:r>
              <w:r w:rsidRPr="00817CEB">
                <w:rPr>
                  <w:rFonts w:eastAsia="Calibri" w:cs="Arial"/>
                  <w:b/>
                </w:rPr>
                <w:t>AP1000</w:t>
              </w:r>
              <w:r w:rsidRPr="00817CEB">
                <w:rPr>
                  <w:rFonts w:eastAsia="Calibri" w:cs="Arial"/>
                </w:rPr>
                <w:t xml:space="preserve"> </w:t>
              </w:r>
              <w:r>
                <w:rPr>
                  <w:rFonts w:eastAsia="Calibri" w:cs="Arial"/>
                </w:rPr>
                <w:t>plant</w:t>
              </w:r>
              <w:r w:rsidRPr="00817CEB">
                <w:rPr>
                  <w:rFonts w:eastAsia="Calibri" w:cs="Arial"/>
                </w:rPr>
                <w:t xml:space="preserve"> design provides for safety passive high pressure injection into the </w:t>
              </w:r>
              <w:r>
                <w:rPr>
                  <w:rFonts w:eastAsia="Calibri" w:cs="Arial"/>
                </w:rPr>
                <w:t xml:space="preserve">RCS. </w:t>
              </w:r>
              <w:r w:rsidRPr="00817CEB">
                <w:rPr>
                  <w:rFonts w:eastAsia="Calibri" w:cs="Arial"/>
                </w:rPr>
                <w:t xml:space="preserve">The Core </w:t>
              </w:r>
              <w:r>
                <w:rPr>
                  <w:rFonts w:eastAsia="Calibri" w:cs="Arial"/>
                </w:rPr>
                <w:t>M</w:t>
              </w:r>
              <w:r w:rsidRPr="00817CEB">
                <w:rPr>
                  <w:rFonts w:eastAsia="Calibri" w:cs="Arial"/>
                </w:rPr>
                <w:t>akeup</w:t>
              </w:r>
              <w:r>
                <w:rPr>
                  <w:rFonts w:eastAsia="Calibri" w:cs="Arial"/>
                </w:rPr>
                <w:t xml:space="preserve"> (</w:t>
              </w:r>
              <w:r w:rsidRPr="00477BB6">
                <w:rPr>
                  <w:rFonts w:eastAsia="Calibri" w:cs="Arial"/>
                  <w:b/>
                </w:rPr>
                <w:t>AP1000</w:t>
              </w:r>
              <w:r>
                <w:rPr>
                  <w:rFonts w:eastAsia="Calibri" w:cs="Arial"/>
                </w:rPr>
                <w:t xml:space="preserve"> plant PRA [4] Chapter 9, </w:t>
              </w:r>
              <w:r w:rsidRPr="00477BB6">
                <w:rPr>
                  <w:rFonts w:eastAsia="Calibri" w:cs="Arial"/>
                  <w:b/>
                </w:rPr>
                <w:t>AP1000</w:t>
              </w:r>
              <w:r>
                <w:rPr>
                  <w:rFonts w:eastAsia="Calibri" w:cs="Arial"/>
                </w:rPr>
                <w:t xml:space="preserve"> plant DCD [2] Section 6.3)</w:t>
              </w:r>
              <w:r w:rsidRPr="00817CEB">
                <w:rPr>
                  <w:rFonts w:eastAsia="Calibri" w:cs="Arial"/>
                </w:rPr>
                <w:t xml:space="preserve"> </w:t>
              </w:r>
              <w:r>
                <w:rPr>
                  <w:rFonts w:eastAsia="Calibri" w:cs="Arial"/>
                </w:rPr>
                <w:t>T</w:t>
              </w:r>
              <w:r w:rsidRPr="00817CEB">
                <w:rPr>
                  <w:rFonts w:eastAsia="Calibri" w:cs="Arial"/>
                </w:rPr>
                <w:t>anks provide this capability</w:t>
              </w:r>
              <w:r>
                <w:rPr>
                  <w:rFonts w:eastAsia="Calibri" w:cs="Arial"/>
                </w:rPr>
                <w:t xml:space="preserve">. </w:t>
              </w:r>
              <w:r w:rsidRPr="00817CEB">
                <w:rPr>
                  <w:rFonts w:eastAsia="Calibri" w:cs="Arial"/>
                </w:rPr>
                <w:t xml:space="preserve">Accumulators provide the high initial injection flow required for a large </w:t>
              </w:r>
              <w:r>
                <w:rPr>
                  <w:rFonts w:eastAsia="Calibri" w:cs="Arial"/>
                </w:rPr>
                <w:t>LOCA</w:t>
              </w:r>
              <w:r w:rsidRPr="00817CEB">
                <w:rPr>
                  <w:rFonts w:eastAsia="Calibri" w:cs="Arial"/>
                </w:rPr>
                <w:t xml:space="preserve"> and initiate injection when the </w:t>
              </w:r>
              <w:r>
                <w:rPr>
                  <w:rFonts w:eastAsia="Calibri" w:cs="Arial"/>
                </w:rPr>
                <w:t>RCS</w:t>
              </w:r>
              <w:r w:rsidRPr="00817CEB">
                <w:rPr>
                  <w:rFonts w:eastAsia="Calibri" w:cs="Arial"/>
                </w:rPr>
                <w:t xml:space="preserve"> pressure decreases below the static accumulator pressure</w:t>
              </w:r>
              <w:r>
                <w:rPr>
                  <w:rFonts w:eastAsia="Calibri" w:cs="Arial"/>
                </w:rPr>
                <w:t xml:space="preserve">. </w:t>
              </w:r>
            </w:ins>
          </w:p>
          <w:p w:rsidR="00AD701B" w:rsidRPr="00817CEB" w:rsidRDefault="00AD701B" w:rsidP="00AD701B">
            <w:pPr>
              <w:autoSpaceDE w:val="0"/>
              <w:autoSpaceDN w:val="0"/>
              <w:adjustRightInd w:val="0"/>
              <w:spacing w:before="60" w:after="60" w:line="280" w:lineRule="atLeast"/>
              <w:rPr>
                <w:ins w:id="7416" w:author="gorgemj" w:date="2017-11-30T12:24:00Z"/>
                <w:rFonts w:eastAsia="Calibri" w:cs="Arial"/>
              </w:rPr>
            </w:pPr>
            <w:ins w:id="7417" w:author="gorgemj" w:date="2017-11-30T12:24:00Z">
              <w:r w:rsidRPr="00817CEB">
                <w:rPr>
                  <w:rFonts w:eastAsia="Calibri" w:cs="Arial"/>
                </w:rPr>
                <w:t xml:space="preserve">The in-containment refueling water storage tank and containment recirculation capability provide the long-term source of injection to the core after the </w:t>
              </w:r>
              <w:r>
                <w:rPr>
                  <w:rFonts w:eastAsia="Calibri" w:cs="Arial"/>
                </w:rPr>
                <w:t>RCS</w:t>
              </w:r>
              <w:r w:rsidRPr="00817CEB">
                <w:rPr>
                  <w:rFonts w:eastAsia="Calibri" w:cs="Arial"/>
                </w:rPr>
                <w:t xml:space="preserve"> is depressurized</w:t>
              </w:r>
              <w:r>
                <w:rPr>
                  <w:rFonts w:eastAsia="Calibri" w:cs="Arial"/>
                </w:rPr>
                <w:t xml:space="preserve">. </w:t>
              </w:r>
              <w:r w:rsidRPr="00817CEB">
                <w:rPr>
                  <w:rFonts w:eastAsia="Calibri" w:cs="Arial"/>
                </w:rPr>
                <w:t xml:space="preserve">The automatic depressurization system reduces the RCS pressure such that the </w:t>
              </w:r>
              <w:r w:rsidRPr="00A82D8F">
                <w:rPr>
                  <w:rFonts w:eastAsia="Calibri" w:cs="Arial"/>
                </w:rPr>
                <w:t>in-containment refueling water storage tank</w:t>
              </w:r>
              <w:r w:rsidRPr="00817CEB">
                <w:rPr>
                  <w:rFonts w:eastAsia="Calibri" w:cs="Arial"/>
                </w:rPr>
                <w:t xml:space="preserve"> can inject by gravity head and containment recirculation can occur by natural circulation.</w:t>
              </w:r>
            </w:ins>
          </w:p>
          <w:p w:rsidR="00AD701B" w:rsidRPr="00817CEB" w:rsidRDefault="00AD701B">
            <w:pPr>
              <w:spacing w:before="60" w:after="60" w:line="280" w:lineRule="atLeast"/>
              <w:rPr>
                <w:ins w:id="7418" w:author="gorgemj" w:date="2017-11-30T12:24:00Z"/>
                <w:rFonts w:eastAsia="Calibri" w:cs="Arial"/>
              </w:rPr>
            </w:pPr>
            <w:ins w:id="7419" w:author="gorgemj" w:date="2017-11-30T12:24:00Z">
              <w:r w:rsidRPr="00817CEB">
                <w:rPr>
                  <w:rFonts w:eastAsia="Calibri" w:cs="Arial"/>
                </w:rPr>
                <w:t xml:space="preserve">The passive core cooling system is discussed in </w:t>
              </w:r>
              <w:r>
                <w:rPr>
                  <w:rFonts w:cs="Arial"/>
                </w:rPr>
                <w:t xml:space="preserve">the </w:t>
              </w:r>
              <w:r w:rsidRPr="00993D67">
                <w:rPr>
                  <w:rFonts w:cs="Arial"/>
                  <w:b/>
                </w:rPr>
                <w:t>AP1000</w:t>
              </w:r>
              <w:r>
                <w:rPr>
                  <w:rFonts w:cs="Arial"/>
                </w:rPr>
                <w:t xml:space="preserve"> plant DCD [2]</w:t>
              </w:r>
              <w:r w:rsidRPr="00817CEB">
                <w:rPr>
                  <w:rFonts w:eastAsia="Calibri" w:cs="Arial"/>
                </w:rPr>
                <w:t xml:space="preserve"> </w:t>
              </w:r>
              <w:r>
                <w:rPr>
                  <w:rFonts w:eastAsia="Calibri" w:cs="Arial"/>
                </w:rPr>
                <w:t>Section</w:t>
              </w:r>
              <w:r w:rsidRPr="00817CEB">
                <w:rPr>
                  <w:rFonts w:eastAsia="Calibri" w:cs="Arial"/>
                </w:rPr>
                <w:t xml:space="preserve"> 6.3.</w:t>
              </w:r>
            </w:ins>
          </w:p>
        </w:tc>
      </w:tr>
      <w:tr w:rsidR="00AD701B" w:rsidRPr="00817CEB" w:rsidTr="004C121E">
        <w:trPr>
          <w:cantSplit/>
          <w:trPrChange w:id="7420" w:author="gorgemj" w:date="2017-11-30T12:36:00Z">
            <w:trPr>
              <w:gridBefore w:val="6"/>
              <w:gridAfter w:val="0"/>
              <w:cantSplit/>
            </w:trPr>
          </w:trPrChange>
        </w:trPr>
        <w:tc>
          <w:tcPr>
            <w:tcW w:w="947" w:type="dxa"/>
            <w:tcPrChange w:id="7421" w:author="gorgemj" w:date="2017-11-30T12:36:00Z">
              <w:tcPr>
                <w:tcW w:w="945" w:type="dxa"/>
                <w:gridSpan w:val="6"/>
              </w:tcPr>
            </w:tcPrChange>
          </w:tcPr>
          <w:p w:rsidR="00AD701B" w:rsidRPr="00246CFF" w:rsidRDefault="00AD701B" w:rsidP="00542606">
            <w:pPr>
              <w:autoSpaceDE w:val="0"/>
              <w:autoSpaceDN w:val="0"/>
              <w:adjustRightInd w:val="0"/>
              <w:spacing w:before="60" w:after="60" w:line="280" w:lineRule="atLeast"/>
              <w:jc w:val="center"/>
              <w:rPr>
                <w:rFonts w:cs="Arial"/>
                <w:rPrChange w:id="7422" w:author="gorgemj" w:date="2017-11-23T13:27:00Z">
                  <w:rPr>
                    <w:rFonts w:cs="Arial"/>
                    <w:b/>
                  </w:rPr>
                </w:rPrChange>
              </w:rPr>
            </w:pPr>
            <w:r w:rsidRPr="00246CFF">
              <w:rPr>
                <w:rFonts w:cs="Arial"/>
                <w:rPrChange w:id="7423" w:author="gorgemj" w:date="2017-11-23T13:27:00Z">
                  <w:rPr>
                    <w:rFonts w:cs="Arial"/>
                    <w:b/>
                  </w:rPr>
                </w:rPrChange>
              </w:rPr>
              <w:t>6.18</w:t>
            </w:r>
          </w:p>
        </w:tc>
        <w:tc>
          <w:tcPr>
            <w:tcW w:w="693" w:type="dxa"/>
            <w:tcPrChange w:id="7424" w:author="gorgemj" w:date="2017-11-30T12:36:00Z">
              <w:tcPr>
                <w:tcW w:w="747" w:type="dxa"/>
                <w:gridSpan w:val="3"/>
              </w:tcPr>
            </w:tcPrChange>
          </w:tcPr>
          <w:p w:rsidR="00AD701B" w:rsidRPr="00246CFF" w:rsidRDefault="00AD701B" w:rsidP="00542606">
            <w:pPr>
              <w:autoSpaceDE w:val="0"/>
              <w:autoSpaceDN w:val="0"/>
              <w:adjustRightInd w:val="0"/>
              <w:spacing w:before="60" w:after="60" w:line="280" w:lineRule="atLeast"/>
              <w:jc w:val="center"/>
              <w:rPr>
                <w:rFonts w:cs="Arial"/>
                <w:bCs/>
                <w:color w:val="000000"/>
                <w:sz w:val="24"/>
                <w:szCs w:val="24"/>
                <w:rPrChange w:id="7425" w:author="gorgemj" w:date="2017-11-23T13:27:00Z">
                  <w:rPr>
                    <w:rFonts w:cs="Arial"/>
                    <w:b/>
                    <w:bCs/>
                    <w:color w:val="000000"/>
                    <w:sz w:val="24"/>
                    <w:szCs w:val="24"/>
                  </w:rPr>
                </w:rPrChange>
              </w:rPr>
            </w:pPr>
            <w:r w:rsidRPr="00246CFF">
              <w:rPr>
                <w:rFonts w:cs="Arial"/>
                <w:bCs/>
                <w:rPrChange w:id="7426" w:author="gorgemj" w:date="2017-11-23T13:27:00Z">
                  <w:rPr>
                    <w:rFonts w:cs="Arial"/>
                    <w:b/>
                    <w:bCs/>
                  </w:rPr>
                </w:rPrChange>
              </w:rPr>
              <w:t>1</w:t>
            </w:r>
            <w:ins w:id="7427" w:author="gorgemj" w:date="2017-11-23T13:27:00Z">
              <w:r>
                <w:rPr>
                  <w:rFonts w:cs="Arial"/>
                  <w:bCs/>
                </w:rPr>
                <w:t>-5</w:t>
              </w:r>
            </w:ins>
          </w:p>
        </w:tc>
        <w:tc>
          <w:tcPr>
            <w:tcW w:w="5038" w:type="dxa"/>
            <w:gridSpan w:val="2"/>
            <w:tcPrChange w:id="7428" w:author="gorgemj" w:date="2017-11-30T12:36:00Z">
              <w:tcPr>
                <w:tcW w:w="6768" w:type="dxa"/>
                <w:gridSpan w:val="7"/>
              </w:tcPr>
            </w:tcPrChange>
          </w:tcPr>
          <w:p w:rsidR="00AD701B" w:rsidRPr="00817CEB" w:rsidRDefault="00AD701B" w:rsidP="00542606">
            <w:pPr>
              <w:autoSpaceDE w:val="0"/>
              <w:autoSpaceDN w:val="0"/>
              <w:adjustRightInd w:val="0"/>
              <w:spacing w:before="60" w:after="60" w:line="280" w:lineRule="atLeast"/>
              <w:rPr>
                <w:rFonts w:eastAsia="Calibri" w:cs="Arial"/>
              </w:rPr>
            </w:pPr>
            <w:r w:rsidRPr="00817CEB">
              <w:rPr>
                <w:rFonts w:eastAsia="Calibri" w:cs="Arial"/>
              </w:rPr>
              <w:t>The means provided for cooling of the reactor core shall be such as to ensure that:</w:t>
            </w:r>
          </w:p>
          <w:p w:rsidR="00AD701B" w:rsidRPr="00817CEB" w:rsidRDefault="00AD701B" w:rsidP="00CF335A">
            <w:pPr>
              <w:autoSpaceDE w:val="0"/>
              <w:autoSpaceDN w:val="0"/>
              <w:adjustRightInd w:val="0"/>
              <w:spacing w:before="60" w:after="60" w:line="280" w:lineRule="atLeast"/>
              <w:ind w:left="405" w:hanging="441"/>
              <w:rPr>
                <w:rFonts w:eastAsia="Calibri" w:cs="Arial"/>
              </w:rPr>
            </w:pPr>
            <w:r w:rsidRPr="00817CEB">
              <w:rPr>
                <w:rFonts w:eastAsia="Calibri" w:cs="Arial"/>
              </w:rPr>
              <w:t xml:space="preserve">(a) </w:t>
            </w:r>
            <w:r>
              <w:rPr>
                <w:rFonts w:eastAsia="Calibri" w:cs="Arial"/>
              </w:rPr>
              <w:tab/>
            </w:r>
            <w:r w:rsidRPr="00817CEB">
              <w:rPr>
                <w:rFonts w:eastAsia="Calibri" w:cs="Arial"/>
              </w:rPr>
              <w:t>The limiting parameters for the cladding or for integrity of the fuel (such as temperature) will not be exceeded;</w:t>
            </w:r>
          </w:p>
          <w:p w:rsidR="00AD701B" w:rsidRDefault="00AD701B" w:rsidP="00CF335A">
            <w:pPr>
              <w:autoSpaceDE w:val="0"/>
              <w:autoSpaceDN w:val="0"/>
              <w:adjustRightInd w:val="0"/>
              <w:spacing w:before="60" w:after="60" w:line="280" w:lineRule="atLeast"/>
              <w:ind w:left="405" w:hanging="441"/>
              <w:rPr>
                <w:rFonts w:eastAsia="Calibri" w:cs="Arial"/>
              </w:rPr>
            </w:pPr>
            <w:r w:rsidRPr="00817CEB">
              <w:rPr>
                <w:rFonts w:eastAsia="Calibri" w:cs="Arial"/>
              </w:rPr>
              <w:t xml:space="preserve">(b) </w:t>
            </w:r>
            <w:r>
              <w:rPr>
                <w:rFonts w:eastAsia="Calibri" w:cs="Arial"/>
              </w:rPr>
              <w:tab/>
            </w:r>
            <w:r w:rsidRPr="00817CEB">
              <w:rPr>
                <w:rFonts w:eastAsia="Calibri" w:cs="Arial"/>
              </w:rPr>
              <w:t>Possible chemical reactions are kept to an acceptable level;</w:t>
            </w:r>
          </w:p>
          <w:p w:rsidR="00AD701B" w:rsidRPr="00817CEB" w:rsidRDefault="00AD701B" w:rsidP="00CF335A">
            <w:pPr>
              <w:autoSpaceDE w:val="0"/>
              <w:autoSpaceDN w:val="0"/>
              <w:adjustRightInd w:val="0"/>
              <w:spacing w:before="60" w:after="60" w:line="280" w:lineRule="atLeast"/>
              <w:ind w:left="405" w:hanging="441"/>
              <w:rPr>
                <w:rFonts w:eastAsia="Calibri" w:cs="Arial"/>
              </w:rPr>
            </w:pPr>
            <w:r w:rsidRPr="00817CEB">
              <w:rPr>
                <w:rFonts w:eastAsia="Calibri" w:cs="Arial"/>
              </w:rPr>
              <w:t xml:space="preserve">(c) </w:t>
            </w:r>
            <w:r>
              <w:rPr>
                <w:rFonts w:eastAsia="Calibri" w:cs="Arial"/>
              </w:rPr>
              <w:tab/>
            </w:r>
            <w:r w:rsidRPr="00817CEB">
              <w:rPr>
                <w:rFonts w:eastAsia="Calibri" w:cs="Arial"/>
              </w:rPr>
              <w:t>The effectiveness of the means of cooling of the reactor core compensates for possible changes in the fuel and in the internal geometry of the reactor core;</w:t>
            </w:r>
          </w:p>
          <w:p w:rsidR="00AD701B" w:rsidRDefault="00AD701B" w:rsidP="00CF335A">
            <w:pPr>
              <w:autoSpaceDE w:val="0"/>
              <w:autoSpaceDN w:val="0"/>
              <w:adjustRightInd w:val="0"/>
              <w:spacing w:before="60" w:after="60" w:line="280" w:lineRule="atLeast"/>
              <w:ind w:left="405" w:hanging="441"/>
              <w:rPr>
                <w:rFonts w:cs="Arial"/>
                <w:b/>
              </w:rPr>
            </w:pPr>
            <w:r w:rsidRPr="00817CEB">
              <w:rPr>
                <w:rFonts w:eastAsia="Calibri" w:cs="Arial"/>
              </w:rPr>
              <w:t>(</w:t>
            </w:r>
            <w:proofErr w:type="gramStart"/>
            <w:r w:rsidRPr="00817CEB">
              <w:rPr>
                <w:rFonts w:eastAsia="Calibri" w:cs="Arial"/>
              </w:rPr>
              <w:t>d</w:t>
            </w:r>
            <w:proofErr w:type="gramEnd"/>
            <w:r w:rsidRPr="00817CEB">
              <w:rPr>
                <w:rFonts w:eastAsia="Calibri" w:cs="Arial"/>
              </w:rPr>
              <w:t xml:space="preserve">) </w:t>
            </w:r>
            <w:r>
              <w:rPr>
                <w:rFonts w:eastAsia="Calibri" w:cs="Arial"/>
              </w:rPr>
              <w:tab/>
            </w:r>
            <w:r w:rsidRPr="00817CEB">
              <w:rPr>
                <w:rFonts w:eastAsia="Calibri" w:cs="Arial"/>
              </w:rPr>
              <w:t>Cooling of the reactor core will be ensured for a sufficient time.</w:t>
            </w:r>
          </w:p>
        </w:tc>
        <w:tc>
          <w:tcPr>
            <w:tcW w:w="6912" w:type="dxa"/>
            <w:gridSpan w:val="3"/>
            <w:tcPrChange w:id="7429" w:author="gorgemj" w:date="2017-11-30T12:36:00Z">
              <w:tcPr>
                <w:tcW w:w="5130" w:type="dxa"/>
                <w:gridSpan w:val="8"/>
              </w:tcPr>
            </w:tcPrChange>
          </w:tcPr>
          <w:p w:rsidR="00AD701B" w:rsidRDefault="00AD701B">
            <w:pPr>
              <w:spacing w:before="60" w:after="60" w:line="280" w:lineRule="atLeast"/>
              <w:rPr>
                <w:rFonts w:cs="Arial"/>
                <w:b/>
                <w:color w:val="000000"/>
                <w:sz w:val="24"/>
                <w:szCs w:val="24"/>
              </w:rPr>
            </w:pPr>
            <w:r w:rsidRPr="00817CEB">
              <w:rPr>
                <w:rFonts w:eastAsia="Calibri" w:cs="Arial"/>
              </w:rPr>
              <w:t xml:space="preserve">The safety analyses for </w:t>
            </w:r>
            <w:del w:id="7430" w:author="gorgemj" w:date="2017-11-24T17:35:00Z">
              <w:r w:rsidRPr="00817CEB" w:rsidDel="00A366D5">
                <w:rPr>
                  <w:rFonts w:eastAsia="Calibri" w:cs="Arial"/>
                </w:rPr>
                <w:delText>loss of coolant accidents (</w:delText>
              </w:r>
            </w:del>
            <w:r w:rsidRPr="00817CEB">
              <w:rPr>
                <w:rFonts w:eastAsia="Calibri" w:cs="Arial"/>
              </w:rPr>
              <w:t>LOCA</w:t>
            </w:r>
            <w:del w:id="7431" w:author="gorgemj" w:date="2017-11-24T17:35:00Z">
              <w:r w:rsidRPr="00817CEB" w:rsidDel="00A366D5">
                <w:rPr>
                  <w:rFonts w:eastAsia="Calibri" w:cs="Arial"/>
                </w:rPr>
                <w:delText>)</w:delText>
              </w:r>
            </w:del>
            <w:r w:rsidRPr="00817CEB">
              <w:rPr>
                <w:rFonts w:eastAsia="Calibri" w:cs="Arial"/>
              </w:rPr>
              <w:t xml:space="preserve"> are discussed in </w:t>
            </w:r>
            <w:ins w:id="7432" w:author="gorgemj" w:date="2017-11-24T17:03:00Z">
              <w:r>
                <w:rPr>
                  <w:rFonts w:cs="Arial"/>
                </w:rPr>
                <w:t xml:space="preserve">the </w:t>
              </w:r>
              <w:r w:rsidRPr="00993D67">
                <w:rPr>
                  <w:rFonts w:cs="Arial"/>
                  <w:b/>
                </w:rPr>
                <w:t>AP1000</w:t>
              </w:r>
              <w:r>
                <w:rPr>
                  <w:rFonts w:cs="Arial"/>
                </w:rPr>
                <w:t xml:space="preserve"> plant DCD [2]</w:t>
              </w:r>
            </w:ins>
            <w:del w:id="7433" w:author="gorgemj" w:date="2017-11-24T17:03:00Z">
              <w:r w:rsidRPr="00817CEB" w:rsidDel="006E7610">
                <w:rPr>
                  <w:rFonts w:eastAsia="Calibri" w:cs="Arial"/>
                </w:rPr>
                <w:delText>DCD</w:delText>
              </w:r>
            </w:del>
            <w:r w:rsidRPr="00817CEB">
              <w:rPr>
                <w:rFonts w:eastAsia="Calibri" w:cs="Arial"/>
              </w:rPr>
              <w:t xml:space="preserve"> </w:t>
            </w:r>
            <w:r>
              <w:rPr>
                <w:rFonts w:eastAsia="Calibri" w:cs="Arial"/>
              </w:rPr>
              <w:t xml:space="preserve">Section </w:t>
            </w:r>
            <w:r w:rsidRPr="00817CEB">
              <w:rPr>
                <w:rFonts w:eastAsia="Calibri" w:cs="Arial"/>
              </w:rPr>
              <w:t>15.6 and show that specified LOCA criteria are met.</w:t>
            </w:r>
          </w:p>
        </w:tc>
      </w:tr>
      <w:tr w:rsidR="00AD701B" w:rsidRPr="00817CEB" w:rsidTr="004C121E">
        <w:trPr>
          <w:cantSplit/>
          <w:trPrChange w:id="7434" w:author="gorgemj" w:date="2017-11-30T12:36:00Z">
            <w:trPr>
              <w:gridBefore w:val="6"/>
              <w:gridAfter w:val="0"/>
              <w:cantSplit/>
            </w:trPr>
          </w:trPrChange>
        </w:trPr>
        <w:tc>
          <w:tcPr>
            <w:tcW w:w="947" w:type="dxa"/>
            <w:tcPrChange w:id="7435" w:author="gorgemj" w:date="2017-11-30T12:36:00Z">
              <w:tcPr>
                <w:tcW w:w="945" w:type="dxa"/>
                <w:gridSpan w:val="6"/>
              </w:tcPr>
            </w:tcPrChange>
          </w:tcPr>
          <w:p w:rsidR="00AD701B" w:rsidRPr="00246CFF" w:rsidRDefault="00AD701B" w:rsidP="00542606">
            <w:pPr>
              <w:autoSpaceDE w:val="0"/>
              <w:autoSpaceDN w:val="0"/>
              <w:adjustRightInd w:val="0"/>
              <w:spacing w:before="60" w:after="60" w:line="280" w:lineRule="atLeast"/>
              <w:jc w:val="center"/>
              <w:rPr>
                <w:rFonts w:cs="Arial"/>
                <w:rPrChange w:id="7436" w:author="gorgemj" w:date="2017-11-23T13:27:00Z">
                  <w:rPr>
                    <w:rFonts w:cs="Arial"/>
                    <w:b/>
                  </w:rPr>
                </w:rPrChange>
              </w:rPr>
            </w:pPr>
            <w:r w:rsidRPr="00246CFF">
              <w:rPr>
                <w:rFonts w:cs="Arial"/>
                <w:rPrChange w:id="7437" w:author="gorgemj" w:date="2017-11-23T13:27:00Z">
                  <w:rPr>
                    <w:rFonts w:cs="Arial"/>
                    <w:b/>
                  </w:rPr>
                </w:rPrChange>
              </w:rPr>
              <w:t>6.19</w:t>
            </w:r>
          </w:p>
        </w:tc>
        <w:tc>
          <w:tcPr>
            <w:tcW w:w="693" w:type="dxa"/>
            <w:tcPrChange w:id="7438" w:author="gorgemj" w:date="2017-11-30T12:36:00Z">
              <w:tcPr>
                <w:tcW w:w="747" w:type="dxa"/>
                <w:gridSpan w:val="3"/>
              </w:tcPr>
            </w:tcPrChange>
          </w:tcPr>
          <w:p w:rsidR="00AD701B" w:rsidRPr="00246CFF" w:rsidRDefault="00AD701B" w:rsidP="00542606">
            <w:pPr>
              <w:autoSpaceDE w:val="0"/>
              <w:autoSpaceDN w:val="0"/>
              <w:adjustRightInd w:val="0"/>
              <w:spacing w:before="60" w:after="60" w:line="280" w:lineRule="atLeast"/>
              <w:jc w:val="center"/>
              <w:rPr>
                <w:rFonts w:cs="Arial"/>
                <w:bCs/>
                <w:color w:val="000000"/>
                <w:sz w:val="24"/>
                <w:szCs w:val="24"/>
                <w:rPrChange w:id="7439" w:author="gorgemj" w:date="2017-11-23T13:27:00Z">
                  <w:rPr>
                    <w:rFonts w:cs="Arial"/>
                    <w:b/>
                    <w:bCs/>
                    <w:color w:val="000000"/>
                    <w:sz w:val="24"/>
                    <w:szCs w:val="24"/>
                  </w:rPr>
                </w:rPrChange>
              </w:rPr>
            </w:pPr>
            <w:r w:rsidRPr="00246CFF">
              <w:rPr>
                <w:rFonts w:cs="Arial"/>
                <w:bCs/>
                <w:rPrChange w:id="7440" w:author="gorgemj" w:date="2017-11-23T13:27:00Z">
                  <w:rPr>
                    <w:rFonts w:cs="Arial"/>
                    <w:b/>
                    <w:bCs/>
                  </w:rPr>
                </w:rPrChange>
              </w:rPr>
              <w:t>1</w:t>
            </w:r>
          </w:p>
        </w:tc>
        <w:tc>
          <w:tcPr>
            <w:tcW w:w="5038" w:type="dxa"/>
            <w:gridSpan w:val="2"/>
            <w:tcPrChange w:id="7441" w:author="gorgemj" w:date="2017-11-30T12:36:00Z">
              <w:tcPr>
                <w:tcW w:w="6768" w:type="dxa"/>
                <w:gridSpan w:val="7"/>
              </w:tcPr>
            </w:tcPrChange>
          </w:tcPr>
          <w:p w:rsidR="00AD701B" w:rsidRPr="00817CEB" w:rsidRDefault="00AD701B" w:rsidP="00542606">
            <w:pPr>
              <w:autoSpaceDE w:val="0"/>
              <w:autoSpaceDN w:val="0"/>
              <w:adjustRightInd w:val="0"/>
              <w:spacing w:before="60" w:after="60" w:line="280" w:lineRule="atLeast"/>
              <w:rPr>
                <w:rFonts w:eastAsia="Calibri" w:cs="Arial"/>
              </w:rPr>
            </w:pPr>
            <w:r w:rsidRPr="00817CEB">
              <w:rPr>
                <w:rFonts w:eastAsia="Calibri" w:cs="Arial"/>
              </w:rPr>
              <w:t>Design features (such as leak detection systems, appropriate interconnections and capabilities for isolation) and suitable redundancy and diversity shall be provided to fulfil the requirements of para. 6.18 with adequate reliability for each postulated initiating event.</w:t>
            </w:r>
          </w:p>
        </w:tc>
        <w:tc>
          <w:tcPr>
            <w:tcW w:w="6912" w:type="dxa"/>
            <w:gridSpan w:val="3"/>
            <w:tcPrChange w:id="7442" w:author="gorgemj" w:date="2017-11-30T12:36:00Z">
              <w:tcPr>
                <w:tcW w:w="5130" w:type="dxa"/>
                <w:gridSpan w:val="8"/>
              </w:tcPr>
            </w:tcPrChange>
          </w:tcPr>
          <w:p w:rsidR="00AD701B" w:rsidRDefault="00AD701B" w:rsidP="00542606">
            <w:pPr>
              <w:spacing w:before="60" w:after="60" w:line="280" w:lineRule="atLeast"/>
              <w:rPr>
                <w:rFonts w:eastAsia="Calibri" w:cs="Arial"/>
              </w:rPr>
            </w:pPr>
            <w:r w:rsidRPr="00817CEB">
              <w:rPr>
                <w:rFonts w:eastAsia="Calibri" w:cs="Arial"/>
              </w:rPr>
              <w:t xml:space="preserve">The </w:t>
            </w:r>
            <w:r w:rsidRPr="00817CEB">
              <w:rPr>
                <w:rFonts w:eastAsia="Calibri" w:cs="Arial"/>
                <w:b/>
              </w:rPr>
              <w:t>AP1000</w:t>
            </w:r>
            <w:r w:rsidRPr="00817CEB">
              <w:rPr>
                <w:rFonts w:eastAsia="Calibri" w:cs="Arial"/>
              </w:rPr>
              <w:t xml:space="preserve"> </w:t>
            </w:r>
            <w:r>
              <w:rPr>
                <w:rFonts w:eastAsia="Calibri" w:cs="Arial"/>
              </w:rPr>
              <w:t>plant</w:t>
            </w:r>
            <w:r w:rsidRPr="00817CEB">
              <w:rPr>
                <w:rFonts w:eastAsia="Calibri" w:cs="Arial"/>
              </w:rPr>
              <w:t xml:space="preserve"> design provides a passive core cooling system that functions independent of </w:t>
            </w:r>
            <w:r>
              <w:rPr>
                <w:rFonts w:eastAsia="Calibri" w:cs="Arial"/>
              </w:rPr>
              <w:t>ac</w:t>
            </w:r>
            <w:r w:rsidRPr="00817CEB">
              <w:rPr>
                <w:rFonts w:eastAsia="Calibri" w:cs="Arial"/>
              </w:rPr>
              <w:t xml:space="preserve"> power supplies, and as</w:t>
            </w:r>
            <w:r>
              <w:rPr>
                <w:rFonts w:eastAsia="Calibri" w:cs="Arial"/>
              </w:rPr>
              <w:t xml:space="preserve">suming single active failures. </w:t>
            </w:r>
            <w:r w:rsidRPr="00817CEB">
              <w:rPr>
                <w:rFonts w:eastAsia="Calibri" w:cs="Arial"/>
              </w:rPr>
              <w:t>It has component redundancy to provide confidence that its safety</w:t>
            </w:r>
            <w:del w:id="7443" w:author="gorgemj" w:date="2017-11-24T17:57:00Z">
              <w:r w:rsidRPr="00817CEB" w:rsidDel="006272A4">
                <w:rPr>
                  <w:rFonts w:eastAsia="Calibri" w:cs="Arial"/>
                </w:rPr>
                <w:delText>-related</w:delText>
              </w:r>
            </w:del>
            <w:r w:rsidRPr="00817CEB">
              <w:rPr>
                <w:rFonts w:eastAsia="Calibri" w:cs="Arial"/>
              </w:rPr>
              <w:t xml:space="preserve"> functions are performed, even in the unlikely event of the most limiting single failure occurring coincident with postulated </w:t>
            </w:r>
            <w:del w:id="7444" w:author="gorgemj" w:date="2017-11-24T16:00:00Z">
              <w:r w:rsidRPr="00817CEB" w:rsidDel="008E2C5B">
                <w:rPr>
                  <w:rFonts w:eastAsia="Calibri" w:cs="Arial"/>
                </w:rPr>
                <w:delText>design basis event</w:delText>
              </w:r>
            </w:del>
            <w:ins w:id="7445" w:author="gorgemj" w:date="2017-11-24T16:00:00Z">
              <w:r>
                <w:rPr>
                  <w:rFonts w:eastAsia="Calibri" w:cs="Arial"/>
                </w:rPr>
                <w:t>DBE</w:t>
              </w:r>
            </w:ins>
            <w:r w:rsidRPr="00817CEB">
              <w:rPr>
                <w:rFonts w:eastAsia="Calibri" w:cs="Arial"/>
              </w:rPr>
              <w:t>s</w:t>
            </w:r>
            <w:r>
              <w:rPr>
                <w:rFonts w:eastAsia="Calibri" w:cs="Arial"/>
              </w:rPr>
              <w:t xml:space="preserve">. </w:t>
            </w:r>
            <w:r w:rsidRPr="00817CEB">
              <w:rPr>
                <w:rFonts w:eastAsia="Calibri" w:cs="Arial"/>
              </w:rPr>
              <w:t>It is designed to be sufficiently reliable, considering redundancy and diversity, to support the plant core melt frequency and large release frequency goals.</w:t>
            </w:r>
          </w:p>
          <w:p w:rsidR="00AD701B" w:rsidRDefault="00AD701B" w:rsidP="00542606">
            <w:pPr>
              <w:spacing w:before="60" w:after="60" w:line="280" w:lineRule="atLeast"/>
              <w:rPr>
                <w:rFonts w:eastAsia="Calibri" w:cs="Arial"/>
              </w:rPr>
            </w:pPr>
            <w:r>
              <w:rPr>
                <w:rFonts w:eastAsia="Calibri" w:cs="Arial"/>
              </w:rPr>
              <w:t>Leak</w:t>
            </w:r>
            <w:r w:rsidRPr="00817CEB">
              <w:rPr>
                <w:rFonts w:eastAsia="Calibri" w:cs="Arial"/>
              </w:rPr>
              <w:t xml:space="preserve"> </w:t>
            </w:r>
            <w:r>
              <w:rPr>
                <w:rFonts w:eastAsia="Calibri" w:cs="Arial"/>
              </w:rPr>
              <w:t xml:space="preserve">detection is discussed in </w:t>
            </w:r>
            <w:ins w:id="7446" w:author="gorgemj" w:date="2017-11-24T17:03:00Z">
              <w:r>
                <w:rPr>
                  <w:rFonts w:cs="Arial"/>
                </w:rPr>
                <w:t xml:space="preserve">the </w:t>
              </w:r>
              <w:r w:rsidRPr="00993D67">
                <w:rPr>
                  <w:rFonts w:cs="Arial"/>
                  <w:b/>
                </w:rPr>
                <w:t>AP1000</w:t>
              </w:r>
              <w:r>
                <w:rPr>
                  <w:rFonts w:cs="Arial"/>
                </w:rPr>
                <w:t xml:space="preserve"> plant DCD [2]</w:t>
              </w:r>
            </w:ins>
            <w:del w:id="7447" w:author="gorgemj" w:date="2017-11-24T17:03:00Z">
              <w:r w:rsidDel="006E7610">
                <w:rPr>
                  <w:rFonts w:eastAsia="Calibri" w:cs="Arial"/>
                </w:rPr>
                <w:delText>DCD</w:delText>
              </w:r>
            </w:del>
            <w:r>
              <w:rPr>
                <w:rFonts w:eastAsia="Calibri" w:cs="Arial"/>
              </w:rPr>
              <w:t xml:space="preserve"> Chapter 3 Appendix 3B.</w:t>
            </w:r>
            <w:r w:rsidRPr="00817CEB">
              <w:rPr>
                <w:rFonts w:eastAsia="Calibri" w:cs="Arial"/>
              </w:rPr>
              <w:t xml:space="preserve"> </w:t>
            </w:r>
          </w:p>
          <w:p w:rsidR="00AD701B" w:rsidRDefault="00AD701B" w:rsidP="00542606">
            <w:pPr>
              <w:spacing w:before="60" w:after="60" w:line="280" w:lineRule="atLeast"/>
              <w:rPr>
                <w:rFonts w:cs="Arial"/>
                <w:b/>
              </w:rPr>
            </w:pPr>
            <w:r>
              <w:rPr>
                <w:rFonts w:eastAsia="Calibri" w:cs="Arial"/>
              </w:rPr>
              <w:t xml:space="preserve">Also see response for </w:t>
            </w:r>
            <w:ins w:id="7448" w:author="gorgemj" w:date="2017-11-26T20:46:00Z">
              <w:r>
                <w:rPr>
                  <w:rFonts w:eastAsia="Calibri" w:cs="Arial"/>
                </w:rPr>
                <w:t>Paragraph</w:t>
              </w:r>
            </w:ins>
            <w:del w:id="7449" w:author="gorgemj" w:date="2017-11-26T20:46:00Z">
              <w:r w:rsidDel="004B08EF">
                <w:rPr>
                  <w:rFonts w:eastAsia="Calibri" w:cs="Arial"/>
                </w:rPr>
                <w:delText>Item</w:delText>
              </w:r>
            </w:del>
            <w:r>
              <w:rPr>
                <w:rFonts w:eastAsia="Calibri" w:cs="Arial"/>
              </w:rPr>
              <w:t xml:space="preserve"> 6.13 regarding isolation capabilities of systems connected to the RCS.</w:t>
            </w:r>
          </w:p>
        </w:tc>
      </w:tr>
      <w:tr w:rsidR="00AD701B" w:rsidRPr="00817CEB" w:rsidDel="004F7A11" w:rsidTr="004C121E">
        <w:trPr>
          <w:cantSplit/>
          <w:del w:id="7450" w:author="gorgemj" w:date="2017-11-23T13:28:00Z"/>
          <w:trPrChange w:id="7451" w:author="gorgemj" w:date="2017-11-30T12:36:00Z">
            <w:trPr>
              <w:gridBefore w:val="6"/>
              <w:gridAfter w:val="0"/>
              <w:cantSplit/>
            </w:trPr>
          </w:trPrChange>
        </w:trPr>
        <w:tc>
          <w:tcPr>
            <w:tcW w:w="947" w:type="dxa"/>
            <w:tcPrChange w:id="7452" w:author="gorgemj" w:date="2017-11-30T12:36:00Z">
              <w:tcPr>
                <w:tcW w:w="945" w:type="dxa"/>
                <w:gridSpan w:val="6"/>
              </w:tcPr>
            </w:tcPrChange>
          </w:tcPr>
          <w:p w:rsidR="00AD701B" w:rsidDel="004F7A11" w:rsidRDefault="00AD701B" w:rsidP="00542606">
            <w:pPr>
              <w:autoSpaceDE w:val="0"/>
              <w:autoSpaceDN w:val="0"/>
              <w:adjustRightInd w:val="0"/>
              <w:spacing w:before="60" w:after="60" w:line="280" w:lineRule="atLeast"/>
              <w:jc w:val="center"/>
              <w:rPr>
                <w:del w:id="7453" w:author="gorgemj" w:date="2017-11-23T13:28:00Z"/>
                <w:rFonts w:cs="Arial"/>
                <w:b/>
              </w:rPr>
            </w:pPr>
          </w:p>
        </w:tc>
        <w:tc>
          <w:tcPr>
            <w:tcW w:w="693" w:type="dxa"/>
            <w:tcPrChange w:id="7454" w:author="gorgemj" w:date="2017-11-30T12:36:00Z">
              <w:tcPr>
                <w:tcW w:w="747" w:type="dxa"/>
                <w:gridSpan w:val="3"/>
              </w:tcPr>
            </w:tcPrChange>
          </w:tcPr>
          <w:p w:rsidR="00AD701B" w:rsidDel="004F7A11" w:rsidRDefault="00AD701B" w:rsidP="00542606">
            <w:pPr>
              <w:autoSpaceDE w:val="0"/>
              <w:autoSpaceDN w:val="0"/>
              <w:adjustRightInd w:val="0"/>
              <w:spacing w:before="60" w:after="60" w:line="280" w:lineRule="atLeast"/>
              <w:jc w:val="center"/>
              <w:rPr>
                <w:del w:id="7455" w:author="gorgemj" w:date="2017-11-23T13:28:00Z"/>
                <w:rFonts w:cs="Arial"/>
                <w:b/>
                <w:bCs/>
              </w:rPr>
            </w:pPr>
          </w:p>
        </w:tc>
        <w:tc>
          <w:tcPr>
            <w:tcW w:w="5038" w:type="dxa"/>
            <w:gridSpan w:val="2"/>
            <w:tcPrChange w:id="7456" w:author="gorgemj" w:date="2017-11-30T12:36:00Z">
              <w:tcPr>
                <w:tcW w:w="6768" w:type="dxa"/>
                <w:gridSpan w:val="7"/>
              </w:tcPr>
            </w:tcPrChange>
          </w:tcPr>
          <w:p w:rsidR="00AD701B" w:rsidDel="004F7A11" w:rsidRDefault="00AD701B" w:rsidP="00542606">
            <w:pPr>
              <w:autoSpaceDE w:val="0"/>
              <w:autoSpaceDN w:val="0"/>
              <w:adjustRightInd w:val="0"/>
              <w:spacing w:before="60" w:after="60" w:line="280" w:lineRule="atLeast"/>
              <w:rPr>
                <w:del w:id="7457" w:author="gorgemj" w:date="2017-11-23T13:28:00Z"/>
                <w:rFonts w:cs="Arial"/>
                <w:b/>
                <w:color w:val="000000"/>
                <w:sz w:val="24"/>
                <w:szCs w:val="24"/>
              </w:rPr>
            </w:pPr>
            <w:del w:id="7458" w:author="gorgemj" w:date="2017-11-23T13:28:00Z">
              <w:r w:rsidRPr="00817CEB" w:rsidDel="00246CFF">
                <w:rPr>
                  <w:rFonts w:eastAsia="Calibri" w:cs="Arial"/>
                  <w:b/>
                  <w:bCs/>
                </w:rPr>
                <w:delText>Requirement 53: Heat transfer to an ultimate heat sink</w:delText>
              </w:r>
            </w:del>
          </w:p>
        </w:tc>
        <w:tc>
          <w:tcPr>
            <w:tcW w:w="6912" w:type="dxa"/>
            <w:gridSpan w:val="3"/>
            <w:tcPrChange w:id="7459" w:author="gorgemj" w:date="2017-11-30T12:36:00Z">
              <w:tcPr>
                <w:tcW w:w="5130" w:type="dxa"/>
                <w:gridSpan w:val="8"/>
              </w:tcPr>
            </w:tcPrChange>
          </w:tcPr>
          <w:p w:rsidR="00AD701B" w:rsidDel="004F7A11" w:rsidRDefault="00AD701B" w:rsidP="00542606">
            <w:pPr>
              <w:spacing w:before="60" w:after="60" w:line="280" w:lineRule="atLeast"/>
              <w:rPr>
                <w:del w:id="7460" w:author="gorgemj" w:date="2017-11-23T13:28:00Z"/>
                <w:rFonts w:cs="Arial"/>
                <w:b/>
              </w:rPr>
            </w:pPr>
          </w:p>
        </w:tc>
      </w:tr>
      <w:tr w:rsidR="00AD701B" w:rsidRPr="00817CEB" w:rsidTr="004C121E">
        <w:trPr>
          <w:cantSplit/>
          <w:trPrChange w:id="7461" w:author="gorgemj" w:date="2017-11-30T12:36:00Z">
            <w:trPr>
              <w:gridBefore w:val="6"/>
              <w:gridAfter w:val="0"/>
              <w:cantSplit/>
            </w:trPr>
          </w:trPrChange>
        </w:trPr>
        <w:tc>
          <w:tcPr>
            <w:tcW w:w="947" w:type="dxa"/>
            <w:tcPrChange w:id="7462" w:author="gorgemj" w:date="2017-11-30T12:36:00Z">
              <w:tcPr>
                <w:tcW w:w="945" w:type="dxa"/>
                <w:gridSpan w:val="6"/>
              </w:tcPr>
            </w:tcPrChange>
          </w:tcPr>
          <w:p w:rsidR="00AD701B" w:rsidRDefault="00AD701B" w:rsidP="00542606">
            <w:pPr>
              <w:autoSpaceDE w:val="0"/>
              <w:autoSpaceDN w:val="0"/>
              <w:adjustRightInd w:val="0"/>
              <w:spacing w:before="60" w:after="60" w:line="280" w:lineRule="atLeast"/>
              <w:jc w:val="center"/>
              <w:rPr>
                <w:rFonts w:cs="Arial"/>
                <w:b/>
              </w:rPr>
            </w:pPr>
          </w:p>
        </w:tc>
        <w:tc>
          <w:tcPr>
            <w:tcW w:w="693" w:type="dxa"/>
            <w:tcPrChange w:id="7463" w:author="gorgemj" w:date="2017-11-30T12:36:00Z">
              <w:tcPr>
                <w:tcW w:w="747" w:type="dxa"/>
                <w:gridSpan w:val="3"/>
              </w:tcPr>
            </w:tcPrChange>
          </w:tcPr>
          <w:p w:rsidR="00AD701B" w:rsidRDefault="00AD701B" w:rsidP="00542606">
            <w:pPr>
              <w:autoSpaceDE w:val="0"/>
              <w:autoSpaceDN w:val="0"/>
              <w:adjustRightInd w:val="0"/>
              <w:spacing w:before="60" w:after="60" w:line="280" w:lineRule="atLeast"/>
              <w:jc w:val="center"/>
              <w:rPr>
                <w:rFonts w:cs="Arial"/>
                <w:b/>
                <w:bCs/>
              </w:rPr>
            </w:pPr>
          </w:p>
        </w:tc>
        <w:tc>
          <w:tcPr>
            <w:tcW w:w="5038" w:type="dxa"/>
            <w:gridSpan w:val="2"/>
            <w:tcPrChange w:id="7464" w:author="gorgemj" w:date="2017-11-30T12:36:00Z">
              <w:tcPr>
                <w:tcW w:w="6768" w:type="dxa"/>
                <w:gridSpan w:val="7"/>
              </w:tcPr>
            </w:tcPrChange>
          </w:tcPr>
          <w:p w:rsidR="00AD701B" w:rsidRDefault="00AD701B" w:rsidP="00542606">
            <w:pPr>
              <w:autoSpaceDE w:val="0"/>
              <w:autoSpaceDN w:val="0"/>
              <w:adjustRightInd w:val="0"/>
              <w:spacing w:before="60" w:after="60" w:line="280" w:lineRule="atLeast"/>
              <w:rPr>
                <w:ins w:id="7465" w:author="gorgemj" w:date="2017-11-23T13:28:00Z"/>
                <w:rFonts w:eastAsia="Calibri" w:cs="Arial"/>
                <w:b/>
                <w:bCs/>
              </w:rPr>
            </w:pPr>
            <w:ins w:id="7466" w:author="gorgemj" w:date="2017-11-23T13:28:00Z">
              <w:r w:rsidRPr="00817CEB">
                <w:rPr>
                  <w:rFonts w:eastAsia="Calibri" w:cs="Arial"/>
                  <w:b/>
                  <w:bCs/>
                </w:rPr>
                <w:t xml:space="preserve">Requirement 53: Heat transfer to an ultimate heat sink </w:t>
              </w:r>
            </w:ins>
          </w:p>
          <w:p w:rsidR="00AD701B" w:rsidRPr="00817CEB" w:rsidRDefault="00AD701B" w:rsidP="00542606">
            <w:pPr>
              <w:autoSpaceDE w:val="0"/>
              <w:autoSpaceDN w:val="0"/>
              <w:adjustRightInd w:val="0"/>
              <w:spacing w:before="60" w:after="60" w:line="280" w:lineRule="atLeast"/>
              <w:rPr>
                <w:rFonts w:eastAsia="Calibri" w:cs="Arial"/>
                <w:b/>
                <w:bCs/>
              </w:rPr>
            </w:pPr>
            <w:ins w:id="7467" w:author="gorgemj" w:date="2017-11-23T13:30:00Z">
              <w:r w:rsidRPr="008508C7">
                <w:rPr>
                  <w:rFonts w:eastAsia="Calibri" w:cs="Arial"/>
                  <w:b/>
                  <w:bCs/>
                </w:rPr>
                <w:t>The capability to transfer heat to an ultimate heat sink shall be ensured for all plant states.</w:t>
              </w:r>
            </w:ins>
            <w:del w:id="7468" w:author="gorgemj" w:date="2017-11-23T13:30:00Z">
              <w:r w:rsidRPr="00817CEB" w:rsidDel="008508C7">
                <w:rPr>
                  <w:rFonts w:eastAsia="Calibri" w:cs="Arial"/>
                  <w:b/>
                  <w:bCs/>
                </w:rPr>
                <w:delText>Systems shall be provided to transfer residual heat from items important to safety at the nuclear power plant to an ultimate heat sink. This function shall be carried out with very high levels of reliability for all plant states.</w:delText>
              </w:r>
            </w:del>
          </w:p>
        </w:tc>
        <w:tc>
          <w:tcPr>
            <w:tcW w:w="6912" w:type="dxa"/>
            <w:gridSpan w:val="3"/>
            <w:tcPrChange w:id="7469" w:author="gorgemj" w:date="2017-11-30T12:36:00Z">
              <w:tcPr>
                <w:tcW w:w="5130" w:type="dxa"/>
                <w:gridSpan w:val="8"/>
              </w:tcPr>
            </w:tcPrChange>
          </w:tcPr>
          <w:p w:rsidR="00AD701B" w:rsidRPr="00CF335A" w:rsidRDefault="00AD701B" w:rsidP="001345A9">
            <w:pPr>
              <w:spacing w:before="60" w:after="60" w:line="280" w:lineRule="atLeast"/>
              <w:rPr>
                <w:rFonts w:eastAsia="Calibri" w:cs="Arial"/>
              </w:rPr>
            </w:pPr>
            <w:r w:rsidRPr="00817CEB">
              <w:rPr>
                <w:rFonts w:eastAsia="Calibri" w:cs="Arial"/>
              </w:rPr>
              <w:t xml:space="preserve">The </w:t>
            </w:r>
            <w:r w:rsidRPr="00817CEB">
              <w:rPr>
                <w:rFonts w:eastAsia="Calibri" w:cs="Arial"/>
                <w:b/>
              </w:rPr>
              <w:t>AP1000</w:t>
            </w:r>
            <w:r w:rsidRPr="00817CEB">
              <w:rPr>
                <w:rFonts w:eastAsia="Calibri" w:cs="Arial"/>
              </w:rPr>
              <w:t xml:space="preserve"> </w:t>
            </w:r>
            <w:r>
              <w:rPr>
                <w:rFonts w:eastAsia="Calibri" w:cs="Arial"/>
              </w:rPr>
              <w:t>plant</w:t>
            </w:r>
            <w:r w:rsidRPr="00817CEB">
              <w:rPr>
                <w:rFonts w:eastAsia="Calibri" w:cs="Arial"/>
              </w:rPr>
              <w:t xml:space="preserve"> passive containment cooling system </w:t>
            </w:r>
            <w:del w:id="7470" w:author="gorgemj" w:date="2017-11-26T18:53:00Z">
              <w:r w:rsidRPr="00817CEB" w:rsidDel="003354B8">
                <w:rPr>
                  <w:rFonts w:eastAsia="Calibri" w:cs="Arial"/>
                </w:rPr>
                <w:delText xml:space="preserve">complies with Standard Review Plan, Section 9.2.5 by </w:delText>
              </w:r>
            </w:del>
            <w:r w:rsidRPr="00817CEB">
              <w:rPr>
                <w:rFonts w:eastAsia="Calibri" w:cs="Arial"/>
              </w:rPr>
              <w:t xml:space="preserve">passively </w:t>
            </w:r>
            <w:del w:id="7471" w:author="gorgemj" w:date="2017-11-26T18:54:00Z">
              <w:r w:rsidRPr="00817CEB" w:rsidDel="003354B8">
                <w:rPr>
                  <w:rFonts w:eastAsia="Calibri" w:cs="Arial"/>
                </w:rPr>
                <w:delText xml:space="preserve">transferring </w:delText>
              </w:r>
            </w:del>
            <w:ins w:id="7472" w:author="gorgemj" w:date="2017-11-26T18:54:00Z">
              <w:r w:rsidRPr="00817CEB">
                <w:rPr>
                  <w:rFonts w:eastAsia="Calibri" w:cs="Arial"/>
                </w:rPr>
                <w:t>transfer</w:t>
              </w:r>
              <w:r>
                <w:rPr>
                  <w:rFonts w:eastAsia="Calibri" w:cs="Arial"/>
                </w:rPr>
                <w:t>s</w:t>
              </w:r>
              <w:r w:rsidRPr="00817CEB">
                <w:rPr>
                  <w:rFonts w:eastAsia="Calibri" w:cs="Arial"/>
                </w:rPr>
                <w:t xml:space="preserve"> </w:t>
              </w:r>
            </w:ins>
            <w:r w:rsidRPr="00817CEB">
              <w:rPr>
                <w:rFonts w:eastAsia="Calibri" w:cs="Arial"/>
              </w:rPr>
              <w:t xml:space="preserve">decay heat from inside the containment to the atmosphere, which is the ultimate heat sink for accident conditions (refer to </w:t>
            </w:r>
            <w:ins w:id="7473" w:author="gorgemj" w:date="2017-11-24T17:03:00Z">
              <w:r>
                <w:rPr>
                  <w:rFonts w:cs="Arial"/>
                </w:rPr>
                <w:t xml:space="preserve">the </w:t>
              </w:r>
              <w:r w:rsidRPr="00993D67">
                <w:rPr>
                  <w:rFonts w:cs="Arial"/>
                  <w:b/>
                </w:rPr>
                <w:t>AP1000</w:t>
              </w:r>
              <w:r>
                <w:rPr>
                  <w:rFonts w:cs="Arial"/>
                </w:rPr>
                <w:t xml:space="preserve"> plant DCD [2]</w:t>
              </w:r>
            </w:ins>
            <w:del w:id="7474" w:author="gorgemj" w:date="2017-11-24T17:03:00Z">
              <w:r w:rsidRPr="00817CEB" w:rsidDel="006E7610">
                <w:rPr>
                  <w:rFonts w:eastAsia="Calibri" w:cs="Arial"/>
                </w:rPr>
                <w:delText>DCD</w:delText>
              </w:r>
            </w:del>
            <w:r w:rsidRPr="00817CEB">
              <w:rPr>
                <w:rFonts w:eastAsia="Calibri" w:cs="Arial"/>
              </w:rPr>
              <w:t xml:space="preserve"> </w:t>
            </w:r>
            <w:r>
              <w:rPr>
                <w:rFonts w:eastAsia="Calibri" w:cs="Arial"/>
              </w:rPr>
              <w:t>Section </w:t>
            </w:r>
            <w:r w:rsidRPr="00817CEB">
              <w:rPr>
                <w:rFonts w:eastAsia="Calibri" w:cs="Arial"/>
              </w:rPr>
              <w:t>6.2.2).</w:t>
            </w:r>
            <w:ins w:id="7475" w:author="gorgemj" w:date="2017-11-26T18:54:00Z">
              <w:r>
                <w:rPr>
                  <w:rFonts w:eastAsia="Calibri" w:cs="Arial"/>
                </w:rPr>
                <w:t xml:space="preserve"> </w:t>
              </w:r>
            </w:ins>
            <w:ins w:id="7476" w:author="gorgemj" w:date="2017-11-26T18:55:00Z">
              <w:r>
                <w:rPr>
                  <w:rFonts w:eastAsia="Calibri" w:cs="Arial"/>
                </w:rPr>
                <w:t>T</w:t>
              </w:r>
            </w:ins>
            <w:ins w:id="7477" w:author="gorgemj" w:date="2017-11-26T18:54:00Z">
              <w:r w:rsidRPr="00817CEB">
                <w:rPr>
                  <w:rFonts w:eastAsia="Calibri" w:cs="Arial"/>
                </w:rPr>
                <w:t>he passive containment cooling system does not rely upon offsite or onsite ac power sources</w:t>
              </w:r>
              <w:r>
                <w:rPr>
                  <w:rFonts w:eastAsia="Calibri" w:cs="Arial"/>
                </w:rPr>
                <w:t xml:space="preserve">. </w:t>
              </w:r>
              <w:r w:rsidRPr="00817CEB">
                <w:rPr>
                  <w:rFonts w:eastAsia="Calibri" w:cs="Arial"/>
                </w:rPr>
                <w:t xml:space="preserve">Heat transfer </w:t>
              </w:r>
            </w:ins>
            <w:ins w:id="7478" w:author="gorgemj" w:date="2017-11-26T18:55:00Z">
              <w:r>
                <w:rPr>
                  <w:rFonts w:eastAsia="Calibri" w:cs="Arial"/>
                </w:rPr>
                <w:t xml:space="preserve">occurs </w:t>
              </w:r>
            </w:ins>
            <w:ins w:id="7479" w:author="gorgemj" w:date="2017-11-26T18:54:00Z">
              <w:r w:rsidRPr="00817CEB">
                <w:rPr>
                  <w:rFonts w:eastAsia="Calibri" w:cs="Arial"/>
                </w:rPr>
                <w:t>by convection and water evaporation from the containment shell to the atmosphere</w:t>
              </w:r>
              <w:r>
                <w:rPr>
                  <w:rFonts w:eastAsia="Calibri" w:cs="Arial"/>
                </w:rPr>
                <w:t xml:space="preserve">. </w:t>
              </w:r>
            </w:ins>
            <w:ins w:id="7480" w:author="gorgemj" w:date="2017-11-26T18:56:00Z">
              <w:r w:rsidRPr="00817CEB">
                <w:rPr>
                  <w:rFonts w:eastAsia="Calibri" w:cs="Arial"/>
                </w:rPr>
                <w:t>The water is stored inside a tank located above the containment vessel and drains by gravity when initiated</w:t>
              </w:r>
              <w:r>
                <w:rPr>
                  <w:rFonts w:eastAsia="Calibri" w:cs="Arial"/>
                </w:rPr>
                <w:t xml:space="preserve">. </w:t>
              </w:r>
              <w:r w:rsidRPr="00817CEB">
                <w:rPr>
                  <w:rFonts w:eastAsia="Calibri" w:cs="Arial"/>
                </w:rPr>
                <w:t xml:space="preserve">This water flow is initiated by opening </w:t>
              </w:r>
              <w:del w:id="7481" w:author="friedmbn" w:date="2017-11-29T17:29:00Z">
                <w:r w:rsidRPr="00817CEB" w:rsidDel="001345A9">
                  <w:rPr>
                    <w:rFonts w:eastAsia="Calibri" w:cs="Arial"/>
                  </w:rPr>
                  <w:delText>at least</w:delText>
                </w:r>
              </w:del>
            </w:ins>
            <w:ins w:id="7482" w:author="friedmbn" w:date="2017-11-29T17:29:00Z">
              <w:r>
                <w:rPr>
                  <w:rFonts w:eastAsia="Calibri" w:cs="Arial"/>
                </w:rPr>
                <w:t>only</w:t>
              </w:r>
            </w:ins>
            <w:ins w:id="7483" w:author="gorgemj" w:date="2017-11-26T18:56:00Z">
              <w:r w:rsidRPr="00817CEB">
                <w:rPr>
                  <w:rFonts w:eastAsia="Calibri" w:cs="Arial"/>
                </w:rPr>
                <w:t xml:space="preserve"> one of </w:t>
              </w:r>
              <w:r>
                <w:rPr>
                  <w:rFonts w:eastAsia="Calibri" w:cs="Arial"/>
                </w:rPr>
                <w:t>three</w:t>
              </w:r>
              <w:r w:rsidRPr="00817CEB">
                <w:rPr>
                  <w:rFonts w:eastAsia="Calibri" w:cs="Arial"/>
                </w:rPr>
                <w:t xml:space="preserve"> valves. These valves provide a highly reliable (redundant and diverse) means of initiating this water flow</w:t>
              </w:r>
              <w:r>
                <w:rPr>
                  <w:rFonts w:eastAsia="Calibri" w:cs="Arial"/>
                </w:rPr>
                <w:t xml:space="preserve">. </w:t>
              </w:r>
            </w:ins>
            <w:ins w:id="7484" w:author="gorgemj" w:date="2017-11-26T18:54:00Z">
              <w:r w:rsidRPr="00817CEB">
                <w:rPr>
                  <w:rFonts w:eastAsia="Calibri" w:cs="Arial"/>
                </w:rPr>
                <w:t xml:space="preserve">Additional information is provided in </w:t>
              </w:r>
              <w:r>
                <w:rPr>
                  <w:rFonts w:cs="Arial"/>
                </w:rPr>
                <w:t xml:space="preserve">the </w:t>
              </w:r>
              <w:r w:rsidRPr="00993D67">
                <w:rPr>
                  <w:rFonts w:cs="Arial"/>
                  <w:b/>
                </w:rPr>
                <w:t>AP1000</w:t>
              </w:r>
              <w:r>
                <w:rPr>
                  <w:rFonts w:cs="Arial"/>
                </w:rPr>
                <w:t xml:space="preserve"> plant DCD [2]</w:t>
              </w:r>
            </w:ins>
            <w:ins w:id="7485" w:author="gorgemj" w:date="2017-11-26T20:11:00Z">
              <w:r>
                <w:rPr>
                  <w:rFonts w:cs="Arial"/>
                </w:rPr>
                <w:t xml:space="preserve"> </w:t>
              </w:r>
            </w:ins>
            <w:ins w:id="7486" w:author="gorgemj" w:date="2017-11-26T18:54:00Z">
              <w:r>
                <w:rPr>
                  <w:rFonts w:eastAsia="Calibri" w:cs="Arial"/>
                </w:rPr>
                <w:t>Section</w:t>
              </w:r>
              <w:r w:rsidRPr="00817CEB">
                <w:rPr>
                  <w:rFonts w:eastAsia="Calibri" w:cs="Arial"/>
                </w:rPr>
                <w:t xml:space="preserve"> 3.1 responses for GDC 34 and GDC 38.</w:t>
              </w:r>
            </w:ins>
          </w:p>
        </w:tc>
      </w:tr>
      <w:tr w:rsidR="00AD701B" w:rsidRPr="00817CEB" w:rsidDel="00AA3776" w:rsidTr="004C121E">
        <w:trPr>
          <w:cantSplit/>
          <w:del w:id="7487" w:author="gorgemj" w:date="2017-11-26T18:56:00Z"/>
          <w:trPrChange w:id="7488" w:author="gorgemj" w:date="2017-11-30T12:36:00Z">
            <w:trPr>
              <w:gridBefore w:val="6"/>
              <w:gridAfter w:val="0"/>
              <w:cantSplit/>
            </w:trPr>
          </w:trPrChange>
        </w:trPr>
        <w:tc>
          <w:tcPr>
            <w:tcW w:w="947" w:type="dxa"/>
            <w:tcPrChange w:id="7489" w:author="gorgemj" w:date="2017-11-30T12:36:00Z">
              <w:tcPr>
                <w:tcW w:w="945" w:type="dxa"/>
                <w:gridSpan w:val="6"/>
              </w:tcPr>
            </w:tcPrChange>
          </w:tcPr>
          <w:p w:rsidR="00AD701B" w:rsidDel="00AA3776" w:rsidRDefault="00AD701B" w:rsidP="00542606">
            <w:pPr>
              <w:autoSpaceDE w:val="0"/>
              <w:autoSpaceDN w:val="0"/>
              <w:adjustRightInd w:val="0"/>
              <w:spacing w:before="60" w:after="60" w:line="280" w:lineRule="atLeast"/>
              <w:jc w:val="center"/>
              <w:rPr>
                <w:del w:id="7490" w:author="gorgemj" w:date="2017-11-26T18:56:00Z"/>
                <w:rFonts w:cs="Arial"/>
                <w:b/>
              </w:rPr>
            </w:pPr>
          </w:p>
        </w:tc>
        <w:tc>
          <w:tcPr>
            <w:tcW w:w="693" w:type="dxa"/>
            <w:tcPrChange w:id="7491" w:author="gorgemj" w:date="2017-11-30T12:36:00Z">
              <w:tcPr>
                <w:tcW w:w="747" w:type="dxa"/>
                <w:gridSpan w:val="3"/>
              </w:tcPr>
            </w:tcPrChange>
          </w:tcPr>
          <w:p w:rsidR="00AD701B" w:rsidDel="00AA3776" w:rsidRDefault="00AD701B" w:rsidP="00542606">
            <w:pPr>
              <w:autoSpaceDE w:val="0"/>
              <w:autoSpaceDN w:val="0"/>
              <w:adjustRightInd w:val="0"/>
              <w:spacing w:before="60" w:after="60" w:line="280" w:lineRule="atLeast"/>
              <w:jc w:val="center"/>
              <w:rPr>
                <w:del w:id="7492" w:author="gorgemj" w:date="2017-11-26T18:56:00Z"/>
                <w:rFonts w:cs="Arial"/>
                <w:b/>
                <w:bCs/>
              </w:rPr>
            </w:pPr>
          </w:p>
        </w:tc>
        <w:tc>
          <w:tcPr>
            <w:tcW w:w="5038" w:type="dxa"/>
            <w:gridSpan w:val="2"/>
            <w:tcPrChange w:id="7493" w:author="gorgemj" w:date="2017-11-30T12:36:00Z">
              <w:tcPr>
                <w:tcW w:w="6768" w:type="dxa"/>
                <w:gridSpan w:val="7"/>
              </w:tcPr>
            </w:tcPrChange>
          </w:tcPr>
          <w:p w:rsidR="00AD701B" w:rsidRPr="00817CEB" w:rsidDel="00AA3776" w:rsidRDefault="00AD701B" w:rsidP="00542606">
            <w:pPr>
              <w:autoSpaceDE w:val="0"/>
              <w:autoSpaceDN w:val="0"/>
              <w:adjustRightInd w:val="0"/>
              <w:spacing w:before="60" w:after="60" w:line="280" w:lineRule="atLeast"/>
              <w:rPr>
                <w:del w:id="7494" w:author="gorgemj" w:date="2017-11-26T18:56:00Z"/>
                <w:rFonts w:eastAsia="Calibri" w:cs="Arial"/>
                <w:b/>
                <w:bCs/>
              </w:rPr>
            </w:pPr>
          </w:p>
        </w:tc>
        <w:tc>
          <w:tcPr>
            <w:tcW w:w="6912" w:type="dxa"/>
            <w:gridSpan w:val="3"/>
            <w:tcPrChange w:id="7495" w:author="gorgemj" w:date="2017-11-30T12:36:00Z">
              <w:tcPr>
                <w:tcW w:w="5130" w:type="dxa"/>
                <w:gridSpan w:val="8"/>
              </w:tcPr>
            </w:tcPrChange>
          </w:tcPr>
          <w:p w:rsidR="00AD701B" w:rsidRPr="00817CEB" w:rsidDel="003354B8" w:rsidRDefault="00AD701B" w:rsidP="00542606">
            <w:pPr>
              <w:autoSpaceDE w:val="0"/>
              <w:autoSpaceDN w:val="0"/>
              <w:adjustRightInd w:val="0"/>
              <w:spacing w:before="60" w:after="60" w:line="280" w:lineRule="atLeast"/>
              <w:rPr>
                <w:del w:id="7496" w:author="gorgemj" w:date="2017-11-26T18:54:00Z"/>
                <w:rFonts w:eastAsia="Calibri" w:cs="Arial"/>
              </w:rPr>
            </w:pPr>
            <w:del w:id="7497" w:author="gorgemj" w:date="2017-11-26T18:54:00Z">
              <w:r w:rsidRPr="00817CEB" w:rsidDel="003354B8">
                <w:rPr>
                  <w:rFonts w:eastAsia="Calibri" w:cs="Arial"/>
                </w:rPr>
                <w:delText xml:space="preserve">As discussed in </w:delText>
              </w:r>
            </w:del>
            <w:del w:id="7498" w:author="gorgemj" w:date="2017-11-24T17:03:00Z">
              <w:r w:rsidRPr="00817CEB" w:rsidDel="00F87C2C">
                <w:rPr>
                  <w:rFonts w:eastAsia="Calibri" w:cs="Arial"/>
                </w:rPr>
                <w:delText>DCD</w:delText>
              </w:r>
            </w:del>
            <w:del w:id="7499" w:author="gorgemj" w:date="2017-11-26T18:54:00Z">
              <w:r w:rsidRPr="00817CEB" w:rsidDel="003354B8">
                <w:rPr>
                  <w:rFonts w:eastAsia="Calibri" w:cs="Arial"/>
                </w:rPr>
                <w:delText xml:space="preserve"> Chapter 1, the passive containment cooling system is the ultimate heat sink for the </w:delText>
              </w:r>
              <w:r w:rsidRPr="00817CEB" w:rsidDel="003354B8">
                <w:rPr>
                  <w:rFonts w:eastAsia="Calibri" w:cs="Arial"/>
                  <w:b/>
                </w:rPr>
                <w:delText>AP1000</w:delText>
              </w:r>
              <w:r w:rsidRPr="00817CEB" w:rsidDel="003354B8">
                <w:rPr>
                  <w:rFonts w:eastAsia="Calibri" w:cs="Arial"/>
                </w:rPr>
                <w:delText xml:space="preserve"> </w:delText>
              </w:r>
              <w:r w:rsidDel="003354B8">
                <w:rPr>
                  <w:rFonts w:eastAsia="Calibri" w:cs="Arial"/>
                </w:rPr>
                <w:delText>plant</w:delText>
              </w:r>
              <w:r w:rsidRPr="00817CEB" w:rsidDel="003354B8">
                <w:rPr>
                  <w:rFonts w:eastAsia="Calibri" w:cs="Arial"/>
                </w:rPr>
                <w:delText xml:space="preserve"> and does not rely upon offsite or onsite ac power sources</w:delText>
              </w:r>
              <w:r w:rsidDel="003354B8">
                <w:rPr>
                  <w:rFonts w:eastAsia="Calibri" w:cs="Arial"/>
                </w:rPr>
                <w:delText xml:space="preserve">. </w:delText>
              </w:r>
              <w:r w:rsidRPr="00817CEB" w:rsidDel="003354B8">
                <w:rPr>
                  <w:rFonts w:eastAsia="Calibri" w:cs="Arial"/>
                </w:rPr>
                <w:delText>Heat transfer by convection and water evaporation from the containment shell to the atmosphere meets the intent of GDC 44</w:delText>
              </w:r>
              <w:r w:rsidDel="003354B8">
                <w:rPr>
                  <w:rFonts w:eastAsia="Calibri" w:cs="Arial"/>
                </w:rPr>
                <w:delText xml:space="preserve">. </w:delText>
              </w:r>
              <w:r w:rsidRPr="00817CEB" w:rsidDel="003354B8">
                <w:rPr>
                  <w:rFonts w:eastAsia="Calibri" w:cs="Arial"/>
                </w:rPr>
                <w:delText xml:space="preserve">Additional information is provided in </w:delText>
              </w:r>
            </w:del>
            <w:del w:id="7500" w:author="gorgemj" w:date="2017-11-24T17:03:00Z">
              <w:r w:rsidRPr="00817CEB" w:rsidDel="00F87C2C">
                <w:rPr>
                  <w:rFonts w:eastAsia="Calibri" w:cs="Arial"/>
                </w:rPr>
                <w:delText xml:space="preserve">the DCD </w:delText>
              </w:r>
            </w:del>
            <w:del w:id="7501" w:author="gorgemj" w:date="2017-11-26T18:54:00Z">
              <w:r w:rsidDel="003354B8">
                <w:rPr>
                  <w:rFonts w:eastAsia="Calibri" w:cs="Arial"/>
                </w:rPr>
                <w:delText>Section</w:delText>
              </w:r>
              <w:r w:rsidRPr="00817CEB" w:rsidDel="003354B8">
                <w:rPr>
                  <w:rFonts w:eastAsia="Calibri" w:cs="Arial"/>
                </w:rPr>
                <w:delText xml:space="preserve"> 3.1 responses for GDC 34 and GDC 38.</w:delText>
              </w:r>
            </w:del>
          </w:p>
          <w:p w:rsidR="00AD701B" w:rsidDel="003354B8" w:rsidRDefault="00AD701B" w:rsidP="00542606">
            <w:pPr>
              <w:spacing w:before="60" w:after="60" w:line="280" w:lineRule="atLeast"/>
              <w:rPr>
                <w:del w:id="7502" w:author="gorgemj" w:date="2017-11-26T18:54:00Z"/>
                <w:rFonts w:eastAsia="Calibri" w:cs="Arial"/>
              </w:rPr>
            </w:pPr>
            <w:del w:id="7503" w:author="gorgemj" w:date="2017-11-26T18:54:00Z">
              <w:r w:rsidRPr="00817CEB" w:rsidDel="003354B8">
                <w:rPr>
                  <w:rFonts w:eastAsia="Calibri" w:cs="Arial"/>
                </w:rPr>
                <w:delText xml:space="preserve">The containment vessel, which is a free-standing steel shell, is an integral part of the passive containment cooling system, whose function is to provide the </w:delText>
              </w:r>
              <w:r w:rsidDel="003354B8">
                <w:rPr>
                  <w:rFonts w:eastAsia="Calibri" w:cs="Arial"/>
                </w:rPr>
                <w:delText>safety</w:delText>
              </w:r>
            </w:del>
            <w:del w:id="7504" w:author="gorgemj" w:date="2017-11-24T17:57:00Z">
              <w:r w:rsidDel="006272A4">
                <w:rPr>
                  <w:rFonts w:eastAsia="Calibri" w:cs="Arial"/>
                </w:rPr>
                <w:noBreakHyphen/>
              </w:r>
              <w:r w:rsidRPr="00817CEB" w:rsidDel="006272A4">
                <w:rPr>
                  <w:rFonts w:eastAsia="Calibri" w:cs="Arial"/>
                </w:rPr>
                <w:delText>related</w:delText>
              </w:r>
            </w:del>
            <w:del w:id="7505" w:author="gorgemj" w:date="2017-11-26T18:54:00Z">
              <w:r w:rsidRPr="00817CEB" w:rsidDel="003354B8">
                <w:rPr>
                  <w:rFonts w:eastAsia="Calibri" w:cs="Arial"/>
                </w:rPr>
                <w:delText xml:space="preserve"> ultimate heat sink for the removal of the reactor coolant system sensible heat, core decay heat, and stored energy.</w:delText>
              </w:r>
            </w:del>
          </w:p>
          <w:p w:rsidR="00AD701B" w:rsidDel="00AA3776" w:rsidRDefault="00AD701B" w:rsidP="00542606">
            <w:pPr>
              <w:spacing w:before="60" w:after="60" w:line="280" w:lineRule="atLeast"/>
              <w:rPr>
                <w:del w:id="7506" w:author="gorgemj" w:date="2017-11-26T18:56:00Z"/>
                <w:rFonts w:cs="Arial"/>
                <w:b/>
              </w:rPr>
            </w:pPr>
            <w:del w:id="7507" w:author="gorgemj" w:date="2017-11-26T18:54:00Z">
              <w:r w:rsidRPr="00817CEB" w:rsidDel="003354B8">
                <w:rPr>
                  <w:rFonts w:eastAsia="Calibri" w:cs="Arial"/>
                </w:rPr>
                <w:delText>Heat transfer to the ultimate heat sink is accomplished by heat transfer through the containment shell to air and water flowing on the outside of the shell</w:delText>
              </w:r>
              <w:r w:rsidDel="003354B8">
                <w:rPr>
                  <w:rFonts w:eastAsia="Calibri" w:cs="Arial"/>
                </w:rPr>
                <w:delText xml:space="preserve">. </w:delText>
              </w:r>
              <w:r w:rsidRPr="00817CEB" w:rsidDel="003354B8">
                <w:rPr>
                  <w:rFonts w:eastAsia="Calibri" w:cs="Arial"/>
                </w:rPr>
                <w:delText>The water is stored inside a tank located above the containment vessel and drains by gravity when initiated</w:delText>
              </w:r>
              <w:r w:rsidDel="003354B8">
                <w:rPr>
                  <w:rFonts w:eastAsia="Calibri" w:cs="Arial"/>
                </w:rPr>
                <w:delText xml:space="preserve">. </w:delText>
              </w:r>
              <w:r w:rsidRPr="00817CEB" w:rsidDel="003354B8">
                <w:rPr>
                  <w:rFonts w:eastAsia="Calibri" w:cs="Arial"/>
                </w:rPr>
                <w:delText xml:space="preserve">This water flow is initiated by opening at least one of </w:delText>
              </w:r>
              <w:r w:rsidDel="003354B8">
                <w:rPr>
                  <w:rFonts w:eastAsia="Calibri" w:cs="Arial"/>
                </w:rPr>
                <w:delText>three</w:delText>
              </w:r>
              <w:r w:rsidRPr="00817CEB" w:rsidDel="003354B8">
                <w:rPr>
                  <w:rFonts w:eastAsia="Calibri" w:cs="Arial"/>
                </w:rPr>
                <w:delText xml:space="preserve"> valves. These valves provide a highly reliable (redundant and diverse) means of initiating this water flow</w:delText>
              </w:r>
              <w:r w:rsidDel="003354B8">
                <w:rPr>
                  <w:rFonts w:eastAsia="Calibri" w:cs="Arial"/>
                </w:rPr>
                <w:delText>.</w:delText>
              </w:r>
            </w:del>
            <w:del w:id="7508" w:author="gorgemj" w:date="2017-11-26T18:56:00Z">
              <w:r w:rsidDel="00AA3776">
                <w:rPr>
                  <w:rFonts w:eastAsia="Calibri" w:cs="Arial"/>
                </w:rPr>
                <w:delText xml:space="preserve"> </w:delText>
              </w:r>
            </w:del>
          </w:p>
        </w:tc>
      </w:tr>
      <w:tr w:rsidR="00AD701B" w:rsidRPr="00817CEB" w:rsidTr="004C121E">
        <w:tblPrEx>
          <w:tblPrExChange w:id="7509" w:author="gorgemj" w:date="2017-11-30T12:36:00Z">
            <w:tblPrEx>
              <w:tblW w:w="14884" w:type="dxa"/>
            </w:tblPrEx>
          </w:tblPrExChange>
        </w:tblPrEx>
        <w:trPr>
          <w:cantSplit/>
          <w:ins w:id="7510" w:author="gorgemj" w:date="2017-11-23T13:48:00Z"/>
          <w:trPrChange w:id="7511" w:author="gorgemj" w:date="2017-11-30T12:36:00Z">
            <w:trPr>
              <w:gridBefore w:val="8"/>
              <w:gridAfter w:val="0"/>
              <w:cantSplit/>
            </w:trPr>
          </w:trPrChange>
        </w:trPr>
        <w:tc>
          <w:tcPr>
            <w:tcW w:w="947" w:type="dxa"/>
            <w:tcPrChange w:id="7512" w:author="gorgemj" w:date="2017-11-30T12:36:00Z">
              <w:tcPr>
                <w:tcW w:w="945" w:type="dxa"/>
                <w:gridSpan w:val="5"/>
              </w:tcPr>
            </w:tcPrChange>
          </w:tcPr>
          <w:p w:rsidR="00AD701B" w:rsidRPr="008F410A" w:rsidRDefault="00AD701B" w:rsidP="00CF335A">
            <w:pPr>
              <w:keepNext/>
              <w:keepLines/>
              <w:autoSpaceDE w:val="0"/>
              <w:autoSpaceDN w:val="0"/>
              <w:adjustRightInd w:val="0"/>
              <w:spacing w:before="60" w:after="60" w:line="280" w:lineRule="atLeast"/>
              <w:jc w:val="center"/>
              <w:rPr>
                <w:ins w:id="7513" w:author="gorgemj" w:date="2017-11-23T13:48:00Z"/>
                <w:rFonts w:cs="Arial"/>
                <w:rPrChange w:id="7514" w:author="gorgemj" w:date="2017-11-23T13:48:00Z">
                  <w:rPr>
                    <w:ins w:id="7515" w:author="gorgemj" w:date="2017-11-23T13:48:00Z"/>
                    <w:rFonts w:cs="Arial"/>
                    <w:b/>
                  </w:rPr>
                </w:rPrChange>
              </w:rPr>
            </w:pPr>
            <w:ins w:id="7516" w:author="gorgemj" w:date="2017-11-23T13:48:00Z">
              <w:r w:rsidRPr="008F410A">
                <w:rPr>
                  <w:rFonts w:cs="Arial"/>
                  <w:rPrChange w:id="7517" w:author="gorgemj" w:date="2017-11-23T13:48:00Z">
                    <w:rPr>
                      <w:rFonts w:cs="Arial"/>
                      <w:b/>
                    </w:rPr>
                  </w:rPrChange>
                </w:rPr>
                <w:t>6.19A</w:t>
              </w:r>
            </w:ins>
          </w:p>
        </w:tc>
        <w:tc>
          <w:tcPr>
            <w:tcW w:w="693" w:type="dxa"/>
            <w:tcPrChange w:id="7518" w:author="gorgemj" w:date="2017-11-30T12:36:00Z">
              <w:tcPr>
                <w:tcW w:w="747" w:type="dxa"/>
                <w:gridSpan w:val="3"/>
              </w:tcPr>
            </w:tcPrChange>
          </w:tcPr>
          <w:p w:rsidR="00AD701B" w:rsidRPr="008F410A" w:rsidRDefault="00AD701B" w:rsidP="00CF335A">
            <w:pPr>
              <w:keepNext/>
              <w:keepLines/>
              <w:autoSpaceDE w:val="0"/>
              <w:autoSpaceDN w:val="0"/>
              <w:adjustRightInd w:val="0"/>
              <w:spacing w:before="60" w:after="60" w:line="280" w:lineRule="atLeast"/>
              <w:jc w:val="center"/>
              <w:rPr>
                <w:ins w:id="7519" w:author="gorgemj" w:date="2017-11-23T13:48:00Z"/>
                <w:rFonts w:cs="Arial"/>
                <w:bCs/>
                <w:rPrChange w:id="7520" w:author="gorgemj" w:date="2017-11-23T13:48:00Z">
                  <w:rPr>
                    <w:ins w:id="7521" w:author="gorgemj" w:date="2017-11-23T13:48:00Z"/>
                    <w:rFonts w:cs="Arial"/>
                    <w:b/>
                    <w:bCs/>
                  </w:rPr>
                </w:rPrChange>
              </w:rPr>
            </w:pPr>
            <w:ins w:id="7522" w:author="gorgemj" w:date="2017-11-23T13:48:00Z">
              <w:r w:rsidRPr="008F410A">
                <w:rPr>
                  <w:rFonts w:cs="Arial"/>
                  <w:bCs/>
                  <w:rPrChange w:id="7523" w:author="gorgemj" w:date="2017-11-23T13:48:00Z">
                    <w:rPr>
                      <w:rFonts w:cs="Arial"/>
                      <w:b/>
                      <w:bCs/>
                    </w:rPr>
                  </w:rPrChange>
                </w:rPr>
                <w:t>1</w:t>
              </w:r>
            </w:ins>
          </w:p>
        </w:tc>
        <w:tc>
          <w:tcPr>
            <w:tcW w:w="5038" w:type="dxa"/>
            <w:gridSpan w:val="2"/>
            <w:tcPrChange w:id="7524" w:author="gorgemj" w:date="2017-11-30T12:36:00Z">
              <w:tcPr>
                <w:tcW w:w="6955" w:type="dxa"/>
                <w:gridSpan w:val="7"/>
              </w:tcPr>
            </w:tcPrChange>
          </w:tcPr>
          <w:p w:rsidR="00AD701B" w:rsidRPr="00817CEB" w:rsidRDefault="00AD701B">
            <w:pPr>
              <w:keepNext/>
              <w:keepLines/>
              <w:autoSpaceDE w:val="0"/>
              <w:autoSpaceDN w:val="0"/>
              <w:adjustRightInd w:val="0"/>
              <w:spacing w:before="60" w:after="60" w:line="280" w:lineRule="atLeast"/>
              <w:rPr>
                <w:ins w:id="7525" w:author="gorgemj" w:date="2017-11-23T13:48:00Z"/>
                <w:rFonts w:eastAsia="Calibri" w:cs="Arial"/>
              </w:rPr>
            </w:pPr>
            <w:ins w:id="7526" w:author="gorgemj" w:date="2017-11-23T13:48:00Z">
              <w:r w:rsidRPr="008F410A">
                <w:rPr>
                  <w:rFonts w:eastAsia="Calibri" w:cs="Arial"/>
                </w:rPr>
                <w:t>Systems for transferring heat shall have adequate reliability for the plant</w:t>
              </w:r>
              <w:r>
                <w:rPr>
                  <w:rFonts w:eastAsia="Calibri" w:cs="Arial"/>
                </w:rPr>
                <w:t xml:space="preserve"> </w:t>
              </w:r>
              <w:r w:rsidRPr="008F410A">
                <w:rPr>
                  <w:rFonts w:eastAsia="Calibri" w:cs="Arial"/>
                </w:rPr>
                <w:t>states in which they have to fulfil the heat transfer function. This may require the</w:t>
              </w:r>
              <w:r>
                <w:rPr>
                  <w:rFonts w:eastAsia="Calibri" w:cs="Arial"/>
                </w:rPr>
                <w:t xml:space="preserve"> </w:t>
              </w:r>
              <w:r w:rsidRPr="008F410A">
                <w:rPr>
                  <w:rFonts w:eastAsia="Calibri" w:cs="Arial"/>
                </w:rPr>
                <w:t>use of a different ultimate heat sink or different access to the ultimate heat sink.</w:t>
              </w:r>
            </w:ins>
          </w:p>
        </w:tc>
        <w:tc>
          <w:tcPr>
            <w:tcW w:w="6912" w:type="dxa"/>
            <w:gridSpan w:val="3"/>
            <w:tcPrChange w:id="7527" w:author="gorgemj" w:date="2017-11-30T12:36:00Z">
              <w:tcPr>
                <w:tcW w:w="6237" w:type="dxa"/>
                <w:gridSpan w:val="8"/>
              </w:tcPr>
            </w:tcPrChange>
          </w:tcPr>
          <w:p w:rsidR="00AD701B" w:rsidRPr="00AA3776" w:rsidRDefault="00AD701B">
            <w:pPr>
              <w:keepNext/>
              <w:keepLines/>
              <w:spacing w:before="60" w:after="60" w:line="280" w:lineRule="atLeast"/>
              <w:rPr>
                <w:ins w:id="7528" w:author="gorgemj" w:date="2017-11-23T13:48:00Z"/>
                <w:rFonts w:cs="Arial"/>
                <w:rPrChange w:id="7529" w:author="gorgemj" w:date="2017-11-26T18:59:00Z">
                  <w:rPr>
                    <w:ins w:id="7530" w:author="gorgemj" w:date="2017-11-23T13:48:00Z"/>
                    <w:rFonts w:cs="Arial"/>
                    <w:b/>
                  </w:rPr>
                </w:rPrChange>
              </w:rPr>
            </w:pPr>
            <w:ins w:id="7531" w:author="gorgemj" w:date="2017-11-26T18:58:00Z">
              <w:r w:rsidRPr="00AA3776">
                <w:rPr>
                  <w:rFonts w:cs="Arial"/>
                  <w:rPrChange w:id="7532" w:author="gorgemj" w:date="2017-11-26T18:59:00Z">
                    <w:rPr>
                      <w:rFonts w:cs="Arial"/>
                      <w:b/>
                    </w:rPr>
                  </w:rPrChange>
                </w:rPr>
                <w:t>The passive containment cooling system design is highly robust, and makes use of redundancy, diversity and fail-safe measures, which do not require any support system to operate.</w:t>
              </w:r>
            </w:ins>
            <w:ins w:id="7533" w:author="gorgemj" w:date="2017-11-26T18:59:00Z">
              <w:r w:rsidRPr="00AA3776">
                <w:rPr>
                  <w:rFonts w:cs="Arial"/>
                  <w:rPrChange w:id="7534" w:author="gorgemj" w:date="2017-11-26T18:59:00Z">
                    <w:rPr>
                      <w:rFonts w:cs="Arial"/>
                      <w:b/>
                    </w:rPr>
                  </w:rPrChange>
                </w:rPr>
                <w:t xml:space="preserve"> </w:t>
              </w:r>
            </w:ins>
            <w:ins w:id="7535" w:author="gorgemj" w:date="2017-11-26T18:58:00Z">
              <w:r w:rsidRPr="00AA3776">
                <w:rPr>
                  <w:rFonts w:cs="Arial"/>
                  <w:rPrChange w:id="7536" w:author="gorgemj" w:date="2017-11-26T18:59:00Z">
                    <w:rPr>
                      <w:rFonts w:cs="Arial"/>
                      <w:b/>
                    </w:rPr>
                  </w:rPrChange>
                </w:rPr>
                <w:t>Furthermore, air-only cooli</w:t>
              </w:r>
            </w:ins>
            <w:ins w:id="7537" w:author="gorgemj" w:date="2017-11-26T18:59:00Z">
              <w:r w:rsidRPr="00AA3776">
                <w:rPr>
                  <w:rFonts w:cs="Arial"/>
                  <w:rPrChange w:id="7538" w:author="gorgemj" w:date="2017-11-26T18:59:00Z">
                    <w:rPr>
                      <w:rFonts w:cs="Arial"/>
                      <w:b/>
                    </w:rPr>
                  </w:rPrChange>
                </w:rPr>
                <w:t>ng provides long grace period for the operator to establish water cooling following an event. See [14].</w:t>
              </w:r>
            </w:ins>
          </w:p>
        </w:tc>
      </w:tr>
      <w:tr w:rsidR="00AD701B" w:rsidRPr="00817CEB" w:rsidTr="004C121E">
        <w:tblPrEx>
          <w:tblPrExChange w:id="7539" w:author="gorgemj" w:date="2017-11-30T12:36:00Z">
            <w:tblPrEx>
              <w:tblW w:w="14884" w:type="dxa"/>
            </w:tblPrEx>
          </w:tblPrExChange>
        </w:tblPrEx>
        <w:trPr>
          <w:cantSplit/>
          <w:ins w:id="7540" w:author="gorgemj" w:date="2017-11-23T13:46:00Z"/>
          <w:trPrChange w:id="7541" w:author="gorgemj" w:date="2017-11-30T12:36:00Z">
            <w:trPr>
              <w:gridBefore w:val="8"/>
              <w:gridAfter w:val="0"/>
              <w:cantSplit/>
            </w:trPr>
          </w:trPrChange>
        </w:trPr>
        <w:tc>
          <w:tcPr>
            <w:tcW w:w="947" w:type="dxa"/>
            <w:tcPrChange w:id="7542" w:author="gorgemj" w:date="2017-11-30T12:36:00Z">
              <w:tcPr>
                <w:tcW w:w="945" w:type="dxa"/>
                <w:gridSpan w:val="5"/>
              </w:tcPr>
            </w:tcPrChange>
          </w:tcPr>
          <w:p w:rsidR="00AD701B" w:rsidRDefault="00AD701B" w:rsidP="00CF335A">
            <w:pPr>
              <w:keepNext/>
              <w:keepLines/>
              <w:autoSpaceDE w:val="0"/>
              <w:autoSpaceDN w:val="0"/>
              <w:adjustRightInd w:val="0"/>
              <w:spacing w:before="60" w:after="60" w:line="280" w:lineRule="atLeast"/>
              <w:jc w:val="center"/>
              <w:rPr>
                <w:ins w:id="7543" w:author="gorgemj" w:date="2017-11-23T13:46:00Z"/>
                <w:rFonts w:cs="Arial"/>
                <w:b/>
              </w:rPr>
            </w:pPr>
            <w:ins w:id="7544" w:author="gorgemj" w:date="2017-11-23T13:48:00Z">
              <w:r>
                <w:rPr>
                  <w:rFonts w:cs="Arial"/>
                </w:rPr>
                <w:t>6.19B</w:t>
              </w:r>
            </w:ins>
          </w:p>
        </w:tc>
        <w:tc>
          <w:tcPr>
            <w:tcW w:w="693" w:type="dxa"/>
            <w:tcPrChange w:id="7545" w:author="gorgemj" w:date="2017-11-30T12:36:00Z">
              <w:tcPr>
                <w:tcW w:w="747" w:type="dxa"/>
                <w:gridSpan w:val="3"/>
              </w:tcPr>
            </w:tcPrChange>
          </w:tcPr>
          <w:p w:rsidR="00AD701B" w:rsidRDefault="00AD701B" w:rsidP="00CF335A">
            <w:pPr>
              <w:keepNext/>
              <w:keepLines/>
              <w:autoSpaceDE w:val="0"/>
              <w:autoSpaceDN w:val="0"/>
              <w:adjustRightInd w:val="0"/>
              <w:spacing w:before="60" w:after="60" w:line="280" w:lineRule="atLeast"/>
              <w:jc w:val="center"/>
              <w:rPr>
                <w:ins w:id="7546" w:author="gorgemj" w:date="2017-11-23T13:46:00Z"/>
                <w:rFonts w:cs="Arial"/>
                <w:b/>
                <w:bCs/>
              </w:rPr>
            </w:pPr>
            <w:ins w:id="7547" w:author="gorgemj" w:date="2017-11-23T13:48:00Z">
              <w:r w:rsidRPr="006B62F9">
                <w:rPr>
                  <w:rFonts w:cs="Arial"/>
                  <w:bCs/>
                </w:rPr>
                <w:t>1</w:t>
              </w:r>
            </w:ins>
          </w:p>
        </w:tc>
        <w:tc>
          <w:tcPr>
            <w:tcW w:w="5038" w:type="dxa"/>
            <w:gridSpan w:val="2"/>
            <w:tcPrChange w:id="7548" w:author="gorgemj" w:date="2017-11-30T12:36:00Z">
              <w:tcPr>
                <w:tcW w:w="6955" w:type="dxa"/>
                <w:gridSpan w:val="7"/>
              </w:tcPr>
            </w:tcPrChange>
          </w:tcPr>
          <w:p w:rsidR="00AD701B" w:rsidRPr="00817CEB" w:rsidRDefault="00AD701B">
            <w:pPr>
              <w:keepNext/>
              <w:keepLines/>
              <w:autoSpaceDE w:val="0"/>
              <w:autoSpaceDN w:val="0"/>
              <w:adjustRightInd w:val="0"/>
              <w:spacing w:before="60" w:after="60" w:line="280" w:lineRule="atLeast"/>
              <w:rPr>
                <w:ins w:id="7549" w:author="gorgemj" w:date="2017-11-23T13:46:00Z"/>
                <w:rFonts w:eastAsia="Calibri" w:cs="Arial"/>
              </w:rPr>
            </w:pPr>
            <w:ins w:id="7550" w:author="gorgemj" w:date="2017-11-23T13:48:00Z">
              <w:r w:rsidRPr="008F410A">
                <w:rPr>
                  <w:rFonts w:eastAsia="Calibri" w:cs="Arial"/>
                </w:rPr>
                <w:t>The heat transfer function shall be fulfilled for levels of natural hazards</w:t>
              </w:r>
              <w:r>
                <w:rPr>
                  <w:rFonts w:eastAsia="Calibri" w:cs="Arial"/>
                </w:rPr>
                <w:t xml:space="preserve"> </w:t>
              </w:r>
              <w:r w:rsidRPr="008F410A">
                <w:rPr>
                  <w:rFonts w:eastAsia="Calibri" w:cs="Arial"/>
                </w:rPr>
                <w:t>more severe than those considered for design, derived from the hazard evaluation</w:t>
              </w:r>
              <w:r>
                <w:rPr>
                  <w:rFonts w:eastAsia="Calibri" w:cs="Arial"/>
                </w:rPr>
                <w:t xml:space="preserve"> </w:t>
              </w:r>
              <w:r w:rsidRPr="008F410A">
                <w:rPr>
                  <w:rFonts w:eastAsia="Calibri" w:cs="Arial"/>
                </w:rPr>
                <w:t>for the site.</w:t>
              </w:r>
            </w:ins>
          </w:p>
        </w:tc>
        <w:tc>
          <w:tcPr>
            <w:tcW w:w="6912" w:type="dxa"/>
            <w:gridSpan w:val="3"/>
            <w:tcPrChange w:id="7551" w:author="gorgemj" w:date="2017-11-30T12:36:00Z">
              <w:tcPr>
                <w:tcW w:w="6237" w:type="dxa"/>
                <w:gridSpan w:val="8"/>
              </w:tcPr>
            </w:tcPrChange>
          </w:tcPr>
          <w:p w:rsidR="00AD701B" w:rsidRPr="00AA3776" w:rsidRDefault="00AD701B">
            <w:pPr>
              <w:keepNext/>
              <w:keepLines/>
              <w:spacing w:before="60" w:after="60" w:line="280" w:lineRule="atLeast"/>
              <w:rPr>
                <w:ins w:id="7552" w:author="gorgemj" w:date="2017-11-23T13:46:00Z"/>
                <w:rFonts w:cs="Arial"/>
                <w:rPrChange w:id="7553" w:author="gorgemj" w:date="2017-11-26T18:59:00Z">
                  <w:rPr>
                    <w:ins w:id="7554" w:author="gorgemj" w:date="2017-11-23T13:46:00Z"/>
                    <w:rFonts w:cs="Arial"/>
                    <w:b/>
                  </w:rPr>
                </w:rPrChange>
              </w:rPr>
            </w:pPr>
            <w:ins w:id="7555" w:author="gorgemj" w:date="2017-11-26T18:59:00Z">
              <w:r>
                <w:rPr>
                  <w:rFonts w:cs="Arial"/>
                </w:rPr>
                <w:t xml:space="preserve">The AP1000 plant meets this requirement as described in </w:t>
              </w:r>
            </w:ins>
            <w:ins w:id="7556" w:author="gorgemj" w:date="2017-11-26T19:00:00Z">
              <w:r>
                <w:rPr>
                  <w:rFonts w:cs="Arial"/>
                </w:rPr>
                <w:t>[14]</w:t>
              </w:r>
              <w:del w:id="7557" w:author="friedmbn" w:date="2017-11-29T17:29:00Z">
                <w:r w:rsidDel="001345A9">
                  <w:rPr>
                    <w:rFonts w:cs="Arial"/>
                  </w:rPr>
                  <w:delText>,</w:delText>
                </w:r>
                <w:r w:rsidRPr="00AA3776" w:rsidDel="001345A9">
                  <w:rPr>
                    <w:rFonts w:cs="Arial"/>
                  </w:rPr>
                  <w:delText>[</w:delText>
                </w:r>
              </w:del>
            </w:ins>
            <w:ins w:id="7558" w:author="friedmbn" w:date="2017-11-29T17:29:00Z">
              <w:r>
                <w:rPr>
                  <w:rFonts w:cs="Arial"/>
                </w:rPr>
                <w:t>,</w:t>
              </w:r>
              <w:r w:rsidRPr="00AA3776">
                <w:rPr>
                  <w:rFonts w:cs="Arial"/>
                </w:rPr>
                <w:t xml:space="preserve"> [</w:t>
              </w:r>
            </w:ins>
            <w:ins w:id="7559" w:author="gorgemj" w:date="2017-11-26T19:00:00Z">
              <w:r w:rsidRPr="00AA3776">
                <w:rPr>
                  <w:rFonts w:cs="Arial"/>
                </w:rPr>
                <w:t xml:space="preserve">16] and in Appendix 12B of the </w:t>
              </w:r>
              <w:r w:rsidRPr="00AA3776">
                <w:rPr>
                  <w:rFonts w:cs="Arial"/>
                  <w:b/>
                  <w:rPrChange w:id="7560" w:author="gorgemj" w:date="2017-11-26T19:00:00Z">
                    <w:rPr>
                      <w:rFonts w:cs="Arial"/>
                    </w:rPr>
                  </w:rPrChange>
                </w:rPr>
                <w:t>AP1000</w:t>
              </w:r>
              <w:r w:rsidRPr="00AA3776">
                <w:rPr>
                  <w:rFonts w:cs="Arial"/>
                </w:rPr>
                <w:t xml:space="preserve"> plant PCSR [19].</w:t>
              </w:r>
            </w:ins>
          </w:p>
        </w:tc>
      </w:tr>
      <w:tr w:rsidR="00AD701B" w:rsidRPr="00817CEB" w:rsidTr="004C121E">
        <w:trPr>
          <w:cantSplit/>
          <w:trPrChange w:id="7561" w:author="gorgemj" w:date="2017-11-30T12:36:00Z">
            <w:trPr>
              <w:gridBefore w:val="6"/>
              <w:gridAfter w:val="0"/>
              <w:cantSplit/>
            </w:trPr>
          </w:trPrChange>
        </w:trPr>
        <w:tc>
          <w:tcPr>
            <w:tcW w:w="947" w:type="dxa"/>
            <w:tcPrChange w:id="7562" w:author="gorgemj" w:date="2017-11-30T12:36:00Z">
              <w:tcPr>
                <w:tcW w:w="945" w:type="dxa"/>
                <w:gridSpan w:val="6"/>
              </w:tcPr>
            </w:tcPrChange>
          </w:tcPr>
          <w:p w:rsidR="00AD701B" w:rsidRDefault="00AD701B" w:rsidP="00CF335A">
            <w:pPr>
              <w:keepNext/>
              <w:keepLines/>
              <w:autoSpaceDE w:val="0"/>
              <w:autoSpaceDN w:val="0"/>
              <w:adjustRightInd w:val="0"/>
              <w:spacing w:before="60" w:after="60" w:line="280" w:lineRule="atLeast"/>
              <w:jc w:val="center"/>
              <w:rPr>
                <w:rFonts w:cs="Arial"/>
                <w:b/>
              </w:rPr>
            </w:pPr>
          </w:p>
        </w:tc>
        <w:tc>
          <w:tcPr>
            <w:tcW w:w="693" w:type="dxa"/>
            <w:tcPrChange w:id="7563" w:author="gorgemj" w:date="2017-11-30T12:36:00Z">
              <w:tcPr>
                <w:tcW w:w="747" w:type="dxa"/>
                <w:gridSpan w:val="3"/>
              </w:tcPr>
            </w:tcPrChange>
          </w:tcPr>
          <w:p w:rsidR="00AD701B" w:rsidRDefault="00AD701B" w:rsidP="00CF335A">
            <w:pPr>
              <w:keepNext/>
              <w:keepLines/>
              <w:autoSpaceDE w:val="0"/>
              <w:autoSpaceDN w:val="0"/>
              <w:adjustRightInd w:val="0"/>
              <w:spacing w:before="60" w:after="60" w:line="280" w:lineRule="atLeast"/>
              <w:jc w:val="center"/>
              <w:rPr>
                <w:rFonts w:cs="Arial"/>
                <w:b/>
                <w:bCs/>
              </w:rPr>
            </w:pPr>
          </w:p>
        </w:tc>
        <w:tc>
          <w:tcPr>
            <w:tcW w:w="5038" w:type="dxa"/>
            <w:gridSpan w:val="2"/>
            <w:tcPrChange w:id="7564" w:author="gorgemj" w:date="2017-11-30T12:36:00Z">
              <w:tcPr>
                <w:tcW w:w="6768" w:type="dxa"/>
                <w:gridSpan w:val="7"/>
              </w:tcPr>
            </w:tcPrChange>
          </w:tcPr>
          <w:p w:rsidR="00AD701B" w:rsidRPr="008F410A" w:rsidRDefault="00AD701B" w:rsidP="00CF335A">
            <w:pPr>
              <w:keepNext/>
              <w:keepLines/>
              <w:autoSpaceDE w:val="0"/>
              <w:autoSpaceDN w:val="0"/>
              <w:adjustRightInd w:val="0"/>
              <w:spacing w:before="60" w:after="60" w:line="280" w:lineRule="atLeast"/>
              <w:rPr>
                <w:rFonts w:cs="Arial"/>
                <w:b/>
                <w:color w:val="000000"/>
                <w:sz w:val="24"/>
                <w:szCs w:val="24"/>
              </w:rPr>
            </w:pPr>
            <w:r w:rsidRPr="008F410A">
              <w:rPr>
                <w:rFonts w:eastAsia="Calibri" w:cs="Arial"/>
                <w:b/>
                <w:rPrChange w:id="7565" w:author="gorgemj" w:date="2017-11-23T13:48:00Z">
                  <w:rPr>
                    <w:rFonts w:eastAsia="Calibri" w:cs="Arial"/>
                  </w:rPr>
                </w:rPrChange>
              </w:rPr>
              <w:t>CONTAINMENT STRUCTURE AND CONTAINMENT SYSTEM</w:t>
            </w:r>
          </w:p>
        </w:tc>
        <w:tc>
          <w:tcPr>
            <w:tcW w:w="6912" w:type="dxa"/>
            <w:gridSpan w:val="3"/>
            <w:tcPrChange w:id="7566" w:author="gorgemj" w:date="2017-11-30T12:36:00Z">
              <w:tcPr>
                <w:tcW w:w="5130" w:type="dxa"/>
                <w:gridSpan w:val="8"/>
              </w:tcPr>
            </w:tcPrChange>
          </w:tcPr>
          <w:p w:rsidR="00AD701B" w:rsidRDefault="00AD701B" w:rsidP="00CF335A">
            <w:pPr>
              <w:keepNext/>
              <w:keepLines/>
              <w:spacing w:before="60" w:after="60" w:line="280" w:lineRule="atLeast"/>
              <w:rPr>
                <w:rFonts w:cs="Arial"/>
                <w:b/>
              </w:rPr>
            </w:pPr>
          </w:p>
        </w:tc>
      </w:tr>
      <w:tr w:rsidR="00AD701B" w:rsidRPr="00817CEB" w:rsidDel="008F410A" w:rsidTr="004C121E">
        <w:trPr>
          <w:cantSplit/>
          <w:del w:id="7567" w:author="gorgemj" w:date="2017-11-23T13:49:00Z"/>
          <w:trPrChange w:id="7568" w:author="gorgemj" w:date="2017-11-30T12:36:00Z">
            <w:trPr>
              <w:gridBefore w:val="6"/>
              <w:gridAfter w:val="0"/>
              <w:cantSplit/>
            </w:trPr>
          </w:trPrChange>
        </w:trPr>
        <w:tc>
          <w:tcPr>
            <w:tcW w:w="947" w:type="dxa"/>
            <w:tcPrChange w:id="7569" w:author="gorgemj" w:date="2017-11-30T12:36:00Z">
              <w:tcPr>
                <w:tcW w:w="945" w:type="dxa"/>
                <w:gridSpan w:val="6"/>
              </w:tcPr>
            </w:tcPrChange>
          </w:tcPr>
          <w:p w:rsidR="00AD701B" w:rsidDel="008F410A" w:rsidRDefault="00AD701B" w:rsidP="00CF335A">
            <w:pPr>
              <w:keepNext/>
              <w:keepLines/>
              <w:autoSpaceDE w:val="0"/>
              <w:autoSpaceDN w:val="0"/>
              <w:adjustRightInd w:val="0"/>
              <w:spacing w:before="60" w:after="60" w:line="280" w:lineRule="atLeast"/>
              <w:jc w:val="center"/>
              <w:rPr>
                <w:del w:id="7570" w:author="gorgemj" w:date="2017-11-23T13:49:00Z"/>
                <w:rFonts w:cs="Arial"/>
                <w:b/>
              </w:rPr>
            </w:pPr>
          </w:p>
        </w:tc>
        <w:tc>
          <w:tcPr>
            <w:tcW w:w="693" w:type="dxa"/>
            <w:tcPrChange w:id="7571" w:author="gorgemj" w:date="2017-11-30T12:36:00Z">
              <w:tcPr>
                <w:tcW w:w="747" w:type="dxa"/>
                <w:gridSpan w:val="3"/>
              </w:tcPr>
            </w:tcPrChange>
          </w:tcPr>
          <w:p w:rsidR="00AD701B" w:rsidDel="008F410A" w:rsidRDefault="00AD701B" w:rsidP="00CF335A">
            <w:pPr>
              <w:keepNext/>
              <w:keepLines/>
              <w:autoSpaceDE w:val="0"/>
              <w:autoSpaceDN w:val="0"/>
              <w:adjustRightInd w:val="0"/>
              <w:spacing w:before="60" w:after="60" w:line="280" w:lineRule="atLeast"/>
              <w:jc w:val="center"/>
              <w:rPr>
                <w:del w:id="7572" w:author="gorgemj" w:date="2017-11-23T13:49:00Z"/>
                <w:rFonts w:cs="Arial"/>
                <w:b/>
                <w:bCs/>
              </w:rPr>
            </w:pPr>
          </w:p>
        </w:tc>
        <w:tc>
          <w:tcPr>
            <w:tcW w:w="5038" w:type="dxa"/>
            <w:gridSpan w:val="2"/>
            <w:tcPrChange w:id="7573" w:author="gorgemj" w:date="2017-11-30T12:36:00Z">
              <w:tcPr>
                <w:tcW w:w="6768" w:type="dxa"/>
                <w:gridSpan w:val="7"/>
              </w:tcPr>
            </w:tcPrChange>
          </w:tcPr>
          <w:p w:rsidR="00AD701B" w:rsidDel="008F410A" w:rsidRDefault="00AD701B" w:rsidP="00CF335A">
            <w:pPr>
              <w:keepNext/>
              <w:keepLines/>
              <w:autoSpaceDE w:val="0"/>
              <w:autoSpaceDN w:val="0"/>
              <w:adjustRightInd w:val="0"/>
              <w:spacing w:before="60" w:after="60" w:line="280" w:lineRule="atLeast"/>
              <w:rPr>
                <w:del w:id="7574" w:author="gorgemj" w:date="2017-11-23T13:49:00Z"/>
                <w:rFonts w:cs="Arial"/>
                <w:b/>
                <w:color w:val="000000"/>
                <w:sz w:val="24"/>
                <w:szCs w:val="24"/>
              </w:rPr>
            </w:pPr>
            <w:del w:id="7575" w:author="gorgemj" w:date="2017-11-23T13:48:00Z">
              <w:r w:rsidRPr="00817CEB" w:rsidDel="008F410A">
                <w:rPr>
                  <w:rFonts w:eastAsia="Calibri" w:cs="Arial"/>
                  <w:b/>
                  <w:bCs/>
                </w:rPr>
                <w:delText>Requirement 54: Containment system for the reactor</w:delText>
              </w:r>
            </w:del>
          </w:p>
        </w:tc>
        <w:tc>
          <w:tcPr>
            <w:tcW w:w="6912" w:type="dxa"/>
            <w:gridSpan w:val="3"/>
            <w:tcPrChange w:id="7576" w:author="gorgemj" w:date="2017-11-30T12:36:00Z">
              <w:tcPr>
                <w:tcW w:w="5130" w:type="dxa"/>
                <w:gridSpan w:val="8"/>
              </w:tcPr>
            </w:tcPrChange>
          </w:tcPr>
          <w:p w:rsidR="00AD701B" w:rsidDel="008F410A" w:rsidRDefault="00AD701B" w:rsidP="00CF335A">
            <w:pPr>
              <w:keepNext/>
              <w:keepLines/>
              <w:spacing w:before="60" w:after="60" w:line="280" w:lineRule="atLeast"/>
              <w:rPr>
                <w:del w:id="7577" w:author="gorgemj" w:date="2017-11-23T13:49:00Z"/>
                <w:rFonts w:cs="Arial"/>
                <w:b/>
              </w:rPr>
            </w:pPr>
          </w:p>
        </w:tc>
      </w:tr>
      <w:tr w:rsidR="00AD701B" w:rsidRPr="00817CEB" w:rsidTr="004C121E">
        <w:trPr>
          <w:cantSplit/>
          <w:trPrChange w:id="7578" w:author="gorgemj" w:date="2017-11-30T12:36:00Z">
            <w:trPr>
              <w:gridBefore w:val="6"/>
              <w:gridAfter w:val="0"/>
              <w:cantSplit/>
            </w:trPr>
          </w:trPrChange>
        </w:trPr>
        <w:tc>
          <w:tcPr>
            <w:tcW w:w="947" w:type="dxa"/>
            <w:tcPrChange w:id="7579" w:author="gorgemj" w:date="2017-11-30T12:36:00Z">
              <w:tcPr>
                <w:tcW w:w="945" w:type="dxa"/>
                <w:gridSpan w:val="6"/>
              </w:tcPr>
            </w:tcPrChange>
          </w:tcPr>
          <w:p w:rsidR="00AD701B" w:rsidRDefault="00AD701B" w:rsidP="00542606">
            <w:pPr>
              <w:autoSpaceDE w:val="0"/>
              <w:autoSpaceDN w:val="0"/>
              <w:adjustRightInd w:val="0"/>
              <w:spacing w:before="60" w:after="60" w:line="280" w:lineRule="atLeast"/>
              <w:jc w:val="center"/>
              <w:rPr>
                <w:rFonts w:cs="Arial"/>
                <w:b/>
              </w:rPr>
            </w:pPr>
          </w:p>
        </w:tc>
        <w:tc>
          <w:tcPr>
            <w:tcW w:w="693" w:type="dxa"/>
            <w:tcPrChange w:id="7580" w:author="gorgemj" w:date="2017-11-30T12:36:00Z">
              <w:tcPr>
                <w:tcW w:w="747" w:type="dxa"/>
                <w:gridSpan w:val="3"/>
              </w:tcPr>
            </w:tcPrChange>
          </w:tcPr>
          <w:p w:rsidR="00AD701B" w:rsidRDefault="00AD701B" w:rsidP="00542606">
            <w:pPr>
              <w:autoSpaceDE w:val="0"/>
              <w:autoSpaceDN w:val="0"/>
              <w:adjustRightInd w:val="0"/>
              <w:spacing w:before="60" w:after="60" w:line="280" w:lineRule="atLeast"/>
              <w:jc w:val="center"/>
              <w:rPr>
                <w:rFonts w:cs="Arial"/>
                <w:b/>
                <w:bCs/>
              </w:rPr>
            </w:pPr>
          </w:p>
        </w:tc>
        <w:tc>
          <w:tcPr>
            <w:tcW w:w="5038" w:type="dxa"/>
            <w:gridSpan w:val="2"/>
            <w:tcPrChange w:id="7581" w:author="gorgemj" w:date="2017-11-30T12:36:00Z">
              <w:tcPr>
                <w:tcW w:w="6768" w:type="dxa"/>
                <w:gridSpan w:val="7"/>
              </w:tcPr>
            </w:tcPrChange>
          </w:tcPr>
          <w:p w:rsidR="00AD701B" w:rsidRDefault="00AD701B" w:rsidP="00542606">
            <w:pPr>
              <w:autoSpaceDE w:val="0"/>
              <w:autoSpaceDN w:val="0"/>
              <w:adjustRightInd w:val="0"/>
              <w:spacing w:before="60" w:after="60" w:line="280" w:lineRule="atLeast"/>
              <w:rPr>
                <w:ins w:id="7582" w:author="gorgemj" w:date="2017-11-23T13:48:00Z"/>
                <w:rFonts w:eastAsia="Calibri" w:cs="Arial"/>
                <w:b/>
                <w:bCs/>
              </w:rPr>
            </w:pPr>
            <w:ins w:id="7583" w:author="gorgemj" w:date="2017-11-23T13:48:00Z">
              <w:r w:rsidRPr="00817CEB">
                <w:rPr>
                  <w:rFonts w:eastAsia="Calibri" w:cs="Arial"/>
                  <w:b/>
                  <w:bCs/>
                </w:rPr>
                <w:t xml:space="preserve">Requirement 54: Containment system for the reactor </w:t>
              </w:r>
            </w:ins>
          </w:p>
          <w:p w:rsidR="00AD701B" w:rsidRPr="00817CEB" w:rsidRDefault="00AD701B" w:rsidP="00542606">
            <w:pPr>
              <w:autoSpaceDE w:val="0"/>
              <w:autoSpaceDN w:val="0"/>
              <w:adjustRightInd w:val="0"/>
              <w:spacing w:before="60" w:after="60" w:line="280" w:lineRule="atLeast"/>
              <w:rPr>
                <w:rFonts w:eastAsia="Calibri" w:cs="Arial"/>
                <w:b/>
                <w:bCs/>
              </w:rPr>
            </w:pPr>
            <w:r w:rsidRPr="00817CEB">
              <w:rPr>
                <w:rFonts w:eastAsia="Calibri" w:cs="Arial"/>
                <w:b/>
                <w:bCs/>
              </w:rPr>
              <w:t>A containment system shall be provided to ensure, or to contribute to, the fulfilment of the following safety functions at the nuclear power plant: (i) confinement of radioactive substances in operational states and in accident conditions, (ii) protection of the reactor against natural external events and human induced events and (iii) radiation shielding in operational states and in accident conditions.</w:t>
            </w:r>
          </w:p>
        </w:tc>
        <w:tc>
          <w:tcPr>
            <w:tcW w:w="6912" w:type="dxa"/>
            <w:gridSpan w:val="3"/>
            <w:tcPrChange w:id="7584" w:author="gorgemj" w:date="2017-11-30T12:36:00Z">
              <w:tcPr>
                <w:tcW w:w="5130" w:type="dxa"/>
                <w:gridSpan w:val="8"/>
              </w:tcPr>
            </w:tcPrChange>
          </w:tcPr>
          <w:p w:rsidR="00AD701B" w:rsidRDefault="00AD701B" w:rsidP="00542606">
            <w:pPr>
              <w:spacing w:before="60" w:after="60" w:line="280" w:lineRule="atLeast"/>
              <w:rPr>
                <w:rFonts w:eastAsia="Calibri" w:cs="Arial"/>
              </w:rPr>
            </w:pPr>
            <w:r w:rsidRPr="00817CEB">
              <w:rPr>
                <w:rFonts w:eastAsia="Calibri" w:cs="Arial"/>
              </w:rPr>
              <w:t xml:space="preserve">The </w:t>
            </w:r>
            <w:r w:rsidRPr="00817CEB">
              <w:rPr>
                <w:rFonts w:eastAsia="Calibri" w:cs="Arial"/>
                <w:b/>
              </w:rPr>
              <w:t>AP1000</w:t>
            </w:r>
            <w:r w:rsidRPr="00817CEB">
              <w:rPr>
                <w:rFonts w:eastAsia="Calibri" w:cs="Arial"/>
              </w:rPr>
              <w:t xml:space="preserve"> </w:t>
            </w:r>
            <w:r>
              <w:rPr>
                <w:rFonts w:eastAsia="Calibri" w:cs="Arial"/>
              </w:rPr>
              <w:t>plant</w:t>
            </w:r>
            <w:r w:rsidRPr="00817CEB">
              <w:rPr>
                <w:rFonts w:eastAsia="Calibri" w:cs="Arial"/>
              </w:rPr>
              <w:t xml:space="preserve"> containment system is described in </w:t>
            </w:r>
            <w:ins w:id="7585" w:author="gorgemj" w:date="2017-11-24T17:03:00Z">
              <w:r>
                <w:rPr>
                  <w:rFonts w:cs="Arial"/>
                </w:rPr>
                <w:t xml:space="preserve">the </w:t>
              </w:r>
              <w:r w:rsidRPr="00993D67">
                <w:rPr>
                  <w:rFonts w:cs="Arial"/>
                  <w:b/>
                </w:rPr>
                <w:t>AP1000</w:t>
              </w:r>
              <w:r>
                <w:rPr>
                  <w:rFonts w:cs="Arial"/>
                </w:rPr>
                <w:t xml:space="preserve"> plant DCD [2]</w:t>
              </w:r>
            </w:ins>
            <w:del w:id="7586" w:author="gorgemj" w:date="2017-11-24T17:03:00Z">
              <w:r w:rsidRPr="00817CEB" w:rsidDel="00F87C2C">
                <w:rPr>
                  <w:rFonts w:eastAsia="Calibri" w:cs="Arial"/>
                </w:rPr>
                <w:delText>DCD</w:delText>
              </w:r>
            </w:del>
            <w:r w:rsidRPr="00817CEB">
              <w:rPr>
                <w:rFonts w:eastAsia="Calibri" w:cs="Arial"/>
              </w:rPr>
              <w:t xml:space="preserve"> </w:t>
            </w:r>
            <w:r>
              <w:rPr>
                <w:rFonts w:eastAsia="Calibri" w:cs="Arial"/>
              </w:rPr>
              <w:t xml:space="preserve">Section 6.2. </w:t>
            </w:r>
            <w:r w:rsidRPr="00817CEB">
              <w:rPr>
                <w:rFonts w:eastAsia="Calibri" w:cs="Arial"/>
              </w:rPr>
              <w:t>The containment consists of a steel containment vessel and is surrounded by a concrete shield building</w:t>
            </w:r>
            <w:r>
              <w:rPr>
                <w:rFonts w:eastAsia="Calibri" w:cs="Arial"/>
              </w:rPr>
              <w:t xml:space="preserve">. </w:t>
            </w:r>
            <w:r w:rsidRPr="00817CEB">
              <w:rPr>
                <w:rFonts w:eastAsia="Calibri" w:cs="Arial"/>
              </w:rPr>
              <w:t xml:space="preserve">The containment is designed to house the </w:t>
            </w:r>
            <w:del w:id="7587" w:author="gorgemj" w:date="2017-11-26T20:31:00Z">
              <w:r w:rsidRPr="00817CEB" w:rsidDel="00FC263D">
                <w:rPr>
                  <w:rFonts w:eastAsia="Calibri" w:cs="Arial"/>
                </w:rPr>
                <w:delText>reactor coolant system</w:delText>
              </w:r>
            </w:del>
            <w:ins w:id="7588" w:author="gorgemj" w:date="2017-11-26T20:31:00Z">
              <w:r>
                <w:rPr>
                  <w:rFonts w:eastAsia="Calibri" w:cs="Arial"/>
                </w:rPr>
                <w:t>RCS</w:t>
              </w:r>
            </w:ins>
            <w:r w:rsidRPr="00817CEB">
              <w:rPr>
                <w:rFonts w:eastAsia="Calibri" w:cs="Arial"/>
              </w:rPr>
              <w:t xml:space="preserve"> and other </w:t>
            </w:r>
            <w:r>
              <w:rPr>
                <w:rFonts w:eastAsia="Calibri" w:cs="Arial"/>
              </w:rPr>
              <w:t>safety</w:t>
            </w:r>
            <w:del w:id="7589" w:author="gorgemj" w:date="2017-11-24T17:57:00Z">
              <w:r w:rsidDel="006272A4">
                <w:rPr>
                  <w:rFonts w:eastAsia="Calibri" w:cs="Arial"/>
                </w:rPr>
                <w:delText>-related</w:delText>
              </w:r>
            </w:del>
            <w:r>
              <w:rPr>
                <w:rFonts w:eastAsia="Calibri" w:cs="Arial"/>
              </w:rPr>
              <w:t xml:space="preserve"> systems. </w:t>
            </w:r>
            <w:r w:rsidRPr="00817CEB">
              <w:rPr>
                <w:rFonts w:eastAsia="Calibri" w:cs="Arial"/>
              </w:rPr>
              <w:t xml:space="preserve">The containment vessel functions as an essentially </w:t>
            </w:r>
            <w:proofErr w:type="spellStart"/>
            <w:r w:rsidRPr="00817CEB">
              <w:rPr>
                <w:rFonts w:eastAsia="Calibri" w:cs="Arial"/>
              </w:rPr>
              <w:t>leaktight</w:t>
            </w:r>
            <w:proofErr w:type="spellEnd"/>
            <w:r w:rsidRPr="00817CEB">
              <w:rPr>
                <w:rFonts w:eastAsia="Calibri" w:cs="Arial"/>
              </w:rPr>
              <w:t xml:space="preserve"> barrier.</w:t>
            </w:r>
            <w:r>
              <w:rPr>
                <w:rFonts w:eastAsia="Calibri" w:cs="Arial"/>
              </w:rPr>
              <w:t xml:space="preserve"> In addition, the steel containment performs passive core cooling functions as part of the </w:t>
            </w:r>
            <w:ins w:id="7590" w:author="gorgemj" w:date="2017-11-25T21:25:00Z">
              <w:r>
                <w:rPr>
                  <w:rFonts w:eastAsia="Calibri" w:cs="Arial"/>
                </w:rPr>
                <w:t>passive containment cooling</w:t>
              </w:r>
            </w:ins>
            <w:del w:id="7591" w:author="gorgemj" w:date="2017-11-25T21:25:00Z">
              <w:r w:rsidDel="007E705F">
                <w:rPr>
                  <w:rFonts w:eastAsia="Calibri" w:cs="Arial"/>
                </w:rPr>
                <w:delText>PCS</w:delText>
              </w:r>
            </w:del>
            <w:ins w:id="7592" w:author="gorgemj" w:date="2017-11-25T21:25:00Z">
              <w:r>
                <w:rPr>
                  <w:rFonts w:eastAsia="Calibri" w:cs="Arial"/>
                </w:rPr>
                <w:t xml:space="preserve"> system</w:t>
              </w:r>
            </w:ins>
            <w:r>
              <w:rPr>
                <w:rFonts w:eastAsia="Calibri" w:cs="Arial"/>
              </w:rPr>
              <w:t xml:space="preserve"> to transfer heat from containment to the ultimate heat sink (the atmosphere).</w:t>
            </w:r>
            <w:r w:rsidRPr="00817CEB">
              <w:rPr>
                <w:rFonts w:eastAsia="Calibri" w:cs="Arial"/>
              </w:rPr>
              <w:t xml:space="preserve"> It is protected against</w:t>
            </w:r>
            <w:r>
              <w:rPr>
                <w:rFonts w:eastAsia="Calibri" w:cs="Arial"/>
              </w:rPr>
              <w:t xml:space="preserve"> malevolent aircraft impact, environmental hazards (e.g., flooding) and </w:t>
            </w:r>
            <w:r w:rsidRPr="00817CEB">
              <w:rPr>
                <w:rFonts w:eastAsia="Calibri" w:cs="Arial"/>
              </w:rPr>
              <w:t xml:space="preserve">postulated missiles from external sources </w:t>
            </w:r>
            <w:r>
              <w:rPr>
                <w:rFonts w:eastAsia="Calibri" w:cs="Arial"/>
              </w:rPr>
              <w:t xml:space="preserve">(by the shield building) </w:t>
            </w:r>
            <w:r w:rsidRPr="00817CEB">
              <w:rPr>
                <w:rFonts w:eastAsia="Calibri" w:cs="Arial"/>
              </w:rPr>
              <w:t>as well as missiles produced by internal equipment failures.</w:t>
            </w:r>
          </w:p>
          <w:p w:rsidR="00AD701B" w:rsidRPr="00817CEB" w:rsidRDefault="00AD701B" w:rsidP="00542606">
            <w:pPr>
              <w:autoSpaceDE w:val="0"/>
              <w:autoSpaceDN w:val="0"/>
              <w:adjustRightInd w:val="0"/>
              <w:spacing w:before="60" w:after="60" w:line="280" w:lineRule="atLeast"/>
              <w:rPr>
                <w:rFonts w:eastAsia="Calibri" w:cs="Arial"/>
              </w:rPr>
            </w:pPr>
            <w:r w:rsidRPr="00817CEB">
              <w:rPr>
                <w:rFonts w:eastAsia="Calibri" w:cs="Arial"/>
              </w:rPr>
              <w:t xml:space="preserve">Containment hydrogen control is discussed in </w:t>
            </w:r>
            <w:ins w:id="7593" w:author="gorgemj" w:date="2017-11-24T17:03:00Z">
              <w:r>
                <w:rPr>
                  <w:rFonts w:cs="Arial"/>
                </w:rPr>
                <w:t xml:space="preserve">the </w:t>
              </w:r>
              <w:r w:rsidRPr="00993D67">
                <w:rPr>
                  <w:rFonts w:cs="Arial"/>
                  <w:b/>
                </w:rPr>
                <w:t>AP1000</w:t>
              </w:r>
              <w:r>
                <w:rPr>
                  <w:rFonts w:cs="Arial"/>
                </w:rPr>
                <w:t xml:space="preserve"> plant DCD [2]</w:t>
              </w:r>
            </w:ins>
            <w:del w:id="7594" w:author="gorgemj" w:date="2017-11-24T17:03:00Z">
              <w:r w:rsidRPr="00817CEB" w:rsidDel="00F87C2C">
                <w:rPr>
                  <w:rFonts w:eastAsia="Calibri" w:cs="Arial"/>
                </w:rPr>
                <w:delText>DCD</w:delText>
              </w:r>
            </w:del>
            <w:r w:rsidRPr="00817CEB">
              <w:rPr>
                <w:rFonts w:eastAsia="Calibri" w:cs="Arial"/>
              </w:rPr>
              <w:t xml:space="preserve"> </w:t>
            </w:r>
            <w:r>
              <w:rPr>
                <w:rFonts w:eastAsia="Calibri" w:cs="Arial"/>
              </w:rPr>
              <w:t>Section</w:t>
            </w:r>
            <w:r w:rsidRPr="00817CEB">
              <w:rPr>
                <w:rFonts w:eastAsia="Calibri" w:cs="Arial"/>
              </w:rPr>
              <w:t xml:space="preserve"> 6.2.4.</w:t>
            </w:r>
          </w:p>
          <w:p w:rsidR="00AD701B" w:rsidRDefault="00AD701B" w:rsidP="00542606">
            <w:pPr>
              <w:spacing w:before="60" w:after="60" w:line="280" w:lineRule="atLeast"/>
              <w:rPr>
                <w:rFonts w:cs="Arial"/>
                <w:b/>
              </w:rPr>
            </w:pPr>
            <w:r w:rsidRPr="00817CEB">
              <w:rPr>
                <w:rFonts w:eastAsia="Calibri" w:cs="Arial"/>
              </w:rPr>
              <w:t xml:space="preserve">Containment penetrations are isolated according to the provisions of </w:t>
            </w:r>
            <w:ins w:id="7595" w:author="gorgemj" w:date="2017-11-26T20:11:00Z">
              <w:r>
                <w:rPr>
                  <w:rFonts w:eastAsia="Calibri" w:cs="Arial"/>
                </w:rPr>
                <w:t xml:space="preserve">US NRC </w:t>
              </w:r>
            </w:ins>
            <w:r w:rsidRPr="00817CEB">
              <w:rPr>
                <w:rFonts w:eastAsia="Calibri" w:cs="Arial"/>
              </w:rPr>
              <w:t xml:space="preserve">GDCs 54, 55, 56, and 57 as presented in </w:t>
            </w:r>
            <w:ins w:id="7596" w:author="gorgemj" w:date="2017-11-24T17:03:00Z">
              <w:r>
                <w:rPr>
                  <w:rFonts w:cs="Arial"/>
                </w:rPr>
                <w:t xml:space="preserve">the </w:t>
              </w:r>
              <w:r w:rsidRPr="00993D67">
                <w:rPr>
                  <w:rFonts w:cs="Arial"/>
                  <w:b/>
                </w:rPr>
                <w:t>AP1000</w:t>
              </w:r>
              <w:r>
                <w:rPr>
                  <w:rFonts w:cs="Arial"/>
                </w:rPr>
                <w:t xml:space="preserve"> plant DCD [2]</w:t>
              </w:r>
            </w:ins>
            <w:del w:id="7597" w:author="gorgemj" w:date="2017-11-24T17:03:00Z">
              <w:r w:rsidRPr="00817CEB" w:rsidDel="00F87C2C">
                <w:rPr>
                  <w:rFonts w:eastAsia="Calibri" w:cs="Arial"/>
                </w:rPr>
                <w:delText>DCD</w:delText>
              </w:r>
            </w:del>
            <w:r w:rsidRPr="00817CEB">
              <w:rPr>
                <w:rFonts w:eastAsia="Calibri" w:cs="Arial"/>
              </w:rPr>
              <w:t xml:space="preserve"> </w:t>
            </w:r>
            <w:r>
              <w:rPr>
                <w:rFonts w:eastAsia="Calibri" w:cs="Arial"/>
              </w:rPr>
              <w:t>Section</w:t>
            </w:r>
            <w:r w:rsidRPr="00817CEB">
              <w:rPr>
                <w:rFonts w:eastAsia="Calibri" w:cs="Arial"/>
              </w:rPr>
              <w:t xml:space="preserve"> 3.1. Containment isolation is discussed in </w:t>
            </w:r>
            <w:ins w:id="7598" w:author="gorgemj" w:date="2017-11-24T17:03:00Z">
              <w:r>
                <w:rPr>
                  <w:rFonts w:cs="Arial"/>
                </w:rPr>
                <w:t xml:space="preserve">the </w:t>
              </w:r>
              <w:r w:rsidRPr="00993D67">
                <w:rPr>
                  <w:rFonts w:cs="Arial"/>
                  <w:b/>
                </w:rPr>
                <w:t>AP1000</w:t>
              </w:r>
              <w:r>
                <w:rPr>
                  <w:rFonts w:cs="Arial"/>
                </w:rPr>
                <w:t xml:space="preserve"> plant DCD [2]</w:t>
              </w:r>
            </w:ins>
            <w:del w:id="7599" w:author="gorgemj" w:date="2017-11-24T17:03:00Z">
              <w:r w:rsidRPr="00817CEB" w:rsidDel="00F87C2C">
                <w:rPr>
                  <w:rFonts w:eastAsia="Calibri" w:cs="Arial"/>
                </w:rPr>
                <w:delText>DCD</w:delText>
              </w:r>
            </w:del>
            <w:r w:rsidRPr="00817CEB">
              <w:rPr>
                <w:rFonts w:eastAsia="Calibri" w:cs="Arial"/>
              </w:rPr>
              <w:t xml:space="preserve"> </w:t>
            </w:r>
            <w:r>
              <w:rPr>
                <w:rFonts w:eastAsia="Calibri" w:cs="Arial"/>
              </w:rPr>
              <w:t>Section</w:t>
            </w:r>
            <w:r w:rsidRPr="00817CEB">
              <w:rPr>
                <w:rFonts w:eastAsia="Calibri" w:cs="Arial"/>
              </w:rPr>
              <w:t xml:space="preserve"> 6.2.3.</w:t>
            </w:r>
          </w:p>
        </w:tc>
      </w:tr>
      <w:tr w:rsidR="00AD701B" w:rsidRPr="00817CEB" w:rsidDel="008F410A" w:rsidTr="004C121E">
        <w:trPr>
          <w:cantSplit/>
          <w:del w:id="7600" w:author="gorgemj" w:date="2017-11-23T13:54:00Z"/>
          <w:trPrChange w:id="7601" w:author="gorgemj" w:date="2017-11-30T12:36:00Z">
            <w:trPr>
              <w:gridBefore w:val="6"/>
              <w:gridAfter w:val="0"/>
              <w:cantSplit/>
            </w:trPr>
          </w:trPrChange>
        </w:trPr>
        <w:tc>
          <w:tcPr>
            <w:tcW w:w="947" w:type="dxa"/>
            <w:tcPrChange w:id="7602" w:author="gorgemj" w:date="2017-11-30T12:36:00Z">
              <w:tcPr>
                <w:tcW w:w="945" w:type="dxa"/>
                <w:gridSpan w:val="6"/>
              </w:tcPr>
            </w:tcPrChange>
          </w:tcPr>
          <w:p w:rsidR="00AD701B" w:rsidDel="008F410A" w:rsidRDefault="00AD701B" w:rsidP="00CF335A">
            <w:pPr>
              <w:keepNext/>
              <w:keepLines/>
              <w:autoSpaceDE w:val="0"/>
              <w:autoSpaceDN w:val="0"/>
              <w:adjustRightInd w:val="0"/>
              <w:spacing w:before="60" w:after="60" w:line="280" w:lineRule="atLeast"/>
              <w:jc w:val="center"/>
              <w:rPr>
                <w:del w:id="7603" w:author="gorgemj" w:date="2017-11-23T13:54:00Z"/>
                <w:rFonts w:cs="Arial"/>
                <w:b/>
              </w:rPr>
            </w:pPr>
          </w:p>
        </w:tc>
        <w:tc>
          <w:tcPr>
            <w:tcW w:w="693" w:type="dxa"/>
            <w:tcPrChange w:id="7604" w:author="gorgemj" w:date="2017-11-30T12:36:00Z">
              <w:tcPr>
                <w:tcW w:w="747" w:type="dxa"/>
                <w:gridSpan w:val="3"/>
              </w:tcPr>
            </w:tcPrChange>
          </w:tcPr>
          <w:p w:rsidR="00AD701B" w:rsidDel="008F410A" w:rsidRDefault="00AD701B" w:rsidP="00CF335A">
            <w:pPr>
              <w:keepNext/>
              <w:keepLines/>
              <w:autoSpaceDE w:val="0"/>
              <w:autoSpaceDN w:val="0"/>
              <w:adjustRightInd w:val="0"/>
              <w:spacing w:before="60" w:after="60" w:line="280" w:lineRule="atLeast"/>
              <w:jc w:val="center"/>
              <w:rPr>
                <w:del w:id="7605" w:author="gorgemj" w:date="2017-11-23T13:54:00Z"/>
                <w:rFonts w:cs="Arial"/>
                <w:b/>
                <w:bCs/>
              </w:rPr>
            </w:pPr>
          </w:p>
        </w:tc>
        <w:tc>
          <w:tcPr>
            <w:tcW w:w="5038" w:type="dxa"/>
            <w:gridSpan w:val="2"/>
            <w:tcPrChange w:id="7606" w:author="gorgemj" w:date="2017-11-30T12:36:00Z">
              <w:tcPr>
                <w:tcW w:w="6768" w:type="dxa"/>
                <w:gridSpan w:val="7"/>
              </w:tcPr>
            </w:tcPrChange>
          </w:tcPr>
          <w:p w:rsidR="00AD701B" w:rsidDel="008F410A" w:rsidRDefault="00AD701B" w:rsidP="00CF335A">
            <w:pPr>
              <w:keepNext/>
              <w:keepLines/>
              <w:autoSpaceDE w:val="0"/>
              <w:autoSpaceDN w:val="0"/>
              <w:adjustRightInd w:val="0"/>
              <w:spacing w:before="60" w:after="60" w:line="280" w:lineRule="atLeast"/>
              <w:rPr>
                <w:del w:id="7607" w:author="gorgemj" w:date="2017-11-23T13:54:00Z"/>
                <w:rFonts w:cs="Arial"/>
                <w:b/>
                <w:color w:val="000000"/>
                <w:sz w:val="24"/>
                <w:szCs w:val="24"/>
              </w:rPr>
            </w:pPr>
            <w:del w:id="7608" w:author="gorgemj" w:date="2017-11-23T13:54:00Z">
              <w:r w:rsidRPr="00817CEB" w:rsidDel="008F410A">
                <w:rPr>
                  <w:rFonts w:eastAsia="Calibri" w:cs="Arial"/>
                  <w:b/>
                  <w:bCs/>
                </w:rPr>
                <w:delText>Requirement 55: Control of radioactive releases from the containment</w:delText>
              </w:r>
            </w:del>
          </w:p>
        </w:tc>
        <w:tc>
          <w:tcPr>
            <w:tcW w:w="6912" w:type="dxa"/>
            <w:gridSpan w:val="3"/>
            <w:tcPrChange w:id="7609" w:author="gorgemj" w:date="2017-11-30T12:36:00Z">
              <w:tcPr>
                <w:tcW w:w="5130" w:type="dxa"/>
                <w:gridSpan w:val="8"/>
              </w:tcPr>
            </w:tcPrChange>
          </w:tcPr>
          <w:p w:rsidR="00AD701B" w:rsidDel="008F410A" w:rsidRDefault="00AD701B" w:rsidP="00CF335A">
            <w:pPr>
              <w:keepNext/>
              <w:keepLines/>
              <w:spacing w:before="60" w:after="60" w:line="280" w:lineRule="atLeast"/>
              <w:rPr>
                <w:del w:id="7610" w:author="gorgemj" w:date="2017-11-23T13:54:00Z"/>
                <w:rFonts w:cs="Arial"/>
                <w:b/>
              </w:rPr>
            </w:pPr>
          </w:p>
        </w:tc>
      </w:tr>
      <w:tr w:rsidR="00AD701B" w:rsidRPr="00817CEB" w:rsidTr="004C121E">
        <w:trPr>
          <w:cantSplit/>
          <w:trPrChange w:id="7611" w:author="gorgemj" w:date="2017-11-30T12:36:00Z">
            <w:trPr>
              <w:gridBefore w:val="6"/>
              <w:gridAfter w:val="0"/>
              <w:cantSplit/>
            </w:trPr>
          </w:trPrChange>
        </w:trPr>
        <w:tc>
          <w:tcPr>
            <w:tcW w:w="947" w:type="dxa"/>
            <w:tcPrChange w:id="7612" w:author="gorgemj" w:date="2017-11-30T12:36:00Z">
              <w:tcPr>
                <w:tcW w:w="945" w:type="dxa"/>
                <w:gridSpan w:val="6"/>
              </w:tcPr>
            </w:tcPrChange>
          </w:tcPr>
          <w:p w:rsidR="00AD701B" w:rsidRDefault="00AD701B" w:rsidP="00542606">
            <w:pPr>
              <w:autoSpaceDE w:val="0"/>
              <w:autoSpaceDN w:val="0"/>
              <w:adjustRightInd w:val="0"/>
              <w:spacing w:before="60" w:after="60" w:line="280" w:lineRule="atLeast"/>
              <w:jc w:val="center"/>
              <w:rPr>
                <w:rFonts w:cs="Arial"/>
                <w:b/>
              </w:rPr>
            </w:pPr>
          </w:p>
        </w:tc>
        <w:tc>
          <w:tcPr>
            <w:tcW w:w="693" w:type="dxa"/>
            <w:tcPrChange w:id="7613" w:author="gorgemj" w:date="2017-11-30T12:36:00Z">
              <w:tcPr>
                <w:tcW w:w="747" w:type="dxa"/>
                <w:gridSpan w:val="3"/>
              </w:tcPr>
            </w:tcPrChange>
          </w:tcPr>
          <w:p w:rsidR="00AD701B" w:rsidRDefault="00AD701B" w:rsidP="00542606">
            <w:pPr>
              <w:autoSpaceDE w:val="0"/>
              <w:autoSpaceDN w:val="0"/>
              <w:adjustRightInd w:val="0"/>
              <w:spacing w:before="60" w:after="60" w:line="280" w:lineRule="atLeast"/>
              <w:jc w:val="center"/>
              <w:rPr>
                <w:rFonts w:cs="Arial"/>
                <w:b/>
                <w:bCs/>
              </w:rPr>
            </w:pPr>
          </w:p>
        </w:tc>
        <w:tc>
          <w:tcPr>
            <w:tcW w:w="5038" w:type="dxa"/>
            <w:gridSpan w:val="2"/>
            <w:tcPrChange w:id="7614" w:author="gorgemj" w:date="2017-11-30T12:36:00Z">
              <w:tcPr>
                <w:tcW w:w="6768" w:type="dxa"/>
                <w:gridSpan w:val="7"/>
              </w:tcPr>
            </w:tcPrChange>
          </w:tcPr>
          <w:p w:rsidR="00AD701B" w:rsidRPr="00817CEB" w:rsidRDefault="00AD701B" w:rsidP="00542606">
            <w:pPr>
              <w:autoSpaceDE w:val="0"/>
              <w:autoSpaceDN w:val="0"/>
              <w:adjustRightInd w:val="0"/>
              <w:spacing w:before="60" w:after="60" w:line="280" w:lineRule="atLeast"/>
              <w:rPr>
                <w:rFonts w:eastAsia="Calibri" w:cs="Arial"/>
                <w:b/>
                <w:bCs/>
              </w:rPr>
            </w:pPr>
            <w:ins w:id="7615" w:author="gorgemj" w:date="2017-11-23T13:54:00Z">
              <w:r w:rsidRPr="00817CEB">
                <w:rPr>
                  <w:rFonts w:eastAsia="Calibri" w:cs="Arial"/>
                  <w:b/>
                  <w:bCs/>
                </w:rPr>
                <w:t xml:space="preserve">Requirement 55: Control of radioactive releases from the containment </w:t>
              </w:r>
            </w:ins>
            <w:r w:rsidRPr="00817CEB">
              <w:rPr>
                <w:rFonts w:eastAsia="Calibri" w:cs="Arial"/>
                <w:b/>
                <w:bCs/>
              </w:rPr>
              <w:t>The design of the containment shall be such as to ensure that any release of radioactive material from the nuclear power plant to the environment is as low as reasonably achievable, is below the authorized limits on discharges in operational states and is below acceptable limits in accident conditions.</w:t>
            </w:r>
          </w:p>
        </w:tc>
        <w:tc>
          <w:tcPr>
            <w:tcW w:w="6912" w:type="dxa"/>
            <w:gridSpan w:val="3"/>
            <w:tcPrChange w:id="7616" w:author="gorgemj" w:date="2017-11-30T12:36:00Z">
              <w:tcPr>
                <w:tcW w:w="5130" w:type="dxa"/>
                <w:gridSpan w:val="8"/>
              </w:tcPr>
            </w:tcPrChange>
          </w:tcPr>
          <w:p w:rsidR="00AD701B" w:rsidRDefault="00AD701B">
            <w:pPr>
              <w:spacing w:before="60" w:after="60" w:line="280" w:lineRule="atLeast"/>
              <w:rPr>
                <w:rFonts w:cs="Arial"/>
                <w:b/>
              </w:rPr>
            </w:pPr>
            <w:r w:rsidRPr="00817CEB">
              <w:rPr>
                <w:rFonts w:eastAsia="Calibri" w:cs="Arial"/>
              </w:rPr>
              <w:t xml:space="preserve">The </w:t>
            </w:r>
            <w:r w:rsidRPr="00817CEB">
              <w:rPr>
                <w:rFonts w:eastAsia="Calibri" w:cs="Arial"/>
                <w:b/>
              </w:rPr>
              <w:t>AP1000</w:t>
            </w:r>
            <w:r w:rsidRPr="00817CEB">
              <w:rPr>
                <w:rFonts w:eastAsia="Calibri" w:cs="Arial"/>
              </w:rPr>
              <w:t xml:space="preserve"> </w:t>
            </w:r>
            <w:r>
              <w:rPr>
                <w:rFonts w:eastAsia="Calibri" w:cs="Arial"/>
              </w:rPr>
              <w:t>plant</w:t>
            </w:r>
            <w:r w:rsidRPr="00817CEB">
              <w:rPr>
                <w:rFonts w:eastAsia="Calibri" w:cs="Arial"/>
              </w:rPr>
              <w:t xml:space="preserve"> containment systems are described in </w:t>
            </w:r>
            <w:ins w:id="7617" w:author="gorgemj" w:date="2017-11-24T17:03:00Z">
              <w:r>
                <w:rPr>
                  <w:rFonts w:cs="Arial"/>
                </w:rPr>
                <w:t xml:space="preserve">the </w:t>
              </w:r>
              <w:r w:rsidRPr="00993D67">
                <w:rPr>
                  <w:rFonts w:cs="Arial"/>
                  <w:b/>
                </w:rPr>
                <w:t>AP1000</w:t>
              </w:r>
              <w:r>
                <w:rPr>
                  <w:rFonts w:cs="Arial"/>
                </w:rPr>
                <w:t xml:space="preserve"> plant DCD [2]</w:t>
              </w:r>
            </w:ins>
            <w:del w:id="7618" w:author="gorgemj" w:date="2017-11-24T17:03:00Z">
              <w:r w:rsidRPr="00817CEB" w:rsidDel="00F87C2C">
                <w:rPr>
                  <w:rFonts w:eastAsia="Calibri" w:cs="Arial"/>
                </w:rPr>
                <w:delText>DCD</w:delText>
              </w:r>
            </w:del>
            <w:r w:rsidRPr="00817CEB">
              <w:rPr>
                <w:rFonts w:eastAsia="Calibri" w:cs="Arial"/>
              </w:rPr>
              <w:t xml:space="preserve"> </w:t>
            </w:r>
            <w:r>
              <w:rPr>
                <w:rFonts w:eastAsia="Calibri" w:cs="Arial"/>
              </w:rPr>
              <w:t xml:space="preserve">Section 6.2. </w:t>
            </w:r>
            <w:r w:rsidRPr="00817CEB">
              <w:rPr>
                <w:rFonts w:eastAsia="Calibri" w:cs="Arial"/>
              </w:rPr>
              <w:t>The safety analyses (</w:t>
            </w:r>
            <w:ins w:id="7619" w:author="gorgemj" w:date="2017-11-24T17:03:00Z">
              <w:r w:rsidRPr="00993D67">
                <w:rPr>
                  <w:rFonts w:cs="Arial"/>
                  <w:b/>
                </w:rPr>
                <w:t>AP1000</w:t>
              </w:r>
              <w:r>
                <w:rPr>
                  <w:rFonts w:cs="Arial"/>
                </w:rPr>
                <w:t xml:space="preserve"> plant DCD [2]</w:t>
              </w:r>
            </w:ins>
            <w:del w:id="7620" w:author="gorgemj" w:date="2017-11-24T17:03:00Z">
              <w:r w:rsidRPr="00817CEB" w:rsidDel="00F87C2C">
                <w:rPr>
                  <w:rFonts w:eastAsia="Calibri" w:cs="Arial"/>
                </w:rPr>
                <w:delText>DCD</w:delText>
              </w:r>
            </w:del>
            <w:r w:rsidRPr="00817CEB">
              <w:rPr>
                <w:rFonts w:eastAsia="Calibri" w:cs="Arial"/>
              </w:rPr>
              <w:t xml:space="preserve"> Chapters 15 and 19) show that </w:t>
            </w:r>
            <w:r w:rsidRPr="00817CEB">
              <w:rPr>
                <w:rFonts w:eastAsia="Calibri" w:cs="Arial"/>
                <w:bCs/>
              </w:rPr>
              <w:t xml:space="preserve">release of radioactive material from the nuclear power plant to the environment is </w:t>
            </w:r>
            <w:del w:id="7621" w:author="gorgemj" w:date="2017-11-26T19:01:00Z">
              <w:r w:rsidRPr="00817CEB" w:rsidDel="001C2A91">
                <w:rPr>
                  <w:rFonts w:eastAsia="Calibri" w:cs="Arial"/>
                  <w:bCs/>
                </w:rPr>
                <w:delText>as low as reasonably achievable</w:delText>
              </w:r>
            </w:del>
            <w:ins w:id="7622" w:author="gorgemj" w:date="2017-11-26T19:01:00Z">
              <w:r>
                <w:rPr>
                  <w:rFonts w:eastAsia="Calibri" w:cs="Arial"/>
                  <w:bCs/>
                </w:rPr>
                <w:t>ALARA</w:t>
              </w:r>
            </w:ins>
            <w:r w:rsidRPr="00817CEB">
              <w:rPr>
                <w:rFonts w:eastAsia="Calibri" w:cs="Arial"/>
                <w:bCs/>
              </w:rPr>
              <w:t>, is below the authorized limits on discharges in operational states and is below acceptable limits in accident conditions.</w:t>
            </w:r>
          </w:p>
        </w:tc>
      </w:tr>
      <w:tr w:rsidR="00AD701B" w:rsidRPr="00817CEB" w:rsidTr="004C121E">
        <w:trPr>
          <w:cantSplit/>
          <w:trPrChange w:id="7623" w:author="gorgemj" w:date="2017-11-30T12:36:00Z">
            <w:trPr>
              <w:gridBefore w:val="6"/>
              <w:gridAfter w:val="0"/>
              <w:cantSplit/>
            </w:trPr>
          </w:trPrChange>
        </w:trPr>
        <w:tc>
          <w:tcPr>
            <w:tcW w:w="947" w:type="dxa"/>
            <w:tcPrChange w:id="7624" w:author="gorgemj" w:date="2017-11-30T12:36:00Z">
              <w:tcPr>
                <w:tcW w:w="945" w:type="dxa"/>
                <w:gridSpan w:val="6"/>
              </w:tcPr>
            </w:tcPrChange>
          </w:tcPr>
          <w:p w:rsidR="00AD701B" w:rsidRPr="008F410A" w:rsidRDefault="00AD701B" w:rsidP="00542606">
            <w:pPr>
              <w:autoSpaceDE w:val="0"/>
              <w:autoSpaceDN w:val="0"/>
              <w:adjustRightInd w:val="0"/>
              <w:spacing w:before="60" w:after="60" w:line="280" w:lineRule="atLeast"/>
              <w:jc w:val="center"/>
              <w:rPr>
                <w:rFonts w:cs="Arial"/>
                <w:rPrChange w:id="7625" w:author="gorgemj" w:date="2017-11-23T13:54:00Z">
                  <w:rPr>
                    <w:rFonts w:cs="Arial"/>
                    <w:b/>
                  </w:rPr>
                </w:rPrChange>
              </w:rPr>
            </w:pPr>
            <w:r w:rsidRPr="008F410A">
              <w:rPr>
                <w:rFonts w:cs="Arial"/>
                <w:rPrChange w:id="7626" w:author="gorgemj" w:date="2017-11-23T13:54:00Z">
                  <w:rPr>
                    <w:rFonts w:cs="Arial"/>
                    <w:b/>
                  </w:rPr>
                </w:rPrChange>
              </w:rPr>
              <w:t>6.20</w:t>
            </w:r>
          </w:p>
        </w:tc>
        <w:tc>
          <w:tcPr>
            <w:tcW w:w="693" w:type="dxa"/>
            <w:tcPrChange w:id="7627" w:author="gorgemj" w:date="2017-11-30T12:36:00Z">
              <w:tcPr>
                <w:tcW w:w="747" w:type="dxa"/>
                <w:gridSpan w:val="3"/>
              </w:tcPr>
            </w:tcPrChange>
          </w:tcPr>
          <w:p w:rsidR="00AD701B" w:rsidRPr="008F410A" w:rsidRDefault="00AD701B" w:rsidP="00542606">
            <w:pPr>
              <w:autoSpaceDE w:val="0"/>
              <w:autoSpaceDN w:val="0"/>
              <w:adjustRightInd w:val="0"/>
              <w:spacing w:before="60" w:after="60" w:line="280" w:lineRule="atLeast"/>
              <w:jc w:val="center"/>
              <w:rPr>
                <w:rFonts w:cs="Arial"/>
                <w:bCs/>
                <w:color w:val="000000"/>
                <w:sz w:val="24"/>
                <w:szCs w:val="24"/>
                <w:rPrChange w:id="7628" w:author="gorgemj" w:date="2017-11-23T13:54:00Z">
                  <w:rPr>
                    <w:rFonts w:cs="Arial"/>
                    <w:b/>
                    <w:bCs/>
                    <w:color w:val="000000"/>
                    <w:sz w:val="24"/>
                    <w:szCs w:val="24"/>
                  </w:rPr>
                </w:rPrChange>
              </w:rPr>
            </w:pPr>
            <w:r w:rsidRPr="008F410A">
              <w:rPr>
                <w:rFonts w:cs="Arial"/>
                <w:bCs/>
                <w:rPrChange w:id="7629" w:author="gorgemj" w:date="2017-11-23T13:54:00Z">
                  <w:rPr>
                    <w:rFonts w:cs="Arial"/>
                    <w:b/>
                    <w:bCs/>
                  </w:rPr>
                </w:rPrChange>
              </w:rPr>
              <w:t>1</w:t>
            </w:r>
          </w:p>
        </w:tc>
        <w:tc>
          <w:tcPr>
            <w:tcW w:w="5038" w:type="dxa"/>
            <w:gridSpan w:val="2"/>
            <w:tcPrChange w:id="7630" w:author="gorgemj" w:date="2017-11-30T12:36:00Z">
              <w:tcPr>
                <w:tcW w:w="6768" w:type="dxa"/>
                <w:gridSpan w:val="7"/>
              </w:tcPr>
            </w:tcPrChange>
          </w:tcPr>
          <w:p w:rsidR="00AD701B" w:rsidRPr="00817CEB" w:rsidRDefault="00AD701B" w:rsidP="00542606">
            <w:pPr>
              <w:autoSpaceDE w:val="0"/>
              <w:autoSpaceDN w:val="0"/>
              <w:adjustRightInd w:val="0"/>
              <w:spacing w:before="60" w:after="60" w:line="280" w:lineRule="atLeast"/>
              <w:rPr>
                <w:rFonts w:eastAsia="Calibri" w:cs="Arial"/>
              </w:rPr>
            </w:pPr>
            <w:r w:rsidRPr="00817CEB">
              <w:rPr>
                <w:rFonts w:eastAsia="Calibri" w:cs="Arial"/>
              </w:rPr>
              <w:t xml:space="preserve">The containment structure and the systems and components affecting the </w:t>
            </w:r>
            <w:proofErr w:type="spellStart"/>
            <w:r w:rsidRPr="00817CEB">
              <w:rPr>
                <w:rFonts w:eastAsia="Calibri" w:cs="Arial"/>
              </w:rPr>
              <w:t>leaktightness</w:t>
            </w:r>
            <w:proofErr w:type="spellEnd"/>
            <w:r w:rsidRPr="00817CEB">
              <w:rPr>
                <w:rFonts w:eastAsia="Calibri" w:cs="Arial"/>
              </w:rPr>
              <w:t xml:space="preserve"> of the containment system shall be designed and constructed so that the leak rate can be tested after all penetrations through the containment have been installed and, if necessary during the operating lifetime of the plant, so that the leak rate can be tested at the containment design pressure.</w:t>
            </w:r>
          </w:p>
        </w:tc>
        <w:tc>
          <w:tcPr>
            <w:tcW w:w="6912" w:type="dxa"/>
            <w:gridSpan w:val="3"/>
            <w:tcPrChange w:id="7631" w:author="gorgemj" w:date="2017-11-30T12:36:00Z">
              <w:tcPr>
                <w:tcW w:w="5130" w:type="dxa"/>
                <w:gridSpan w:val="8"/>
              </w:tcPr>
            </w:tcPrChange>
          </w:tcPr>
          <w:p w:rsidR="00AD701B" w:rsidRDefault="00AD701B" w:rsidP="00542606">
            <w:pPr>
              <w:spacing w:before="60" w:after="60" w:line="280" w:lineRule="atLeast"/>
              <w:rPr>
                <w:rFonts w:cs="Arial"/>
                <w:b/>
              </w:rPr>
            </w:pPr>
            <w:r w:rsidRPr="00817CEB">
              <w:rPr>
                <w:rFonts w:cs="Arial"/>
              </w:rPr>
              <w:t xml:space="preserve">The </w:t>
            </w:r>
            <w:r w:rsidRPr="00817CEB">
              <w:rPr>
                <w:rFonts w:cs="Arial"/>
                <w:b/>
              </w:rPr>
              <w:t>AP1000</w:t>
            </w:r>
            <w:r w:rsidRPr="00817CEB">
              <w:rPr>
                <w:rFonts w:cs="Arial"/>
              </w:rPr>
              <w:t xml:space="preserve"> </w:t>
            </w:r>
            <w:r>
              <w:rPr>
                <w:rFonts w:cs="Arial"/>
              </w:rPr>
              <w:t>plant</w:t>
            </w:r>
            <w:r w:rsidRPr="00817CEB">
              <w:rPr>
                <w:rFonts w:cs="Arial"/>
              </w:rPr>
              <w:t xml:space="preserve"> containment leak rate test system provides this capability as described in </w:t>
            </w:r>
            <w:ins w:id="7632" w:author="gorgemj" w:date="2017-11-24T17:04:00Z">
              <w:r>
                <w:rPr>
                  <w:rFonts w:cs="Arial"/>
                </w:rPr>
                <w:t xml:space="preserve">the </w:t>
              </w:r>
              <w:r w:rsidRPr="00993D67">
                <w:rPr>
                  <w:rFonts w:cs="Arial"/>
                  <w:b/>
                </w:rPr>
                <w:t>AP1000</w:t>
              </w:r>
              <w:r>
                <w:rPr>
                  <w:rFonts w:cs="Arial"/>
                </w:rPr>
                <w:t xml:space="preserve"> plant DCD [2]</w:t>
              </w:r>
            </w:ins>
            <w:del w:id="7633" w:author="gorgemj" w:date="2017-11-24T17:04:00Z">
              <w:r w:rsidRPr="00817CEB" w:rsidDel="00F87C2C">
                <w:rPr>
                  <w:rFonts w:cs="Arial"/>
                </w:rPr>
                <w:delText>DCD</w:delText>
              </w:r>
            </w:del>
            <w:r w:rsidRPr="00817CEB">
              <w:rPr>
                <w:rFonts w:cs="Arial"/>
              </w:rPr>
              <w:t xml:space="preserve"> </w:t>
            </w:r>
            <w:r>
              <w:rPr>
                <w:rFonts w:cs="Arial"/>
              </w:rPr>
              <w:t>Section </w:t>
            </w:r>
            <w:r w:rsidRPr="00817CEB">
              <w:rPr>
                <w:rFonts w:cs="Arial"/>
              </w:rPr>
              <w:t>6.2.5.</w:t>
            </w:r>
          </w:p>
        </w:tc>
      </w:tr>
      <w:tr w:rsidR="00AD701B" w:rsidRPr="00817CEB" w:rsidTr="004C121E">
        <w:trPr>
          <w:cantSplit/>
          <w:trPrChange w:id="7634" w:author="gorgemj" w:date="2017-11-30T12:36:00Z">
            <w:trPr>
              <w:gridBefore w:val="6"/>
              <w:gridAfter w:val="0"/>
              <w:cantSplit/>
            </w:trPr>
          </w:trPrChange>
        </w:trPr>
        <w:tc>
          <w:tcPr>
            <w:tcW w:w="947" w:type="dxa"/>
            <w:tcPrChange w:id="7635" w:author="gorgemj" w:date="2017-11-30T12:36:00Z">
              <w:tcPr>
                <w:tcW w:w="945" w:type="dxa"/>
                <w:gridSpan w:val="6"/>
              </w:tcPr>
            </w:tcPrChange>
          </w:tcPr>
          <w:p w:rsidR="00AD701B" w:rsidRPr="008F410A" w:rsidRDefault="00AD701B" w:rsidP="00CF335A">
            <w:pPr>
              <w:autoSpaceDE w:val="0"/>
              <w:autoSpaceDN w:val="0"/>
              <w:adjustRightInd w:val="0"/>
              <w:spacing w:before="60" w:after="60" w:line="280" w:lineRule="atLeast"/>
              <w:jc w:val="center"/>
              <w:rPr>
                <w:rFonts w:cs="Arial"/>
                <w:rPrChange w:id="7636" w:author="gorgemj" w:date="2017-11-23T13:54:00Z">
                  <w:rPr>
                    <w:rFonts w:cs="Arial"/>
                    <w:b/>
                  </w:rPr>
                </w:rPrChange>
              </w:rPr>
            </w:pPr>
            <w:r w:rsidRPr="008F410A">
              <w:rPr>
                <w:rFonts w:cs="Arial"/>
                <w:rPrChange w:id="7637" w:author="gorgemj" w:date="2017-11-23T13:54:00Z">
                  <w:rPr>
                    <w:rFonts w:cs="Arial"/>
                    <w:b/>
                  </w:rPr>
                </w:rPrChange>
              </w:rPr>
              <w:t>6.21</w:t>
            </w:r>
          </w:p>
        </w:tc>
        <w:tc>
          <w:tcPr>
            <w:tcW w:w="693" w:type="dxa"/>
            <w:tcPrChange w:id="7638" w:author="gorgemj" w:date="2017-11-30T12:36:00Z">
              <w:tcPr>
                <w:tcW w:w="747" w:type="dxa"/>
                <w:gridSpan w:val="3"/>
              </w:tcPr>
            </w:tcPrChange>
          </w:tcPr>
          <w:p w:rsidR="00AD701B" w:rsidRPr="008F410A" w:rsidRDefault="00AD701B" w:rsidP="00CF335A">
            <w:pPr>
              <w:autoSpaceDE w:val="0"/>
              <w:autoSpaceDN w:val="0"/>
              <w:adjustRightInd w:val="0"/>
              <w:spacing w:before="60" w:after="60" w:line="280" w:lineRule="atLeast"/>
              <w:jc w:val="center"/>
              <w:rPr>
                <w:rFonts w:cs="Arial"/>
                <w:bCs/>
                <w:color w:val="000000"/>
                <w:sz w:val="24"/>
                <w:szCs w:val="24"/>
                <w:rPrChange w:id="7639" w:author="gorgemj" w:date="2017-11-23T13:54:00Z">
                  <w:rPr>
                    <w:rFonts w:cs="Arial"/>
                    <w:b/>
                    <w:bCs/>
                    <w:color w:val="000000"/>
                    <w:sz w:val="24"/>
                    <w:szCs w:val="24"/>
                  </w:rPr>
                </w:rPrChange>
              </w:rPr>
            </w:pPr>
            <w:r w:rsidRPr="008F410A">
              <w:rPr>
                <w:rFonts w:cs="Arial"/>
                <w:bCs/>
                <w:rPrChange w:id="7640" w:author="gorgemj" w:date="2017-11-23T13:54:00Z">
                  <w:rPr>
                    <w:rFonts w:cs="Arial"/>
                    <w:b/>
                    <w:bCs/>
                  </w:rPr>
                </w:rPrChange>
              </w:rPr>
              <w:t>1</w:t>
            </w:r>
          </w:p>
        </w:tc>
        <w:tc>
          <w:tcPr>
            <w:tcW w:w="5038" w:type="dxa"/>
            <w:gridSpan w:val="2"/>
            <w:tcPrChange w:id="7641" w:author="gorgemj" w:date="2017-11-30T12:36:00Z">
              <w:tcPr>
                <w:tcW w:w="6768" w:type="dxa"/>
                <w:gridSpan w:val="7"/>
              </w:tcPr>
            </w:tcPrChange>
          </w:tcPr>
          <w:p w:rsidR="00AD701B" w:rsidRPr="00817CEB" w:rsidRDefault="00AD701B" w:rsidP="00542606">
            <w:pPr>
              <w:autoSpaceDE w:val="0"/>
              <w:autoSpaceDN w:val="0"/>
              <w:adjustRightInd w:val="0"/>
              <w:spacing w:before="60" w:after="60" w:line="280" w:lineRule="atLeast"/>
              <w:rPr>
                <w:rFonts w:eastAsia="Calibri" w:cs="Arial"/>
              </w:rPr>
            </w:pPr>
            <w:r w:rsidRPr="00817CEB">
              <w:rPr>
                <w:rFonts w:eastAsia="Calibri" w:cs="Arial"/>
              </w:rPr>
              <w:t>The number of penetrations through the containment shall be kept to a practical minimum and all penetrations shall meet the same design requirements as the containment structure itself. The penetrations shall be protected against reaction forces caused by pipe movement or accidental loads such as those due to missiles caused by external or internal events, jet forces and pipe whip.</w:t>
            </w:r>
          </w:p>
        </w:tc>
        <w:tc>
          <w:tcPr>
            <w:tcW w:w="6912" w:type="dxa"/>
            <w:gridSpan w:val="3"/>
            <w:tcPrChange w:id="7642" w:author="gorgemj" w:date="2017-11-30T12:36:00Z">
              <w:tcPr>
                <w:tcW w:w="5130" w:type="dxa"/>
                <w:gridSpan w:val="8"/>
              </w:tcPr>
            </w:tcPrChange>
          </w:tcPr>
          <w:p w:rsidR="00AD701B" w:rsidRDefault="00AD701B" w:rsidP="001345A9">
            <w:pPr>
              <w:spacing w:before="60" w:after="60" w:line="280" w:lineRule="atLeast"/>
              <w:rPr>
                <w:ins w:id="7643" w:author="gorgemj" w:date="2017-11-30T12:35:00Z"/>
                <w:rFonts w:eastAsia="Calibri" w:cs="Arial"/>
              </w:rPr>
            </w:pPr>
            <w:r w:rsidRPr="00817CEB">
              <w:rPr>
                <w:rFonts w:eastAsia="Calibri" w:cs="Arial"/>
              </w:rPr>
              <w:t xml:space="preserve">The </w:t>
            </w:r>
            <w:r w:rsidRPr="00E26342">
              <w:rPr>
                <w:rFonts w:cs="Arial"/>
              </w:rPr>
              <w:t>number</w:t>
            </w:r>
            <w:r w:rsidRPr="00817CEB">
              <w:rPr>
                <w:rFonts w:eastAsia="Calibri" w:cs="Arial"/>
              </w:rPr>
              <w:t xml:space="preserve"> of penetrations through the </w:t>
            </w:r>
            <w:r w:rsidRPr="00817CEB">
              <w:rPr>
                <w:rFonts w:eastAsia="Calibri" w:cs="Arial"/>
                <w:b/>
              </w:rPr>
              <w:t>AP1000</w:t>
            </w:r>
            <w:r w:rsidRPr="00817CEB">
              <w:rPr>
                <w:rFonts w:eastAsia="Calibri" w:cs="Arial"/>
              </w:rPr>
              <w:t xml:space="preserve"> </w:t>
            </w:r>
            <w:r>
              <w:rPr>
                <w:rFonts w:eastAsia="Calibri" w:cs="Arial"/>
              </w:rPr>
              <w:t>plant</w:t>
            </w:r>
            <w:r w:rsidRPr="00817CEB">
              <w:rPr>
                <w:rFonts w:eastAsia="Calibri" w:cs="Arial"/>
              </w:rPr>
              <w:t xml:space="preserve"> containment has been reduced </w:t>
            </w:r>
            <w:del w:id="7644" w:author="friedmbn" w:date="2017-11-29T17:30:00Z">
              <w:r w:rsidRPr="00817CEB" w:rsidDel="001345A9">
                <w:rPr>
                  <w:rFonts w:eastAsia="Calibri" w:cs="Arial"/>
                </w:rPr>
                <w:delText>due</w:delText>
              </w:r>
            </w:del>
            <w:ins w:id="7645" w:author="gorgemj" w:date="2017-11-26T19:02:00Z">
              <w:del w:id="7646" w:author="friedmbn" w:date="2017-11-29T17:30:00Z">
                <w:r w:rsidDel="001345A9">
                  <w:rPr>
                    <w:rFonts w:eastAsia="Calibri" w:cs="Arial"/>
                  </w:rPr>
                  <w:delText>thanks</w:delText>
                </w:r>
              </w:del>
            </w:ins>
            <w:ins w:id="7647" w:author="friedmbn" w:date="2017-11-29T17:30:00Z">
              <w:r>
                <w:rPr>
                  <w:rFonts w:eastAsia="Calibri" w:cs="Arial"/>
                </w:rPr>
                <w:t>as a result of</w:t>
              </w:r>
            </w:ins>
            <w:ins w:id="7648" w:author="gorgemj" w:date="2017-11-26T19:02:00Z">
              <w:del w:id="7649" w:author="friedmbn" w:date="2017-11-29T17:30:00Z">
                <w:r w:rsidDel="001345A9">
                  <w:rPr>
                    <w:rFonts w:eastAsia="Calibri" w:cs="Arial"/>
                  </w:rPr>
                  <w:delText xml:space="preserve"> to</w:delText>
                </w:r>
              </w:del>
              <w:r>
                <w:rPr>
                  <w:rFonts w:eastAsia="Calibri" w:cs="Arial"/>
                </w:rPr>
                <w:t xml:space="preserve"> the </w:t>
              </w:r>
            </w:ins>
            <w:del w:id="7650" w:author="gorgemj" w:date="2017-11-26T19:02:00Z">
              <w:r w:rsidRPr="00817CEB" w:rsidDel="001C2A91">
                <w:rPr>
                  <w:rFonts w:eastAsia="Calibri" w:cs="Arial"/>
                </w:rPr>
                <w:delText xml:space="preserve"> to the </w:delText>
              </w:r>
            </w:del>
            <w:r w:rsidRPr="00817CEB">
              <w:rPr>
                <w:rFonts w:eastAsia="Calibri" w:cs="Arial"/>
              </w:rPr>
              <w:t>use of</w:t>
            </w:r>
            <w:del w:id="7651" w:author="gorgemj" w:date="2017-11-26T19:02:00Z">
              <w:r w:rsidRPr="00817CEB" w:rsidDel="001C2A91">
                <w:rPr>
                  <w:rFonts w:eastAsia="Calibri" w:cs="Arial"/>
                </w:rPr>
                <w:delText xml:space="preserve"> the</w:delText>
              </w:r>
            </w:del>
            <w:r w:rsidRPr="00817CEB">
              <w:rPr>
                <w:rFonts w:eastAsia="Calibri" w:cs="Arial"/>
              </w:rPr>
              <w:t xml:space="preserve"> passive safety systems an</w:t>
            </w:r>
            <w:r>
              <w:rPr>
                <w:rFonts w:eastAsia="Calibri" w:cs="Arial"/>
              </w:rPr>
              <w:t xml:space="preserve">d other plant simplifications. </w:t>
            </w:r>
            <w:r w:rsidRPr="00817CEB">
              <w:rPr>
                <w:rFonts w:eastAsia="Calibri" w:cs="Arial"/>
              </w:rPr>
              <w:t>Most penetrations are normally closed, and all penetrations use remotely operated valves for isolation that close automatically</w:t>
            </w:r>
            <w:r>
              <w:rPr>
                <w:rFonts w:eastAsia="Calibri" w:cs="Arial"/>
              </w:rPr>
              <w:t xml:space="preserve">. </w:t>
            </w:r>
            <w:r w:rsidRPr="00817CEB">
              <w:rPr>
                <w:rFonts w:eastAsia="Calibri" w:cs="Arial"/>
              </w:rPr>
              <w:t xml:space="preserve">Where possible, the containment isolation valves are fail-closed air operated valves which fail to their safe position on a loss of power, </w:t>
            </w:r>
            <w:r>
              <w:rPr>
                <w:rFonts w:eastAsia="Calibri" w:cs="Arial"/>
              </w:rPr>
              <w:t>loss of signal, or loss of air.</w:t>
            </w:r>
            <w:r w:rsidRPr="00817CEB">
              <w:rPr>
                <w:rFonts w:eastAsia="Calibri" w:cs="Arial"/>
              </w:rPr>
              <w:t xml:space="preserve"> See </w:t>
            </w:r>
            <w:ins w:id="7652" w:author="gorgemj" w:date="2017-11-24T17:04:00Z">
              <w:r w:rsidRPr="00993D67">
                <w:rPr>
                  <w:rFonts w:cs="Arial"/>
                  <w:b/>
                </w:rPr>
                <w:t>AP1000</w:t>
              </w:r>
              <w:r>
                <w:rPr>
                  <w:rFonts w:cs="Arial"/>
                </w:rPr>
                <w:t xml:space="preserve"> plant DCD [2]</w:t>
              </w:r>
            </w:ins>
            <w:del w:id="7653" w:author="gorgemj" w:date="2017-11-24T17:04:00Z">
              <w:r w:rsidRPr="00817CEB" w:rsidDel="00F87C2C">
                <w:rPr>
                  <w:rFonts w:eastAsia="Calibri" w:cs="Arial"/>
                </w:rPr>
                <w:delText>DCD</w:delText>
              </w:r>
            </w:del>
            <w:r w:rsidRPr="00817CEB">
              <w:rPr>
                <w:rFonts w:eastAsia="Calibri" w:cs="Arial"/>
              </w:rPr>
              <w:t xml:space="preserve"> </w:t>
            </w:r>
            <w:r>
              <w:rPr>
                <w:rFonts w:eastAsia="Calibri" w:cs="Arial"/>
              </w:rPr>
              <w:t>Section</w:t>
            </w:r>
            <w:r w:rsidRPr="00817CEB">
              <w:rPr>
                <w:rFonts w:eastAsia="Calibri" w:cs="Arial"/>
              </w:rPr>
              <w:t xml:space="preserve"> 6.2.3 for additional information.</w:t>
            </w:r>
            <w:ins w:id="7654" w:author="gorgemj" w:date="2017-11-26T19:03:00Z">
              <w:r>
                <w:rPr>
                  <w:rFonts w:eastAsia="Calibri" w:cs="Arial"/>
                </w:rPr>
                <w:t xml:space="preserve"> </w:t>
              </w:r>
            </w:ins>
          </w:p>
          <w:p w:rsidR="00CE7D0F" w:rsidRDefault="00CE7D0F" w:rsidP="00CE7D0F">
            <w:pPr>
              <w:spacing w:before="60" w:after="60" w:line="280" w:lineRule="atLeast"/>
              <w:rPr>
                <w:ins w:id="7655" w:author="gorgemj" w:date="2017-11-30T12:35:00Z"/>
                <w:rFonts w:eastAsia="Calibri" w:cs="Arial"/>
              </w:rPr>
            </w:pPr>
            <w:ins w:id="7656" w:author="gorgemj" w:date="2017-11-30T12:35:00Z">
              <w:r w:rsidRPr="00817CEB">
                <w:rPr>
                  <w:rFonts w:eastAsia="Calibri" w:cs="Arial"/>
                </w:rPr>
                <w:t xml:space="preserve">Piping systems penetrating the containment have containment isolation features. These features serve to minimize the release of fission products following a </w:t>
              </w:r>
              <w:r>
                <w:rPr>
                  <w:rFonts w:eastAsia="Calibri" w:cs="Arial"/>
                </w:rPr>
                <w:t>DBA. Standard Review Plan Section </w:t>
              </w:r>
              <w:r w:rsidRPr="00817CEB">
                <w:rPr>
                  <w:rFonts w:eastAsia="Calibri" w:cs="Arial"/>
                </w:rPr>
                <w:t>6.2.4 provides acceptable alternative arrangements to the explicit arrangements given in</w:t>
              </w:r>
              <w:r>
                <w:rPr>
                  <w:rFonts w:eastAsia="Calibri" w:cs="Arial"/>
                </w:rPr>
                <w:t xml:space="preserve"> US NRC</w:t>
              </w:r>
              <w:r w:rsidRPr="00817CEB">
                <w:rPr>
                  <w:rFonts w:eastAsia="Calibri" w:cs="Arial"/>
                </w:rPr>
                <w:t xml:space="preserve"> </w:t>
              </w:r>
              <w:r>
                <w:rPr>
                  <w:rFonts w:eastAsia="Calibri" w:cs="Arial"/>
                </w:rPr>
                <w:t xml:space="preserve">GDC 55, 56 and 57. </w:t>
              </w:r>
              <w:r w:rsidRPr="00993D67">
                <w:rPr>
                  <w:rFonts w:cs="Arial"/>
                  <w:b/>
                </w:rPr>
                <w:t>AP1000</w:t>
              </w:r>
              <w:r>
                <w:rPr>
                  <w:rFonts w:cs="Arial"/>
                </w:rPr>
                <w:t xml:space="preserve"> plant DCD [2]</w:t>
              </w:r>
              <w:r>
                <w:rPr>
                  <w:rFonts w:eastAsia="Calibri" w:cs="Arial"/>
                </w:rPr>
                <w:t xml:space="preserve"> Table </w:t>
              </w:r>
              <w:r w:rsidRPr="00817CEB">
                <w:rPr>
                  <w:rFonts w:eastAsia="Calibri" w:cs="Arial"/>
                </w:rPr>
                <w:t xml:space="preserve">6.2.3-1 lists each penetration and provides a summary of the containment isolation characteristics. The Piping and Instrumentation Diagrams of the applicable systems show the functional arrangement of the containment penetration, isolation valves, </w:t>
              </w:r>
              <w:proofErr w:type="gramStart"/>
              <w:r w:rsidRPr="00817CEB">
                <w:rPr>
                  <w:rFonts w:eastAsia="Calibri" w:cs="Arial"/>
                </w:rPr>
                <w:t>test</w:t>
              </w:r>
              <w:proofErr w:type="gramEnd"/>
              <w:r w:rsidRPr="00817CEB">
                <w:rPr>
                  <w:rFonts w:eastAsia="Calibri" w:cs="Arial"/>
                </w:rPr>
                <w:t xml:space="preserve"> and drain connections.</w:t>
              </w:r>
            </w:ins>
          </w:p>
          <w:p w:rsidR="00CE7D0F" w:rsidRPr="00CF335A" w:rsidRDefault="00CE7D0F" w:rsidP="00CE7D0F">
            <w:pPr>
              <w:spacing w:before="60" w:after="60" w:line="280" w:lineRule="atLeast"/>
              <w:rPr>
                <w:rFonts w:eastAsia="Calibri" w:cs="Arial"/>
              </w:rPr>
            </w:pPr>
            <w:ins w:id="7657" w:author="gorgemj" w:date="2017-11-30T12:35:00Z">
              <w:r w:rsidRPr="00817CEB">
                <w:rPr>
                  <w:rFonts w:eastAsia="Calibri" w:cs="Arial"/>
                </w:rPr>
                <w:t>The safety classification of the containment penetrations are the same as the containment itself</w:t>
              </w:r>
              <w:r>
                <w:rPr>
                  <w:rFonts w:eastAsia="Calibri" w:cs="Arial"/>
                </w:rPr>
                <w:t xml:space="preserve"> (</w:t>
              </w:r>
              <w:r w:rsidRPr="00E565BC">
                <w:rPr>
                  <w:rFonts w:eastAsia="Calibri" w:cs="Arial"/>
                  <w:b/>
                </w:rPr>
                <w:t>AP1000</w:t>
              </w:r>
              <w:r>
                <w:rPr>
                  <w:rFonts w:eastAsia="Calibri" w:cs="Arial"/>
                </w:rPr>
                <w:t xml:space="preserve"> plant Safety Class B, Seismic Category 1)</w:t>
              </w:r>
              <w:r w:rsidRPr="00817CEB">
                <w:rPr>
                  <w:rFonts w:eastAsia="Calibri" w:cs="Arial"/>
                </w:rPr>
                <w:t>.</w:t>
              </w:r>
              <w:r>
                <w:rPr>
                  <w:rFonts w:eastAsia="Calibri" w:cs="Arial"/>
                </w:rPr>
                <w:t xml:space="preserve"> Also refer to </w:t>
              </w:r>
              <w:r>
                <w:rPr>
                  <w:rFonts w:cs="Arial"/>
                </w:rPr>
                <w:t xml:space="preserve">the </w:t>
              </w:r>
              <w:r w:rsidRPr="00993D67">
                <w:rPr>
                  <w:rFonts w:cs="Arial"/>
                  <w:b/>
                </w:rPr>
                <w:t>AP1000</w:t>
              </w:r>
              <w:r>
                <w:rPr>
                  <w:rFonts w:cs="Arial"/>
                </w:rPr>
                <w:t xml:space="preserve"> plant DCD [2]</w:t>
              </w:r>
              <w:r>
                <w:rPr>
                  <w:rFonts w:eastAsia="Calibri" w:cs="Arial"/>
                </w:rPr>
                <w:t xml:space="preserve"> Section 6.2.3 and response for Paragraph 6.13.</w:t>
              </w:r>
            </w:ins>
          </w:p>
        </w:tc>
      </w:tr>
      <w:tr w:rsidR="00AD701B" w:rsidRPr="00817CEB" w:rsidDel="00CE7D0F" w:rsidTr="004C121E">
        <w:trPr>
          <w:cantSplit/>
          <w:del w:id="7658" w:author="gorgemj" w:date="2017-11-30T12:35:00Z"/>
          <w:trPrChange w:id="7659" w:author="gorgemj" w:date="2017-11-30T12:36:00Z">
            <w:trPr>
              <w:gridBefore w:val="6"/>
              <w:gridAfter w:val="0"/>
              <w:cantSplit/>
            </w:trPr>
          </w:trPrChange>
        </w:trPr>
        <w:tc>
          <w:tcPr>
            <w:tcW w:w="947" w:type="dxa"/>
            <w:tcPrChange w:id="7660" w:author="gorgemj" w:date="2017-11-30T12:36:00Z">
              <w:tcPr>
                <w:tcW w:w="945" w:type="dxa"/>
                <w:gridSpan w:val="6"/>
              </w:tcPr>
            </w:tcPrChange>
          </w:tcPr>
          <w:p w:rsidR="00AD701B" w:rsidRPr="00911673" w:rsidDel="00CE7D0F" w:rsidRDefault="00AD701B" w:rsidP="00542606">
            <w:pPr>
              <w:autoSpaceDE w:val="0"/>
              <w:autoSpaceDN w:val="0"/>
              <w:adjustRightInd w:val="0"/>
              <w:spacing w:before="60" w:after="60" w:line="280" w:lineRule="atLeast"/>
              <w:jc w:val="center"/>
              <w:rPr>
                <w:del w:id="7661" w:author="gorgemj" w:date="2017-11-30T12:35:00Z"/>
                <w:rFonts w:cs="Arial"/>
                <w:rPrChange w:id="7662" w:author="gorgemj" w:date="2017-11-23T13:56:00Z">
                  <w:rPr>
                    <w:del w:id="7663" w:author="gorgemj" w:date="2017-11-30T12:35:00Z"/>
                    <w:rFonts w:cs="Arial"/>
                    <w:b/>
                  </w:rPr>
                </w:rPrChange>
              </w:rPr>
            </w:pPr>
            <w:del w:id="7664" w:author="gorgemj" w:date="2017-11-30T12:35:00Z">
              <w:r w:rsidRPr="00911673" w:rsidDel="00CE7D0F">
                <w:rPr>
                  <w:rFonts w:cs="Arial"/>
                  <w:rPrChange w:id="7665" w:author="gorgemj" w:date="2017-11-23T13:56:00Z">
                    <w:rPr>
                      <w:rFonts w:cs="Arial"/>
                      <w:b/>
                    </w:rPr>
                  </w:rPrChange>
                </w:rPr>
                <w:delText>6.21 (cont.)</w:delText>
              </w:r>
            </w:del>
          </w:p>
        </w:tc>
        <w:tc>
          <w:tcPr>
            <w:tcW w:w="693" w:type="dxa"/>
            <w:tcPrChange w:id="7666" w:author="gorgemj" w:date="2017-11-30T12:36:00Z">
              <w:tcPr>
                <w:tcW w:w="747" w:type="dxa"/>
                <w:gridSpan w:val="3"/>
              </w:tcPr>
            </w:tcPrChange>
          </w:tcPr>
          <w:p w:rsidR="00AD701B" w:rsidRPr="00911673" w:rsidDel="00CE7D0F" w:rsidRDefault="00AD701B" w:rsidP="00542606">
            <w:pPr>
              <w:autoSpaceDE w:val="0"/>
              <w:autoSpaceDN w:val="0"/>
              <w:adjustRightInd w:val="0"/>
              <w:spacing w:before="60" w:after="60" w:line="280" w:lineRule="atLeast"/>
              <w:jc w:val="center"/>
              <w:rPr>
                <w:del w:id="7667" w:author="gorgemj" w:date="2017-11-30T12:35:00Z"/>
                <w:rFonts w:cs="Arial"/>
                <w:bCs/>
                <w:color w:val="000000"/>
                <w:sz w:val="24"/>
                <w:szCs w:val="24"/>
                <w:rPrChange w:id="7668" w:author="gorgemj" w:date="2017-11-23T13:56:00Z">
                  <w:rPr>
                    <w:del w:id="7669" w:author="gorgemj" w:date="2017-11-30T12:35:00Z"/>
                    <w:rFonts w:cs="Arial"/>
                    <w:b/>
                    <w:bCs/>
                    <w:color w:val="000000"/>
                    <w:sz w:val="24"/>
                    <w:szCs w:val="24"/>
                  </w:rPr>
                </w:rPrChange>
              </w:rPr>
            </w:pPr>
            <w:del w:id="7670" w:author="gorgemj" w:date="2017-11-30T12:35:00Z">
              <w:r w:rsidRPr="00911673" w:rsidDel="00CE7D0F">
                <w:rPr>
                  <w:rFonts w:cs="Arial"/>
                  <w:bCs/>
                  <w:rPrChange w:id="7671" w:author="gorgemj" w:date="2017-11-23T13:56:00Z">
                    <w:rPr>
                      <w:rFonts w:cs="Arial"/>
                      <w:b/>
                      <w:bCs/>
                    </w:rPr>
                  </w:rPrChange>
                </w:rPr>
                <w:delText>1</w:delText>
              </w:r>
            </w:del>
          </w:p>
        </w:tc>
        <w:tc>
          <w:tcPr>
            <w:tcW w:w="5038" w:type="dxa"/>
            <w:gridSpan w:val="2"/>
            <w:tcPrChange w:id="7672" w:author="gorgemj" w:date="2017-11-30T12:36:00Z">
              <w:tcPr>
                <w:tcW w:w="6768" w:type="dxa"/>
                <w:gridSpan w:val="7"/>
              </w:tcPr>
            </w:tcPrChange>
          </w:tcPr>
          <w:p w:rsidR="00AD701B" w:rsidRPr="00817CEB" w:rsidDel="00CE7D0F" w:rsidRDefault="00AD701B" w:rsidP="00542606">
            <w:pPr>
              <w:autoSpaceDE w:val="0"/>
              <w:autoSpaceDN w:val="0"/>
              <w:adjustRightInd w:val="0"/>
              <w:spacing w:before="60" w:after="60" w:line="280" w:lineRule="atLeast"/>
              <w:rPr>
                <w:del w:id="7673" w:author="gorgemj" w:date="2017-11-30T12:35:00Z"/>
                <w:rFonts w:eastAsia="Calibri" w:cs="Arial"/>
              </w:rPr>
            </w:pPr>
          </w:p>
        </w:tc>
        <w:tc>
          <w:tcPr>
            <w:tcW w:w="6912" w:type="dxa"/>
            <w:gridSpan w:val="3"/>
            <w:tcPrChange w:id="7674" w:author="gorgemj" w:date="2017-11-30T12:36:00Z">
              <w:tcPr>
                <w:tcW w:w="5130" w:type="dxa"/>
                <w:gridSpan w:val="8"/>
              </w:tcPr>
            </w:tcPrChange>
          </w:tcPr>
          <w:p w:rsidR="00AD701B" w:rsidDel="00CE7D0F" w:rsidRDefault="00AD701B" w:rsidP="00542606">
            <w:pPr>
              <w:spacing w:before="60" w:after="60" w:line="280" w:lineRule="atLeast"/>
              <w:rPr>
                <w:del w:id="7675" w:author="gorgemj" w:date="2017-11-30T12:34:00Z"/>
                <w:rFonts w:eastAsia="Calibri" w:cs="Arial"/>
              </w:rPr>
            </w:pPr>
            <w:del w:id="7676" w:author="gorgemj" w:date="2017-11-30T12:34:00Z">
              <w:r w:rsidRPr="00817CEB" w:rsidDel="00CE7D0F">
                <w:rPr>
                  <w:rFonts w:eastAsia="Calibri" w:cs="Arial"/>
                </w:rPr>
                <w:delText xml:space="preserve">Piping systems penetrating the containment have containment isolation features. These features serve to minimize the release of fission products following a </w:delText>
              </w:r>
            </w:del>
            <w:del w:id="7677" w:author="gorgemj" w:date="2017-11-24T15:47:00Z">
              <w:r w:rsidRPr="00817CEB" w:rsidDel="00D370A5">
                <w:rPr>
                  <w:rFonts w:eastAsia="Calibri" w:cs="Arial"/>
                </w:rPr>
                <w:delText>design basis acciden</w:delText>
              </w:r>
              <w:r w:rsidDel="00D370A5">
                <w:rPr>
                  <w:rFonts w:eastAsia="Calibri" w:cs="Arial"/>
                </w:rPr>
                <w:delText>t</w:delText>
              </w:r>
            </w:del>
            <w:del w:id="7678" w:author="gorgemj" w:date="2017-11-30T12:34:00Z">
              <w:r w:rsidDel="00CE7D0F">
                <w:rPr>
                  <w:rFonts w:eastAsia="Calibri" w:cs="Arial"/>
                </w:rPr>
                <w:delText>. Standard Review Plan Section </w:delText>
              </w:r>
              <w:r w:rsidRPr="00817CEB" w:rsidDel="00CE7D0F">
                <w:rPr>
                  <w:rFonts w:eastAsia="Calibri" w:cs="Arial"/>
                </w:rPr>
                <w:delText xml:space="preserve">6.2.4 provides acceptable alternative arrangements to the explicit arrangements given in </w:delText>
              </w:r>
            </w:del>
            <w:del w:id="7679" w:author="gorgemj" w:date="2017-11-25T20:26:00Z">
              <w:r w:rsidRPr="00817CEB" w:rsidDel="009F242A">
                <w:rPr>
                  <w:rFonts w:eastAsia="Calibri" w:cs="Arial"/>
                </w:rPr>
                <w:delText>General Design Cri</w:delText>
              </w:r>
              <w:r w:rsidDel="009F242A">
                <w:rPr>
                  <w:rFonts w:eastAsia="Calibri" w:cs="Arial"/>
                </w:rPr>
                <w:delText>teria</w:delText>
              </w:r>
            </w:del>
            <w:del w:id="7680" w:author="gorgemj" w:date="2017-11-30T12:34:00Z">
              <w:r w:rsidDel="00CE7D0F">
                <w:rPr>
                  <w:rFonts w:eastAsia="Calibri" w:cs="Arial"/>
                </w:rPr>
                <w:delText xml:space="preserve"> 55, 56 and 57. </w:delText>
              </w:r>
            </w:del>
            <w:del w:id="7681" w:author="gorgemj" w:date="2017-11-24T17:04:00Z">
              <w:r w:rsidDel="00F87C2C">
                <w:rPr>
                  <w:rFonts w:eastAsia="Calibri" w:cs="Arial"/>
                </w:rPr>
                <w:delText>DCD</w:delText>
              </w:r>
            </w:del>
            <w:del w:id="7682" w:author="gorgemj" w:date="2017-11-30T12:34:00Z">
              <w:r w:rsidDel="00CE7D0F">
                <w:rPr>
                  <w:rFonts w:eastAsia="Calibri" w:cs="Arial"/>
                </w:rPr>
                <w:delText xml:space="preserve"> Table </w:delText>
              </w:r>
              <w:r w:rsidRPr="00817CEB" w:rsidDel="00CE7D0F">
                <w:rPr>
                  <w:rFonts w:eastAsia="Calibri" w:cs="Arial"/>
                </w:rPr>
                <w:delText>6.2.3-1 lists each penetration and provides a summary of the containment isolation characteristics. The Piping and Instrumentation Diagrams of the applicable systems show the functional arrangement of the containment penetration, isolation valves, test and drain connections.</w:delText>
              </w:r>
            </w:del>
          </w:p>
          <w:p w:rsidR="00AD701B" w:rsidRPr="00CF335A" w:rsidDel="00CE7D0F" w:rsidRDefault="00AD701B" w:rsidP="00E54F18">
            <w:pPr>
              <w:spacing w:before="60" w:after="60" w:line="280" w:lineRule="atLeast"/>
              <w:rPr>
                <w:del w:id="7683" w:author="gorgemj" w:date="2017-11-30T12:35:00Z"/>
                <w:rFonts w:eastAsia="Calibri" w:cs="Arial"/>
                <w:color w:val="000000"/>
                <w:sz w:val="24"/>
                <w:szCs w:val="24"/>
              </w:rPr>
            </w:pPr>
            <w:del w:id="7684" w:author="gorgemj" w:date="2017-11-30T12:34:00Z">
              <w:r w:rsidRPr="00817CEB" w:rsidDel="00CE7D0F">
                <w:rPr>
                  <w:rFonts w:eastAsia="Calibri" w:cs="Arial"/>
                </w:rPr>
                <w:delText>The safety classification of the containment penetrations are the same as the containment itself</w:delText>
              </w:r>
              <w:r w:rsidDel="00CE7D0F">
                <w:rPr>
                  <w:rFonts w:eastAsia="Calibri" w:cs="Arial"/>
                </w:rPr>
                <w:delText xml:space="preserve"> (</w:delText>
              </w:r>
              <w:r w:rsidRPr="00E565BC" w:rsidDel="00CE7D0F">
                <w:rPr>
                  <w:rFonts w:eastAsia="Calibri" w:cs="Arial"/>
                  <w:b/>
                </w:rPr>
                <w:delText>AP1000</w:delText>
              </w:r>
              <w:r w:rsidDel="00CE7D0F">
                <w:rPr>
                  <w:rFonts w:eastAsia="Calibri" w:cs="Arial"/>
                </w:rPr>
                <w:delText xml:space="preserve"> plant Safety Class B, Seismic Category 1)</w:delText>
              </w:r>
              <w:r w:rsidRPr="00817CEB" w:rsidDel="00CE7D0F">
                <w:rPr>
                  <w:rFonts w:eastAsia="Calibri" w:cs="Arial"/>
                </w:rPr>
                <w:delText>.</w:delText>
              </w:r>
              <w:r w:rsidDel="00CE7D0F">
                <w:rPr>
                  <w:rFonts w:eastAsia="Calibri" w:cs="Arial"/>
                </w:rPr>
                <w:delText xml:space="preserve"> Also refer to </w:delText>
              </w:r>
            </w:del>
            <w:del w:id="7685" w:author="gorgemj" w:date="2017-11-24T17:04:00Z">
              <w:r w:rsidDel="00F87C2C">
                <w:rPr>
                  <w:rFonts w:eastAsia="Calibri" w:cs="Arial"/>
                </w:rPr>
                <w:delText>DCD</w:delText>
              </w:r>
            </w:del>
            <w:del w:id="7686" w:author="gorgemj" w:date="2017-11-30T12:34:00Z">
              <w:r w:rsidDel="00CE7D0F">
                <w:rPr>
                  <w:rFonts w:eastAsia="Calibri" w:cs="Arial"/>
                </w:rPr>
                <w:delText xml:space="preserve"> Section 6.2.3 and response </w:delText>
              </w:r>
            </w:del>
            <w:del w:id="7687" w:author="gorgemj" w:date="2017-11-26T20:50:00Z">
              <w:r w:rsidDel="004B08EF">
                <w:rPr>
                  <w:rFonts w:eastAsia="Calibri" w:cs="Arial"/>
                </w:rPr>
                <w:delText>to</w:delText>
              </w:r>
            </w:del>
            <w:del w:id="7688" w:author="gorgemj" w:date="2017-11-30T12:34:00Z">
              <w:r w:rsidDel="00CE7D0F">
                <w:rPr>
                  <w:rFonts w:eastAsia="Calibri" w:cs="Arial"/>
                </w:rPr>
                <w:delText xml:space="preserve"> </w:delText>
              </w:r>
            </w:del>
            <w:del w:id="7689" w:author="gorgemj" w:date="2017-11-26T20:46:00Z">
              <w:r w:rsidDel="004B08EF">
                <w:rPr>
                  <w:rFonts w:eastAsia="Calibri" w:cs="Arial"/>
                </w:rPr>
                <w:delText>Item</w:delText>
              </w:r>
            </w:del>
            <w:del w:id="7690" w:author="gorgemj" w:date="2017-11-30T12:34:00Z">
              <w:r w:rsidDel="00CE7D0F">
                <w:rPr>
                  <w:rFonts w:eastAsia="Calibri" w:cs="Arial"/>
                </w:rPr>
                <w:delText> 6.13.</w:delText>
              </w:r>
            </w:del>
          </w:p>
        </w:tc>
      </w:tr>
      <w:tr w:rsidR="00AD701B" w:rsidRPr="00817CEB" w:rsidDel="00911673" w:rsidTr="004C121E">
        <w:trPr>
          <w:cantSplit/>
          <w:trHeight w:val="20"/>
          <w:del w:id="7691" w:author="gorgemj" w:date="2017-11-23T13:56:00Z"/>
          <w:trPrChange w:id="7692" w:author="gorgemj" w:date="2017-11-30T12:36:00Z">
            <w:trPr>
              <w:gridBefore w:val="6"/>
              <w:gridAfter w:val="0"/>
              <w:cantSplit/>
              <w:trHeight w:val="20"/>
            </w:trPr>
          </w:trPrChange>
        </w:trPr>
        <w:tc>
          <w:tcPr>
            <w:tcW w:w="947" w:type="dxa"/>
            <w:tcPrChange w:id="7693" w:author="gorgemj" w:date="2017-11-30T12:36:00Z">
              <w:tcPr>
                <w:tcW w:w="945" w:type="dxa"/>
                <w:gridSpan w:val="6"/>
              </w:tcPr>
            </w:tcPrChange>
          </w:tcPr>
          <w:p w:rsidR="00AD701B" w:rsidRPr="00B068EC" w:rsidDel="00911673" w:rsidRDefault="00AD701B" w:rsidP="00B068EC">
            <w:pPr>
              <w:keepNext/>
              <w:keepLines/>
              <w:autoSpaceDE w:val="0"/>
              <w:autoSpaceDN w:val="0"/>
              <w:adjustRightInd w:val="0"/>
              <w:spacing w:before="60" w:after="60" w:line="280" w:lineRule="atLeast"/>
              <w:jc w:val="center"/>
              <w:rPr>
                <w:del w:id="7694" w:author="gorgemj" w:date="2017-11-23T13:56:00Z"/>
                <w:rFonts w:cs="Arial"/>
                <w:b/>
              </w:rPr>
            </w:pPr>
          </w:p>
        </w:tc>
        <w:tc>
          <w:tcPr>
            <w:tcW w:w="693" w:type="dxa"/>
            <w:tcPrChange w:id="7695" w:author="gorgemj" w:date="2017-11-30T12:36:00Z">
              <w:tcPr>
                <w:tcW w:w="747" w:type="dxa"/>
                <w:gridSpan w:val="3"/>
              </w:tcPr>
            </w:tcPrChange>
          </w:tcPr>
          <w:p w:rsidR="00AD701B" w:rsidRPr="00B068EC" w:rsidDel="00911673" w:rsidRDefault="00AD701B" w:rsidP="00B068EC">
            <w:pPr>
              <w:keepNext/>
              <w:keepLines/>
              <w:autoSpaceDE w:val="0"/>
              <w:autoSpaceDN w:val="0"/>
              <w:adjustRightInd w:val="0"/>
              <w:spacing w:before="60" w:after="60" w:line="280" w:lineRule="atLeast"/>
              <w:jc w:val="center"/>
              <w:rPr>
                <w:del w:id="7696" w:author="gorgemj" w:date="2017-11-23T13:56:00Z"/>
                <w:rFonts w:cs="Arial"/>
                <w:b/>
              </w:rPr>
            </w:pPr>
          </w:p>
        </w:tc>
        <w:tc>
          <w:tcPr>
            <w:tcW w:w="5038" w:type="dxa"/>
            <w:gridSpan w:val="2"/>
            <w:tcPrChange w:id="7697" w:author="gorgemj" w:date="2017-11-30T12:36:00Z">
              <w:tcPr>
                <w:tcW w:w="6768" w:type="dxa"/>
                <w:gridSpan w:val="7"/>
              </w:tcPr>
            </w:tcPrChange>
          </w:tcPr>
          <w:p w:rsidR="00AD701B" w:rsidDel="00911673" w:rsidRDefault="00AD701B" w:rsidP="00CF335A">
            <w:pPr>
              <w:keepNext/>
              <w:keepLines/>
              <w:autoSpaceDE w:val="0"/>
              <w:autoSpaceDN w:val="0"/>
              <w:adjustRightInd w:val="0"/>
              <w:spacing w:before="60" w:after="60" w:line="280" w:lineRule="atLeast"/>
              <w:rPr>
                <w:del w:id="7698" w:author="gorgemj" w:date="2017-11-23T13:56:00Z"/>
                <w:rFonts w:cs="Arial"/>
                <w:b/>
                <w:color w:val="000000"/>
                <w:sz w:val="24"/>
                <w:szCs w:val="24"/>
              </w:rPr>
            </w:pPr>
            <w:del w:id="7699" w:author="gorgemj" w:date="2017-11-23T13:56:00Z">
              <w:r w:rsidRPr="00817CEB" w:rsidDel="00911673">
                <w:rPr>
                  <w:rFonts w:eastAsia="Calibri" w:cs="Arial"/>
                  <w:b/>
                  <w:bCs/>
                </w:rPr>
                <w:delText>Requirement 56: Isolation of the containment</w:delText>
              </w:r>
            </w:del>
          </w:p>
        </w:tc>
        <w:tc>
          <w:tcPr>
            <w:tcW w:w="6912" w:type="dxa"/>
            <w:gridSpan w:val="3"/>
            <w:tcPrChange w:id="7700" w:author="gorgemj" w:date="2017-11-30T12:36:00Z">
              <w:tcPr>
                <w:tcW w:w="5130" w:type="dxa"/>
                <w:gridSpan w:val="8"/>
              </w:tcPr>
            </w:tcPrChange>
          </w:tcPr>
          <w:p w:rsidR="00AD701B" w:rsidDel="00911673" w:rsidRDefault="00AD701B" w:rsidP="00CF335A">
            <w:pPr>
              <w:keepNext/>
              <w:keepLines/>
              <w:spacing w:before="60" w:after="60" w:line="280" w:lineRule="atLeast"/>
              <w:rPr>
                <w:del w:id="7701" w:author="gorgemj" w:date="2017-11-23T13:56:00Z"/>
                <w:rFonts w:cs="Arial"/>
                <w:b/>
              </w:rPr>
            </w:pPr>
          </w:p>
        </w:tc>
      </w:tr>
      <w:tr w:rsidR="00AD701B" w:rsidRPr="00817CEB" w:rsidTr="004C121E">
        <w:trPr>
          <w:cantSplit/>
          <w:trPrChange w:id="7702" w:author="gorgemj" w:date="2017-11-30T12:36:00Z">
            <w:trPr>
              <w:gridBefore w:val="6"/>
              <w:gridAfter w:val="0"/>
              <w:cantSplit/>
            </w:trPr>
          </w:trPrChange>
        </w:trPr>
        <w:tc>
          <w:tcPr>
            <w:tcW w:w="947" w:type="dxa"/>
            <w:tcPrChange w:id="7703" w:author="gorgemj" w:date="2017-11-30T12:36:00Z">
              <w:tcPr>
                <w:tcW w:w="945" w:type="dxa"/>
                <w:gridSpan w:val="6"/>
              </w:tcPr>
            </w:tcPrChange>
          </w:tcPr>
          <w:p w:rsidR="00AD701B" w:rsidRDefault="00AD701B" w:rsidP="00542606">
            <w:pPr>
              <w:autoSpaceDE w:val="0"/>
              <w:autoSpaceDN w:val="0"/>
              <w:adjustRightInd w:val="0"/>
              <w:spacing w:before="60" w:after="60" w:line="280" w:lineRule="atLeast"/>
              <w:jc w:val="center"/>
              <w:rPr>
                <w:rFonts w:cs="Arial"/>
                <w:b/>
              </w:rPr>
            </w:pPr>
          </w:p>
        </w:tc>
        <w:tc>
          <w:tcPr>
            <w:tcW w:w="693" w:type="dxa"/>
            <w:tcPrChange w:id="7704" w:author="gorgemj" w:date="2017-11-30T12:36:00Z">
              <w:tcPr>
                <w:tcW w:w="747" w:type="dxa"/>
                <w:gridSpan w:val="3"/>
              </w:tcPr>
            </w:tcPrChange>
          </w:tcPr>
          <w:p w:rsidR="00AD701B" w:rsidRDefault="00AD701B" w:rsidP="00542606">
            <w:pPr>
              <w:autoSpaceDE w:val="0"/>
              <w:autoSpaceDN w:val="0"/>
              <w:adjustRightInd w:val="0"/>
              <w:spacing w:before="60" w:after="60" w:line="280" w:lineRule="atLeast"/>
              <w:jc w:val="center"/>
              <w:rPr>
                <w:rFonts w:cs="Arial"/>
                <w:b/>
                <w:bCs/>
              </w:rPr>
            </w:pPr>
          </w:p>
        </w:tc>
        <w:tc>
          <w:tcPr>
            <w:tcW w:w="5038" w:type="dxa"/>
            <w:gridSpan w:val="2"/>
            <w:tcPrChange w:id="7705" w:author="gorgemj" w:date="2017-11-30T12:36:00Z">
              <w:tcPr>
                <w:tcW w:w="6768" w:type="dxa"/>
                <w:gridSpan w:val="7"/>
              </w:tcPr>
            </w:tcPrChange>
          </w:tcPr>
          <w:p w:rsidR="00AD701B" w:rsidRDefault="00AD701B" w:rsidP="00542606">
            <w:pPr>
              <w:autoSpaceDE w:val="0"/>
              <w:autoSpaceDN w:val="0"/>
              <w:adjustRightInd w:val="0"/>
              <w:spacing w:before="60" w:after="60" w:line="280" w:lineRule="atLeast"/>
              <w:rPr>
                <w:ins w:id="7706" w:author="gorgemj" w:date="2017-11-23T13:56:00Z"/>
                <w:rFonts w:eastAsia="Calibri" w:cs="Arial"/>
                <w:b/>
                <w:bCs/>
              </w:rPr>
            </w:pPr>
            <w:ins w:id="7707" w:author="gorgemj" w:date="2017-11-23T13:56:00Z">
              <w:r w:rsidRPr="00817CEB">
                <w:rPr>
                  <w:rFonts w:eastAsia="Calibri" w:cs="Arial"/>
                  <w:b/>
                  <w:bCs/>
                </w:rPr>
                <w:t xml:space="preserve">Requirement 56: Isolation of the containment </w:t>
              </w:r>
            </w:ins>
          </w:p>
          <w:p w:rsidR="00AD701B" w:rsidRPr="00817CEB" w:rsidRDefault="00AD701B" w:rsidP="00542606">
            <w:pPr>
              <w:autoSpaceDE w:val="0"/>
              <w:autoSpaceDN w:val="0"/>
              <w:adjustRightInd w:val="0"/>
              <w:spacing w:before="60" w:after="60" w:line="280" w:lineRule="atLeast"/>
              <w:rPr>
                <w:rFonts w:eastAsia="Calibri" w:cs="Arial"/>
                <w:b/>
                <w:bCs/>
              </w:rPr>
            </w:pPr>
            <w:r w:rsidRPr="00817CEB">
              <w:rPr>
                <w:rFonts w:eastAsia="Calibri" w:cs="Arial"/>
                <w:b/>
                <w:bCs/>
              </w:rPr>
              <w:t xml:space="preserve">Each line that penetrates the containment at a nuclear power plant as part of the reactor coolant pressure boundary or that is connected directly to the containment atmosphere shall be automatically and reliably sealable in the event of an accident in which the </w:t>
            </w:r>
            <w:proofErr w:type="spellStart"/>
            <w:r w:rsidRPr="00817CEB">
              <w:rPr>
                <w:rFonts w:eastAsia="Calibri" w:cs="Arial"/>
                <w:b/>
                <w:bCs/>
              </w:rPr>
              <w:t>leaktightness</w:t>
            </w:r>
            <w:proofErr w:type="spellEnd"/>
            <w:r w:rsidRPr="00817CEB">
              <w:rPr>
                <w:rFonts w:eastAsia="Calibri" w:cs="Arial"/>
                <w:b/>
                <w:bCs/>
              </w:rPr>
              <w:t xml:space="preserve"> of the containment is essential to preventing radioactive releases to the environment that exceed acceptable limits.</w:t>
            </w:r>
          </w:p>
        </w:tc>
        <w:tc>
          <w:tcPr>
            <w:tcW w:w="6912" w:type="dxa"/>
            <w:gridSpan w:val="3"/>
            <w:tcPrChange w:id="7708" w:author="gorgemj" w:date="2017-11-30T12:36:00Z">
              <w:tcPr>
                <w:tcW w:w="5130" w:type="dxa"/>
                <w:gridSpan w:val="8"/>
              </w:tcPr>
            </w:tcPrChange>
          </w:tcPr>
          <w:p w:rsidR="00AD701B" w:rsidRDefault="00AD701B" w:rsidP="00542606">
            <w:pPr>
              <w:spacing w:before="60" w:after="60" w:line="280" w:lineRule="atLeast"/>
              <w:rPr>
                <w:rFonts w:eastAsia="Calibri" w:cs="Arial"/>
              </w:rPr>
            </w:pPr>
            <w:r w:rsidRPr="00E26342">
              <w:rPr>
                <w:rFonts w:cs="Arial"/>
              </w:rPr>
              <w:t>The</w:t>
            </w:r>
            <w:r w:rsidRPr="00817CEB">
              <w:rPr>
                <w:rFonts w:eastAsia="Calibri" w:cs="Arial"/>
              </w:rPr>
              <w:t xml:space="preserve"> </w:t>
            </w:r>
            <w:r w:rsidRPr="00817CEB">
              <w:rPr>
                <w:rFonts w:eastAsia="Calibri" w:cs="Arial"/>
                <w:b/>
              </w:rPr>
              <w:t>AP1000</w:t>
            </w:r>
            <w:r w:rsidRPr="00817CEB">
              <w:rPr>
                <w:rFonts w:eastAsia="Calibri" w:cs="Arial"/>
              </w:rPr>
              <w:t xml:space="preserve"> </w:t>
            </w:r>
            <w:r>
              <w:rPr>
                <w:rFonts w:eastAsia="Calibri" w:cs="Arial"/>
              </w:rPr>
              <w:t>plant</w:t>
            </w:r>
            <w:r w:rsidRPr="00817CEB">
              <w:rPr>
                <w:rFonts w:eastAsia="Calibri" w:cs="Arial"/>
              </w:rPr>
              <w:t xml:space="preserve"> containment isolation </w:t>
            </w:r>
            <w:ins w:id="7709" w:author="gorgemj" w:date="2017-11-26T19:04:00Z">
              <w:r>
                <w:rPr>
                  <w:rFonts w:eastAsia="Calibri" w:cs="Arial"/>
                </w:rPr>
                <w:t>provides</w:t>
              </w:r>
            </w:ins>
            <w:del w:id="7710" w:author="gorgemj" w:date="2017-11-26T19:04:00Z">
              <w:r w:rsidRPr="00817CEB" w:rsidDel="001C2A91">
                <w:rPr>
                  <w:rFonts w:eastAsia="Calibri" w:cs="Arial"/>
                </w:rPr>
                <w:delText>design satisfies NRC requirements, including post-</w:delText>
              </w:r>
              <w:r w:rsidDel="001C2A91">
                <w:rPr>
                  <w:rFonts w:eastAsia="Calibri" w:cs="Arial"/>
                </w:rPr>
                <w:delText>Three Mile Island</w:delText>
              </w:r>
            </w:del>
            <w:del w:id="7711" w:author="gorgemj" w:date="2017-11-26T19:03:00Z">
              <w:r w:rsidDel="001C2A91">
                <w:rPr>
                  <w:rFonts w:eastAsia="Calibri" w:cs="Arial"/>
                </w:rPr>
                <w:delText xml:space="preserve"> (</w:delText>
              </w:r>
              <w:r w:rsidRPr="00817CEB" w:rsidDel="001C2A91">
                <w:rPr>
                  <w:rFonts w:eastAsia="Calibri" w:cs="Arial"/>
                </w:rPr>
                <w:delText>TMI</w:delText>
              </w:r>
              <w:r w:rsidDel="001C2A91">
                <w:rPr>
                  <w:rFonts w:eastAsia="Calibri" w:cs="Arial"/>
                </w:rPr>
                <w:delText>)</w:delText>
              </w:r>
            </w:del>
            <w:del w:id="7712" w:author="gorgemj" w:date="2017-11-26T19:04:00Z">
              <w:r w:rsidRPr="00817CEB" w:rsidDel="001C2A91">
                <w:rPr>
                  <w:rFonts w:eastAsia="Calibri" w:cs="Arial"/>
                </w:rPr>
                <w:delText xml:space="preserve"> requirements</w:delText>
              </w:r>
              <w:r w:rsidDel="001C2A91">
                <w:rPr>
                  <w:rFonts w:eastAsia="Calibri" w:cs="Arial"/>
                </w:rPr>
                <w:delText xml:space="preserve">. </w:delText>
              </w:r>
              <w:r w:rsidRPr="00817CEB" w:rsidDel="001C2A91">
                <w:rPr>
                  <w:rFonts w:eastAsia="Calibri" w:cs="Arial"/>
                </w:rPr>
                <w:delText>In general, this means that</w:delText>
              </w:r>
            </w:del>
            <w:r w:rsidRPr="00817CEB">
              <w:rPr>
                <w:rFonts w:eastAsia="Calibri" w:cs="Arial"/>
              </w:rPr>
              <w:t xml:space="preserve"> two barriers </w:t>
            </w:r>
            <w:del w:id="7713" w:author="gorgemj" w:date="2017-11-26T19:04:00Z">
              <w:r w:rsidRPr="00817CEB" w:rsidDel="001C2A91">
                <w:rPr>
                  <w:rFonts w:eastAsia="Calibri" w:cs="Arial"/>
                </w:rPr>
                <w:delText xml:space="preserve">are provided </w:delText>
              </w:r>
            </w:del>
            <w:r w:rsidRPr="00817CEB">
              <w:rPr>
                <w:rFonts w:eastAsia="Calibri" w:cs="Arial"/>
              </w:rPr>
              <w:t>-- one inside containment and the other outside cont</w:t>
            </w:r>
            <w:r>
              <w:rPr>
                <w:rFonts w:eastAsia="Calibri" w:cs="Arial"/>
              </w:rPr>
              <w:t xml:space="preserve">ainment. See </w:t>
            </w:r>
            <w:ins w:id="7714" w:author="gorgemj" w:date="2017-11-24T17:04:00Z">
              <w:r w:rsidRPr="00993D67">
                <w:rPr>
                  <w:rFonts w:cs="Arial"/>
                  <w:b/>
                </w:rPr>
                <w:t>AP1000</w:t>
              </w:r>
              <w:r>
                <w:rPr>
                  <w:rFonts w:cs="Arial"/>
                </w:rPr>
                <w:t xml:space="preserve"> plant DCD [2]</w:t>
              </w:r>
            </w:ins>
            <w:del w:id="7715" w:author="gorgemj" w:date="2017-11-24T17:04:00Z">
              <w:r w:rsidDel="00F87C2C">
                <w:rPr>
                  <w:rFonts w:eastAsia="Calibri" w:cs="Arial"/>
                </w:rPr>
                <w:delText>DCD</w:delText>
              </w:r>
            </w:del>
            <w:r>
              <w:rPr>
                <w:rFonts w:eastAsia="Calibri" w:cs="Arial"/>
              </w:rPr>
              <w:t xml:space="preserve"> Section 1.9. </w:t>
            </w:r>
            <w:r w:rsidRPr="00817CEB">
              <w:rPr>
                <w:rFonts w:eastAsia="Calibri" w:cs="Arial"/>
              </w:rPr>
              <w:t>Testing connections are provided to facilitate leak testing of the penetrations and their isolation valves.</w:t>
            </w:r>
          </w:p>
          <w:p w:rsidR="00AD701B" w:rsidRPr="00817CEB" w:rsidRDefault="00AD701B" w:rsidP="00542606">
            <w:pPr>
              <w:autoSpaceDE w:val="0"/>
              <w:autoSpaceDN w:val="0"/>
              <w:adjustRightInd w:val="0"/>
              <w:spacing w:before="60" w:after="60" w:line="280" w:lineRule="atLeast"/>
              <w:rPr>
                <w:rFonts w:eastAsia="Calibri" w:cs="Arial"/>
              </w:rPr>
            </w:pPr>
            <w:r w:rsidRPr="00817CEB">
              <w:rPr>
                <w:rFonts w:eastAsia="Calibri" w:cs="Arial"/>
              </w:rPr>
              <w:t>Containment isolation is automatically actuated by a safeguards actuation signal, using two</w:t>
            </w:r>
            <w:r>
              <w:rPr>
                <w:rFonts w:eastAsia="Calibri" w:cs="Arial"/>
              </w:rPr>
              <w:t xml:space="preserve">-out-of-four coincident logic. </w:t>
            </w:r>
            <w:r w:rsidRPr="00817CEB">
              <w:rPr>
                <w:rFonts w:eastAsia="Calibri" w:cs="Arial"/>
              </w:rPr>
              <w:t>The containment isolation actuation is set as low as reasonable without creating potential for spurious trips during normal operations</w:t>
            </w:r>
            <w:r>
              <w:rPr>
                <w:rFonts w:eastAsia="Calibri" w:cs="Arial"/>
              </w:rPr>
              <w:t xml:space="preserve">. </w:t>
            </w:r>
            <w:r w:rsidRPr="00817CEB">
              <w:rPr>
                <w:rFonts w:eastAsia="Calibri" w:cs="Arial"/>
              </w:rPr>
              <w:t xml:space="preserve">Containment isolation can also be initiated manually from the </w:t>
            </w:r>
            <w:del w:id="7716" w:author="gorgemj" w:date="2017-11-26T19:05:00Z">
              <w:r w:rsidRPr="00817CEB" w:rsidDel="001E3039">
                <w:rPr>
                  <w:rFonts w:eastAsia="Calibri" w:cs="Arial"/>
                </w:rPr>
                <w:delText>main control room</w:delText>
              </w:r>
            </w:del>
            <w:ins w:id="7717" w:author="gorgemj" w:date="2017-11-26T19:05:00Z">
              <w:r>
                <w:rPr>
                  <w:rFonts w:eastAsia="Calibri" w:cs="Arial"/>
                </w:rPr>
                <w:t>MCR</w:t>
              </w:r>
            </w:ins>
            <w:r>
              <w:rPr>
                <w:rFonts w:eastAsia="Calibri" w:cs="Arial"/>
              </w:rPr>
              <w:t xml:space="preserve">. </w:t>
            </w:r>
            <w:r w:rsidRPr="00817CEB">
              <w:rPr>
                <w:rFonts w:eastAsia="Calibri" w:cs="Arial"/>
              </w:rPr>
              <w:t>Containment penetrations do not automatically reopen on the resetting of the isolation signal</w:t>
            </w:r>
            <w:r>
              <w:rPr>
                <w:rFonts w:eastAsia="Calibri" w:cs="Arial"/>
              </w:rPr>
              <w:t xml:space="preserve">. </w:t>
            </w:r>
            <w:r w:rsidRPr="00817CEB">
              <w:rPr>
                <w:rFonts w:eastAsia="Calibri" w:cs="Arial"/>
              </w:rPr>
              <w:t>See subsection 6.2.3 for additional information.</w:t>
            </w:r>
          </w:p>
          <w:p w:rsidR="00AD701B" w:rsidRDefault="00AD701B">
            <w:pPr>
              <w:spacing w:before="60" w:after="60" w:line="280" w:lineRule="atLeast"/>
              <w:rPr>
                <w:rFonts w:cs="Arial"/>
                <w:b/>
              </w:rPr>
            </w:pPr>
            <w:r w:rsidRPr="00817CEB">
              <w:rPr>
                <w:rFonts w:eastAsia="Calibri" w:cs="Arial"/>
              </w:rPr>
              <w:t xml:space="preserve">The </w:t>
            </w:r>
            <w:del w:id="7718" w:author="gorgemj" w:date="2017-11-26T19:05:00Z">
              <w:r w:rsidRPr="00817CEB" w:rsidDel="001E3039">
                <w:rPr>
                  <w:rFonts w:eastAsia="Calibri" w:cs="Arial"/>
                </w:rPr>
                <w:delText>diverse actuation system</w:delText>
              </w:r>
            </w:del>
            <w:ins w:id="7719" w:author="gorgemj" w:date="2017-11-26T19:05:00Z">
              <w:r>
                <w:rPr>
                  <w:rFonts w:eastAsia="Calibri" w:cs="Arial"/>
                </w:rPr>
                <w:t>DAS</w:t>
              </w:r>
            </w:ins>
            <w:r w:rsidRPr="00817CEB">
              <w:rPr>
                <w:rFonts w:eastAsia="Calibri" w:cs="Arial"/>
              </w:rPr>
              <w:t xml:space="preserve"> provides a backup means of actuating risk important containment penetrations</w:t>
            </w:r>
            <w:r>
              <w:rPr>
                <w:rFonts w:eastAsia="Calibri" w:cs="Arial"/>
              </w:rPr>
              <w:t xml:space="preserve">. </w:t>
            </w:r>
          </w:p>
        </w:tc>
      </w:tr>
      <w:tr w:rsidR="00AD701B" w:rsidRPr="00817CEB" w:rsidTr="004C121E">
        <w:trPr>
          <w:cantSplit/>
          <w:trPrChange w:id="7720" w:author="gorgemj" w:date="2017-11-30T12:36:00Z">
            <w:trPr>
              <w:gridBefore w:val="6"/>
              <w:gridAfter w:val="0"/>
              <w:cantSplit/>
            </w:trPr>
          </w:trPrChange>
        </w:trPr>
        <w:tc>
          <w:tcPr>
            <w:tcW w:w="947" w:type="dxa"/>
            <w:tcPrChange w:id="7721" w:author="gorgemj" w:date="2017-11-30T12:36:00Z">
              <w:tcPr>
                <w:tcW w:w="945" w:type="dxa"/>
                <w:gridSpan w:val="6"/>
              </w:tcPr>
            </w:tcPrChange>
          </w:tcPr>
          <w:p w:rsidR="00AD701B" w:rsidRPr="00911673" w:rsidRDefault="00AD701B" w:rsidP="00542606">
            <w:pPr>
              <w:autoSpaceDE w:val="0"/>
              <w:autoSpaceDN w:val="0"/>
              <w:adjustRightInd w:val="0"/>
              <w:spacing w:before="60" w:after="60" w:line="280" w:lineRule="atLeast"/>
              <w:jc w:val="center"/>
              <w:rPr>
                <w:rFonts w:cs="Arial"/>
                <w:rPrChange w:id="7722" w:author="gorgemj" w:date="2017-11-23T14:00:00Z">
                  <w:rPr>
                    <w:rFonts w:cs="Arial"/>
                    <w:b/>
                  </w:rPr>
                </w:rPrChange>
              </w:rPr>
            </w:pPr>
            <w:r w:rsidRPr="00911673">
              <w:rPr>
                <w:rFonts w:cs="Arial"/>
                <w:rPrChange w:id="7723" w:author="gorgemj" w:date="2017-11-23T14:00:00Z">
                  <w:rPr>
                    <w:rFonts w:cs="Arial"/>
                    <w:b/>
                  </w:rPr>
                </w:rPrChange>
              </w:rPr>
              <w:t>6.22</w:t>
            </w:r>
          </w:p>
        </w:tc>
        <w:tc>
          <w:tcPr>
            <w:tcW w:w="693" w:type="dxa"/>
            <w:tcPrChange w:id="7724" w:author="gorgemj" w:date="2017-11-30T12:36:00Z">
              <w:tcPr>
                <w:tcW w:w="747" w:type="dxa"/>
                <w:gridSpan w:val="3"/>
              </w:tcPr>
            </w:tcPrChange>
          </w:tcPr>
          <w:p w:rsidR="00AD701B" w:rsidRPr="00911673" w:rsidRDefault="00AD701B" w:rsidP="00542606">
            <w:pPr>
              <w:autoSpaceDE w:val="0"/>
              <w:autoSpaceDN w:val="0"/>
              <w:adjustRightInd w:val="0"/>
              <w:spacing w:before="60" w:after="60" w:line="280" w:lineRule="atLeast"/>
              <w:jc w:val="center"/>
              <w:rPr>
                <w:rFonts w:cs="Arial"/>
                <w:bCs/>
                <w:color w:val="000000"/>
                <w:sz w:val="24"/>
                <w:szCs w:val="24"/>
                <w:rPrChange w:id="7725" w:author="gorgemj" w:date="2017-11-23T14:00:00Z">
                  <w:rPr>
                    <w:rFonts w:cs="Arial"/>
                    <w:b/>
                    <w:bCs/>
                    <w:color w:val="000000"/>
                    <w:sz w:val="24"/>
                    <w:szCs w:val="24"/>
                  </w:rPr>
                </w:rPrChange>
              </w:rPr>
            </w:pPr>
            <w:r w:rsidRPr="00911673">
              <w:rPr>
                <w:rFonts w:cs="Arial"/>
                <w:bCs/>
                <w:rPrChange w:id="7726" w:author="gorgemj" w:date="2017-11-23T14:00:00Z">
                  <w:rPr>
                    <w:rFonts w:cs="Arial"/>
                    <w:b/>
                    <w:bCs/>
                  </w:rPr>
                </w:rPrChange>
              </w:rPr>
              <w:t>1</w:t>
            </w:r>
          </w:p>
        </w:tc>
        <w:tc>
          <w:tcPr>
            <w:tcW w:w="5038" w:type="dxa"/>
            <w:gridSpan w:val="2"/>
            <w:tcPrChange w:id="7727" w:author="gorgemj" w:date="2017-11-30T12:36:00Z">
              <w:tcPr>
                <w:tcW w:w="6768" w:type="dxa"/>
                <w:gridSpan w:val="7"/>
              </w:tcPr>
            </w:tcPrChange>
          </w:tcPr>
          <w:p w:rsidR="00AD701B" w:rsidRDefault="00AD701B" w:rsidP="00542606">
            <w:pPr>
              <w:autoSpaceDE w:val="0"/>
              <w:autoSpaceDN w:val="0"/>
              <w:adjustRightInd w:val="0"/>
              <w:spacing w:before="60" w:after="60" w:line="280" w:lineRule="atLeast"/>
              <w:rPr>
                <w:ins w:id="7728" w:author="gorgemj" w:date="2017-11-23T15:02:00Z"/>
                <w:rFonts w:eastAsia="Calibri" w:cs="Arial"/>
              </w:rPr>
            </w:pPr>
            <w:r w:rsidRPr="00817CEB">
              <w:rPr>
                <w:rFonts w:eastAsia="Calibri" w:cs="Arial"/>
              </w:rPr>
              <w:t>Lines that penetrate the containment as part of the reactor coolant pressure boundary and lines that are connected directly to the containment atmosphere shall be fitted with at least two adequate containment isolation valves or check valves arranged in series</w:t>
            </w:r>
            <w:ins w:id="7729" w:author="gorgemj" w:date="2017-11-23T14:50:00Z">
              <w:r w:rsidRPr="00E152D6">
                <w:rPr>
                  <w:rFonts w:eastAsia="Calibri" w:cs="Arial"/>
                  <w:vertAlign w:val="superscript"/>
                  <w:rPrChange w:id="7730" w:author="gorgemj" w:date="2017-11-23T14:50:00Z">
                    <w:rPr>
                      <w:rFonts w:eastAsia="Calibri" w:cs="Arial"/>
                    </w:rPr>
                  </w:rPrChange>
                </w:rPr>
                <w:t>21</w:t>
              </w:r>
            </w:ins>
            <w:r w:rsidRPr="00817CEB">
              <w:rPr>
                <w:rFonts w:eastAsia="Calibri" w:cs="Arial"/>
              </w:rPr>
              <w:t xml:space="preserve"> and shall be provided with suitable leak detection systems. Containment isolation valves or check valves shall be located as close to the containment as is practicable, and each valve shall be capable of reliable and independent actuation and of being periodically tested.</w:t>
            </w:r>
          </w:p>
          <w:p w:rsidR="00AD701B" w:rsidRPr="00E152D6" w:rsidRDefault="00AD701B">
            <w:pPr>
              <w:autoSpaceDE w:val="0"/>
              <w:autoSpaceDN w:val="0"/>
              <w:adjustRightInd w:val="0"/>
              <w:spacing w:before="60" w:after="60" w:line="280" w:lineRule="atLeast"/>
              <w:rPr>
                <w:rFonts w:eastAsia="Calibri" w:cs="Arial"/>
                <w:i/>
                <w:rPrChange w:id="7731" w:author="gorgemj" w:date="2017-11-23T15:02:00Z">
                  <w:rPr>
                    <w:rFonts w:eastAsia="Calibri" w:cs="Arial"/>
                  </w:rPr>
                </w:rPrChange>
              </w:rPr>
            </w:pPr>
            <w:ins w:id="7732" w:author="gorgemj" w:date="2017-11-23T15:02:00Z">
              <w:r w:rsidRPr="00E152D6">
                <w:rPr>
                  <w:rFonts w:eastAsia="Calibri" w:cs="Arial"/>
                  <w:i/>
                  <w:sz w:val="18"/>
                  <w:rPrChange w:id="7733" w:author="gorgemj" w:date="2017-11-23T15:02:00Z">
                    <w:rPr>
                      <w:rFonts w:eastAsia="Calibri" w:cs="Arial"/>
                    </w:rPr>
                  </w:rPrChange>
                </w:rPr>
                <w:t xml:space="preserve">Footnote: </w:t>
              </w:r>
              <w:r w:rsidRPr="00E152D6">
                <w:rPr>
                  <w:rFonts w:eastAsia="Calibri" w:cs="Arial"/>
                  <w:i/>
                  <w:sz w:val="18"/>
                  <w:vertAlign w:val="superscript"/>
                  <w:rPrChange w:id="7734" w:author="gorgemj" w:date="2017-11-23T15:02:00Z">
                    <w:rPr>
                      <w:rFonts w:eastAsia="Calibri" w:cs="Arial"/>
                    </w:rPr>
                  </w:rPrChange>
                </w:rPr>
                <w:t>21</w:t>
              </w:r>
              <w:r w:rsidRPr="00E152D6">
                <w:rPr>
                  <w:rFonts w:eastAsia="Calibri" w:cs="Arial"/>
                  <w:i/>
                  <w:sz w:val="18"/>
                  <w:rPrChange w:id="7735" w:author="gorgemj" w:date="2017-11-23T15:02:00Z">
                    <w:rPr>
                      <w:rFonts w:eastAsia="Calibri" w:cs="Arial"/>
                    </w:rPr>
                  </w:rPrChange>
                </w:rPr>
                <w:t xml:space="preserve"> In most cases, one containment isolation valve or check valve is outside the containment and the other is inside the containment. Other arrangements might be acceptable, however, depending on the design.</w:t>
              </w:r>
            </w:ins>
          </w:p>
        </w:tc>
        <w:tc>
          <w:tcPr>
            <w:tcW w:w="6912" w:type="dxa"/>
            <w:gridSpan w:val="3"/>
            <w:tcPrChange w:id="7736" w:author="gorgemj" w:date="2017-11-30T12:36:00Z">
              <w:tcPr>
                <w:tcW w:w="5130" w:type="dxa"/>
                <w:gridSpan w:val="8"/>
              </w:tcPr>
            </w:tcPrChange>
          </w:tcPr>
          <w:p w:rsidR="00AD701B" w:rsidRDefault="00AD701B" w:rsidP="00542606">
            <w:pPr>
              <w:spacing w:before="60" w:after="60" w:line="280" w:lineRule="atLeast"/>
              <w:rPr>
                <w:rFonts w:cs="Arial"/>
              </w:rPr>
            </w:pPr>
            <w:r>
              <w:rPr>
                <w:rFonts w:cs="Arial"/>
              </w:rPr>
              <w:t xml:space="preserve">The </w:t>
            </w:r>
            <w:r w:rsidRPr="00E565BC">
              <w:rPr>
                <w:rFonts w:cs="Arial"/>
                <w:b/>
              </w:rPr>
              <w:t>AP1000</w:t>
            </w:r>
            <w:r>
              <w:rPr>
                <w:rFonts w:cs="Arial"/>
              </w:rPr>
              <w:t xml:space="preserve"> </w:t>
            </w:r>
            <w:ins w:id="7737" w:author="gorgemj" w:date="2017-11-20T10:33:00Z">
              <w:r>
                <w:rPr>
                  <w:rFonts w:cs="Arial"/>
                </w:rPr>
                <w:t xml:space="preserve">plant </w:t>
              </w:r>
            </w:ins>
            <w:r>
              <w:rPr>
                <w:rFonts w:cs="Arial"/>
              </w:rPr>
              <w:t xml:space="preserve">design meets these containment isolation requirements. Refer to </w:t>
            </w:r>
            <w:ins w:id="7738" w:author="gorgemj" w:date="2017-11-24T17:04:00Z">
              <w:r>
                <w:rPr>
                  <w:rFonts w:cs="Arial"/>
                </w:rPr>
                <w:t xml:space="preserve">the </w:t>
              </w:r>
              <w:r w:rsidRPr="00993D67">
                <w:rPr>
                  <w:rFonts w:cs="Arial"/>
                  <w:b/>
                </w:rPr>
                <w:t>AP1000</w:t>
              </w:r>
              <w:r>
                <w:rPr>
                  <w:rFonts w:cs="Arial"/>
                </w:rPr>
                <w:t xml:space="preserve"> plant DCD [2]</w:t>
              </w:r>
            </w:ins>
            <w:del w:id="7739" w:author="gorgemj" w:date="2017-11-24T17:04:00Z">
              <w:r w:rsidDel="00F87C2C">
                <w:rPr>
                  <w:rFonts w:cs="Arial"/>
                </w:rPr>
                <w:delText>DCD</w:delText>
              </w:r>
            </w:del>
            <w:r>
              <w:rPr>
                <w:rFonts w:cs="Arial"/>
              </w:rPr>
              <w:t xml:space="preserve"> Section 3.1.1 - </w:t>
            </w:r>
            <w:r w:rsidRPr="00632905">
              <w:rPr>
                <w:rFonts w:cs="Arial"/>
              </w:rPr>
              <w:t>Criterion 55 – Reactor Coolant Pressure Boundary Penetrating Containment</w:t>
            </w:r>
            <w:r w:rsidRPr="00817CEB">
              <w:rPr>
                <w:rFonts w:cs="Arial"/>
              </w:rPr>
              <w:t xml:space="preserve"> </w:t>
            </w:r>
            <w:r>
              <w:rPr>
                <w:rFonts w:cs="Arial"/>
              </w:rPr>
              <w:t xml:space="preserve">and </w:t>
            </w:r>
            <w:ins w:id="7740" w:author="gorgemj" w:date="2017-11-24T17:04:00Z">
              <w:r>
                <w:rPr>
                  <w:rFonts w:cs="Arial"/>
                </w:rPr>
                <w:t xml:space="preserve">the </w:t>
              </w:r>
              <w:r w:rsidRPr="00993D67">
                <w:rPr>
                  <w:rFonts w:cs="Arial"/>
                  <w:b/>
                </w:rPr>
                <w:t>AP1000</w:t>
              </w:r>
              <w:r>
                <w:rPr>
                  <w:rFonts w:cs="Arial"/>
                </w:rPr>
                <w:t xml:space="preserve"> plant DCD [2]</w:t>
              </w:r>
            </w:ins>
            <w:del w:id="7741" w:author="gorgemj" w:date="2017-11-24T17:04:00Z">
              <w:r w:rsidDel="00F87C2C">
                <w:rPr>
                  <w:rFonts w:cs="Arial"/>
                </w:rPr>
                <w:delText>DCD</w:delText>
              </w:r>
            </w:del>
            <w:r>
              <w:rPr>
                <w:rFonts w:cs="Arial"/>
              </w:rPr>
              <w:t xml:space="preserve"> Section 6.2.3.</w:t>
            </w:r>
          </w:p>
          <w:p w:rsidR="00AD701B" w:rsidRPr="00CF335A" w:rsidRDefault="00AD701B">
            <w:pPr>
              <w:spacing w:before="60" w:after="60" w:line="280" w:lineRule="atLeast"/>
              <w:rPr>
                <w:rFonts w:cs="Arial"/>
              </w:rPr>
            </w:pPr>
            <w:r>
              <w:rPr>
                <w:rFonts w:cs="Arial"/>
              </w:rPr>
              <w:t xml:space="preserve">Also see </w:t>
            </w:r>
            <w:r w:rsidRPr="00817CEB">
              <w:rPr>
                <w:rFonts w:cs="Arial"/>
              </w:rPr>
              <w:t xml:space="preserve">response for Requirement 56 </w:t>
            </w:r>
            <w:r>
              <w:rPr>
                <w:rFonts w:cs="Arial"/>
              </w:rPr>
              <w:t xml:space="preserve">and </w:t>
            </w:r>
            <w:del w:id="7742" w:author="gorgemj" w:date="2017-11-26T19:05:00Z">
              <w:r w:rsidDel="001E3039">
                <w:rPr>
                  <w:rFonts w:cs="Arial"/>
                </w:rPr>
                <w:delText xml:space="preserve">Items </w:delText>
              </w:r>
            </w:del>
            <w:ins w:id="7743" w:author="gorgemj" w:date="2017-11-26T19:05:00Z">
              <w:r>
                <w:rPr>
                  <w:rFonts w:cs="Arial"/>
                </w:rPr>
                <w:t xml:space="preserve">Paragraphs </w:t>
              </w:r>
            </w:ins>
            <w:r>
              <w:rPr>
                <w:rFonts w:cs="Arial"/>
              </w:rPr>
              <w:t>6.13 and 6.21.</w:t>
            </w:r>
          </w:p>
        </w:tc>
      </w:tr>
      <w:tr w:rsidR="00AD701B" w:rsidRPr="00817CEB" w:rsidTr="004C121E">
        <w:trPr>
          <w:cantSplit/>
          <w:trPrChange w:id="7744" w:author="gorgemj" w:date="2017-11-30T12:36:00Z">
            <w:trPr>
              <w:gridBefore w:val="6"/>
              <w:gridAfter w:val="0"/>
              <w:cantSplit/>
            </w:trPr>
          </w:trPrChange>
        </w:trPr>
        <w:tc>
          <w:tcPr>
            <w:tcW w:w="947" w:type="dxa"/>
            <w:tcPrChange w:id="7745" w:author="gorgemj" w:date="2017-11-30T12:36:00Z">
              <w:tcPr>
                <w:tcW w:w="945" w:type="dxa"/>
                <w:gridSpan w:val="6"/>
              </w:tcPr>
            </w:tcPrChange>
          </w:tcPr>
          <w:p w:rsidR="00AD701B" w:rsidRPr="00E152D6" w:rsidRDefault="00AD701B" w:rsidP="00542606">
            <w:pPr>
              <w:autoSpaceDE w:val="0"/>
              <w:autoSpaceDN w:val="0"/>
              <w:adjustRightInd w:val="0"/>
              <w:spacing w:before="60" w:after="60" w:line="280" w:lineRule="atLeast"/>
              <w:jc w:val="center"/>
              <w:rPr>
                <w:rFonts w:cs="Arial"/>
                <w:rPrChange w:id="7746" w:author="gorgemj" w:date="2017-11-23T15:02:00Z">
                  <w:rPr>
                    <w:rFonts w:cs="Arial"/>
                    <w:b/>
                  </w:rPr>
                </w:rPrChange>
              </w:rPr>
            </w:pPr>
            <w:r w:rsidRPr="00E152D6">
              <w:rPr>
                <w:rFonts w:cs="Arial"/>
                <w:rPrChange w:id="7747" w:author="gorgemj" w:date="2017-11-23T15:02:00Z">
                  <w:rPr>
                    <w:rFonts w:cs="Arial"/>
                    <w:b/>
                  </w:rPr>
                </w:rPrChange>
              </w:rPr>
              <w:t>6.23</w:t>
            </w:r>
          </w:p>
        </w:tc>
        <w:tc>
          <w:tcPr>
            <w:tcW w:w="693" w:type="dxa"/>
            <w:tcPrChange w:id="7748" w:author="gorgemj" w:date="2017-11-30T12:36:00Z">
              <w:tcPr>
                <w:tcW w:w="747" w:type="dxa"/>
                <w:gridSpan w:val="3"/>
              </w:tcPr>
            </w:tcPrChange>
          </w:tcPr>
          <w:p w:rsidR="00AD701B" w:rsidRPr="00E152D6" w:rsidRDefault="00AD701B" w:rsidP="00542606">
            <w:pPr>
              <w:autoSpaceDE w:val="0"/>
              <w:autoSpaceDN w:val="0"/>
              <w:adjustRightInd w:val="0"/>
              <w:spacing w:before="60" w:after="60" w:line="280" w:lineRule="atLeast"/>
              <w:jc w:val="center"/>
              <w:rPr>
                <w:rFonts w:cs="Arial"/>
                <w:bCs/>
                <w:color w:val="000000"/>
                <w:sz w:val="24"/>
                <w:szCs w:val="24"/>
                <w:rPrChange w:id="7749" w:author="gorgemj" w:date="2017-11-23T15:02:00Z">
                  <w:rPr>
                    <w:rFonts w:cs="Arial"/>
                    <w:b/>
                    <w:bCs/>
                    <w:color w:val="000000"/>
                    <w:sz w:val="24"/>
                    <w:szCs w:val="24"/>
                  </w:rPr>
                </w:rPrChange>
              </w:rPr>
            </w:pPr>
            <w:r w:rsidRPr="00E152D6">
              <w:rPr>
                <w:rFonts w:cs="Arial"/>
                <w:bCs/>
                <w:rPrChange w:id="7750" w:author="gorgemj" w:date="2017-11-23T15:02:00Z">
                  <w:rPr>
                    <w:rFonts w:cs="Arial"/>
                    <w:b/>
                    <w:bCs/>
                  </w:rPr>
                </w:rPrChange>
              </w:rPr>
              <w:t>1</w:t>
            </w:r>
          </w:p>
        </w:tc>
        <w:tc>
          <w:tcPr>
            <w:tcW w:w="5038" w:type="dxa"/>
            <w:gridSpan w:val="2"/>
            <w:tcPrChange w:id="7751" w:author="gorgemj" w:date="2017-11-30T12:36:00Z">
              <w:tcPr>
                <w:tcW w:w="6768" w:type="dxa"/>
                <w:gridSpan w:val="7"/>
              </w:tcPr>
            </w:tcPrChange>
          </w:tcPr>
          <w:p w:rsidR="00AD701B" w:rsidRPr="00817CEB" w:rsidRDefault="00AD701B" w:rsidP="00542606">
            <w:pPr>
              <w:autoSpaceDE w:val="0"/>
              <w:autoSpaceDN w:val="0"/>
              <w:adjustRightInd w:val="0"/>
              <w:spacing w:before="60" w:after="60" w:line="280" w:lineRule="atLeast"/>
              <w:rPr>
                <w:rFonts w:eastAsia="Calibri" w:cs="Arial"/>
              </w:rPr>
            </w:pPr>
            <w:r w:rsidRPr="00817CEB">
              <w:rPr>
                <w:rFonts w:eastAsia="Calibri" w:cs="Arial"/>
              </w:rPr>
              <w:t>Exceptions to the requirements for containment isolation in para. 6.22 shall be permissible for specific classes of lines such as instrumentation lines, or in cases in which application of the methods of containment isolation specified in para. 6.22 would reduce the reliability of a safety system that includes a penetration of the containment.</w:t>
            </w:r>
          </w:p>
        </w:tc>
        <w:tc>
          <w:tcPr>
            <w:tcW w:w="6912" w:type="dxa"/>
            <w:gridSpan w:val="3"/>
            <w:tcPrChange w:id="7752" w:author="gorgemj" w:date="2017-11-30T12:36:00Z">
              <w:tcPr>
                <w:tcW w:w="5130" w:type="dxa"/>
                <w:gridSpan w:val="8"/>
              </w:tcPr>
            </w:tcPrChange>
          </w:tcPr>
          <w:p w:rsidR="00AD701B" w:rsidRDefault="00AD701B" w:rsidP="00542606">
            <w:pPr>
              <w:spacing w:before="60" w:after="60" w:line="280" w:lineRule="atLeast"/>
              <w:rPr>
                <w:rFonts w:cs="Arial"/>
              </w:rPr>
            </w:pPr>
            <w:r w:rsidRPr="00817CEB">
              <w:rPr>
                <w:rFonts w:cs="Arial"/>
              </w:rPr>
              <w:t xml:space="preserve">See response for Requirement </w:t>
            </w:r>
            <w:r>
              <w:rPr>
                <w:rFonts w:cs="Arial"/>
              </w:rPr>
              <w:t>6.22</w:t>
            </w:r>
            <w:r w:rsidRPr="00817CEB">
              <w:rPr>
                <w:rFonts w:cs="Arial"/>
              </w:rPr>
              <w:t>.</w:t>
            </w:r>
          </w:p>
          <w:p w:rsidR="00AD701B" w:rsidRPr="00CF335A" w:rsidRDefault="00AD701B" w:rsidP="00A366D5">
            <w:pPr>
              <w:spacing w:before="60" w:after="60" w:line="280" w:lineRule="atLeast"/>
              <w:rPr>
                <w:rFonts w:cs="Arial"/>
              </w:rPr>
            </w:pPr>
            <w:r>
              <w:rPr>
                <w:rFonts w:cs="Arial"/>
              </w:rPr>
              <w:t>Exception may be constituted by instrumentation lines (</w:t>
            </w:r>
            <w:ins w:id="7753" w:author="gorgemj" w:date="2017-11-24T17:04:00Z">
              <w:r>
                <w:rPr>
                  <w:rFonts w:cs="Arial"/>
                </w:rPr>
                <w:t xml:space="preserve">see </w:t>
              </w:r>
              <w:r w:rsidRPr="00993D67">
                <w:rPr>
                  <w:rFonts w:cs="Arial"/>
                  <w:b/>
                </w:rPr>
                <w:t>AP1000</w:t>
              </w:r>
              <w:r>
                <w:rPr>
                  <w:rFonts w:cs="Arial"/>
                </w:rPr>
                <w:t xml:space="preserve"> plant DCD [2]</w:t>
              </w:r>
            </w:ins>
            <w:del w:id="7754" w:author="gorgemj" w:date="2017-11-24T17:04:00Z">
              <w:r w:rsidDel="00F87C2C">
                <w:rPr>
                  <w:rFonts w:cs="Arial"/>
                </w:rPr>
                <w:delText>DCD</w:delText>
              </w:r>
            </w:del>
            <w:r>
              <w:rPr>
                <w:rFonts w:cs="Arial"/>
              </w:rPr>
              <w:t xml:space="preserve"> Section 6.2.3.1.1 Point G). </w:t>
            </w:r>
          </w:p>
        </w:tc>
      </w:tr>
      <w:tr w:rsidR="00AD701B" w:rsidRPr="00817CEB" w:rsidTr="004C121E">
        <w:trPr>
          <w:cantSplit/>
          <w:trPrChange w:id="7755" w:author="gorgemj" w:date="2017-11-30T12:36:00Z">
            <w:trPr>
              <w:gridBefore w:val="6"/>
              <w:gridAfter w:val="0"/>
              <w:cantSplit/>
            </w:trPr>
          </w:trPrChange>
        </w:trPr>
        <w:tc>
          <w:tcPr>
            <w:tcW w:w="947" w:type="dxa"/>
            <w:tcPrChange w:id="7756" w:author="gorgemj" w:date="2017-11-30T12:36:00Z">
              <w:tcPr>
                <w:tcW w:w="945" w:type="dxa"/>
                <w:gridSpan w:val="6"/>
              </w:tcPr>
            </w:tcPrChange>
          </w:tcPr>
          <w:p w:rsidR="00AD701B" w:rsidRPr="00781FA1" w:rsidRDefault="00AD701B" w:rsidP="00CF335A">
            <w:pPr>
              <w:autoSpaceDE w:val="0"/>
              <w:autoSpaceDN w:val="0"/>
              <w:adjustRightInd w:val="0"/>
              <w:spacing w:before="60" w:after="60" w:line="280" w:lineRule="atLeast"/>
              <w:jc w:val="center"/>
              <w:rPr>
                <w:rFonts w:cs="Arial"/>
                <w:rPrChange w:id="7757" w:author="gorgemj" w:date="2017-11-23T15:03:00Z">
                  <w:rPr>
                    <w:rFonts w:cs="Arial"/>
                    <w:b/>
                  </w:rPr>
                </w:rPrChange>
              </w:rPr>
            </w:pPr>
            <w:r w:rsidRPr="00781FA1">
              <w:rPr>
                <w:rFonts w:cs="Arial"/>
                <w:rPrChange w:id="7758" w:author="gorgemj" w:date="2017-11-23T15:03:00Z">
                  <w:rPr>
                    <w:rFonts w:cs="Arial"/>
                    <w:b/>
                  </w:rPr>
                </w:rPrChange>
              </w:rPr>
              <w:t>6.24</w:t>
            </w:r>
          </w:p>
        </w:tc>
        <w:tc>
          <w:tcPr>
            <w:tcW w:w="693" w:type="dxa"/>
            <w:tcPrChange w:id="7759" w:author="gorgemj" w:date="2017-11-30T12:36:00Z">
              <w:tcPr>
                <w:tcW w:w="747" w:type="dxa"/>
                <w:gridSpan w:val="3"/>
              </w:tcPr>
            </w:tcPrChange>
          </w:tcPr>
          <w:p w:rsidR="00AD701B" w:rsidRPr="00781FA1" w:rsidRDefault="00AD701B" w:rsidP="00CF335A">
            <w:pPr>
              <w:autoSpaceDE w:val="0"/>
              <w:autoSpaceDN w:val="0"/>
              <w:adjustRightInd w:val="0"/>
              <w:spacing w:before="60" w:after="60" w:line="280" w:lineRule="atLeast"/>
              <w:jc w:val="center"/>
              <w:rPr>
                <w:rFonts w:cs="Arial"/>
                <w:bCs/>
                <w:color w:val="000000"/>
                <w:sz w:val="24"/>
                <w:szCs w:val="24"/>
                <w:rPrChange w:id="7760" w:author="gorgemj" w:date="2017-11-23T15:03:00Z">
                  <w:rPr>
                    <w:rFonts w:cs="Arial"/>
                    <w:b/>
                    <w:bCs/>
                    <w:color w:val="000000"/>
                    <w:sz w:val="24"/>
                    <w:szCs w:val="24"/>
                  </w:rPr>
                </w:rPrChange>
              </w:rPr>
            </w:pPr>
            <w:r w:rsidRPr="00781FA1">
              <w:rPr>
                <w:rFonts w:cs="Arial"/>
                <w:bCs/>
                <w:rPrChange w:id="7761" w:author="gorgemj" w:date="2017-11-23T15:03:00Z">
                  <w:rPr>
                    <w:rFonts w:cs="Arial"/>
                    <w:b/>
                    <w:bCs/>
                  </w:rPr>
                </w:rPrChange>
              </w:rPr>
              <w:t>1</w:t>
            </w:r>
          </w:p>
        </w:tc>
        <w:tc>
          <w:tcPr>
            <w:tcW w:w="5038" w:type="dxa"/>
            <w:gridSpan w:val="2"/>
            <w:tcPrChange w:id="7762" w:author="gorgemj" w:date="2017-11-30T12:36:00Z">
              <w:tcPr>
                <w:tcW w:w="6768" w:type="dxa"/>
                <w:gridSpan w:val="7"/>
              </w:tcPr>
            </w:tcPrChange>
          </w:tcPr>
          <w:p w:rsidR="00AD701B" w:rsidRPr="00817CEB" w:rsidRDefault="00AD701B">
            <w:pPr>
              <w:autoSpaceDE w:val="0"/>
              <w:autoSpaceDN w:val="0"/>
              <w:adjustRightInd w:val="0"/>
              <w:spacing w:before="60" w:after="60" w:line="280" w:lineRule="atLeast"/>
              <w:rPr>
                <w:rFonts w:eastAsia="Calibri" w:cs="Arial"/>
              </w:rPr>
            </w:pPr>
            <w:r w:rsidRPr="00817CEB">
              <w:rPr>
                <w:rFonts w:eastAsia="Calibri" w:cs="Arial"/>
              </w:rPr>
              <w:t xml:space="preserve">Each line that penetrates the containment and </w:t>
            </w:r>
            <w:ins w:id="7763" w:author="gorgemj" w:date="2017-11-23T15:03:00Z">
              <w:r>
                <w:rPr>
                  <w:rFonts w:eastAsia="Calibri" w:cs="Arial"/>
                </w:rPr>
                <w:t xml:space="preserve">is </w:t>
              </w:r>
            </w:ins>
            <w:del w:id="7764" w:author="gorgemj" w:date="2017-11-23T15:03:00Z">
              <w:r w:rsidRPr="00817CEB" w:rsidDel="00781FA1">
                <w:rPr>
                  <w:rFonts w:eastAsia="Calibri" w:cs="Arial"/>
                </w:rPr>
                <w:delText xml:space="preserve">that </w:delText>
              </w:r>
            </w:del>
            <w:r w:rsidRPr="00817CEB">
              <w:rPr>
                <w:rFonts w:eastAsia="Calibri" w:cs="Arial"/>
              </w:rPr>
              <w:t xml:space="preserve">neither </w:t>
            </w:r>
            <w:del w:id="7765" w:author="gorgemj" w:date="2017-11-23T15:03:00Z">
              <w:r w:rsidRPr="00817CEB" w:rsidDel="00781FA1">
                <w:rPr>
                  <w:rFonts w:eastAsia="Calibri" w:cs="Arial"/>
                </w:rPr>
                <w:delText xml:space="preserve">is </w:delText>
              </w:r>
            </w:del>
            <w:r w:rsidRPr="00817CEB">
              <w:rPr>
                <w:rFonts w:eastAsia="Calibri" w:cs="Arial"/>
              </w:rPr>
              <w:t xml:space="preserve">part of the reactor coolant pressure boundary nor </w:t>
            </w:r>
            <w:del w:id="7766" w:author="gorgemj" w:date="2017-11-23T15:03:00Z">
              <w:r w:rsidRPr="00817CEB" w:rsidDel="00781FA1">
                <w:rPr>
                  <w:rFonts w:eastAsia="Calibri" w:cs="Arial"/>
                </w:rPr>
                <w:delText xml:space="preserve">is </w:delText>
              </w:r>
            </w:del>
            <w:r w:rsidRPr="00817CEB">
              <w:rPr>
                <w:rFonts w:eastAsia="Calibri" w:cs="Arial"/>
              </w:rPr>
              <w:t>connected directly to the containment atmosphere shall have at least one adequate containment isolation valve. The containment isolation valves shall be located outside the containment and as close to the containment as is practicable.</w:t>
            </w:r>
          </w:p>
        </w:tc>
        <w:tc>
          <w:tcPr>
            <w:tcW w:w="6912" w:type="dxa"/>
            <w:gridSpan w:val="3"/>
            <w:tcPrChange w:id="7767" w:author="gorgemj" w:date="2017-11-30T12:36:00Z">
              <w:tcPr>
                <w:tcW w:w="5130" w:type="dxa"/>
                <w:gridSpan w:val="8"/>
              </w:tcPr>
            </w:tcPrChange>
          </w:tcPr>
          <w:p w:rsidR="00AD701B" w:rsidRDefault="00AD701B">
            <w:pPr>
              <w:spacing w:before="60" w:after="60" w:line="280" w:lineRule="atLeast"/>
              <w:rPr>
                <w:ins w:id="7768" w:author="gorgemj" w:date="2017-11-30T12:23:00Z"/>
                <w:rFonts w:eastAsia="Calibri" w:cs="Arial"/>
              </w:rPr>
            </w:pPr>
            <w:r w:rsidRPr="00817CEB">
              <w:rPr>
                <w:rFonts w:eastAsia="Calibri" w:cs="Arial"/>
              </w:rPr>
              <w:t xml:space="preserve">Each line that penetrates the containment, that is neither part of the reactor coolant pressure boundary nor connected directly to the atmosphere of the containment, and that satisfies the requirements of a closed system is provided with a containment isolation valve according to </w:t>
            </w:r>
            <w:ins w:id="7769" w:author="gorgemj" w:date="2017-11-26T19:06:00Z">
              <w:r>
                <w:rPr>
                  <w:rFonts w:eastAsia="Calibri" w:cs="Arial"/>
                </w:rPr>
                <w:t xml:space="preserve">US NRC </w:t>
              </w:r>
            </w:ins>
            <w:del w:id="7770" w:author="gorgemj" w:date="2017-11-25T20:27:00Z">
              <w:r w:rsidRPr="00817CEB" w:rsidDel="009F242A">
                <w:rPr>
                  <w:rFonts w:eastAsia="Calibri" w:cs="Arial"/>
                </w:rPr>
                <w:delText>General Design Criterion</w:delText>
              </w:r>
            </w:del>
            <w:ins w:id="7771" w:author="gorgemj" w:date="2017-11-25T20:27:00Z">
              <w:r>
                <w:rPr>
                  <w:rFonts w:eastAsia="Calibri" w:cs="Arial"/>
                </w:rPr>
                <w:t>GDC</w:t>
              </w:r>
            </w:ins>
            <w:r w:rsidRPr="00817CEB">
              <w:rPr>
                <w:rFonts w:eastAsia="Calibri" w:cs="Arial"/>
              </w:rPr>
              <w:t xml:space="preserve"> 57. A closed system is not a part of the reactor coolant pressure boundary and is not connected directly to the atmosphere of the containment</w:t>
            </w:r>
            <w:r>
              <w:rPr>
                <w:rFonts w:eastAsia="Calibri" w:cs="Arial"/>
              </w:rPr>
              <w:t xml:space="preserve">. </w:t>
            </w:r>
            <w:r w:rsidRPr="00817CEB">
              <w:rPr>
                <w:rFonts w:eastAsia="Calibri" w:cs="Arial"/>
              </w:rPr>
              <w:t xml:space="preserve">See </w:t>
            </w:r>
            <w:ins w:id="7772" w:author="gorgemj" w:date="2017-11-24T17:04:00Z">
              <w:r w:rsidRPr="00993D67">
                <w:rPr>
                  <w:rFonts w:cs="Arial"/>
                  <w:b/>
                </w:rPr>
                <w:t>AP1000</w:t>
              </w:r>
              <w:r>
                <w:rPr>
                  <w:rFonts w:cs="Arial"/>
                </w:rPr>
                <w:t xml:space="preserve"> plant DCD [2]</w:t>
              </w:r>
            </w:ins>
            <w:del w:id="7773" w:author="gorgemj" w:date="2017-11-24T17:04:00Z">
              <w:r w:rsidRPr="00817CEB" w:rsidDel="00F87C2C">
                <w:rPr>
                  <w:rFonts w:eastAsia="Calibri" w:cs="Arial"/>
                </w:rPr>
                <w:delText>DCD</w:delText>
              </w:r>
            </w:del>
            <w:r w:rsidRPr="00817CEB">
              <w:rPr>
                <w:rFonts w:eastAsia="Calibri" w:cs="Arial"/>
              </w:rPr>
              <w:t xml:space="preserve"> </w:t>
            </w:r>
            <w:r>
              <w:rPr>
                <w:rFonts w:eastAsia="Calibri" w:cs="Arial"/>
              </w:rPr>
              <w:t>Section </w:t>
            </w:r>
            <w:r w:rsidRPr="00817CEB">
              <w:rPr>
                <w:rFonts w:eastAsia="Calibri" w:cs="Arial"/>
              </w:rPr>
              <w:t>6.2.1.1.1 for additional details.</w:t>
            </w:r>
          </w:p>
          <w:p w:rsidR="00AD701B" w:rsidRPr="00CF335A" w:rsidRDefault="00AD701B">
            <w:pPr>
              <w:spacing w:before="60" w:after="60" w:line="280" w:lineRule="atLeast"/>
              <w:rPr>
                <w:rFonts w:eastAsia="Calibri" w:cs="Arial"/>
              </w:rPr>
            </w:pPr>
            <w:ins w:id="7774" w:author="gorgemj" w:date="2017-11-30T12:23:00Z">
              <w:r w:rsidRPr="00817CEB">
                <w:rPr>
                  <w:rFonts w:eastAsia="Calibri" w:cs="Arial"/>
                </w:rPr>
                <w:t xml:space="preserve">Each line that penetrates the containment that either connects to the </w:t>
              </w:r>
              <w:r>
                <w:rPr>
                  <w:rFonts w:eastAsia="Calibri" w:cs="Arial"/>
                </w:rPr>
                <w:t>RCS</w:t>
              </w:r>
              <w:r w:rsidRPr="00817CEB">
                <w:rPr>
                  <w:rFonts w:eastAsia="Calibri" w:cs="Arial"/>
                </w:rPr>
                <w:t xml:space="preserve"> or that connects directly to the containment atmosphere, and does not meet the requirements for a closed system (as defined below), is provided with containment isolation valves according to </w:t>
              </w:r>
              <w:r>
                <w:rPr>
                  <w:rFonts w:eastAsia="Calibri" w:cs="Arial"/>
                </w:rPr>
                <w:t>US NRC GDC 55 and 56.</w:t>
              </w:r>
            </w:ins>
          </w:p>
        </w:tc>
      </w:tr>
      <w:tr w:rsidR="00AD701B" w:rsidRPr="00817CEB" w:rsidDel="00AD701B" w:rsidTr="004C121E">
        <w:trPr>
          <w:cantSplit/>
          <w:del w:id="7775" w:author="gorgemj" w:date="2017-11-30T12:24:00Z"/>
          <w:trPrChange w:id="7776" w:author="gorgemj" w:date="2017-11-30T12:36:00Z">
            <w:trPr>
              <w:gridBefore w:val="6"/>
              <w:gridAfter w:val="0"/>
              <w:cantSplit/>
            </w:trPr>
          </w:trPrChange>
        </w:trPr>
        <w:tc>
          <w:tcPr>
            <w:tcW w:w="947" w:type="dxa"/>
            <w:tcPrChange w:id="7777" w:author="gorgemj" w:date="2017-11-30T12:36:00Z">
              <w:tcPr>
                <w:tcW w:w="945" w:type="dxa"/>
                <w:gridSpan w:val="6"/>
              </w:tcPr>
            </w:tcPrChange>
          </w:tcPr>
          <w:p w:rsidR="00AD701B" w:rsidRPr="00781FA1" w:rsidDel="00AD701B" w:rsidRDefault="00AD701B" w:rsidP="00542606">
            <w:pPr>
              <w:autoSpaceDE w:val="0"/>
              <w:autoSpaceDN w:val="0"/>
              <w:adjustRightInd w:val="0"/>
              <w:spacing w:before="60" w:after="60" w:line="280" w:lineRule="atLeast"/>
              <w:jc w:val="center"/>
              <w:rPr>
                <w:del w:id="7778" w:author="gorgemj" w:date="2017-11-30T12:24:00Z"/>
                <w:rFonts w:cs="Arial"/>
                <w:rPrChange w:id="7779" w:author="gorgemj" w:date="2017-11-23T15:03:00Z">
                  <w:rPr>
                    <w:del w:id="7780" w:author="gorgemj" w:date="2017-11-30T12:24:00Z"/>
                    <w:rFonts w:cs="Arial"/>
                    <w:b/>
                  </w:rPr>
                </w:rPrChange>
              </w:rPr>
            </w:pPr>
            <w:del w:id="7781" w:author="gorgemj" w:date="2017-11-30T12:24:00Z">
              <w:r w:rsidRPr="00781FA1" w:rsidDel="00AD701B">
                <w:rPr>
                  <w:rFonts w:cs="Arial"/>
                  <w:rPrChange w:id="7782" w:author="gorgemj" w:date="2017-11-23T15:03:00Z">
                    <w:rPr>
                      <w:rFonts w:cs="Arial"/>
                      <w:b/>
                    </w:rPr>
                  </w:rPrChange>
                </w:rPr>
                <w:delText>6.24 (cont.)</w:delText>
              </w:r>
            </w:del>
          </w:p>
        </w:tc>
        <w:tc>
          <w:tcPr>
            <w:tcW w:w="693" w:type="dxa"/>
            <w:tcPrChange w:id="7783" w:author="gorgemj" w:date="2017-11-30T12:36:00Z">
              <w:tcPr>
                <w:tcW w:w="747" w:type="dxa"/>
                <w:gridSpan w:val="3"/>
              </w:tcPr>
            </w:tcPrChange>
          </w:tcPr>
          <w:p w:rsidR="00AD701B" w:rsidRPr="00781FA1" w:rsidDel="00AD701B" w:rsidRDefault="00AD701B" w:rsidP="00542606">
            <w:pPr>
              <w:autoSpaceDE w:val="0"/>
              <w:autoSpaceDN w:val="0"/>
              <w:adjustRightInd w:val="0"/>
              <w:spacing w:before="60" w:after="60" w:line="280" w:lineRule="atLeast"/>
              <w:jc w:val="center"/>
              <w:rPr>
                <w:del w:id="7784" w:author="gorgemj" w:date="2017-11-30T12:24:00Z"/>
                <w:rFonts w:cs="Arial"/>
                <w:bCs/>
                <w:color w:val="000000"/>
                <w:sz w:val="24"/>
                <w:szCs w:val="24"/>
                <w:rPrChange w:id="7785" w:author="gorgemj" w:date="2017-11-23T15:03:00Z">
                  <w:rPr>
                    <w:del w:id="7786" w:author="gorgemj" w:date="2017-11-30T12:24:00Z"/>
                    <w:rFonts w:cs="Arial"/>
                    <w:b/>
                    <w:bCs/>
                    <w:color w:val="000000"/>
                    <w:sz w:val="24"/>
                    <w:szCs w:val="24"/>
                  </w:rPr>
                </w:rPrChange>
              </w:rPr>
            </w:pPr>
            <w:del w:id="7787" w:author="gorgemj" w:date="2017-11-30T12:24:00Z">
              <w:r w:rsidRPr="00781FA1" w:rsidDel="00AD701B">
                <w:rPr>
                  <w:rFonts w:cs="Arial"/>
                  <w:bCs/>
                  <w:rPrChange w:id="7788" w:author="gorgemj" w:date="2017-11-23T15:03:00Z">
                    <w:rPr>
                      <w:rFonts w:cs="Arial"/>
                      <w:b/>
                      <w:bCs/>
                    </w:rPr>
                  </w:rPrChange>
                </w:rPr>
                <w:delText>1</w:delText>
              </w:r>
            </w:del>
          </w:p>
        </w:tc>
        <w:tc>
          <w:tcPr>
            <w:tcW w:w="5038" w:type="dxa"/>
            <w:gridSpan w:val="2"/>
            <w:tcPrChange w:id="7789" w:author="gorgemj" w:date="2017-11-30T12:36:00Z">
              <w:tcPr>
                <w:tcW w:w="6768" w:type="dxa"/>
                <w:gridSpan w:val="7"/>
              </w:tcPr>
            </w:tcPrChange>
          </w:tcPr>
          <w:p w:rsidR="00AD701B" w:rsidRPr="00817CEB" w:rsidDel="00AD701B" w:rsidRDefault="00AD701B" w:rsidP="00542606">
            <w:pPr>
              <w:autoSpaceDE w:val="0"/>
              <w:autoSpaceDN w:val="0"/>
              <w:adjustRightInd w:val="0"/>
              <w:spacing w:before="60" w:after="60" w:line="280" w:lineRule="atLeast"/>
              <w:rPr>
                <w:del w:id="7790" w:author="gorgemj" w:date="2017-11-30T12:24:00Z"/>
                <w:rFonts w:eastAsia="Calibri" w:cs="Arial"/>
              </w:rPr>
            </w:pPr>
          </w:p>
        </w:tc>
        <w:tc>
          <w:tcPr>
            <w:tcW w:w="6912" w:type="dxa"/>
            <w:gridSpan w:val="3"/>
            <w:tcPrChange w:id="7791" w:author="gorgemj" w:date="2017-11-30T12:36:00Z">
              <w:tcPr>
                <w:tcW w:w="5130" w:type="dxa"/>
                <w:gridSpan w:val="8"/>
              </w:tcPr>
            </w:tcPrChange>
          </w:tcPr>
          <w:p w:rsidR="00AD701B" w:rsidRPr="00CF335A" w:rsidDel="00AD701B" w:rsidRDefault="00AD701B">
            <w:pPr>
              <w:autoSpaceDE w:val="0"/>
              <w:autoSpaceDN w:val="0"/>
              <w:adjustRightInd w:val="0"/>
              <w:spacing w:before="60" w:after="60" w:line="280" w:lineRule="atLeast"/>
              <w:rPr>
                <w:del w:id="7792" w:author="gorgemj" w:date="2017-11-30T12:24:00Z"/>
                <w:rFonts w:eastAsia="Calibri" w:cs="Arial"/>
              </w:rPr>
            </w:pPr>
            <w:del w:id="7793" w:author="gorgemj" w:date="2017-11-30T12:23:00Z">
              <w:r w:rsidRPr="00817CEB" w:rsidDel="00AD701B">
                <w:rPr>
                  <w:rFonts w:eastAsia="Calibri" w:cs="Arial"/>
                </w:rPr>
                <w:delText xml:space="preserve">Each line that penetrates the containment that either connects to the </w:delText>
              </w:r>
            </w:del>
            <w:del w:id="7794" w:author="gorgemj" w:date="2017-11-26T20:31:00Z">
              <w:r w:rsidRPr="00817CEB" w:rsidDel="00FC263D">
                <w:rPr>
                  <w:rFonts w:eastAsia="Calibri" w:cs="Arial"/>
                </w:rPr>
                <w:delText>reactor coolant system</w:delText>
              </w:r>
            </w:del>
            <w:del w:id="7795" w:author="gorgemj" w:date="2017-11-30T12:23:00Z">
              <w:r w:rsidRPr="00817CEB" w:rsidDel="00AD701B">
                <w:rPr>
                  <w:rFonts w:eastAsia="Calibri" w:cs="Arial"/>
                </w:rPr>
                <w:delText xml:space="preserve"> or that connects directly to the containment atmosphere, and does not meet the requirements for a closed system (as defined below), is provided with containment isolation valves according to </w:delText>
              </w:r>
            </w:del>
            <w:del w:id="7796" w:author="gorgemj" w:date="2017-11-25T20:26:00Z">
              <w:r w:rsidRPr="00817CEB" w:rsidDel="009F242A">
                <w:rPr>
                  <w:rFonts w:eastAsia="Calibri" w:cs="Arial"/>
                </w:rPr>
                <w:delText>Gen</w:delText>
              </w:r>
              <w:r w:rsidDel="009F242A">
                <w:rPr>
                  <w:rFonts w:eastAsia="Calibri" w:cs="Arial"/>
                </w:rPr>
                <w:delText>eral Design Criteria</w:delText>
              </w:r>
            </w:del>
            <w:del w:id="7797" w:author="gorgemj" w:date="2017-11-30T12:23:00Z">
              <w:r w:rsidDel="00AD701B">
                <w:rPr>
                  <w:rFonts w:eastAsia="Calibri" w:cs="Arial"/>
                </w:rPr>
                <w:delText xml:space="preserve"> 55 and 56.</w:delText>
              </w:r>
            </w:del>
          </w:p>
        </w:tc>
      </w:tr>
      <w:tr w:rsidR="00AD701B" w:rsidRPr="00817CEB" w:rsidDel="00F67A4C" w:rsidTr="004C121E">
        <w:trPr>
          <w:cantSplit/>
          <w:del w:id="7798" w:author="gorgemj" w:date="2017-11-26T18:27:00Z"/>
          <w:trPrChange w:id="7799" w:author="gorgemj" w:date="2017-11-30T12:36:00Z">
            <w:trPr>
              <w:gridBefore w:val="6"/>
              <w:gridAfter w:val="0"/>
              <w:cantSplit/>
            </w:trPr>
          </w:trPrChange>
        </w:trPr>
        <w:tc>
          <w:tcPr>
            <w:tcW w:w="947" w:type="dxa"/>
            <w:tcPrChange w:id="7800" w:author="gorgemj" w:date="2017-11-30T12:36:00Z">
              <w:tcPr>
                <w:tcW w:w="945" w:type="dxa"/>
                <w:gridSpan w:val="6"/>
              </w:tcPr>
            </w:tcPrChange>
          </w:tcPr>
          <w:p w:rsidR="00AD701B" w:rsidDel="00F67A4C" w:rsidRDefault="00AD701B" w:rsidP="00542606">
            <w:pPr>
              <w:autoSpaceDE w:val="0"/>
              <w:autoSpaceDN w:val="0"/>
              <w:adjustRightInd w:val="0"/>
              <w:spacing w:before="60" w:after="60" w:line="280" w:lineRule="atLeast"/>
              <w:jc w:val="center"/>
              <w:rPr>
                <w:del w:id="7801" w:author="gorgemj" w:date="2017-11-26T18:27:00Z"/>
                <w:rFonts w:cs="Arial"/>
                <w:b/>
              </w:rPr>
            </w:pPr>
          </w:p>
        </w:tc>
        <w:tc>
          <w:tcPr>
            <w:tcW w:w="693" w:type="dxa"/>
            <w:tcPrChange w:id="7802" w:author="gorgemj" w:date="2017-11-30T12:36:00Z">
              <w:tcPr>
                <w:tcW w:w="747" w:type="dxa"/>
                <w:gridSpan w:val="3"/>
              </w:tcPr>
            </w:tcPrChange>
          </w:tcPr>
          <w:p w:rsidR="00AD701B" w:rsidDel="00F67A4C" w:rsidRDefault="00AD701B" w:rsidP="00542606">
            <w:pPr>
              <w:autoSpaceDE w:val="0"/>
              <w:autoSpaceDN w:val="0"/>
              <w:adjustRightInd w:val="0"/>
              <w:spacing w:before="60" w:after="60" w:line="280" w:lineRule="atLeast"/>
              <w:jc w:val="center"/>
              <w:rPr>
                <w:del w:id="7803" w:author="gorgemj" w:date="2017-11-26T18:27:00Z"/>
                <w:rFonts w:cs="Arial"/>
                <w:b/>
                <w:bCs/>
              </w:rPr>
            </w:pPr>
          </w:p>
        </w:tc>
        <w:tc>
          <w:tcPr>
            <w:tcW w:w="5038" w:type="dxa"/>
            <w:gridSpan w:val="2"/>
            <w:tcPrChange w:id="7804" w:author="gorgemj" w:date="2017-11-30T12:36:00Z">
              <w:tcPr>
                <w:tcW w:w="6768" w:type="dxa"/>
                <w:gridSpan w:val="7"/>
              </w:tcPr>
            </w:tcPrChange>
          </w:tcPr>
          <w:p w:rsidR="00AD701B" w:rsidDel="00F67A4C" w:rsidRDefault="00AD701B" w:rsidP="00542606">
            <w:pPr>
              <w:autoSpaceDE w:val="0"/>
              <w:autoSpaceDN w:val="0"/>
              <w:adjustRightInd w:val="0"/>
              <w:spacing w:before="60" w:after="60" w:line="280" w:lineRule="atLeast"/>
              <w:rPr>
                <w:del w:id="7805" w:author="gorgemj" w:date="2017-11-26T18:27:00Z"/>
                <w:rFonts w:cs="Arial"/>
                <w:b/>
                <w:color w:val="000000"/>
                <w:sz w:val="24"/>
                <w:szCs w:val="24"/>
              </w:rPr>
            </w:pPr>
            <w:del w:id="7806" w:author="gorgemj" w:date="2017-11-23T15:04:00Z">
              <w:r w:rsidRPr="00817CEB" w:rsidDel="00781FA1">
                <w:rPr>
                  <w:rFonts w:eastAsia="Calibri" w:cs="Arial"/>
                  <w:b/>
                  <w:bCs/>
                </w:rPr>
                <w:delText>Requirement 57: Access to the containment</w:delText>
              </w:r>
            </w:del>
          </w:p>
        </w:tc>
        <w:tc>
          <w:tcPr>
            <w:tcW w:w="6912" w:type="dxa"/>
            <w:gridSpan w:val="3"/>
            <w:tcPrChange w:id="7807" w:author="gorgemj" w:date="2017-11-30T12:36:00Z">
              <w:tcPr>
                <w:tcW w:w="5130" w:type="dxa"/>
                <w:gridSpan w:val="8"/>
              </w:tcPr>
            </w:tcPrChange>
          </w:tcPr>
          <w:p w:rsidR="00AD701B" w:rsidDel="00F67A4C" w:rsidRDefault="00AD701B" w:rsidP="00542606">
            <w:pPr>
              <w:spacing w:before="60" w:after="60" w:line="280" w:lineRule="atLeast"/>
              <w:rPr>
                <w:del w:id="7808" w:author="gorgemj" w:date="2017-11-26T18:27:00Z"/>
                <w:rFonts w:cs="Arial"/>
                <w:b/>
              </w:rPr>
            </w:pPr>
          </w:p>
        </w:tc>
      </w:tr>
      <w:tr w:rsidR="00AD701B" w:rsidRPr="00817CEB" w:rsidTr="004C121E">
        <w:trPr>
          <w:cantSplit/>
          <w:trPrChange w:id="7809" w:author="gorgemj" w:date="2017-11-30T12:36:00Z">
            <w:trPr>
              <w:gridBefore w:val="6"/>
              <w:gridAfter w:val="0"/>
              <w:cantSplit/>
            </w:trPr>
          </w:trPrChange>
        </w:trPr>
        <w:tc>
          <w:tcPr>
            <w:tcW w:w="947" w:type="dxa"/>
            <w:tcPrChange w:id="7810" w:author="gorgemj" w:date="2017-11-30T12:36:00Z">
              <w:tcPr>
                <w:tcW w:w="945" w:type="dxa"/>
                <w:gridSpan w:val="6"/>
              </w:tcPr>
            </w:tcPrChange>
          </w:tcPr>
          <w:p w:rsidR="00AD701B" w:rsidRDefault="00AD701B" w:rsidP="00542606">
            <w:pPr>
              <w:autoSpaceDE w:val="0"/>
              <w:autoSpaceDN w:val="0"/>
              <w:adjustRightInd w:val="0"/>
              <w:spacing w:before="60" w:after="60" w:line="280" w:lineRule="atLeast"/>
              <w:jc w:val="center"/>
              <w:rPr>
                <w:rFonts w:cs="Arial"/>
                <w:b/>
              </w:rPr>
            </w:pPr>
          </w:p>
        </w:tc>
        <w:tc>
          <w:tcPr>
            <w:tcW w:w="693" w:type="dxa"/>
            <w:tcPrChange w:id="7811" w:author="gorgemj" w:date="2017-11-30T12:36:00Z">
              <w:tcPr>
                <w:tcW w:w="747" w:type="dxa"/>
                <w:gridSpan w:val="3"/>
              </w:tcPr>
            </w:tcPrChange>
          </w:tcPr>
          <w:p w:rsidR="00AD701B" w:rsidRDefault="00AD701B" w:rsidP="00542606">
            <w:pPr>
              <w:autoSpaceDE w:val="0"/>
              <w:autoSpaceDN w:val="0"/>
              <w:adjustRightInd w:val="0"/>
              <w:spacing w:before="60" w:after="60" w:line="280" w:lineRule="atLeast"/>
              <w:jc w:val="center"/>
              <w:rPr>
                <w:rFonts w:cs="Arial"/>
                <w:b/>
                <w:bCs/>
              </w:rPr>
            </w:pPr>
          </w:p>
        </w:tc>
        <w:tc>
          <w:tcPr>
            <w:tcW w:w="5038" w:type="dxa"/>
            <w:gridSpan w:val="2"/>
            <w:tcPrChange w:id="7812" w:author="gorgemj" w:date="2017-11-30T12:36:00Z">
              <w:tcPr>
                <w:tcW w:w="6768" w:type="dxa"/>
                <w:gridSpan w:val="7"/>
              </w:tcPr>
            </w:tcPrChange>
          </w:tcPr>
          <w:p w:rsidR="00AD701B" w:rsidRDefault="00AD701B" w:rsidP="00542606">
            <w:pPr>
              <w:autoSpaceDE w:val="0"/>
              <w:autoSpaceDN w:val="0"/>
              <w:adjustRightInd w:val="0"/>
              <w:spacing w:before="60" w:after="60" w:line="280" w:lineRule="atLeast"/>
              <w:rPr>
                <w:ins w:id="7813" w:author="gorgemj" w:date="2017-11-23T15:04:00Z"/>
                <w:rFonts w:eastAsia="Calibri" w:cs="Arial"/>
                <w:b/>
                <w:bCs/>
              </w:rPr>
            </w:pPr>
            <w:ins w:id="7814" w:author="gorgemj" w:date="2017-11-23T15:04:00Z">
              <w:r w:rsidRPr="00817CEB">
                <w:rPr>
                  <w:rFonts w:eastAsia="Calibri" w:cs="Arial"/>
                  <w:b/>
                  <w:bCs/>
                </w:rPr>
                <w:t xml:space="preserve">Requirement 57: Access to the containment </w:t>
              </w:r>
            </w:ins>
          </w:p>
          <w:p w:rsidR="00AD701B" w:rsidRPr="00817CEB" w:rsidRDefault="00AD701B" w:rsidP="00542606">
            <w:pPr>
              <w:autoSpaceDE w:val="0"/>
              <w:autoSpaceDN w:val="0"/>
              <w:adjustRightInd w:val="0"/>
              <w:spacing w:before="60" w:after="60" w:line="280" w:lineRule="atLeast"/>
              <w:rPr>
                <w:rFonts w:eastAsia="Calibri" w:cs="Arial"/>
                <w:b/>
                <w:bCs/>
              </w:rPr>
            </w:pPr>
            <w:r w:rsidRPr="00817CEB">
              <w:rPr>
                <w:rFonts w:eastAsia="Calibri" w:cs="Arial"/>
                <w:b/>
                <w:bCs/>
              </w:rPr>
              <w:t>Access by operating personnel to the containment at a nuclear power plant shall be through airlocks equipped with doors that are interlocked to ensure that at least one of the doors is closed during reactor power operation and in accident conditions.</w:t>
            </w:r>
          </w:p>
        </w:tc>
        <w:tc>
          <w:tcPr>
            <w:tcW w:w="6912" w:type="dxa"/>
            <w:gridSpan w:val="3"/>
            <w:tcPrChange w:id="7815" w:author="gorgemj" w:date="2017-11-30T12:36:00Z">
              <w:tcPr>
                <w:tcW w:w="5130" w:type="dxa"/>
                <w:gridSpan w:val="8"/>
              </w:tcPr>
            </w:tcPrChange>
          </w:tcPr>
          <w:p w:rsidR="00AD701B" w:rsidRPr="001B7279" w:rsidRDefault="00AD701B">
            <w:pPr>
              <w:spacing w:before="60" w:after="60" w:line="280" w:lineRule="atLeast"/>
              <w:rPr>
                <w:rFonts w:eastAsia="Calibri" w:cs="Arial"/>
              </w:rPr>
            </w:pPr>
            <w:r w:rsidRPr="00817CEB">
              <w:rPr>
                <w:rFonts w:eastAsia="Calibri" w:cs="Arial"/>
              </w:rPr>
              <w:t xml:space="preserve">Two personnel airlocks are provided; one located adjacent to each of the equipment hatches, and </w:t>
            </w:r>
            <w:del w:id="7816" w:author="gorgemj" w:date="2017-11-26T19:08:00Z">
              <w:r w:rsidRPr="00817CEB" w:rsidDel="006D0C00">
                <w:rPr>
                  <w:rFonts w:eastAsia="Calibri" w:cs="Arial"/>
                </w:rPr>
                <w:delText>are</w:delText>
              </w:r>
              <w:r w:rsidRPr="00817CEB" w:rsidDel="006D0C00">
                <w:rPr>
                  <w:rFonts w:eastAsia="Calibri" w:cs="Arial"/>
                  <w:bCs/>
                </w:rPr>
                <w:delText xml:space="preserve"> </w:delText>
              </w:r>
            </w:del>
            <w:r w:rsidRPr="00817CEB">
              <w:rPr>
                <w:rFonts w:eastAsia="Calibri" w:cs="Arial"/>
                <w:bCs/>
              </w:rPr>
              <w:t>equipped with doors that are interlocked to ensure that at least one of the doors is closed during reactor power operati</w:t>
            </w:r>
            <w:r>
              <w:rPr>
                <w:rFonts w:eastAsia="Calibri" w:cs="Arial"/>
                <w:bCs/>
              </w:rPr>
              <w:t xml:space="preserve">on and in accident conditions. </w:t>
            </w:r>
            <w:ins w:id="7817" w:author="gorgemj" w:date="2017-11-24T17:04:00Z">
              <w:r w:rsidRPr="00993D67">
                <w:rPr>
                  <w:rFonts w:cs="Arial"/>
                  <w:b/>
                </w:rPr>
                <w:t>AP1000</w:t>
              </w:r>
              <w:r>
                <w:rPr>
                  <w:rFonts w:cs="Arial"/>
                </w:rPr>
                <w:t xml:space="preserve"> plant DCD [2]</w:t>
              </w:r>
            </w:ins>
            <w:del w:id="7818" w:author="gorgemj" w:date="2017-11-24T17:04:00Z">
              <w:r w:rsidDel="00F87C2C">
                <w:rPr>
                  <w:rFonts w:eastAsia="Calibri" w:cs="Arial"/>
                </w:rPr>
                <w:delText>DCD</w:delText>
              </w:r>
            </w:del>
            <w:r>
              <w:rPr>
                <w:rFonts w:eastAsia="Calibri" w:cs="Arial"/>
              </w:rPr>
              <w:t xml:space="preserve"> Figure </w:t>
            </w:r>
            <w:r w:rsidRPr="00817CEB">
              <w:rPr>
                <w:rFonts w:eastAsia="Calibri" w:cs="Arial"/>
              </w:rPr>
              <w:t xml:space="preserve">3.8.2-3 </w:t>
            </w:r>
            <w:r>
              <w:rPr>
                <w:rFonts w:eastAsia="Calibri" w:cs="Arial"/>
              </w:rPr>
              <w:t xml:space="preserve">shows the typical arrangement. </w:t>
            </w:r>
            <w:r w:rsidRPr="00817CEB">
              <w:rPr>
                <w:rFonts w:eastAsia="Calibri" w:cs="Arial"/>
              </w:rPr>
              <w:t xml:space="preserve">Refer to </w:t>
            </w:r>
            <w:ins w:id="7819" w:author="gorgemj" w:date="2017-11-24T17:04:00Z">
              <w:r>
                <w:rPr>
                  <w:rFonts w:cs="Arial"/>
                </w:rPr>
                <w:t xml:space="preserve">the </w:t>
              </w:r>
              <w:r w:rsidRPr="00993D67">
                <w:rPr>
                  <w:rFonts w:cs="Arial"/>
                  <w:b/>
                </w:rPr>
                <w:t>AP1000</w:t>
              </w:r>
              <w:r>
                <w:rPr>
                  <w:rFonts w:cs="Arial"/>
                </w:rPr>
                <w:t xml:space="preserve"> plant DCD [2]</w:t>
              </w:r>
            </w:ins>
            <w:del w:id="7820" w:author="gorgemj" w:date="2017-11-24T17:04:00Z">
              <w:r w:rsidRPr="00817CEB" w:rsidDel="00F87C2C">
                <w:rPr>
                  <w:rFonts w:eastAsia="Calibri" w:cs="Arial"/>
                </w:rPr>
                <w:delText>DCD</w:delText>
              </w:r>
            </w:del>
            <w:r w:rsidRPr="00817CEB">
              <w:rPr>
                <w:rFonts w:eastAsia="Calibri" w:cs="Arial"/>
              </w:rPr>
              <w:t xml:space="preserve"> Section 3.8.2.</w:t>
            </w:r>
          </w:p>
        </w:tc>
      </w:tr>
      <w:tr w:rsidR="00AD701B" w:rsidRPr="00817CEB" w:rsidTr="004C121E">
        <w:trPr>
          <w:cantSplit/>
          <w:trPrChange w:id="7821" w:author="gorgemj" w:date="2017-11-30T12:36:00Z">
            <w:trPr>
              <w:gridBefore w:val="6"/>
              <w:gridAfter w:val="0"/>
              <w:cantSplit/>
            </w:trPr>
          </w:trPrChange>
        </w:trPr>
        <w:tc>
          <w:tcPr>
            <w:tcW w:w="947" w:type="dxa"/>
            <w:tcPrChange w:id="7822" w:author="gorgemj" w:date="2017-11-30T12:36:00Z">
              <w:tcPr>
                <w:tcW w:w="945" w:type="dxa"/>
                <w:gridSpan w:val="6"/>
              </w:tcPr>
            </w:tcPrChange>
          </w:tcPr>
          <w:p w:rsidR="00AD701B" w:rsidRPr="00CB617B" w:rsidRDefault="00AD701B" w:rsidP="00542606">
            <w:pPr>
              <w:autoSpaceDE w:val="0"/>
              <w:autoSpaceDN w:val="0"/>
              <w:adjustRightInd w:val="0"/>
              <w:spacing w:before="60" w:after="60" w:line="280" w:lineRule="atLeast"/>
              <w:jc w:val="center"/>
              <w:rPr>
                <w:rFonts w:cs="Arial"/>
                <w:rPrChange w:id="7823" w:author="gorgemj" w:date="2017-11-23T15:20:00Z">
                  <w:rPr>
                    <w:rFonts w:cs="Arial"/>
                    <w:b/>
                  </w:rPr>
                </w:rPrChange>
              </w:rPr>
            </w:pPr>
            <w:r w:rsidRPr="00CB617B">
              <w:rPr>
                <w:rFonts w:cs="Arial"/>
                <w:rPrChange w:id="7824" w:author="gorgemj" w:date="2017-11-23T15:20:00Z">
                  <w:rPr>
                    <w:rFonts w:cs="Arial"/>
                    <w:b/>
                  </w:rPr>
                </w:rPrChange>
              </w:rPr>
              <w:t>6.25</w:t>
            </w:r>
          </w:p>
        </w:tc>
        <w:tc>
          <w:tcPr>
            <w:tcW w:w="693" w:type="dxa"/>
            <w:tcPrChange w:id="7825" w:author="gorgemj" w:date="2017-11-30T12:36:00Z">
              <w:tcPr>
                <w:tcW w:w="747" w:type="dxa"/>
                <w:gridSpan w:val="3"/>
              </w:tcPr>
            </w:tcPrChange>
          </w:tcPr>
          <w:p w:rsidR="00AD701B" w:rsidRPr="00CB617B" w:rsidRDefault="00AD701B" w:rsidP="00542606">
            <w:pPr>
              <w:autoSpaceDE w:val="0"/>
              <w:autoSpaceDN w:val="0"/>
              <w:adjustRightInd w:val="0"/>
              <w:spacing w:before="60" w:after="60" w:line="280" w:lineRule="atLeast"/>
              <w:jc w:val="center"/>
              <w:rPr>
                <w:rFonts w:cs="Arial"/>
                <w:bCs/>
                <w:color w:val="000000"/>
                <w:sz w:val="24"/>
                <w:szCs w:val="24"/>
                <w:rPrChange w:id="7826" w:author="gorgemj" w:date="2017-11-23T15:20:00Z">
                  <w:rPr>
                    <w:rFonts w:cs="Arial"/>
                    <w:b/>
                    <w:bCs/>
                    <w:color w:val="000000"/>
                    <w:sz w:val="24"/>
                    <w:szCs w:val="24"/>
                  </w:rPr>
                </w:rPrChange>
              </w:rPr>
            </w:pPr>
            <w:r w:rsidRPr="00CB617B">
              <w:rPr>
                <w:rFonts w:cs="Arial"/>
                <w:bCs/>
                <w:rPrChange w:id="7827" w:author="gorgemj" w:date="2017-11-23T15:20:00Z">
                  <w:rPr>
                    <w:rFonts w:cs="Arial"/>
                    <w:b/>
                    <w:bCs/>
                  </w:rPr>
                </w:rPrChange>
              </w:rPr>
              <w:t>1</w:t>
            </w:r>
          </w:p>
        </w:tc>
        <w:tc>
          <w:tcPr>
            <w:tcW w:w="5038" w:type="dxa"/>
            <w:gridSpan w:val="2"/>
            <w:tcPrChange w:id="7828" w:author="gorgemj" w:date="2017-11-30T12:36:00Z">
              <w:tcPr>
                <w:tcW w:w="6768" w:type="dxa"/>
                <w:gridSpan w:val="7"/>
              </w:tcPr>
            </w:tcPrChange>
          </w:tcPr>
          <w:p w:rsidR="00AD701B" w:rsidRPr="00817CEB" w:rsidRDefault="00AD701B" w:rsidP="00542606">
            <w:pPr>
              <w:autoSpaceDE w:val="0"/>
              <w:autoSpaceDN w:val="0"/>
              <w:adjustRightInd w:val="0"/>
              <w:spacing w:before="60" w:after="60" w:line="280" w:lineRule="atLeast"/>
              <w:rPr>
                <w:rFonts w:eastAsia="Calibri" w:cs="Arial"/>
              </w:rPr>
            </w:pPr>
            <w:r w:rsidRPr="00817CEB">
              <w:rPr>
                <w:rFonts w:eastAsia="Calibri" w:cs="Arial"/>
              </w:rPr>
              <w:t>Where provision is made for entry of operating personnel for surveillance purposes, provisions for ensuring protection and safety for operating personnel shall be specified in the design. Where equipment air locks are provided, provisions for ensuring protection and safety for operating personnel shall be specified in the design.</w:t>
            </w:r>
          </w:p>
        </w:tc>
        <w:tc>
          <w:tcPr>
            <w:tcW w:w="6912" w:type="dxa"/>
            <w:gridSpan w:val="3"/>
            <w:tcPrChange w:id="7829" w:author="gorgemj" w:date="2017-11-30T12:36:00Z">
              <w:tcPr>
                <w:tcW w:w="5130" w:type="dxa"/>
                <w:gridSpan w:val="8"/>
              </w:tcPr>
            </w:tcPrChange>
          </w:tcPr>
          <w:p w:rsidR="00AD701B" w:rsidRDefault="00AD701B" w:rsidP="00542606">
            <w:pPr>
              <w:spacing w:before="60" w:after="60" w:line="280" w:lineRule="atLeast"/>
              <w:rPr>
                <w:rFonts w:eastAsia="Calibri" w:cs="Arial"/>
              </w:rPr>
            </w:pPr>
            <w:r w:rsidRPr="00817CEB">
              <w:rPr>
                <w:rFonts w:eastAsia="Calibri" w:cs="Arial"/>
              </w:rPr>
              <w:t xml:space="preserve">Access </w:t>
            </w:r>
            <w:r w:rsidRPr="00E26342">
              <w:rPr>
                <w:rFonts w:cs="Arial"/>
              </w:rPr>
              <w:t>control</w:t>
            </w:r>
            <w:r w:rsidRPr="00817CEB">
              <w:rPr>
                <w:rFonts w:eastAsia="Calibri" w:cs="Arial"/>
              </w:rPr>
              <w:t xml:space="preserve"> provisions for safety of personnel are described in </w:t>
            </w:r>
            <w:ins w:id="7830" w:author="gorgemj" w:date="2017-11-24T17:04:00Z">
              <w:r>
                <w:rPr>
                  <w:rFonts w:cs="Arial"/>
                </w:rPr>
                <w:t xml:space="preserve">the </w:t>
              </w:r>
              <w:r w:rsidRPr="00993D67">
                <w:rPr>
                  <w:rFonts w:cs="Arial"/>
                  <w:b/>
                </w:rPr>
                <w:t>AP1000</w:t>
              </w:r>
              <w:r>
                <w:rPr>
                  <w:rFonts w:cs="Arial"/>
                </w:rPr>
                <w:t xml:space="preserve"> plant DCD [2]</w:t>
              </w:r>
            </w:ins>
            <w:del w:id="7831" w:author="gorgemj" w:date="2017-11-24T17:04:00Z">
              <w:r w:rsidRPr="00817CEB" w:rsidDel="00F87C2C">
                <w:rPr>
                  <w:rFonts w:eastAsia="Calibri" w:cs="Arial"/>
                </w:rPr>
                <w:delText>DCD</w:delText>
              </w:r>
            </w:del>
            <w:r w:rsidRPr="00817CEB">
              <w:rPr>
                <w:rFonts w:eastAsia="Calibri" w:cs="Arial"/>
              </w:rPr>
              <w:t xml:space="preserve"> Chapter 12.</w:t>
            </w:r>
          </w:p>
        </w:tc>
      </w:tr>
      <w:tr w:rsidR="00AD701B" w:rsidRPr="00817CEB" w:rsidTr="004C121E">
        <w:trPr>
          <w:cantSplit/>
          <w:trPrChange w:id="7832" w:author="gorgemj" w:date="2017-11-30T12:36:00Z">
            <w:trPr>
              <w:gridBefore w:val="6"/>
              <w:gridAfter w:val="0"/>
              <w:cantSplit/>
            </w:trPr>
          </w:trPrChange>
        </w:trPr>
        <w:tc>
          <w:tcPr>
            <w:tcW w:w="947" w:type="dxa"/>
            <w:tcPrChange w:id="7833" w:author="gorgemj" w:date="2017-11-30T12:36:00Z">
              <w:tcPr>
                <w:tcW w:w="945" w:type="dxa"/>
                <w:gridSpan w:val="6"/>
              </w:tcPr>
            </w:tcPrChange>
          </w:tcPr>
          <w:p w:rsidR="00AD701B" w:rsidRPr="00CB617B" w:rsidRDefault="00AD701B" w:rsidP="004E7469">
            <w:pPr>
              <w:autoSpaceDE w:val="0"/>
              <w:autoSpaceDN w:val="0"/>
              <w:adjustRightInd w:val="0"/>
              <w:spacing w:before="60" w:after="60" w:line="280" w:lineRule="atLeast"/>
              <w:jc w:val="center"/>
              <w:rPr>
                <w:rFonts w:cs="Arial"/>
                <w:rPrChange w:id="7834" w:author="gorgemj" w:date="2017-11-23T15:20:00Z">
                  <w:rPr>
                    <w:rFonts w:cs="Arial"/>
                    <w:b/>
                  </w:rPr>
                </w:rPrChange>
              </w:rPr>
            </w:pPr>
            <w:r w:rsidRPr="00CB617B">
              <w:rPr>
                <w:rFonts w:cs="Arial"/>
                <w:rPrChange w:id="7835" w:author="gorgemj" w:date="2017-11-23T15:20:00Z">
                  <w:rPr>
                    <w:rFonts w:cs="Arial"/>
                    <w:b/>
                  </w:rPr>
                </w:rPrChange>
              </w:rPr>
              <w:t>6.26</w:t>
            </w:r>
          </w:p>
        </w:tc>
        <w:tc>
          <w:tcPr>
            <w:tcW w:w="693" w:type="dxa"/>
            <w:tcPrChange w:id="7836" w:author="gorgemj" w:date="2017-11-30T12:36:00Z">
              <w:tcPr>
                <w:tcW w:w="747" w:type="dxa"/>
                <w:gridSpan w:val="3"/>
              </w:tcPr>
            </w:tcPrChange>
          </w:tcPr>
          <w:p w:rsidR="00AD701B" w:rsidRPr="00CB617B" w:rsidRDefault="00AD701B" w:rsidP="004E7469">
            <w:pPr>
              <w:autoSpaceDE w:val="0"/>
              <w:autoSpaceDN w:val="0"/>
              <w:adjustRightInd w:val="0"/>
              <w:spacing w:before="60" w:after="60" w:line="280" w:lineRule="atLeast"/>
              <w:jc w:val="center"/>
              <w:rPr>
                <w:rFonts w:cs="Arial"/>
                <w:bCs/>
                <w:color w:val="000000"/>
                <w:sz w:val="24"/>
                <w:szCs w:val="24"/>
                <w:rPrChange w:id="7837" w:author="gorgemj" w:date="2017-11-23T15:20:00Z">
                  <w:rPr>
                    <w:rFonts w:cs="Arial"/>
                    <w:b/>
                    <w:bCs/>
                    <w:color w:val="000000"/>
                    <w:sz w:val="24"/>
                    <w:szCs w:val="24"/>
                  </w:rPr>
                </w:rPrChange>
              </w:rPr>
            </w:pPr>
            <w:r w:rsidRPr="00CB617B">
              <w:rPr>
                <w:rFonts w:cs="Arial"/>
                <w:bCs/>
                <w:rPrChange w:id="7838" w:author="gorgemj" w:date="2017-11-23T15:20:00Z">
                  <w:rPr>
                    <w:rFonts w:cs="Arial"/>
                    <w:b/>
                    <w:bCs/>
                  </w:rPr>
                </w:rPrChange>
              </w:rPr>
              <w:t>1</w:t>
            </w:r>
          </w:p>
        </w:tc>
        <w:tc>
          <w:tcPr>
            <w:tcW w:w="5038" w:type="dxa"/>
            <w:gridSpan w:val="2"/>
            <w:tcPrChange w:id="7839" w:author="gorgemj" w:date="2017-11-30T12:36:00Z">
              <w:tcPr>
                <w:tcW w:w="6768" w:type="dxa"/>
                <w:gridSpan w:val="7"/>
              </w:tcPr>
            </w:tcPrChange>
          </w:tcPr>
          <w:p w:rsidR="00AD701B" w:rsidRPr="00817CEB" w:rsidRDefault="00AD701B" w:rsidP="00542606">
            <w:pPr>
              <w:autoSpaceDE w:val="0"/>
              <w:autoSpaceDN w:val="0"/>
              <w:adjustRightInd w:val="0"/>
              <w:spacing w:before="60" w:after="60" w:line="280" w:lineRule="atLeast"/>
              <w:rPr>
                <w:rFonts w:eastAsia="Calibri" w:cs="Arial"/>
              </w:rPr>
            </w:pPr>
            <w:r w:rsidRPr="00817CEB">
              <w:rPr>
                <w:rFonts w:eastAsia="Calibri" w:cs="Arial"/>
              </w:rPr>
              <w:t>Containment openings for the movement of equipment or material through the containment shall be designed to be closed quickly and reliably in the event that isolation of the containment is required.</w:t>
            </w:r>
          </w:p>
        </w:tc>
        <w:tc>
          <w:tcPr>
            <w:tcW w:w="6912" w:type="dxa"/>
            <w:gridSpan w:val="3"/>
            <w:tcPrChange w:id="7840" w:author="gorgemj" w:date="2017-11-30T12:36:00Z">
              <w:tcPr>
                <w:tcW w:w="5130" w:type="dxa"/>
                <w:gridSpan w:val="8"/>
              </w:tcPr>
            </w:tcPrChange>
          </w:tcPr>
          <w:p w:rsidR="00AD701B" w:rsidRDefault="00AD701B" w:rsidP="001B7279">
            <w:pPr>
              <w:spacing w:before="60" w:after="60" w:line="280" w:lineRule="atLeast"/>
              <w:rPr>
                <w:rFonts w:cs="Arial"/>
              </w:rPr>
            </w:pPr>
            <w:r>
              <w:t xml:space="preserve">Closure of the containment equipment hatch is a standard design capability for the </w:t>
            </w:r>
            <w:r w:rsidRPr="00E565BC">
              <w:rPr>
                <w:b/>
              </w:rPr>
              <w:t>AP1000</w:t>
            </w:r>
            <w:r>
              <w:t xml:space="preserve"> plant, as reflected in NUREG-1431, Technical Specification</w:t>
            </w:r>
            <w:del w:id="7841" w:author="gorgemj" w:date="2017-11-26T19:09:00Z">
              <w:r w:rsidDel="006D0C00">
                <w:delText xml:space="preserve"> (TS)</w:delText>
              </w:r>
            </w:del>
            <w:r>
              <w:t> 3.9.4 (</w:t>
            </w:r>
            <w:ins w:id="7842" w:author="gorgemj" w:date="2017-11-24T17:04:00Z">
              <w:r>
                <w:rPr>
                  <w:rFonts w:cs="Arial"/>
                </w:rPr>
                <w:t xml:space="preserve">see </w:t>
              </w:r>
              <w:r w:rsidRPr="00993D67">
                <w:rPr>
                  <w:rFonts w:cs="Arial"/>
                  <w:b/>
                </w:rPr>
                <w:t>AP1000</w:t>
              </w:r>
              <w:r>
                <w:rPr>
                  <w:rFonts w:cs="Arial"/>
                </w:rPr>
                <w:t xml:space="preserve"> plant DCD [2]</w:t>
              </w:r>
            </w:ins>
            <w:del w:id="7843" w:author="gorgemj" w:date="2017-11-24T17:04:00Z">
              <w:r w:rsidDel="00F87C2C">
                <w:delText>DCD</w:delText>
              </w:r>
            </w:del>
            <w:r>
              <w:t xml:space="preserve"> Chapter 16) for containment penetrations.</w:t>
            </w:r>
          </w:p>
          <w:p w:rsidR="00AD701B" w:rsidRDefault="00AD701B" w:rsidP="001B7279">
            <w:pPr>
              <w:spacing w:before="60" w:after="60" w:line="280" w:lineRule="atLeast"/>
            </w:pPr>
            <w:r w:rsidRPr="006D0C00">
              <w:rPr>
                <w:rPrChange w:id="7844" w:author="gorgemj" w:date="2017-11-26T19:09:00Z">
                  <w:rPr>
                    <w:u w:val="single"/>
                  </w:rPr>
                </w:rPrChange>
              </w:rPr>
              <w:t xml:space="preserve">The equipment hatch is closed and held in place by [four] bolts, </w:t>
            </w:r>
            <w:r>
              <w:t>during movement of recently irradiated fuel assemblies within containment. The need for equipment hatch closure during refueling, as discussed in the Bases for TS 3.9.4, is based on a fuel handling accident with a dropped fuel assembly.</w:t>
            </w:r>
          </w:p>
          <w:p w:rsidR="00AD701B" w:rsidRDefault="00AD701B" w:rsidP="001B7279">
            <w:pPr>
              <w:spacing w:before="60" w:after="60" w:line="280" w:lineRule="atLeast"/>
            </w:pPr>
            <w:r>
              <w:t>Current plants also have a requirement to be able to close the equipment hatch on [four] bolts within 4 hours of the loss of residual heat removal cooling while flooded up in the refueling cavity for refueling operations.</w:t>
            </w:r>
          </w:p>
          <w:p w:rsidR="00AD701B" w:rsidRDefault="00AD701B" w:rsidP="00542606">
            <w:pPr>
              <w:spacing w:before="60" w:after="60" w:line="280" w:lineRule="atLeast"/>
            </w:pPr>
            <w:r w:rsidRPr="00E565BC">
              <w:t>The</w:t>
            </w:r>
            <w:r>
              <w:rPr>
                <w:b/>
              </w:rPr>
              <w:t xml:space="preserve"> </w:t>
            </w:r>
            <w:r w:rsidRPr="00E565BC">
              <w:rPr>
                <w:b/>
              </w:rPr>
              <w:t>AP1000</w:t>
            </w:r>
            <w:r>
              <w:t xml:space="preserve"> </w:t>
            </w:r>
            <w:ins w:id="7845" w:author="gorgemj" w:date="2017-11-20T10:33:00Z">
              <w:r>
                <w:t xml:space="preserve">plant </w:t>
              </w:r>
            </w:ins>
            <w:r>
              <w:t xml:space="preserve">design has safety analyses for radioactive dose that allows this to be modified for a fuel handling accident, and the concern for the </w:t>
            </w:r>
            <w:r w:rsidRPr="00E565BC">
              <w:rPr>
                <w:b/>
              </w:rPr>
              <w:t>AP1000</w:t>
            </w:r>
            <w:r>
              <w:t xml:space="preserve"> </w:t>
            </w:r>
            <w:ins w:id="7846" w:author="gorgemj" w:date="2017-11-20T10:33:00Z">
              <w:r>
                <w:t xml:space="preserve">plant </w:t>
              </w:r>
            </w:ins>
            <w:r>
              <w:t>design is now a loss of the passive safety system cooling water inventory during a loss of decay heat removal event, out of containment penetrations once steam formation occurs.</w:t>
            </w:r>
          </w:p>
        </w:tc>
      </w:tr>
      <w:tr w:rsidR="00AD701B" w:rsidRPr="00817CEB" w:rsidTr="004C121E">
        <w:trPr>
          <w:cantSplit/>
          <w:trPrChange w:id="7847" w:author="gorgemj" w:date="2017-11-30T12:36:00Z">
            <w:trPr>
              <w:gridBefore w:val="6"/>
              <w:gridAfter w:val="0"/>
              <w:cantSplit/>
            </w:trPr>
          </w:trPrChange>
        </w:trPr>
        <w:tc>
          <w:tcPr>
            <w:tcW w:w="947" w:type="dxa"/>
            <w:tcPrChange w:id="7848" w:author="gorgemj" w:date="2017-11-30T12:36:00Z">
              <w:tcPr>
                <w:tcW w:w="945" w:type="dxa"/>
                <w:gridSpan w:val="6"/>
              </w:tcPr>
            </w:tcPrChange>
          </w:tcPr>
          <w:p w:rsidR="00AD701B" w:rsidRPr="00CB617B" w:rsidRDefault="00AD701B" w:rsidP="00542606">
            <w:pPr>
              <w:autoSpaceDE w:val="0"/>
              <w:autoSpaceDN w:val="0"/>
              <w:adjustRightInd w:val="0"/>
              <w:spacing w:before="60" w:after="60" w:line="280" w:lineRule="atLeast"/>
              <w:jc w:val="center"/>
              <w:rPr>
                <w:rFonts w:cs="Arial"/>
                <w:rPrChange w:id="7849" w:author="gorgemj" w:date="2017-11-23T15:21:00Z">
                  <w:rPr>
                    <w:rFonts w:cs="Arial"/>
                    <w:b/>
                  </w:rPr>
                </w:rPrChange>
              </w:rPr>
            </w:pPr>
            <w:r w:rsidRPr="00CB617B">
              <w:rPr>
                <w:rFonts w:cs="Arial"/>
                <w:rPrChange w:id="7850" w:author="gorgemj" w:date="2017-11-23T15:21:00Z">
                  <w:rPr>
                    <w:rFonts w:cs="Arial"/>
                    <w:b/>
                  </w:rPr>
                </w:rPrChange>
              </w:rPr>
              <w:t>6.26 (cont.)</w:t>
            </w:r>
          </w:p>
        </w:tc>
        <w:tc>
          <w:tcPr>
            <w:tcW w:w="693" w:type="dxa"/>
            <w:tcPrChange w:id="7851" w:author="gorgemj" w:date="2017-11-30T12:36:00Z">
              <w:tcPr>
                <w:tcW w:w="747" w:type="dxa"/>
                <w:gridSpan w:val="3"/>
              </w:tcPr>
            </w:tcPrChange>
          </w:tcPr>
          <w:p w:rsidR="00AD701B" w:rsidRPr="00CB617B" w:rsidRDefault="00AD701B" w:rsidP="00542606">
            <w:pPr>
              <w:autoSpaceDE w:val="0"/>
              <w:autoSpaceDN w:val="0"/>
              <w:adjustRightInd w:val="0"/>
              <w:spacing w:before="60" w:after="60" w:line="280" w:lineRule="atLeast"/>
              <w:jc w:val="center"/>
              <w:rPr>
                <w:rFonts w:cs="Arial"/>
                <w:bCs/>
                <w:color w:val="000000"/>
                <w:sz w:val="24"/>
                <w:szCs w:val="24"/>
                <w:rPrChange w:id="7852" w:author="gorgemj" w:date="2017-11-23T15:21:00Z">
                  <w:rPr>
                    <w:rFonts w:cs="Arial"/>
                    <w:b/>
                    <w:bCs/>
                    <w:color w:val="000000"/>
                    <w:sz w:val="24"/>
                    <w:szCs w:val="24"/>
                  </w:rPr>
                </w:rPrChange>
              </w:rPr>
            </w:pPr>
            <w:r w:rsidRPr="00CB617B">
              <w:rPr>
                <w:rFonts w:cs="Arial"/>
                <w:bCs/>
                <w:rPrChange w:id="7853" w:author="gorgemj" w:date="2017-11-23T15:21:00Z">
                  <w:rPr>
                    <w:rFonts w:cs="Arial"/>
                    <w:b/>
                    <w:bCs/>
                  </w:rPr>
                </w:rPrChange>
              </w:rPr>
              <w:t>1</w:t>
            </w:r>
          </w:p>
        </w:tc>
        <w:tc>
          <w:tcPr>
            <w:tcW w:w="5038" w:type="dxa"/>
            <w:gridSpan w:val="2"/>
            <w:tcPrChange w:id="7854" w:author="gorgemj" w:date="2017-11-30T12:36:00Z">
              <w:tcPr>
                <w:tcW w:w="6768" w:type="dxa"/>
                <w:gridSpan w:val="7"/>
              </w:tcPr>
            </w:tcPrChange>
          </w:tcPr>
          <w:p w:rsidR="00AD701B" w:rsidRPr="00817CEB" w:rsidRDefault="00AD701B" w:rsidP="00542606">
            <w:pPr>
              <w:autoSpaceDE w:val="0"/>
              <w:autoSpaceDN w:val="0"/>
              <w:adjustRightInd w:val="0"/>
              <w:spacing w:before="60" w:after="60" w:line="280" w:lineRule="atLeast"/>
              <w:rPr>
                <w:rFonts w:eastAsia="Calibri" w:cs="Arial"/>
              </w:rPr>
            </w:pPr>
          </w:p>
        </w:tc>
        <w:tc>
          <w:tcPr>
            <w:tcW w:w="6912" w:type="dxa"/>
            <w:gridSpan w:val="3"/>
            <w:tcPrChange w:id="7855" w:author="gorgemj" w:date="2017-11-30T12:36:00Z">
              <w:tcPr>
                <w:tcW w:w="5130" w:type="dxa"/>
                <w:gridSpan w:val="8"/>
              </w:tcPr>
            </w:tcPrChange>
          </w:tcPr>
          <w:p w:rsidR="00AD701B" w:rsidRDefault="00AD701B" w:rsidP="00542606">
            <w:pPr>
              <w:spacing w:before="60" w:after="60" w:line="280" w:lineRule="atLeast"/>
            </w:pPr>
            <w:r>
              <w:t xml:space="preserve">Thus, the equivalent </w:t>
            </w:r>
            <w:r w:rsidRPr="00E565BC">
              <w:rPr>
                <w:b/>
              </w:rPr>
              <w:t>AP1000</w:t>
            </w:r>
            <w:r>
              <w:t xml:space="preserve"> plant Technical Specification 3.6.8 (</w:t>
            </w:r>
            <w:ins w:id="7856" w:author="gorgemj" w:date="2017-11-24T17:05:00Z">
              <w:r w:rsidRPr="00993D67">
                <w:rPr>
                  <w:rFonts w:cs="Arial"/>
                  <w:b/>
                </w:rPr>
                <w:t>AP1000</w:t>
              </w:r>
              <w:r>
                <w:rPr>
                  <w:rFonts w:cs="Arial"/>
                </w:rPr>
                <w:t xml:space="preserve"> plant DCD [2]</w:t>
              </w:r>
            </w:ins>
            <w:del w:id="7857" w:author="gorgemj" w:date="2017-11-24T17:05:00Z">
              <w:r w:rsidDel="00F87C2C">
                <w:delText>DCD</w:delText>
              </w:r>
            </w:del>
            <w:r>
              <w:t xml:space="preserve"> Chapter 16) has been modified as follows:  “a. </w:t>
            </w:r>
            <w:r w:rsidRPr="002D6CB3">
              <w:t xml:space="preserve">The equipment hatches closed and held in place by four bolts </w:t>
            </w:r>
            <w:r w:rsidRPr="002D6CB3">
              <w:rPr>
                <w:u w:val="single"/>
              </w:rPr>
              <w:t xml:space="preserve">or, </w:t>
            </w:r>
            <w:r w:rsidRPr="006D0C00">
              <w:rPr>
                <w:rPrChange w:id="7858" w:author="gorgemj" w:date="2017-11-26T19:09:00Z">
                  <w:rPr>
                    <w:u w:val="single"/>
                  </w:rPr>
                </w:rPrChange>
              </w:rPr>
              <w:t>if open, clear of obstructions such that the hatches can be closed prior to steaming into the containment”</w:t>
            </w:r>
            <w:r w:rsidRPr="002D6CB3">
              <w:t xml:space="preserve"> during Mode 5 or 6</w:t>
            </w:r>
            <w:r>
              <w:t>. During fuel handling operations, Technical Specification 3.9.5 requires either the equipment hatch closed and held in place with 4 bolts, or if it is open, then the containment air filtration system must be operating.</w:t>
            </w:r>
          </w:p>
          <w:p w:rsidR="00AD701B" w:rsidRDefault="00AD701B" w:rsidP="00542606">
            <w:pPr>
              <w:spacing w:before="60" w:after="60" w:line="280" w:lineRule="atLeast"/>
              <w:rPr>
                <w:rFonts w:eastAsia="Calibri" w:cs="Arial"/>
              </w:rPr>
            </w:pPr>
            <w:r w:rsidRPr="00E26342">
              <w:rPr>
                <w:rFonts w:cs="Arial"/>
              </w:rPr>
              <w:t>Each</w:t>
            </w:r>
            <w:r w:rsidRPr="00817CEB">
              <w:rPr>
                <w:rFonts w:eastAsia="Calibri" w:cs="Arial"/>
              </w:rPr>
              <w:t xml:space="preserve"> of the two equipment hatches is provided with an electrically powered hoist and with a set of hardware, tools, equipment and has a self-contained power source for moving the hatch from its storage position if </w:t>
            </w:r>
            <w:proofErr w:type="spellStart"/>
            <w:r>
              <w:rPr>
                <w:rFonts w:eastAsia="Calibri" w:cs="Arial"/>
              </w:rPr>
              <w:t>ac</w:t>
            </w:r>
            <w:proofErr w:type="spellEnd"/>
            <w:r w:rsidRPr="00817CEB">
              <w:rPr>
                <w:rFonts w:eastAsia="Calibri" w:cs="Arial"/>
              </w:rPr>
              <w:t xml:space="preserve"> electrical power is not available</w:t>
            </w:r>
            <w:r>
              <w:rPr>
                <w:rFonts w:eastAsia="Calibri" w:cs="Arial"/>
              </w:rPr>
              <w:t xml:space="preserve">. </w:t>
            </w:r>
            <w:r w:rsidRPr="00817CEB">
              <w:rPr>
                <w:rFonts w:eastAsia="Calibri" w:cs="Arial"/>
              </w:rPr>
              <w:t xml:space="preserve">Refer to </w:t>
            </w:r>
            <w:ins w:id="7859" w:author="gorgemj" w:date="2017-11-24T17:05:00Z">
              <w:r>
                <w:rPr>
                  <w:rFonts w:cs="Arial"/>
                </w:rPr>
                <w:t xml:space="preserve">the </w:t>
              </w:r>
              <w:r w:rsidRPr="00993D67">
                <w:rPr>
                  <w:rFonts w:cs="Arial"/>
                  <w:b/>
                </w:rPr>
                <w:t>AP1000</w:t>
              </w:r>
              <w:r>
                <w:rPr>
                  <w:rFonts w:cs="Arial"/>
                </w:rPr>
                <w:t xml:space="preserve"> plant DCD [2]</w:t>
              </w:r>
            </w:ins>
            <w:del w:id="7860" w:author="gorgemj" w:date="2017-11-24T17:05:00Z">
              <w:r w:rsidRPr="00817CEB" w:rsidDel="00F87C2C">
                <w:rPr>
                  <w:rFonts w:eastAsia="Calibri" w:cs="Arial"/>
                </w:rPr>
                <w:delText>DCD</w:delText>
              </w:r>
            </w:del>
            <w:r w:rsidRPr="00817CEB">
              <w:rPr>
                <w:rFonts w:eastAsia="Calibri" w:cs="Arial"/>
              </w:rPr>
              <w:t xml:space="preserve"> Section 3.8.2.</w:t>
            </w:r>
          </w:p>
        </w:tc>
      </w:tr>
      <w:tr w:rsidR="00AD701B" w:rsidRPr="00817CEB" w:rsidDel="00CB617B" w:rsidTr="004C121E">
        <w:trPr>
          <w:cantSplit/>
          <w:del w:id="7861" w:author="gorgemj" w:date="2017-11-23T15:21:00Z"/>
          <w:trPrChange w:id="7862" w:author="gorgemj" w:date="2017-11-30T12:36:00Z">
            <w:trPr>
              <w:gridBefore w:val="6"/>
              <w:gridAfter w:val="0"/>
              <w:cantSplit/>
            </w:trPr>
          </w:trPrChange>
        </w:trPr>
        <w:tc>
          <w:tcPr>
            <w:tcW w:w="947" w:type="dxa"/>
            <w:tcPrChange w:id="7863" w:author="gorgemj" w:date="2017-11-30T12:36:00Z">
              <w:tcPr>
                <w:tcW w:w="945" w:type="dxa"/>
                <w:gridSpan w:val="6"/>
              </w:tcPr>
            </w:tcPrChange>
          </w:tcPr>
          <w:p w:rsidR="00AD701B" w:rsidDel="00CB617B" w:rsidRDefault="00AD701B" w:rsidP="00542606">
            <w:pPr>
              <w:autoSpaceDE w:val="0"/>
              <w:autoSpaceDN w:val="0"/>
              <w:adjustRightInd w:val="0"/>
              <w:spacing w:before="60" w:after="60" w:line="280" w:lineRule="atLeast"/>
              <w:jc w:val="center"/>
              <w:rPr>
                <w:del w:id="7864" w:author="gorgemj" w:date="2017-11-23T15:21:00Z"/>
                <w:rFonts w:cs="Arial"/>
                <w:b/>
              </w:rPr>
            </w:pPr>
          </w:p>
        </w:tc>
        <w:tc>
          <w:tcPr>
            <w:tcW w:w="693" w:type="dxa"/>
            <w:tcPrChange w:id="7865" w:author="gorgemj" w:date="2017-11-30T12:36:00Z">
              <w:tcPr>
                <w:tcW w:w="747" w:type="dxa"/>
                <w:gridSpan w:val="3"/>
              </w:tcPr>
            </w:tcPrChange>
          </w:tcPr>
          <w:p w:rsidR="00AD701B" w:rsidDel="00CB617B" w:rsidRDefault="00AD701B" w:rsidP="00542606">
            <w:pPr>
              <w:autoSpaceDE w:val="0"/>
              <w:autoSpaceDN w:val="0"/>
              <w:adjustRightInd w:val="0"/>
              <w:spacing w:before="60" w:after="60" w:line="280" w:lineRule="atLeast"/>
              <w:jc w:val="center"/>
              <w:rPr>
                <w:del w:id="7866" w:author="gorgemj" w:date="2017-11-23T15:21:00Z"/>
                <w:rFonts w:cs="Arial"/>
                <w:b/>
                <w:bCs/>
              </w:rPr>
            </w:pPr>
          </w:p>
        </w:tc>
        <w:tc>
          <w:tcPr>
            <w:tcW w:w="5038" w:type="dxa"/>
            <w:gridSpan w:val="2"/>
            <w:tcPrChange w:id="7867" w:author="gorgemj" w:date="2017-11-30T12:36:00Z">
              <w:tcPr>
                <w:tcW w:w="6768" w:type="dxa"/>
                <w:gridSpan w:val="7"/>
              </w:tcPr>
            </w:tcPrChange>
          </w:tcPr>
          <w:p w:rsidR="00AD701B" w:rsidDel="00CB617B" w:rsidRDefault="00AD701B" w:rsidP="00542606">
            <w:pPr>
              <w:autoSpaceDE w:val="0"/>
              <w:autoSpaceDN w:val="0"/>
              <w:adjustRightInd w:val="0"/>
              <w:spacing w:before="60" w:after="60" w:line="280" w:lineRule="atLeast"/>
              <w:rPr>
                <w:del w:id="7868" w:author="gorgemj" w:date="2017-11-23T15:21:00Z"/>
                <w:rFonts w:cs="Arial"/>
                <w:b/>
                <w:color w:val="000000"/>
                <w:sz w:val="24"/>
                <w:szCs w:val="24"/>
              </w:rPr>
            </w:pPr>
            <w:del w:id="7869" w:author="gorgemj" w:date="2017-11-23T15:21:00Z">
              <w:r w:rsidRPr="00817CEB" w:rsidDel="00CB617B">
                <w:rPr>
                  <w:rFonts w:eastAsia="Calibri" w:cs="Arial"/>
                  <w:b/>
                  <w:bCs/>
                </w:rPr>
                <w:delText>Requirement 58: Control of containment conditions</w:delText>
              </w:r>
            </w:del>
          </w:p>
        </w:tc>
        <w:tc>
          <w:tcPr>
            <w:tcW w:w="6912" w:type="dxa"/>
            <w:gridSpan w:val="3"/>
            <w:tcPrChange w:id="7870" w:author="gorgemj" w:date="2017-11-30T12:36:00Z">
              <w:tcPr>
                <w:tcW w:w="5130" w:type="dxa"/>
                <w:gridSpan w:val="8"/>
              </w:tcPr>
            </w:tcPrChange>
          </w:tcPr>
          <w:p w:rsidR="00AD701B" w:rsidDel="00CB617B" w:rsidRDefault="00AD701B" w:rsidP="00542606">
            <w:pPr>
              <w:spacing w:before="60" w:after="60" w:line="280" w:lineRule="atLeast"/>
              <w:rPr>
                <w:del w:id="7871" w:author="gorgemj" w:date="2017-11-23T15:21:00Z"/>
                <w:rFonts w:cs="Arial"/>
                <w:b/>
              </w:rPr>
            </w:pPr>
          </w:p>
        </w:tc>
      </w:tr>
      <w:tr w:rsidR="00AD701B" w:rsidRPr="00817CEB" w:rsidTr="004C121E">
        <w:trPr>
          <w:cantSplit/>
          <w:trPrChange w:id="7872" w:author="gorgemj" w:date="2017-11-30T12:36:00Z">
            <w:trPr>
              <w:gridBefore w:val="6"/>
              <w:gridAfter w:val="0"/>
              <w:cantSplit/>
            </w:trPr>
          </w:trPrChange>
        </w:trPr>
        <w:tc>
          <w:tcPr>
            <w:tcW w:w="947" w:type="dxa"/>
            <w:tcPrChange w:id="7873" w:author="gorgemj" w:date="2017-11-30T12:36:00Z">
              <w:tcPr>
                <w:tcW w:w="945" w:type="dxa"/>
                <w:gridSpan w:val="6"/>
              </w:tcPr>
            </w:tcPrChange>
          </w:tcPr>
          <w:p w:rsidR="00AD701B" w:rsidRDefault="00AD701B" w:rsidP="00542606">
            <w:pPr>
              <w:autoSpaceDE w:val="0"/>
              <w:autoSpaceDN w:val="0"/>
              <w:adjustRightInd w:val="0"/>
              <w:spacing w:before="60" w:after="60" w:line="280" w:lineRule="atLeast"/>
              <w:jc w:val="center"/>
              <w:rPr>
                <w:rFonts w:cs="Arial"/>
                <w:b/>
              </w:rPr>
            </w:pPr>
          </w:p>
        </w:tc>
        <w:tc>
          <w:tcPr>
            <w:tcW w:w="693" w:type="dxa"/>
            <w:tcPrChange w:id="7874" w:author="gorgemj" w:date="2017-11-30T12:36:00Z">
              <w:tcPr>
                <w:tcW w:w="747" w:type="dxa"/>
                <w:gridSpan w:val="3"/>
              </w:tcPr>
            </w:tcPrChange>
          </w:tcPr>
          <w:p w:rsidR="00AD701B" w:rsidRDefault="00AD701B" w:rsidP="00542606">
            <w:pPr>
              <w:autoSpaceDE w:val="0"/>
              <w:autoSpaceDN w:val="0"/>
              <w:adjustRightInd w:val="0"/>
              <w:spacing w:before="60" w:after="60" w:line="280" w:lineRule="atLeast"/>
              <w:jc w:val="center"/>
              <w:rPr>
                <w:rFonts w:cs="Arial"/>
                <w:b/>
                <w:bCs/>
              </w:rPr>
            </w:pPr>
          </w:p>
        </w:tc>
        <w:tc>
          <w:tcPr>
            <w:tcW w:w="5038" w:type="dxa"/>
            <w:gridSpan w:val="2"/>
            <w:tcPrChange w:id="7875" w:author="gorgemj" w:date="2017-11-30T12:36:00Z">
              <w:tcPr>
                <w:tcW w:w="6768" w:type="dxa"/>
                <w:gridSpan w:val="7"/>
              </w:tcPr>
            </w:tcPrChange>
          </w:tcPr>
          <w:p w:rsidR="00AD701B" w:rsidRDefault="00AD701B" w:rsidP="00542606">
            <w:pPr>
              <w:autoSpaceDE w:val="0"/>
              <w:autoSpaceDN w:val="0"/>
              <w:adjustRightInd w:val="0"/>
              <w:spacing w:before="60" w:after="60" w:line="280" w:lineRule="atLeast"/>
              <w:rPr>
                <w:ins w:id="7876" w:author="gorgemj" w:date="2017-11-23T15:21:00Z"/>
                <w:rFonts w:eastAsia="Calibri" w:cs="Arial"/>
                <w:b/>
              </w:rPr>
            </w:pPr>
            <w:ins w:id="7877" w:author="gorgemj" w:date="2017-11-23T15:21:00Z">
              <w:r w:rsidRPr="00817CEB">
                <w:rPr>
                  <w:rFonts w:eastAsia="Calibri" w:cs="Arial"/>
                  <w:b/>
                  <w:bCs/>
                </w:rPr>
                <w:t>Requirement 58: Control of containment conditions</w:t>
              </w:r>
              <w:r w:rsidRPr="00817CEB">
                <w:rPr>
                  <w:rFonts w:eastAsia="Calibri" w:cs="Arial"/>
                  <w:b/>
                </w:rPr>
                <w:t xml:space="preserve"> </w:t>
              </w:r>
            </w:ins>
          </w:p>
          <w:p w:rsidR="00AD701B" w:rsidRPr="00817CEB" w:rsidRDefault="00AD701B" w:rsidP="00542606">
            <w:pPr>
              <w:autoSpaceDE w:val="0"/>
              <w:autoSpaceDN w:val="0"/>
              <w:adjustRightInd w:val="0"/>
              <w:spacing w:before="60" w:after="60" w:line="280" w:lineRule="atLeast"/>
              <w:rPr>
                <w:rFonts w:eastAsia="Calibri" w:cs="Arial"/>
                <w:b/>
                <w:bCs/>
              </w:rPr>
            </w:pPr>
            <w:r w:rsidRPr="00817CEB">
              <w:rPr>
                <w:rFonts w:eastAsia="Calibri" w:cs="Arial"/>
                <w:b/>
              </w:rPr>
              <w:t>Provision shall be made to control the pressure and temperature in the containment at a nuclear power plant and to control any buildup of fission products or other gaseous, liquid or solid substances that might be released inside the containment and that could affect the operation of systems important to safety.</w:t>
            </w:r>
          </w:p>
        </w:tc>
        <w:tc>
          <w:tcPr>
            <w:tcW w:w="6912" w:type="dxa"/>
            <w:gridSpan w:val="3"/>
            <w:tcPrChange w:id="7878" w:author="gorgemj" w:date="2017-11-30T12:36:00Z">
              <w:tcPr>
                <w:tcW w:w="5130" w:type="dxa"/>
                <w:gridSpan w:val="8"/>
              </w:tcPr>
            </w:tcPrChange>
          </w:tcPr>
          <w:p w:rsidR="00AD701B" w:rsidRDefault="00AD701B" w:rsidP="001B7279">
            <w:pPr>
              <w:spacing w:before="60" w:after="60" w:line="280" w:lineRule="atLeast"/>
              <w:rPr>
                <w:rFonts w:cs="Arial"/>
              </w:rPr>
            </w:pPr>
            <w:r w:rsidRPr="00817CEB">
              <w:rPr>
                <w:rFonts w:cs="Arial"/>
              </w:rPr>
              <w:t>The containment recirculation cooling system (</w:t>
            </w:r>
            <w:ins w:id="7879" w:author="gorgemj" w:date="2017-11-24T17:05:00Z">
              <w:r>
                <w:rPr>
                  <w:rFonts w:cs="Arial"/>
                </w:rPr>
                <w:t xml:space="preserve">see </w:t>
              </w:r>
              <w:r w:rsidRPr="00993D67">
                <w:rPr>
                  <w:rFonts w:cs="Arial"/>
                  <w:b/>
                </w:rPr>
                <w:t>AP1000</w:t>
              </w:r>
              <w:r>
                <w:rPr>
                  <w:rFonts w:cs="Arial"/>
                </w:rPr>
                <w:t xml:space="preserve"> plant DCD [2]</w:t>
              </w:r>
            </w:ins>
            <w:del w:id="7880" w:author="gorgemj" w:date="2017-11-24T17:05:00Z">
              <w:r w:rsidRPr="00817CEB" w:rsidDel="00F87C2C">
                <w:rPr>
                  <w:rFonts w:cs="Arial"/>
                </w:rPr>
                <w:delText>DCD</w:delText>
              </w:r>
            </w:del>
            <w:r>
              <w:rPr>
                <w:rFonts w:cs="Arial"/>
              </w:rPr>
              <w:t> </w:t>
            </w:r>
            <w:r w:rsidRPr="00817CEB">
              <w:rPr>
                <w:rFonts w:cs="Arial"/>
              </w:rPr>
              <w:t>Section 9.4.6) controls building air temperature and humidity to provide a suitable environment for equipment operability during normal operation and shutdown.</w:t>
            </w:r>
          </w:p>
          <w:p w:rsidR="00AD701B" w:rsidRPr="001B7279" w:rsidRDefault="00AD701B" w:rsidP="00A366D5">
            <w:pPr>
              <w:spacing w:before="60" w:after="60" w:line="280" w:lineRule="atLeast"/>
              <w:rPr>
                <w:rFonts w:cs="Arial"/>
                <w:color w:val="000000"/>
                <w:sz w:val="24"/>
                <w:szCs w:val="24"/>
              </w:rPr>
            </w:pPr>
            <w:r w:rsidRPr="00817CEB">
              <w:rPr>
                <w:rFonts w:cs="Arial"/>
              </w:rPr>
              <w:t>The containment air</w:t>
            </w:r>
            <w:r>
              <w:rPr>
                <w:rFonts w:cs="Arial"/>
              </w:rPr>
              <w:t xml:space="preserve"> filtration system (</w:t>
            </w:r>
            <w:ins w:id="7881" w:author="gorgemj" w:date="2017-11-24T17:05:00Z">
              <w:r>
                <w:rPr>
                  <w:rFonts w:cs="Arial"/>
                </w:rPr>
                <w:t xml:space="preserve">see </w:t>
              </w:r>
              <w:r w:rsidRPr="00993D67">
                <w:rPr>
                  <w:rFonts w:cs="Arial"/>
                  <w:b/>
                </w:rPr>
                <w:t>AP1000</w:t>
              </w:r>
              <w:r>
                <w:rPr>
                  <w:rFonts w:cs="Arial"/>
                </w:rPr>
                <w:t xml:space="preserve"> plant DCD [2]</w:t>
              </w:r>
            </w:ins>
            <w:del w:id="7882" w:author="gorgemj" w:date="2017-11-24T17:05:00Z">
              <w:r w:rsidDel="00F87C2C">
                <w:rPr>
                  <w:rFonts w:cs="Arial"/>
                </w:rPr>
                <w:delText>DCD</w:delText>
              </w:r>
            </w:del>
            <w:r>
              <w:rPr>
                <w:rFonts w:cs="Arial"/>
              </w:rPr>
              <w:t xml:space="preserve"> Section </w:t>
            </w:r>
            <w:r w:rsidRPr="00817CEB">
              <w:rPr>
                <w:rFonts w:cs="Arial"/>
              </w:rPr>
              <w:t>9.4.7) provides the following functions:</w:t>
            </w:r>
          </w:p>
        </w:tc>
      </w:tr>
      <w:tr w:rsidR="00AD701B" w:rsidRPr="00817CEB" w:rsidTr="004C121E">
        <w:trPr>
          <w:cantSplit/>
          <w:trPrChange w:id="7883" w:author="gorgemj" w:date="2017-11-30T12:36:00Z">
            <w:trPr>
              <w:gridBefore w:val="6"/>
              <w:gridAfter w:val="0"/>
              <w:cantSplit/>
            </w:trPr>
          </w:trPrChange>
        </w:trPr>
        <w:tc>
          <w:tcPr>
            <w:tcW w:w="947" w:type="dxa"/>
            <w:tcPrChange w:id="7884" w:author="gorgemj" w:date="2017-11-30T12:36:00Z">
              <w:tcPr>
                <w:tcW w:w="945" w:type="dxa"/>
                <w:gridSpan w:val="6"/>
              </w:tcPr>
            </w:tcPrChange>
          </w:tcPr>
          <w:p w:rsidR="00AD701B" w:rsidRDefault="00AD701B" w:rsidP="00542606">
            <w:pPr>
              <w:autoSpaceDE w:val="0"/>
              <w:autoSpaceDN w:val="0"/>
              <w:adjustRightInd w:val="0"/>
              <w:spacing w:before="60" w:after="60" w:line="280" w:lineRule="atLeast"/>
              <w:jc w:val="center"/>
              <w:rPr>
                <w:rFonts w:cs="Arial"/>
                <w:b/>
              </w:rPr>
            </w:pPr>
          </w:p>
        </w:tc>
        <w:tc>
          <w:tcPr>
            <w:tcW w:w="693" w:type="dxa"/>
            <w:tcPrChange w:id="7885" w:author="gorgemj" w:date="2017-11-30T12:36:00Z">
              <w:tcPr>
                <w:tcW w:w="747" w:type="dxa"/>
                <w:gridSpan w:val="3"/>
              </w:tcPr>
            </w:tcPrChange>
          </w:tcPr>
          <w:p w:rsidR="00AD701B" w:rsidRDefault="00AD701B" w:rsidP="00542606">
            <w:pPr>
              <w:autoSpaceDE w:val="0"/>
              <w:autoSpaceDN w:val="0"/>
              <w:adjustRightInd w:val="0"/>
              <w:spacing w:before="60" w:after="60" w:line="280" w:lineRule="atLeast"/>
              <w:jc w:val="center"/>
              <w:rPr>
                <w:rFonts w:cs="Arial"/>
                <w:b/>
                <w:bCs/>
              </w:rPr>
            </w:pPr>
          </w:p>
        </w:tc>
        <w:tc>
          <w:tcPr>
            <w:tcW w:w="5038" w:type="dxa"/>
            <w:gridSpan w:val="2"/>
            <w:tcPrChange w:id="7886" w:author="gorgemj" w:date="2017-11-30T12:36:00Z">
              <w:tcPr>
                <w:tcW w:w="6768" w:type="dxa"/>
                <w:gridSpan w:val="7"/>
              </w:tcPr>
            </w:tcPrChange>
          </w:tcPr>
          <w:p w:rsidR="00AD701B" w:rsidRPr="00817CEB" w:rsidRDefault="00AD701B" w:rsidP="00542606">
            <w:pPr>
              <w:autoSpaceDE w:val="0"/>
              <w:autoSpaceDN w:val="0"/>
              <w:adjustRightInd w:val="0"/>
              <w:spacing w:before="60" w:after="60" w:line="280" w:lineRule="atLeast"/>
              <w:rPr>
                <w:rFonts w:eastAsia="Calibri" w:cs="Arial"/>
                <w:b/>
              </w:rPr>
            </w:pPr>
            <w:ins w:id="7887" w:author="gorgemj" w:date="2017-11-30T12:23:00Z">
              <w:r w:rsidRPr="00817CEB">
                <w:rPr>
                  <w:rFonts w:eastAsia="Calibri" w:cs="Arial"/>
                  <w:b/>
                  <w:bCs/>
                </w:rPr>
                <w:t>Requirement 58: Control of containment conditions</w:t>
              </w:r>
              <w:r>
                <w:rPr>
                  <w:rFonts w:eastAsia="Calibri" w:cs="Arial"/>
                  <w:b/>
                  <w:bCs/>
                </w:rPr>
                <w:t xml:space="preserve"> (cont.)</w:t>
              </w:r>
            </w:ins>
          </w:p>
        </w:tc>
        <w:tc>
          <w:tcPr>
            <w:tcW w:w="6912" w:type="dxa"/>
            <w:gridSpan w:val="3"/>
            <w:tcPrChange w:id="7888" w:author="gorgemj" w:date="2017-11-30T12:36:00Z">
              <w:tcPr>
                <w:tcW w:w="5130" w:type="dxa"/>
                <w:gridSpan w:val="8"/>
              </w:tcPr>
            </w:tcPrChange>
          </w:tcPr>
          <w:p w:rsidR="00AD701B" w:rsidRDefault="00AD701B" w:rsidP="001D39A8">
            <w:pPr>
              <w:pStyle w:val="ListParagraph"/>
              <w:numPr>
                <w:ilvl w:val="0"/>
                <w:numId w:val="10"/>
              </w:numPr>
              <w:spacing w:before="60" w:after="60" w:line="280" w:lineRule="atLeast"/>
              <w:ind w:left="522"/>
              <w:rPr>
                <w:rFonts w:cs="Arial"/>
                <w:color w:val="000000"/>
                <w:szCs w:val="20"/>
              </w:rPr>
            </w:pPr>
            <w:r w:rsidRPr="00817CEB">
              <w:rPr>
                <w:rFonts w:cs="Arial"/>
                <w:szCs w:val="20"/>
              </w:rPr>
              <w:t>Provides intermittent flow of outdoor air to purge the containment atmosphere of airborne radioactivity during normal plant operation, and continuous flow during hot or cold plant shutdown conditions to provide an acceptable airborne radioactivity level prior to and during personnel access</w:t>
            </w:r>
          </w:p>
          <w:p w:rsidR="00AD701B" w:rsidRDefault="00AD701B" w:rsidP="001D39A8">
            <w:pPr>
              <w:pStyle w:val="ListParagraph"/>
              <w:numPr>
                <w:ilvl w:val="0"/>
                <w:numId w:val="10"/>
              </w:numPr>
              <w:spacing w:before="60" w:after="60" w:line="280" w:lineRule="atLeast"/>
              <w:ind w:left="522"/>
              <w:rPr>
                <w:rFonts w:cs="Arial"/>
                <w:color w:val="000000"/>
                <w:szCs w:val="20"/>
              </w:rPr>
            </w:pPr>
            <w:r w:rsidRPr="00817CEB">
              <w:rPr>
                <w:rFonts w:cs="Arial"/>
                <w:szCs w:val="20"/>
              </w:rPr>
              <w:t>Provides intermittent venting of air into and out of the containment to maintain the containment pressure within its design pressure range during normal plant operation</w:t>
            </w:r>
          </w:p>
          <w:p w:rsidR="00AD701B" w:rsidRDefault="00AD701B" w:rsidP="001D39A8">
            <w:pPr>
              <w:pStyle w:val="ListParagraph"/>
              <w:numPr>
                <w:ilvl w:val="0"/>
                <w:numId w:val="10"/>
              </w:numPr>
              <w:spacing w:before="60" w:after="60" w:line="280" w:lineRule="atLeast"/>
              <w:ind w:left="522"/>
              <w:rPr>
                <w:rFonts w:cs="Arial"/>
                <w:color w:val="000000"/>
                <w:szCs w:val="20"/>
              </w:rPr>
            </w:pPr>
            <w:r w:rsidRPr="00817CEB">
              <w:rPr>
                <w:rFonts w:cs="Arial"/>
                <w:szCs w:val="20"/>
              </w:rPr>
              <w:t>Directs the exhaust air from the containment atmosphere to the plant vent for monitoring, and provides filtration to limit the release of airborne radioactivity at the site boundary within acceptable levels</w:t>
            </w:r>
          </w:p>
          <w:p w:rsidR="00AD701B" w:rsidRDefault="00AD701B" w:rsidP="001D39A8">
            <w:pPr>
              <w:pStyle w:val="ListParagraph"/>
              <w:numPr>
                <w:ilvl w:val="0"/>
                <w:numId w:val="10"/>
              </w:numPr>
              <w:spacing w:before="60" w:after="60" w:line="280" w:lineRule="atLeast"/>
              <w:ind w:left="522"/>
              <w:rPr>
                <w:rFonts w:cs="Arial"/>
                <w:color w:val="000000"/>
                <w:szCs w:val="20"/>
              </w:rPr>
            </w:pPr>
            <w:r w:rsidRPr="00817CEB">
              <w:rPr>
                <w:rFonts w:cs="Arial"/>
                <w:szCs w:val="20"/>
              </w:rPr>
              <w:t>Monitors gaseous, particulate and iodine concentration levels discharged to the environment through the plant vent</w:t>
            </w:r>
          </w:p>
          <w:p w:rsidR="00AD701B" w:rsidRDefault="00AD701B" w:rsidP="00542606">
            <w:pPr>
              <w:spacing w:before="60" w:after="60" w:line="280" w:lineRule="atLeast"/>
              <w:rPr>
                <w:rFonts w:cs="Arial"/>
                <w:color w:val="000000"/>
                <w:sz w:val="24"/>
                <w:szCs w:val="24"/>
              </w:rPr>
            </w:pPr>
            <w:r w:rsidRPr="00817CEB">
              <w:rPr>
                <w:rFonts w:cs="Arial"/>
              </w:rPr>
              <w:t xml:space="preserve">The </w:t>
            </w:r>
            <w:r w:rsidRPr="00817CEB">
              <w:rPr>
                <w:rFonts w:cs="Arial"/>
                <w:b/>
              </w:rPr>
              <w:t>AP1000</w:t>
            </w:r>
            <w:r w:rsidRPr="00817CEB">
              <w:rPr>
                <w:rFonts w:cs="Arial"/>
              </w:rPr>
              <w:t xml:space="preserve"> </w:t>
            </w:r>
            <w:r>
              <w:rPr>
                <w:rFonts w:cs="Arial"/>
              </w:rPr>
              <w:t xml:space="preserve">plant </w:t>
            </w:r>
            <w:r w:rsidRPr="00817CEB">
              <w:rPr>
                <w:rFonts w:cs="Arial"/>
              </w:rPr>
              <w:t xml:space="preserve">is designed with in-containment leakage collection and with adequate drains and sump with redundant sump pumps to prevent accumulation of liquids within containment. Refer to </w:t>
            </w:r>
            <w:ins w:id="7889" w:author="gorgemj" w:date="2017-11-24T17:05:00Z">
              <w:r>
                <w:rPr>
                  <w:rFonts w:cs="Arial"/>
                </w:rPr>
                <w:t xml:space="preserve">the </w:t>
              </w:r>
              <w:r w:rsidRPr="00993D67">
                <w:rPr>
                  <w:rFonts w:cs="Arial"/>
                  <w:b/>
                </w:rPr>
                <w:t>AP1000</w:t>
              </w:r>
              <w:r>
                <w:rPr>
                  <w:rFonts w:cs="Arial"/>
                </w:rPr>
                <w:t xml:space="preserve"> plant DCD [2]</w:t>
              </w:r>
            </w:ins>
            <w:del w:id="7890" w:author="gorgemj" w:date="2017-11-24T17:05:00Z">
              <w:r w:rsidRPr="00817CEB" w:rsidDel="00F87C2C">
                <w:rPr>
                  <w:rFonts w:cs="Arial"/>
                </w:rPr>
                <w:delText>DCD</w:delText>
              </w:r>
            </w:del>
            <w:r w:rsidRPr="00817CEB">
              <w:rPr>
                <w:rFonts w:cs="Arial"/>
              </w:rPr>
              <w:t xml:space="preserve"> Chapter 11.</w:t>
            </w:r>
          </w:p>
          <w:p w:rsidR="00AD701B" w:rsidRDefault="00AD701B" w:rsidP="00A366D5">
            <w:pPr>
              <w:spacing w:before="60" w:after="60" w:line="280" w:lineRule="atLeast"/>
              <w:rPr>
                <w:rFonts w:cs="Arial"/>
                <w:b/>
                <w:color w:val="000000"/>
                <w:sz w:val="24"/>
                <w:szCs w:val="24"/>
                <w:highlight w:val="yellow"/>
              </w:rPr>
            </w:pPr>
            <w:ins w:id="7891" w:author="gorgemj" w:date="2017-11-24T17:05:00Z">
              <w:r>
                <w:rPr>
                  <w:rFonts w:cs="Arial"/>
                </w:rPr>
                <w:t xml:space="preserve">The </w:t>
              </w:r>
              <w:r w:rsidRPr="00993D67">
                <w:rPr>
                  <w:rFonts w:cs="Arial"/>
                  <w:b/>
                </w:rPr>
                <w:t>AP1000</w:t>
              </w:r>
              <w:r>
                <w:rPr>
                  <w:rFonts w:cs="Arial"/>
                </w:rPr>
                <w:t xml:space="preserve"> plant DCD [2]</w:t>
              </w:r>
            </w:ins>
            <w:del w:id="7892" w:author="gorgemj" w:date="2017-11-24T17:05:00Z">
              <w:r w:rsidRPr="00817CEB" w:rsidDel="00F87C2C">
                <w:rPr>
                  <w:rFonts w:cs="Arial"/>
                </w:rPr>
                <w:delText>DCD</w:delText>
              </w:r>
            </w:del>
            <w:r w:rsidRPr="00817CEB">
              <w:rPr>
                <w:rFonts w:cs="Arial"/>
              </w:rPr>
              <w:t xml:space="preserve"> Section 3.11 describes the environmental qualification of equipment.</w:t>
            </w:r>
          </w:p>
        </w:tc>
      </w:tr>
      <w:tr w:rsidR="00AD701B" w:rsidRPr="00817CEB" w:rsidTr="004C121E">
        <w:trPr>
          <w:cantSplit/>
          <w:trPrChange w:id="7893" w:author="gorgemj" w:date="2017-11-30T12:36:00Z">
            <w:trPr>
              <w:gridBefore w:val="6"/>
              <w:gridAfter w:val="0"/>
              <w:cantSplit/>
            </w:trPr>
          </w:trPrChange>
        </w:trPr>
        <w:tc>
          <w:tcPr>
            <w:tcW w:w="947" w:type="dxa"/>
            <w:tcPrChange w:id="7894" w:author="gorgemj" w:date="2017-11-30T12:36:00Z">
              <w:tcPr>
                <w:tcW w:w="945" w:type="dxa"/>
                <w:gridSpan w:val="6"/>
              </w:tcPr>
            </w:tcPrChange>
          </w:tcPr>
          <w:p w:rsidR="00AD701B" w:rsidRPr="00CB617B" w:rsidRDefault="00AD701B" w:rsidP="001B7279">
            <w:pPr>
              <w:autoSpaceDE w:val="0"/>
              <w:autoSpaceDN w:val="0"/>
              <w:adjustRightInd w:val="0"/>
              <w:spacing w:before="60" w:after="60" w:line="270" w:lineRule="atLeast"/>
              <w:jc w:val="center"/>
              <w:rPr>
                <w:rFonts w:cs="Arial"/>
                <w:rPrChange w:id="7895" w:author="gorgemj" w:date="2017-11-23T15:21:00Z">
                  <w:rPr>
                    <w:rFonts w:cs="Arial"/>
                    <w:b/>
                  </w:rPr>
                </w:rPrChange>
              </w:rPr>
            </w:pPr>
            <w:r w:rsidRPr="00CB617B">
              <w:rPr>
                <w:rFonts w:cs="Arial"/>
                <w:rPrChange w:id="7896" w:author="gorgemj" w:date="2017-11-23T15:21:00Z">
                  <w:rPr>
                    <w:rFonts w:cs="Arial"/>
                    <w:b/>
                  </w:rPr>
                </w:rPrChange>
              </w:rPr>
              <w:t>6.27</w:t>
            </w:r>
          </w:p>
        </w:tc>
        <w:tc>
          <w:tcPr>
            <w:tcW w:w="693" w:type="dxa"/>
            <w:tcPrChange w:id="7897" w:author="gorgemj" w:date="2017-11-30T12:36:00Z">
              <w:tcPr>
                <w:tcW w:w="747" w:type="dxa"/>
                <w:gridSpan w:val="3"/>
              </w:tcPr>
            </w:tcPrChange>
          </w:tcPr>
          <w:p w:rsidR="00AD701B" w:rsidRPr="00CB617B" w:rsidRDefault="00AD701B" w:rsidP="001B7279">
            <w:pPr>
              <w:autoSpaceDE w:val="0"/>
              <w:autoSpaceDN w:val="0"/>
              <w:adjustRightInd w:val="0"/>
              <w:spacing w:before="60" w:after="60" w:line="270" w:lineRule="atLeast"/>
              <w:jc w:val="center"/>
              <w:rPr>
                <w:rFonts w:cs="Arial"/>
                <w:bCs/>
                <w:color w:val="000000"/>
                <w:sz w:val="24"/>
                <w:szCs w:val="24"/>
                <w:rPrChange w:id="7898" w:author="gorgemj" w:date="2017-11-23T15:21:00Z">
                  <w:rPr>
                    <w:rFonts w:cs="Arial"/>
                    <w:b/>
                    <w:bCs/>
                    <w:color w:val="000000"/>
                    <w:sz w:val="24"/>
                    <w:szCs w:val="24"/>
                  </w:rPr>
                </w:rPrChange>
              </w:rPr>
            </w:pPr>
            <w:r w:rsidRPr="00CB617B">
              <w:rPr>
                <w:rFonts w:cs="Arial"/>
                <w:bCs/>
                <w:rPrChange w:id="7899" w:author="gorgemj" w:date="2017-11-23T15:21:00Z">
                  <w:rPr>
                    <w:rFonts w:cs="Arial"/>
                    <w:b/>
                    <w:bCs/>
                  </w:rPr>
                </w:rPrChange>
              </w:rPr>
              <w:t>1</w:t>
            </w:r>
          </w:p>
        </w:tc>
        <w:tc>
          <w:tcPr>
            <w:tcW w:w="5038" w:type="dxa"/>
            <w:gridSpan w:val="2"/>
            <w:tcPrChange w:id="7900" w:author="gorgemj" w:date="2017-11-30T12:36:00Z">
              <w:tcPr>
                <w:tcW w:w="6768" w:type="dxa"/>
                <w:gridSpan w:val="7"/>
              </w:tcPr>
            </w:tcPrChange>
          </w:tcPr>
          <w:p w:rsidR="00AD701B" w:rsidRPr="00817CEB" w:rsidRDefault="00AD701B" w:rsidP="001B7279">
            <w:pPr>
              <w:autoSpaceDE w:val="0"/>
              <w:autoSpaceDN w:val="0"/>
              <w:adjustRightInd w:val="0"/>
              <w:spacing w:before="60" w:after="60" w:line="270" w:lineRule="atLeast"/>
              <w:rPr>
                <w:rFonts w:eastAsia="Calibri" w:cs="Arial"/>
              </w:rPr>
            </w:pPr>
            <w:r w:rsidRPr="00817CEB">
              <w:rPr>
                <w:rFonts w:eastAsia="Calibri" w:cs="Arial"/>
              </w:rPr>
              <w:t>The design shall provide for sufficient flow routes between separate compartments inside the containment. The cross-sections of openings between compartments shall be of such dimensions as to ensure that the pressure differentials occurring during pressure equalization in accident conditions do not result in unacceptable damage to the pressure bearing structure or to systems that are important in mitigating the effects of accident conditions.</w:t>
            </w:r>
          </w:p>
        </w:tc>
        <w:tc>
          <w:tcPr>
            <w:tcW w:w="6912" w:type="dxa"/>
            <w:gridSpan w:val="3"/>
            <w:tcPrChange w:id="7901" w:author="gorgemj" w:date="2017-11-30T12:36:00Z">
              <w:tcPr>
                <w:tcW w:w="5130" w:type="dxa"/>
                <w:gridSpan w:val="8"/>
              </w:tcPr>
            </w:tcPrChange>
          </w:tcPr>
          <w:p w:rsidR="00AD701B" w:rsidRDefault="00AD701B" w:rsidP="001B7279">
            <w:pPr>
              <w:keepNext/>
              <w:spacing w:before="60" w:after="60" w:line="270" w:lineRule="atLeast"/>
              <w:rPr>
                <w:rFonts w:eastAsia="Calibri" w:cs="Arial"/>
              </w:rPr>
            </w:pPr>
            <w:r w:rsidRPr="00817CEB">
              <w:rPr>
                <w:rFonts w:eastAsia="Calibri" w:cs="Arial"/>
              </w:rPr>
              <w:t xml:space="preserve">Containment structures are arranged to promote mixing via natural circulation. The physical mechanisms of natural circulation mixing that occur in the </w:t>
            </w:r>
            <w:r w:rsidRPr="00817CEB">
              <w:rPr>
                <w:rFonts w:eastAsia="Calibri" w:cs="Arial"/>
                <w:b/>
              </w:rPr>
              <w:t>AP1000</w:t>
            </w:r>
            <w:r w:rsidRPr="00817CEB">
              <w:rPr>
                <w:rFonts w:eastAsia="Calibri" w:cs="Arial"/>
              </w:rPr>
              <w:t xml:space="preserve"> </w:t>
            </w:r>
            <w:r>
              <w:rPr>
                <w:rFonts w:eastAsia="Calibri" w:cs="Arial"/>
              </w:rPr>
              <w:t>plant</w:t>
            </w:r>
            <w:r w:rsidRPr="00817CEB">
              <w:rPr>
                <w:rFonts w:eastAsia="Calibri" w:cs="Arial"/>
              </w:rPr>
              <w:t xml:space="preserve"> are discussed in </w:t>
            </w:r>
            <w:ins w:id="7902" w:author="gorgemj" w:date="2017-11-24T17:05:00Z">
              <w:r>
                <w:rPr>
                  <w:rFonts w:cs="Arial"/>
                </w:rPr>
                <w:t xml:space="preserve">the </w:t>
              </w:r>
              <w:r w:rsidRPr="00993D67">
                <w:rPr>
                  <w:rFonts w:cs="Arial"/>
                  <w:b/>
                </w:rPr>
                <w:t>AP1000</w:t>
              </w:r>
              <w:r>
                <w:rPr>
                  <w:rFonts w:cs="Arial"/>
                </w:rPr>
                <w:t xml:space="preserve"> plant DCD [2]</w:t>
              </w:r>
            </w:ins>
            <w:del w:id="7903" w:author="gorgemj" w:date="2017-11-24T17:05:00Z">
              <w:r w:rsidRPr="00817CEB" w:rsidDel="00F87C2C">
                <w:rPr>
                  <w:rFonts w:eastAsia="Calibri" w:cs="Arial"/>
                </w:rPr>
                <w:delText>DCD</w:delText>
              </w:r>
            </w:del>
            <w:r w:rsidRPr="00817CEB">
              <w:rPr>
                <w:rFonts w:eastAsia="Calibri" w:cs="Arial"/>
              </w:rPr>
              <w:t xml:space="preserve"> Appendix 6A.</w:t>
            </w:r>
          </w:p>
          <w:p w:rsidR="00AD701B" w:rsidRDefault="00AD701B" w:rsidP="001B7279">
            <w:pPr>
              <w:spacing w:before="60" w:after="60" w:line="270" w:lineRule="atLeast"/>
              <w:rPr>
                <w:rFonts w:cs="Arial"/>
                <w:b/>
                <w:color w:val="000000"/>
                <w:sz w:val="24"/>
                <w:szCs w:val="24"/>
              </w:rPr>
            </w:pPr>
            <w:r w:rsidRPr="00817CEB">
              <w:rPr>
                <w:rFonts w:eastAsia="Calibri" w:cs="Arial"/>
              </w:rPr>
              <w:t xml:space="preserve">Per </w:t>
            </w:r>
            <w:ins w:id="7904" w:author="gorgemj" w:date="2017-11-24T17:05:00Z">
              <w:r>
                <w:rPr>
                  <w:rFonts w:cs="Arial"/>
                </w:rPr>
                <w:t xml:space="preserve">the </w:t>
              </w:r>
              <w:r w:rsidRPr="00993D67">
                <w:rPr>
                  <w:rFonts w:cs="Arial"/>
                  <w:b/>
                </w:rPr>
                <w:t>AP1000</w:t>
              </w:r>
              <w:r>
                <w:rPr>
                  <w:rFonts w:cs="Arial"/>
                </w:rPr>
                <w:t xml:space="preserve"> plant DCD [2]</w:t>
              </w:r>
            </w:ins>
            <w:del w:id="7905" w:author="gorgemj" w:date="2017-11-24T17:05:00Z">
              <w:r w:rsidRPr="00817CEB" w:rsidDel="00F87C2C">
                <w:rPr>
                  <w:rFonts w:eastAsia="Calibri" w:cs="Arial"/>
                </w:rPr>
                <w:delText>DCD</w:delText>
              </w:r>
            </w:del>
            <w:r w:rsidRPr="00817CEB">
              <w:rPr>
                <w:rFonts w:eastAsia="Calibri" w:cs="Arial"/>
              </w:rPr>
              <w:t xml:space="preserve"> Section 6.2.1.1, </w:t>
            </w:r>
            <w:proofErr w:type="spellStart"/>
            <w:r w:rsidRPr="00817CEB">
              <w:rPr>
                <w:rFonts w:eastAsia="Calibri" w:cs="Arial"/>
              </w:rPr>
              <w:t>subcompartments</w:t>
            </w:r>
            <w:proofErr w:type="spellEnd"/>
            <w:r w:rsidRPr="00817CEB">
              <w:rPr>
                <w:rFonts w:eastAsia="Calibri" w:cs="Arial"/>
              </w:rPr>
              <w:t xml:space="preserve"> within containment are designed to withstand the transient differential pressures of a postulated pipe break</w:t>
            </w:r>
            <w:r>
              <w:rPr>
                <w:rFonts w:eastAsia="Calibri" w:cs="Arial"/>
              </w:rPr>
              <w:t xml:space="preserve">. </w:t>
            </w:r>
            <w:r w:rsidRPr="00817CEB">
              <w:rPr>
                <w:rFonts w:eastAsia="Calibri" w:cs="Arial"/>
              </w:rPr>
              <w:t xml:space="preserve">These </w:t>
            </w:r>
            <w:proofErr w:type="spellStart"/>
            <w:r w:rsidRPr="00817CEB">
              <w:rPr>
                <w:rFonts w:eastAsia="Calibri" w:cs="Arial"/>
              </w:rPr>
              <w:t>subcompartments</w:t>
            </w:r>
            <w:proofErr w:type="spellEnd"/>
            <w:r w:rsidRPr="00817CEB">
              <w:rPr>
                <w:rFonts w:eastAsia="Calibri" w:cs="Arial"/>
              </w:rPr>
              <w:t xml:space="preserve"> are vented so that differential pressures remain within structural limits. The </w:t>
            </w:r>
            <w:proofErr w:type="spellStart"/>
            <w:r w:rsidRPr="00817CEB">
              <w:rPr>
                <w:rFonts w:eastAsia="Calibri" w:cs="Arial"/>
              </w:rPr>
              <w:t>subcompartment</w:t>
            </w:r>
            <w:proofErr w:type="spellEnd"/>
            <w:r w:rsidRPr="00817CEB">
              <w:rPr>
                <w:rFonts w:eastAsia="Calibri" w:cs="Arial"/>
              </w:rPr>
              <w:t xml:space="preserve"> walls are challenged by the differential pressures resulting from a break in a high energy line. Therefore, a high energy line is postulated, with a break size chosen consistent with the position presented in </w:t>
            </w:r>
            <w:ins w:id="7906" w:author="gorgemj" w:date="2017-11-24T17:05:00Z">
              <w:r>
                <w:rPr>
                  <w:rFonts w:cs="Arial"/>
                </w:rPr>
                <w:t xml:space="preserve">the </w:t>
              </w:r>
              <w:r w:rsidRPr="00993D67">
                <w:rPr>
                  <w:rFonts w:cs="Arial"/>
                  <w:b/>
                </w:rPr>
                <w:t>AP1000</w:t>
              </w:r>
              <w:r>
                <w:rPr>
                  <w:rFonts w:cs="Arial"/>
                </w:rPr>
                <w:t xml:space="preserve"> plant DCD [2]</w:t>
              </w:r>
            </w:ins>
            <w:del w:id="7907" w:author="gorgemj" w:date="2017-11-24T17:05:00Z">
              <w:r w:rsidRPr="00817CEB" w:rsidDel="00F87C2C">
                <w:rPr>
                  <w:rFonts w:eastAsia="Calibri" w:cs="Arial"/>
                </w:rPr>
                <w:delText>DCD</w:delText>
              </w:r>
            </w:del>
            <w:r w:rsidRPr="00817CEB">
              <w:rPr>
                <w:rFonts w:eastAsia="Calibri" w:cs="Arial"/>
              </w:rPr>
              <w:t xml:space="preserve"> Section 3.6, for analyzing the maximum differential pressures across </w:t>
            </w:r>
            <w:proofErr w:type="spellStart"/>
            <w:r w:rsidRPr="00817CEB">
              <w:rPr>
                <w:rFonts w:eastAsia="Calibri" w:cs="Arial"/>
              </w:rPr>
              <w:t>subcompartment</w:t>
            </w:r>
            <w:proofErr w:type="spellEnd"/>
            <w:r w:rsidRPr="00817CEB">
              <w:rPr>
                <w:rFonts w:eastAsia="Calibri" w:cs="Arial"/>
              </w:rPr>
              <w:t xml:space="preserve"> walls.</w:t>
            </w:r>
          </w:p>
        </w:tc>
      </w:tr>
      <w:tr w:rsidR="00AD701B" w:rsidRPr="00817CEB" w:rsidTr="004C121E">
        <w:trPr>
          <w:cantSplit/>
          <w:trPrChange w:id="7908" w:author="gorgemj" w:date="2017-11-30T12:36:00Z">
            <w:trPr>
              <w:gridBefore w:val="6"/>
              <w:gridAfter w:val="0"/>
              <w:cantSplit/>
            </w:trPr>
          </w:trPrChange>
        </w:trPr>
        <w:tc>
          <w:tcPr>
            <w:tcW w:w="947" w:type="dxa"/>
            <w:tcPrChange w:id="7909" w:author="gorgemj" w:date="2017-11-30T12:36:00Z">
              <w:tcPr>
                <w:tcW w:w="945" w:type="dxa"/>
                <w:gridSpan w:val="6"/>
              </w:tcPr>
            </w:tcPrChange>
          </w:tcPr>
          <w:p w:rsidR="00AD701B" w:rsidRPr="00CB617B" w:rsidRDefault="00AD701B" w:rsidP="001B7279">
            <w:pPr>
              <w:autoSpaceDE w:val="0"/>
              <w:autoSpaceDN w:val="0"/>
              <w:adjustRightInd w:val="0"/>
              <w:spacing w:before="60" w:after="60" w:line="270" w:lineRule="atLeast"/>
              <w:jc w:val="center"/>
              <w:rPr>
                <w:rFonts w:cs="Arial"/>
                <w:rPrChange w:id="7910" w:author="gorgemj" w:date="2017-11-23T15:23:00Z">
                  <w:rPr>
                    <w:rFonts w:cs="Arial"/>
                    <w:b/>
                  </w:rPr>
                </w:rPrChange>
              </w:rPr>
            </w:pPr>
            <w:r w:rsidRPr="00CB617B">
              <w:rPr>
                <w:rFonts w:cs="Arial"/>
                <w:rPrChange w:id="7911" w:author="gorgemj" w:date="2017-11-23T15:23:00Z">
                  <w:rPr>
                    <w:rFonts w:cs="Arial"/>
                    <w:b/>
                  </w:rPr>
                </w:rPrChange>
              </w:rPr>
              <w:t>6.28</w:t>
            </w:r>
          </w:p>
        </w:tc>
        <w:tc>
          <w:tcPr>
            <w:tcW w:w="693" w:type="dxa"/>
            <w:tcPrChange w:id="7912" w:author="gorgemj" w:date="2017-11-30T12:36:00Z">
              <w:tcPr>
                <w:tcW w:w="747" w:type="dxa"/>
                <w:gridSpan w:val="3"/>
              </w:tcPr>
            </w:tcPrChange>
          </w:tcPr>
          <w:p w:rsidR="00AD701B" w:rsidRPr="00CB617B" w:rsidRDefault="00AD701B" w:rsidP="001B7279">
            <w:pPr>
              <w:autoSpaceDE w:val="0"/>
              <w:autoSpaceDN w:val="0"/>
              <w:adjustRightInd w:val="0"/>
              <w:spacing w:before="60" w:after="60" w:line="270" w:lineRule="atLeast"/>
              <w:jc w:val="center"/>
              <w:rPr>
                <w:rFonts w:cs="Arial"/>
                <w:bCs/>
                <w:color w:val="000000"/>
                <w:sz w:val="24"/>
                <w:szCs w:val="24"/>
                <w:rPrChange w:id="7913" w:author="gorgemj" w:date="2017-11-23T15:23:00Z">
                  <w:rPr>
                    <w:rFonts w:cs="Arial"/>
                    <w:b/>
                    <w:bCs/>
                    <w:color w:val="000000"/>
                    <w:sz w:val="24"/>
                    <w:szCs w:val="24"/>
                  </w:rPr>
                </w:rPrChange>
              </w:rPr>
            </w:pPr>
            <w:r w:rsidRPr="00CB617B">
              <w:rPr>
                <w:rFonts w:cs="Arial"/>
                <w:bCs/>
                <w:rPrChange w:id="7914" w:author="gorgemj" w:date="2017-11-23T15:23:00Z">
                  <w:rPr>
                    <w:rFonts w:cs="Arial"/>
                    <w:b/>
                    <w:bCs/>
                  </w:rPr>
                </w:rPrChange>
              </w:rPr>
              <w:t>1</w:t>
            </w:r>
          </w:p>
        </w:tc>
        <w:tc>
          <w:tcPr>
            <w:tcW w:w="5038" w:type="dxa"/>
            <w:gridSpan w:val="2"/>
            <w:tcPrChange w:id="7915" w:author="gorgemj" w:date="2017-11-30T12:36:00Z">
              <w:tcPr>
                <w:tcW w:w="6768" w:type="dxa"/>
                <w:gridSpan w:val="7"/>
              </w:tcPr>
            </w:tcPrChange>
          </w:tcPr>
          <w:p w:rsidR="00AD701B" w:rsidRPr="00817CEB" w:rsidRDefault="00AD701B" w:rsidP="001B7279">
            <w:pPr>
              <w:autoSpaceDE w:val="0"/>
              <w:autoSpaceDN w:val="0"/>
              <w:adjustRightInd w:val="0"/>
              <w:spacing w:before="60" w:after="60" w:line="270" w:lineRule="atLeast"/>
              <w:rPr>
                <w:rFonts w:eastAsia="Calibri" w:cs="Arial"/>
              </w:rPr>
            </w:pPr>
            <w:r w:rsidRPr="00817CEB">
              <w:rPr>
                <w:rFonts w:eastAsia="Calibri" w:cs="Arial"/>
              </w:rPr>
              <w:t>The capability to remove heat from the containment shall be ensured, in order to reduce the pressure and temperature in the containment, and to maintain them at acceptably low levels, after any accidental release of high energy fluids. The systems performing the function of removal of heat from the containment shall have sufficient reliability and redundancy to ensure that this function can be fulfilled.</w:t>
            </w:r>
          </w:p>
        </w:tc>
        <w:tc>
          <w:tcPr>
            <w:tcW w:w="6912" w:type="dxa"/>
            <w:gridSpan w:val="3"/>
            <w:tcPrChange w:id="7916" w:author="gorgemj" w:date="2017-11-30T12:36:00Z">
              <w:tcPr>
                <w:tcW w:w="5130" w:type="dxa"/>
                <w:gridSpan w:val="8"/>
              </w:tcPr>
            </w:tcPrChange>
          </w:tcPr>
          <w:p w:rsidR="00AD701B" w:rsidRDefault="00AD701B">
            <w:pPr>
              <w:spacing w:before="60" w:after="60" w:line="270" w:lineRule="atLeast"/>
              <w:rPr>
                <w:rFonts w:cs="Arial"/>
                <w:b/>
              </w:rPr>
            </w:pPr>
            <w:r w:rsidRPr="00817CEB">
              <w:rPr>
                <w:rFonts w:eastAsia="Calibri" w:cs="Arial"/>
              </w:rPr>
              <w:t xml:space="preserve">The </w:t>
            </w:r>
            <w:r w:rsidRPr="00817CEB">
              <w:rPr>
                <w:rFonts w:eastAsia="Calibri" w:cs="Arial"/>
                <w:b/>
              </w:rPr>
              <w:t>AP1000</w:t>
            </w:r>
            <w:r w:rsidRPr="00817CEB">
              <w:rPr>
                <w:rFonts w:eastAsia="Calibri" w:cs="Arial"/>
              </w:rPr>
              <w:t xml:space="preserve"> </w:t>
            </w:r>
            <w:r>
              <w:rPr>
                <w:rFonts w:eastAsia="Calibri" w:cs="Arial"/>
              </w:rPr>
              <w:t>plant</w:t>
            </w:r>
            <w:r w:rsidRPr="00817CEB">
              <w:rPr>
                <w:rFonts w:eastAsia="Calibri" w:cs="Arial"/>
              </w:rPr>
              <w:t xml:space="preserve"> passive containment cooling </w:t>
            </w:r>
            <w:del w:id="7917" w:author="gorgemj" w:date="2017-11-26T19:10:00Z">
              <w:r w:rsidRPr="00817CEB" w:rsidDel="006D0C00">
                <w:rPr>
                  <w:rFonts w:eastAsia="Calibri" w:cs="Arial"/>
                </w:rPr>
                <w:delText xml:space="preserve">system complies with Standard Review Plan, </w:delText>
              </w:r>
            </w:del>
            <w:del w:id="7918" w:author="gorgemj" w:date="2017-11-24T17:05:00Z">
              <w:r w:rsidDel="00F87C2C">
                <w:rPr>
                  <w:rFonts w:eastAsia="Calibri" w:cs="Arial"/>
                </w:rPr>
                <w:delText>DCD</w:delText>
              </w:r>
            </w:del>
            <w:del w:id="7919" w:author="gorgemj" w:date="2017-11-26T19:10:00Z">
              <w:r w:rsidDel="006D0C00">
                <w:rPr>
                  <w:rFonts w:eastAsia="Calibri" w:cs="Arial"/>
                </w:rPr>
                <w:delText xml:space="preserve"> Section </w:delText>
              </w:r>
              <w:r w:rsidRPr="00817CEB" w:rsidDel="006D0C00">
                <w:rPr>
                  <w:rFonts w:eastAsia="Calibri" w:cs="Arial"/>
                </w:rPr>
                <w:delText xml:space="preserve">9.2.5 by </w:delText>
              </w:r>
            </w:del>
            <w:r w:rsidRPr="00817CEB">
              <w:rPr>
                <w:rFonts w:eastAsia="Calibri" w:cs="Arial"/>
              </w:rPr>
              <w:t>provid</w:t>
            </w:r>
            <w:ins w:id="7920" w:author="gorgemj" w:date="2017-11-26T19:10:00Z">
              <w:r>
                <w:rPr>
                  <w:rFonts w:eastAsia="Calibri" w:cs="Arial"/>
                </w:rPr>
                <w:t>es</w:t>
              </w:r>
            </w:ins>
            <w:del w:id="7921" w:author="gorgemj" w:date="2017-11-26T19:10:00Z">
              <w:r w:rsidRPr="00817CEB" w:rsidDel="006D0C00">
                <w:rPr>
                  <w:rFonts w:eastAsia="Calibri" w:cs="Arial"/>
                </w:rPr>
                <w:delText>ing</w:delText>
              </w:r>
            </w:del>
            <w:r w:rsidRPr="00817CEB">
              <w:rPr>
                <w:rFonts w:eastAsia="Calibri" w:cs="Arial"/>
              </w:rPr>
              <w:t xml:space="preserve"> passive decay heat removal that transfers heat to the atmosphere, which is the ultimate heat sink for accident conditions</w:t>
            </w:r>
            <w:r>
              <w:rPr>
                <w:rFonts w:eastAsia="Calibri" w:cs="Arial"/>
              </w:rPr>
              <w:t xml:space="preserve">. </w:t>
            </w:r>
            <w:r w:rsidRPr="00817CEB">
              <w:rPr>
                <w:rFonts w:eastAsia="Calibri" w:cs="Arial"/>
              </w:rPr>
              <w:t xml:space="preserve">The passive containment cooling system utilizes the steel containment vessel to transfer heat from inside the containment to the atmosphere and is designed with both redundant and diverse means of actuation to maximize reliability to ensure that this function can be fulfilled (refer to </w:t>
            </w:r>
            <w:ins w:id="7922" w:author="gorgemj" w:date="2017-11-24T17:05:00Z">
              <w:r>
                <w:rPr>
                  <w:rFonts w:cs="Arial"/>
                </w:rPr>
                <w:t xml:space="preserve">the </w:t>
              </w:r>
              <w:r w:rsidRPr="00993D67">
                <w:rPr>
                  <w:rFonts w:cs="Arial"/>
                  <w:b/>
                </w:rPr>
                <w:t>AP1000</w:t>
              </w:r>
              <w:r>
                <w:rPr>
                  <w:rFonts w:cs="Arial"/>
                </w:rPr>
                <w:t xml:space="preserve"> plant DCD [2]</w:t>
              </w:r>
            </w:ins>
            <w:del w:id="7923" w:author="gorgemj" w:date="2017-11-24T17:05:00Z">
              <w:r w:rsidRPr="00817CEB" w:rsidDel="00F87C2C">
                <w:rPr>
                  <w:rFonts w:eastAsia="Calibri" w:cs="Arial"/>
                </w:rPr>
                <w:delText>DCD</w:delText>
              </w:r>
            </w:del>
            <w:r w:rsidRPr="00817CEB">
              <w:rPr>
                <w:rFonts w:eastAsia="Calibri" w:cs="Arial"/>
              </w:rPr>
              <w:t xml:space="preserve"> </w:t>
            </w:r>
            <w:r>
              <w:rPr>
                <w:rFonts w:eastAsia="Calibri" w:cs="Arial"/>
              </w:rPr>
              <w:t>Section</w:t>
            </w:r>
            <w:r w:rsidRPr="00817CEB">
              <w:rPr>
                <w:rFonts w:eastAsia="Calibri" w:cs="Arial"/>
              </w:rPr>
              <w:t xml:space="preserve"> 6.2.2).</w:t>
            </w:r>
          </w:p>
        </w:tc>
      </w:tr>
      <w:tr w:rsidR="00AD701B" w:rsidRPr="00817CEB" w:rsidTr="004C121E">
        <w:tblPrEx>
          <w:tblPrExChange w:id="7924" w:author="gorgemj" w:date="2017-11-30T12:36:00Z">
            <w:tblPrEx>
              <w:tblW w:w="14884" w:type="dxa"/>
            </w:tblPrEx>
          </w:tblPrExChange>
        </w:tblPrEx>
        <w:trPr>
          <w:cantSplit/>
          <w:ins w:id="7925" w:author="gorgemj" w:date="2017-11-23T15:27:00Z"/>
          <w:trPrChange w:id="7926" w:author="gorgemj" w:date="2017-11-30T12:36:00Z">
            <w:trPr>
              <w:gridBefore w:val="8"/>
              <w:gridAfter w:val="0"/>
              <w:cantSplit/>
            </w:trPr>
          </w:trPrChange>
        </w:trPr>
        <w:tc>
          <w:tcPr>
            <w:tcW w:w="947" w:type="dxa"/>
            <w:tcPrChange w:id="7927" w:author="gorgemj" w:date="2017-11-30T12:36:00Z">
              <w:tcPr>
                <w:tcW w:w="945" w:type="dxa"/>
                <w:gridSpan w:val="5"/>
              </w:tcPr>
            </w:tcPrChange>
          </w:tcPr>
          <w:p w:rsidR="00AD701B" w:rsidRPr="00CB617B" w:rsidRDefault="00AD701B" w:rsidP="001B7279">
            <w:pPr>
              <w:autoSpaceDE w:val="0"/>
              <w:autoSpaceDN w:val="0"/>
              <w:adjustRightInd w:val="0"/>
              <w:spacing w:before="60" w:after="60" w:line="270" w:lineRule="atLeast"/>
              <w:jc w:val="center"/>
              <w:rPr>
                <w:ins w:id="7928" w:author="gorgemj" w:date="2017-11-23T15:27:00Z"/>
                <w:rFonts w:cs="Arial"/>
              </w:rPr>
            </w:pPr>
            <w:ins w:id="7929" w:author="gorgemj" w:date="2017-11-23T15:27:00Z">
              <w:r>
                <w:rPr>
                  <w:rFonts w:cs="Arial"/>
                </w:rPr>
                <w:t>6.28A</w:t>
              </w:r>
            </w:ins>
          </w:p>
        </w:tc>
        <w:tc>
          <w:tcPr>
            <w:tcW w:w="693" w:type="dxa"/>
            <w:tcPrChange w:id="7930" w:author="gorgemj" w:date="2017-11-30T12:36:00Z">
              <w:tcPr>
                <w:tcW w:w="747" w:type="dxa"/>
                <w:gridSpan w:val="3"/>
              </w:tcPr>
            </w:tcPrChange>
          </w:tcPr>
          <w:p w:rsidR="00AD701B" w:rsidRPr="00CB617B" w:rsidRDefault="00AD701B" w:rsidP="001B7279">
            <w:pPr>
              <w:autoSpaceDE w:val="0"/>
              <w:autoSpaceDN w:val="0"/>
              <w:adjustRightInd w:val="0"/>
              <w:spacing w:before="60" w:after="60" w:line="270" w:lineRule="atLeast"/>
              <w:jc w:val="center"/>
              <w:rPr>
                <w:ins w:id="7931" w:author="gorgemj" w:date="2017-11-23T15:27:00Z"/>
                <w:rFonts w:cs="Arial"/>
                <w:bCs/>
              </w:rPr>
            </w:pPr>
            <w:ins w:id="7932" w:author="gorgemj" w:date="2017-11-23T15:27:00Z">
              <w:r>
                <w:rPr>
                  <w:rFonts w:cs="Arial"/>
                  <w:bCs/>
                </w:rPr>
                <w:t>1</w:t>
              </w:r>
            </w:ins>
          </w:p>
        </w:tc>
        <w:tc>
          <w:tcPr>
            <w:tcW w:w="5038" w:type="dxa"/>
            <w:gridSpan w:val="2"/>
            <w:tcPrChange w:id="7933" w:author="gorgemj" w:date="2017-11-30T12:36:00Z">
              <w:tcPr>
                <w:tcW w:w="6955" w:type="dxa"/>
                <w:gridSpan w:val="7"/>
              </w:tcPr>
            </w:tcPrChange>
          </w:tcPr>
          <w:p w:rsidR="00AD701B" w:rsidRPr="00817CEB" w:rsidRDefault="00AD701B">
            <w:pPr>
              <w:autoSpaceDE w:val="0"/>
              <w:autoSpaceDN w:val="0"/>
              <w:adjustRightInd w:val="0"/>
              <w:spacing w:before="60" w:after="60" w:line="270" w:lineRule="atLeast"/>
              <w:rPr>
                <w:ins w:id="7934" w:author="gorgemj" w:date="2017-11-23T15:27:00Z"/>
                <w:rFonts w:eastAsia="Calibri" w:cs="Arial"/>
              </w:rPr>
            </w:pPr>
            <w:ins w:id="7935" w:author="gorgemj" w:date="2017-11-23T15:27:00Z">
              <w:r w:rsidRPr="00890A88">
                <w:rPr>
                  <w:rFonts w:eastAsia="Calibri" w:cs="Arial"/>
                </w:rPr>
                <w:t>Design provision shall be made to prevent the loss of the structural</w:t>
              </w:r>
              <w:r>
                <w:rPr>
                  <w:rFonts w:eastAsia="Calibri" w:cs="Arial"/>
                </w:rPr>
                <w:t xml:space="preserve"> </w:t>
              </w:r>
              <w:r w:rsidRPr="00890A88">
                <w:rPr>
                  <w:rFonts w:eastAsia="Calibri" w:cs="Arial"/>
                </w:rPr>
                <w:t>integrity of the containment in all plant states. The use of this provision shall not</w:t>
              </w:r>
              <w:r>
                <w:rPr>
                  <w:rFonts w:eastAsia="Calibri" w:cs="Arial"/>
                </w:rPr>
                <w:t xml:space="preserve"> </w:t>
              </w:r>
              <w:r w:rsidRPr="00890A88">
                <w:rPr>
                  <w:rFonts w:eastAsia="Calibri" w:cs="Arial"/>
                </w:rPr>
                <w:t>lead to an early radioactive release or a large radioactive release.</w:t>
              </w:r>
            </w:ins>
          </w:p>
        </w:tc>
        <w:tc>
          <w:tcPr>
            <w:tcW w:w="6912" w:type="dxa"/>
            <w:gridSpan w:val="3"/>
            <w:tcPrChange w:id="7936" w:author="gorgemj" w:date="2017-11-30T12:36:00Z">
              <w:tcPr>
                <w:tcW w:w="6237" w:type="dxa"/>
                <w:gridSpan w:val="8"/>
              </w:tcPr>
            </w:tcPrChange>
          </w:tcPr>
          <w:p w:rsidR="00AD701B" w:rsidRDefault="00AD701B" w:rsidP="001B7279">
            <w:pPr>
              <w:spacing w:before="60" w:after="60" w:line="270" w:lineRule="atLeast"/>
              <w:rPr>
                <w:ins w:id="7937" w:author="gorgemj" w:date="2017-11-26T19:14:00Z"/>
                <w:rFonts w:cs="Arial"/>
              </w:rPr>
            </w:pPr>
            <w:ins w:id="7938" w:author="gorgemj" w:date="2017-11-26T19:14:00Z">
              <w:r w:rsidRPr="00913923">
                <w:rPr>
                  <w:rFonts w:cs="Arial"/>
                </w:rPr>
                <w:t>The passive containment cooling system design is highly robust, and makes use of redundancy, diversity and fail-safe measures, which do not require any support system to operate. Furthermore, air-only cooling provides long grace period for the operator to establish water cooling following an event. See [14].</w:t>
              </w:r>
            </w:ins>
          </w:p>
          <w:p w:rsidR="00AD701B" w:rsidRPr="00817CEB" w:rsidRDefault="00AD701B" w:rsidP="001B7279">
            <w:pPr>
              <w:spacing w:before="60" w:after="60" w:line="270" w:lineRule="atLeast"/>
              <w:rPr>
                <w:ins w:id="7939" w:author="gorgemj" w:date="2017-11-23T15:27:00Z"/>
                <w:rFonts w:eastAsia="Calibri" w:cs="Arial"/>
              </w:rPr>
            </w:pPr>
            <w:ins w:id="7940" w:author="gorgemj" w:date="2017-11-26T19:14:00Z">
              <w:r>
                <w:rPr>
                  <w:rFonts w:cs="Arial"/>
                </w:rPr>
                <w:t xml:space="preserve">Containment integrity is also provided for core melt event </w:t>
              </w:r>
            </w:ins>
            <w:ins w:id="7941" w:author="gorgemj" w:date="2017-11-26T19:15:00Z">
              <w:r>
                <w:rPr>
                  <w:rFonts w:cs="Arial"/>
                </w:rPr>
                <w:t xml:space="preserve">is demonstrated in the PRA (Chapter 19 of the </w:t>
              </w:r>
              <w:r w:rsidRPr="00B74719">
                <w:rPr>
                  <w:rFonts w:cs="Arial"/>
                  <w:b/>
                  <w:rPrChange w:id="7942" w:author="gorgemj" w:date="2017-11-26T19:16:00Z">
                    <w:rPr>
                      <w:rFonts w:cs="Arial"/>
                    </w:rPr>
                  </w:rPrChange>
                </w:rPr>
                <w:t>AP1000</w:t>
              </w:r>
              <w:r>
                <w:rPr>
                  <w:rFonts w:cs="Arial"/>
                </w:rPr>
                <w:t xml:space="preserve"> plant DCD [2]).</w:t>
              </w:r>
            </w:ins>
          </w:p>
        </w:tc>
      </w:tr>
      <w:tr w:rsidR="00AD701B" w:rsidRPr="00817CEB" w:rsidTr="004C121E">
        <w:tblPrEx>
          <w:tblPrExChange w:id="7943" w:author="gorgemj" w:date="2017-11-30T12:36:00Z">
            <w:tblPrEx>
              <w:tblW w:w="14884" w:type="dxa"/>
            </w:tblPrEx>
          </w:tblPrExChange>
        </w:tblPrEx>
        <w:trPr>
          <w:cantSplit/>
          <w:ins w:id="7944" w:author="gorgemj" w:date="2017-11-23T15:27:00Z"/>
          <w:trPrChange w:id="7945" w:author="gorgemj" w:date="2017-11-30T12:36:00Z">
            <w:trPr>
              <w:gridBefore w:val="8"/>
              <w:gridAfter w:val="0"/>
              <w:cantSplit/>
            </w:trPr>
          </w:trPrChange>
        </w:trPr>
        <w:tc>
          <w:tcPr>
            <w:tcW w:w="947" w:type="dxa"/>
            <w:tcPrChange w:id="7946" w:author="gorgemj" w:date="2017-11-30T12:36:00Z">
              <w:tcPr>
                <w:tcW w:w="945" w:type="dxa"/>
                <w:gridSpan w:val="5"/>
              </w:tcPr>
            </w:tcPrChange>
          </w:tcPr>
          <w:p w:rsidR="00AD701B" w:rsidRPr="00CB617B" w:rsidRDefault="00AD701B" w:rsidP="001B7279">
            <w:pPr>
              <w:autoSpaceDE w:val="0"/>
              <w:autoSpaceDN w:val="0"/>
              <w:adjustRightInd w:val="0"/>
              <w:spacing w:before="60" w:after="60" w:line="270" w:lineRule="atLeast"/>
              <w:jc w:val="center"/>
              <w:rPr>
                <w:ins w:id="7947" w:author="gorgemj" w:date="2017-11-23T15:27:00Z"/>
                <w:rFonts w:cs="Arial"/>
              </w:rPr>
            </w:pPr>
            <w:ins w:id="7948" w:author="gorgemj" w:date="2017-11-23T15:27:00Z">
              <w:r>
                <w:rPr>
                  <w:rFonts w:cs="Arial"/>
                </w:rPr>
                <w:t>6.28B</w:t>
              </w:r>
            </w:ins>
          </w:p>
        </w:tc>
        <w:tc>
          <w:tcPr>
            <w:tcW w:w="693" w:type="dxa"/>
            <w:tcPrChange w:id="7949" w:author="gorgemj" w:date="2017-11-30T12:36:00Z">
              <w:tcPr>
                <w:tcW w:w="747" w:type="dxa"/>
                <w:gridSpan w:val="3"/>
              </w:tcPr>
            </w:tcPrChange>
          </w:tcPr>
          <w:p w:rsidR="00AD701B" w:rsidRPr="00CB617B" w:rsidRDefault="00AD701B" w:rsidP="001B7279">
            <w:pPr>
              <w:autoSpaceDE w:val="0"/>
              <w:autoSpaceDN w:val="0"/>
              <w:adjustRightInd w:val="0"/>
              <w:spacing w:before="60" w:after="60" w:line="270" w:lineRule="atLeast"/>
              <w:jc w:val="center"/>
              <w:rPr>
                <w:ins w:id="7950" w:author="gorgemj" w:date="2017-11-23T15:27:00Z"/>
                <w:rFonts w:cs="Arial"/>
                <w:bCs/>
              </w:rPr>
            </w:pPr>
            <w:ins w:id="7951" w:author="gorgemj" w:date="2017-11-23T15:27:00Z">
              <w:r>
                <w:rPr>
                  <w:rFonts w:cs="Arial"/>
                  <w:bCs/>
                </w:rPr>
                <w:t>1</w:t>
              </w:r>
            </w:ins>
          </w:p>
        </w:tc>
        <w:tc>
          <w:tcPr>
            <w:tcW w:w="5038" w:type="dxa"/>
            <w:gridSpan w:val="2"/>
            <w:tcPrChange w:id="7952" w:author="gorgemj" w:date="2017-11-30T12:36:00Z">
              <w:tcPr>
                <w:tcW w:w="6955" w:type="dxa"/>
                <w:gridSpan w:val="7"/>
              </w:tcPr>
            </w:tcPrChange>
          </w:tcPr>
          <w:p w:rsidR="00AD701B" w:rsidRDefault="00AD701B">
            <w:pPr>
              <w:autoSpaceDE w:val="0"/>
              <w:autoSpaceDN w:val="0"/>
              <w:adjustRightInd w:val="0"/>
              <w:spacing w:before="60" w:after="60" w:line="270" w:lineRule="atLeast"/>
              <w:rPr>
                <w:ins w:id="7953" w:author="gorgemj" w:date="2017-11-23T15:27:00Z"/>
                <w:rFonts w:eastAsia="Calibri" w:cs="Arial"/>
              </w:rPr>
            </w:pPr>
            <w:ins w:id="7954" w:author="gorgemj" w:date="2017-11-23T15:27:00Z">
              <w:r w:rsidRPr="00890A88">
                <w:rPr>
                  <w:rFonts w:eastAsia="Calibri" w:cs="Arial"/>
                </w:rPr>
                <w:t>The design shall also include features to enable the safe use of</w:t>
              </w:r>
              <w:r>
                <w:rPr>
                  <w:rFonts w:eastAsia="Calibri" w:cs="Arial"/>
                </w:rPr>
                <w:t xml:space="preserve"> </w:t>
              </w:r>
              <w:r w:rsidRPr="00890A88">
                <w:rPr>
                  <w:rFonts w:eastAsia="Calibri" w:cs="Arial"/>
                </w:rPr>
                <w:t>non-permanent equipment</w:t>
              </w:r>
              <w:r w:rsidRPr="00890A88">
                <w:rPr>
                  <w:rFonts w:eastAsia="Calibri" w:cs="Arial"/>
                  <w:vertAlign w:val="superscript"/>
                  <w:rPrChange w:id="7955" w:author="gorgemj" w:date="2017-11-23T15:27:00Z">
                    <w:rPr>
                      <w:rFonts w:eastAsia="Calibri" w:cs="Arial"/>
                    </w:rPr>
                  </w:rPrChange>
                </w:rPr>
                <w:t>22</w:t>
              </w:r>
              <w:r w:rsidRPr="00890A88">
                <w:rPr>
                  <w:rFonts w:eastAsia="Calibri" w:cs="Arial"/>
                </w:rPr>
                <w:t xml:space="preserve"> for restoring the capability to remove heat from the</w:t>
              </w:r>
              <w:r>
                <w:rPr>
                  <w:rFonts w:eastAsia="Calibri" w:cs="Arial"/>
                </w:rPr>
                <w:t xml:space="preserve"> </w:t>
              </w:r>
              <w:r w:rsidRPr="00890A88">
                <w:rPr>
                  <w:rFonts w:eastAsia="Calibri" w:cs="Arial"/>
                </w:rPr>
                <w:t>containment.</w:t>
              </w:r>
            </w:ins>
          </w:p>
          <w:p w:rsidR="00AD701B" w:rsidRPr="00890A88" w:rsidRDefault="00AD701B">
            <w:pPr>
              <w:autoSpaceDE w:val="0"/>
              <w:autoSpaceDN w:val="0"/>
              <w:adjustRightInd w:val="0"/>
              <w:spacing w:before="60" w:after="60" w:line="270" w:lineRule="atLeast"/>
              <w:rPr>
                <w:ins w:id="7956" w:author="gorgemj" w:date="2017-11-23T15:27:00Z"/>
                <w:rFonts w:eastAsia="Calibri" w:cs="Arial"/>
                <w:i/>
                <w:rPrChange w:id="7957" w:author="gorgemj" w:date="2017-11-23T15:28:00Z">
                  <w:rPr>
                    <w:ins w:id="7958" w:author="gorgemj" w:date="2017-11-23T15:27:00Z"/>
                    <w:rFonts w:eastAsia="Calibri" w:cs="Arial"/>
                  </w:rPr>
                </w:rPrChange>
              </w:rPr>
            </w:pPr>
            <w:ins w:id="7959" w:author="gorgemj" w:date="2017-11-23T15:27:00Z">
              <w:r w:rsidRPr="00890A88">
                <w:rPr>
                  <w:rFonts w:eastAsia="Calibri" w:cs="Arial"/>
                  <w:i/>
                  <w:sz w:val="18"/>
                  <w:rPrChange w:id="7960" w:author="gorgemj" w:date="2017-11-23T15:28:00Z">
                    <w:rPr>
                      <w:rFonts w:eastAsia="Calibri" w:cs="Arial"/>
                    </w:rPr>
                  </w:rPrChange>
                </w:rPr>
                <w:t xml:space="preserve">Footnote: </w:t>
              </w:r>
            </w:ins>
            <w:proofErr w:type="gramStart"/>
            <w:ins w:id="7961" w:author="gorgemj" w:date="2017-11-23T15:28:00Z">
              <w:r w:rsidRPr="00890A88">
                <w:rPr>
                  <w:rFonts w:eastAsia="Calibri" w:cs="Arial"/>
                  <w:i/>
                  <w:sz w:val="18"/>
                  <w:vertAlign w:val="superscript"/>
                  <w:rPrChange w:id="7962" w:author="gorgemj" w:date="2017-11-23T15:28:00Z">
                    <w:rPr>
                      <w:rFonts w:eastAsia="Calibri" w:cs="Arial"/>
                    </w:rPr>
                  </w:rPrChange>
                </w:rPr>
                <w:t>22</w:t>
              </w:r>
              <w:r w:rsidRPr="00890A88">
                <w:rPr>
                  <w:rFonts w:eastAsia="Calibri" w:cs="Arial"/>
                  <w:i/>
                  <w:sz w:val="18"/>
                  <w:rPrChange w:id="7963" w:author="gorgemj" w:date="2017-11-23T15:28:00Z">
                    <w:rPr>
                      <w:rFonts w:eastAsia="Calibri" w:cs="Arial"/>
                    </w:rPr>
                  </w:rPrChange>
                </w:rPr>
                <w:t xml:space="preserve"> Non-permanent equipment</w:t>
              </w:r>
              <w:proofErr w:type="gramEnd"/>
              <w:r w:rsidRPr="00890A88">
                <w:rPr>
                  <w:rFonts w:eastAsia="Calibri" w:cs="Arial"/>
                  <w:i/>
                  <w:sz w:val="18"/>
                  <w:rPrChange w:id="7964" w:author="gorgemj" w:date="2017-11-23T15:28:00Z">
                    <w:rPr>
                      <w:rFonts w:eastAsia="Calibri" w:cs="Arial"/>
                    </w:rPr>
                  </w:rPrChange>
                </w:rPr>
                <w:t xml:space="preserve"> need not necessarily be stored on the site.</w:t>
              </w:r>
            </w:ins>
          </w:p>
        </w:tc>
        <w:tc>
          <w:tcPr>
            <w:tcW w:w="6912" w:type="dxa"/>
            <w:gridSpan w:val="3"/>
            <w:tcPrChange w:id="7965" w:author="gorgemj" w:date="2017-11-30T12:36:00Z">
              <w:tcPr>
                <w:tcW w:w="6237" w:type="dxa"/>
                <w:gridSpan w:val="8"/>
              </w:tcPr>
            </w:tcPrChange>
          </w:tcPr>
          <w:p w:rsidR="00AD701B" w:rsidRPr="00817CEB" w:rsidRDefault="00AD701B" w:rsidP="001B7279">
            <w:pPr>
              <w:spacing w:before="60" w:after="60" w:line="270" w:lineRule="atLeast"/>
              <w:rPr>
                <w:ins w:id="7966" w:author="gorgemj" w:date="2017-11-23T15:27:00Z"/>
                <w:rFonts w:eastAsia="Calibri" w:cs="Arial"/>
              </w:rPr>
            </w:pPr>
            <w:ins w:id="7967" w:author="gorgemj" w:date="2017-11-26T19:11:00Z">
              <w:r>
                <w:rPr>
                  <w:rFonts w:eastAsia="Calibri" w:cs="Arial"/>
                </w:rPr>
                <w:t xml:space="preserve">The </w:t>
              </w:r>
              <w:r w:rsidRPr="006D0C00">
                <w:rPr>
                  <w:rFonts w:eastAsia="Calibri" w:cs="Arial"/>
                  <w:b/>
                  <w:rPrChange w:id="7968" w:author="gorgemj" w:date="2017-11-26T19:12:00Z">
                    <w:rPr>
                      <w:rFonts w:eastAsia="Calibri" w:cs="Arial"/>
                    </w:rPr>
                  </w:rPrChange>
                </w:rPr>
                <w:t>AP1000</w:t>
              </w:r>
              <w:r>
                <w:rPr>
                  <w:rFonts w:eastAsia="Calibri" w:cs="Arial"/>
                </w:rPr>
                <w:t xml:space="preserve"> plant design includes safety connections available for the connection of non-permanent equipment as discussed in [14] and in Appendix 12B of the </w:t>
              </w:r>
              <w:r w:rsidRPr="006D0C00">
                <w:rPr>
                  <w:rFonts w:eastAsia="Calibri" w:cs="Arial"/>
                  <w:b/>
                  <w:rPrChange w:id="7969" w:author="gorgemj" w:date="2017-11-26T19:12:00Z">
                    <w:rPr>
                      <w:rFonts w:eastAsia="Calibri" w:cs="Arial"/>
                    </w:rPr>
                  </w:rPrChange>
                </w:rPr>
                <w:t>AP1000</w:t>
              </w:r>
              <w:r>
                <w:rPr>
                  <w:rFonts w:eastAsia="Calibri" w:cs="Arial"/>
                </w:rPr>
                <w:t xml:space="preserve"> plant PCSR [19].</w:t>
              </w:r>
            </w:ins>
          </w:p>
        </w:tc>
      </w:tr>
      <w:tr w:rsidR="00AD701B" w:rsidRPr="00817CEB" w:rsidTr="004C121E">
        <w:trPr>
          <w:cantSplit/>
          <w:trPrChange w:id="7970" w:author="gorgemj" w:date="2017-11-30T12:36:00Z">
            <w:trPr>
              <w:gridBefore w:val="6"/>
              <w:gridAfter w:val="0"/>
              <w:cantSplit/>
            </w:trPr>
          </w:trPrChange>
        </w:trPr>
        <w:tc>
          <w:tcPr>
            <w:tcW w:w="947" w:type="dxa"/>
            <w:tcPrChange w:id="7971" w:author="gorgemj" w:date="2017-11-30T12:36:00Z">
              <w:tcPr>
                <w:tcW w:w="945" w:type="dxa"/>
                <w:gridSpan w:val="6"/>
              </w:tcPr>
            </w:tcPrChange>
          </w:tcPr>
          <w:p w:rsidR="00AD701B" w:rsidRPr="00890A88" w:rsidRDefault="00AD701B" w:rsidP="004E7469">
            <w:pPr>
              <w:autoSpaceDE w:val="0"/>
              <w:autoSpaceDN w:val="0"/>
              <w:adjustRightInd w:val="0"/>
              <w:spacing w:before="60" w:after="60" w:line="280" w:lineRule="atLeast"/>
              <w:jc w:val="center"/>
              <w:rPr>
                <w:rFonts w:cs="Arial"/>
                <w:rPrChange w:id="7972" w:author="gorgemj" w:date="2017-11-23T15:28:00Z">
                  <w:rPr>
                    <w:rFonts w:cs="Arial"/>
                    <w:b/>
                  </w:rPr>
                </w:rPrChange>
              </w:rPr>
            </w:pPr>
            <w:r w:rsidRPr="00890A88">
              <w:rPr>
                <w:rFonts w:cs="Arial"/>
                <w:rPrChange w:id="7973" w:author="gorgemj" w:date="2017-11-23T15:28:00Z">
                  <w:rPr>
                    <w:rFonts w:cs="Arial"/>
                    <w:b/>
                  </w:rPr>
                </w:rPrChange>
              </w:rPr>
              <w:t>6.29</w:t>
            </w:r>
          </w:p>
        </w:tc>
        <w:tc>
          <w:tcPr>
            <w:tcW w:w="693" w:type="dxa"/>
            <w:tcPrChange w:id="7974" w:author="gorgemj" w:date="2017-11-30T12:36:00Z">
              <w:tcPr>
                <w:tcW w:w="747" w:type="dxa"/>
                <w:gridSpan w:val="3"/>
              </w:tcPr>
            </w:tcPrChange>
          </w:tcPr>
          <w:p w:rsidR="00AD701B" w:rsidRPr="00890A88" w:rsidRDefault="00AD701B">
            <w:pPr>
              <w:autoSpaceDE w:val="0"/>
              <w:autoSpaceDN w:val="0"/>
              <w:adjustRightInd w:val="0"/>
              <w:spacing w:before="60" w:after="60" w:line="280" w:lineRule="atLeast"/>
              <w:jc w:val="center"/>
              <w:rPr>
                <w:rFonts w:cs="Arial"/>
                <w:bCs/>
                <w:color w:val="000000"/>
                <w:sz w:val="24"/>
                <w:szCs w:val="24"/>
                <w:rPrChange w:id="7975" w:author="gorgemj" w:date="2017-11-23T15:28:00Z">
                  <w:rPr>
                    <w:rFonts w:cs="Arial"/>
                    <w:b/>
                    <w:bCs/>
                    <w:color w:val="000000"/>
                    <w:sz w:val="24"/>
                    <w:szCs w:val="24"/>
                  </w:rPr>
                </w:rPrChange>
              </w:rPr>
            </w:pPr>
            <w:r w:rsidRPr="00890A88">
              <w:rPr>
                <w:rFonts w:cs="Arial"/>
                <w:bCs/>
                <w:rPrChange w:id="7976" w:author="gorgemj" w:date="2017-11-23T15:28:00Z">
                  <w:rPr>
                    <w:rFonts w:cs="Arial"/>
                    <w:b/>
                    <w:bCs/>
                  </w:rPr>
                </w:rPrChange>
              </w:rPr>
              <w:t>1</w:t>
            </w:r>
            <w:del w:id="7977" w:author="gorgemj" w:date="2017-11-26T19:16:00Z">
              <w:r w:rsidRPr="00890A88" w:rsidDel="00B74719">
                <w:rPr>
                  <w:rFonts w:cs="Arial"/>
                  <w:bCs/>
                  <w:rPrChange w:id="7978" w:author="gorgemj" w:date="2017-11-23T15:28:00Z">
                    <w:rPr>
                      <w:rFonts w:cs="Arial"/>
                      <w:b/>
                      <w:bCs/>
                    </w:rPr>
                  </w:rPrChange>
                </w:rPr>
                <w:delText>-3</w:delText>
              </w:r>
            </w:del>
          </w:p>
        </w:tc>
        <w:tc>
          <w:tcPr>
            <w:tcW w:w="5038" w:type="dxa"/>
            <w:gridSpan w:val="2"/>
            <w:tcPrChange w:id="7979" w:author="gorgemj" w:date="2017-11-30T12:36:00Z">
              <w:tcPr>
                <w:tcW w:w="6768" w:type="dxa"/>
                <w:gridSpan w:val="7"/>
              </w:tcPr>
            </w:tcPrChange>
          </w:tcPr>
          <w:p w:rsidR="00AD701B" w:rsidRPr="00817CEB" w:rsidRDefault="00AD701B" w:rsidP="001B7279">
            <w:pPr>
              <w:autoSpaceDE w:val="0"/>
              <w:autoSpaceDN w:val="0"/>
              <w:adjustRightInd w:val="0"/>
              <w:spacing w:before="60" w:after="60" w:line="280" w:lineRule="atLeast"/>
              <w:rPr>
                <w:rFonts w:eastAsia="Calibri" w:cs="Arial"/>
              </w:rPr>
            </w:pPr>
            <w:r w:rsidRPr="00817CEB">
              <w:rPr>
                <w:rFonts w:eastAsia="Calibri" w:cs="Arial"/>
              </w:rPr>
              <w:t>Design features to control fission products, hydrogen, oxygen and other substances that might be released into the containment shall be provided as necessary:</w:t>
            </w:r>
          </w:p>
          <w:p w:rsidR="00AD701B" w:rsidRPr="00817CEB" w:rsidRDefault="00AD701B" w:rsidP="00B51A09">
            <w:pPr>
              <w:tabs>
                <w:tab w:val="left" w:pos="432"/>
              </w:tabs>
              <w:autoSpaceDE w:val="0"/>
              <w:autoSpaceDN w:val="0"/>
              <w:adjustRightInd w:val="0"/>
              <w:spacing w:before="60" w:after="60" w:line="280" w:lineRule="atLeast"/>
              <w:ind w:left="432" w:hanging="432"/>
              <w:rPr>
                <w:rFonts w:eastAsia="Calibri" w:cs="Arial"/>
              </w:rPr>
            </w:pPr>
            <w:r w:rsidRPr="00817CEB">
              <w:rPr>
                <w:rFonts w:eastAsia="Calibri" w:cs="Arial"/>
              </w:rPr>
              <w:t xml:space="preserve">(a) </w:t>
            </w:r>
            <w:r>
              <w:rPr>
                <w:rFonts w:eastAsia="Calibri" w:cs="Arial"/>
              </w:rPr>
              <w:tab/>
            </w:r>
            <w:r w:rsidRPr="00817CEB">
              <w:rPr>
                <w:rFonts w:eastAsia="Calibri" w:cs="Arial"/>
              </w:rPr>
              <w:t>To reduce the amounts of fission products that could be released to the environment in accident conditions;</w:t>
            </w:r>
          </w:p>
          <w:p w:rsidR="00AD701B" w:rsidRPr="00817CEB" w:rsidRDefault="00AD701B" w:rsidP="00B51A09">
            <w:pPr>
              <w:tabs>
                <w:tab w:val="left" w:pos="432"/>
              </w:tabs>
              <w:autoSpaceDE w:val="0"/>
              <w:autoSpaceDN w:val="0"/>
              <w:adjustRightInd w:val="0"/>
              <w:spacing w:before="60" w:after="60" w:line="280" w:lineRule="atLeast"/>
              <w:ind w:left="432" w:hanging="432"/>
              <w:rPr>
                <w:rFonts w:eastAsia="Calibri" w:cs="Arial"/>
              </w:rPr>
            </w:pPr>
            <w:r w:rsidRPr="00817CEB">
              <w:rPr>
                <w:rFonts w:eastAsia="Calibri" w:cs="Arial"/>
              </w:rPr>
              <w:t xml:space="preserve">(b) </w:t>
            </w:r>
            <w:r>
              <w:rPr>
                <w:rFonts w:eastAsia="Calibri" w:cs="Arial"/>
              </w:rPr>
              <w:tab/>
            </w:r>
            <w:r w:rsidRPr="00817CEB">
              <w:rPr>
                <w:rFonts w:eastAsia="Calibri" w:cs="Arial"/>
              </w:rPr>
              <w:t>To control the concentrations of hydrogen, oxygen and other substances in the containment atmosphere in accident conditions so as to prevent deflagration or detonation loads that could challenge the integrity of the containment.</w:t>
            </w:r>
          </w:p>
        </w:tc>
        <w:tc>
          <w:tcPr>
            <w:tcW w:w="6912" w:type="dxa"/>
            <w:gridSpan w:val="3"/>
            <w:tcPrChange w:id="7980" w:author="gorgemj" w:date="2017-11-30T12:36:00Z">
              <w:tcPr>
                <w:tcW w:w="5130" w:type="dxa"/>
                <w:gridSpan w:val="8"/>
              </w:tcPr>
            </w:tcPrChange>
          </w:tcPr>
          <w:p w:rsidR="00AD701B" w:rsidRDefault="00AD701B" w:rsidP="001B7279">
            <w:pPr>
              <w:keepNext/>
              <w:spacing w:before="60" w:after="60" w:line="280" w:lineRule="atLeast"/>
              <w:rPr>
                <w:rFonts w:eastAsia="Calibri" w:cs="Arial"/>
              </w:rPr>
            </w:pPr>
            <w:r>
              <w:rPr>
                <w:rFonts w:eastAsia="Calibri" w:cs="Arial"/>
              </w:rPr>
              <w:t xml:space="preserve">During normal operation, the CVS controls/maintains the primary coolant water chemistry and fission product concentrations inside Technical Specification values. This assures that should a LOCA </w:t>
            </w:r>
            <w:proofErr w:type="gramStart"/>
            <w:r>
              <w:rPr>
                <w:rFonts w:eastAsia="Calibri" w:cs="Arial"/>
              </w:rPr>
              <w:t>occur</w:t>
            </w:r>
            <w:proofErr w:type="gramEnd"/>
            <w:r>
              <w:rPr>
                <w:rFonts w:eastAsia="Calibri" w:cs="Arial"/>
              </w:rPr>
              <w:t xml:space="preserve"> the fission products, hydrogen, oxygen and other substances that might be released into containment are within the assumptions taken in the plant licensing analyses.</w:t>
            </w:r>
          </w:p>
          <w:p w:rsidR="00AD701B" w:rsidRDefault="00AD701B" w:rsidP="001B7279">
            <w:pPr>
              <w:keepNext/>
              <w:spacing w:before="60" w:after="60" w:line="280" w:lineRule="atLeast"/>
              <w:rPr>
                <w:rFonts w:eastAsia="Calibri" w:cs="Arial"/>
              </w:rPr>
            </w:pPr>
            <w:r w:rsidRPr="00817CEB">
              <w:rPr>
                <w:rFonts w:eastAsia="Calibri" w:cs="Arial"/>
              </w:rPr>
              <w:t xml:space="preserve">During an accident, fission product control for the </w:t>
            </w:r>
            <w:r w:rsidRPr="00817CEB">
              <w:rPr>
                <w:rFonts w:eastAsia="Calibri" w:cs="Arial"/>
                <w:b/>
              </w:rPr>
              <w:t>AP1000</w:t>
            </w:r>
            <w:r w:rsidRPr="00817CEB">
              <w:rPr>
                <w:rFonts w:eastAsia="Calibri" w:cs="Arial"/>
              </w:rPr>
              <w:t xml:space="preserve"> plant is provided via natural removal processes within containment and by</w:t>
            </w:r>
            <w:r>
              <w:rPr>
                <w:rFonts w:eastAsia="Calibri" w:cs="Arial"/>
              </w:rPr>
              <w:t xml:space="preserve"> limiting containment leakage. </w:t>
            </w:r>
            <w:r w:rsidRPr="00817CEB">
              <w:rPr>
                <w:rFonts w:eastAsia="Calibri" w:cs="Arial"/>
              </w:rPr>
              <w:t xml:space="preserve">The passive removal processes such as deposition and sedimentation are evaluated based on a physically-based source term with large scale core damage. See </w:t>
            </w:r>
            <w:ins w:id="7981" w:author="gorgemj" w:date="2017-11-24T17:05:00Z">
              <w:r>
                <w:rPr>
                  <w:rFonts w:cs="Arial"/>
                </w:rPr>
                <w:t xml:space="preserve">the </w:t>
              </w:r>
              <w:r w:rsidRPr="00993D67">
                <w:rPr>
                  <w:rFonts w:cs="Arial"/>
                  <w:b/>
                </w:rPr>
                <w:t>AP1000</w:t>
              </w:r>
              <w:r>
                <w:rPr>
                  <w:rFonts w:cs="Arial"/>
                </w:rPr>
                <w:t xml:space="preserve"> plant DCD [2]</w:t>
              </w:r>
            </w:ins>
            <w:del w:id="7982" w:author="gorgemj" w:date="2017-11-24T17:05:00Z">
              <w:r w:rsidRPr="00817CEB" w:rsidDel="00F87C2C">
                <w:rPr>
                  <w:rFonts w:eastAsia="Calibri" w:cs="Arial"/>
                </w:rPr>
                <w:delText>DCD</w:delText>
              </w:r>
            </w:del>
            <w:r w:rsidRPr="00817CEB">
              <w:rPr>
                <w:rFonts w:eastAsia="Calibri" w:cs="Arial"/>
              </w:rPr>
              <w:t xml:space="preserve"> Section 6.5 and Appendix 15B for additional details. </w:t>
            </w:r>
          </w:p>
          <w:p w:rsidR="00AD701B" w:rsidRDefault="00AD701B" w:rsidP="001B7279">
            <w:pPr>
              <w:autoSpaceDE w:val="0"/>
              <w:autoSpaceDN w:val="0"/>
              <w:adjustRightInd w:val="0"/>
              <w:spacing w:before="60" w:after="60" w:line="280" w:lineRule="atLeast"/>
              <w:rPr>
                <w:rFonts w:eastAsia="Calibri" w:cs="Arial"/>
              </w:rPr>
            </w:pPr>
            <w:r w:rsidRPr="00817CEB">
              <w:rPr>
                <w:rFonts w:eastAsia="Calibri" w:cs="Arial"/>
              </w:rPr>
              <w:t>The containment and penetration design includes features specifically designed to minimize overall containment leakage. See subsection 6.2.3 for additional details.</w:t>
            </w:r>
          </w:p>
        </w:tc>
      </w:tr>
      <w:tr w:rsidR="00AD701B" w:rsidRPr="00817CEB" w:rsidTr="004C121E">
        <w:trPr>
          <w:cantSplit/>
          <w:trPrChange w:id="7983" w:author="gorgemj" w:date="2017-11-30T12:36:00Z">
            <w:trPr>
              <w:gridBefore w:val="6"/>
              <w:gridAfter w:val="0"/>
              <w:cantSplit/>
            </w:trPr>
          </w:trPrChange>
        </w:trPr>
        <w:tc>
          <w:tcPr>
            <w:tcW w:w="947" w:type="dxa"/>
            <w:tcPrChange w:id="7984" w:author="gorgemj" w:date="2017-11-30T12:36:00Z">
              <w:tcPr>
                <w:tcW w:w="945" w:type="dxa"/>
                <w:gridSpan w:val="6"/>
              </w:tcPr>
            </w:tcPrChange>
          </w:tcPr>
          <w:p w:rsidR="00AD701B" w:rsidRPr="00890A88" w:rsidRDefault="00AD701B" w:rsidP="004E7469">
            <w:pPr>
              <w:autoSpaceDE w:val="0"/>
              <w:autoSpaceDN w:val="0"/>
              <w:adjustRightInd w:val="0"/>
              <w:spacing w:before="60" w:after="60" w:line="280" w:lineRule="atLeast"/>
              <w:jc w:val="center"/>
              <w:rPr>
                <w:rFonts w:cs="Arial"/>
                <w:rPrChange w:id="7985" w:author="gorgemj" w:date="2017-11-23T15:28:00Z">
                  <w:rPr>
                    <w:rFonts w:cs="Arial"/>
                    <w:b/>
                  </w:rPr>
                </w:rPrChange>
              </w:rPr>
            </w:pPr>
            <w:r w:rsidRPr="00890A88">
              <w:rPr>
                <w:rFonts w:cs="Arial"/>
                <w:rPrChange w:id="7986" w:author="gorgemj" w:date="2017-11-23T15:28:00Z">
                  <w:rPr>
                    <w:rFonts w:cs="Arial"/>
                    <w:b/>
                  </w:rPr>
                </w:rPrChange>
              </w:rPr>
              <w:t>6.29 (cont.)</w:t>
            </w:r>
          </w:p>
        </w:tc>
        <w:tc>
          <w:tcPr>
            <w:tcW w:w="693" w:type="dxa"/>
            <w:tcPrChange w:id="7987" w:author="gorgemj" w:date="2017-11-30T12:36:00Z">
              <w:tcPr>
                <w:tcW w:w="747" w:type="dxa"/>
                <w:gridSpan w:val="3"/>
              </w:tcPr>
            </w:tcPrChange>
          </w:tcPr>
          <w:p w:rsidR="00AD701B" w:rsidRPr="00890A88" w:rsidRDefault="00AD701B">
            <w:pPr>
              <w:autoSpaceDE w:val="0"/>
              <w:autoSpaceDN w:val="0"/>
              <w:adjustRightInd w:val="0"/>
              <w:spacing w:before="60" w:after="60" w:line="280" w:lineRule="atLeast"/>
              <w:jc w:val="center"/>
              <w:rPr>
                <w:rFonts w:cs="Arial"/>
                <w:bCs/>
                <w:color w:val="000000"/>
                <w:sz w:val="24"/>
                <w:szCs w:val="24"/>
                <w:rPrChange w:id="7988" w:author="gorgemj" w:date="2017-11-23T15:28:00Z">
                  <w:rPr>
                    <w:rFonts w:cs="Arial"/>
                    <w:b/>
                    <w:bCs/>
                    <w:color w:val="000000"/>
                    <w:sz w:val="24"/>
                    <w:szCs w:val="24"/>
                  </w:rPr>
                </w:rPrChange>
              </w:rPr>
            </w:pPr>
            <w:r w:rsidRPr="00890A88">
              <w:rPr>
                <w:rFonts w:cs="Arial"/>
                <w:bCs/>
                <w:rPrChange w:id="7989" w:author="gorgemj" w:date="2017-11-23T15:28:00Z">
                  <w:rPr>
                    <w:rFonts w:cs="Arial"/>
                    <w:b/>
                    <w:bCs/>
                  </w:rPr>
                </w:rPrChange>
              </w:rPr>
              <w:t>1</w:t>
            </w:r>
            <w:del w:id="7990" w:author="gorgemj" w:date="2017-11-26T19:16:00Z">
              <w:r w:rsidRPr="00890A88" w:rsidDel="00B74719">
                <w:rPr>
                  <w:rFonts w:cs="Arial"/>
                  <w:bCs/>
                  <w:rPrChange w:id="7991" w:author="gorgemj" w:date="2017-11-23T15:28:00Z">
                    <w:rPr>
                      <w:rFonts w:cs="Arial"/>
                      <w:b/>
                      <w:bCs/>
                    </w:rPr>
                  </w:rPrChange>
                </w:rPr>
                <w:delText>-3</w:delText>
              </w:r>
            </w:del>
          </w:p>
        </w:tc>
        <w:tc>
          <w:tcPr>
            <w:tcW w:w="5038" w:type="dxa"/>
            <w:gridSpan w:val="2"/>
            <w:tcPrChange w:id="7992" w:author="gorgemj" w:date="2017-11-30T12:36:00Z">
              <w:tcPr>
                <w:tcW w:w="6768" w:type="dxa"/>
                <w:gridSpan w:val="7"/>
              </w:tcPr>
            </w:tcPrChange>
          </w:tcPr>
          <w:p w:rsidR="00AD701B" w:rsidRPr="00817CEB" w:rsidRDefault="00AD701B" w:rsidP="001B7279">
            <w:pPr>
              <w:tabs>
                <w:tab w:val="left" w:pos="432"/>
              </w:tabs>
              <w:autoSpaceDE w:val="0"/>
              <w:autoSpaceDN w:val="0"/>
              <w:adjustRightInd w:val="0"/>
              <w:spacing w:before="60" w:after="60" w:line="280" w:lineRule="atLeast"/>
              <w:ind w:left="432" w:hanging="432"/>
              <w:rPr>
                <w:rFonts w:eastAsia="Calibri" w:cs="Arial"/>
              </w:rPr>
            </w:pPr>
          </w:p>
        </w:tc>
        <w:tc>
          <w:tcPr>
            <w:tcW w:w="6912" w:type="dxa"/>
            <w:gridSpan w:val="3"/>
            <w:tcPrChange w:id="7993" w:author="gorgemj" w:date="2017-11-30T12:36:00Z">
              <w:tcPr>
                <w:tcW w:w="5130" w:type="dxa"/>
                <w:gridSpan w:val="8"/>
              </w:tcPr>
            </w:tcPrChange>
          </w:tcPr>
          <w:p w:rsidR="00AD701B" w:rsidRDefault="00AD701B" w:rsidP="001B7279">
            <w:pPr>
              <w:autoSpaceDE w:val="0"/>
              <w:autoSpaceDN w:val="0"/>
              <w:adjustRightInd w:val="0"/>
              <w:spacing w:before="60" w:after="60" w:line="280" w:lineRule="atLeast"/>
              <w:rPr>
                <w:rFonts w:eastAsia="Calibri" w:cs="Arial"/>
              </w:rPr>
            </w:pPr>
            <w:r w:rsidRPr="001B7279">
              <w:rPr>
                <w:rFonts w:eastAsia="Calibri" w:cs="Arial"/>
              </w:rPr>
              <w:t xml:space="preserve">Hydrogen control is provided as described in </w:t>
            </w:r>
            <w:ins w:id="7994" w:author="gorgemj" w:date="2017-11-24T17:05:00Z">
              <w:r>
                <w:rPr>
                  <w:rFonts w:cs="Arial"/>
                </w:rPr>
                <w:t xml:space="preserve">the </w:t>
              </w:r>
              <w:r w:rsidRPr="00993D67">
                <w:rPr>
                  <w:rFonts w:cs="Arial"/>
                  <w:b/>
                </w:rPr>
                <w:t>AP1000</w:t>
              </w:r>
              <w:r>
                <w:rPr>
                  <w:rFonts w:cs="Arial"/>
                </w:rPr>
                <w:t xml:space="preserve"> plant DCD [2]</w:t>
              </w:r>
            </w:ins>
            <w:del w:id="7995" w:author="gorgemj" w:date="2017-11-24T17:05:00Z">
              <w:r w:rsidRPr="001B7279" w:rsidDel="00F87C2C">
                <w:rPr>
                  <w:rFonts w:eastAsia="Calibri" w:cs="Arial"/>
                </w:rPr>
                <w:delText>DCD</w:delText>
              </w:r>
            </w:del>
            <w:r w:rsidRPr="001B7279">
              <w:rPr>
                <w:rFonts w:eastAsia="Calibri" w:cs="Arial"/>
              </w:rPr>
              <w:t xml:space="preserve"> </w:t>
            </w:r>
            <w:r>
              <w:rPr>
                <w:rFonts w:eastAsia="Calibri" w:cs="Arial"/>
              </w:rPr>
              <w:t>Section</w:t>
            </w:r>
            <w:r w:rsidRPr="001B7279">
              <w:rPr>
                <w:rFonts w:eastAsia="Calibri" w:cs="Arial"/>
              </w:rPr>
              <w:t xml:space="preserve"> 3.1, GDC 41. The generation of hydrogen in the containment under post-accident conditions has been evaluated, and the containment hydrogen control system has been designed such that the following criteria are satisfied:</w:t>
            </w:r>
          </w:p>
          <w:p w:rsidR="00AD701B" w:rsidRPr="001B7279" w:rsidRDefault="00AD701B" w:rsidP="001D39A8">
            <w:pPr>
              <w:pStyle w:val="ListParagraph"/>
              <w:numPr>
                <w:ilvl w:val="0"/>
                <w:numId w:val="22"/>
              </w:numPr>
              <w:autoSpaceDE w:val="0"/>
              <w:autoSpaceDN w:val="0"/>
              <w:adjustRightInd w:val="0"/>
              <w:spacing w:before="60" w:after="60" w:line="280" w:lineRule="atLeast"/>
              <w:ind w:left="432" w:hanging="270"/>
              <w:contextualSpacing w:val="0"/>
              <w:rPr>
                <w:rFonts w:eastAsia="Calibri" w:cs="Arial"/>
                <w:szCs w:val="20"/>
              </w:rPr>
            </w:pPr>
            <w:r w:rsidRPr="001B7279">
              <w:rPr>
                <w:rFonts w:eastAsia="Calibri" w:cs="Arial"/>
                <w:szCs w:val="20"/>
              </w:rPr>
              <w:t>In compliance with Section 50.44 of 10 CFR 50, means are provided to measure and control post-</w:t>
            </w:r>
            <w:del w:id="7996" w:author="gorgemj" w:date="2017-11-24T17:36:00Z">
              <w:r w:rsidRPr="001B7279" w:rsidDel="00A366D5">
                <w:rPr>
                  <w:rFonts w:eastAsia="Calibri" w:cs="Arial"/>
                  <w:szCs w:val="20"/>
                </w:rPr>
                <w:delText>loss of coolant</w:delText>
              </w:r>
            </w:del>
            <w:ins w:id="7997" w:author="gorgemj" w:date="2017-11-24T17:36:00Z">
              <w:r>
                <w:rPr>
                  <w:rFonts w:eastAsia="Calibri" w:cs="Arial"/>
                  <w:szCs w:val="20"/>
                </w:rPr>
                <w:t>LOCA</w:t>
              </w:r>
            </w:ins>
            <w:del w:id="7998" w:author="gorgemj" w:date="2017-11-24T17:36:00Z">
              <w:r w:rsidRPr="001B7279" w:rsidDel="00A366D5">
                <w:rPr>
                  <w:rFonts w:eastAsia="Calibri" w:cs="Arial"/>
                  <w:szCs w:val="20"/>
                </w:rPr>
                <w:delText xml:space="preserve"> accident</w:delText>
              </w:r>
            </w:del>
            <w:r w:rsidRPr="001B7279">
              <w:rPr>
                <w:rFonts w:eastAsia="Calibri" w:cs="Arial"/>
                <w:szCs w:val="20"/>
              </w:rPr>
              <w:t xml:space="preserve"> hydrogen concentrations.</w:t>
            </w:r>
          </w:p>
          <w:p w:rsidR="00AD701B" w:rsidRPr="001B7279" w:rsidRDefault="00AD701B" w:rsidP="001D39A8">
            <w:pPr>
              <w:pStyle w:val="ListParagraph"/>
              <w:numPr>
                <w:ilvl w:val="0"/>
                <w:numId w:val="22"/>
              </w:numPr>
              <w:autoSpaceDE w:val="0"/>
              <w:autoSpaceDN w:val="0"/>
              <w:adjustRightInd w:val="0"/>
              <w:spacing w:before="60" w:after="60" w:line="280" w:lineRule="atLeast"/>
              <w:ind w:left="432" w:hanging="270"/>
              <w:contextualSpacing w:val="0"/>
              <w:rPr>
                <w:rFonts w:eastAsia="Calibri" w:cs="Arial"/>
                <w:szCs w:val="20"/>
              </w:rPr>
            </w:pPr>
            <w:r w:rsidRPr="001B7279">
              <w:rPr>
                <w:rFonts w:eastAsia="Calibri" w:cs="Arial"/>
                <w:szCs w:val="20"/>
              </w:rPr>
              <w:t>The combustible concentrations of hydrogen do not accumulate in the areas where unintended combustion or detonation could cause loss of containment integrity or loss of appropriate mitigating features.</w:t>
            </w:r>
          </w:p>
          <w:p w:rsidR="00AD701B" w:rsidRPr="001B7279" w:rsidRDefault="00AD701B" w:rsidP="001D39A8">
            <w:pPr>
              <w:pStyle w:val="ListParagraph"/>
              <w:numPr>
                <w:ilvl w:val="0"/>
                <w:numId w:val="22"/>
              </w:numPr>
              <w:autoSpaceDE w:val="0"/>
              <w:autoSpaceDN w:val="0"/>
              <w:adjustRightInd w:val="0"/>
              <w:spacing w:before="60" w:after="60" w:line="280" w:lineRule="atLeast"/>
              <w:ind w:left="432" w:hanging="270"/>
              <w:contextualSpacing w:val="0"/>
              <w:rPr>
                <w:rFonts w:eastAsia="Calibri" w:cs="Arial"/>
                <w:szCs w:val="20"/>
              </w:rPr>
            </w:pPr>
            <w:r w:rsidRPr="001B7279">
              <w:rPr>
                <w:rFonts w:eastAsia="Calibri" w:cs="Arial"/>
                <w:szCs w:val="20"/>
              </w:rPr>
              <w:t xml:space="preserve">Internal passive autocatalytic recombiners are provided for hydrogen control following a design basis </w:t>
            </w:r>
            <w:del w:id="7999" w:author="gorgemj" w:date="2017-11-24T17:36:00Z">
              <w:r w:rsidRPr="001B7279" w:rsidDel="00A366D5">
                <w:rPr>
                  <w:rFonts w:eastAsia="Calibri" w:cs="Arial"/>
                  <w:szCs w:val="20"/>
                </w:rPr>
                <w:delText>loss of coolant</w:delText>
              </w:r>
            </w:del>
            <w:ins w:id="8000" w:author="gorgemj" w:date="2017-11-24T17:36:00Z">
              <w:r>
                <w:rPr>
                  <w:rFonts w:eastAsia="Calibri" w:cs="Arial"/>
                  <w:szCs w:val="20"/>
                </w:rPr>
                <w:t>LOCA</w:t>
              </w:r>
            </w:ins>
            <w:del w:id="8001" w:author="gorgemj" w:date="2017-11-24T17:36:00Z">
              <w:r w:rsidRPr="001B7279" w:rsidDel="00A366D5">
                <w:rPr>
                  <w:rFonts w:eastAsia="Calibri" w:cs="Arial"/>
                  <w:szCs w:val="20"/>
                </w:rPr>
                <w:delText xml:space="preserve"> accident</w:delText>
              </w:r>
            </w:del>
            <w:r w:rsidRPr="001B7279">
              <w:rPr>
                <w:rFonts w:eastAsia="Calibri" w:cs="Arial"/>
                <w:szCs w:val="20"/>
              </w:rPr>
              <w:t>.</w:t>
            </w:r>
          </w:p>
          <w:p w:rsidR="00AD701B" w:rsidRPr="001B7279" w:rsidRDefault="00AD701B" w:rsidP="001D39A8">
            <w:pPr>
              <w:pStyle w:val="ListParagraph"/>
              <w:numPr>
                <w:ilvl w:val="0"/>
                <w:numId w:val="22"/>
              </w:numPr>
              <w:autoSpaceDE w:val="0"/>
              <w:autoSpaceDN w:val="0"/>
              <w:adjustRightInd w:val="0"/>
              <w:spacing w:before="60" w:after="60" w:line="280" w:lineRule="atLeast"/>
              <w:ind w:left="432" w:hanging="270"/>
              <w:contextualSpacing w:val="0"/>
              <w:rPr>
                <w:rFonts w:eastAsia="Calibri" w:cs="Arial"/>
                <w:szCs w:val="20"/>
              </w:rPr>
            </w:pPr>
            <w:r w:rsidRPr="001B7279">
              <w:rPr>
                <w:rFonts w:eastAsia="Calibri" w:cs="Arial"/>
                <w:szCs w:val="20"/>
              </w:rPr>
              <w:t xml:space="preserve">Hydrogen igniters are provided to limit local and global hydrogen concentrations to below 10 percent following a degraded core event with the reaction of 100 percent of the </w:t>
            </w:r>
            <w:proofErr w:type="spellStart"/>
            <w:r w:rsidRPr="001B7279">
              <w:rPr>
                <w:rFonts w:eastAsia="Calibri" w:cs="Arial"/>
                <w:szCs w:val="20"/>
              </w:rPr>
              <w:t>zircaloy</w:t>
            </w:r>
            <w:proofErr w:type="spellEnd"/>
            <w:r w:rsidRPr="001B7279">
              <w:rPr>
                <w:rFonts w:eastAsia="Calibri" w:cs="Arial"/>
                <w:szCs w:val="20"/>
              </w:rPr>
              <w:t xml:space="preserve"> cladding.</w:t>
            </w:r>
          </w:p>
        </w:tc>
      </w:tr>
      <w:tr w:rsidR="00AD701B" w:rsidRPr="00817CEB" w:rsidTr="004C121E">
        <w:trPr>
          <w:cantSplit/>
          <w:trPrChange w:id="8002" w:author="gorgemj" w:date="2017-11-30T12:36:00Z">
            <w:trPr>
              <w:gridBefore w:val="6"/>
              <w:gridAfter w:val="0"/>
              <w:cantSplit/>
            </w:trPr>
          </w:trPrChange>
        </w:trPr>
        <w:tc>
          <w:tcPr>
            <w:tcW w:w="947" w:type="dxa"/>
            <w:tcPrChange w:id="8003" w:author="gorgemj" w:date="2017-11-30T12:36:00Z">
              <w:tcPr>
                <w:tcW w:w="945" w:type="dxa"/>
                <w:gridSpan w:val="6"/>
              </w:tcPr>
            </w:tcPrChange>
          </w:tcPr>
          <w:p w:rsidR="00AD701B" w:rsidRPr="00890A88" w:rsidRDefault="00AD701B" w:rsidP="00542606">
            <w:pPr>
              <w:autoSpaceDE w:val="0"/>
              <w:autoSpaceDN w:val="0"/>
              <w:adjustRightInd w:val="0"/>
              <w:spacing w:before="60" w:after="60" w:line="280" w:lineRule="atLeast"/>
              <w:jc w:val="center"/>
              <w:rPr>
                <w:rFonts w:cs="Arial"/>
                <w:rPrChange w:id="8004" w:author="gorgemj" w:date="2017-11-23T15:28:00Z">
                  <w:rPr>
                    <w:rFonts w:cs="Arial"/>
                    <w:b/>
                  </w:rPr>
                </w:rPrChange>
              </w:rPr>
            </w:pPr>
            <w:r w:rsidRPr="00890A88">
              <w:rPr>
                <w:rFonts w:cs="Arial"/>
                <w:rPrChange w:id="8005" w:author="gorgemj" w:date="2017-11-23T15:28:00Z">
                  <w:rPr>
                    <w:rFonts w:cs="Arial"/>
                    <w:b/>
                  </w:rPr>
                </w:rPrChange>
              </w:rPr>
              <w:t>6.29 (cont.)</w:t>
            </w:r>
          </w:p>
        </w:tc>
        <w:tc>
          <w:tcPr>
            <w:tcW w:w="693" w:type="dxa"/>
            <w:tcPrChange w:id="8006" w:author="gorgemj" w:date="2017-11-30T12:36:00Z">
              <w:tcPr>
                <w:tcW w:w="747" w:type="dxa"/>
                <w:gridSpan w:val="3"/>
              </w:tcPr>
            </w:tcPrChange>
          </w:tcPr>
          <w:p w:rsidR="00AD701B" w:rsidRPr="00890A88" w:rsidRDefault="00AD701B">
            <w:pPr>
              <w:autoSpaceDE w:val="0"/>
              <w:autoSpaceDN w:val="0"/>
              <w:adjustRightInd w:val="0"/>
              <w:spacing w:before="60" w:after="60" w:line="280" w:lineRule="atLeast"/>
              <w:jc w:val="center"/>
              <w:rPr>
                <w:rFonts w:cs="Arial"/>
                <w:bCs/>
                <w:color w:val="000000"/>
                <w:sz w:val="24"/>
                <w:szCs w:val="24"/>
                <w:rPrChange w:id="8007" w:author="gorgemj" w:date="2017-11-23T15:28:00Z">
                  <w:rPr>
                    <w:rFonts w:cs="Arial"/>
                    <w:b/>
                    <w:bCs/>
                    <w:color w:val="000000"/>
                    <w:sz w:val="24"/>
                    <w:szCs w:val="24"/>
                  </w:rPr>
                </w:rPrChange>
              </w:rPr>
            </w:pPr>
            <w:r w:rsidRPr="00890A88">
              <w:rPr>
                <w:rFonts w:cs="Arial"/>
                <w:bCs/>
                <w:rPrChange w:id="8008" w:author="gorgemj" w:date="2017-11-23T15:28:00Z">
                  <w:rPr>
                    <w:rFonts w:cs="Arial"/>
                    <w:b/>
                    <w:bCs/>
                  </w:rPr>
                </w:rPrChange>
              </w:rPr>
              <w:t>1</w:t>
            </w:r>
            <w:del w:id="8009" w:author="gorgemj" w:date="2017-11-26T19:17:00Z">
              <w:r w:rsidRPr="00890A88" w:rsidDel="00B74719">
                <w:rPr>
                  <w:rFonts w:cs="Arial"/>
                  <w:bCs/>
                  <w:rPrChange w:id="8010" w:author="gorgemj" w:date="2017-11-23T15:28:00Z">
                    <w:rPr>
                      <w:rFonts w:cs="Arial"/>
                      <w:b/>
                      <w:bCs/>
                    </w:rPr>
                  </w:rPrChange>
                </w:rPr>
                <w:delText>-3</w:delText>
              </w:r>
            </w:del>
          </w:p>
        </w:tc>
        <w:tc>
          <w:tcPr>
            <w:tcW w:w="5038" w:type="dxa"/>
            <w:gridSpan w:val="2"/>
            <w:tcPrChange w:id="8011" w:author="gorgemj" w:date="2017-11-30T12:36:00Z">
              <w:tcPr>
                <w:tcW w:w="6768" w:type="dxa"/>
                <w:gridSpan w:val="7"/>
              </w:tcPr>
            </w:tcPrChange>
          </w:tcPr>
          <w:p w:rsidR="00AD701B" w:rsidRPr="00817CEB" w:rsidRDefault="00AD701B" w:rsidP="001B7279">
            <w:pPr>
              <w:tabs>
                <w:tab w:val="left" w:pos="432"/>
              </w:tabs>
              <w:autoSpaceDE w:val="0"/>
              <w:autoSpaceDN w:val="0"/>
              <w:adjustRightInd w:val="0"/>
              <w:spacing w:before="60" w:after="60" w:line="280" w:lineRule="atLeast"/>
              <w:ind w:left="432" w:hanging="432"/>
              <w:rPr>
                <w:rFonts w:eastAsia="Calibri" w:cs="Arial"/>
              </w:rPr>
            </w:pPr>
          </w:p>
        </w:tc>
        <w:tc>
          <w:tcPr>
            <w:tcW w:w="6912" w:type="dxa"/>
            <w:gridSpan w:val="3"/>
            <w:tcPrChange w:id="8012" w:author="gorgemj" w:date="2017-11-30T12:36:00Z">
              <w:tcPr>
                <w:tcW w:w="5130" w:type="dxa"/>
                <w:gridSpan w:val="8"/>
              </w:tcPr>
            </w:tcPrChange>
          </w:tcPr>
          <w:p w:rsidR="00AD701B" w:rsidRPr="001B7279" w:rsidRDefault="00AD701B" w:rsidP="001D39A8">
            <w:pPr>
              <w:pStyle w:val="ListParagraph"/>
              <w:numPr>
                <w:ilvl w:val="0"/>
                <w:numId w:val="22"/>
              </w:numPr>
              <w:autoSpaceDE w:val="0"/>
              <w:autoSpaceDN w:val="0"/>
              <w:adjustRightInd w:val="0"/>
              <w:spacing w:before="60" w:after="60" w:line="280" w:lineRule="atLeast"/>
              <w:ind w:left="432" w:hanging="274"/>
              <w:contextualSpacing w:val="0"/>
              <w:rPr>
                <w:rFonts w:eastAsia="Calibri" w:cs="Arial"/>
                <w:szCs w:val="20"/>
              </w:rPr>
            </w:pPr>
            <w:r w:rsidRPr="001B7279">
              <w:rPr>
                <w:rFonts w:eastAsia="Calibri" w:cs="Arial"/>
                <w:szCs w:val="20"/>
              </w:rPr>
              <w:t xml:space="preserve">The concentration of uniformly distributed hydrogen produced by the equivalent of a 75 percent active fuel-clad metal water reaction does not exceed 13 percent by volume during and following a degraded core event. (The </w:t>
            </w:r>
            <w:r w:rsidRPr="001B7279">
              <w:rPr>
                <w:rFonts w:eastAsia="Calibri" w:cs="Arial"/>
                <w:b/>
                <w:szCs w:val="20"/>
              </w:rPr>
              <w:t>AP1000</w:t>
            </w:r>
            <w:r w:rsidRPr="001B7279">
              <w:rPr>
                <w:rFonts w:eastAsia="Calibri" w:cs="Arial"/>
                <w:szCs w:val="20"/>
              </w:rPr>
              <w:t xml:space="preserve"> </w:t>
            </w:r>
            <w:r>
              <w:rPr>
                <w:rFonts w:eastAsia="Calibri" w:cs="Arial"/>
                <w:szCs w:val="20"/>
              </w:rPr>
              <w:t>plant</w:t>
            </w:r>
            <w:r w:rsidRPr="001B7279">
              <w:rPr>
                <w:rFonts w:eastAsia="Calibri" w:cs="Arial"/>
                <w:szCs w:val="20"/>
              </w:rPr>
              <w:t xml:space="preserve"> containment volume is large enough to provide passive protection for the hydrogen produced by 75 percent </w:t>
            </w:r>
            <w:proofErr w:type="spellStart"/>
            <w:r w:rsidRPr="001B7279">
              <w:rPr>
                <w:rFonts w:eastAsia="Calibri" w:cs="Arial"/>
                <w:szCs w:val="20"/>
              </w:rPr>
              <w:t>zircaloy</w:t>
            </w:r>
            <w:proofErr w:type="spellEnd"/>
            <w:r w:rsidRPr="001B7279">
              <w:rPr>
                <w:rFonts w:eastAsia="Calibri" w:cs="Arial"/>
                <w:szCs w:val="20"/>
              </w:rPr>
              <w:t xml:space="preserve"> cladding reaction following a severe accident.)</w:t>
            </w:r>
            <w:r>
              <w:rPr>
                <w:rFonts w:eastAsia="Calibri" w:cs="Arial"/>
                <w:szCs w:val="20"/>
              </w:rPr>
              <w:t xml:space="preserve">. </w:t>
            </w:r>
            <w:r w:rsidRPr="001B7279">
              <w:rPr>
                <w:rFonts w:eastAsia="Calibri" w:cs="Arial"/>
                <w:szCs w:val="20"/>
              </w:rPr>
              <w:t xml:space="preserve">Should a deflagration occur no containment failure is predicted as consequence of the event, assuming best estimate/realistic approach (see </w:t>
            </w:r>
            <w:ins w:id="8013" w:author="gorgemj" w:date="2017-11-24T17:05:00Z">
              <w:r w:rsidRPr="00993D67">
                <w:rPr>
                  <w:rFonts w:cs="Arial"/>
                  <w:b/>
                </w:rPr>
                <w:t>AP1000</w:t>
              </w:r>
              <w:r>
                <w:rPr>
                  <w:rFonts w:cs="Arial"/>
                </w:rPr>
                <w:t xml:space="preserve"> plant DCD [2]</w:t>
              </w:r>
            </w:ins>
            <w:del w:id="8014" w:author="gorgemj" w:date="2017-11-24T17:05:00Z">
              <w:r w:rsidRPr="001B7279" w:rsidDel="00F87C2C">
                <w:rPr>
                  <w:rFonts w:eastAsia="Calibri" w:cs="Arial"/>
                  <w:szCs w:val="20"/>
                </w:rPr>
                <w:delText>DCD</w:delText>
              </w:r>
            </w:del>
            <w:r w:rsidRPr="001B7279">
              <w:rPr>
                <w:rFonts w:eastAsia="Calibri" w:cs="Arial"/>
                <w:szCs w:val="20"/>
              </w:rPr>
              <w:t xml:space="preserve"> Chapter 19, Section 19.41.12 Summary)</w:t>
            </w:r>
          </w:p>
          <w:p w:rsidR="00AD701B" w:rsidRPr="001B7279" w:rsidRDefault="00AD701B">
            <w:pPr>
              <w:pStyle w:val="ListParagraph"/>
              <w:numPr>
                <w:ilvl w:val="0"/>
                <w:numId w:val="22"/>
              </w:numPr>
              <w:autoSpaceDE w:val="0"/>
              <w:autoSpaceDN w:val="0"/>
              <w:adjustRightInd w:val="0"/>
              <w:spacing w:before="60" w:after="60" w:line="280" w:lineRule="atLeast"/>
              <w:ind w:left="432" w:hanging="270"/>
              <w:contextualSpacing w:val="0"/>
              <w:rPr>
                <w:rFonts w:eastAsia="Calibri" w:cs="Arial"/>
                <w:szCs w:val="20"/>
              </w:rPr>
            </w:pPr>
            <w:r w:rsidRPr="001B7279">
              <w:rPr>
                <w:rFonts w:eastAsia="Calibri" w:cs="Arial"/>
                <w:szCs w:val="20"/>
              </w:rPr>
              <w:t>The non</w:t>
            </w:r>
            <w:ins w:id="8015" w:author="gorgemj" w:date="2017-11-24T17:57:00Z">
              <w:r>
                <w:rPr>
                  <w:rFonts w:eastAsia="Calibri" w:cs="Arial"/>
                  <w:szCs w:val="20"/>
                </w:rPr>
                <w:t>-</w:t>
              </w:r>
            </w:ins>
            <w:r w:rsidRPr="001B7279">
              <w:rPr>
                <w:rFonts w:eastAsia="Calibri" w:cs="Arial"/>
                <w:szCs w:val="20"/>
              </w:rPr>
              <w:t>safety</w:t>
            </w:r>
            <w:del w:id="8016" w:author="gorgemj" w:date="2017-11-24T17:57:00Z">
              <w:r w:rsidRPr="001B7279" w:rsidDel="006272A4">
                <w:rPr>
                  <w:rFonts w:eastAsia="Calibri" w:cs="Arial"/>
                  <w:szCs w:val="20"/>
                </w:rPr>
                <w:delText>-related</w:delText>
              </w:r>
            </w:del>
            <w:r w:rsidRPr="001B7279">
              <w:rPr>
                <w:rFonts w:eastAsia="Calibri" w:cs="Arial"/>
                <w:szCs w:val="20"/>
              </w:rPr>
              <w:t xml:space="preserve"> ventilation system, normally used during refueling, is designed with the capability for a controlled purge of the containment atmosphere to assist in post-accident cleanup, but is not required for hydrogen control.</w:t>
            </w:r>
          </w:p>
        </w:tc>
      </w:tr>
      <w:tr w:rsidR="00AD701B" w:rsidRPr="00817CEB" w:rsidTr="004C121E">
        <w:trPr>
          <w:cantSplit/>
          <w:trPrChange w:id="8017" w:author="gorgemj" w:date="2017-11-30T12:36:00Z">
            <w:trPr>
              <w:gridBefore w:val="6"/>
              <w:gridAfter w:val="0"/>
              <w:cantSplit/>
            </w:trPr>
          </w:trPrChange>
        </w:trPr>
        <w:tc>
          <w:tcPr>
            <w:tcW w:w="947" w:type="dxa"/>
            <w:tcPrChange w:id="8018" w:author="gorgemj" w:date="2017-11-30T12:36:00Z">
              <w:tcPr>
                <w:tcW w:w="945" w:type="dxa"/>
                <w:gridSpan w:val="6"/>
              </w:tcPr>
            </w:tcPrChange>
          </w:tcPr>
          <w:p w:rsidR="00AD701B" w:rsidRPr="00890A88" w:rsidRDefault="00AD701B" w:rsidP="00542606">
            <w:pPr>
              <w:autoSpaceDE w:val="0"/>
              <w:autoSpaceDN w:val="0"/>
              <w:adjustRightInd w:val="0"/>
              <w:spacing w:before="60" w:after="60" w:line="280" w:lineRule="atLeast"/>
              <w:jc w:val="center"/>
              <w:rPr>
                <w:rFonts w:cs="Arial"/>
                <w:rPrChange w:id="8019" w:author="gorgemj" w:date="2017-11-23T15:29:00Z">
                  <w:rPr>
                    <w:rFonts w:cs="Arial"/>
                    <w:b/>
                  </w:rPr>
                </w:rPrChange>
              </w:rPr>
            </w:pPr>
            <w:r w:rsidRPr="00890A88">
              <w:rPr>
                <w:rFonts w:cs="Arial"/>
                <w:rPrChange w:id="8020" w:author="gorgemj" w:date="2017-11-23T15:29:00Z">
                  <w:rPr>
                    <w:rFonts w:cs="Arial"/>
                    <w:b/>
                  </w:rPr>
                </w:rPrChange>
              </w:rPr>
              <w:t>6.30</w:t>
            </w:r>
          </w:p>
        </w:tc>
        <w:tc>
          <w:tcPr>
            <w:tcW w:w="693" w:type="dxa"/>
            <w:tcPrChange w:id="8021" w:author="gorgemj" w:date="2017-11-30T12:36:00Z">
              <w:tcPr>
                <w:tcW w:w="747" w:type="dxa"/>
                <w:gridSpan w:val="3"/>
              </w:tcPr>
            </w:tcPrChange>
          </w:tcPr>
          <w:p w:rsidR="00AD701B" w:rsidRPr="00890A88" w:rsidRDefault="00AD701B" w:rsidP="00542606">
            <w:pPr>
              <w:autoSpaceDE w:val="0"/>
              <w:autoSpaceDN w:val="0"/>
              <w:adjustRightInd w:val="0"/>
              <w:spacing w:before="60" w:after="60" w:line="280" w:lineRule="atLeast"/>
              <w:jc w:val="center"/>
              <w:rPr>
                <w:rFonts w:cs="Arial"/>
                <w:bCs/>
                <w:color w:val="000000"/>
                <w:sz w:val="24"/>
                <w:szCs w:val="24"/>
                <w:rPrChange w:id="8022" w:author="gorgemj" w:date="2017-11-23T15:29:00Z">
                  <w:rPr>
                    <w:rFonts w:cs="Arial"/>
                    <w:b/>
                    <w:bCs/>
                    <w:color w:val="000000"/>
                    <w:sz w:val="24"/>
                    <w:szCs w:val="24"/>
                  </w:rPr>
                </w:rPrChange>
              </w:rPr>
            </w:pPr>
            <w:r w:rsidRPr="00890A88">
              <w:rPr>
                <w:rFonts w:cs="Arial"/>
                <w:bCs/>
                <w:rPrChange w:id="8023" w:author="gorgemj" w:date="2017-11-23T15:29:00Z">
                  <w:rPr>
                    <w:rFonts w:cs="Arial"/>
                    <w:b/>
                    <w:bCs/>
                  </w:rPr>
                </w:rPrChange>
              </w:rPr>
              <w:t>1</w:t>
            </w:r>
          </w:p>
        </w:tc>
        <w:tc>
          <w:tcPr>
            <w:tcW w:w="5038" w:type="dxa"/>
            <w:gridSpan w:val="2"/>
            <w:tcPrChange w:id="8024" w:author="gorgemj" w:date="2017-11-30T12:36:00Z">
              <w:tcPr>
                <w:tcW w:w="6768" w:type="dxa"/>
                <w:gridSpan w:val="7"/>
              </w:tcPr>
            </w:tcPrChange>
          </w:tcPr>
          <w:p w:rsidR="00AD701B" w:rsidRPr="00817CEB" w:rsidRDefault="00AD701B" w:rsidP="00542606">
            <w:pPr>
              <w:autoSpaceDE w:val="0"/>
              <w:autoSpaceDN w:val="0"/>
              <w:adjustRightInd w:val="0"/>
              <w:spacing w:before="60" w:after="60" w:line="280" w:lineRule="atLeast"/>
              <w:rPr>
                <w:rFonts w:eastAsia="Calibri" w:cs="Arial"/>
              </w:rPr>
            </w:pPr>
            <w:r w:rsidRPr="00817CEB">
              <w:rPr>
                <w:rFonts w:eastAsia="Calibri" w:cs="Arial"/>
              </w:rPr>
              <w:t>Coverings, thermal insulations and coatings for components and structures within the containment system shall be carefully selected and methods for their application shall be specified to ensure the fulfilment of their safety functions and to minimize interference with other safety functions in the event of deterioration of the coverings, thermal insulations and coatings.</w:t>
            </w:r>
          </w:p>
        </w:tc>
        <w:tc>
          <w:tcPr>
            <w:tcW w:w="6912" w:type="dxa"/>
            <w:gridSpan w:val="3"/>
            <w:tcPrChange w:id="8025" w:author="gorgemj" w:date="2017-11-30T12:36:00Z">
              <w:tcPr>
                <w:tcW w:w="5130" w:type="dxa"/>
                <w:gridSpan w:val="8"/>
              </w:tcPr>
            </w:tcPrChange>
          </w:tcPr>
          <w:p w:rsidR="00AD701B" w:rsidRDefault="00AD701B" w:rsidP="00542606">
            <w:pPr>
              <w:keepNext/>
              <w:spacing w:before="60" w:after="60" w:line="280" w:lineRule="atLeast"/>
              <w:rPr>
                <w:rFonts w:eastAsia="Calibri" w:cs="Arial"/>
              </w:rPr>
            </w:pPr>
            <w:r w:rsidRPr="00817CEB">
              <w:rPr>
                <w:rFonts w:eastAsia="Calibri" w:cs="Arial"/>
              </w:rPr>
              <w:t xml:space="preserve">Per </w:t>
            </w:r>
            <w:ins w:id="8026" w:author="gorgemj" w:date="2017-11-24T17:05:00Z">
              <w:r>
                <w:rPr>
                  <w:rFonts w:cs="Arial"/>
                </w:rPr>
                <w:t xml:space="preserve">the </w:t>
              </w:r>
              <w:r w:rsidRPr="00993D67">
                <w:rPr>
                  <w:rFonts w:cs="Arial"/>
                  <w:b/>
                </w:rPr>
                <w:t>AP1000</w:t>
              </w:r>
              <w:r>
                <w:rPr>
                  <w:rFonts w:cs="Arial"/>
                </w:rPr>
                <w:t xml:space="preserve"> plant DCD [2]</w:t>
              </w:r>
            </w:ins>
            <w:del w:id="8027" w:author="gorgemj" w:date="2017-11-24T17:05:00Z">
              <w:r w:rsidRPr="00817CEB" w:rsidDel="00F87C2C">
                <w:rPr>
                  <w:rFonts w:eastAsia="Calibri" w:cs="Arial"/>
                </w:rPr>
                <w:delText>DCD</w:delText>
              </w:r>
            </w:del>
            <w:r w:rsidRPr="00817CEB">
              <w:rPr>
                <w:rFonts w:eastAsia="Calibri" w:cs="Arial"/>
              </w:rPr>
              <w:t xml:space="preserve"> </w:t>
            </w:r>
            <w:r>
              <w:rPr>
                <w:rFonts w:eastAsia="Calibri" w:cs="Arial"/>
              </w:rPr>
              <w:t>Section</w:t>
            </w:r>
            <w:r w:rsidRPr="00817CEB">
              <w:rPr>
                <w:rFonts w:eastAsia="Calibri" w:cs="Arial"/>
              </w:rPr>
              <w:t xml:space="preserve"> 6.3.2.4, a qualified, corrosion-resistant paint or coating is specified to enhance surface </w:t>
            </w:r>
            <w:proofErr w:type="spellStart"/>
            <w:r w:rsidRPr="00817CEB">
              <w:rPr>
                <w:rFonts w:eastAsia="Calibri" w:cs="Arial"/>
              </w:rPr>
              <w:t>wetability</w:t>
            </w:r>
            <w:proofErr w:type="spellEnd"/>
            <w:r w:rsidRPr="00817CEB">
              <w:rPr>
                <w:rFonts w:eastAsia="Calibri" w:cs="Arial"/>
              </w:rPr>
              <w:t xml:space="preserve"> and water film formation for the portion of the containment vessel that transfers heat to the environment</w:t>
            </w:r>
            <w:r>
              <w:rPr>
                <w:rFonts w:eastAsia="Calibri" w:cs="Arial"/>
              </w:rPr>
              <w:t xml:space="preserve">. </w:t>
            </w:r>
            <w:r w:rsidRPr="00817CEB">
              <w:rPr>
                <w:rFonts w:eastAsia="Calibri" w:cs="Arial"/>
              </w:rPr>
              <w:t>Other coatings used inside the containment are qualified but are not required to be safety because they have a high density and will settle out of the recirculation flow following an accident.</w:t>
            </w:r>
          </w:p>
          <w:p w:rsidR="00AD701B" w:rsidRDefault="00AD701B" w:rsidP="00542606">
            <w:pPr>
              <w:spacing w:before="60" w:after="60" w:line="280" w:lineRule="atLeast"/>
              <w:rPr>
                <w:rFonts w:cs="Arial"/>
                <w:b/>
              </w:rPr>
            </w:pPr>
            <w:r w:rsidRPr="00817CEB">
              <w:rPr>
                <w:rFonts w:eastAsia="Calibri" w:cs="Arial"/>
              </w:rPr>
              <w:t xml:space="preserve">Additional design considerations addressing screens that provide the long term, recirculation, emergency core cooling </w:t>
            </w:r>
            <w:proofErr w:type="spellStart"/>
            <w:r w:rsidRPr="00817CEB">
              <w:rPr>
                <w:rFonts w:eastAsia="Calibri" w:cs="Arial"/>
              </w:rPr>
              <w:t>flowpaths</w:t>
            </w:r>
            <w:proofErr w:type="spellEnd"/>
            <w:r w:rsidRPr="00817CEB">
              <w:rPr>
                <w:rFonts w:eastAsia="Calibri" w:cs="Arial"/>
              </w:rPr>
              <w:t xml:space="preserve"> are described in </w:t>
            </w:r>
            <w:ins w:id="8028" w:author="gorgemj" w:date="2017-11-24T17:06:00Z">
              <w:r>
                <w:rPr>
                  <w:rFonts w:cs="Arial"/>
                </w:rPr>
                <w:t xml:space="preserve">the </w:t>
              </w:r>
              <w:r w:rsidRPr="00993D67">
                <w:rPr>
                  <w:rFonts w:cs="Arial"/>
                  <w:b/>
                </w:rPr>
                <w:t>AP1000</w:t>
              </w:r>
              <w:r>
                <w:rPr>
                  <w:rFonts w:cs="Arial"/>
                </w:rPr>
                <w:t xml:space="preserve"> plant DCD [2]</w:t>
              </w:r>
            </w:ins>
            <w:del w:id="8029" w:author="gorgemj" w:date="2017-11-24T17:06:00Z">
              <w:r w:rsidRPr="00817CEB" w:rsidDel="00F87C2C">
                <w:rPr>
                  <w:rFonts w:eastAsia="Calibri" w:cs="Arial"/>
                </w:rPr>
                <w:delText>DCD</w:delText>
              </w:r>
            </w:del>
            <w:r w:rsidRPr="00817CEB">
              <w:rPr>
                <w:rFonts w:eastAsia="Calibri" w:cs="Arial"/>
              </w:rPr>
              <w:t xml:space="preserve"> </w:t>
            </w:r>
            <w:r>
              <w:rPr>
                <w:rFonts w:eastAsia="Calibri" w:cs="Arial"/>
              </w:rPr>
              <w:t>Section </w:t>
            </w:r>
            <w:r w:rsidRPr="00817CEB">
              <w:rPr>
                <w:rFonts w:eastAsia="Calibri" w:cs="Arial"/>
              </w:rPr>
              <w:t>6.3.2.2.7.</w:t>
            </w:r>
          </w:p>
        </w:tc>
      </w:tr>
      <w:tr w:rsidR="00AD701B" w:rsidRPr="00817CEB" w:rsidTr="004C121E">
        <w:trPr>
          <w:cantSplit/>
          <w:trPrChange w:id="8030" w:author="gorgemj" w:date="2017-11-30T12:36:00Z">
            <w:trPr>
              <w:gridBefore w:val="6"/>
              <w:gridAfter w:val="0"/>
              <w:cantSplit/>
            </w:trPr>
          </w:trPrChange>
        </w:trPr>
        <w:tc>
          <w:tcPr>
            <w:tcW w:w="947" w:type="dxa"/>
            <w:tcPrChange w:id="8031" w:author="gorgemj" w:date="2017-11-30T12:36:00Z">
              <w:tcPr>
                <w:tcW w:w="945" w:type="dxa"/>
                <w:gridSpan w:val="6"/>
              </w:tcPr>
            </w:tcPrChange>
          </w:tcPr>
          <w:p w:rsidR="00AD701B" w:rsidRDefault="00AD701B" w:rsidP="00542606">
            <w:pPr>
              <w:autoSpaceDE w:val="0"/>
              <w:autoSpaceDN w:val="0"/>
              <w:adjustRightInd w:val="0"/>
              <w:spacing w:before="60" w:after="60" w:line="280" w:lineRule="atLeast"/>
              <w:jc w:val="center"/>
              <w:rPr>
                <w:rFonts w:cs="Arial"/>
                <w:b/>
              </w:rPr>
            </w:pPr>
          </w:p>
        </w:tc>
        <w:tc>
          <w:tcPr>
            <w:tcW w:w="693" w:type="dxa"/>
            <w:tcPrChange w:id="8032" w:author="gorgemj" w:date="2017-11-30T12:36:00Z">
              <w:tcPr>
                <w:tcW w:w="747" w:type="dxa"/>
                <w:gridSpan w:val="3"/>
              </w:tcPr>
            </w:tcPrChange>
          </w:tcPr>
          <w:p w:rsidR="00AD701B" w:rsidRDefault="00AD701B" w:rsidP="00542606">
            <w:pPr>
              <w:autoSpaceDE w:val="0"/>
              <w:autoSpaceDN w:val="0"/>
              <w:adjustRightInd w:val="0"/>
              <w:spacing w:before="60" w:after="60" w:line="280" w:lineRule="atLeast"/>
              <w:jc w:val="center"/>
              <w:rPr>
                <w:rFonts w:cs="Arial"/>
                <w:b/>
                <w:bCs/>
              </w:rPr>
            </w:pPr>
          </w:p>
        </w:tc>
        <w:tc>
          <w:tcPr>
            <w:tcW w:w="5038" w:type="dxa"/>
            <w:gridSpan w:val="2"/>
            <w:tcPrChange w:id="8033" w:author="gorgemj" w:date="2017-11-30T12:36:00Z">
              <w:tcPr>
                <w:tcW w:w="6768" w:type="dxa"/>
                <w:gridSpan w:val="7"/>
              </w:tcPr>
            </w:tcPrChange>
          </w:tcPr>
          <w:p w:rsidR="00AD701B" w:rsidRPr="00890A88" w:rsidRDefault="00AD701B" w:rsidP="00542606">
            <w:pPr>
              <w:autoSpaceDE w:val="0"/>
              <w:autoSpaceDN w:val="0"/>
              <w:adjustRightInd w:val="0"/>
              <w:spacing w:before="60" w:after="60" w:line="280" w:lineRule="atLeast"/>
              <w:rPr>
                <w:rFonts w:cs="Arial"/>
                <w:b/>
                <w:color w:val="000000"/>
                <w:sz w:val="24"/>
                <w:szCs w:val="24"/>
              </w:rPr>
            </w:pPr>
            <w:r w:rsidRPr="00890A88">
              <w:rPr>
                <w:rFonts w:eastAsia="Calibri" w:cs="Arial"/>
                <w:b/>
                <w:rPrChange w:id="8034" w:author="gorgemj" w:date="2017-11-23T15:29:00Z">
                  <w:rPr>
                    <w:rFonts w:eastAsia="Calibri" w:cs="Arial"/>
                  </w:rPr>
                </w:rPrChange>
              </w:rPr>
              <w:t>INSTRUMENTATION AND CONTROL SYSTEMS</w:t>
            </w:r>
          </w:p>
        </w:tc>
        <w:tc>
          <w:tcPr>
            <w:tcW w:w="6912" w:type="dxa"/>
            <w:gridSpan w:val="3"/>
            <w:tcPrChange w:id="8035" w:author="gorgemj" w:date="2017-11-30T12:36:00Z">
              <w:tcPr>
                <w:tcW w:w="5130" w:type="dxa"/>
                <w:gridSpan w:val="8"/>
              </w:tcPr>
            </w:tcPrChange>
          </w:tcPr>
          <w:p w:rsidR="00AD701B" w:rsidRDefault="00AD701B" w:rsidP="00542606">
            <w:pPr>
              <w:spacing w:before="60" w:after="60" w:line="280" w:lineRule="atLeast"/>
              <w:rPr>
                <w:rFonts w:cs="Arial"/>
                <w:b/>
              </w:rPr>
            </w:pPr>
          </w:p>
        </w:tc>
      </w:tr>
      <w:tr w:rsidR="00AD701B" w:rsidRPr="00817CEB" w:rsidDel="00890A88" w:rsidTr="004C121E">
        <w:trPr>
          <w:cantSplit/>
          <w:del w:id="8036" w:author="gorgemj" w:date="2017-11-23T15:29:00Z"/>
          <w:trPrChange w:id="8037" w:author="gorgemj" w:date="2017-11-30T12:36:00Z">
            <w:trPr>
              <w:gridBefore w:val="6"/>
              <w:gridAfter w:val="0"/>
              <w:cantSplit/>
            </w:trPr>
          </w:trPrChange>
        </w:trPr>
        <w:tc>
          <w:tcPr>
            <w:tcW w:w="947" w:type="dxa"/>
            <w:tcPrChange w:id="8038" w:author="gorgemj" w:date="2017-11-30T12:36:00Z">
              <w:tcPr>
                <w:tcW w:w="945" w:type="dxa"/>
                <w:gridSpan w:val="6"/>
              </w:tcPr>
            </w:tcPrChange>
          </w:tcPr>
          <w:p w:rsidR="00AD701B" w:rsidDel="00890A88" w:rsidRDefault="00AD701B" w:rsidP="00542606">
            <w:pPr>
              <w:autoSpaceDE w:val="0"/>
              <w:autoSpaceDN w:val="0"/>
              <w:adjustRightInd w:val="0"/>
              <w:spacing w:before="60" w:after="60" w:line="280" w:lineRule="atLeast"/>
              <w:jc w:val="center"/>
              <w:rPr>
                <w:del w:id="8039" w:author="gorgemj" w:date="2017-11-23T15:29:00Z"/>
                <w:rFonts w:cs="Arial"/>
                <w:b/>
              </w:rPr>
            </w:pPr>
          </w:p>
        </w:tc>
        <w:tc>
          <w:tcPr>
            <w:tcW w:w="693" w:type="dxa"/>
            <w:tcPrChange w:id="8040" w:author="gorgemj" w:date="2017-11-30T12:36:00Z">
              <w:tcPr>
                <w:tcW w:w="747" w:type="dxa"/>
                <w:gridSpan w:val="3"/>
              </w:tcPr>
            </w:tcPrChange>
          </w:tcPr>
          <w:p w:rsidR="00AD701B" w:rsidDel="00890A88" w:rsidRDefault="00AD701B" w:rsidP="00542606">
            <w:pPr>
              <w:autoSpaceDE w:val="0"/>
              <w:autoSpaceDN w:val="0"/>
              <w:adjustRightInd w:val="0"/>
              <w:spacing w:before="60" w:after="60" w:line="280" w:lineRule="atLeast"/>
              <w:jc w:val="center"/>
              <w:rPr>
                <w:del w:id="8041" w:author="gorgemj" w:date="2017-11-23T15:29:00Z"/>
                <w:rFonts w:cs="Arial"/>
                <w:b/>
                <w:bCs/>
              </w:rPr>
            </w:pPr>
          </w:p>
        </w:tc>
        <w:tc>
          <w:tcPr>
            <w:tcW w:w="5038" w:type="dxa"/>
            <w:gridSpan w:val="2"/>
            <w:tcPrChange w:id="8042" w:author="gorgemj" w:date="2017-11-30T12:36:00Z">
              <w:tcPr>
                <w:tcW w:w="6768" w:type="dxa"/>
                <w:gridSpan w:val="7"/>
              </w:tcPr>
            </w:tcPrChange>
          </w:tcPr>
          <w:p w:rsidR="00AD701B" w:rsidDel="00890A88" w:rsidRDefault="00AD701B" w:rsidP="00542606">
            <w:pPr>
              <w:autoSpaceDE w:val="0"/>
              <w:autoSpaceDN w:val="0"/>
              <w:adjustRightInd w:val="0"/>
              <w:spacing w:before="60" w:after="60" w:line="280" w:lineRule="atLeast"/>
              <w:rPr>
                <w:del w:id="8043" w:author="gorgemj" w:date="2017-11-23T15:29:00Z"/>
                <w:rFonts w:cs="Arial"/>
                <w:b/>
                <w:color w:val="000000"/>
                <w:sz w:val="24"/>
                <w:szCs w:val="24"/>
              </w:rPr>
            </w:pPr>
            <w:del w:id="8044" w:author="gorgemj" w:date="2017-11-23T15:29:00Z">
              <w:r w:rsidRPr="00817CEB" w:rsidDel="00890A88">
                <w:rPr>
                  <w:rFonts w:eastAsia="Calibri" w:cs="Arial"/>
                  <w:b/>
                  <w:bCs/>
                </w:rPr>
                <w:delText>Requirement 59: Provision of instrumentation</w:delText>
              </w:r>
            </w:del>
          </w:p>
        </w:tc>
        <w:tc>
          <w:tcPr>
            <w:tcW w:w="6912" w:type="dxa"/>
            <w:gridSpan w:val="3"/>
            <w:tcPrChange w:id="8045" w:author="gorgemj" w:date="2017-11-30T12:36:00Z">
              <w:tcPr>
                <w:tcW w:w="5130" w:type="dxa"/>
                <w:gridSpan w:val="8"/>
              </w:tcPr>
            </w:tcPrChange>
          </w:tcPr>
          <w:p w:rsidR="00AD701B" w:rsidDel="00890A88" w:rsidRDefault="00AD701B" w:rsidP="00542606">
            <w:pPr>
              <w:spacing w:before="60" w:after="60" w:line="280" w:lineRule="atLeast"/>
              <w:rPr>
                <w:del w:id="8046" w:author="gorgemj" w:date="2017-11-23T15:29:00Z"/>
                <w:rFonts w:cs="Arial"/>
                <w:b/>
              </w:rPr>
            </w:pPr>
          </w:p>
        </w:tc>
      </w:tr>
      <w:tr w:rsidR="00AD701B" w:rsidRPr="00817CEB" w:rsidTr="004C121E">
        <w:trPr>
          <w:cantSplit/>
          <w:trPrChange w:id="8047" w:author="gorgemj" w:date="2017-11-30T12:36:00Z">
            <w:trPr>
              <w:gridBefore w:val="6"/>
              <w:gridAfter w:val="0"/>
              <w:cantSplit/>
            </w:trPr>
          </w:trPrChange>
        </w:trPr>
        <w:tc>
          <w:tcPr>
            <w:tcW w:w="947" w:type="dxa"/>
            <w:tcPrChange w:id="8048" w:author="gorgemj" w:date="2017-11-30T12:36:00Z">
              <w:tcPr>
                <w:tcW w:w="945" w:type="dxa"/>
                <w:gridSpan w:val="6"/>
              </w:tcPr>
            </w:tcPrChange>
          </w:tcPr>
          <w:p w:rsidR="00AD701B" w:rsidRDefault="00AD701B" w:rsidP="00542606">
            <w:pPr>
              <w:autoSpaceDE w:val="0"/>
              <w:autoSpaceDN w:val="0"/>
              <w:adjustRightInd w:val="0"/>
              <w:spacing w:before="60" w:after="60" w:line="280" w:lineRule="atLeast"/>
              <w:jc w:val="center"/>
              <w:rPr>
                <w:rFonts w:cs="Arial"/>
                <w:b/>
              </w:rPr>
            </w:pPr>
          </w:p>
        </w:tc>
        <w:tc>
          <w:tcPr>
            <w:tcW w:w="693" w:type="dxa"/>
            <w:tcPrChange w:id="8049" w:author="gorgemj" w:date="2017-11-30T12:36:00Z">
              <w:tcPr>
                <w:tcW w:w="747" w:type="dxa"/>
                <w:gridSpan w:val="3"/>
              </w:tcPr>
            </w:tcPrChange>
          </w:tcPr>
          <w:p w:rsidR="00AD701B" w:rsidRDefault="00AD701B" w:rsidP="00542606">
            <w:pPr>
              <w:autoSpaceDE w:val="0"/>
              <w:autoSpaceDN w:val="0"/>
              <w:adjustRightInd w:val="0"/>
              <w:spacing w:before="60" w:after="60" w:line="280" w:lineRule="atLeast"/>
              <w:jc w:val="center"/>
              <w:rPr>
                <w:rFonts w:cs="Arial"/>
                <w:b/>
                <w:bCs/>
              </w:rPr>
            </w:pPr>
          </w:p>
        </w:tc>
        <w:tc>
          <w:tcPr>
            <w:tcW w:w="5038" w:type="dxa"/>
            <w:gridSpan w:val="2"/>
            <w:tcPrChange w:id="8050" w:author="gorgemj" w:date="2017-11-30T12:36:00Z">
              <w:tcPr>
                <w:tcW w:w="6768" w:type="dxa"/>
                <w:gridSpan w:val="7"/>
              </w:tcPr>
            </w:tcPrChange>
          </w:tcPr>
          <w:p w:rsidR="00AD701B" w:rsidRDefault="00AD701B" w:rsidP="00542606">
            <w:pPr>
              <w:autoSpaceDE w:val="0"/>
              <w:autoSpaceDN w:val="0"/>
              <w:adjustRightInd w:val="0"/>
              <w:spacing w:before="60" w:after="60" w:line="280" w:lineRule="atLeast"/>
              <w:rPr>
                <w:ins w:id="8051" w:author="gorgemj" w:date="2017-11-23T15:29:00Z"/>
                <w:rFonts w:eastAsia="Calibri" w:cs="Arial"/>
                <w:b/>
                <w:bCs/>
              </w:rPr>
            </w:pPr>
            <w:ins w:id="8052" w:author="gorgemj" w:date="2017-11-23T15:29:00Z">
              <w:r w:rsidRPr="00817CEB">
                <w:rPr>
                  <w:rFonts w:eastAsia="Calibri" w:cs="Arial"/>
                  <w:b/>
                  <w:bCs/>
                </w:rPr>
                <w:t xml:space="preserve">Requirement 59: Provision of instrumentation </w:t>
              </w:r>
            </w:ins>
          </w:p>
          <w:p w:rsidR="00AD701B" w:rsidRPr="00817CEB" w:rsidRDefault="00AD701B">
            <w:pPr>
              <w:autoSpaceDE w:val="0"/>
              <w:autoSpaceDN w:val="0"/>
              <w:adjustRightInd w:val="0"/>
              <w:spacing w:before="60" w:after="60" w:line="280" w:lineRule="atLeast"/>
              <w:rPr>
                <w:rFonts w:eastAsia="Calibri" w:cs="Arial"/>
                <w:b/>
                <w:bCs/>
              </w:rPr>
            </w:pPr>
            <w:r w:rsidRPr="00817CEB">
              <w:rPr>
                <w:rFonts w:eastAsia="Calibri" w:cs="Arial"/>
                <w:b/>
                <w:bCs/>
              </w:rPr>
              <w:t>Instrumentation shall be provided for</w:t>
            </w:r>
            <w:ins w:id="8053" w:author="gorgemj" w:date="2017-11-23T15:29:00Z">
              <w:r>
                <w:rPr>
                  <w:rFonts w:eastAsia="Calibri" w:cs="Arial"/>
                  <w:b/>
                  <w:bCs/>
                </w:rPr>
                <w:t>:</w:t>
              </w:r>
            </w:ins>
            <w:r w:rsidRPr="00817CEB">
              <w:rPr>
                <w:rFonts w:eastAsia="Calibri" w:cs="Arial"/>
                <w:b/>
                <w:bCs/>
              </w:rPr>
              <w:t xml:space="preserve"> determining the values of all the main variables that can affect the fission process, the integrity of the reactor core, the reactor coolant systems and the containment at the nuclear power plant</w:t>
            </w:r>
            <w:del w:id="8054" w:author="gorgemj" w:date="2017-11-23T15:30:00Z">
              <w:r w:rsidRPr="00817CEB" w:rsidDel="00890A88">
                <w:rPr>
                  <w:rFonts w:eastAsia="Calibri" w:cs="Arial"/>
                  <w:b/>
                  <w:bCs/>
                </w:rPr>
                <w:delText xml:space="preserve">, </w:delText>
              </w:r>
            </w:del>
            <w:ins w:id="8055" w:author="gorgemj" w:date="2017-11-23T15:30:00Z">
              <w:r>
                <w:rPr>
                  <w:rFonts w:eastAsia="Calibri" w:cs="Arial"/>
                  <w:b/>
                  <w:bCs/>
                </w:rPr>
                <w:t>;</w:t>
              </w:r>
              <w:r w:rsidRPr="00817CEB">
                <w:rPr>
                  <w:rFonts w:eastAsia="Calibri" w:cs="Arial"/>
                  <w:b/>
                  <w:bCs/>
                </w:rPr>
                <w:t xml:space="preserve"> </w:t>
              </w:r>
            </w:ins>
            <w:r w:rsidRPr="00817CEB">
              <w:rPr>
                <w:rFonts w:eastAsia="Calibri" w:cs="Arial"/>
                <w:b/>
                <w:bCs/>
              </w:rPr>
              <w:t>for obtaining essential information on the plant that is necessary for its safe and reliable operation</w:t>
            </w:r>
            <w:del w:id="8056" w:author="gorgemj" w:date="2017-11-23T15:30:00Z">
              <w:r w:rsidRPr="00817CEB" w:rsidDel="00890A88">
                <w:rPr>
                  <w:rFonts w:eastAsia="Calibri" w:cs="Arial"/>
                  <w:b/>
                  <w:bCs/>
                </w:rPr>
                <w:delText xml:space="preserve">, </w:delText>
              </w:r>
            </w:del>
            <w:ins w:id="8057" w:author="gorgemj" w:date="2017-11-23T15:30:00Z">
              <w:r>
                <w:rPr>
                  <w:rFonts w:eastAsia="Calibri" w:cs="Arial"/>
                  <w:b/>
                  <w:bCs/>
                </w:rPr>
                <w:t>;</w:t>
              </w:r>
              <w:r w:rsidRPr="00817CEB">
                <w:rPr>
                  <w:rFonts w:eastAsia="Calibri" w:cs="Arial"/>
                  <w:b/>
                  <w:bCs/>
                </w:rPr>
                <w:t xml:space="preserve"> </w:t>
              </w:r>
            </w:ins>
            <w:r w:rsidRPr="00817CEB">
              <w:rPr>
                <w:rFonts w:eastAsia="Calibri" w:cs="Arial"/>
                <w:b/>
                <w:bCs/>
              </w:rPr>
              <w:t>for determining the status of the plant in accident conditions</w:t>
            </w:r>
            <w:ins w:id="8058" w:author="gorgemj" w:date="2017-11-23T15:30:00Z">
              <w:r>
                <w:rPr>
                  <w:rFonts w:eastAsia="Calibri" w:cs="Arial"/>
                  <w:b/>
                  <w:bCs/>
                </w:rPr>
                <w:t>;</w:t>
              </w:r>
            </w:ins>
            <w:r w:rsidRPr="00817CEB">
              <w:rPr>
                <w:rFonts w:eastAsia="Calibri" w:cs="Arial"/>
                <w:b/>
                <w:bCs/>
              </w:rPr>
              <w:t xml:space="preserve"> and for making decisions for the purposes of accident management.</w:t>
            </w:r>
          </w:p>
        </w:tc>
        <w:tc>
          <w:tcPr>
            <w:tcW w:w="6912" w:type="dxa"/>
            <w:gridSpan w:val="3"/>
            <w:tcPrChange w:id="8059" w:author="gorgemj" w:date="2017-11-30T12:36:00Z">
              <w:tcPr>
                <w:tcW w:w="5130" w:type="dxa"/>
                <w:gridSpan w:val="8"/>
              </w:tcPr>
            </w:tcPrChange>
          </w:tcPr>
          <w:p w:rsidR="00AD701B" w:rsidRDefault="00AD701B">
            <w:pPr>
              <w:spacing w:before="60" w:after="60" w:line="280" w:lineRule="atLeast"/>
              <w:rPr>
                <w:rFonts w:cs="Arial"/>
                <w:b/>
              </w:rPr>
            </w:pPr>
            <w:r w:rsidRPr="00817CEB">
              <w:rPr>
                <w:rFonts w:eastAsia="Calibri" w:cs="Arial"/>
              </w:rPr>
              <w:t xml:space="preserve">The </w:t>
            </w:r>
            <w:r w:rsidRPr="00817CEB">
              <w:rPr>
                <w:rFonts w:eastAsia="Calibri" w:cs="Arial"/>
                <w:b/>
              </w:rPr>
              <w:t>AP1000</w:t>
            </w:r>
            <w:r w:rsidRPr="00817CEB">
              <w:rPr>
                <w:rFonts w:eastAsia="Calibri" w:cs="Arial"/>
              </w:rPr>
              <w:t xml:space="preserve"> </w:t>
            </w:r>
            <w:r>
              <w:rPr>
                <w:rFonts w:eastAsia="Calibri" w:cs="Arial"/>
              </w:rPr>
              <w:t>plant</w:t>
            </w:r>
            <w:r w:rsidRPr="00817CEB">
              <w:rPr>
                <w:rFonts w:eastAsia="Calibri" w:cs="Arial"/>
              </w:rPr>
              <w:t xml:space="preserve"> </w:t>
            </w:r>
            <w:del w:id="8060" w:author="gorgemj" w:date="2017-11-26T20:14:00Z">
              <w:r w:rsidRPr="00817CEB" w:rsidDel="00904EE4">
                <w:rPr>
                  <w:rFonts w:eastAsia="Calibri" w:cs="Arial"/>
                </w:rPr>
                <w:delText>Instrumentation and Control</w:delText>
              </w:r>
            </w:del>
            <w:ins w:id="8061" w:author="gorgemj" w:date="2017-11-26T20:14:00Z">
              <w:r>
                <w:rPr>
                  <w:rFonts w:eastAsia="Calibri" w:cs="Arial"/>
                </w:rPr>
                <w:t>I&amp;C</w:t>
              </w:r>
            </w:ins>
            <w:r w:rsidRPr="00817CEB">
              <w:rPr>
                <w:rFonts w:eastAsia="Calibri" w:cs="Arial"/>
              </w:rPr>
              <w:t xml:space="preserve"> systems meet these requirements by providing protection against unsafe reactor operation</w:t>
            </w:r>
            <w:r>
              <w:rPr>
                <w:rFonts w:eastAsia="Calibri" w:cs="Arial"/>
              </w:rPr>
              <w:t xml:space="preserve">. </w:t>
            </w:r>
            <w:ins w:id="8062" w:author="gorgemj" w:date="2017-11-24T17:06:00Z">
              <w:r>
                <w:rPr>
                  <w:rFonts w:cs="Arial"/>
                </w:rPr>
                <w:t xml:space="preserve">The </w:t>
              </w:r>
              <w:r w:rsidRPr="00993D67">
                <w:rPr>
                  <w:rFonts w:cs="Arial"/>
                  <w:b/>
                </w:rPr>
                <w:t>AP1000</w:t>
              </w:r>
              <w:r>
                <w:rPr>
                  <w:rFonts w:cs="Arial"/>
                </w:rPr>
                <w:t xml:space="preserve"> plant DCD [2]</w:t>
              </w:r>
            </w:ins>
            <w:del w:id="8063" w:author="gorgemj" w:date="2017-11-24T17:06:00Z">
              <w:r w:rsidRPr="00817CEB" w:rsidDel="00F87C2C">
                <w:rPr>
                  <w:rFonts w:eastAsia="Calibri" w:cs="Arial"/>
                </w:rPr>
                <w:delText>DCD</w:delText>
              </w:r>
            </w:del>
            <w:r w:rsidRPr="00817CEB">
              <w:rPr>
                <w:rFonts w:eastAsia="Calibri" w:cs="Arial"/>
              </w:rPr>
              <w:t xml:space="preserve"> Chapter 7, “Instrumentation and Controls” discusses the architecture of the </w:t>
            </w:r>
            <w:r w:rsidRPr="00817CEB">
              <w:rPr>
                <w:rFonts w:eastAsia="Calibri" w:cs="Arial"/>
                <w:b/>
              </w:rPr>
              <w:t>AP1000</w:t>
            </w:r>
            <w:r w:rsidRPr="00817CEB">
              <w:rPr>
                <w:rFonts w:eastAsia="Calibri" w:cs="Arial"/>
              </w:rPr>
              <w:t xml:space="preserve"> </w:t>
            </w:r>
            <w:r>
              <w:rPr>
                <w:rFonts w:eastAsia="Calibri" w:cs="Arial"/>
              </w:rPr>
              <w:t>plant</w:t>
            </w:r>
            <w:r w:rsidRPr="00817CEB">
              <w:rPr>
                <w:rFonts w:eastAsia="Calibri" w:cs="Arial"/>
              </w:rPr>
              <w:t xml:space="preserve"> </w:t>
            </w:r>
            <w:del w:id="8064" w:author="gorgemj" w:date="2017-11-26T20:14:00Z">
              <w:r w:rsidRPr="00817CEB" w:rsidDel="00904EE4">
                <w:rPr>
                  <w:rFonts w:eastAsia="Calibri" w:cs="Arial"/>
                </w:rPr>
                <w:delText>Instrumentation and Control</w:delText>
              </w:r>
            </w:del>
            <w:ins w:id="8065" w:author="gorgemj" w:date="2017-11-26T20:14:00Z">
              <w:r>
                <w:rPr>
                  <w:rFonts w:eastAsia="Calibri" w:cs="Arial"/>
                </w:rPr>
                <w:t>I&amp;C</w:t>
              </w:r>
            </w:ins>
            <w:r w:rsidRPr="00817CEB">
              <w:rPr>
                <w:rFonts w:eastAsia="Calibri" w:cs="Arial"/>
              </w:rPr>
              <w:t xml:space="preserve"> systems, including the </w:t>
            </w:r>
            <w:r w:rsidRPr="00817CEB">
              <w:rPr>
                <w:rFonts w:eastAsia="Calibri" w:cs="Arial"/>
                <w:b/>
              </w:rPr>
              <w:t>AP1000</w:t>
            </w:r>
            <w:r w:rsidRPr="00817CEB">
              <w:rPr>
                <w:rFonts w:eastAsia="Calibri" w:cs="Arial"/>
              </w:rPr>
              <w:t xml:space="preserve"> </w:t>
            </w:r>
            <w:r>
              <w:rPr>
                <w:rFonts w:eastAsia="Calibri" w:cs="Arial"/>
              </w:rPr>
              <w:t>plant</w:t>
            </w:r>
            <w:r w:rsidRPr="00817CEB">
              <w:rPr>
                <w:rFonts w:eastAsia="Calibri" w:cs="Arial"/>
              </w:rPr>
              <w:t xml:space="preserve"> </w:t>
            </w:r>
            <w:del w:id="8066" w:author="gorgemj" w:date="2017-11-24T17:43:00Z">
              <w:r w:rsidRPr="00817CEB" w:rsidDel="00AF044D">
                <w:rPr>
                  <w:rFonts w:eastAsia="Calibri" w:cs="Arial"/>
                </w:rPr>
                <w:delText>Control System (</w:delText>
              </w:r>
            </w:del>
            <w:r w:rsidRPr="00817CEB">
              <w:rPr>
                <w:rFonts w:eastAsia="Calibri" w:cs="Arial"/>
              </w:rPr>
              <w:t>PLS</w:t>
            </w:r>
            <w:del w:id="8067" w:author="gorgemj" w:date="2017-11-24T17:43:00Z">
              <w:r w:rsidRPr="00817CEB" w:rsidDel="00AF044D">
                <w:rPr>
                  <w:rFonts w:eastAsia="Calibri" w:cs="Arial"/>
                </w:rPr>
                <w:delText>)</w:delText>
              </w:r>
            </w:del>
            <w:r w:rsidRPr="00817CEB">
              <w:rPr>
                <w:rFonts w:eastAsia="Calibri" w:cs="Arial"/>
              </w:rPr>
              <w:t xml:space="preserve"> and the </w:t>
            </w:r>
            <w:del w:id="8068" w:author="gorgemj" w:date="2017-11-24T17:25:00Z">
              <w:r w:rsidRPr="00817CEB" w:rsidDel="001D58B5">
                <w:rPr>
                  <w:rFonts w:eastAsia="Calibri" w:cs="Arial"/>
                </w:rPr>
                <w:delText>Protection and Safety Monitoring System (</w:delText>
              </w:r>
            </w:del>
            <w:r w:rsidRPr="00817CEB">
              <w:rPr>
                <w:rFonts w:eastAsia="Calibri" w:cs="Arial"/>
              </w:rPr>
              <w:t>PMS</w:t>
            </w:r>
            <w:del w:id="8069" w:author="gorgemj" w:date="2017-11-24T17:25:00Z">
              <w:r w:rsidRPr="00817CEB" w:rsidDel="001D58B5">
                <w:rPr>
                  <w:rFonts w:eastAsia="Calibri" w:cs="Arial"/>
                </w:rPr>
                <w:delText>)</w:delText>
              </w:r>
            </w:del>
            <w:r w:rsidRPr="00817CEB">
              <w:rPr>
                <w:rFonts w:eastAsia="Calibri" w:cs="Arial"/>
              </w:rPr>
              <w:t>, and other systems.</w:t>
            </w:r>
          </w:p>
        </w:tc>
      </w:tr>
      <w:tr w:rsidR="00AD701B" w:rsidRPr="00817CEB" w:rsidTr="004C121E">
        <w:trPr>
          <w:cantSplit/>
          <w:trPrChange w:id="8070" w:author="gorgemj" w:date="2017-11-30T12:36:00Z">
            <w:trPr>
              <w:gridBefore w:val="6"/>
              <w:gridAfter w:val="0"/>
              <w:cantSplit/>
            </w:trPr>
          </w:trPrChange>
        </w:trPr>
        <w:tc>
          <w:tcPr>
            <w:tcW w:w="947" w:type="dxa"/>
            <w:tcPrChange w:id="8071" w:author="gorgemj" w:date="2017-11-30T12:36:00Z">
              <w:tcPr>
                <w:tcW w:w="945" w:type="dxa"/>
                <w:gridSpan w:val="6"/>
              </w:tcPr>
            </w:tcPrChange>
          </w:tcPr>
          <w:p w:rsidR="00AD701B" w:rsidRPr="00890A88" w:rsidRDefault="00AD701B" w:rsidP="00542606">
            <w:pPr>
              <w:autoSpaceDE w:val="0"/>
              <w:autoSpaceDN w:val="0"/>
              <w:adjustRightInd w:val="0"/>
              <w:spacing w:before="60" w:after="60" w:line="280" w:lineRule="atLeast"/>
              <w:jc w:val="center"/>
              <w:rPr>
                <w:rFonts w:cs="Arial"/>
                <w:rPrChange w:id="8072" w:author="gorgemj" w:date="2017-11-23T15:30:00Z">
                  <w:rPr>
                    <w:rFonts w:cs="Arial"/>
                    <w:b/>
                  </w:rPr>
                </w:rPrChange>
              </w:rPr>
            </w:pPr>
            <w:r w:rsidRPr="00890A88">
              <w:rPr>
                <w:rFonts w:cs="Arial"/>
                <w:rPrChange w:id="8073" w:author="gorgemj" w:date="2017-11-23T15:30:00Z">
                  <w:rPr>
                    <w:rFonts w:cs="Arial"/>
                    <w:b/>
                  </w:rPr>
                </w:rPrChange>
              </w:rPr>
              <w:t>6.31</w:t>
            </w:r>
          </w:p>
        </w:tc>
        <w:tc>
          <w:tcPr>
            <w:tcW w:w="693" w:type="dxa"/>
            <w:tcPrChange w:id="8074" w:author="gorgemj" w:date="2017-11-30T12:36:00Z">
              <w:tcPr>
                <w:tcW w:w="747" w:type="dxa"/>
                <w:gridSpan w:val="3"/>
              </w:tcPr>
            </w:tcPrChange>
          </w:tcPr>
          <w:p w:rsidR="00AD701B" w:rsidRPr="00890A88" w:rsidRDefault="00AD701B" w:rsidP="00542606">
            <w:pPr>
              <w:autoSpaceDE w:val="0"/>
              <w:autoSpaceDN w:val="0"/>
              <w:adjustRightInd w:val="0"/>
              <w:spacing w:before="60" w:after="60" w:line="280" w:lineRule="atLeast"/>
              <w:jc w:val="center"/>
              <w:rPr>
                <w:rFonts w:cs="Arial"/>
                <w:bCs/>
                <w:color w:val="000000"/>
                <w:sz w:val="24"/>
                <w:szCs w:val="24"/>
                <w:rPrChange w:id="8075" w:author="gorgemj" w:date="2017-11-23T15:30:00Z">
                  <w:rPr>
                    <w:rFonts w:cs="Arial"/>
                    <w:b/>
                    <w:bCs/>
                    <w:color w:val="000000"/>
                    <w:sz w:val="24"/>
                    <w:szCs w:val="24"/>
                  </w:rPr>
                </w:rPrChange>
              </w:rPr>
            </w:pPr>
            <w:r w:rsidRPr="00890A88">
              <w:rPr>
                <w:rFonts w:cs="Arial"/>
                <w:bCs/>
                <w:rPrChange w:id="8076" w:author="gorgemj" w:date="2017-11-23T15:30:00Z">
                  <w:rPr>
                    <w:rFonts w:cs="Arial"/>
                    <w:b/>
                    <w:bCs/>
                  </w:rPr>
                </w:rPrChange>
              </w:rPr>
              <w:t>1</w:t>
            </w:r>
          </w:p>
        </w:tc>
        <w:tc>
          <w:tcPr>
            <w:tcW w:w="5038" w:type="dxa"/>
            <w:gridSpan w:val="2"/>
            <w:tcPrChange w:id="8077" w:author="gorgemj" w:date="2017-11-30T12:36:00Z">
              <w:tcPr>
                <w:tcW w:w="6768" w:type="dxa"/>
                <w:gridSpan w:val="7"/>
              </w:tcPr>
            </w:tcPrChange>
          </w:tcPr>
          <w:p w:rsidR="00AD701B" w:rsidRPr="00817CEB" w:rsidRDefault="00AD701B" w:rsidP="00542606">
            <w:pPr>
              <w:autoSpaceDE w:val="0"/>
              <w:autoSpaceDN w:val="0"/>
              <w:adjustRightInd w:val="0"/>
              <w:spacing w:before="60" w:after="60" w:line="280" w:lineRule="atLeast"/>
              <w:rPr>
                <w:rFonts w:eastAsia="Calibri" w:cs="Arial"/>
              </w:rPr>
            </w:pPr>
            <w:r w:rsidRPr="00817CEB">
              <w:rPr>
                <w:rFonts w:eastAsia="Calibri" w:cs="Arial"/>
              </w:rPr>
              <w:t>Instrumentation and recording equipment shall be provided to ensure that essential information is available for monitoring the status of essential equipment and the course of accidents, for predicting the locations of release and amount of radioactive material that could be released from the locations that are so intended in the design, and for post-accident analysis.</w:t>
            </w:r>
          </w:p>
        </w:tc>
        <w:tc>
          <w:tcPr>
            <w:tcW w:w="6912" w:type="dxa"/>
            <w:gridSpan w:val="3"/>
            <w:tcPrChange w:id="8078" w:author="gorgemj" w:date="2017-11-30T12:36:00Z">
              <w:tcPr>
                <w:tcW w:w="5130" w:type="dxa"/>
                <w:gridSpan w:val="8"/>
              </w:tcPr>
            </w:tcPrChange>
          </w:tcPr>
          <w:p w:rsidR="00AD701B" w:rsidRPr="004C7D45" w:rsidRDefault="00AD701B">
            <w:pPr>
              <w:spacing w:before="60" w:after="60" w:line="280" w:lineRule="atLeast"/>
              <w:rPr>
                <w:rFonts w:eastAsia="Calibri" w:cs="Arial"/>
              </w:rPr>
            </w:pPr>
            <w:r w:rsidRPr="00817CEB">
              <w:rPr>
                <w:rFonts w:eastAsia="Calibri" w:cs="Arial"/>
              </w:rPr>
              <w:t xml:space="preserve">The </w:t>
            </w:r>
            <w:del w:id="8079" w:author="gorgemj" w:date="2017-11-23T19:21:00Z">
              <w:r w:rsidRPr="00817CEB" w:rsidDel="00FA7CC4">
                <w:rPr>
                  <w:rFonts w:eastAsia="Calibri" w:cs="Arial"/>
                </w:rPr>
                <w:delText>Protection and Safety Monitoring System (</w:delText>
              </w:r>
            </w:del>
            <w:r w:rsidRPr="00817CEB">
              <w:rPr>
                <w:rFonts w:eastAsia="Calibri" w:cs="Arial"/>
              </w:rPr>
              <w:t>PMS</w:t>
            </w:r>
            <w:del w:id="8080" w:author="gorgemj" w:date="2017-11-23T19:21:00Z">
              <w:r w:rsidRPr="00817CEB" w:rsidDel="00FA7CC4">
                <w:rPr>
                  <w:rFonts w:eastAsia="Calibri" w:cs="Arial"/>
                </w:rPr>
                <w:delText>)</w:delText>
              </w:r>
            </w:del>
            <w:r w:rsidRPr="00817CEB">
              <w:rPr>
                <w:rFonts w:eastAsia="Calibri" w:cs="Arial"/>
              </w:rPr>
              <w:t xml:space="preserve"> is the aggregate of electrical and mechanical equipment which senses generating station conditions and generates the signals </w:t>
            </w:r>
            <w:r>
              <w:rPr>
                <w:rFonts w:eastAsia="Calibri" w:cs="Arial"/>
              </w:rPr>
              <w:t xml:space="preserve">to actuate reactor trip and </w:t>
            </w:r>
            <w:ins w:id="8081" w:author="gorgemj" w:date="2017-11-25T20:34:00Z">
              <w:r w:rsidRPr="00817CEB">
                <w:rPr>
                  <w:rFonts w:eastAsia="Calibri" w:cs="Arial"/>
                </w:rPr>
                <w:t xml:space="preserve">engineered safety features </w:t>
              </w:r>
            </w:ins>
            <w:del w:id="8082" w:author="gorgemj" w:date="2017-11-25T20:34:00Z">
              <w:r w:rsidDel="00A1646E">
                <w:rPr>
                  <w:rFonts w:eastAsia="Calibri" w:cs="Arial"/>
                </w:rPr>
                <w:delText>ESF </w:delText>
              </w:r>
            </w:del>
            <w:r w:rsidRPr="00817CEB">
              <w:rPr>
                <w:rFonts w:eastAsia="Calibri" w:cs="Arial"/>
              </w:rPr>
              <w:t>functions, and which provides the equipment necessary to monitor plant safety</w:t>
            </w:r>
            <w:del w:id="8083" w:author="gorgemj" w:date="2017-11-24T17:57:00Z">
              <w:r w:rsidRPr="00817CEB" w:rsidDel="006272A4">
                <w:rPr>
                  <w:rFonts w:eastAsia="Calibri" w:cs="Arial"/>
                </w:rPr>
                <w:delText>-related</w:delText>
              </w:r>
            </w:del>
            <w:r w:rsidRPr="00817CEB">
              <w:rPr>
                <w:rFonts w:eastAsia="Calibri" w:cs="Arial"/>
              </w:rPr>
              <w:t xml:space="preserve"> functions during and following designated e</w:t>
            </w:r>
            <w:r>
              <w:rPr>
                <w:rFonts w:eastAsia="Calibri" w:cs="Arial"/>
              </w:rPr>
              <w:t>vents as required by Regulatory </w:t>
            </w:r>
            <w:r w:rsidRPr="00817CEB">
              <w:rPr>
                <w:rFonts w:eastAsia="Calibri" w:cs="Arial"/>
              </w:rPr>
              <w:t>Guide 1.97</w:t>
            </w:r>
            <w:r>
              <w:rPr>
                <w:rFonts w:eastAsia="Calibri" w:cs="Arial"/>
              </w:rPr>
              <w:t xml:space="preserve">. </w:t>
            </w:r>
            <w:r w:rsidRPr="00817CEB">
              <w:rPr>
                <w:rFonts w:eastAsia="Calibri" w:cs="Arial"/>
              </w:rPr>
              <w:t xml:space="preserve">See </w:t>
            </w:r>
            <w:ins w:id="8084" w:author="gorgemj" w:date="2017-11-24T17:06:00Z">
              <w:r w:rsidRPr="00993D67">
                <w:rPr>
                  <w:rFonts w:cs="Arial"/>
                  <w:b/>
                </w:rPr>
                <w:t>AP1000</w:t>
              </w:r>
              <w:r>
                <w:rPr>
                  <w:rFonts w:cs="Arial"/>
                </w:rPr>
                <w:t xml:space="preserve"> plant DCD [2]</w:t>
              </w:r>
            </w:ins>
            <w:del w:id="8085" w:author="gorgemj" w:date="2017-11-24T17:06:00Z">
              <w:r w:rsidRPr="00817CEB" w:rsidDel="00F87C2C">
                <w:rPr>
                  <w:rFonts w:eastAsia="Calibri" w:cs="Arial"/>
                </w:rPr>
                <w:delText>DCD</w:delText>
              </w:r>
            </w:del>
            <w:r w:rsidRPr="00817CEB">
              <w:rPr>
                <w:rFonts w:eastAsia="Calibri" w:cs="Arial"/>
              </w:rPr>
              <w:t xml:space="preserve"> Section</w:t>
            </w:r>
            <w:r>
              <w:rPr>
                <w:rFonts w:eastAsia="Calibri" w:cs="Arial"/>
              </w:rPr>
              <w:t>s 7.1.2 and </w:t>
            </w:r>
            <w:r w:rsidRPr="00817CEB">
              <w:rPr>
                <w:rFonts w:eastAsia="Calibri" w:cs="Arial"/>
              </w:rPr>
              <w:t xml:space="preserve">7.5. </w:t>
            </w:r>
          </w:p>
        </w:tc>
      </w:tr>
      <w:tr w:rsidR="00AD701B" w:rsidRPr="00817CEB" w:rsidDel="00890A88" w:rsidTr="004C121E">
        <w:trPr>
          <w:cantSplit/>
          <w:del w:id="8086" w:author="gorgemj" w:date="2017-11-23T15:32:00Z"/>
          <w:trPrChange w:id="8087" w:author="gorgemj" w:date="2017-11-30T12:36:00Z">
            <w:trPr>
              <w:gridBefore w:val="6"/>
              <w:gridAfter w:val="0"/>
              <w:cantSplit/>
            </w:trPr>
          </w:trPrChange>
        </w:trPr>
        <w:tc>
          <w:tcPr>
            <w:tcW w:w="947" w:type="dxa"/>
            <w:tcPrChange w:id="8088" w:author="gorgemj" w:date="2017-11-30T12:36:00Z">
              <w:tcPr>
                <w:tcW w:w="945" w:type="dxa"/>
                <w:gridSpan w:val="6"/>
              </w:tcPr>
            </w:tcPrChange>
          </w:tcPr>
          <w:p w:rsidR="00AD701B" w:rsidDel="00890A88" w:rsidRDefault="00AD701B" w:rsidP="00542606">
            <w:pPr>
              <w:autoSpaceDE w:val="0"/>
              <w:autoSpaceDN w:val="0"/>
              <w:adjustRightInd w:val="0"/>
              <w:spacing w:before="60" w:after="60" w:line="280" w:lineRule="atLeast"/>
              <w:jc w:val="center"/>
              <w:rPr>
                <w:del w:id="8089" w:author="gorgemj" w:date="2017-11-23T15:32:00Z"/>
                <w:rFonts w:cs="Arial"/>
                <w:b/>
              </w:rPr>
            </w:pPr>
          </w:p>
        </w:tc>
        <w:tc>
          <w:tcPr>
            <w:tcW w:w="693" w:type="dxa"/>
            <w:tcPrChange w:id="8090" w:author="gorgemj" w:date="2017-11-30T12:36:00Z">
              <w:tcPr>
                <w:tcW w:w="747" w:type="dxa"/>
                <w:gridSpan w:val="3"/>
              </w:tcPr>
            </w:tcPrChange>
          </w:tcPr>
          <w:p w:rsidR="00AD701B" w:rsidDel="00890A88" w:rsidRDefault="00AD701B" w:rsidP="00542606">
            <w:pPr>
              <w:autoSpaceDE w:val="0"/>
              <w:autoSpaceDN w:val="0"/>
              <w:adjustRightInd w:val="0"/>
              <w:spacing w:before="60" w:after="60" w:line="280" w:lineRule="atLeast"/>
              <w:jc w:val="center"/>
              <w:rPr>
                <w:del w:id="8091" w:author="gorgemj" w:date="2017-11-23T15:32:00Z"/>
                <w:rFonts w:cs="Arial"/>
                <w:b/>
                <w:bCs/>
              </w:rPr>
            </w:pPr>
          </w:p>
        </w:tc>
        <w:tc>
          <w:tcPr>
            <w:tcW w:w="5038" w:type="dxa"/>
            <w:gridSpan w:val="2"/>
            <w:tcPrChange w:id="8092" w:author="gorgemj" w:date="2017-11-30T12:36:00Z">
              <w:tcPr>
                <w:tcW w:w="6768" w:type="dxa"/>
                <w:gridSpan w:val="7"/>
              </w:tcPr>
            </w:tcPrChange>
          </w:tcPr>
          <w:p w:rsidR="00AD701B" w:rsidDel="00890A88" w:rsidRDefault="00AD701B" w:rsidP="00542606">
            <w:pPr>
              <w:autoSpaceDE w:val="0"/>
              <w:autoSpaceDN w:val="0"/>
              <w:adjustRightInd w:val="0"/>
              <w:spacing w:before="60" w:after="60" w:line="280" w:lineRule="atLeast"/>
              <w:rPr>
                <w:del w:id="8093" w:author="gorgemj" w:date="2017-11-23T15:32:00Z"/>
                <w:rFonts w:cs="Arial"/>
                <w:b/>
                <w:color w:val="000000"/>
                <w:sz w:val="24"/>
                <w:szCs w:val="24"/>
              </w:rPr>
            </w:pPr>
            <w:del w:id="8094" w:author="gorgemj" w:date="2017-11-23T15:32:00Z">
              <w:r w:rsidRPr="00817CEB" w:rsidDel="00890A88">
                <w:rPr>
                  <w:rFonts w:eastAsia="Calibri" w:cs="Arial"/>
                  <w:b/>
                  <w:bCs/>
                </w:rPr>
                <w:delText>Requirement 60: Control systems</w:delText>
              </w:r>
            </w:del>
          </w:p>
        </w:tc>
        <w:tc>
          <w:tcPr>
            <w:tcW w:w="6912" w:type="dxa"/>
            <w:gridSpan w:val="3"/>
            <w:tcPrChange w:id="8095" w:author="gorgemj" w:date="2017-11-30T12:36:00Z">
              <w:tcPr>
                <w:tcW w:w="5130" w:type="dxa"/>
                <w:gridSpan w:val="8"/>
              </w:tcPr>
            </w:tcPrChange>
          </w:tcPr>
          <w:p w:rsidR="00AD701B" w:rsidDel="00890A88" w:rsidRDefault="00AD701B" w:rsidP="00542606">
            <w:pPr>
              <w:spacing w:before="60" w:after="60" w:line="280" w:lineRule="atLeast"/>
              <w:rPr>
                <w:del w:id="8096" w:author="gorgemj" w:date="2017-11-23T15:32:00Z"/>
                <w:rFonts w:cs="Arial"/>
                <w:b/>
              </w:rPr>
            </w:pPr>
          </w:p>
        </w:tc>
      </w:tr>
      <w:tr w:rsidR="00AD701B" w:rsidRPr="00817CEB" w:rsidTr="004C121E">
        <w:trPr>
          <w:cantSplit/>
          <w:trPrChange w:id="8097" w:author="gorgemj" w:date="2017-11-30T12:36:00Z">
            <w:trPr>
              <w:gridBefore w:val="6"/>
              <w:gridAfter w:val="0"/>
              <w:cantSplit/>
            </w:trPr>
          </w:trPrChange>
        </w:trPr>
        <w:tc>
          <w:tcPr>
            <w:tcW w:w="947" w:type="dxa"/>
            <w:tcPrChange w:id="8098" w:author="gorgemj" w:date="2017-11-30T12:36:00Z">
              <w:tcPr>
                <w:tcW w:w="945" w:type="dxa"/>
                <w:gridSpan w:val="6"/>
              </w:tcPr>
            </w:tcPrChange>
          </w:tcPr>
          <w:p w:rsidR="00AD701B" w:rsidRDefault="00AD701B" w:rsidP="00542606">
            <w:pPr>
              <w:autoSpaceDE w:val="0"/>
              <w:autoSpaceDN w:val="0"/>
              <w:adjustRightInd w:val="0"/>
              <w:spacing w:before="60" w:after="60" w:line="280" w:lineRule="atLeast"/>
              <w:jc w:val="center"/>
              <w:rPr>
                <w:rFonts w:cs="Arial"/>
                <w:b/>
              </w:rPr>
            </w:pPr>
          </w:p>
        </w:tc>
        <w:tc>
          <w:tcPr>
            <w:tcW w:w="693" w:type="dxa"/>
            <w:tcPrChange w:id="8099" w:author="gorgemj" w:date="2017-11-30T12:36:00Z">
              <w:tcPr>
                <w:tcW w:w="747" w:type="dxa"/>
                <w:gridSpan w:val="3"/>
              </w:tcPr>
            </w:tcPrChange>
          </w:tcPr>
          <w:p w:rsidR="00AD701B" w:rsidRDefault="00AD701B" w:rsidP="00542606">
            <w:pPr>
              <w:autoSpaceDE w:val="0"/>
              <w:autoSpaceDN w:val="0"/>
              <w:adjustRightInd w:val="0"/>
              <w:spacing w:before="60" w:after="60" w:line="280" w:lineRule="atLeast"/>
              <w:jc w:val="center"/>
              <w:rPr>
                <w:rFonts w:cs="Arial"/>
                <w:b/>
                <w:bCs/>
              </w:rPr>
            </w:pPr>
          </w:p>
        </w:tc>
        <w:tc>
          <w:tcPr>
            <w:tcW w:w="5038" w:type="dxa"/>
            <w:gridSpan w:val="2"/>
            <w:tcPrChange w:id="8100" w:author="gorgemj" w:date="2017-11-30T12:36:00Z">
              <w:tcPr>
                <w:tcW w:w="6768" w:type="dxa"/>
                <w:gridSpan w:val="7"/>
              </w:tcPr>
            </w:tcPrChange>
          </w:tcPr>
          <w:p w:rsidR="00AD701B" w:rsidRDefault="00AD701B" w:rsidP="00542606">
            <w:pPr>
              <w:autoSpaceDE w:val="0"/>
              <w:autoSpaceDN w:val="0"/>
              <w:adjustRightInd w:val="0"/>
              <w:spacing w:before="60" w:after="60" w:line="280" w:lineRule="atLeast"/>
              <w:rPr>
                <w:ins w:id="8101" w:author="gorgemj" w:date="2017-11-23T15:32:00Z"/>
                <w:rFonts w:eastAsia="Calibri" w:cs="Arial"/>
                <w:b/>
                <w:bCs/>
              </w:rPr>
            </w:pPr>
            <w:ins w:id="8102" w:author="gorgemj" w:date="2017-11-23T15:32:00Z">
              <w:r w:rsidRPr="00817CEB">
                <w:rPr>
                  <w:rFonts w:eastAsia="Calibri" w:cs="Arial"/>
                  <w:b/>
                  <w:bCs/>
                </w:rPr>
                <w:t xml:space="preserve">Requirement 60: Control systems </w:t>
              </w:r>
            </w:ins>
          </w:p>
          <w:p w:rsidR="00AD701B" w:rsidRPr="00817CEB" w:rsidRDefault="00AD701B" w:rsidP="00542606">
            <w:pPr>
              <w:autoSpaceDE w:val="0"/>
              <w:autoSpaceDN w:val="0"/>
              <w:adjustRightInd w:val="0"/>
              <w:spacing w:before="60" w:after="60" w:line="280" w:lineRule="atLeast"/>
              <w:rPr>
                <w:rFonts w:eastAsia="Calibri" w:cs="Arial"/>
                <w:b/>
                <w:bCs/>
              </w:rPr>
            </w:pPr>
            <w:r w:rsidRPr="00817CEB">
              <w:rPr>
                <w:rFonts w:eastAsia="Calibri" w:cs="Arial"/>
                <w:b/>
                <w:bCs/>
              </w:rPr>
              <w:t>Appropriate and reliable control systems shall be provided at the nuclear power plant to maintain and limit the relevant process variables within the specified operational ranges.</w:t>
            </w:r>
          </w:p>
        </w:tc>
        <w:tc>
          <w:tcPr>
            <w:tcW w:w="6912" w:type="dxa"/>
            <w:gridSpan w:val="3"/>
            <w:tcPrChange w:id="8103" w:author="gorgemj" w:date="2017-11-30T12:36:00Z">
              <w:tcPr>
                <w:tcW w:w="5130" w:type="dxa"/>
                <w:gridSpan w:val="8"/>
              </w:tcPr>
            </w:tcPrChange>
          </w:tcPr>
          <w:p w:rsidR="00AD701B" w:rsidRDefault="00AD701B">
            <w:pPr>
              <w:spacing w:before="60" w:after="60" w:line="280" w:lineRule="atLeast"/>
              <w:rPr>
                <w:rFonts w:cs="Arial"/>
                <w:b/>
              </w:rPr>
            </w:pPr>
            <w:r w:rsidRPr="00817CEB">
              <w:rPr>
                <w:rFonts w:eastAsia="Calibri" w:cs="Arial"/>
              </w:rPr>
              <w:t xml:space="preserve">The </w:t>
            </w:r>
            <w:del w:id="8104" w:author="gorgemj" w:date="2017-11-24T17:43:00Z">
              <w:r w:rsidDel="00AF044D">
                <w:rPr>
                  <w:rFonts w:eastAsia="Calibri" w:cs="Arial"/>
                </w:rPr>
                <w:delText>Plant</w:delText>
              </w:r>
              <w:r w:rsidRPr="00817CEB" w:rsidDel="00AF044D">
                <w:rPr>
                  <w:rFonts w:eastAsia="Calibri" w:cs="Arial"/>
                </w:rPr>
                <w:delText xml:space="preserve"> Control System (</w:delText>
              </w:r>
            </w:del>
            <w:r w:rsidRPr="00817CEB">
              <w:rPr>
                <w:rFonts w:eastAsia="Calibri" w:cs="Arial"/>
              </w:rPr>
              <w:t>PLS</w:t>
            </w:r>
            <w:del w:id="8105" w:author="gorgemj" w:date="2017-11-24T17:43:00Z">
              <w:r w:rsidRPr="00817CEB" w:rsidDel="00AF044D">
                <w:rPr>
                  <w:rFonts w:eastAsia="Calibri" w:cs="Arial"/>
                </w:rPr>
                <w:delText>)</w:delText>
              </w:r>
            </w:del>
            <w:r w:rsidRPr="00817CEB">
              <w:rPr>
                <w:rFonts w:eastAsia="Calibri" w:cs="Arial"/>
              </w:rPr>
              <w:t xml:space="preserve"> provides the functions necessary for normal operation of the plant from cold shutdown through full power operation</w:t>
            </w:r>
            <w:r>
              <w:rPr>
                <w:rFonts w:eastAsia="Calibri" w:cs="Arial"/>
              </w:rPr>
              <w:t xml:space="preserve">. </w:t>
            </w:r>
            <w:r w:rsidRPr="00817CEB">
              <w:rPr>
                <w:rFonts w:eastAsia="Calibri" w:cs="Arial"/>
              </w:rPr>
              <w:t xml:space="preserve">The </w:t>
            </w:r>
            <w:del w:id="8106" w:author="gorgemj" w:date="2017-11-24T17:53:00Z">
              <w:r w:rsidRPr="00817CEB" w:rsidDel="006272A4">
                <w:rPr>
                  <w:rFonts w:eastAsia="Calibri" w:cs="Arial"/>
                </w:rPr>
                <w:delText>plant control system</w:delText>
              </w:r>
            </w:del>
            <w:ins w:id="8107" w:author="gorgemj" w:date="2017-11-24T17:53:00Z">
              <w:r>
                <w:rPr>
                  <w:rFonts w:eastAsia="Calibri" w:cs="Arial"/>
                </w:rPr>
                <w:t>PLS</w:t>
              </w:r>
            </w:ins>
            <w:r w:rsidRPr="00817CEB">
              <w:rPr>
                <w:rFonts w:eastAsia="Calibri" w:cs="Arial"/>
              </w:rPr>
              <w:t xml:space="preserve"> controls non</w:t>
            </w:r>
            <w:ins w:id="8108" w:author="gorgemj" w:date="2017-11-24T17:57:00Z">
              <w:r>
                <w:rPr>
                  <w:rFonts w:eastAsia="Calibri" w:cs="Arial"/>
                </w:rPr>
                <w:t>-</w:t>
              </w:r>
            </w:ins>
            <w:r w:rsidRPr="00817CEB">
              <w:rPr>
                <w:rFonts w:eastAsia="Calibri" w:cs="Arial"/>
              </w:rPr>
              <w:t>safety</w:t>
            </w:r>
            <w:ins w:id="8109" w:author="gorgemj" w:date="2017-11-24T17:57:00Z">
              <w:r>
                <w:rPr>
                  <w:rFonts w:eastAsia="Calibri" w:cs="Arial"/>
                </w:rPr>
                <w:t xml:space="preserve"> and </w:t>
              </w:r>
              <w:proofErr w:type="spellStart"/>
              <w:r>
                <w:rPr>
                  <w:rFonts w:eastAsia="Calibri" w:cs="Arial"/>
                </w:rPr>
                <w:t>DiD</w:t>
              </w:r>
            </w:ins>
            <w:proofErr w:type="spellEnd"/>
            <w:del w:id="8110" w:author="gorgemj" w:date="2017-11-24T17:57:00Z">
              <w:r w:rsidRPr="00817CEB" w:rsidDel="006272A4">
                <w:rPr>
                  <w:rFonts w:eastAsia="Calibri" w:cs="Arial"/>
                </w:rPr>
                <w:delText>-related</w:delText>
              </w:r>
            </w:del>
            <w:r w:rsidRPr="00817CEB">
              <w:rPr>
                <w:rFonts w:eastAsia="Calibri" w:cs="Arial"/>
              </w:rPr>
              <w:t xml:space="preserve"> components in the plant that are operated from the </w:t>
            </w:r>
            <w:del w:id="8111" w:author="gorgemj" w:date="2017-11-26T20:17:00Z">
              <w:r w:rsidRPr="00817CEB" w:rsidDel="00794744">
                <w:rPr>
                  <w:rFonts w:eastAsia="Calibri" w:cs="Arial"/>
                </w:rPr>
                <w:delText>main control room</w:delText>
              </w:r>
            </w:del>
            <w:ins w:id="8112" w:author="gorgemj" w:date="2017-11-26T20:17:00Z">
              <w:r>
                <w:rPr>
                  <w:rFonts w:eastAsia="Calibri" w:cs="Arial"/>
                </w:rPr>
                <w:t>MCR</w:t>
              </w:r>
            </w:ins>
            <w:r w:rsidRPr="00817CEB">
              <w:rPr>
                <w:rFonts w:eastAsia="Calibri" w:cs="Arial"/>
              </w:rPr>
              <w:t xml:space="preserve"> or remote shutdown workstation</w:t>
            </w:r>
            <w:r>
              <w:rPr>
                <w:rFonts w:eastAsia="Calibri" w:cs="Arial"/>
              </w:rPr>
              <w:t xml:space="preserve">. </w:t>
            </w:r>
            <w:r w:rsidRPr="00817CEB">
              <w:rPr>
                <w:rFonts w:eastAsia="Calibri" w:cs="Arial"/>
              </w:rPr>
              <w:t xml:space="preserve">The </w:t>
            </w:r>
            <w:del w:id="8113" w:author="gorgemj" w:date="2017-11-26T20:22:00Z">
              <w:r w:rsidRPr="00817CEB" w:rsidDel="00FD259C">
                <w:rPr>
                  <w:rFonts w:eastAsia="Calibri" w:cs="Arial"/>
                </w:rPr>
                <w:delText>plant control system</w:delText>
              </w:r>
            </w:del>
            <w:ins w:id="8114" w:author="gorgemj" w:date="2017-11-26T20:22:00Z">
              <w:r>
                <w:rPr>
                  <w:rFonts w:eastAsia="Calibri" w:cs="Arial"/>
                </w:rPr>
                <w:t>PLS</w:t>
              </w:r>
            </w:ins>
            <w:r w:rsidRPr="00817CEB">
              <w:rPr>
                <w:rFonts w:eastAsia="Calibri" w:cs="Arial"/>
              </w:rPr>
              <w:t xml:space="preserve"> is described in </w:t>
            </w:r>
            <w:ins w:id="8115" w:author="gorgemj" w:date="2017-11-24T17:06:00Z">
              <w:r>
                <w:rPr>
                  <w:rFonts w:cs="Arial"/>
                </w:rPr>
                <w:t xml:space="preserve">the </w:t>
              </w:r>
              <w:r w:rsidRPr="00993D67">
                <w:rPr>
                  <w:rFonts w:cs="Arial"/>
                  <w:b/>
                </w:rPr>
                <w:t>AP1000</w:t>
              </w:r>
              <w:r>
                <w:rPr>
                  <w:rFonts w:cs="Arial"/>
                </w:rPr>
                <w:t xml:space="preserve"> plant DCD [2]</w:t>
              </w:r>
            </w:ins>
            <w:del w:id="8116" w:author="gorgemj" w:date="2017-11-24T17:06:00Z">
              <w:r w:rsidRPr="00817CEB" w:rsidDel="00F87C2C">
                <w:rPr>
                  <w:rFonts w:eastAsia="Calibri" w:cs="Arial"/>
                </w:rPr>
                <w:delText>DCD</w:delText>
              </w:r>
            </w:del>
            <w:r w:rsidRPr="00817CEB">
              <w:rPr>
                <w:rFonts w:eastAsia="Calibri" w:cs="Arial"/>
              </w:rPr>
              <w:t xml:space="preserve"> </w:t>
            </w:r>
            <w:r>
              <w:rPr>
                <w:rFonts w:eastAsia="Calibri" w:cs="Arial"/>
              </w:rPr>
              <w:t>Sections</w:t>
            </w:r>
            <w:r w:rsidRPr="00817CEB">
              <w:rPr>
                <w:rFonts w:eastAsia="Calibri" w:cs="Arial"/>
              </w:rPr>
              <w:t xml:space="preserve"> 7.1.3 and 7.7.1.</w:t>
            </w:r>
          </w:p>
        </w:tc>
      </w:tr>
      <w:tr w:rsidR="00AD701B" w:rsidRPr="00817CEB" w:rsidDel="00890A88" w:rsidTr="004C121E">
        <w:trPr>
          <w:cantSplit/>
          <w:del w:id="8117" w:author="gorgemj" w:date="2017-11-23T15:33:00Z"/>
          <w:trPrChange w:id="8118" w:author="gorgemj" w:date="2017-11-30T12:36:00Z">
            <w:trPr>
              <w:gridBefore w:val="6"/>
              <w:gridAfter w:val="0"/>
              <w:cantSplit/>
            </w:trPr>
          </w:trPrChange>
        </w:trPr>
        <w:tc>
          <w:tcPr>
            <w:tcW w:w="947" w:type="dxa"/>
            <w:tcPrChange w:id="8119" w:author="gorgemj" w:date="2017-11-30T12:36:00Z">
              <w:tcPr>
                <w:tcW w:w="945" w:type="dxa"/>
                <w:gridSpan w:val="6"/>
              </w:tcPr>
            </w:tcPrChange>
          </w:tcPr>
          <w:p w:rsidR="00AD701B" w:rsidDel="00890A88" w:rsidRDefault="00AD701B" w:rsidP="00542606">
            <w:pPr>
              <w:autoSpaceDE w:val="0"/>
              <w:autoSpaceDN w:val="0"/>
              <w:adjustRightInd w:val="0"/>
              <w:spacing w:before="60" w:after="60" w:line="280" w:lineRule="atLeast"/>
              <w:jc w:val="center"/>
              <w:rPr>
                <w:del w:id="8120" w:author="gorgemj" w:date="2017-11-23T15:33:00Z"/>
                <w:rFonts w:cs="Arial"/>
                <w:b/>
              </w:rPr>
            </w:pPr>
          </w:p>
        </w:tc>
        <w:tc>
          <w:tcPr>
            <w:tcW w:w="693" w:type="dxa"/>
            <w:tcPrChange w:id="8121" w:author="gorgemj" w:date="2017-11-30T12:36:00Z">
              <w:tcPr>
                <w:tcW w:w="747" w:type="dxa"/>
                <w:gridSpan w:val="3"/>
              </w:tcPr>
            </w:tcPrChange>
          </w:tcPr>
          <w:p w:rsidR="00AD701B" w:rsidDel="00890A88" w:rsidRDefault="00AD701B" w:rsidP="00542606">
            <w:pPr>
              <w:autoSpaceDE w:val="0"/>
              <w:autoSpaceDN w:val="0"/>
              <w:adjustRightInd w:val="0"/>
              <w:spacing w:before="60" w:after="60" w:line="280" w:lineRule="atLeast"/>
              <w:jc w:val="center"/>
              <w:rPr>
                <w:del w:id="8122" w:author="gorgemj" w:date="2017-11-23T15:33:00Z"/>
                <w:rFonts w:cs="Arial"/>
                <w:b/>
                <w:bCs/>
              </w:rPr>
            </w:pPr>
          </w:p>
        </w:tc>
        <w:tc>
          <w:tcPr>
            <w:tcW w:w="5038" w:type="dxa"/>
            <w:gridSpan w:val="2"/>
            <w:tcPrChange w:id="8123" w:author="gorgemj" w:date="2017-11-30T12:36:00Z">
              <w:tcPr>
                <w:tcW w:w="6768" w:type="dxa"/>
                <w:gridSpan w:val="7"/>
              </w:tcPr>
            </w:tcPrChange>
          </w:tcPr>
          <w:p w:rsidR="00AD701B" w:rsidDel="00890A88" w:rsidRDefault="00AD701B" w:rsidP="00542606">
            <w:pPr>
              <w:autoSpaceDE w:val="0"/>
              <w:autoSpaceDN w:val="0"/>
              <w:adjustRightInd w:val="0"/>
              <w:spacing w:before="60" w:after="60" w:line="280" w:lineRule="atLeast"/>
              <w:rPr>
                <w:del w:id="8124" w:author="gorgemj" w:date="2017-11-23T15:33:00Z"/>
                <w:rFonts w:cs="Arial"/>
                <w:b/>
                <w:color w:val="000000"/>
                <w:sz w:val="24"/>
                <w:szCs w:val="24"/>
              </w:rPr>
            </w:pPr>
            <w:del w:id="8125" w:author="gorgemj" w:date="2017-11-23T15:33:00Z">
              <w:r w:rsidRPr="00817CEB" w:rsidDel="00890A88">
                <w:rPr>
                  <w:rFonts w:eastAsia="Calibri" w:cs="Arial"/>
                  <w:b/>
                  <w:bCs/>
                </w:rPr>
                <w:delText>Requirement 61: Protection system</w:delText>
              </w:r>
            </w:del>
          </w:p>
        </w:tc>
        <w:tc>
          <w:tcPr>
            <w:tcW w:w="6912" w:type="dxa"/>
            <w:gridSpan w:val="3"/>
            <w:tcPrChange w:id="8126" w:author="gorgemj" w:date="2017-11-30T12:36:00Z">
              <w:tcPr>
                <w:tcW w:w="5130" w:type="dxa"/>
                <w:gridSpan w:val="8"/>
              </w:tcPr>
            </w:tcPrChange>
          </w:tcPr>
          <w:p w:rsidR="00AD701B" w:rsidDel="00890A88" w:rsidRDefault="00AD701B" w:rsidP="00542606">
            <w:pPr>
              <w:spacing w:before="60" w:after="60" w:line="280" w:lineRule="atLeast"/>
              <w:rPr>
                <w:del w:id="8127" w:author="gorgemj" w:date="2017-11-23T15:33:00Z"/>
                <w:rFonts w:cs="Arial"/>
                <w:b/>
              </w:rPr>
            </w:pPr>
          </w:p>
        </w:tc>
      </w:tr>
      <w:tr w:rsidR="00AD701B" w:rsidRPr="00817CEB" w:rsidTr="004C121E">
        <w:trPr>
          <w:cantSplit/>
          <w:trPrChange w:id="8128" w:author="gorgemj" w:date="2017-11-30T12:36:00Z">
            <w:trPr>
              <w:gridBefore w:val="6"/>
              <w:gridAfter w:val="0"/>
              <w:cantSplit/>
            </w:trPr>
          </w:trPrChange>
        </w:trPr>
        <w:tc>
          <w:tcPr>
            <w:tcW w:w="947" w:type="dxa"/>
            <w:tcPrChange w:id="8129" w:author="gorgemj" w:date="2017-11-30T12:36:00Z">
              <w:tcPr>
                <w:tcW w:w="945" w:type="dxa"/>
                <w:gridSpan w:val="6"/>
              </w:tcPr>
            </w:tcPrChange>
          </w:tcPr>
          <w:p w:rsidR="00AD701B" w:rsidRDefault="00AD701B" w:rsidP="00542606">
            <w:pPr>
              <w:autoSpaceDE w:val="0"/>
              <w:autoSpaceDN w:val="0"/>
              <w:adjustRightInd w:val="0"/>
              <w:spacing w:before="60" w:after="60" w:line="280" w:lineRule="atLeast"/>
              <w:jc w:val="center"/>
              <w:rPr>
                <w:rFonts w:cs="Arial"/>
                <w:b/>
              </w:rPr>
            </w:pPr>
          </w:p>
        </w:tc>
        <w:tc>
          <w:tcPr>
            <w:tcW w:w="693" w:type="dxa"/>
            <w:tcPrChange w:id="8130" w:author="gorgemj" w:date="2017-11-30T12:36:00Z">
              <w:tcPr>
                <w:tcW w:w="747" w:type="dxa"/>
                <w:gridSpan w:val="3"/>
              </w:tcPr>
            </w:tcPrChange>
          </w:tcPr>
          <w:p w:rsidR="00AD701B" w:rsidRDefault="00AD701B" w:rsidP="00542606">
            <w:pPr>
              <w:autoSpaceDE w:val="0"/>
              <w:autoSpaceDN w:val="0"/>
              <w:adjustRightInd w:val="0"/>
              <w:spacing w:before="60" w:after="60" w:line="280" w:lineRule="atLeast"/>
              <w:jc w:val="center"/>
              <w:rPr>
                <w:rFonts w:cs="Arial"/>
                <w:b/>
                <w:bCs/>
              </w:rPr>
            </w:pPr>
          </w:p>
        </w:tc>
        <w:tc>
          <w:tcPr>
            <w:tcW w:w="5038" w:type="dxa"/>
            <w:gridSpan w:val="2"/>
            <w:tcPrChange w:id="8131" w:author="gorgemj" w:date="2017-11-30T12:36:00Z">
              <w:tcPr>
                <w:tcW w:w="6768" w:type="dxa"/>
                <w:gridSpan w:val="7"/>
              </w:tcPr>
            </w:tcPrChange>
          </w:tcPr>
          <w:p w:rsidR="00AD701B" w:rsidRDefault="00AD701B" w:rsidP="00542606">
            <w:pPr>
              <w:autoSpaceDE w:val="0"/>
              <w:autoSpaceDN w:val="0"/>
              <w:adjustRightInd w:val="0"/>
              <w:spacing w:before="60" w:after="60" w:line="280" w:lineRule="atLeast"/>
              <w:rPr>
                <w:ins w:id="8132" w:author="gorgemj" w:date="2017-11-23T15:33:00Z"/>
                <w:rFonts w:eastAsia="Calibri" w:cs="Arial"/>
                <w:b/>
                <w:bCs/>
              </w:rPr>
            </w:pPr>
            <w:ins w:id="8133" w:author="gorgemj" w:date="2017-11-23T15:33:00Z">
              <w:r w:rsidRPr="00817CEB">
                <w:rPr>
                  <w:rFonts w:eastAsia="Calibri" w:cs="Arial"/>
                  <w:b/>
                  <w:bCs/>
                </w:rPr>
                <w:t xml:space="preserve">Requirement 61: Protection system </w:t>
              </w:r>
            </w:ins>
          </w:p>
          <w:p w:rsidR="00AD701B" w:rsidRPr="00817CEB" w:rsidRDefault="00AD701B" w:rsidP="00542606">
            <w:pPr>
              <w:autoSpaceDE w:val="0"/>
              <w:autoSpaceDN w:val="0"/>
              <w:adjustRightInd w:val="0"/>
              <w:spacing w:before="60" w:after="60" w:line="280" w:lineRule="atLeast"/>
              <w:rPr>
                <w:rFonts w:eastAsia="Calibri" w:cs="Arial"/>
                <w:b/>
                <w:bCs/>
              </w:rPr>
            </w:pPr>
            <w:r w:rsidRPr="00817CEB">
              <w:rPr>
                <w:rFonts w:eastAsia="Calibri" w:cs="Arial"/>
                <w:b/>
                <w:bCs/>
              </w:rPr>
              <w:t>A protection system shall be provided at the nuclear power plant that has the capability to detect unsafe plant conditions and to initiate safety actions automatically to actuate the safety systems necessary for achieving and maintaining safe plant conditions.</w:t>
            </w:r>
          </w:p>
        </w:tc>
        <w:tc>
          <w:tcPr>
            <w:tcW w:w="6912" w:type="dxa"/>
            <w:gridSpan w:val="3"/>
            <w:tcPrChange w:id="8134" w:author="gorgemj" w:date="2017-11-30T12:36:00Z">
              <w:tcPr>
                <w:tcW w:w="5130" w:type="dxa"/>
                <w:gridSpan w:val="8"/>
              </w:tcPr>
            </w:tcPrChange>
          </w:tcPr>
          <w:p w:rsidR="00AD701B" w:rsidRDefault="00AD701B">
            <w:pPr>
              <w:spacing w:before="60" w:after="60" w:line="280" w:lineRule="atLeast"/>
              <w:rPr>
                <w:rFonts w:cs="Arial"/>
                <w:b/>
              </w:rPr>
            </w:pPr>
            <w:r w:rsidRPr="00817CEB">
              <w:rPr>
                <w:rFonts w:eastAsia="Calibri" w:cs="Arial"/>
              </w:rPr>
              <w:t xml:space="preserve">The </w:t>
            </w:r>
            <w:r w:rsidRPr="00817CEB">
              <w:rPr>
                <w:rFonts w:eastAsia="Calibri" w:cs="Arial"/>
                <w:b/>
              </w:rPr>
              <w:t>AP1000</w:t>
            </w:r>
            <w:r w:rsidRPr="00817CEB">
              <w:rPr>
                <w:rFonts w:eastAsia="Calibri" w:cs="Arial"/>
              </w:rPr>
              <w:t xml:space="preserve"> </w:t>
            </w:r>
            <w:r>
              <w:rPr>
                <w:rFonts w:eastAsia="Calibri" w:cs="Arial"/>
              </w:rPr>
              <w:t>plant</w:t>
            </w:r>
            <w:r w:rsidRPr="00817CEB">
              <w:rPr>
                <w:rFonts w:eastAsia="Calibri" w:cs="Arial"/>
              </w:rPr>
              <w:t xml:space="preserve"> PMS is discussed in DC</w:t>
            </w:r>
            <w:r>
              <w:rPr>
                <w:rFonts w:eastAsia="Calibri" w:cs="Arial"/>
              </w:rPr>
              <w:t xml:space="preserve">D Sections 7.1.2, 7.2 and 7.3. </w:t>
            </w:r>
            <w:r w:rsidRPr="00817CEB">
              <w:rPr>
                <w:rFonts w:eastAsia="Calibri" w:cs="Arial"/>
              </w:rPr>
              <w:t xml:space="preserve">The deterministic safety analyses in </w:t>
            </w:r>
            <w:ins w:id="8135" w:author="gorgemj" w:date="2017-11-24T17:06:00Z">
              <w:r>
                <w:rPr>
                  <w:rFonts w:cs="Arial"/>
                </w:rPr>
                <w:t xml:space="preserve">the </w:t>
              </w:r>
              <w:r w:rsidRPr="00993D67">
                <w:rPr>
                  <w:rFonts w:cs="Arial"/>
                  <w:b/>
                </w:rPr>
                <w:t>AP1000</w:t>
              </w:r>
              <w:r>
                <w:rPr>
                  <w:rFonts w:cs="Arial"/>
                </w:rPr>
                <w:t xml:space="preserve"> plant DCD [2]</w:t>
              </w:r>
            </w:ins>
            <w:del w:id="8136" w:author="gorgemj" w:date="2017-11-24T17:06:00Z">
              <w:r w:rsidRPr="00817CEB" w:rsidDel="00F87C2C">
                <w:rPr>
                  <w:rFonts w:eastAsia="Calibri" w:cs="Arial"/>
                </w:rPr>
                <w:delText>DCD</w:delText>
              </w:r>
            </w:del>
            <w:r w:rsidRPr="00817CEB">
              <w:rPr>
                <w:rFonts w:eastAsia="Calibri" w:cs="Arial"/>
              </w:rPr>
              <w:t xml:space="preserve"> Chapter 15 </w:t>
            </w:r>
            <w:proofErr w:type="gramStart"/>
            <w:r w:rsidRPr="00817CEB">
              <w:rPr>
                <w:rFonts w:eastAsia="Calibri" w:cs="Arial"/>
              </w:rPr>
              <w:t>show</w:t>
            </w:r>
            <w:proofErr w:type="gramEnd"/>
            <w:r w:rsidRPr="00817CEB">
              <w:rPr>
                <w:rFonts w:eastAsia="Calibri" w:cs="Arial"/>
              </w:rPr>
              <w:t xml:space="preserve"> that these requirements are met</w:t>
            </w:r>
            <w:r>
              <w:rPr>
                <w:rFonts w:eastAsia="Calibri" w:cs="Arial"/>
              </w:rPr>
              <w:t xml:space="preserve">. In addition, see response </w:t>
            </w:r>
            <w:ins w:id="8137" w:author="gorgemj" w:date="2017-11-26T20:50:00Z">
              <w:r>
                <w:rPr>
                  <w:rFonts w:eastAsia="Calibri" w:cs="Arial"/>
                </w:rPr>
                <w:t>for</w:t>
              </w:r>
            </w:ins>
            <w:del w:id="8138" w:author="gorgemj" w:date="2017-11-26T20:50:00Z">
              <w:r w:rsidDel="004B08EF">
                <w:rPr>
                  <w:rFonts w:eastAsia="Calibri" w:cs="Arial"/>
                </w:rPr>
                <w:delText>to</w:delText>
              </w:r>
            </w:del>
            <w:r>
              <w:rPr>
                <w:rFonts w:eastAsia="Calibri" w:cs="Arial"/>
              </w:rPr>
              <w:t xml:space="preserve"> </w:t>
            </w:r>
            <w:ins w:id="8139" w:author="gorgemj" w:date="2017-11-26T20:46:00Z">
              <w:r>
                <w:rPr>
                  <w:rFonts w:eastAsia="Calibri" w:cs="Arial"/>
                </w:rPr>
                <w:t>Paragraph</w:t>
              </w:r>
            </w:ins>
            <w:del w:id="8140" w:author="gorgemj" w:date="2017-11-26T20:46:00Z">
              <w:r w:rsidDel="004B08EF">
                <w:rPr>
                  <w:rFonts w:eastAsia="Calibri" w:cs="Arial"/>
                </w:rPr>
                <w:delText>Item</w:delText>
              </w:r>
            </w:del>
            <w:r>
              <w:rPr>
                <w:rFonts w:eastAsia="Calibri" w:cs="Arial"/>
              </w:rPr>
              <w:t xml:space="preserve"> 6.32.</w:t>
            </w:r>
          </w:p>
        </w:tc>
      </w:tr>
      <w:tr w:rsidR="00AD701B" w:rsidRPr="00817CEB" w:rsidTr="004C121E">
        <w:trPr>
          <w:cantSplit/>
          <w:trPrChange w:id="8141" w:author="gorgemj" w:date="2017-11-30T12:36:00Z">
            <w:trPr>
              <w:gridBefore w:val="6"/>
              <w:gridAfter w:val="0"/>
              <w:cantSplit/>
            </w:trPr>
          </w:trPrChange>
        </w:trPr>
        <w:tc>
          <w:tcPr>
            <w:tcW w:w="947" w:type="dxa"/>
            <w:tcPrChange w:id="8142" w:author="gorgemj" w:date="2017-11-30T12:36:00Z">
              <w:tcPr>
                <w:tcW w:w="945" w:type="dxa"/>
                <w:gridSpan w:val="6"/>
              </w:tcPr>
            </w:tcPrChange>
          </w:tcPr>
          <w:p w:rsidR="00AD701B" w:rsidRPr="00890A88" w:rsidRDefault="00AD701B" w:rsidP="004E7469">
            <w:pPr>
              <w:autoSpaceDE w:val="0"/>
              <w:autoSpaceDN w:val="0"/>
              <w:adjustRightInd w:val="0"/>
              <w:spacing w:before="60" w:after="60" w:line="280" w:lineRule="atLeast"/>
              <w:jc w:val="center"/>
              <w:rPr>
                <w:rFonts w:cs="Arial"/>
                <w:rPrChange w:id="8143" w:author="gorgemj" w:date="2017-11-23T15:33:00Z">
                  <w:rPr>
                    <w:rFonts w:cs="Arial"/>
                    <w:b/>
                  </w:rPr>
                </w:rPrChange>
              </w:rPr>
            </w:pPr>
            <w:r w:rsidRPr="00890A88">
              <w:rPr>
                <w:rFonts w:cs="Arial"/>
                <w:rPrChange w:id="8144" w:author="gorgemj" w:date="2017-11-23T15:33:00Z">
                  <w:rPr>
                    <w:rFonts w:cs="Arial"/>
                    <w:b/>
                  </w:rPr>
                </w:rPrChange>
              </w:rPr>
              <w:t>6.32</w:t>
            </w:r>
          </w:p>
        </w:tc>
        <w:tc>
          <w:tcPr>
            <w:tcW w:w="693" w:type="dxa"/>
            <w:tcPrChange w:id="8145" w:author="gorgemj" w:date="2017-11-30T12:36:00Z">
              <w:tcPr>
                <w:tcW w:w="747" w:type="dxa"/>
                <w:gridSpan w:val="3"/>
              </w:tcPr>
            </w:tcPrChange>
          </w:tcPr>
          <w:p w:rsidR="00AD701B" w:rsidRPr="00890A88" w:rsidRDefault="00AD701B" w:rsidP="004E7469">
            <w:pPr>
              <w:autoSpaceDE w:val="0"/>
              <w:autoSpaceDN w:val="0"/>
              <w:adjustRightInd w:val="0"/>
              <w:spacing w:before="60" w:after="60" w:line="280" w:lineRule="atLeast"/>
              <w:jc w:val="center"/>
              <w:rPr>
                <w:rFonts w:cs="Arial"/>
                <w:bCs/>
                <w:color w:val="000000"/>
                <w:sz w:val="24"/>
                <w:szCs w:val="24"/>
                <w:rPrChange w:id="8146" w:author="gorgemj" w:date="2017-11-23T15:33:00Z">
                  <w:rPr>
                    <w:rFonts w:cs="Arial"/>
                    <w:b/>
                    <w:bCs/>
                    <w:color w:val="000000"/>
                    <w:sz w:val="24"/>
                    <w:szCs w:val="24"/>
                  </w:rPr>
                </w:rPrChange>
              </w:rPr>
            </w:pPr>
            <w:r w:rsidRPr="00890A88">
              <w:rPr>
                <w:rFonts w:cs="Arial"/>
                <w:bCs/>
                <w:rPrChange w:id="8147" w:author="gorgemj" w:date="2017-11-23T15:33:00Z">
                  <w:rPr>
                    <w:rFonts w:cs="Arial"/>
                    <w:b/>
                    <w:bCs/>
                  </w:rPr>
                </w:rPrChange>
              </w:rPr>
              <w:t>1</w:t>
            </w:r>
            <w:ins w:id="8148" w:author="gorgemj" w:date="2017-11-23T15:33:00Z">
              <w:r>
                <w:rPr>
                  <w:rFonts w:cs="Arial"/>
                  <w:bCs/>
                </w:rPr>
                <w:t>-3</w:t>
              </w:r>
            </w:ins>
          </w:p>
        </w:tc>
        <w:tc>
          <w:tcPr>
            <w:tcW w:w="5038" w:type="dxa"/>
            <w:gridSpan w:val="2"/>
            <w:tcPrChange w:id="8149" w:author="gorgemj" w:date="2017-11-30T12:36:00Z">
              <w:tcPr>
                <w:tcW w:w="6768" w:type="dxa"/>
                <w:gridSpan w:val="7"/>
              </w:tcPr>
            </w:tcPrChange>
          </w:tcPr>
          <w:p w:rsidR="00AD701B" w:rsidRPr="00817CEB" w:rsidRDefault="00AD701B" w:rsidP="00F579E8">
            <w:pPr>
              <w:autoSpaceDE w:val="0"/>
              <w:autoSpaceDN w:val="0"/>
              <w:adjustRightInd w:val="0"/>
              <w:spacing w:before="60" w:after="60" w:line="280" w:lineRule="atLeast"/>
              <w:rPr>
                <w:rFonts w:eastAsia="Calibri" w:cs="Arial"/>
              </w:rPr>
            </w:pPr>
            <w:r w:rsidRPr="00817CEB">
              <w:rPr>
                <w:rFonts w:eastAsia="Calibri" w:cs="Arial"/>
              </w:rPr>
              <w:t>The protection system shall be designed:</w:t>
            </w:r>
          </w:p>
          <w:p w:rsidR="00AD701B" w:rsidRPr="00817CEB" w:rsidRDefault="00AD701B" w:rsidP="00F579E8">
            <w:pPr>
              <w:tabs>
                <w:tab w:val="left" w:pos="432"/>
              </w:tabs>
              <w:autoSpaceDE w:val="0"/>
              <w:autoSpaceDN w:val="0"/>
              <w:adjustRightInd w:val="0"/>
              <w:spacing w:before="60" w:after="60" w:line="280" w:lineRule="atLeast"/>
              <w:ind w:left="432" w:hanging="432"/>
              <w:rPr>
                <w:rFonts w:eastAsia="Calibri" w:cs="Arial"/>
              </w:rPr>
            </w:pPr>
            <w:r w:rsidRPr="00817CEB">
              <w:rPr>
                <w:rFonts w:eastAsia="Calibri" w:cs="Arial"/>
              </w:rPr>
              <w:t xml:space="preserve">(a) </w:t>
            </w:r>
            <w:r>
              <w:rPr>
                <w:rFonts w:eastAsia="Calibri" w:cs="Arial"/>
              </w:rPr>
              <w:tab/>
            </w:r>
            <w:r w:rsidRPr="00817CEB">
              <w:rPr>
                <w:rFonts w:eastAsia="Calibri" w:cs="Arial"/>
              </w:rPr>
              <w:t>To be capable of overriding unsafe actions of the control system;</w:t>
            </w:r>
          </w:p>
          <w:p w:rsidR="00AD701B" w:rsidRPr="00817CEB" w:rsidRDefault="00AD701B" w:rsidP="00F579E8">
            <w:pPr>
              <w:tabs>
                <w:tab w:val="left" w:pos="432"/>
              </w:tabs>
              <w:autoSpaceDE w:val="0"/>
              <w:autoSpaceDN w:val="0"/>
              <w:adjustRightInd w:val="0"/>
              <w:spacing w:before="60" w:after="60" w:line="280" w:lineRule="atLeast"/>
              <w:ind w:left="432" w:hanging="432"/>
              <w:rPr>
                <w:rFonts w:eastAsia="Calibri" w:cs="Arial"/>
              </w:rPr>
            </w:pPr>
            <w:r w:rsidRPr="00817CEB">
              <w:rPr>
                <w:rFonts w:eastAsia="Calibri" w:cs="Arial"/>
              </w:rPr>
              <w:t xml:space="preserve">(b) </w:t>
            </w:r>
            <w:r>
              <w:rPr>
                <w:rFonts w:eastAsia="Calibri" w:cs="Arial"/>
              </w:rPr>
              <w:tab/>
            </w:r>
            <w:r w:rsidRPr="00817CEB">
              <w:rPr>
                <w:rFonts w:eastAsia="Calibri" w:cs="Arial"/>
              </w:rPr>
              <w:t>With fail-safe characteristics to achieve safe plant conditions in the event of failure of the protection system.</w:t>
            </w:r>
          </w:p>
        </w:tc>
        <w:tc>
          <w:tcPr>
            <w:tcW w:w="6912" w:type="dxa"/>
            <w:gridSpan w:val="3"/>
            <w:tcPrChange w:id="8150" w:author="gorgemj" w:date="2017-11-30T12:36:00Z">
              <w:tcPr>
                <w:tcW w:w="5130" w:type="dxa"/>
                <w:gridSpan w:val="8"/>
              </w:tcPr>
            </w:tcPrChange>
          </w:tcPr>
          <w:p w:rsidR="00AD701B" w:rsidRDefault="00AD701B" w:rsidP="00F579E8">
            <w:pPr>
              <w:spacing w:before="60" w:after="60" w:line="280" w:lineRule="atLeast"/>
              <w:rPr>
                <w:rFonts w:cs="Arial"/>
              </w:rPr>
            </w:pPr>
            <w:r w:rsidRPr="00817CEB">
              <w:rPr>
                <w:rFonts w:cs="Arial"/>
              </w:rPr>
              <w:t>See response for Requirement 61.</w:t>
            </w:r>
          </w:p>
          <w:p w:rsidR="00AD701B" w:rsidRPr="00E565BC" w:rsidRDefault="00AD701B" w:rsidP="00F579E8">
            <w:pPr>
              <w:pStyle w:val="Default"/>
              <w:spacing w:before="60" w:after="60" w:line="280" w:lineRule="atLeast"/>
              <w:rPr>
                <w:rFonts w:eastAsia="Calibri" w:cs="Arial"/>
                <w:color w:val="auto"/>
                <w:sz w:val="20"/>
                <w:szCs w:val="20"/>
              </w:rPr>
            </w:pPr>
            <w:r w:rsidRPr="00E565BC">
              <w:rPr>
                <w:rFonts w:ascii="Arial" w:eastAsia="Calibri" w:hAnsi="Arial" w:cs="Arial"/>
                <w:color w:val="auto"/>
                <w:sz w:val="20"/>
                <w:szCs w:val="20"/>
              </w:rPr>
              <w:t xml:space="preserve">The control system overrides unsafe actions of the control systems (e.g., Rod control system - rod withdrawal) – See also </w:t>
            </w:r>
            <w:ins w:id="8151" w:author="gorgemj" w:date="2017-11-24T17:06:00Z">
              <w:r w:rsidRPr="00F87C2C">
                <w:rPr>
                  <w:rFonts w:ascii="Arial" w:hAnsi="Arial" w:cs="Arial"/>
                  <w:b/>
                  <w:sz w:val="20"/>
                  <w:szCs w:val="20"/>
                  <w:rPrChange w:id="8152" w:author="gorgemj" w:date="2017-11-24T17:06:00Z">
                    <w:rPr>
                      <w:rFonts w:cs="Arial"/>
                      <w:b/>
                    </w:rPr>
                  </w:rPrChange>
                </w:rPr>
                <w:t>AP1000</w:t>
              </w:r>
              <w:r w:rsidRPr="00F87C2C">
                <w:rPr>
                  <w:rFonts w:ascii="Arial" w:hAnsi="Arial" w:cs="Arial"/>
                  <w:sz w:val="20"/>
                  <w:szCs w:val="20"/>
                  <w:rPrChange w:id="8153" w:author="gorgemj" w:date="2017-11-24T17:06:00Z">
                    <w:rPr>
                      <w:rFonts w:cs="Arial"/>
                    </w:rPr>
                  </w:rPrChange>
                </w:rPr>
                <w:t xml:space="preserve"> plant DCD [2]</w:t>
              </w:r>
            </w:ins>
            <w:del w:id="8154" w:author="gorgemj" w:date="2017-11-24T17:06:00Z">
              <w:r w:rsidRPr="00A366D5" w:rsidDel="00F87C2C">
                <w:rPr>
                  <w:rFonts w:ascii="Arial" w:eastAsia="Calibri" w:hAnsi="Arial" w:cs="Arial"/>
                  <w:color w:val="auto"/>
                  <w:sz w:val="20"/>
                  <w:szCs w:val="20"/>
                </w:rPr>
                <w:delText>DCD</w:delText>
              </w:r>
            </w:del>
            <w:r w:rsidRPr="00F87C2C">
              <w:rPr>
                <w:rFonts w:ascii="Arial" w:eastAsia="Calibri" w:hAnsi="Arial" w:cs="Arial"/>
                <w:color w:val="auto"/>
                <w:sz w:val="20"/>
                <w:szCs w:val="20"/>
              </w:rPr>
              <w:t xml:space="preserve"> Section 7.6 Interlock Systems Import</w:t>
            </w:r>
            <w:r w:rsidRPr="00E565BC">
              <w:rPr>
                <w:rFonts w:ascii="Arial" w:eastAsia="Calibri" w:hAnsi="Arial" w:cs="Arial"/>
                <w:color w:val="auto"/>
                <w:sz w:val="20"/>
                <w:szCs w:val="20"/>
              </w:rPr>
              <w:t>ant to Safety</w:t>
            </w:r>
            <w:r>
              <w:rPr>
                <w:rFonts w:ascii="Arial" w:eastAsia="Calibri" w:hAnsi="Arial" w:cs="Arial"/>
                <w:color w:val="auto"/>
                <w:sz w:val="20"/>
                <w:szCs w:val="20"/>
              </w:rPr>
              <w:t xml:space="preserve">. </w:t>
            </w:r>
          </w:p>
          <w:p w:rsidR="00AD701B" w:rsidRPr="00E565BC" w:rsidRDefault="00AD701B" w:rsidP="00F579E8">
            <w:pPr>
              <w:pStyle w:val="Default"/>
              <w:spacing w:before="60" w:after="60" w:line="280" w:lineRule="atLeast"/>
              <w:rPr>
                <w:rFonts w:eastAsia="Calibri" w:cs="Arial"/>
              </w:rPr>
            </w:pPr>
            <w:r w:rsidRPr="00E565BC">
              <w:rPr>
                <w:rFonts w:ascii="Arial" w:eastAsia="Calibri" w:hAnsi="Arial" w:cs="Arial"/>
                <w:color w:val="auto"/>
                <w:sz w:val="20"/>
                <w:szCs w:val="20"/>
              </w:rPr>
              <w:t>The control system is designed with a 2-out-of-4 logic</w:t>
            </w:r>
            <w:r>
              <w:rPr>
                <w:rFonts w:ascii="Arial" w:eastAsia="Calibri" w:hAnsi="Arial" w:cs="Arial"/>
                <w:color w:val="auto"/>
                <w:sz w:val="20"/>
                <w:szCs w:val="20"/>
              </w:rPr>
              <w:t xml:space="preserve">. </w:t>
            </w:r>
            <w:r w:rsidRPr="00E565BC">
              <w:rPr>
                <w:rFonts w:ascii="Arial" w:eastAsia="Calibri" w:hAnsi="Arial" w:cs="Arial"/>
                <w:color w:val="auto"/>
                <w:sz w:val="20"/>
                <w:szCs w:val="20"/>
              </w:rPr>
              <w:t xml:space="preserve">It can work with one channel out of service or in maintenance and still maintain a 2-out-of-3 logic to avoid spurious actuations. </w:t>
            </w:r>
          </w:p>
          <w:p w:rsidR="00AD701B" w:rsidRPr="00F579E8" w:rsidRDefault="00AD701B">
            <w:pPr>
              <w:pStyle w:val="Default"/>
              <w:spacing w:before="60" w:after="60" w:line="280" w:lineRule="atLeast"/>
              <w:rPr>
                <w:rFonts w:ascii="Arial" w:eastAsia="Calibri" w:hAnsi="Arial" w:cs="Arial"/>
                <w:sz w:val="20"/>
                <w:szCs w:val="20"/>
              </w:rPr>
            </w:pPr>
            <w:r w:rsidRPr="00E565BC">
              <w:rPr>
                <w:rFonts w:ascii="Arial" w:eastAsia="Calibri" w:hAnsi="Arial" w:cs="Arial"/>
                <w:color w:val="auto"/>
                <w:sz w:val="20"/>
                <w:szCs w:val="20"/>
              </w:rPr>
              <w:t xml:space="preserve">A failure modes and effects analysis was performed on the </w:t>
            </w:r>
            <w:r w:rsidRPr="00E565BC">
              <w:rPr>
                <w:rFonts w:ascii="Arial" w:eastAsia="Calibri" w:hAnsi="Arial" w:cs="Arial"/>
                <w:b/>
                <w:color w:val="auto"/>
                <w:sz w:val="20"/>
                <w:szCs w:val="20"/>
              </w:rPr>
              <w:t xml:space="preserve">AP1000 </w:t>
            </w:r>
            <w:r>
              <w:rPr>
                <w:rFonts w:ascii="Arial" w:eastAsia="Calibri" w:hAnsi="Arial" w:cs="Arial"/>
                <w:color w:val="auto"/>
                <w:sz w:val="20"/>
                <w:szCs w:val="20"/>
              </w:rPr>
              <w:t xml:space="preserve">plant </w:t>
            </w:r>
            <w:del w:id="8155" w:author="gorgemj" w:date="2017-11-26T20:23:00Z">
              <w:r w:rsidRPr="00E565BC" w:rsidDel="00FD259C">
                <w:rPr>
                  <w:rFonts w:ascii="Arial" w:eastAsia="Calibri" w:hAnsi="Arial" w:cs="Arial"/>
                  <w:color w:val="auto"/>
                  <w:sz w:val="20"/>
                  <w:szCs w:val="20"/>
                </w:rPr>
                <w:delText>protection and safety monitoring system</w:delText>
              </w:r>
            </w:del>
            <w:ins w:id="8156" w:author="gorgemj" w:date="2017-11-26T20:23:00Z">
              <w:r>
                <w:rPr>
                  <w:rFonts w:ascii="Arial" w:eastAsia="Calibri" w:hAnsi="Arial" w:cs="Arial"/>
                  <w:color w:val="auto"/>
                  <w:sz w:val="20"/>
                  <w:szCs w:val="20"/>
                </w:rPr>
                <w:t>PMS</w:t>
              </w:r>
            </w:ins>
            <w:r w:rsidRPr="00E565BC">
              <w:rPr>
                <w:rFonts w:ascii="Arial" w:eastAsia="Calibri" w:hAnsi="Arial" w:cs="Arial"/>
                <w:color w:val="auto"/>
                <w:sz w:val="20"/>
                <w:szCs w:val="20"/>
              </w:rPr>
              <w:t xml:space="preserve">. Through the process of examining the feasible failure modes, it was concluded that the </w:t>
            </w:r>
            <w:r w:rsidRPr="00E565BC">
              <w:rPr>
                <w:rFonts w:ascii="Arial" w:eastAsia="Calibri" w:hAnsi="Arial" w:cs="Arial"/>
                <w:b/>
                <w:color w:val="auto"/>
                <w:sz w:val="20"/>
                <w:szCs w:val="20"/>
              </w:rPr>
              <w:t>AP1000</w:t>
            </w:r>
            <w:r w:rsidRPr="00E565BC">
              <w:rPr>
                <w:rFonts w:ascii="Arial" w:eastAsia="Calibri" w:hAnsi="Arial" w:cs="Arial"/>
                <w:color w:val="auto"/>
                <w:sz w:val="20"/>
                <w:szCs w:val="20"/>
              </w:rPr>
              <w:t xml:space="preserve"> </w:t>
            </w:r>
            <w:r>
              <w:rPr>
                <w:rFonts w:ascii="Arial" w:eastAsia="Calibri" w:hAnsi="Arial" w:cs="Arial"/>
                <w:color w:val="auto"/>
                <w:sz w:val="20"/>
                <w:szCs w:val="20"/>
              </w:rPr>
              <w:t xml:space="preserve">plant </w:t>
            </w:r>
            <w:del w:id="8157" w:author="gorgemj" w:date="2017-11-26T20:24:00Z">
              <w:r w:rsidRPr="00E565BC" w:rsidDel="00FD259C">
                <w:rPr>
                  <w:rFonts w:ascii="Arial" w:eastAsia="Calibri" w:hAnsi="Arial" w:cs="Arial"/>
                  <w:color w:val="auto"/>
                  <w:sz w:val="20"/>
                  <w:szCs w:val="20"/>
                </w:rPr>
                <w:delText>protection system</w:delText>
              </w:r>
            </w:del>
            <w:ins w:id="8158" w:author="gorgemj" w:date="2017-11-26T20:24:00Z">
              <w:r>
                <w:rPr>
                  <w:rFonts w:ascii="Arial" w:eastAsia="Calibri" w:hAnsi="Arial" w:cs="Arial"/>
                  <w:color w:val="auto"/>
                  <w:sz w:val="20"/>
                  <w:szCs w:val="20"/>
                </w:rPr>
                <w:t>PMS</w:t>
              </w:r>
            </w:ins>
            <w:r w:rsidRPr="00E565BC">
              <w:rPr>
                <w:rFonts w:ascii="Arial" w:eastAsia="Calibri" w:hAnsi="Arial" w:cs="Arial"/>
                <w:color w:val="auto"/>
                <w:sz w:val="20"/>
                <w:szCs w:val="20"/>
              </w:rPr>
              <w:t xml:space="preserve"> maintains safety functions during single point failures. The </w:t>
            </w:r>
            <w:r w:rsidRPr="00E565BC">
              <w:rPr>
                <w:rFonts w:ascii="Arial" w:eastAsia="Calibri" w:hAnsi="Arial" w:cs="Arial"/>
                <w:b/>
                <w:color w:val="auto"/>
                <w:sz w:val="20"/>
                <w:szCs w:val="20"/>
              </w:rPr>
              <w:t>AP1000</w:t>
            </w:r>
            <w:r w:rsidRPr="00E565BC">
              <w:rPr>
                <w:rFonts w:ascii="Arial" w:eastAsia="Calibri" w:hAnsi="Arial" w:cs="Arial"/>
                <w:color w:val="auto"/>
                <w:sz w:val="20"/>
                <w:szCs w:val="20"/>
              </w:rPr>
              <w:t xml:space="preserve"> </w:t>
            </w:r>
            <w:r>
              <w:rPr>
                <w:rFonts w:ascii="Arial" w:eastAsia="Calibri" w:hAnsi="Arial" w:cs="Arial"/>
                <w:color w:val="auto"/>
                <w:sz w:val="20"/>
                <w:szCs w:val="20"/>
              </w:rPr>
              <w:t xml:space="preserve">plant </w:t>
            </w:r>
            <w:r w:rsidRPr="00E565BC">
              <w:rPr>
                <w:rFonts w:ascii="Arial" w:eastAsia="Calibri" w:hAnsi="Arial" w:cs="Arial"/>
                <w:color w:val="auto"/>
                <w:sz w:val="20"/>
                <w:szCs w:val="20"/>
              </w:rPr>
              <w:t xml:space="preserve">failure modes and effects analysis is documented in Reference 1. The Common Q failure modes and effects analysis is documented in Reference 3 and also concludes that the protection system maintains safety functions during single point failures. (See </w:t>
            </w:r>
            <w:ins w:id="8159" w:author="gorgemj" w:date="2017-11-24T17:06:00Z">
              <w:r w:rsidRPr="00F87C2C">
                <w:rPr>
                  <w:rFonts w:ascii="Arial" w:hAnsi="Arial" w:cs="Arial"/>
                  <w:b/>
                  <w:sz w:val="20"/>
                  <w:szCs w:val="20"/>
                  <w:rPrChange w:id="8160" w:author="gorgemj" w:date="2017-11-24T17:07:00Z">
                    <w:rPr>
                      <w:rFonts w:cs="Arial"/>
                      <w:b/>
                    </w:rPr>
                  </w:rPrChange>
                </w:rPr>
                <w:t>AP1000</w:t>
              </w:r>
              <w:r w:rsidRPr="00F87C2C">
                <w:rPr>
                  <w:rFonts w:ascii="Arial" w:hAnsi="Arial" w:cs="Arial"/>
                  <w:sz w:val="20"/>
                  <w:szCs w:val="20"/>
                  <w:rPrChange w:id="8161" w:author="gorgemj" w:date="2017-11-24T17:07:00Z">
                    <w:rPr>
                      <w:rFonts w:cs="Arial"/>
                    </w:rPr>
                  </w:rPrChange>
                </w:rPr>
                <w:t xml:space="preserve"> plant DCD [2]</w:t>
              </w:r>
            </w:ins>
            <w:del w:id="8162" w:author="gorgemj" w:date="2017-11-24T17:06:00Z">
              <w:r w:rsidRPr="00A366D5" w:rsidDel="00F87C2C">
                <w:rPr>
                  <w:rFonts w:ascii="Arial" w:eastAsia="Calibri" w:hAnsi="Arial" w:cs="Arial"/>
                  <w:color w:val="auto"/>
                  <w:sz w:val="20"/>
                  <w:szCs w:val="20"/>
                </w:rPr>
                <w:delText>DCD</w:delText>
              </w:r>
            </w:del>
            <w:r w:rsidRPr="00F87C2C">
              <w:rPr>
                <w:rFonts w:ascii="Arial" w:eastAsia="Calibri" w:hAnsi="Arial" w:cs="Arial"/>
                <w:color w:val="auto"/>
                <w:sz w:val="20"/>
                <w:szCs w:val="20"/>
              </w:rPr>
              <w:t xml:space="preserve"> Section 7.2.2.1). One channel of the protection system can be bypassed for an indefinite period of time with the</w:t>
            </w:r>
            <w:r w:rsidRPr="00E565BC">
              <w:rPr>
                <w:rFonts w:ascii="Arial" w:eastAsia="Calibri" w:hAnsi="Arial" w:cs="Arial"/>
                <w:color w:val="auto"/>
                <w:sz w:val="20"/>
                <w:szCs w:val="20"/>
              </w:rPr>
              <w:t xml:space="preserve"> normal two-out-of-four trip logic automatically reverting to a two-out-of-three trip logic. Bypassing two or more channels is not allowed.</w:t>
            </w:r>
          </w:p>
        </w:tc>
      </w:tr>
      <w:tr w:rsidR="00AD701B" w:rsidRPr="00817CEB" w:rsidTr="004C121E">
        <w:trPr>
          <w:cantSplit/>
          <w:trPrChange w:id="8163" w:author="gorgemj" w:date="2017-11-30T12:36:00Z">
            <w:trPr>
              <w:gridBefore w:val="6"/>
              <w:gridAfter w:val="0"/>
              <w:cantSplit/>
            </w:trPr>
          </w:trPrChange>
        </w:trPr>
        <w:tc>
          <w:tcPr>
            <w:tcW w:w="947" w:type="dxa"/>
            <w:tcPrChange w:id="8164" w:author="gorgemj" w:date="2017-11-30T12:36:00Z">
              <w:tcPr>
                <w:tcW w:w="945" w:type="dxa"/>
                <w:gridSpan w:val="6"/>
              </w:tcPr>
            </w:tcPrChange>
          </w:tcPr>
          <w:p w:rsidR="00AD701B" w:rsidRPr="003D654B" w:rsidRDefault="00AD701B" w:rsidP="00542606">
            <w:pPr>
              <w:autoSpaceDE w:val="0"/>
              <w:autoSpaceDN w:val="0"/>
              <w:adjustRightInd w:val="0"/>
              <w:spacing w:before="60" w:after="60" w:line="280" w:lineRule="atLeast"/>
              <w:jc w:val="center"/>
              <w:rPr>
                <w:rFonts w:cs="Arial"/>
                <w:rPrChange w:id="8165" w:author="gorgemj" w:date="2017-11-23T15:34:00Z">
                  <w:rPr>
                    <w:rFonts w:cs="Arial"/>
                    <w:b/>
                  </w:rPr>
                </w:rPrChange>
              </w:rPr>
            </w:pPr>
            <w:r w:rsidRPr="003D654B">
              <w:rPr>
                <w:rFonts w:cs="Arial"/>
                <w:rPrChange w:id="8166" w:author="gorgemj" w:date="2017-11-23T15:34:00Z">
                  <w:rPr>
                    <w:rFonts w:cs="Arial"/>
                    <w:b/>
                  </w:rPr>
                </w:rPrChange>
              </w:rPr>
              <w:t>6.32 (cont.)</w:t>
            </w:r>
          </w:p>
        </w:tc>
        <w:tc>
          <w:tcPr>
            <w:tcW w:w="693" w:type="dxa"/>
            <w:tcPrChange w:id="8167" w:author="gorgemj" w:date="2017-11-30T12:36:00Z">
              <w:tcPr>
                <w:tcW w:w="747" w:type="dxa"/>
                <w:gridSpan w:val="3"/>
              </w:tcPr>
            </w:tcPrChange>
          </w:tcPr>
          <w:p w:rsidR="00AD701B" w:rsidRPr="003D654B" w:rsidRDefault="00AD701B" w:rsidP="00542606">
            <w:pPr>
              <w:autoSpaceDE w:val="0"/>
              <w:autoSpaceDN w:val="0"/>
              <w:adjustRightInd w:val="0"/>
              <w:spacing w:before="60" w:after="60" w:line="280" w:lineRule="atLeast"/>
              <w:jc w:val="center"/>
              <w:rPr>
                <w:rFonts w:cs="Arial"/>
                <w:bCs/>
                <w:color w:val="000000"/>
                <w:sz w:val="24"/>
                <w:szCs w:val="24"/>
                <w:rPrChange w:id="8168" w:author="gorgemj" w:date="2017-11-23T15:34:00Z">
                  <w:rPr>
                    <w:rFonts w:cs="Arial"/>
                    <w:b/>
                    <w:bCs/>
                    <w:color w:val="000000"/>
                    <w:sz w:val="24"/>
                    <w:szCs w:val="24"/>
                  </w:rPr>
                </w:rPrChange>
              </w:rPr>
            </w:pPr>
            <w:r w:rsidRPr="003D654B">
              <w:rPr>
                <w:rFonts w:cs="Arial"/>
                <w:bCs/>
                <w:rPrChange w:id="8169" w:author="gorgemj" w:date="2017-11-23T15:34:00Z">
                  <w:rPr>
                    <w:rFonts w:cs="Arial"/>
                    <w:b/>
                    <w:bCs/>
                  </w:rPr>
                </w:rPrChange>
              </w:rPr>
              <w:t>1</w:t>
            </w:r>
          </w:p>
        </w:tc>
        <w:tc>
          <w:tcPr>
            <w:tcW w:w="5038" w:type="dxa"/>
            <w:gridSpan w:val="2"/>
            <w:tcPrChange w:id="8170" w:author="gorgemj" w:date="2017-11-30T12:36:00Z">
              <w:tcPr>
                <w:tcW w:w="6768" w:type="dxa"/>
                <w:gridSpan w:val="7"/>
              </w:tcPr>
            </w:tcPrChange>
          </w:tcPr>
          <w:p w:rsidR="00AD701B" w:rsidRPr="00817CEB" w:rsidRDefault="00AD701B" w:rsidP="00F579E8">
            <w:pPr>
              <w:tabs>
                <w:tab w:val="left" w:pos="432"/>
              </w:tabs>
              <w:autoSpaceDE w:val="0"/>
              <w:autoSpaceDN w:val="0"/>
              <w:adjustRightInd w:val="0"/>
              <w:spacing w:before="60" w:after="60" w:line="280" w:lineRule="atLeast"/>
              <w:ind w:left="432" w:hanging="432"/>
              <w:rPr>
                <w:rFonts w:eastAsia="Calibri" w:cs="Arial"/>
              </w:rPr>
            </w:pPr>
          </w:p>
        </w:tc>
        <w:tc>
          <w:tcPr>
            <w:tcW w:w="6912" w:type="dxa"/>
            <w:gridSpan w:val="3"/>
            <w:tcPrChange w:id="8171" w:author="gorgemj" w:date="2017-11-30T12:36:00Z">
              <w:tcPr>
                <w:tcW w:w="5130" w:type="dxa"/>
                <w:gridSpan w:val="8"/>
              </w:tcPr>
            </w:tcPrChange>
          </w:tcPr>
          <w:p w:rsidR="00AD701B" w:rsidRDefault="00AD701B">
            <w:pPr>
              <w:pStyle w:val="ListParagraph"/>
              <w:spacing w:before="60" w:after="60" w:line="280" w:lineRule="atLeast"/>
              <w:ind w:left="0"/>
              <w:rPr>
                <w:rFonts w:cs="Arial"/>
              </w:rPr>
            </w:pPr>
            <w:r w:rsidRPr="00E565BC">
              <w:rPr>
                <w:rFonts w:eastAsia="Calibri" w:cs="Arial"/>
                <w:szCs w:val="20"/>
              </w:rPr>
              <w:t xml:space="preserve">In case of complete failure of the </w:t>
            </w:r>
            <w:r>
              <w:rPr>
                <w:rFonts w:eastAsia="Calibri" w:cs="Arial"/>
                <w:szCs w:val="20"/>
              </w:rPr>
              <w:t>p</w:t>
            </w:r>
            <w:r w:rsidRPr="00E565BC">
              <w:rPr>
                <w:rFonts w:eastAsia="Calibri" w:cs="Arial"/>
                <w:szCs w:val="20"/>
              </w:rPr>
              <w:t xml:space="preserve">rotection system the plant can be brought to a safe condition by the </w:t>
            </w:r>
            <w:r>
              <w:rPr>
                <w:rFonts w:eastAsia="Calibri" w:cs="Arial"/>
                <w:szCs w:val="20"/>
              </w:rPr>
              <w:t xml:space="preserve">DAS. </w:t>
            </w:r>
            <w:r w:rsidRPr="00E565BC">
              <w:rPr>
                <w:rFonts w:eastAsia="Calibri" w:cs="Arial"/>
                <w:szCs w:val="20"/>
              </w:rPr>
              <w:t xml:space="preserve">The </w:t>
            </w:r>
            <w:del w:id="8172" w:author="gorgemj" w:date="2017-11-26T20:05:00Z">
              <w:r w:rsidRPr="00E565BC" w:rsidDel="00F82440">
                <w:rPr>
                  <w:rFonts w:eastAsia="Calibri" w:cs="Arial"/>
                  <w:szCs w:val="20"/>
                </w:rPr>
                <w:delText>diverse actuation system</w:delText>
              </w:r>
            </w:del>
            <w:ins w:id="8173" w:author="gorgemj" w:date="2017-11-26T20:04:00Z">
              <w:r>
                <w:rPr>
                  <w:rFonts w:eastAsia="Calibri" w:cs="Arial"/>
                  <w:szCs w:val="20"/>
                </w:rPr>
                <w:t>DAS</w:t>
              </w:r>
            </w:ins>
            <w:r w:rsidRPr="00E565BC">
              <w:rPr>
                <w:rFonts w:eastAsia="Calibri" w:cs="Arial"/>
                <w:szCs w:val="20"/>
              </w:rPr>
              <w:t xml:space="preserve"> is a </w:t>
            </w:r>
            <w:del w:id="8174" w:author="gorgemj" w:date="2017-11-24T17:57:00Z">
              <w:r w:rsidRPr="00E565BC" w:rsidDel="006272A4">
                <w:rPr>
                  <w:rFonts w:eastAsia="Calibri" w:cs="Arial"/>
                  <w:szCs w:val="20"/>
                </w:rPr>
                <w:delText>nonsafety-related</w:delText>
              </w:r>
            </w:del>
            <w:proofErr w:type="spellStart"/>
            <w:ins w:id="8175" w:author="gorgemj" w:date="2017-11-24T17:57:00Z">
              <w:r>
                <w:rPr>
                  <w:rFonts w:eastAsia="Calibri" w:cs="Arial"/>
                  <w:szCs w:val="20"/>
                </w:rPr>
                <w:t>DiD</w:t>
              </w:r>
            </w:ins>
            <w:proofErr w:type="spellEnd"/>
            <w:r w:rsidRPr="00E565BC">
              <w:rPr>
                <w:rFonts w:eastAsia="Calibri" w:cs="Arial"/>
                <w:szCs w:val="20"/>
              </w:rPr>
              <w:t xml:space="preserve">, diverse system that provides an alternate means of initiating reactor trip and actuating selected engineered safety features, and providing plant information to the operator. The </w:t>
            </w:r>
            <w:del w:id="8176" w:author="gorgemj" w:date="2017-11-26T20:05:00Z">
              <w:r w:rsidRPr="00E565BC" w:rsidDel="00F82440">
                <w:rPr>
                  <w:rFonts w:eastAsia="Calibri" w:cs="Arial"/>
                  <w:szCs w:val="20"/>
                </w:rPr>
                <w:delText>diverse actuation system</w:delText>
              </w:r>
            </w:del>
            <w:ins w:id="8177" w:author="gorgemj" w:date="2017-11-26T20:05:00Z">
              <w:r>
                <w:rPr>
                  <w:rFonts w:eastAsia="Calibri" w:cs="Arial"/>
                  <w:szCs w:val="20"/>
                </w:rPr>
                <w:t>DAS</w:t>
              </w:r>
            </w:ins>
            <w:r w:rsidRPr="00E565BC">
              <w:rPr>
                <w:rFonts w:eastAsia="Calibri" w:cs="Arial"/>
                <w:szCs w:val="20"/>
              </w:rPr>
              <w:t xml:space="preserve"> is described in </w:t>
            </w:r>
            <w:ins w:id="8178" w:author="gorgemj" w:date="2017-11-24T17:07:00Z">
              <w:r>
                <w:rPr>
                  <w:rFonts w:cs="Arial"/>
                </w:rPr>
                <w:t xml:space="preserve">the </w:t>
              </w:r>
              <w:r w:rsidRPr="00993D67">
                <w:rPr>
                  <w:rFonts w:cs="Arial"/>
                  <w:b/>
                </w:rPr>
                <w:t>AP1000</w:t>
              </w:r>
              <w:r>
                <w:rPr>
                  <w:rFonts w:cs="Arial"/>
                </w:rPr>
                <w:t xml:space="preserve"> plant DCD [2]</w:t>
              </w:r>
            </w:ins>
            <w:del w:id="8179" w:author="gorgemj" w:date="2017-11-24T17:07:00Z">
              <w:r w:rsidRPr="00E565BC" w:rsidDel="00F87C2C">
                <w:rPr>
                  <w:rFonts w:eastAsia="Calibri" w:cs="Arial"/>
                  <w:szCs w:val="20"/>
                </w:rPr>
                <w:delText>DCD</w:delText>
              </w:r>
            </w:del>
            <w:r w:rsidRPr="00E565BC">
              <w:rPr>
                <w:rFonts w:eastAsia="Calibri" w:cs="Arial"/>
                <w:szCs w:val="20"/>
              </w:rPr>
              <w:t xml:space="preserve"> </w:t>
            </w:r>
            <w:r>
              <w:rPr>
                <w:rFonts w:eastAsia="Calibri" w:cs="Arial"/>
                <w:szCs w:val="20"/>
              </w:rPr>
              <w:t>Section</w:t>
            </w:r>
            <w:r w:rsidRPr="00E565BC">
              <w:rPr>
                <w:rFonts w:eastAsia="Calibri" w:cs="Arial"/>
                <w:szCs w:val="20"/>
              </w:rPr>
              <w:t xml:space="preserve"> 7.7.1.11.</w:t>
            </w:r>
          </w:p>
        </w:tc>
      </w:tr>
      <w:tr w:rsidR="00AD701B" w:rsidRPr="00817CEB" w:rsidTr="004C121E">
        <w:trPr>
          <w:cantSplit/>
          <w:trPrChange w:id="8180" w:author="gorgemj" w:date="2017-11-30T12:36:00Z">
            <w:trPr>
              <w:gridBefore w:val="6"/>
              <w:gridAfter w:val="0"/>
              <w:cantSplit/>
            </w:trPr>
          </w:trPrChange>
        </w:trPr>
        <w:tc>
          <w:tcPr>
            <w:tcW w:w="947" w:type="dxa"/>
            <w:tcPrChange w:id="8181" w:author="gorgemj" w:date="2017-11-30T12:36:00Z">
              <w:tcPr>
                <w:tcW w:w="945" w:type="dxa"/>
                <w:gridSpan w:val="6"/>
              </w:tcPr>
            </w:tcPrChange>
          </w:tcPr>
          <w:p w:rsidR="00AD701B" w:rsidRPr="003D654B" w:rsidRDefault="00AD701B" w:rsidP="004E7469">
            <w:pPr>
              <w:autoSpaceDE w:val="0"/>
              <w:autoSpaceDN w:val="0"/>
              <w:adjustRightInd w:val="0"/>
              <w:spacing w:before="60" w:after="60" w:line="280" w:lineRule="atLeast"/>
              <w:jc w:val="center"/>
              <w:rPr>
                <w:rFonts w:cs="Arial"/>
                <w:rPrChange w:id="8182" w:author="gorgemj" w:date="2017-11-23T15:34:00Z">
                  <w:rPr>
                    <w:rFonts w:cs="Arial"/>
                    <w:b/>
                  </w:rPr>
                </w:rPrChange>
              </w:rPr>
            </w:pPr>
            <w:r w:rsidRPr="003D654B">
              <w:rPr>
                <w:rFonts w:cs="Arial"/>
                <w:rPrChange w:id="8183" w:author="gorgemj" w:date="2017-11-23T15:34:00Z">
                  <w:rPr>
                    <w:rFonts w:cs="Arial"/>
                    <w:b/>
                  </w:rPr>
                </w:rPrChange>
              </w:rPr>
              <w:t>6.33</w:t>
            </w:r>
          </w:p>
        </w:tc>
        <w:tc>
          <w:tcPr>
            <w:tcW w:w="693" w:type="dxa"/>
            <w:tcPrChange w:id="8184" w:author="gorgemj" w:date="2017-11-30T12:36:00Z">
              <w:tcPr>
                <w:tcW w:w="747" w:type="dxa"/>
                <w:gridSpan w:val="3"/>
              </w:tcPr>
            </w:tcPrChange>
          </w:tcPr>
          <w:p w:rsidR="00AD701B" w:rsidRPr="003D654B" w:rsidRDefault="00AD701B" w:rsidP="004E7469">
            <w:pPr>
              <w:autoSpaceDE w:val="0"/>
              <w:autoSpaceDN w:val="0"/>
              <w:adjustRightInd w:val="0"/>
              <w:spacing w:before="60" w:after="60" w:line="280" w:lineRule="atLeast"/>
              <w:jc w:val="center"/>
              <w:rPr>
                <w:rFonts w:cs="Arial"/>
                <w:bCs/>
                <w:color w:val="000000"/>
                <w:sz w:val="24"/>
                <w:szCs w:val="24"/>
                <w:rPrChange w:id="8185" w:author="gorgemj" w:date="2017-11-23T15:34:00Z">
                  <w:rPr>
                    <w:rFonts w:cs="Arial"/>
                    <w:b/>
                    <w:bCs/>
                    <w:color w:val="000000"/>
                    <w:sz w:val="24"/>
                    <w:szCs w:val="24"/>
                  </w:rPr>
                </w:rPrChange>
              </w:rPr>
            </w:pPr>
            <w:r w:rsidRPr="003D654B">
              <w:rPr>
                <w:rFonts w:cs="Arial"/>
                <w:bCs/>
                <w:rPrChange w:id="8186" w:author="gorgemj" w:date="2017-11-23T15:34:00Z">
                  <w:rPr>
                    <w:rFonts w:cs="Arial"/>
                    <w:b/>
                    <w:bCs/>
                  </w:rPr>
                </w:rPrChange>
              </w:rPr>
              <w:t>1</w:t>
            </w:r>
            <w:del w:id="8187" w:author="gorgemj" w:date="2017-11-26T19:17:00Z">
              <w:r w:rsidRPr="003D654B" w:rsidDel="00B74719">
                <w:rPr>
                  <w:rFonts w:cs="Arial"/>
                  <w:bCs/>
                  <w:rPrChange w:id="8188" w:author="gorgemj" w:date="2017-11-23T15:34:00Z">
                    <w:rPr>
                      <w:rFonts w:cs="Arial"/>
                      <w:b/>
                      <w:bCs/>
                    </w:rPr>
                  </w:rPrChange>
                </w:rPr>
                <w:delText>-</w:delText>
              </w:r>
            </w:del>
            <w:del w:id="8189" w:author="gorgemj" w:date="2017-11-23T15:34:00Z">
              <w:r w:rsidRPr="003D654B" w:rsidDel="003D654B">
                <w:rPr>
                  <w:rFonts w:cs="Arial"/>
                  <w:bCs/>
                  <w:rPrChange w:id="8190" w:author="gorgemj" w:date="2017-11-23T15:34:00Z">
                    <w:rPr>
                      <w:rFonts w:cs="Arial"/>
                      <w:b/>
                      <w:bCs/>
                    </w:rPr>
                  </w:rPrChange>
                </w:rPr>
                <w:delText>3</w:delText>
              </w:r>
            </w:del>
          </w:p>
        </w:tc>
        <w:tc>
          <w:tcPr>
            <w:tcW w:w="5038" w:type="dxa"/>
            <w:gridSpan w:val="2"/>
            <w:tcPrChange w:id="8191" w:author="gorgemj" w:date="2017-11-30T12:36:00Z">
              <w:tcPr>
                <w:tcW w:w="6768" w:type="dxa"/>
                <w:gridSpan w:val="7"/>
              </w:tcPr>
            </w:tcPrChange>
          </w:tcPr>
          <w:p w:rsidR="00AD701B" w:rsidRPr="00817CEB" w:rsidRDefault="00AD701B" w:rsidP="00F579E8">
            <w:pPr>
              <w:autoSpaceDE w:val="0"/>
              <w:autoSpaceDN w:val="0"/>
              <w:adjustRightInd w:val="0"/>
              <w:spacing w:before="60" w:after="60" w:line="280" w:lineRule="atLeast"/>
              <w:rPr>
                <w:rFonts w:eastAsia="Calibri" w:cs="Arial"/>
              </w:rPr>
            </w:pPr>
            <w:r w:rsidRPr="00817CEB">
              <w:rPr>
                <w:rFonts w:eastAsia="Calibri" w:cs="Arial"/>
              </w:rPr>
              <w:t>The design:</w:t>
            </w:r>
          </w:p>
          <w:p w:rsidR="00AD701B" w:rsidRPr="00817CEB" w:rsidRDefault="00AD701B" w:rsidP="00F579E8">
            <w:pPr>
              <w:tabs>
                <w:tab w:val="left" w:pos="432"/>
              </w:tabs>
              <w:autoSpaceDE w:val="0"/>
              <w:autoSpaceDN w:val="0"/>
              <w:adjustRightInd w:val="0"/>
              <w:spacing w:before="60" w:after="60" w:line="280" w:lineRule="atLeast"/>
              <w:ind w:left="432" w:hanging="432"/>
              <w:rPr>
                <w:rFonts w:eastAsia="Calibri" w:cs="Arial"/>
              </w:rPr>
            </w:pPr>
            <w:r w:rsidRPr="00817CEB">
              <w:rPr>
                <w:rFonts w:eastAsia="Calibri" w:cs="Arial"/>
              </w:rPr>
              <w:t xml:space="preserve">(a) </w:t>
            </w:r>
            <w:r>
              <w:rPr>
                <w:rFonts w:eastAsia="Calibri" w:cs="Arial"/>
              </w:rPr>
              <w:tab/>
            </w:r>
            <w:r w:rsidRPr="00817CEB">
              <w:rPr>
                <w:rFonts w:eastAsia="Calibri" w:cs="Arial"/>
              </w:rPr>
              <w:t xml:space="preserve">Shall prevent operator actions that could compromise the effectiveness of the protection system in operational states and in accident conditions, but </w:t>
            </w:r>
            <w:ins w:id="8192" w:author="gorgemj" w:date="2017-11-23T15:34:00Z">
              <w:r>
                <w:rPr>
                  <w:rFonts w:eastAsia="Calibri" w:cs="Arial"/>
                </w:rPr>
                <w:t xml:space="preserve">shall </w:t>
              </w:r>
            </w:ins>
            <w:r w:rsidRPr="00817CEB">
              <w:rPr>
                <w:rFonts w:eastAsia="Calibri" w:cs="Arial"/>
              </w:rPr>
              <w:t>not counteract correct operator actions in accident conditions;</w:t>
            </w:r>
          </w:p>
          <w:p w:rsidR="00AD701B" w:rsidRPr="00817CEB" w:rsidRDefault="00AD701B" w:rsidP="00F579E8">
            <w:pPr>
              <w:tabs>
                <w:tab w:val="left" w:pos="432"/>
              </w:tabs>
              <w:autoSpaceDE w:val="0"/>
              <w:autoSpaceDN w:val="0"/>
              <w:adjustRightInd w:val="0"/>
              <w:spacing w:before="60" w:after="60" w:line="280" w:lineRule="atLeast"/>
              <w:ind w:left="432" w:hanging="432"/>
              <w:rPr>
                <w:rFonts w:eastAsia="Calibri" w:cs="Arial"/>
              </w:rPr>
            </w:pPr>
            <w:r w:rsidRPr="00817CEB">
              <w:rPr>
                <w:rFonts w:eastAsia="Calibri" w:cs="Arial"/>
              </w:rPr>
              <w:t xml:space="preserve">(b) </w:t>
            </w:r>
            <w:r>
              <w:rPr>
                <w:rFonts w:eastAsia="Calibri" w:cs="Arial"/>
              </w:rPr>
              <w:tab/>
            </w:r>
            <w:r w:rsidRPr="00817CEB">
              <w:rPr>
                <w:rFonts w:eastAsia="Calibri" w:cs="Arial"/>
              </w:rPr>
              <w:t>Shall automate various safety actions to actuate safety systems so that operator action is not necessary within a justified period of time from the onset of anticipated operational occurrences or accident conditions;</w:t>
            </w:r>
          </w:p>
          <w:p w:rsidR="00AD701B" w:rsidRPr="00817CEB" w:rsidRDefault="00AD701B" w:rsidP="00F579E8">
            <w:pPr>
              <w:tabs>
                <w:tab w:val="left" w:pos="432"/>
              </w:tabs>
              <w:autoSpaceDE w:val="0"/>
              <w:autoSpaceDN w:val="0"/>
              <w:adjustRightInd w:val="0"/>
              <w:spacing w:before="60" w:after="60" w:line="280" w:lineRule="atLeast"/>
              <w:ind w:left="432" w:hanging="432"/>
              <w:rPr>
                <w:rFonts w:eastAsia="Calibri" w:cs="Arial"/>
              </w:rPr>
            </w:pPr>
            <w:r w:rsidRPr="00817CEB">
              <w:rPr>
                <w:rFonts w:eastAsia="Calibri" w:cs="Arial"/>
              </w:rPr>
              <w:t xml:space="preserve">(c) </w:t>
            </w:r>
            <w:r>
              <w:rPr>
                <w:rFonts w:eastAsia="Calibri" w:cs="Arial"/>
              </w:rPr>
              <w:tab/>
            </w:r>
            <w:r w:rsidRPr="00817CEB">
              <w:rPr>
                <w:rFonts w:eastAsia="Calibri" w:cs="Arial"/>
              </w:rPr>
              <w:t>Shall make relevant information available to the operator for monitoring the effects of automatic actions.</w:t>
            </w:r>
          </w:p>
        </w:tc>
        <w:tc>
          <w:tcPr>
            <w:tcW w:w="6912" w:type="dxa"/>
            <w:gridSpan w:val="3"/>
            <w:tcPrChange w:id="8193" w:author="gorgemj" w:date="2017-11-30T12:36:00Z">
              <w:tcPr>
                <w:tcW w:w="5130" w:type="dxa"/>
                <w:gridSpan w:val="8"/>
              </w:tcPr>
            </w:tcPrChange>
          </w:tcPr>
          <w:p w:rsidR="00AD701B" w:rsidRDefault="00AD701B" w:rsidP="00F579E8">
            <w:pPr>
              <w:spacing w:before="60" w:after="60" w:line="280" w:lineRule="atLeast"/>
              <w:rPr>
                <w:rFonts w:cs="Arial"/>
              </w:rPr>
            </w:pPr>
            <w:r w:rsidRPr="00817CEB">
              <w:rPr>
                <w:rFonts w:cs="Arial"/>
              </w:rPr>
              <w:t>See response for Requirement 61</w:t>
            </w:r>
            <w:r>
              <w:rPr>
                <w:rFonts w:cs="Arial"/>
              </w:rPr>
              <w:t xml:space="preserve">and </w:t>
            </w:r>
            <w:ins w:id="8194" w:author="gorgemj" w:date="2017-11-26T20:46:00Z">
              <w:r>
                <w:rPr>
                  <w:rFonts w:eastAsia="Calibri" w:cs="Arial"/>
                </w:rPr>
                <w:t>Paragraph</w:t>
              </w:r>
            </w:ins>
            <w:del w:id="8195" w:author="gorgemj" w:date="2017-11-26T20:46:00Z">
              <w:r w:rsidDel="004B08EF">
                <w:rPr>
                  <w:rFonts w:cs="Arial"/>
                </w:rPr>
                <w:delText>Item</w:delText>
              </w:r>
            </w:del>
            <w:r>
              <w:rPr>
                <w:rFonts w:cs="Arial"/>
              </w:rPr>
              <w:t xml:space="preserve"> 6.32</w:t>
            </w:r>
            <w:r w:rsidRPr="00817CEB">
              <w:rPr>
                <w:rFonts w:cs="Arial"/>
              </w:rPr>
              <w:t>.</w:t>
            </w:r>
          </w:p>
          <w:p w:rsidR="00AD701B" w:rsidRPr="00E565BC" w:rsidRDefault="00AD701B" w:rsidP="00F579E8">
            <w:pPr>
              <w:autoSpaceDE w:val="0"/>
              <w:autoSpaceDN w:val="0"/>
              <w:adjustRightInd w:val="0"/>
              <w:spacing w:before="60" w:after="60" w:line="280" w:lineRule="atLeast"/>
              <w:rPr>
                <w:rFonts w:eastAsia="Calibri" w:cs="Arial"/>
              </w:rPr>
            </w:pPr>
            <w:r>
              <w:rPr>
                <w:rFonts w:eastAsia="Calibri" w:cs="Arial"/>
              </w:rPr>
              <w:t>The PMS design includes the following features:</w:t>
            </w:r>
          </w:p>
          <w:p w:rsidR="00AD701B" w:rsidRPr="00E565BC" w:rsidRDefault="00AD701B" w:rsidP="001D39A8">
            <w:pPr>
              <w:pStyle w:val="ListParagraph"/>
              <w:numPr>
                <w:ilvl w:val="0"/>
                <w:numId w:val="11"/>
              </w:numPr>
              <w:spacing w:before="60" w:after="60" w:line="280" w:lineRule="atLeast"/>
              <w:rPr>
                <w:rFonts w:cs="Arial"/>
                <w:b/>
              </w:rPr>
            </w:pPr>
            <w:r w:rsidRPr="00E565BC">
              <w:rPr>
                <w:rFonts w:eastAsia="Calibri" w:cs="Arial"/>
                <w:szCs w:val="20"/>
                <w:lang w:eastAsia="en-US"/>
              </w:rPr>
              <w:t xml:space="preserve">The </w:t>
            </w:r>
            <w:del w:id="8196" w:author="gorgemj" w:date="2017-11-24T17:25:00Z">
              <w:r w:rsidRPr="00E565BC" w:rsidDel="001D58B5">
                <w:rPr>
                  <w:rFonts w:eastAsia="Calibri" w:cs="Arial"/>
                  <w:szCs w:val="20"/>
                  <w:lang w:eastAsia="en-US"/>
                </w:rPr>
                <w:delText>Protection system</w:delText>
              </w:r>
            </w:del>
            <w:ins w:id="8197" w:author="gorgemj" w:date="2017-11-24T17:25:00Z">
              <w:r>
                <w:rPr>
                  <w:rFonts w:eastAsia="Calibri" w:cs="Arial"/>
                  <w:szCs w:val="20"/>
                  <w:lang w:eastAsia="en-US"/>
                </w:rPr>
                <w:t>PMS</w:t>
              </w:r>
            </w:ins>
            <w:r w:rsidRPr="00E565BC">
              <w:rPr>
                <w:rFonts w:eastAsia="Calibri" w:cs="Arial"/>
                <w:szCs w:val="20"/>
                <w:lang w:eastAsia="en-US"/>
              </w:rPr>
              <w:t xml:space="preserve"> is designed so that operator cannot compromise its effectiveness</w:t>
            </w:r>
            <w:r>
              <w:rPr>
                <w:rFonts w:eastAsia="Calibri" w:cs="Arial"/>
                <w:szCs w:val="20"/>
                <w:lang w:eastAsia="en-US"/>
              </w:rPr>
              <w:t xml:space="preserve">. </w:t>
            </w:r>
            <w:r w:rsidRPr="00E565BC">
              <w:rPr>
                <w:rFonts w:eastAsia="Calibri" w:cs="Arial"/>
                <w:szCs w:val="20"/>
                <w:lang w:eastAsia="en-US"/>
              </w:rPr>
              <w:t xml:space="preserve">For example, each channel used in reactor trip can be bypassed, as discussed in </w:t>
            </w:r>
            <w:ins w:id="8198" w:author="gorgemj" w:date="2017-11-24T17:07:00Z">
              <w:r>
                <w:rPr>
                  <w:rFonts w:cs="Arial"/>
                </w:rPr>
                <w:t xml:space="preserve">the </w:t>
              </w:r>
              <w:r w:rsidRPr="00993D67">
                <w:rPr>
                  <w:rFonts w:cs="Arial"/>
                  <w:b/>
                </w:rPr>
                <w:t>AP1000</w:t>
              </w:r>
              <w:r>
                <w:rPr>
                  <w:rFonts w:cs="Arial"/>
                </w:rPr>
                <w:t xml:space="preserve"> plant DCD [2]</w:t>
              </w:r>
            </w:ins>
            <w:del w:id="8199" w:author="gorgemj" w:date="2017-11-24T17:07:00Z">
              <w:r w:rsidRPr="00E565BC" w:rsidDel="00F87C2C">
                <w:rPr>
                  <w:rFonts w:eastAsia="Calibri" w:cs="Arial"/>
                  <w:szCs w:val="20"/>
                  <w:lang w:eastAsia="en-US"/>
                </w:rPr>
                <w:delText>DCD</w:delText>
              </w:r>
            </w:del>
            <w:r w:rsidRPr="00E565BC">
              <w:rPr>
                <w:rFonts w:eastAsia="Calibri" w:cs="Arial"/>
                <w:szCs w:val="20"/>
                <w:lang w:eastAsia="en-US"/>
              </w:rPr>
              <w:t xml:space="preserve"> </w:t>
            </w:r>
            <w:r>
              <w:rPr>
                <w:rFonts w:eastAsia="Calibri" w:cs="Arial"/>
                <w:szCs w:val="20"/>
                <w:lang w:eastAsia="en-US"/>
              </w:rPr>
              <w:t>Section</w:t>
            </w:r>
            <w:r w:rsidRPr="00E565BC">
              <w:rPr>
                <w:rFonts w:eastAsia="Calibri" w:cs="Arial"/>
                <w:szCs w:val="20"/>
                <w:lang w:eastAsia="en-US"/>
              </w:rPr>
              <w:t xml:space="preserve"> 7.1.2.9, except for reactor trips resulting from manual initiations. One channel can be bypassed for an indefinite period of time with the normal two-out-of-four trip logic automatically reverting to a two-out-of-three trip logic. Bypassing two or more channels is not allowed.</w:t>
            </w:r>
            <w:r w:rsidRPr="00E565BC">
              <w:rPr>
                <w:rFonts w:cs="Arial"/>
                <w:szCs w:val="20"/>
              </w:rPr>
              <w:t xml:space="preserve"> </w:t>
            </w:r>
          </w:p>
          <w:p w:rsidR="00AD701B" w:rsidRPr="00F579E8" w:rsidRDefault="00AD701B" w:rsidP="00A366D5">
            <w:pPr>
              <w:pStyle w:val="ListParagraph"/>
              <w:numPr>
                <w:ilvl w:val="0"/>
                <w:numId w:val="11"/>
              </w:numPr>
              <w:spacing w:before="60" w:after="60" w:line="280" w:lineRule="atLeast"/>
              <w:rPr>
                <w:rFonts w:cs="Arial"/>
                <w:b/>
                <w:szCs w:val="20"/>
              </w:rPr>
            </w:pPr>
            <w:r w:rsidRPr="00E565BC">
              <w:rPr>
                <w:rFonts w:cs="Arial"/>
                <w:szCs w:val="20"/>
              </w:rPr>
              <w:t xml:space="preserve">The </w:t>
            </w:r>
            <w:del w:id="8200" w:author="gorgemj" w:date="2017-11-24T17:25:00Z">
              <w:r w:rsidRPr="00E565BC" w:rsidDel="001D58B5">
                <w:rPr>
                  <w:rFonts w:cs="Arial"/>
                  <w:b/>
                  <w:szCs w:val="20"/>
                </w:rPr>
                <w:delText>AP1000</w:delText>
              </w:r>
              <w:r w:rsidRPr="00E565BC" w:rsidDel="001D58B5">
                <w:rPr>
                  <w:rFonts w:cs="Arial"/>
                  <w:szCs w:val="20"/>
                </w:rPr>
                <w:delText xml:space="preserve"> plant </w:delText>
              </w:r>
            </w:del>
            <w:r w:rsidRPr="00E565BC">
              <w:rPr>
                <w:rFonts w:cs="Arial"/>
                <w:szCs w:val="20"/>
              </w:rPr>
              <w:t>PMS and passive safety systems are designed such that operator actions are not required for 72 h</w:t>
            </w:r>
            <w:ins w:id="8201" w:author="gorgemj" w:date="2017-11-24T17:25:00Z">
              <w:r>
                <w:rPr>
                  <w:rFonts w:cs="Arial"/>
                  <w:szCs w:val="20"/>
                </w:rPr>
                <w:t>ou</w:t>
              </w:r>
            </w:ins>
            <w:r w:rsidRPr="00E565BC">
              <w:rPr>
                <w:rFonts w:cs="Arial"/>
                <w:szCs w:val="20"/>
              </w:rPr>
              <w:t>r</w:t>
            </w:r>
            <w:ins w:id="8202" w:author="gorgemj" w:date="2017-11-24T17:25:00Z">
              <w:r>
                <w:rPr>
                  <w:rFonts w:cs="Arial"/>
                  <w:szCs w:val="20"/>
                </w:rPr>
                <w:t>s</w:t>
              </w:r>
            </w:ins>
            <w:r w:rsidRPr="00E565BC">
              <w:rPr>
                <w:rFonts w:cs="Arial"/>
                <w:szCs w:val="20"/>
              </w:rPr>
              <w:t xml:space="preserve"> following a </w:t>
            </w:r>
            <w:del w:id="8203" w:author="gorgemj" w:date="2017-11-24T15:47:00Z">
              <w:r w:rsidRPr="00E565BC" w:rsidDel="00D370A5">
                <w:rPr>
                  <w:rFonts w:cs="Arial"/>
                  <w:szCs w:val="20"/>
                </w:rPr>
                <w:delText>design basis accident</w:delText>
              </w:r>
            </w:del>
            <w:ins w:id="8204" w:author="gorgemj" w:date="2017-11-24T15:47:00Z">
              <w:r>
                <w:rPr>
                  <w:rFonts w:cs="Arial"/>
                  <w:szCs w:val="20"/>
                </w:rPr>
                <w:t>DB</w:t>
              </w:r>
            </w:ins>
            <w:ins w:id="8205" w:author="gorgemj" w:date="2017-11-24T17:25:00Z">
              <w:r>
                <w:rPr>
                  <w:rFonts w:cs="Arial"/>
                  <w:szCs w:val="20"/>
                </w:rPr>
                <w:t>E</w:t>
              </w:r>
            </w:ins>
            <w:r>
              <w:rPr>
                <w:rFonts w:cs="Arial"/>
                <w:szCs w:val="20"/>
              </w:rPr>
              <w:t>.</w:t>
            </w:r>
            <w:r w:rsidRPr="00E565BC">
              <w:rPr>
                <w:rFonts w:cs="Arial"/>
                <w:szCs w:val="20"/>
              </w:rPr>
              <w:t xml:space="preserve"> </w:t>
            </w:r>
          </w:p>
        </w:tc>
      </w:tr>
      <w:tr w:rsidR="00AD701B" w:rsidRPr="00817CEB" w:rsidTr="004C121E">
        <w:trPr>
          <w:cantSplit/>
          <w:trPrChange w:id="8206" w:author="gorgemj" w:date="2017-11-30T12:36:00Z">
            <w:trPr>
              <w:gridBefore w:val="6"/>
              <w:gridAfter w:val="0"/>
              <w:cantSplit/>
            </w:trPr>
          </w:trPrChange>
        </w:trPr>
        <w:tc>
          <w:tcPr>
            <w:tcW w:w="947" w:type="dxa"/>
            <w:tcPrChange w:id="8207" w:author="gorgemj" w:date="2017-11-30T12:36:00Z">
              <w:tcPr>
                <w:tcW w:w="945" w:type="dxa"/>
                <w:gridSpan w:val="6"/>
              </w:tcPr>
            </w:tcPrChange>
          </w:tcPr>
          <w:p w:rsidR="00AD701B" w:rsidRPr="003D654B" w:rsidRDefault="00AD701B" w:rsidP="00542606">
            <w:pPr>
              <w:autoSpaceDE w:val="0"/>
              <w:autoSpaceDN w:val="0"/>
              <w:adjustRightInd w:val="0"/>
              <w:spacing w:before="60" w:after="60" w:line="280" w:lineRule="atLeast"/>
              <w:jc w:val="center"/>
              <w:rPr>
                <w:rFonts w:cs="Arial"/>
                <w:rPrChange w:id="8208" w:author="gorgemj" w:date="2017-11-23T15:34:00Z">
                  <w:rPr>
                    <w:rFonts w:cs="Arial"/>
                    <w:b/>
                  </w:rPr>
                </w:rPrChange>
              </w:rPr>
            </w:pPr>
            <w:r w:rsidRPr="003D654B">
              <w:rPr>
                <w:rFonts w:cs="Arial"/>
                <w:rPrChange w:id="8209" w:author="gorgemj" w:date="2017-11-23T15:34:00Z">
                  <w:rPr>
                    <w:rFonts w:cs="Arial"/>
                    <w:b/>
                  </w:rPr>
                </w:rPrChange>
              </w:rPr>
              <w:t>6.33 (cont.)</w:t>
            </w:r>
          </w:p>
        </w:tc>
        <w:tc>
          <w:tcPr>
            <w:tcW w:w="693" w:type="dxa"/>
            <w:tcPrChange w:id="8210" w:author="gorgemj" w:date="2017-11-30T12:36:00Z">
              <w:tcPr>
                <w:tcW w:w="747" w:type="dxa"/>
                <w:gridSpan w:val="3"/>
              </w:tcPr>
            </w:tcPrChange>
          </w:tcPr>
          <w:p w:rsidR="00AD701B" w:rsidRPr="003D654B" w:rsidRDefault="00AD701B" w:rsidP="00542606">
            <w:pPr>
              <w:autoSpaceDE w:val="0"/>
              <w:autoSpaceDN w:val="0"/>
              <w:adjustRightInd w:val="0"/>
              <w:spacing w:before="60" w:after="60" w:line="280" w:lineRule="atLeast"/>
              <w:jc w:val="center"/>
              <w:rPr>
                <w:rFonts w:cs="Arial"/>
                <w:bCs/>
                <w:color w:val="000000"/>
                <w:sz w:val="24"/>
                <w:szCs w:val="24"/>
                <w:rPrChange w:id="8211" w:author="gorgemj" w:date="2017-11-23T15:34:00Z">
                  <w:rPr>
                    <w:rFonts w:cs="Arial"/>
                    <w:b/>
                    <w:bCs/>
                    <w:color w:val="000000"/>
                    <w:sz w:val="24"/>
                    <w:szCs w:val="24"/>
                  </w:rPr>
                </w:rPrChange>
              </w:rPr>
            </w:pPr>
            <w:r w:rsidRPr="003D654B">
              <w:rPr>
                <w:rFonts w:cs="Arial"/>
                <w:bCs/>
                <w:rPrChange w:id="8212" w:author="gorgemj" w:date="2017-11-23T15:34:00Z">
                  <w:rPr>
                    <w:rFonts w:cs="Arial"/>
                    <w:b/>
                    <w:bCs/>
                  </w:rPr>
                </w:rPrChange>
              </w:rPr>
              <w:t>1</w:t>
            </w:r>
            <w:del w:id="8213" w:author="gorgemj" w:date="2017-11-26T19:17:00Z">
              <w:r w:rsidRPr="003D654B" w:rsidDel="00B74719">
                <w:rPr>
                  <w:rFonts w:cs="Arial"/>
                  <w:bCs/>
                  <w:rPrChange w:id="8214" w:author="gorgemj" w:date="2017-11-23T15:34:00Z">
                    <w:rPr>
                      <w:rFonts w:cs="Arial"/>
                      <w:b/>
                      <w:bCs/>
                    </w:rPr>
                  </w:rPrChange>
                </w:rPr>
                <w:delText>-3</w:delText>
              </w:r>
            </w:del>
          </w:p>
        </w:tc>
        <w:tc>
          <w:tcPr>
            <w:tcW w:w="5038" w:type="dxa"/>
            <w:gridSpan w:val="2"/>
            <w:tcPrChange w:id="8215" w:author="gorgemj" w:date="2017-11-30T12:36:00Z">
              <w:tcPr>
                <w:tcW w:w="6768" w:type="dxa"/>
                <w:gridSpan w:val="7"/>
              </w:tcPr>
            </w:tcPrChange>
          </w:tcPr>
          <w:p w:rsidR="00AD701B" w:rsidRPr="00817CEB" w:rsidRDefault="00AD701B" w:rsidP="00F579E8">
            <w:pPr>
              <w:tabs>
                <w:tab w:val="left" w:pos="432"/>
              </w:tabs>
              <w:autoSpaceDE w:val="0"/>
              <w:autoSpaceDN w:val="0"/>
              <w:adjustRightInd w:val="0"/>
              <w:spacing w:before="60" w:after="60" w:line="280" w:lineRule="atLeast"/>
              <w:ind w:left="432" w:hanging="432"/>
              <w:rPr>
                <w:rFonts w:eastAsia="Calibri" w:cs="Arial"/>
              </w:rPr>
            </w:pPr>
          </w:p>
        </w:tc>
        <w:tc>
          <w:tcPr>
            <w:tcW w:w="6912" w:type="dxa"/>
            <w:gridSpan w:val="3"/>
            <w:tcPrChange w:id="8216" w:author="gorgemj" w:date="2017-11-30T12:36:00Z">
              <w:tcPr>
                <w:tcW w:w="5130" w:type="dxa"/>
                <w:gridSpan w:val="8"/>
              </w:tcPr>
            </w:tcPrChange>
          </w:tcPr>
          <w:p w:rsidR="00AD701B" w:rsidRDefault="00AD701B">
            <w:pPr>
              <w:pStyle w:val="ListParagraph"/>
              <w:numPr>
                <w:ilvl w:val="0"/>
                <w:numId w:val="11"/>
              </w:numPr>
              <w:spacing w:before="60" w:after="60" w:line="280" w:lineRule="atLeast"/>
            </w:pPr>
            <w:r w:rsidRPr="00E565BC">
              <w:rPr>
                <w:rFonts w:cs="Arial"/>
                <w:szCs w:val="20"/>
              </w:rPr>
              <w:t xml:space="preserve">An analysis is conducted to identify the appropriate variables and to establish the appropriate design bases and qualification criteria for instrumentation employed by the operator for monitoring conditions in the </w:t>
            </w:r>
            <w:del w:id="8217" w:author="gorgemj" w:date="2017-11-26T20:31:00Z">
              <w:r w:rsidRPr="00E565BC" w:rsidDel="00FC263D">
                <w:rPr>
                  <w:rFonts w:cs="Arial"/>
                  <w:szCs w:val="20"/>
                </w:rPr>
                <w:delText>reactor coolant system</w:delText>
              </w:r>
            </w:del>
            <w:ins w:id="8218" w:author="gorgemj" w:date="2017-11-26T20:31:00Z">
              <w:r>
                <w:rPr>
                  <w:rFonts w:cs="Arial"/>
                  <w:szCs w:val="20"/>
                </w:rPr>
                <w:t>RCS</w:t>
              </w:r>
            </w:ins>
            <w:r w:rsidRPr="00E565BC">
              <w:rPr>
                <w:rFonts w:cs="Arial"/>
                <w:szCs w:val="20"/>
              </w:rPr>
              <w:t xml:space="preserve">, the secondary heat removal system, the containment, and the systems used for attaining a safe shutdown condition. This selection of monitored variables is based on the guidance provided in Regulatory Guide 1.97. The variables and instrument design criterion selected for the </w:t>
            </w:r>
            <w:r w:rsidRPr="00165097">
              <w:rPr>
                <w:rFonts w:cs="Arial"/>
                <w:b/>
                <w:szCs w:val="20"/>
              </w:rPr>
              <w:t>AP1000</w:t>
            </w:r>
            <w:r w:rsidRPr="00E565BC">
              <w:rPr>
                <w:rFonts w:cs="Arial"/>
                <w:szCs w:val="20"/>
              </w:rPr>
              <w:t xml:space="preserve"> </w:t>
            </w:r>
            <w:r>
              <w:rPr>
                <w:rFonts w:cs="Arial"/>
                <w:szCs w:val="20"/>
              </w:rPr>
              <w:t xml:space="preserve">plant </w:t>
            </w:r>
            <w:r w:rsidRPr="00E565BC">
              <w:rPr>
                <w:rFonts w:cs="Arial"/>
                <w:szCs w:val="20"/>
              </w:rPr>
              <w:t xml:space="preserve">is described in </w:t>
            </w:r>
            <w:ins w:id="8219" w:author="gorgemj" w:date="2017-11-24T17:07:00Z">
              <w:r>
                <w:rPr>
                  <w:rFonts w:cs="Arial"/>
                </w:rPr>
                <w:t xml:space="preserve">the </w:t>
              </w:r>
              <w:r w:rsidRPr="00993D67">
                <w:rPr>
                  <w:rFonts w:cs="Arial"/>
                  <w:b/>
                </w:rPr>
                <w:t>AP1000</w:t>
              </w:r>
              <w:r>
                <w:rPr>
                  <w:rFonts w:cs="Arial"/>
                </w:rPr>
                <w:t xml:space="preserve"> plant DCD [2]</w:t>
              </w:r>
            </w:ins>
            <w:del w:id="8220" w:author="gorgemj" w:date="2017-11-24T17:07:00Z">
              <w:r w:rsidRPr="00E565BC" w:rsidDel="00F87C2C">
                <w:rPr>
                  <w:rFonts w:cs="Arial"/>
                  <w:szCs w:val="20"/>
                </w:rPr>
                <w:delText>DCD</w:delText>
              </w:r>
            </w:del>
            <w:r w:rsidRPr="00E565BC">
              <w:rPr>
                <w:rFonts w:cs="Arial"/>
                <w:szCs w:val="20"/>
              </w:rPr>
              <w:t xml:space="preserve"> </w:t>
            </w:r>
            <w:r>
              <w:rPr>
                <w:rFonts w:cs="Arial"/>
                <w:szCs w:val="20"/>
              </w:rPr>
              <w:t>Sections </w:t>
            </w:r>
            <w:r w:rsidRPr="00E565BC">
              <w:rPr>
                <w:rFonts w:cs="Arial"/>
                <w:szCs w:val="20"/>
              </w:rPr>
              <w:t>7.5.2 and 7.5.3. (</w:t>
            </w:r>
            <w:r>
              <w:rPr>
                <w:rFonts w:cs="Arial"/>
                <w:szCs w:val="20"/>
              </w:rPr>
              <w:t>Also see</w:t>
            </w:r>
            <w:del w:id="8221" w:author="gorgemj" w:date="2017-11-24T17:07:00Z">
              <w:r w:rsidRPr="00E565BC" w:rsidDel="00F87C2C">
                <w:rPr>
                  <w:rFonts w:cs="Arial"/>
                  <w:szCs w:val="20"/>
                </w:rPr>
                <w:delText xml:space="preserve"> </w:delText>
              </w:r>
            </w:del>
            <w:ins w:id="8222" w:author="gorgemj" w:date="2017-11-24T17:07:00Z">
              <w:r>
                <w:rPr>
                  <w:rFonts w:cs="Arial"/>
                </w:rPr>
                <w:t xml:space="preserve"> </w:t>
              </w:r>
              <w:r w:rsidRPr="00993D67">
                <w:rPr>
                  <w:rFonts w:cs="Arial"/>
                  <w:b/>
                </w:rPr>
                <w:t>AP1000</w:t>
              </w:r>
              <w:r>
                <w:rPr>
                  <w:rFonts w:cs="Arial"/>
                </w:rPr>
                <w:t xml:space="preserve"> plant DCD [2]</w:t>
              </w:r>
            </w:ins>
            <w:del w:id="8223" w:author="gorgemj" w:date="2017-11-24T17:07:00Z">
              <w:r w:rsidRPr="00E565BC" w:rsidDel="00F87C2C">
                <w:rPr>
                  <w:rFonts w:cs="Arial"/>
                  <w:szCs w:val="20"/>
                </w:rPr>
                <w:delText>DCD</w:delText>
              </w:r>
            </w:del>
            <w:r>
              <w:rPr>
                <w:rFonts w:cs="Arial"/>
                <w:szCs w:val="20"/>
              </w:rPr>
              <w:t xml:space="preserve"> Section 7.5 “Safety</w:t>
            </w:r>
            <w:r>
              <w:rPr>
                <w:rFonts w:cs="Arial"/>
                <w:szCs w:val="20"/>
              </w:rPr>
              <w:noBreakHyphen/>
            </w:r>
            <w:r w:rsidRPr="00E565BC">
              <w:rPr>
                <w:rFonts w:cs="Arial"/>
                <w:szCs w:val="20"/>
              </w:rPr>
              <w:t>Related Display Information”</w:t>
            </w:r>
            <w:r>
              <w:rPr>
                <w:rFonts w:cs="Arial"/>
                <w:szCs w:val="20"/>
              </w:rPr>
              <w:t>.</w:t>
            </w:r>
            <w:r w:rsidRPr="00E565BC">
              <w:rPr>
                <w:rFonts w:cs="Arial"/>
                <w:szCs w:val="20"/>
              </w:rPr>
              <w:t>)</w:t>
            </w:r>
          </w:p>
        </w:tc>
      </w:tr>
      <w:tr w:rsidR="00AD701B" w:rsidRPr="00817CEB" w:rsidDel="003D654B" w:rsidTr="004C121E">
        <w:trPr>
          <w:cantSplit/>
          <w:del w:id="8224" w:author="gorgemj" w:date="2017-11-23T15:35:00Z"/>
          <w:trPrChange w:id="8225" w:author="gorgemj" w:date="2017-11-30T12:36:00Z">
            <w:trPr>
              <w:gridBefore w:val="6"/>
              <w:gridAfter w:val="0"/>
              <w:cantSplit/>
            </w:trPr>
          </w:trPrChange>
        </w:trPr>
        <w:tc>
          <w:tcPr>
            <w:tcW w:w="947" w:type="dxa"/>
            <w:tcPrChange w:id="8226" w:author="gorgemj" w:date="2017-11-30T12:36:00Z">
              <w:tcPr>
                <w:tcW w:w="945" w:type="dxa"/>
                <w:gridSpan w:val="6"/>
              </w:tcPr>
            </w:tcPrChange>
          </w:tcPr>
          <w:p w:rsidR="00AD701B" w:rsidDel="003D654B" w:rsidRDefault="00AD701B" w:rsidP="00F579E8">
            <w:pPr>
              <w:keepNext/>
              <w:keepLines/>
              <w:autoSpaceDE w:val="0"/>
              <w:autoSpaceDN w:val="0"/>
              <w:adjustRightInd w:val="0"/>
              <w:spacing w:before="60" w:after="60" w:line="280" w:lineRule="atLeast"/>
              <w:jc w:val="center"/>
              <w:rPr>
                <w:del w:id="8227" w:author="gorgemj" w:date="2017-11-23T15:35:00Z"/>
                <w:rFonts w:cs="Arial"/>
                <w:b/>
              </w:rPr>
            </w:pPr>
          </w:p>
        </w:tc>
        <w:tc>
          <w:tcPr>
            <w:tcW w:w="693" w:type="dxa"/>
            <w:tcPrChange w:id="8228" w:author="gorgemj" w:date="2017-11-30T12:36:00Z">
              <w:tcPr>
                <w:tcW w:w="747" w:type="dxa"/>
                <w:gridSpan w:val="3"/>
              </w:tcPr>
            </w:tcPrChange>
          </w:tcPr>
          <w:p w:rsidR="00AD701B" w:rsidDel="003D654B" w:rsidRDefault="00AD701B" w:rsidP="00F579E8">
            <w:pPr>
              <w:keepNext/>
              <w:keepLines/>
              <w:autoSpaceDE w:val="0"/>
              <w:autoSpaceDN w:val="0"/>
              <w:adjustRightInd w:val="0"/>
              <w:spacing w:before="60" w:after="60" w:line="280" w:lineRule="atLeast"/>
              <w:jc w:val="center"/>
              <w:rPr>
                <w:del w:id="8229" w:author="gorgemj" w:date="2017-11-23T15:35:00Z"/>
                <w:rFonts w:cs="Arial"/>
                <w:b/>
                <w:bCs/>
              </w:rPr>
            </w:pPr>
          </w:p>
        </w:tc>
        <w:tc>
          <w:tcPr>
            <w:tcW w:w="5038" w:type="dxa"/>
            <w:gridSpan w:val="2"/>
            <w:tcPrChange w:id="8230" w:author="gorgemj" w:date="2017-11-30T12:36:00Z">
              <w:tcPr>
                <w:tcW w:w="6768" w:type="dxa"/>
                <w:gridSpan w:val="7"/>
              </w:tcPr>
            </w:tcPrChange>
          </w:tcPr>
          <w:p w:rsidR="00AD701B" w:rsidDel="003D654B" w:rsidRDefault="00AD701B" w:rsidP="00F579E8">
            <w:pPr>
              <w:keepNext/>
              <w:keepLines/>
              <w:autoSpaceDE w:val="0"/>
              <w:autoSpaceDN w:val="0"/>
              <w:adjustRightInd w:val="0"/>
              <w:spacing w:before="60" w:after="60" w:line="280" w:lineRule="atLeast"/>
              <w:ind w:left="1602" w:hanging="1602"/>
              <w:rPr>
                <w:del w:id="8231" w:author="gorgemj" w:date="2017-11-23T15:35:00Z"/>
                <w:rFonts w:cs="Arial"/>
                <w:b/>
                <w:color w:val="000000"/>
                <w:sz w:val="24"/>
                <w:szCs w:val="24"/>
              </w:rPr>
            </w:pPr>
            <w:del w:id="8232" w:author="gorgemj" w:date="2017-11-23T15:34:00Z">
              <w:r w:rsidRPr="00817CEB" w:rsidDel="003D654B">
                <w:rPr>
                  <w:rFonts w:eastAsia="Calibri" w:cs="Arial"/>
                  <w:b/>
                  <w:bCs/>
                </w:rPr>
                <w:delText>Requirement 62: Reliability and testability of instrumentation and control systems</w:delText>
              </w:r>
            </w:del>
          </w:p>
        </w:tc>
        <w:tc>
          <w:tcPr>
            <w:tcW w:w="6912" w:type="dxa"/>
            <w:gridSpan w:val="3"/>
            <w:tcPrChange w:id="8233" w:author="gorgemj" w:date="2017-11-30T12:36:00Z">
              <w:tcPr>
                <w:tcW w:w="5130" w:type="dxa"/>
                <w:gridSpan w:val="8"/>
              </w:tcPr>
            </w:tcPrChange>
          </w:tcPr>
          <w:p w:rsidR="00AD701B" w:rsidDel="003D654B" w:rsidRDefault="00AD701B" w:rsidP="00F579E8">
            <w:pPr>
              <w:keepNext/>
              <w:keepLines/>
              <w:spacing w:before="60" w:after="60" w:line="280" w:lineRule="atLeast"/>
              <w:rPr>
                <w:del w:id="8234" w:author="gorgemj" w:date="2017-11-23T15:35:00Z"/>
                <w:rFonts w:cs="Arial"/>
                <w:b/>
              </w:rPr>
            </w:pPr>
          </w:p>
        </w:tc>
      </w:tr>
      <w:tr w:rsidR="00AD701B" w:rsidRPr="00817CEB" w:rsidTr="004C121E">
        <w:trPr>
          <w:cantSplit/>
          <w:trPrChange w:id="8235" w:author="gorgemj" w:date="2017-11-30T12:36:00Z">
            <w:trPr>
              <w:gridBefore w:val="6"/>
              <w:gridAfter w:val="0"/>
              <w:cantSplit/>
            </w:trPr>
          </w:trPrChange>
        </w:trPr>
        <w:tc>
          <w:tcPr>
            <w:tcW w:w="947" w:type="dxa"/>
            <w:tcPrChange w:id="8236" w:author="gorgemj" w:date="2017-11-30T12:36:00Z">
              <w:tcPr>
                <w:tcW w:w="945" w:type="dxa"/>
                <w:gridSpan w:val="6"/>
              </w:tcPr>
            </w:tcPrChange>
          </w:tcPr>
          <w:p w:rsidR="00AD701B" w:rsidRDefault="00AD701B" w:rsidP="00F579E8">
            <w:pPr>
              <w:keepNext/>
              <w:keepLines/>
              <w:autoSpaceDE w:val="0"/>
              <w:autoSpaceDN w:val="0"/>
              <w:adjustRightInd w:val="0"/>
              <w:spacing w:before="60" w:after="60" w:line="280" w:lineRule="atLeast"/>
              <w:jc w:val="center"/>
              <w:rPr>
                <w:rFonts w:cs="Arial"/>
                <w:b/>
              </w:rPr>
            </w:pPr>
          </w:p>
        </w:tc>
        <w:tc>
          <w:tcPr>
            <w:tcW w:w="693" w:type="dxa"/>
            <w:tcPrChange w:id="8237" w:author="gorgemj" w:date="2017-11-30T12:36:00Z">
              <w:tcPr>
                <w:tcW w:w="747" w:type="dxa"/>
                <w:gridSpan w:val="3"/>
              </w:tcPr>
            </w:tcPrChange>
          </w:tcPr>
          <w:p w:rsidR="00AD701B" w:rsidRDefault="00AD701B" w:rsidP="00F579E8">
            <w:pPr>
              <w:keepNext/>
              <w:keepLines/>
              <w:autoSpaceDE w:val="0"/>
              <w:autoSpaceDN w:val="0"/>
              <w:adjustRightInd w:val="0"/>
              <w:spacing w:before="60" w:after="60" w:line="280" w:lineRule="atLeast"/>
              <w:jc w:val="center"/>
              <w:rPr>
                <w:rFonts w:cs="Arial"/>
                <w:b/>
                <w:bCs/>
              </w:rPr>
            </w:pPr>
          </w:p>
        </w:tc>
        <w:tc>
          <w:tcPr>
            <w:tcW w:w="5038" w:type="dxa"/>
            <w:gridSpan w:val="2"/>
            <w:tcPrChange w:id="8238" w:author="gorgemj" w:date="2017-11-30T12:36:00Z">
              <w:tcPr>
                <w:tcW w:w="6768" w:type="dxa"/>
                <w:gridSpan w:val="7"/>
              </w:tcPr>
            </w:tcPrChange>
          </w:tcPr>
          <w:p w:rsidR="00AD701B" w:rsidRDefault="00AD701B" w:rsidP="00F579E8">
            <w:pPr>
              <w:keepNext/>
              <w:keepLines/>
              <w:autoSpaceDE w:val="0"/>
              <w:autoSpaceDN w:val="0"/>
              <w:adjustRightInd w:val="0"/>
              <w:spacing w:before="60" w:after="60" w:line="280" w:lineRule="atLeast"/>
              <w:rPr>
                <w:ins w:id="8239" w:author="gorgemj" w:date="2017-11-23T15:35:00Z"/>
                <w:rFonts w:eastAsia="Calibri" w:cs="Arial"/>
                <w:b/>
                <w:bCs/>
              </w:rPr>
            </w:pPr>
            <w:ins w:id="8240" w:author="gorgemj" w:date="2017-11-23T15:35:00Z">
              <w:r w:rsidRPr="003D654B">
                <w:rPr>
                  <w:rFonts w:eastAsia="Calibri" w:cs="Arial"/>
                  <w:b/>
                  <w:bCs/>
                </w:rPr>
                <w:t xml:space="preserve">Requirement 62: Reliability and testability of instrumentation and control systems </w:t>
              </w:r>
            </w:ins>
          </w:p>
          <w:p w:rsidR="00AD701B" w:rsidRPr="00817CEB" w:rsidRDefault="00AD701B" w:rsidP="00F579E8">
            <w:pPr>
              <w:keepNext/>
              <w:keepLines/>
              <w:autoSpaceDE w:val="0"/>
              <w:autoSpaceDN w:val="0"/>
              <w:adjustRightInd w:val="0"/>
              <w:spacing w:before="60" w:after="60" w:line="280" w:lineRule="atLeast"/>
              <w:rPr>
                <w:rFonts w:eastAsia="Calibri" w:cs="Arial"/>
                <w:b/>
                <w:bCs/>
              </w:rPr>
            </w:pPr>
            <w:r w:rsidRPr="00817CEB">
              <w:rPr>
                <w:rFonts w:eastAsia="Calibri" w:cs="Arial"/>
                <w:b/>
                <w:bCs/>
              </w:rPr>
              <w:t>Instrumentation and control systems for items important to safety at the nuclear power plant shall be designed for high functional reliability and periodic testability commensurate with the safety function(s) to be performed.</w:t>
            </w:r>
          </w:p>
        </w:tc>
        <w:tc>
          <w:tcPr>
            <w:tcW w:w="6912" w:type="dxa"/>
            <w:gridSpan w:val="3"/>
            <w:tcPrChange w:id="8241" w:author="gorgemj" w:date="2017-11-30T12:36:00Z">
              <w:tcPr>
                <w:tcW w:w="5130" w:type="dxa"/>
                <w:gridSpan w:val="8"/>
              </w:tcPr>
            </w:tcPrChange>
          </w:tcPr>
          <w:p w:rsidR="00AD701B" w:rsidRDefault="00AD701B">
            <w:pPr>
              <w:spacing w:before="60" w:after="60" w:line="280" w:lineRule="atLeast"/>
              <w:rPr>
                <w:ins w:id="8242" w:author="gorgemj" w:date="2017-11-26T19:18:00Z"/>
                <w:rFonts w:eastAsia="Calibri" w:cs="Arial"/>
                <w:color w:val="000624"/>
              </w:rPr>
            </w:pPr>
            <w:r w:rsidRPr="00E26342">
              <w:rPr>
                <w:rFonts w:cs="Arial"/>
              </w:rPr>
              <w:t>The</w:t>
            </w:r>
            <w:r w:rsidRPr="00817CEB">
              <w:rPr>
                <w:rFonts w:eastAsia="Calibri" w:cs="Arial"/>
                <w:color w:val="000624"/>
              </w:rPr>
              <w:t xml:space="preserve"> </w:t>
            </w:r>
            <w:del w:id="8243" w:author="gorgemj" w:date="2017-11-24T17:26:00Z">
              <w:r w:rsidRPr="00817CEB" w:rsidDel="001D58B5">
                <w:rPr>
                  <w:rFonts w:eastAsia="Calibri" w:cs="Arial"/>
                  <w:b/>
                  <w:color w:val="000624"/>
                </w:rPr>
                <w:delText>AP1000</w:delText>
              </w:r>
              <w:r w:rsidRPr="00817CEB" w:rsidDel="001D58B5">
                <w:rPr>
                  <w:rFonts w:eastAsia="Calibri" w:cs="Arial"/>
                  <w:color w:val="000624"/>
                </w:rPr>
                <w:delText xml:space="preserve"> </w:delText>
              </w:r>
              <w:r w:rsidDel="001D58B5">
                <w:rPr>
                  <w:rFonts w:eastAsia="Calibri" w:cs="Arial"/>
                  <w:color w:val="000624"/>
                </w:rPr>
                <w:delText>plant</w:delText>
              </w:r>
              <w:r w:rsidRPr="00817CEB" w:rsidDel="001D58B5">
                <w:rPr>
                  <w:rFonts w:eastAsia="Calibri" w:cs="Arial"/>
                  <w:color w:val="000624"/>
                </w:rPr>
                <w:delText xml:space="preserve"> </w:delText>
              </w:r>
              <w:r w:rsidRPr="00817CEB" w:rsidDel="001D58B5">
                <w:rPr>
                  <w:rFonts w:eastAsia="Calibri" w:cs="Arial"/>
                </w:rPr>
                <w:delText>protection and safety monitoring system (</w:delText>
              </w:r>
            </w:del>
            <w:r w:rsidRPr="00817CEB">
              <w:rPr>
                <w:rFonts w:eastAsia="Calibri" w:cs="Arial"/>
              </w:rPr>
              <w:t>PMS</w:t>
            </w:r>
            <w:del w:id="8244" w:author="gorgemj" w:date="2017-11-24T17:26:00Z">
              <w:r w:rsidRPr="00817CEB" w:rsidDel="001D58B5">
                <w:rPr>
                  <w:rFonts w:eastAsia="Calibri" w:cs="Arial"/>
                </w:rPr>
                <w:delText>)</w:delText>
              </w:r>
            </w:del>
            <w:r w:rsidRPr="00817CEB">
              <w:rPr>
                <w:rFonts w:eastAsia="Calibri" w:cs="Arial"/>
                <w:color w:val="000624"/>
              </w:rPr>
              <w:t xml:space="preserve"> consists of four redundant divisio</w:t>
            </w:r>
            <w:r>
              <w:rPr>
                <w:rFonts w:eastAsia="Calibri" w:cs="Arial"/>
                <w:color w:val="000624"/>
              </w:rPr>
              <w:t xml:space="preserve">ns, designated A, B, C, and D. </w:t>
            </w:r>
            <w:r w:rsidRPr="00817CEB">
              <w:rPr>
                <w:rFonts w:eastAsia="Calibri" w:cs="Arial"/>
                <w:color w:val="000624"/>
              </w:rPr>
              <w:t xml:space="preserve">The PMS performs the necessary </w:t>
            </w:r>
            <w:del w:id="8245" w:author="gorgemj" w:date="2017-11-24T17:58:00Z">
              <w:r w:rsidRPr="00817CEB" w:rsidDel="006272A4">
                <w:rPr>
                  <w:rFonts w:eastAsia="Calibri" w:cs="Arial"/>
                  <w:color w:val="000624"/>
                </w:rPr>
                <w:delText>safety-related</w:delText>
              </w:r>
            </w:del>
            <w:ins w:id="8246" w:author="gorgemj" w:date="2017-11-24T17:58:00Z">
              <w:r>
                <w:rPr>
                  <w:rFonts w:eastAsia="Calibri" w:cs="Arial"/>
                  <w:color w:val="000624"/>
                </w:rPr>
                <w:t>safety</w:t>
              </w:r>
            </w:ins>
            <w:r w:rsidRPr="00817CEB">
              <w:rPr>
                <w:rFonts w:eastAsia="Calibri" w:cs="Arial"/>
                <w:color w:val="000624"/>
              </w:rPr>
              <w:t xml:space="preserve"> signal acquisition, calculations, setpoint comparison, coincidence logic</w:t>
            </w:r>
            <w:r>
              <w:rPr>
                <w:rFonts w:eastAsia="Calibri" w:cs="Arial"/>
                <w:color w:val="000624"/>
              </w:rPr>
              <w:t xml:space="preserve"> (2 out of 4)</w:t>
            </w:r>
            <w:r w:rsidRPr="00817CEB">
              <w:rPr>
                <w:rFonts w:eastAsia="Calibri" w:cs="Arial"/>
                <w:color w:val="000624"/>
              </w:rPr>
              <w:t>, reactor trip/</w:t>
            </w:r>
            <w:ins w:id="8247" w:author="gorgemj" w:date="2017-11-25T20:35:00Z">
              <w:r w:rsidRPr="00817CEB">
                <w:rPr>
                  <w:rFonts w:eastAsia="Calibri" w:cs="Arial"/>
                </w:rPr>
                <w:t xml:space="preserve"> engineered safety features</w:t>
              </w:r>
            </w:ins>
            <w:del w:id="8248" w:author="gorgemj" w:date="2017-11-25T20:35:00Z">
              <w:r w:rsidRPr="00817CEB" w:rsidDel="00A1646E">
                <w:rPr>
                  <w:rFonts w:eastAsia="Calibri" w:cs="Arial"/>
                  <w:color w:val="000624"/>
                </w:rPr>
                <w:delText>ESF</w:delText>
              </w:r>
            </w:del>
            <w:r w:rsidRPr="00817CEB">
              <w:rPr>
                <w:rFonts w:eastAsia="Calibri" w:cs="Arial"/>
                <w:color w:val="000624"/>
              </w:rPr>
              <w:t xml:space="preserve"> actuation functions, and component control functions to achieve and maintain the plant</w:t>
            </w:r>
            <w:r>
              <w:rPr>
                <w:rFonts w:eastAsia="Calibri" w:cs="Arial"/>
                <w:color w:val="000624"/>
              </w:rPr>
              <w:t xml:space="preserve"> in a safe shutdown condition. </w:t>
            </w:r>
            <w:r w:rsidRPr="00817CEB">
              <w:rPr>
                <w:rFonts w:eastAsia="Calibri" w:cs="Arial"/>
                <w:color w:val="000624"/>
              </w:rPr>
              <w:t>The PMS also contains maintenance and test functions to verify proper operation of the system. The PMS includes four redundant safety displays, one for each division, located on the primary dedicated s</w:t>
            </w:r>
            <w:r>
              <w:rPr>
                <w:rFonts w:eastAsia="Calibri" w:cs="Arial"/>
                <w:color w:val="000624"/>
              </w:rPr>
              <w:t xml:space="preserve">afety panel </w:t>
            </w:r>
            <w:del w:id="8249" w:author="gorgemj" w:date="2017-11-26T17:30:00Z">
              <w:r w:rsidDel="00AF7865">
                <w:rPr>
                  <w:rFonts w:eastAsia="Calibri" w:cs="Arial"/>
                  <w:color w:val="000624"/>
                </w:rPr>
                <w:delText>(PDSP) i</w:delText>
              </w:r>
            </w:del>
            <w:ins w:id="8250" w:author="gorgemj" w:date="2017-11-26T17:30:00Z">
              <w:r>
                <w:rPr>
                  <w:rFonts w:eastAsia="Calibri" w:cs="Arial"/>
                  <w:color w:val="000624"/>
                </w:rPr>
                <w:t>i</w:t>
              </w:r>
            </w:ins>
            <w:r>
              <w:rPr>
                <w:rFonts w:eastAsia="Calibri" w:cs="Arial"/>
                <w:color w:val="000624"/>
              </w:rPr>
              <w:t xml:space="preserve">n the MCR. </w:t>
            </w:r>
            <w:r w:rsidRPr="00817CEB">
              <w:rPr>
                <w:rFonts w:eastAsia="Calibri" w:cs="Arial"/>
                <w:color w:val="000624"/>
              </w:rPr>
              <w:t>Four redundant divisions are provided to satisfy single failure criteria and improve plant availability.</w:t>
            </w:r>
          </w:p>
          <w:p w:rsidR="00AD701B" w:rsidRDefault="00AD701B" w:rsidP="00B74719">
            <w:pPr>
              <w:spacing w:before="60" w:after="60" w:line="280" w:lineRule="atLeast"/>
              <w:rPr>
                <w:ins w:id="8251" w:author="gorgemj" w:date="2017-11-26T19:18:00Z"/>
                <w:rFonts w:eastAsia="Calibri" w:cs="Arial"/>
                <w:color w:val="000624"/>
              </w:rPr>
            </w:pPr>
            <w:ins w:id="8252" w:author="gorgemj" w:date="2017-11-26T19:18:00Z">
              <w:r w:rsidRPr="00817CEB">
                <w:rPr>
                  <w:rFonts w:eastAsia="Calibri" w:cs="Arial"/>
                  <w:color w:val="000624"/>
                </w:rPr>
                <w:t xml:space="preserve">The I&amp;C equipment performing reactor trip and </w:t>
              </w:r>
              <w:r w:rsidRPr="00817CEB">
                <w:rPr>
                  <w:rFonts w:eastAsia="Calibri" w:cs="Arial"/>
                </w:rPr>
                <w:t>engineered safety features</w:t>
              </w:r>
              <w:r w:rsidRPr="00817CEB">
                <w:rPr>
                  <w:rFonts w:eastAsia="Calibri" w:cs="Arial"/>
                  <w:color w:val="000624"/>
                </w:rPr>
                <w:t xml:space="preserve"> actuation functions, their related sensors, and the reactor trip switchgear are, for the </w:t>
              </w:r>
              <w:r>
                <w:rPr>
                  <w:rFonts w:eastAsia="Calibri" w:cs="Arial"/>
                  <w:color w:val="000624"/>
                </w:rPr>
                <w:t xml:space="preserve">most part, four-way redundant. </w:t>
              </w:r>
              <w:r w:rsidRPr="00817CEB">
                <w:rPr>
                  <w:rFonts w:eastAsia="Calibri" w:cs="Arial"/>
                  <w:color w:val="000624"/>
                </w:rPr>
                <w:t>This redundancy permits the use of bypass logic so that a division or individual channel out of service can be accommodated by the operating portions of the protection system reverting to a two-out-of-three logic</w:t>
              </w:r>
              <w:r>
                <w:rPr>
                  <w:rFonts w:eastAsia="Calibri" w:cs="Arial"/>
                  <w:color w:val="000624"/>
                </w:rPr>
                <w:t xml:space="preserve"> from a two-out-of-four </w:t>
              </w:r>
              <w:r w:rsidRPr="00817CEB">
                <w:rPr>
                  <w:rFonts w:eastAsia="Calibri" w:cs="Arial"/>
                  <w:color w:val="000624"/>
                </w:rPr>
                <w:t>logic.</w:t>
              </w:r>
            </w:ins>
          </w:p>
          <w:p w:rsidR="00AD701B" w:rsidRDefault="00AD701B" w:rsidP="00B74719">
            <w:pPr>
              <w:spacing w:before="60" w:after="60" w:line="280" w:lineRule="atLeast"/>
              <w:rPr>
                <w:ins w:id="8253" w:author="gorgemj" w:date="2017-11-26T19:18:00Z"/>
                <w:rFonts w:eastAsia="Calibri" w:cs="Arial"/>
                <w:color w:val="000624"/>
              </w:rPr>
            </w:pPr>
            <w:ins w:id="8254" w:author="gorgemj" w:date="2017-11-26T19:18:00Z">
              <w:r>
                <w:rPr>
                  <w:rFonts w:eastAsia="Calibri" w:cs="Arial"/>
                  <w:color w:val="000624"/>
                </w:rPr>
                <w:t xml:space="preserve">The PMS is described in </w:t>
              </w:r>
              <w:r>
                <w:rPr>
                  <w:rFonts w:cs="Arial"/>
                </w:rPr>
                <w:t xml:space="preserve">the </w:t>
              </w:r>
              <w:r w:rsidRPr="00993D67">
                <w:rPr>
                  <w:rFonts w:cs="Arial"/>
                  <w:b/>
                </w:rPr>
                <w:t>AP1000</w:t>
              </w:r>
              <w:r>
                <w:rPr>
                  <w:rFonts w:cs="Arial"/>
                </w:rPr>
                <w:t xml:space="preserve"> plant DCD [2]</w:t>
              </w:r>
              <w:r>
                <w:rPr>
                  <w:rFonts w:eastAsia="Calibri" w:cs="Arial"/>
                  <w:color w:val="000624"/>
                </w:rPr>
                <w:t xml:space="preserve"> Chapter 7.</w:t>
              </w:r>
            </w:ins>
          </w:p>
          <w:p w:rsidR="00AD701B" w:rsidRPr="00F579E8" w:rsidRDefault="00AD701B">
            <w:pPr>
              <w:spacing w:before="60" w:after="60" w:line="280" w:lineRule="atLeast"/>
              <w:rPr>
                <w:rFonts w:eastAsia="Calibri" w:cs="Arial"/>
                <w:color w:val="000624"/>
              </w:rPr>
            </w:pPr>
            <w:ins w:id="8255" w:author="gorgemj" w:date="2017-11-26T19:18:00Z">
              <w:r w:rsidRPr="002D0A0E">
                <w:rPr>
                  <w:rFonts w:eastAsia="Calibri" w:cs="Arial"/>
                  <w:color w:val="000624"/>
                </w:rPr>
                <w:t xml:space="preserve">Additional information may be found in </w:t>
              </w:r>
              <w:r w:rsidRPr="00E565BC">
                <w:rPr>
                  <w:rFonts w:eastAsia="Calibri" w:cs="Arial"/>
                  <w:color w:val="000624"/>
                </w:rPr>
                <w:t>Reference 5</w:t>
              </w:r>
              <w:r>
                <w:rPr>
                  <w:rFonts w:eastAsia="Calibri" w:cs="Arial"/>
                  <w:color w:val="000624"/>
                </w:rPr>
                <w:t>:</w:t>
              </w:r>
              <w:r w:rsidRPr="00E565BC">
                <w:rPr>
                  <w:rFonts w:eastAsia="Calibri" w:cs="Arial"/>
                  <w:color w:val="000624"/>
                </w:rPr>
                <w:t xml:space="preserve"> Section 7 describes the fault tolerance features, and Section 6 describes the maintenance, test, and by</w:t>
              </w:r>
              <w:r>
                <w:rPr>
                  <w:rFonts w:eastAsia="Calibri" w:cs="Arial"/>
                  <w:color w:val="000624"/>
                </w:rPr>
                <w:t xml:space="preserve">pass features of the </w:t>
              </w:r>
            </w:ins>
            <w:ins w:id="8256" w:author="gorgemj" w:date="2017-11-26T20:24:00Z">
              <w:r>
                <w:rPr>
                  <w:rFonts w:eastAsia="Calibri" w:cs="Arial"/>
                  <w:color w:val="000624"/>
                </w:rPr>
                <w:t>PMS</w:t>
              </w:r>
            </w:ins>
            <w:ins w:id="8257" w:author="gorgemj" w:date="2017-11-26T19:18:00Z">
              <w:r w:rsidRPr="00E565BC">
                <w:rPr>
                  <w:rFonts w:eastAsia="Calibri" w:cs="Arial"/>
                  <w:color w:val="000624"/>
                </w:rPr>
                <w:t>.</w:t>
              </w:r>
            </w:ins>
          </w:p>
        </w:tc>
      </w:tr>
      <w:tr w:rsidR="00AD701B" w:rsidRPr="00817CEB" w:rsidDel="00B74719" w:rsidTr="004C121E">
        <w:trPr>
          <w:cantSplit/>
          <w:del w:id="8258" w:author="gorgemj" w:date="2017-11-26T19:18:00Z"/>
          <w:trPrChange w:id="8259" w:author="gorgemj" w:date="2017-11-30T12:36:00Z">
            <w:trPr>
              <w:gridBefore w:val="6"/>
              <w:gridAfter w:val="0"/>
              <w:cantSplit/>
            </w:trPr>
          </w:trPrChange>
        </w:trPr>
        <w:tc>
          <w:tcPr>
            <w:tcW w:w="947" w:type="dxa"/>
            <w:tcPrChange w:id="8260" w:author="gorgemj" w:date="2017-11-30T12:36:00Z">
              <w:tcPr>
                <w:tcW w:w="945" w:type="dxa"/>
                <w:gridSpan w:val="6"/>
              </w:tcPr>
            </w:tcPrChange>
          </w:tcPr>
          <w:p w:rsidR="00AD701B" w:rsidDel="00B74719" w:rsidRDefault="00AD701B" w:rsidP="00542606">
            <w:pPr>
              <w:autoSpaceDE w:val="0"/>
              <w:autoSpaceDN w:val="0"/>
              <w:adjustRightInd w:val="0"/>
              <w:spacing w:before="60" w:after="60" w:line="280" w:lineRule="atLeast"/>
              <w:jc w:val="center"/>
              <w:rPr>
                <w:del w:id="8261" w:author="gorgemj" w:date="2017-11-26T19:18:00Z"/>
                <w:rFonts w:cs="Arial"/>
                <w:b/>
              </w:rPr>
            </w:pPr>
          </w:p>
        </w:tc>
        <w:tc>
          <w:tcPr>
            <w:tcW w:w="693" w:type="dxa"/>
            <w:tcPrChange w:id="8262" w:author="gorgemj" w:date="2017-11-30T12:36:00Z">
              <w:tcPr>
                <w:tcW w:w="747" w:type="dxa"/>
                <w:gridSpan w:val="3"/>
              </w:tcPr>
            </w:tcPrChange>
          </w:tcPr>
          <w:p w:rsidR="00AD701B" w:rsidDel="00B74719" w:rsidRDefault="00AD701B" w:rsidP="00542606">
            <w:pPr>
              <w:autoSpaceDE w:val="0"/>
              <w:autoSpaceDN w:val="0"/>
              <w:adjustRightInd w:val="0"/>
              <w:spacing w:before="60" w:after="60" w:line="280" w:lineRule="atLeast"/>
              <w:jc w:val="center"/>
              <w:rPr>
                <w:del w:id="8263" w:author="gorgemj" w:date="2017-11-26T19:18:00Z"/>
                <w:rFonts w:cs="Arial"/>
                <w:b/>
                <w:bCs/>
              </w:rPr>
            </w:pPr>
          </w:p>
        </w:tc>
        <w:tc>
          <w:tcPr>
            <w:tcW w:w="5038" w:type="dxa"/>
            <w:gridSpan w:val="2"/>
            <w:tcPrChange w:id="8264" w:author="gorgemj" w:date="2017-11-30T12:36:00Z">
              <w:tcPr>
                <w:tcW w:w="6768" w:type="dxa"/>
                <w:gridSpan w:val="7"/>
              </w:tcPr>
            </w:tcPrChange>
          </w:tcPr>
          <w:p w:rsidR="00AD701B" w:rsidRPr="00817CEB" w:rsidDel="00B74719" w:rsidRDefault="00AD701B" w:rsidP="00542606">
            <w:pPr>
              <w:autoSpaceDE w:val="0"/>
              <w:autoSpaceDN w:val="0"/>
              <w:adjustRightInd w:val="0"/>
              <w:spacing w:before="60" w:after="60" w:line="280" w:lineRule="atLeast"/>
              <w:rPr>
                <w:del w:id="8265" w:author="gorgemj" w:date="2017-11-26T19:18:00Z"/>
                <w:rFonts w:eastAsia="Calibri" w:cs="Arial"/>
                <w:b/>
                <w:bCs/>
              </w:rPr>
            </w:pPr>
          </w:p>
        </w:tc>
        <w:tc>
          <w:tcPr>
            <w:tcW w:w="6912" w:type="dxa"/>
            <w:gridSpan w:val="3"/>
            <w:tcPrChange w:id="8266" w:author="gorgemj" w:date="2017-11-30T12:36:00Z">
              <w:tcPr>
                <w:tcW w:w="5130" w:type="dxa"/>
                <w:gridSpan w:val="8"/>
              </w:tcPr>
            </w:tcPrChange>
          </w:tcPr>
          <w:p w:rsidR="00AD701B" w:rsidDel="00B74719" w:rsidRDefault="00AD701B" w:rsidP="00542606">
            <w:pPr>
              <w:spacing w:before="60" w:after="60" w:line="280" w:lineRule="atLeast"/>
              <w:rPr>
                <w:del w:id="8267" w:author="gorgemj" w:date="2017-11-26T19:18:00Z"/>
                <w:rFonts w:eastAsia="Calibri" w:cs="Arial"/>
                <w:color w:val="000624"/>
              </w:rPr>
            </w:pPr>
            <w:del w:id="8268" w:author="gorgemj" w:date="2017-11-26T19:18:00Z">
              <w:r w:rsidRPr="00817CEB" w:rsidDel="00B74719">
                <w:rPr>
                  <w:rFonts w:eastAsia="Calibri" w:cs="Arial"/>
                  <w:color w:val="000624"/>
                </w:rPr>
                <w:delText xml:space="preserve">The Instrumentation and Control (I&amp;C) equipment performing reactor trip and </w:delText>
              </w:r>
            </w:del>
            <w:del w:id="8269" w:author="gorgemj" w:date="2017-11-25T20:35:00Z">
              <w:r w:rsidRPr="00817CEB" w:rsidDel="00A1646E">
                <w:rPr>
                  <w:rFonts w:eastAsia="Calibri" w:cs="Arial"/>
                  <w:color w:val="000624"/>
                </w:rPr>
                <w:delText>ESF</w:delText>
              </w:r>
            </w:del>
            <w:del w:id="8270" w:author="gorgemj" w:date="2017-11-26T19:18:00Z">
              <w:r w:rsidRPr="00817CEB" w:rsidDel="00B74719">
                <w:rPr>
                  <w:rFonts w:eastAsia="Calibri" w:cs="Arial"/>
                  <w:color w:val="000624"/>
                </w:rPr>
                <w:delText xml:space="preserve"> actuation functions, their related sensors, and the reactor trip switchgear are, for the </w:delText>
              </w:r>
              <w:r w:rsidDel="00B74719">
                <w:rPr>
                  <w:rFonts w:eastAsia="Calibri" w:cs="Arial"/>
                  <w:color w:val="000624"/>
                </w:rPr>
                <w:delText xml:space="preserve">most part, four-way redundant. </w:delText>
              </w:r>
              <w:r w:rsidRPr="00817CEB" w:rsidDel="00B74719">
                <w:rPr>
                  <w:rFonts w:eastAsia="Calibri" w:cs="Arial"/>
                  <w:color w:val="000624"/>
                </w:rPr>
                <w:delText>This redundancy permits the use of bypass logic so that a division or individual channel out of service can be accommodated by the operating portions of the protection system reverting to a two-out-of-three (2oo3) logic from a two-out-of-four (2oo4) logic.</w:delText>
              </w:r>
            </w:del>
          </w:p>
          <w:p w:rsidR="00AD701B" w:rsidDel="00B74719" w:rsidRDefault="00AD701B" w:rsidP="00542606">
            <w:pPr>
              <w:spacing w:before="60" w:after="60" w:line="280" w:lineRule="atLeast"/>
              <w:rPr>
                <w:del w:id="8271" w:author="gorgemj" w:date="2017-11-26T19:18:00Z"/>
                <w:rFonts w:eastAsia="Calibri" w:cs="Arial"/>
                <w:color w:val="000624"/>
              </w:rPr>
            </w:pPr>
            <w:del w:id="8272" w:author="gorgemj" w:date="2017-11-26T19:18:00Z">
              <w:r w:rsidDel="00B74719">
                <w:rPr>
                  <w:rFonts w:eastAsia="Calibri" w:cs="Arial"/>
                  <w:color w:val="000624"/>
                </w:rPr>
                <w:delText xml:space="preserve">The PMS is described in </w:delText>
              </w:r>
            </w:del>
            <w:del w:id="8273" w:author="gorgemj" w:date="2017-11-24T17:07:00Z">
              <w:r w:rsidDel="00F87C2C">
                <w:rPr>
                  <w:rFonts w:eastAsia="Calibri" w:cs="Arial"/>
                  <w:color w:val="000624"/>
                </w:rPr>
                <w:delText>DCD</w:delText>
              </w:r>
            </w:del>
            <w:del w:id="8274" w:author="gorgemj" w:date="2017-11-26T19:18:00Z">
              <w:r w:rsidDel="00B74719">
                <w:rPr>
                  <w:rFonts w:eastAsia="Calibri" w:cs="Arial"/>
                  <w:color w:val="000624"/>
                </w:rPr>
                <w:delText xml:space="preserve"> Chapter 7.</w:delText>
              </w:r>
            </w:del>
          </w:p>
          <w:p w:rsidR="00AD701B" w:rsidRPr="003766F9" w:rsidDel="00B74719" w:rsidRDefault="00AD701B" w:rsidP="003766F9">
            <w:pPr>
              <w:pStyle w:val="Default"/>
              <w:spacing w:before="60" w:after="60" w:line="280" w:lineRule="atLeast"/>
              <w:rPr>
                <w:del w:id="8275" w:author="gorgemj" w:date="2017-11-26T19:18:00Z"/>
                <w:rFonts w:eastAsia="Calibri" w:cs="Arial"/>
                <w:color w:val="000624"/>
                <w:sz w:val="20"/>
                <w:szCs w:val="20"/>
              </w:rPr>
            </w:pPr>
            <w:del w:id="8276" w:author="gorgemj" w:date="2017-11-26T19:18:00Z">
              <w:r w:rsidRPr="002D0A0E" w:rsidDel="00B74719">
                <w:rPr>
                  <w:rFonts w:ascii="Arial" w:eastAsia="Calibri" w:hAnsi="Arial" w:cs="Arial"/>
                  <w:color w:val="000624"/>
                  <w:sz w:val="20"/>
                  <w:szCs w:val="20"/>
                </w:rPr>
                <w:delText xml:space="preserve">Additional information may be found in </w:delText>
              </w:r>
              <w:r w:rsidRPr="00E565BC" w:rsidDel="00B74719">
                <w:rPr>
                  <w:rFonts w:ascii="Arial" w:eastAsia="Calibri" w:hAnsi="Arial" w:cs="Arial"/>
                  <w:color w:val="000624"/>
                  <w:sz w:val="20"/>
                  <w:szCs w:val="20"/>
                </w:rPr>
                <w:delText>Reference 5</w:delText>
              </w:r>
              <w:r w:rsidDel="00B74719">
                <w:rPr>
                  <w:rFonts w:ascii="Arial" w:eastAsia="Calibri" w:hAnsi="Arial" w:cs="Arial"/>
                  <w:color w:val="000624"/>
                  <w:sz w:val="20"/>
                  <w:szCs w:val="20"/>
                </w:rPr>
                <w:delText>:</w:delText>
              </w:r>
              <w:r w:rsidRPr="00E565BC" w:rsidDel="00B74719">
                <w:rPr>
                  <w:rFonts w:ascii="Arial" w:eastAsia="Calibri" w:hAnsi="Arial" w:cs="Arial"/>
                  <w:color w:val="000624"/>
                  <w:sz w:val="20"/>
                  <w:szCs w:val="20"/>
                </w:rPr>
                <w:delText xml:space="preserve"> Section 7 describes the fault tolerance features, and Section 6 describes the maintenance, test, and bypass features of the protection and safety monitoring system.</w:delText>
              </w:r>
            </w:del>
          </w:p>
        </w:tc>
      </w:tr>
      <w:tr w:rsidR="00AD701B" w:rsidRPr="00817CEB" w:rsidTr="004C121E">
        <w:trPr>
          <w:cantSplit/>
          <w:trPrChange w:id="8277" w:author="gorgemj" w:date="2017-11-30T12:36:00Z">
            <w:trPr>
              <w:gridBefore w:val="6"/>
              <w:gridAfter w:val="0"/>
              <w:cantSplit/>
            </w:trPr>
          </w:trPrChange>
        </w:trPr>
        <w:tc>
          <w:tcPr>
            <w:tcW w:w="947" w:type="dxa"/>
            <w:tcPrChange w:id="8278" w:author="gorgemj" w:date="2017-11-30T12:36:00Z">
              <w:tcPr>
                <w:tcW w:w="945" w:type="dxa"/>
                <w:gridSpan w:val="6"/>
              </w:tcPr>
            </w:tcPrChange>
          </w:tcPr>
          <w:p w:rsidR="00AD701B" w:rsidRPr="003D654B" w:rsidRDefault="00AD701B" w:rsidP="00542606">
            <w:pPr>
              <w:autoSpaceDE w:val="0"/>
              <w:autoSpaceDN w:val="0"/>
              <w:adjustRightInd w:val="0"/>
              <w:spacing w:before="60" w:after="60" w:line="280" w:lineRule="atLeast"/>
              <w:jc w:val="center"/>
              <w:rPr>
                <w:rFonts w:cs="Arial"/>
                <w:rPrChange w:id="8279" w:author="gorgemj" w:date="2017-11-23T15:35:00Z">
                  <w:rPr>
                    <w:rFonts w:cs="Arial"/>
                    <w:b/>
                  </w:rPr>
                </w:rPrChange>
              </w:rPr>
            </w:pPr>
            <w:r w:rsidRPr="003D654B">
              <w:rPr>
                <w:rFonts w:cs="Arial"/>
                <w:rPrChange w:id="8280" w:author="gorgemj" w:date="2017-11-23T15:35:00Z">
                  <w:rPr>
                    <w:rFonts w:cs="Arial"/>
                    <w:b/>
                  </w:rPr>
                </w:rPrChange>
              </w:rPr>
              <w:t>6.34</w:t>
            </w:r>
          </w:p>
        </w:tc>
        <w:tc>
          <w:tcPr>
            <w:tcW w:w="693" w:type="dxa"/>
            <w:tcPrChange w:id="8281" w:author="gorgemj" w:date="2017-11-30T12:36:00Z">
              <w:tcPr>
                <w:tcW w:w="747" w:type="dxa"/>
                <w:gridSpan w:val="3"/>
              </w:tcPr>
            </w:tcPrChange>
          </w:tcPr>
          <w:p w:rsidR="00AD701B" w:rsidRPr="003D654B" w:rsidRDefault="00AD701B" w:rsidP="00542606">
            <w:pPr>
              <w:autoSpaceDE w:val="0"/>
              <w:autoSpaceDN w:val="0"/>
              <w:adjustRightInd w:val="0"/>
              <w:spacing w:before="60" w:after="60" w:line="280" w:lineRule="atLeast"/>
              <w:jc w:val="center"/>
              <w:rPr>
                <w:rFonts w:cs="Arial"/>
                <w:bCs/>
                <w:color w:val="000000"/>
                <w:sz w:val="24"/>
                <w:szCs w:val="24"/>
                <w:rPrChange w:id="8282" w:author="gorgemj" w:date="2017-11-23T15:35:00Z">
                  <w:rPr>
                    <w:rFonts w:cs="Arial"/>
                    <w:b/>
                    <w:bCs/>
                    <w:color w:val="000000"/>
                    <w:sz w:val="24"/>
                    <w:szCs w:val="24"/>
                  </w:rPr>
                </w:rPrChange>
              </w:rPr>
            </w:pPr>
            <w:r w:rsidRPr="003D654B">
              <w:rPr>
                <w:rFonts w:cs="Arial"/>
                <w:bCs/>
                <w:rPrChange w:id="8283" w:author="gorgemj" w:date="2017-11-23T15:35:00Z">
                  <w:rPr>
                    <w:rFonts w:cs="Arial"/>
                    <w:b/>
                    <w:bCs/>
                  </w:rPr>
                </w:rPrChange>
              </w:rPr>
              <w:t>1</w:t>
            </w:r>
          </w:p>
        </w:tc>
        <w:tc>
          <w:tcPr>
            <w:tcW w:w="5038" w:type="dxa"/>
            <w:gridSpan w:val="2"/>
            <w:tcPrChange w:id="8284" w:author="gorgemj" w:date="2017-11-30T12:36:00Z">
              <w:tcPr>
                <w:tcW w:w="6768" w:type="dxa"/>
                <w:gridSpan w:val="7"/>
              </w:tcPr>
            </w:tcPrChange>
          </w:tcPr>
          <w:p w:rsidR="00AD701B" w:rsidRPr="00817CEB" w:rsidRDefault="00AD701B" w:rsidP="00542606">
            <w:pPr>
              <w:autoSpaceDE w:val="0"/>
              <w:autoSpaceDN w:val="0"/>
              <w:adjustRightInd w:val="0"/>
              <w:spacing w:before="60" w:after="60" w:line="280" w:lineRule="atLeast"/>
              <w:rPr>
                <w:rFonts w:eastAsia="Calibri" w:cs="Arial"/>
              </w:rPr>
            </w:pPr>
            <w:r w:rsidRPr="00817CEB">
              <w:rPr>
                <w:rFonts w:eastAsia="Calibri" w:cs="Arial"/>
              </w:rPr>
              <w:t>Design techniques such as testability, including a self-checking capability where necessary, fail-safe characteristics, functional diversity and diversity in component design and concepts of operation shall be used to the extent practicable to prevent loss of a safety function.</w:t>
            </w:r>
          </w:p>
        </w:tc>
        <w:tc>
          <w:tcPr>
            <w:tcW w:w="6912" w:type="dxa"/>
            <w:gridSpan w:val="3"/>
            <w:tcPrChange w:id="8285" w:author="gorgemj" w:date="2017-11-30T12:36:00Z">
              <w:tcPr>
                <w:tcW w:w="5130" w:type="dxa"/>
                <w:gridSpan w:val="8"/>
              </w:tcPr>
            </w:tcPrChange>
          </w:tcPr>
          <w:p w:rsidR="00AD701B" w:rsidRDefault="00AD701B" w:rsidP="00542606">
            <w:pPr>
              <w:spacing w:before="60" w:after="60" w:line="280" w:lineRule="atLeast"/>
              <w:rPr>
                <w:rFonts w:eastAsia="Calibri" w:cs="Arial"/>
              </w:rPr>
            </w:pPr>
            <w:r w:rsidRPr="00E26342">
              <w:rPr>
                <w:rFonts w:eastAsia="Calibri" w:cs="Arial"/>
                <w:color w:val="000624"/>
              </w:rPr>
              <w:t>These</w:t>
            </w:r>
            <w:r w:rsidRPr="00817CEB">
              <w:rPr>
                <w:rFonts w:cs="Arial"/>
              </w:rPr>
              <w:t xml:space="preserve"> design techniques are used extensively in the design of the </w:t>
            </w:r>
            <w:r w:rsidRPr="00817CEB">
              <w:rPr>
                <w:rFonts w:cs="Arial"/>
                <w:b/>
              </w:rPr>
              <w:t>AP1000</w:t>
            </w:r>
            <w:r w:rsidRPr="00817CEB">
              <w:rPr>
                <w:rFonts w:cs="Arial"/>
              </w:rPr>
              <w:t xml:space="preserve"> </w:t>
            </w:r>
            <w:r>
              <w:rPr>
                <w:rFonts w:cs="Arial"/>
              </w:rPr>
              <w:t>plant</w:t>
            </w:r>
            <w:r w:rsidRPr="00817CEB">
              <w:rPr>
                <w:rFonts w:cs="Arial"/>
              </w:rPr>
              <w:t xml:space="preserve"> protection systems</w:t>
            </w:r>
            <w:r>
              <w:rPr>
                <w:rFonts w:cs="Arial"/>
              </w:rPr>
              <w:t xml:space="preserve">. </w:t>
            </w:r>
            <w:r w:rsidRPr="00817CEB">
              <w:rPr>
                <w:rFonts w:cs="Arial"/>
              </w:rPr>
              <w:t xml:space="preserve">For example, </w:t>
            </w:r>
            <w:r w:rsidRPr="00817CEB">
              <w:rPr>
                <w:rFonts w:eastAsia="Calibri" w:cs="Arial"/>
              </w:rPr>
              <w:t xml:space="preserve">a single failure in the </w:t>
            </w:r>
            <w:del w:id="8286" w:author="gorgemj" w:date="2017-11-26T20:24:00Z">
              <w:r w:rsidRPr="00817CEB" w:rsidDel="00FD259C">
                <w:rPr>
                  <w:rFonts w:eastAsia="Calibri" w:cs="Arial"/>
                </w:rPr>
                <w:delText>protection and safety monitoring system</w:delText>
              </w:r>
            </w:del>
            <w:ins w:id="8287" w:author="gorgemj" w:date="2017-11-26T20:24:00Z">
              <w:r>
                <w:rPr>
                  <w:rFonts w:eastAsia="Calibri" w:cs="Arial"/>
                </w:rPr>
                <w:t>PMS</w:t>
              </w:r>
            </w:ins>
            <w:r w:rsidRPr="00817CEB">
              <w:rPr>
                <w:rFonts w:eastAsia="Calibri" w:cs="Arial"/>
              </w:rPr>
              <w:t xml:space="preserve"> or the reactor trip actuation divisions does not prevent a reactor trip, even when a reactor trip channel is bypassed for test or maintenance</w:t>
            </w:r>
            <w:r>
              <w:rPr>
                <w:rFonts w:eastAsia="Calibri" w:cs="Arial"/>
              </w:rPr>
              <w:t xml:space="preserve">. </w:t>
            </w:r>
            <w:r w:rsidRPr="00817CEB">
              <w:rPr>
                <w:rFonts w:eastAsia="Calibri" w:cs="Arial"/>
              </w:rPr>
              <w:t xml:space="preserve">In addition to the redundancy of equipment, diversity of reactor trip functions is incorporated. For example, reactor trip, because of an uncontrolled rod cluster control assembly bank withdrawal at power, may occur on power range high neutron flux, </w:t>
            </w:r>
            <w:proofErr w:type="spellStart"/>
            <w:r w:rsidRPr="00817CEB">
              <w:rPr>
                <w:rFonts w:eastAsia="Calibri" w:cs="Arial"/>
              </w:rPr>
              <w:t>overtemperature</w:t>
            </w:r>
            <w:proofErr w:type="spellEnd"/>
            <w:r w:rsidRPr="00817CEB">
              <w:rPr>
                <w:rFonts w:eastAsia="Calibri" w:cs="Arial"/>
              </w:rPr>
              <w:t xml:space="preserve">, </w:t>
            </w:r>
            <w:proofErr w:type="gramStart"/>
            <w:r w:rsidRPr="00817CEB">
              <w:rPr>
                <w:rFonts w:eastAsia="Calibri" w:cs="Arial"/>
              </w:rPr>
              <w:t>overpower</w:t>
            </w:r>
            <w:proofErr w:type="gramEnd"/>
            <w:r w:rsidRPr="00817CEB">
              <w:rPr>
                <w:rFonts w:eastAsia="Calibri" w:cs="Arial"/>
              </w:rPr>
              <w:t>, pressurizer high pressure or pressurizer high water level</w:t>
            </w:r>
            <w:r>
              <w:rPr>
                <w:rFonts w:eastAsia="Calibri" w:cs="Arial"/>
              </w:rPr>
              <w:t xml:space="preserve">. </w:t>
            </w:r>
            <w:r w:rsidRPr="00817CEB">
              <w:rPr>
                <w:rFonts w:eastAsia="Calibri" w:cs="Arial"/>
              </w:rPr>
              <w:t xml:space="preserve">Reactor trip on complete loss of reactor coolant flow may occur on low flow or from the diverse parameter of low reactor coolant pump speed. </w:t>
            </w:r>
          </w:p>
          <w:p w:rsidR="00AD701B" w:rsidRDefault="00AD701B">
            <w:pPr>
              <w:spacing w:before="60" w:after="60" w:line="280" w:lineRule="atLeast"/>
              <w:rPr>
                <w:rFonts w:cs="Arial"/>
                <w:b/>
              </w:rPr>
            </w:pPr>
            <w:r w:rsidRPr="00817CEB">
              <w:rPr>
                <w:rFonts w:eastAsia="Calibri" w:cs="Arial"/>
              </w:rPr>
              <w:t xml:space="preserve">Common mode failures are considered in the </w:t>
            </w:r>
            <w:del w:id="8288" w:author="gorgemj" w:date="2017-11-24T13:29:00Z">
              <w:r w:rsidRPr="00817CEB" w:rsidDel="007E2AD6">
                <w:rPr>
                  <w:rFonts w:eastAsia="Calibri" w:cs="Arial"/>
                </w:rPr>
                <w:delText>probabilistic risk assessment</w:delText>
              </w:r>
            </w:del>
            <w:ins w:id="8289" w:author="gorgemj" w:date="2017-11-24T13:29:00Z">
              <w:r>
                <w:rPr>
                  <w:rFonts w:eastAsia="Calibri" w:cs="Arial"/>
                </w:rPr>
                <w:t>PRA</w:t>
              </w:r>
            </w:ins>
            <w:r>
              <w:rPr>
                <w:rFonts w:eastAsia="Calibri" w:cs="Arial"/>
              </w:rPr>
              <w:t xml:space="preserve">. </w:t>
            </w:r>
            <w:r w:rsidRPr="00817CEB">
              <w:rPr>
                <w:rFonts w:eastAsia="Calibri" w:cs="Arial"/>
              </w:rPr>
              <w:t xml:space="preserve">The </w:t>
            </w:r>
            <w:r w:rsidRPr="00817CEB">
              <w:rPr>
                <w:rFonts w:eastAsia="Calibri" w:cs="Arial"/>
                <w:b/>
              </w:rPr>
              <w:t>AP1000</w:t>
            </w:r>
            <w:r w:rsidRPr="00817CEB">
              <w:rPr>
                <w:rFonts w:eastAsia="Calibri" w:cs="Arial"/>
              </w:rPr>
              <w:t xml:space="preserve"> </w:t>
            </w:r>
            <w:r>
              <w:rPr>
                <w:rFonts w:eastAsia="Calibri" w:cs="Arial"/>
              </w:rPr>
              <w:t>plant</w:t>
            </w:r>
            <w:r w:rsidRPr="00817CEB">
              <w:rPr>
                <w:rFonts w:eastAsia="Calibri" w:cs="Arial"/>
              </w:rPr>
              <w:t xml:space="preserve"> </w:t>
            </w:r>
            <w:del w:id="8290" w:author="gorgemj" w:date="2017-11-26T19:18:00Z">
              <w:r w:rsidRPr="00817CEB" w:rsidDel="00B74719">
                <w:rPr>
                  <w:rFonts w:eastAsia="Calibri" w:cs="Arial"/>
                </w:rPr>
                <w:delText>Diverse Actuation S</w:delText>
              </w:r>
              <w:r w:rsidDel="00B74719">
                <w:rPr>
                  <w:rFonts w:eastAsia="Calibri" w:cs="Arial"/>
                </w:rPr>
                <w:delText>ystem (</w:delText>
              </w:r>
            </w:del>
            <w:r>
              <w:rPr>
                <w:rFonts w:eastAsia="Calibri" w:cs="Arial"/>
              </w:rPr>
              <w:t>DAS</w:t>
            </w:r>
            <w:del w:id="8291" w:author="gorgemj" w:date="2017-11-26T19:18:00Z">
              <w:r w:rsidDel="00B74719">
                <w:rPr>
                  <w:rFonts w:eastAsia="Calibri" w:cs="Arial"/>
                </w:rPr>
                <w:delText>)</w:delText>
              </w:r>
            </w:del>
            <w:r>
              <w:rPr>
                <w:rFonts w:eastAsia="Calibri" w:cs="Arial"/>
              </w:rPr>
              <w:t xml:space="preserve"> provides defense</w:t>
            </w:r>
            <w:r>
              <w:rPr>
                <w:rFonts w:eastAsia="Calibri" w:cs="Arial"/>
              </w:rPr>
              <w:noBreakHyphen/>
              <w:t>in</w:t>
            </w:r>
            <w:r>
              <w:rPr>
                <w:rFonts w:eastAsia="Calibri" w:cs="Arial"/>
              </w:rPr>
              <w:noBreakHyphen/>
            </w:r>
            <w:r w:rsidRPr="00817CEB">
              <w:rPr>
                <w:rFonts w:eastAsia="Calibri" w:cs="Arial"/>
              </w:rPr>
              <w:t>depth in the event of complete failure of the protection system.</w:t>
            </w:r>
          </w:p>
        </w:tc>
      </w:tr>
      <w:tr w:rsidR="00AD701B" w:rsidRPr="00817CEB" w:rsidTr="004C121E">
        <w:trPr>
          <w:cantSplit/>
          <w:trPrChange w:id="8292" w:author="gorgemj" w:date="2017-11-30T12:36:00Z">
            <w:trPr>
              <w:gridBefore w:val="6"/>
              <w:gridAfter w:val="0"/>
              <w:cantSplit/>
            </w:trPr>
          </w:trPrChange>
        </w:trPr>
        <w:tc>
          <w:tcPr>
            <w:tcW w:w="947" w:type="dxa"/>
            <w:tcPrChange w:id="8293" w:author="gorgemj" w:date="2017-11-30T12:36:00Z">
              <w:tcPr>
                <w:tcW w:w="945" w:type="dxa"/>
                <w:gridSpan w:val="6"/>
              </w:tcPr>
            </w:tcPrChange>
          </w:tcPr>
          <w:p w:rsidR="00AD701B" w:rsidRPr="003D654B" w:rsidRDefault="00AD701B" w:rsidP="003766F9">
            <w:pPr>
              <w:autoSpaceDE w:val="0"/>
              <w:autoSpaceDN w:val="0"/>
              <w:adjustRightInd w:val="0"/>
              <w:spacing w:before="50" w:after="50" w:line="280" w:lineRule="atLeast"/>
              <w:jc w:val="center"/>
              <w:rPr>
                <w:rFonts w:cs="Arial"/>
                <w:rPrChange w:id="8294" w:author="gorgemj" w:date="2017-11-23T15:35:00Z">
                  <w:rPr>
                    <w:rFonts w:cs="Arial"/>
                    <w:b/>
                  </w:rPr>
                </w:rPrChange>
              </w:rPr>
            </w:pPr>
            <w:r w:rsidRPr="003D654B">
              <w:rPr>
                <w:rFonts w:cs="Arial"/>
                <w:rPrChange w:id="8295" w:author="gorgemj" w:date="2017-11-23T15:35:00Z">
                  <w:rPr>
                    <w:rFonts w:cs="Arial"/>
                    <w:b/>
                  </w:rPr>
                </w:rPrChange>
              </w:rPr>
              <w:t>6.35</w:t>
            </w:r>
          </w:p>
        </w:tc>
        <w:tc>
          <w:tcPr>
            <w:tcW w:w="693" w:type="dxa"/>
            <w:tcPrChange w:id="8296" w:author="gorgemj" w:date="2017-11-30T12:36:00Z">
              <w:tcPr>
                <w:tcW w:w="747" w:type="dxa"/>
                <w:gridSpan w:val="3"/>
              </w:tcPr>
            </w:tcPrChange>
          </w:tcPr>
          <w:p w:rsidR="00AD701B" w:rsidRPr="003D654B" w:rsidRDefault="00AD701B" w:rsidP="003766F9">
            <w:pPr>
              <w:autoSpaceDE w:val="0"/>
              <w:autoSpaceDN w:val="0"/>
              <w:adjustRightInd w:val="0"/>
              <w:spacing w:before="50" w:after="50" w:line="280" w:lineRule="atLeast"/>
              <w:jc w:val="center"/>
              <w:rPr>
                <w:rFonts w:cs="Arial"/>
                <w:bCs/>
                <w:color w:val="000000"/>
                <w:sz w:val="24"/>
                <w:szCs w:val="24"/>
                <w:rPrChange w:id="8297" w:author="gorgemj" w:date="2017-11-23T15:35:00Z">
                  <w:rPr>
                    <w:rFonts w:cs="Arial"/>
                    <w:b/>
                    <w:bCs/>
                    <w:color w:val="000000"/>
                    <w:sz w:val="24"/>
                    <w:szCs w:val="24"/>
                  </w:rPr>
                </w:rPrChange>
              </w:rPr>
            </w:pPr>
            <w:r w:rsidRPr="003D654B">
              <w:rPr>
                <w:rFonts w:cs="Arial"/>
                <w:bCs/>
                <w:rPrChange w:id="8298" w:author="gorgemj" w:date="2017-11-23T15:35:00Z">
                  <w:rPr>
                    <w:rFonts w:cs="Arial"/>
                    <w:b/>
                    <w:bCs/>
                  </w:rPr>
                </w:rPrChange>
              </w:rPr>
              <w:t>1</w:t>
            </w:r>
          </w:p>
        </w:tc>
        <w:tc>
          <w:tcPr>
            <w:tcW w:w="5038" w:type="dxa"/>
            <w:gridSpan w:val="2"/>
            <w:tcPrChange w:id="8299" w:author="gorgemj" w:date="2017-11-30T12:36:00Z">
              <w:tcPr>
                <w:tcW w:w="6768" w:type="dxa"/>
                <w:gridSpan w:val="7"/>
              </w:tcPr>
            </w:tcPrChange>
          </w:tcPr>
          <w:p w:rsidR="00AD701B" w:rsidRPr="00817CEB" w:rsidRDefault="00AD701B" w:rsidP="003766F9">
            <w:pPr>
              <w:autoSpaceDE w:val="0"/>
              <w:autoSpaceDN w:val="0"/>
              <w:adjustRightInd w:val="0"/>
              <w:spacing w:before="50" w:after="50" w:line="280" w:lineRule="atLeast"/>
              <w:rPr>
                <w:rFonts w:eastAsia="Calibri" w:cs="Arial"/>
              </w:rPr>
            </w:pPr>
            <w:r w:rsidRPr="00817CEB">
              <w:rPr>
                <w:rFonts w:eastAsia="Calibri" w:cs="Arial"/>
              </w:rPr>
              <w:t>Safety systems shall be designed to permit periodic testing of their functionality when the plant is in operation, including the possibility of testing channels independently for the detection of failures and losses of redundancy. The design shall permit all aspects of functionality testing for the sensor, the input signal, the final actuator and the display.</w:t>
            </w:r>
          </w:p>
        </w:tc>
        <w:tc>
          <w:tcPr>
            <w:tcW w:w="6912" w:type="dxa"/>
            <w:gridSpan w:val="3"/>
            <w:tcPrChange w:id="8300" w:author="gorgemj" w:date="2017-11-30T12:36:00Z">
              <w:tcPr>
                <w:tcW w:w="5130" w:type="dxa"/>
                <w:gridSpan w:val="8"/>
              </w:tcPr>
            </w:tcPrChange>
          </w:tcPr>
          <w:p w:rsidR="00AD701B" w:rsidRDefault="00AD701B" w:rsidP="003766F9">
            <w:pPr>
              <w:spacing w:before="50" w:after="50" w:line="280" w:lineRule="atLeast"/>
              <w:rPr>
                <w:rFonts w:cs="Arial"/>
              </w:rPr>
            </w:pPr>
            <w:r w:rsidRPr="00E26342">
              <w:rPr>
                <w:rFonts w:cs="Arial"/>
              </w:rPr>
              <w:t>The</w:t>
            </w:r>
            <w:r w:rsidRPr="00817CEB">
              <w:rPr>
                <w:rFonts w:eastAsia="Calibri" w:cs="Arial"/>
                <w:color w:val="000624"/>
              </w:rPr>
              <w:t xml:space="preserve"> </w:t>
            </w:r>
            <w:r w:rsidRPr="00817CEB">
              <w:rPr>
                <w:rFonts w:eastAsia="Calibri" w:cs="Arial"/>
                <w:b/>
                <w:color w:val="000624"/>
              </w:rPr>
              <w:t>AP1000</w:t>
            </w:r>
            <w:r w:rsidRPr="00817CEB">
              <w:rPr>
                <w:rFonts w:eastAsia="Calibri" w:cs="Arial"/>
                <w:color w:val="000624"/>
              </w:rPr>
              <w:t xml:space="preserve"> </w:t>
            </w:r>
            <w:r>
              <w:rPr>
                <w:rFonts w:eastAsia="Calibri" w:cs="Arial"/>
                <w:color w:val="000624"/>
              </w:rPr>
              <w:t>plant</w:t>
            </w:r>
            <w:r w:rsidRPr="00817CEB">
              <w:rPr>
                <w:rFonts w:eastAsia="Calibri" w:cs="Arial"/>
                <w:color w:val="000624"/>
              </w:rPr>
              <w:t xml:space="preserve"> </w:t>
            </w:r>
            <w:del w:id="8301" w:author="gorgemj" w:date="2017-11-24T17:26:00Z">
              <w:r w:rsidRPr="00817CEB" w:rsidDel="001D58B5">
                <w:rPr>
                  <w:rFonts w:eastAsia="Calibri" w:cs="Arial"/>
                </w:rPr>
                <w:delText>protection and safety monitoring system (</w:delText>
              </w:r>
            </w:del>
            <w:r w:rsidRPr="00817CEB">
              <w:rPr>
                <w:rFonts w:eastAsia="Calibri" w:cs="Arial"/>
              </w:rPr>
              <w:t>PMS</w:t>
            </w:r>
            <w:del w:id="8302" w:author="gorgemj" w:date="2017-11-24T17:26:00Z">
              <w:r w:rsidRPr="00817CEB" w:rsidDel="001D58B5">
                <w:rPr>
                  <w:rFonts w:eastAsia="Calibri" w:cs="Arial"/>
                </w:rPr>
                <w:delText>)</w:delText>
              </w:r>
            </w:del>
            <w:r>
              <w:rPr>
                <w:rFonts w:cs="Arial"/>
              </w:rPr>
              <w:t xml:space="preserve"> is based on </w:t>
            </w:r>
            <w:proofErr w:type="gramStart"/>
            <w:r>
              <w:rPr>
                <w:rFonts w:cs="Arial"/>
              </w:rPr>
              <w:t>a 2</w:t>
            </w:r>
            <w:proofErr w:type="gramEnd"/>
            <w:r>
              <w:rPr>
                <w:rFonts w:cs="Arial"/>
              </w:rPr>
              <w:t xml:space="preserve"> out of 4 architecture.</w:t>
            </w:r>
          </w:p>
          <w:p w:rsidR="00AD701B" w:rsidRDefault="00AD701B" w:rsidP="003766F9">
            <w:pPr>
              <w:pStyle w:val="ListParagraph"/>
              <w:spacing w:before="50" w:after="50" w:line="280" w:lineRule="atLeast"/>
              <w:ind w:left="0"/>
              <w:rPr>
                <w:rFonts w:eastAsia="Calibri" w:cs="Arial"/>
                <w:color w:val="000000"/>
                <w:szCs w:val="20"/>
                <w:lang w:eastAsia="en-US"/>
              </w:rPr>
            </w:pPr>
            <w:r w:rsidRPr="00396D00">
              <w:rPr>
                <w:rFonts w:eastAsia="Calibri" w:cs="Arial"/>
                <w:szCs w:val="20"/>
                <w:lang w:eastAsia="en-US"/>
              </w:rPr>
              <w:t xml:space="preserve">One channel </w:t>
            </w:r>
            <w:r>
              <w:rPr>
                <w:rFonts w:eastAsia="Calibri" w:cs="Arial"/>
                <w:szCs w:val="20"/>
                <w:lang w:eastAsia="en-US"/>
              </w:rPr>
              <w:t xml:space="preserve">of the protection system </w:t>
            </w:r>
            <w:r w:rsidRPr="00396D00">
              <w:rPr>
                <w:rFonts w:eastAsia="Calibri" w:cs="Arial"/>
                <w:szCs w:val="20"/>
                <w:lang w:eastAsia="en-US"/>
              </w:rPr>
              <w:t>can be bypassed for an indefinite period of time with the normal two-out-of-four trip logic automatically reverting to a two-out-of-three trip logic. Bypassing two or more channels is not allowed.</w:t>
            </w:r>
          </w:p>
          <w:p w:rsidR="00AD701B" w:rsidRDefault="00AD701B" w:rsidP="003766F9">
            <w:pPr>
              <w:spacing w:before="50" w:after="50" w:line="280" w:lineRule="atLeast"/>
              <w:rPr>
                <w:rFonts w:cs="Arial"/>
              </w:rPr>
            </w:pPr>
            <w:r>
              <w:rPr>
                <w:rFonts w:cs="Arial"/>
              </w:rPr>
              <w:t xml:space="preserve">During testing/maintenance single channel are bypassed reverting to a </w:t>
            </w:r>
            <w:r w:rsidRPr="00396D00">
              <w:rPr>
                <w:rFonts w:eastAsia="Calibri" w:cs="Arial"/>
              </w:rPr>
              <w:t>two-out-of-three trip logic</w:t>
            </w:r>
            <w:r>
              <w:rPr>
                <w:rFonts w:eastAsia="Calibri" w:cs="Arial"/>
              </w:rPr>
              <w:t xml:space="preserve"> and still maintaining a high degree of robustness against spurious signals.</w:t>
            </w:r>
          </w:p>
          <w:p w:rsidR="00AD701B" w:rsidRDefault="00AD701B" w:rsidP="003766F9">
            <w:pPr>
              <w:spacing w:before="50" w:after="50" w:line="280" w:lineRule="atLeast"/>
              <w:rPr>
                <w:rFonts w:eastAsia="Calibri" w:cs="Arial"/>
                <w:color w:val="000624"/>
              </w:rPr>
            </w:pPr>
            <w:r w:rsidRPr="00E26342">
              <w:rPr>
                <w:rFonts w:cs="Arial"/>
              </w:rPr>
              <w:t>Maintenance</w:t>
            </w:r>
            <w:r w:rsidRPr="00817CEB">
              <w:rPr>
                <w:rFonts w:eastAsia="Calibri" w:cs="Arial"/>
                <w:color w:val="000624"/>
              </w:rPr>
              <w:t xml:space="preserve"> and testing of the </w:t>
            </w:r>
            <w:del w:id="8303" w:author="gorgemj" w:date="2017-11-24T17:26:00Z">
              <w:r w:rsidRPr="00817CEB" w:rsidDel="001D58B5">
                <w:rPr>
                  <w:rFonts w:eastAsia="Calibri" w:cs="Arial"/>
                  <w:b/>
                  <w:color w:val="000624"/>
                </w:rPr>
                <w:delText>AP1000</w:delText>
              </w:r>
              <w:r w:rsidRPr="00817CEB" w:rsidDel="001D58B5">
                <w:rPr>
                  <w:rFonts w:eastAsia="Calibri" w:cs="Arial"/>
                  <w:color w:val="000624"/>
                </w:rPr>
                <w:delText xml:space="preserve"> </w:delText>
              </w:r>
              <w:r w:rsidDel="001D58B5">
                <w:rPr>
                  <w:rFonts w:eastAsia="Calibri" w:cs="Arial"/>
                  <w:color w:val="000624"/>
                </w:rPr>
                <w:delText>plant</w:delText>
              </w:r>
              <w:r w:rsidRPr="00817CEB" w:rsidDel="001D58B5">
                <w:rPr>
                  <w:rFonts w:eastAsia="Calibri" w:cs="Arial"/>
                  <w:color w:val="000624"/>
                </w:rPr>
                <w:delText xml:space="preserve"> </w:delText>
              </w:r>
            </w:del>
            <w:r w:rsidRPr="00817CEB">
              <w:rPr>
                <w:rFonts w:eastAsia="Calibri" w:cs="Arial"/>
                <w:color w:val="000624"/>
              </w:rPr>
              <w:t>PMS consists of two types of tests: self-diagnostic tests and on-line verification tests. The self-diagnostic tests consist of numerous automatic checks to validate that the equipment and software are performing their functions correctly. On-line verification tests are manually initiated to verify that the safety system is capable of performing its intended safety function.</w:t>
            </w:r>
          </w:p>
          <w:p w:rsidR="00AD701B" w:rsidRDefault="00AD701B" w:rsidP="003766F9">
            <w:pPr>
              <w:autoSpaceDE w:val="0"/>
              <w:autoSpaceDN w:val="0"/>
              <w:adjustRightInd w:val="0"/>
              <w:spacing w:before="50" w:after="50" w:line="280" w:lineRule="atLeast"/>
              <w:rPr>
                <w:rFonts w:eastAsia="Calibri" w:cs="Arial"/>
              </w:rPr>
            </w:pPr>
            <w:r w:rsidRPr="00817CEB">
              <w:rPr>
                <w:rFonts w:eastAsia="Calibri" w:cs="Arial"/>
              </w:rPr>
              <w:t>During operation of the reactor, the engineered safety features final actuators, whose operation is compatible with continued plant operation, are tested periodically</w:t>
            </w:r>
            <w:r>
              <w:rPr>
                <w:rFonts w:eastAsia="Calibri" w:cs="Arial"/>
              </w:rPr>
              <w:t xml:space="preserve">. </w:t>
            </w:r>
            <w:r w:rsidRPr="00817CEB">
              <w:rPr>
                <w:rFonts w:eastAsia="Calibri" w:cs="Arial"/>
              </w:rPr>
              <w:t>Continuity of the wiring is verified for devices that cannot be tested at power without damaging or upsetting the plant, operability of the final actuated equipment is demonstrated at shutdown.</w:t>
            </w:r>
          </w:p>
          <w:p w:rsidR="00AD701B" w:rsidRPr="00817CEB" w:rsidRDefault="00AD701B" w:rsidP="00A366D5">
            <w:pPr>
              <w:autoSpaceDE w:val="0"/>
              <w:autoSpaceDN w:val="0"/>
              <w:adjustRightInd w:val="0"/>
              <w:spacing w:before="50" w:after="50" w:line="280" w:lineRule="atLeast"/>
              <w:rPr>
                <w:rFonts w:eastAsia="Calibri" w:cs="Arial"/>
              </w:rPr>
            </w:pPr>
            <w:r>
              <w:rPr>
                <w:rFonts w:eastAsia="Calibri" w:cs="Arial"/>
              </w:rPr>
              <w:t xml:space="preserve">Also see </w:t>
            </w:r>
            <w:ins w:id="8304" w:author="gorgemj" w:date="2017-11-24T17:07:00Z">
              <w:r w:rsidRPr="00993D67">
                <w:rPr>
                  <w:rFonts w:cs="Arial"/>
                  <w:b/>
                </w:rPr>
                <w:t>AP1000</w:t>
              </w:r>
              <w:r>
                <w:rPr>
                  <w:rFonts w:cs="Arial"/>
                </w:rPr>
                <w:t xml:space="preserve"> plant DCD [2]</w:t>
              </w:r>
            </w:ins>
            <w:del w:id="8305" w:author="gorgemj" w:date="2017-11-24T17:07:00Z">
              <w:r w:rsidDel="00F87C2C">
                <w:rPr>
                  <w:rFonts w:eastAsia="Calibri" w:cs="Arial"/>
                </w:rPr>
                <w:delText>DCD</w:delText>
              </w:r>
            </w:del>
            <w:r>
              <w:rPr>
                <w:rFonts w:eastAsia="Calibri" w:cs="Arial"/>
              </w:rPr>
              <w:t xml:space="preserve"> Chapter 7 and Reference [5].</w:t>
            </w:r>
          </w:p>
        </w:tc>
      </w:tr>
      <w:tr w:rsidR="00AD701B" w:rsidRPr="00817CEB" w:rsidTr="004C121E">
        <w:trPr>
          <w:cantSplit/>
          <w:trPrChange w:id="8306" w:author="gorgemj" w:date="2017-11-30T12:36:00Z">
            <w:trPr>
              <w:gridBefore w:val="6"/>
              <w:gridAfter w:val="0"/>
              <w:cantSplit/>
            </w:trPr>
          </w:trPrChange>
        </w:trPr>
        <w:tc>
          <w:tcPr>
            <w:tcW w:w="947" w:type="dxa"/>
            <w:tcPrChange w:id="8307" w:author="gorgemj" w:date="2017-11-30T12:36:00Z">
              <w:tcPr>
                <w:tcW w:w="945" w:type="dxa"/>
                <w:gridSpan w:val="6"/>
              </w:tcPr>
            </w:tcPrChange>
          </w:tcPr>
          <w:p w:rsidR="00AD701B" w:rsidRPr="003D654B" w:rsidRDefault="00AD701B" w:rsidP="00542606">
            <w:pPr>
              <w:autoSpaceDE w:val="0"/>
              <w:autoSpaceDN w:val="0"/>
              <w:adjustRightInd w:val="0"/>
              <w:spacing w:before="60" w:after="60" w:line="280" w:lineRule="atLeast"/>
              <w:jc w:val="center"/>
              <w:rPr>
                <w:rFonts w:cs="Arial"/>
                <w:rPrChange w:id="8308" w:author="gorgemj" w:date="2017-11-23T15:36:00Z">
                  <w:rPr>
                    <w:rFonts w:cs="Arial"/>
                    <w:b/>
                  </w:rPr>
                </w:rPrChange>
              </w:rPr>
            </w:pPr>
            <w:r w:rsidRPr="003D654B">
              <w:rPr>
                <w:rFonts w:cs="Arial"/>
                <w:rPrChange w:id="8309" w:author="gorgemj" w:date="2017-11-23T15:36:00Z">
                  <w:rPr>
                    <w:rFonts w:cs="Arial"/>
                    <w:b/>
                  </w:rPr>
                </w:rPrChange>
              </w:rPr>
              <w:t>6.36</w:t>
            </w:r>
          </w:p>
        </w:tc>
        <w:tc>
          <w:tcPr>
            <w:tcW w:w="693" w:type="dxa"/>
            <w:tcPrChange w:id="8310" w:author="gorgemj" w:date="2017-11-30T12:36:00Z">
              <w:tcPr>
                <w:tcW w:w="747" w:type="dxa"/>
                <w:gridSpan w:val="3"/>
              </w:tcPr>
            </w:tcPrChange>
          </w:tcPr>
          <w:p w:rsidR="00AD701B" w:rsidRPr="003D654B" w:rsidRDefault="00AD701B" w:rsidP="00542606">
            <w:pPr>
              <w:autoSpaceDE w:val="0"/>
              <w:autoSpaceDN w:val="0"/>
              <w:adjustRightInd w:val="0"/>
              <w:spacing w:before="60" w:after="60" w:line="280" w:lineRule="atLeast"/>
              <w:jc w:val="center"/>
              <w:rPr>
                <w:rFonts w:cs="Arial"/>
                <w:bCs/>
                <w:color w:val="000000"/>
                <w:sz w:val="24"/>
                <w:szCs w:val="24"/>
                <w:rPrChange w:id="8311" w:author="gorgemj" w:date="2017-11-23T15:36:00Z">
                  <w:rPr>
                    <w:rFonts w:cs="Arial"/>
                    <w:b/>
                    <w:bCs/>
                    <w:color w:val="000000"/>
                    <w:sz w:val="24"/>
                    <w:szCs w:val="24"/>
                  </w:rPr>
                </w:rPrChange>
              </w:rPr>
            </w:pPr>
            <w:r w:rsidRPr="003D654B">
              <w:rPr>
                <w:rFonts w:cs="Arial"/>
                <w:bCs/>
                <w:rPrChange w:id="8312" w:author="gorgemj" w:date="2017-11-23T15:36:00Z">
                  <w:rPr>
                    <w:rFonts w:cs="Arial"/>
                    <w:b/>
                    <w:bCs/>
                  </w:rPr>
                </w:rPrChange>
              </w:rPr>
              <w:t>1</w:t>
            </w:r>
          </w:p>
        </w:tc>
        <w:tc>
          <w:tcPr>
            <w:tcW w:w="5038" w:type="dxa"/>
            <w:gridSpan w:val="2"/>
            <w:tcPrChange w:id="8313" w:author="gorgemj" w:date="2017-11-30T12:36:00Z">
              <w:tcPr>
                <w:tcW w:w="6768" w:type="dxa"/>
                <w:gridSpan w:val="7"/>
              </w:tcPr>
            </w:tcPrChange>
          </w:tcPr>
          <w:p w:rsidR="00AD701B" w:rsidRPr="00817CEB" w:rsidRDefault="00AD701B" w:rsidP="00542606">
            <w:pPr>
              <w:autoSpaceDE w:val="0"/>
              <w:autoSpaceDN w:val="0"/>
              <w:adjustRightInd w:val="0"/>
              <w:spacing w:before="60" w:after="60" w:line="280" w:lineRule="atLeast"/>
              <w:rPr>
                <w:rFonts w:eastAsia="Calibri" w:cs="Arial"/>
              </w:rPr>
            </w:pPr>
            <w:r w:rsidRPr="00817CEB">
              <w:rPr>
                <w:rFonts w:eastAsia="Calibri" w:cs="Arial"/>
              </w:rPr>
              <w:t>When a safety system, or part of a safety system, has to be taken out of service for testing, adequate provision shall be made for the clear indication of any protection system bypasses that are necessary for the duration of the testing or maintenance activities.</w:t>
            </w:r>
          </w:p>
        </w:tc>
        <w:tc>
          <w:tcPr>
            <w:tcW w:w="6912" w:type="dxa"/>
            <w:gridSpan w:val="3"/>
            <w:tcPrChange w:id="8314" w:author="gorgemj" w:date="2017-11-30T12:36:00Z">
              <w:tcPr>
                <w:tcW w:w="5130" w:type="dxa"/>
                <w:gridSpan w:val="8"/>
              </w:tcPr>
            </w:tcPrChange>
          </w:tcPr>
          <w:p w:rsidR="00AD701B" w:rsidRDefault="00AD701B" w:rsidP="00542606">
            <w:pPr>
              <w:spacing w:before="60" w:after="60" w:line="280" w:lineRule="atLeast"/>
              <w:rPr>
                <w:rFonts w:cs="Arial"/>
              </w:rPr>
            </w:pPr>
            <w:r w:rsidRPr="00817CEB">
              <w:rPr>
                <w:rFonts w:cs="Arial"/>
              </w:rPr>
              <w:t>See response for Requirement 62.</w:t>
            </w:r>
          </w:p>
          <w:p w:rsidR="00AD701B" w:rsidRDefault="00AD701B" w:rsidP="00A366D5">
            <w:pPr>
              <w:spacing w:before="60" w:after="60" w:line="280" w:lineRule="atLeast"/>
              <w:rPr>
                <w:rFonts w:cs="Arial"/>
                <w:b/>
              </w:rPr>
            </w:pPr>
            <w:r>
              <w:rPr>
                <w:rFonts w:cs="Arial"/>
              </w:rPr>
              <w:t>The issue of safety systems or equipment out of service is also addressed in the plant Technical Specifications (</w:t>
            </w:r>
            <w:ins w:id="8315" w:author="gorgemj" w:date="2017-11-24T17:07:00Z">
              <w:r w:rsidRPr="00993D67">
                <w:rPr>
                  <w:rFonts w:cs="Arial"/>
                  <w:b/>
                </w:rPr>
                <w:t>AP1000</w:t>
              </w:r>
              <w:r>
                <w:rPr>
                  <w:rFonts w:cs="Arial"/>
                </w:rPr>
                <w:t xml:space="preserve"> plant DCD [2]</w:t>
              </w:r>
            </w:ins>
            <w:del w:id="8316" w:author="gorgemj" w:date="2017-11-24T17:07:00Z">
              <w:r w:rsidDel="00F87C2C">
                <w:rPr>
                  <w:rFonts w:cs="Arial"/>
                </w:rPr>
                <w:delText>DCD</w:delText>
              </w:r>
            </w:del>
            <w:r>
              <w:rPr>
                <w:rFonts w:cs="Arial"/>
              </w:rPr>
              <w:t xml:space="preserve"> Chapter 16).</w:t>
            </w:r>
          </w:p>
        </w:tc>
      </w:tr>
      <w:tr w:rsidR="00AD701B" w:rsidRPr="00817CEB" w:rsidDel="003D654B" w:rsidTr="004C121E">
        <w:trPr>
          <w:cantSplit/>
          <w:del w:id="8317" w:author="gorgemj" w:date="2017-11-23T15:36:00Z"/>
          <w:trPrChange w:id="8318" w:author="gorgemj" w:date="2017-11-30T12:36:00Z">
            <w:trPr>
              <w:gridBefore w:val="6"/>
              <w:gridAfter w:val="0"/>
              <w:cantSplit/>
            </w:trPr>
          </w:trPrChange>
        </w:trPr>
        <w:tc>
          <w:tcPr>
            <w:tcW w:w="947" w:type="dxa"/>
            <w:tcPrChange w:id="8319" w:author="gorgemj" w:date="2017-11-30T12:36:00Z">
              <w:tcPr>
                <w:tcW w:w="945" w:type="dxa"/>
                <w:gridSpan w:val="6"/>
              </w:tcPr>
            </w:tcPrChange>
          </w:tcPr>
          <w:p w:rsidR="00AD701B" w:rsidDel="003D654B" w:rsidRDefault="00AD701B" w:rsidP="00542606">
            <w:pPr>
              <w:autoSpaceDE w:val="0"/>
              <w:autoSpaceDN w:val="0"/>
              <w:adjustRightInd w:val="0"/>
              <w:spacing w:before="60" w:after="60" w:line="280" w:lineRule="atLeast"/>
              <w:jc w:val="center"/>
              <w:rPr>
                <w:del w:id="8320" w:author="gorgemj" w:date="2017-11-23T15:36:00Z"/>
                <w:rFonts w:cs="Arial"/>
                <w:b/>
              </w:rPr>
            </w:pPr>
          </w:p>
        </w:tc>
        <w:tc>
          <w:tcPr>
            <w:tcW w:w="693" w:type="dxa"/>
            <w:tcPrChange w:id="8321" w:author="gorgemj" w:date="2017-11-30T12:36:00Z">
              <w:tcPr>
                <w:tcW w:w="747" w:type="dxa"/>
                <w:gridSpan w:val="3"/>
              </w:tcPr>
            </w:tcPrChange>
          </w:tcPr>
          <w:p w:rsidR="00AD701B" w:rsidDel="003D654B" w:rsidRDefault="00AD701B" w:rsidP="00542606">
            <w:pPr>
              <w:autoSpaceDE w:val="0"/>
              <w:autoSpaceDN w:val="0"/>
              <w:adjustRightInd w:val="0"/>
              <w:spacing w:before="60" w:after="60" w:line="280" w:lineRule="atLeast"/>
              <w:jc w:val="center"/>
              <w:rPr>
                <w:del w:id="8322" w:author="gorgemj" w:date="2017-11-23T15:36:00Z"/>
                <w:rFonts w:cs="Arial"/>
                <w:b/>
                <w:bCs/>
              </w:rPr>
            </w:pPr>
          </w:p>
        </w:tc>
        <w:tc>
          <w:tcPr>
            <w:tcW w:w="5038" w:type="dxa"/>
            <w:gridSpan w:val="2"/>
            <w:tcPrChange w:id="8323" w:author="gorgemj" w:date="2017-11-30T12:36:00Z">
              <w:tcPr>
                <w:tcW w:w="6768" w:type="dxa"/>
                <w:gridSpan w:val="7"/>
              </w:tcPr>
            </w:tcPrChange>
          </w:tcPr>
          <w:p w:rsidR="00AD701B" w:rsidRPr="00817CEB" w:rsidDel="003D654B" w:rsidRDefault="00AD701B" w:rsidP="00B51A09">
            <w:pPr>
              <w:autoSpaceDE w:val="0"/>
              <w:autoSpaceDN w:val="0"/>
              <w:adjustRightInd w:val="0"/>
              <w:spacing w:before="60" w:after="60" w:line="280" w:lineRule="atLeast"/>
              <w:ind w:left="1602" w:hanging="1602"/>
              <w:rPr>
                <w:del w:id="8324" w:author="gorgemj" w:date="2017-11-23T15:36:00Z"/>
                <w:rFonts w:eastAsia="Calibri" w:cs="Arial"/>
                <w:b/>
                <w:bCs/>
              </w:rPr>
            </w:pPr>
            <w:del w:id="8325" w:author="gorgemj" w:date="2017-11-23T15:36:00Z">
              <w:r w:rsidRPr="00817CEB" w:rsidDel="003D654B">
                <w:rPr>
                  <w:rFonts w:eastAsia="Calibri" w:cs="Arial"/>
                  <w:b/>
                  <w:bCs/>
                </w:rPr>
                <w:delText>Requirement 63: Use of computer based equipment in safety systems important to safety</w:delText>
              </w:r>
            </w:del>
          </w:p>
        </w:tc>
        <w:tc>
          <w:tcPr>
            <w:tcW w:w="6912" w:type="dxa"/>
            <w:gridSpan w:val="3"/>
            <w:tcPrChange w:id="8326" w:author="gorgemj" w:date="2017-11-30T12:36:00Z">
              <w:tcPr>
                <w:tcW w:w="5130" w:type="dxa"/>
                <w:gridSpan w:val="8"/>
              </w:tcPr>
            </w:tcPrChange>
          </w:tcPr>
          <w:p w:rsidR="00AD701B" w:rsidDel="003D654B" w:rsidRDefault="00AD701B" w:rsidP="00542606">
            <w:pPr>
              <w:spacing w:before="60" w:after="60" w:line="280" w:lineRule="atLeast"/>
              <w:rPr>
                <w:del w:id="8327" w:author="gorgemj" w:date="2017-11-23T15:36:00Z"/>
                <w:rFonts w:cs="Arial"/>
                <w:b/>
              </w:rPr>
            </w:pPr>
          </w:p>
        </w:tc>
      </w:tr>
      <w:tr w:rsidR="00AD701B" w:rsidRPr="00817CEB" w:rsidTr="004C121E">
        <w:trPr>
          <w:cantSplit/>
          <w:trPrChange w:id="8328" w:author="gorgemj" w:date="2017-11-30T12:36:00Z">
            <w:trPr>
              <w:gridBefore w:val="6"/>
              <w:gridAfter w:val="0"/>
              <w:cantSplit/>
            </w:trPr>
          </w:trPrChange>
        </w:trPr>
        <w:tc>
          <w:tcPr>
            <w:tcW w:w="947" w:type="dxa"/>
            <w:tcPrChange w:id="8329" w:author="gorgemj" w:date="2017-11-30T12:36:00Z">
              <w:tcPr>
                <w:tcW w:w="945" w:type="dxa"/>
                <w:gridSpan w:val="6"/>
              </w:tcPr>
            </w:tcPrChange>
          </w:tcPr>
          <w:p w:rsidR="00AD701B" w:rsidRDefault="00AD701B" w:rsidP="00542606">
            <w:pPr>
              <w:autoSpaceDE w:val="0"/>
              <w:autoSpaceDN w:val="0"/>
              <w:adjustRightInd w:val="0"/>
              <w:spacing w:before="60" w:after="60" w:line="280" w:lineRule="atLeast"/>
              <w:jc w:val="center"/>
              <w:rPr>
                <w:rFonts w:cs="Arial"/>
                <w:b/>
              </w:rPr>
            </w:pPr>
          </w:p>
        </w:tc>
        <w:tc>
          <w:tcPr>
            <w:tcW w:w="693" w:type="dxa"/>
            <w:tcPrChange w:id="8330" w:author="gorgemj" w:date="2017-11-30T12:36:00Z">
              <w:tcPr>
                <w:tcW w:w="747" w:type="dxa"/>
                <w:gridSpan w:val="3"/>
              </w:tcPr>
            </w:tcPrChange>
          </w:tcPr>
          <w:p w:rsidR="00AD701B" w:rsidRDefault="00AD701B" w:rsidP="00542606">
            <w:pPr>
              <w:autoSpaceDE w:val="0"/>
              <w:autoSpaceDN w:val="0"/>
              <w:adjustRightInd w:val="0"/>
              <w:spacing w:before="60" w:after="60" w:line="280" w:lineRule="atLeast"/>
              <w:jc w:val="center"/>
              <w:rPr>
                <w:rFonts w:cs="Arial"/>
                <w:b/>
                <w:bCs/>
              </w:rPr>
            </w:pPr>
          </w:p>
        </w:tc>
        <w:tc>
          <w:tcPr>
            <w:tcW w:w="5038" w:type="dxa"/>
            <w:gridSpan w:val="2"/>
            <w:tcPrChange w:id="8331" w:author="gorgemj" w:date="2017-11-30T12:36:00Z">
              <w:tcPr>
                <w:tcW w:w="6768" w:type="dxa"/>
                <w:gridSpan w:val="7"/>
              </w:tcPr>
            </w:tcPrChange>
          </w:tcPr>
          <w:p w:rsidR="00AD701B" w:rsidRDefault="00AD701B" w:rsidP="00542606">
            <w:pPr>
              <w:autoSpaceDE w:val="0"/>
              <w:autoSpaceDN w:val="0"/>
              <w:adjustRightInd w:val="0"/>
              <w:spacing w:before="60" w:after="60" w:line="280" w:lineRule="atLeast"/>
              <w:rPr>
                <w:ins w:id="8332" w:author="gorgemj" w:date="2017-11-23T15:36:00Z"/>
                <w:rFonts w:eastAsia="Calibri" w:cs="Arial"/>
                <w:b/>
                <w:bCs/>
              </w:rPr>
            </w:pPr>
            <w:ins w:id="8333" w:author="gorgemj" w:date="2017-11-23T15:36:00Z">
              <w:r w:rsidRPr="003D654B">
                <w:rPr>
                  <w:rFonts w:eastAsia="Calibri" w:cs="Arial"/>
                  <w:b/>
                  <w:bCs/>
                </w:rPr>
                <w:t xml:space="preserve">Requirement 63: Use of computer based equipment in safety systems important to safety </w:t>
              </w:r>
            </w:ins>
          </w:p>
          <w:p w:rsidR="00AD701B" w:rsidRPr="00817CEB" w:rsidRDefault="00AD701B" w:rsidP="00542606">
            <w:pPr>
              <w:autoSpaceDE w:val="0"/>
              <w:autoSpaceDN w:val="0"/>
              <w:adjustRightInd w:val="0"/>
              <w:spacing w:before="60" w:after="60" w:line="280" w:lineRule="atLeast"/>
              <w:rPr>
                <w:rFonts w:eastAsia="Calibri" w:cs="Arial"/>
                <w:b/>
                <w:bCs/>
              </w:rPr>
            </w:pPr>
            <w:r w:rsidRPr="00817CEB">
              <w:rPr>
                <w:rFonts w:eastAsia="Calibri" w:cs="Arial"/>
                <w:b/>
                <w:bCs/>
              </w:rPr>
              <w:t>If a system important to safety at the nuclear power plant is dependent upon computer based equipment, appropriate standards and practices for the development and testing of computer hardware and software shall be established and implemented throughout the service life of the system, and in particular throughout the software development cycle. The entire development shall be subject to a quality management system.</w:t>
            </w:r>
          </w:p>
        </w:tc>
        <w:tc>
          <w:tcPr>
            <w:tcW w:w="6912" w:type="dxa"/>
            <w:gridSpan w:val="3"/>
            <w:tcPrChange w:id="8334" w:author="gorgemj" w:date="2017-11-30T12:36:00Z">
              <w:tcPr>
                <w:tcW w:w="5130" w:type="dxa"/>
                <w:gridSpan w:val="8"/>
              </w:tcPr>
            </w:tcPrChange>
          </w:tcPr>
          <w:p w:rsidR="00AD701B" w:rsidRDefault="00AD701B" w:rsidP="00542606">
            <w:pPr>
              <w:keepNext/>
              <w:spacing w:before="60" w:after="60" w:line="280" w:lineRule="atLeast"/>
              <w:rPr>
                <w:rFonts w:eastAsia="Calibri" w:cs="Arial"/>
              </w:rPr>
            </w:pPr>
            <w:r w:rsidRPr="00817CEB">
              <w:rPr>
                <w:rFonts w:eastAsia="Calibri" w:cs="Arial"/>
              </w:rPr>
              <w:t xml:space="preserve">The </w:t>
            </w:r>
            <w:r w:rsidRPr="00817CEB">
              <w:rPr>
                <w:rFonts w:eastAsia="Calibri" w:cs="Arial"/>
                <w:b/>
              </w:rPr>
              <w:t>AP1000</w:t>
            </w:r>
            <w:r w:rsidRPr="00817CEB">
              <w:rPr>
                <w:rFonts w:eastAsia="Calibri" w:cs="Arial"/>
              </w:rPr>
              <w:t xml:space="preserve"> </w:t>
            </w:r>
            <w:r>
              <w:rPr>
                <w:rFonts w:eastAsia="Calibri" w:cs="Arial"/>
              </w:rPr>
              <w:t>plant</w:t>
            </w:r>
            <w:r w:rsidRPr="00817CEB">
              <w:rPr>
                <w:rFonts w:eastAsia="Calibri" w:cs="Arial"/>
              </w:rPr>
              <w:t xml:space="preserve"> meets these requirements </w:t>
            </w:r>
            <w:r>
              <w:rPr>
                <w:rFonts w:eastAsia="Calibri" w:cs="Arial"/>
              </w:rPr>
              <w:t xml:space="preserve">as discussed in </w:t>
            </w:r>
            <w:ins w:id="8335" w:author="gorgemj" w:date="2017-11-24T17:07:00Z">
              <w:r>
                <w:rPr>
                  <w:rFonts w:cs="Arial"/>
                </w:rPr>
                <w:t xml:space="preserve">the </w:t>
              </w:r>
              <w:r w:rsidRPr="00993D67">
                <w:rPr>
                  <w:rFonts w:cs="Arial"/>
                  <w:b/>
                </w:rPr>
                <w:t>AP1000</w:t>
              </w:r>
              <w:r>
                <w:rPr>
                  <w:rFonts w:cs="Arial"/>
                </w:rPr>
                <w:t xml:space="preserve"> plant DCD [2]</w:t>
              </w:r>
            </w:ins>
            <w:del w:id="8336" w:author="gorgemj" w:date="2017-11-24T17:07:00Z">
              <w:r w:rsidDel="00F87C2C">
                <w:rPr>
                  <w:rFonts w:eastAsia="Calibri" w:cs="Arial"/>
                </w:rPr>
                <w:delText>DCD</w:delText>
              </w:r>
            </w:del>
            <w:r>
              <w:rPr>
                <w:rFonts w:eastAsia="Calibri" w:cs="Arial"/>
              </w:rPr>
              <w:t xml:space="preserve"> Chapter 7. </w:t>
            </w:r>
            <w:r w:rsidRPr="00817CEB">
              <w:rPr>
                <w:rFonts w:eastAsia="Calibri" w:cs="Arial"/>
              </w:rPr>
              <w:t>Also a planned design process has been established for software development during life cycle stages</w:t>
            </w:r>
            <w:r>
              <w:rPr>
                <w:rFonts w:eastAsia="Calibri" w:cs="Arial"/>
              </w:rPr>
              <w:t xml:space="preserve">. </w:t>
            </w:r>
            <w:r w:rsidRPr="00817CEB">
              <w:rPr>
                <w:rFonts w:eastAsia="Calibri" w:cs="Arial"/>
              </w:rPr>
              <w:t xml:space="preserve">This process includes a thorough </w:t>
            </w:r>
            <w:r w:rsidRPr="005546EC">
              <w:rPr>
                <w:rFonts w:eastAsia="Calibri" w:cs="Arial"/>
              </w:rPr>
              <w:t xml:space="preserve">verification and validation </w:t>
            </w:r>
            <w:del w:id="8337" w:author="gorgemj" w:date="2017-11-26T20:37:00Z">
              <w:r w:rsidDel="00FC263D">
                <w:rPr>
                  <w:rFonts w:eastAsia="Calibri" w:cs="Arial"/>
                </w:rPr>
                <w:delText>(</w:delText>
              </w:r>
              <w:r w:rsidRPr="00817CEB" w:rsidDel="00FC263D">
                <w:rPr>
                  <w:rFonts w:eastAsia="Calibri" w:cs="Arial"/>
                </w:rPr>
                <w:delText>V&amp;V</w:delText>
              </w:r>
              <w:r w:rsidDel="00FC263D">
                <w:rPr>
                  <w:rFonts w:eastAsia="Calibri" w:cs="Arial"/>
                </w:rPr>
                <w:delText>)</w:delText>
              </w:r>
              <w:r w:rsidRPr="00817CEB" w:rsidDel="00FC263D">
                <w:rPr>
                  <w:rFonts w:eastAsia="Calibri" w:cs="Arial"/>
                </w:rPr>
                <w:delText xml:space="preserve"> </w:delText>
              </w:r>
            </w:del>
            <w:r w:rsidRPr="00817CEB">
              <w:rPr>
                <w:rFonts w:eastAsia="Calibri" w:cs="Arial"/>
              </w:rPr>
              <w:t xml:space="preserve">process to be applied </w:t>
            </w:r>
            <w:r>
              <w:rPr>
                <w:rFonts w:eastAsia="Calibri" w:cs="Arial"/>
              </w:rPr>
              <w:t>to the safety related software.</w:t>
            </w:r>
            <w:r w:rsidRPr="00817CEB">
              <w:rPr>
                <w:rFonts w:eastAsia="Calibri" w:cs="Arial"/>
              </w:rPr>
              <w:t xml:space="preserve"> Approved methods are established for the use of commercial off-the-shelf hardware and software through a commercial dedication process.</w:t>
            </w:r>
          </w:p>
          <w:p w:rsidR="00AD701B" w:rsidRDefault="00AD701B">
            <w:pPr>
              <w:spacing w:before="60" w:after="60" w:line="280" w:lineRule="atLeast"/>
              <w:rPr>
                <w:rFonts w:cs="Arial"/>
                <w:b/>
                <w:color w:val="000000"/>
                <w:sz w:val="24"/>
                <w:szCs w:val="24"/>
              </w:rPr>
            </w:pPr>
            <w:r w:rsidRPr="00817CEB">
              <w:rPr>
                <w:rFonts w:eastAsia="Calibri" w:cs="Arial"/>
              </w:rPr>
              <w:t xml:space="preserve">In addition, the </w:t>
            </w:r>
            <w:r w:rsidRPr="00817CEB">
              <w:rPr>
                <w:rFonts w:eastAsia="Calibri" w:cs="Arial"/>
                <w:b/>
              </w:rPr>
              <w:t>AP1000</w:t>
            </w:r>
            <w:r w:rsidRPr="00817CEB">
              <w:rPr>
                <w:rFonts w:eastAsia="Calibri" w:cs="Arial"/>
              </w:rPr>
              <w:t xml:space="preserve"> </w:t>
            </w:r>
            <w:r>
              <w:rPr>
                <w:rFonts w:eastAsia="Calibri" w:cs="Arial"/>
              </w:rPr>
              <w:t>plant</w:t>
            </w:r>
            <w:r w:rsidRPr="00817CEB">
              <w:rPr>
                <w:rFonts w:eastAsia="Calibri" w:cs="Arial"/>
              </w:rPr>
              <w:t xml:space="preserve"> design includes </w:t>
            </w:r>
            <w:del w:id="8338" w:author="gorgemj" w:date="2017-11-26T19:19:00Z">
              <w:r w:rsidRPr="00817CEB" w:rsidDel="00B74719">
                <w:rPr>
                  <w:rFonts w:eastAsia="Calibri" w:cs="Arial"/>
                </w:rPr>
                <w:delText>a diverse actuation I&amp;C system (</w:delText>
              </w:r>
            </w:del>
            <w:ins w:id="8339" w:author="gorgemj" w:date="2017-11-26T19:19:00Z">
              <w:r>
                <w:rPr>
                  <w:rFonts w:eastAsia="Calibri" w:cs="Arial"/>
                </w:rPr>
                <w:t xml:space="preserve"> the </w:t>
              </w:r>
            </w:ins>
            <w:r w:rsidRPr="00817CEB">
              <w:rPr>
                <w:rFonts w:eastAsia="Calibri" w:cs="Arial"/>
              </w:rPr>
              <w:t>DAS</w:t>
            </w:r>
            <w:del w:id="8340" w:author="gorgemj" w:date="2017-11-26T19:19:00Z">
              <w:r w:rsidRPr="00817CEB" w:rsidDel="00B74719">
                <w:rPr>
                  <w:rFonts w:eastAsia="Calibri" w:cs="Arial"/>
                </w:rPr>
                <w:delText>)</w:delText>
              </w:r>
              <w:r w:rsidDel="00B74719">
                <w:rPr>
                  <w:rFonts w:eastAsia="Calibri" w:cs="Arial"/>
                </w:rPr>
                <w:delText xml:space="preserve">. </w:delText>
              </w:r>
              <w:r w:rsidRPr="00817CEB" w:rsidDel="00B74719">
                <w:rPr>
                  <w:rFonts w:eastAsia="Calibri" w:cs="Arial"/>
                </w:rPr>
                <w:delText>This system</w:delText>
              </w:r>
            </w:del>
            <w:ins w:id="8341" w:author="gorgemj" w:date="2017-11-26T19:19:00Z">
              <w:r>
                <w:rPr>
                  <w:rFonts w:eastAsia="Calibri" w:cs="Arial"/>
                </w:rPr>
                <w:t xml:space="preserve"> which</w:t>
              </w:r>
            </w:ins>
            <w:r w:rsidRPr="00817CEB">
              <w:rPr>
                <w:rFonts w:eastAsia="Calibri" w:cs="Arial"/>
              </w:rPr>
              <w:t xml:space="preserve"> provides a diverse means of actuating the passive safety features.</w:t>
            </w:r>
          </w:p>
        </w:tc>
      </w:tr>
      <w:tr w:rsidR="00AD701B" w:rsidRPr="00817CEB" w:rsidTr="004C121E">
        <w:trPr>
          <w:cantSplit/>
          <w:trPrChange w:id="8342" w:author="gorgemj" w:date="2017-11-30T12:36:00Z">
            <w:trPr>
              <w:gridBefore w:val="6"/>
              <w:gridAfter w:val="0"/>
              <w:cantSplit/>
            </w:trPr>
          </w:trPrChange>
        </w:trPr>
        <w:tc>
          <w:tcPr>
            <w:tcW w:w="947" w:type="dxa"/>
            <w:tcPrChange w:id="8343" w:author="gorgemj" w:date="2017-11-30T12:36:00Z">
              <w:tcPr>
                <w:tcW w:w="945" w:type="dxa"/>
                <w:gridSpan w:val="6"/>
              </w:tcPr>
            </w:tcPrChange>
          </w:tcPr>
          <w:p w:rsidR="00AD701B" w:rsidRPr="003D654B" w:rsidRDefault="00AD701B" w:rsidP="00542606">
            <w:pPr>
              <w:autoSpaceDE w:val="0"/>
              <w:autoSpaceDN w:val="0"/>
              <w:adjustRightInd w:val="0"/>
              <w:spacing w:before="60" w:after="60" w:line="280" w:lineRule="atLeast"/>
              <w:jc w:val="center"/>
              <w:rPr>
                <w:rFonts w:cs="Arial"/>
                <w:rPrChange w:id="8344" w:author="gorgemj" w:date="2017-11-23T15:37:00Z">
                  <w:rPr>
                    <w:rFonts w:cs="Arial"/>
                    <w:b/>
                  </w:rPr>
                </w:rPrChange>
              </w:rPr>
            </w:pPr>
            <w:r w:rsidRPr="003D654B">
              <w:rPr>
                <w:rFonts w:cs="Arial"/>
                <w:rPrChange w:id="8345" w:author="gorgemj" w:date="2017-11-23T15:37:00Z">
                  <w:rPr>
                    <w:rFonts w:cs="Arial"/>
                    <w:b/>
                  </w:rPr>
                </w:rPrChange>
              </w:rPr>
              <w:t>6.37</w:t>
            </w:r>
          </w:p>
        </w:tc>
        <w:tc>
          <w:tcPr>
            <w:tcW w:w="693" w:type="dxa"/>
            <w:tcPrChange w:id="8346" w:author="gorgemj" w:date="2017-11-30T12:36:00Z">
              <w:tcPr>
                <w:tcW w:w="747" w:type="dxa"/>
                <w:gridSpan w:val="3"/>
              </w:tcPr>
            </w:tcPrChange>
          </w:tcPr>
          <w:p w:rsidR="00AD701B" w:rsidRPr="003D654B" w:rsidRDefault="00AD701B" w:rsidP="00542606">
            <w:pPr>
              <w:autoSpaceDE w:val="0"/>
              <w:autoSpaceDN w:val="0"/>
              <w:adjustRightInd w:val="0"/>
              <w:spacing w:before="60" w:after="60" w:line="280" w:lineRule="atLeast"/>
              <w:jc w:val="center"/>
              <w:rPr>
                <w:rFonts w:cs="Arial"/>
                <w:bCs/>
                <w:color w:val="000000"/>
                <w:sz w:val="24"/>
                <w:szCs w:val="24"/>
                <w:rPrChange w:id="8347" w:author="gorgemj" w:date="2017-11-23T15:37:00Z">
                  <w:rPr>
                    <w:rFonts w:cs="Arial"/>
                    <w:b/>
                    <w:bCs/>
                    <w:color w:val="000000"/>
                    <w:sz w:val="24"/>
                    <w:szCs w:val="24"/>
                  </w:rPr>
                </w:rPrChange>
              </w:rPr>
            </w:pPr>
            <w:r w:rsidRPr="003D654B">
              <w:rPr>
                <w:rFonts w:cs="Arial"/>
                <w:bCs/>
                <w:rPrChange w:id="8348" w:author="gorgemj" w:date="2017-11-23T15:37:00Z">
                  <w:rPr>
                    <w:rFonts w:cs="Arial"/>
                    <w:b/>
                    <w:bCs/>
                  </w:rPr>
                </w:rPrChange>
              </w:rPr>
              <w:t>1-7</w:t>
            </w:r>
          </w:p>
        </w:tc>
        <w:tc>
          <w:tcPr>
            <w:tcW w:w="5038" w:type="dxa"/>
            <w:gridSpan w:val="2"/>
            <w:tcPrChange w:id="8349" w:author="gorgemj" w:date="2017-11-30T12:36:00Z">
              <w:tcPr>
                <w:tcW w:w="6768" w:type="dxa"/>
                <w:gridSpan w:val="7"/>
              </w:tcPr>
            </w:tcPrChange>
          </w:tcPr>
          <w:p w:rsidR="00AD701B" w:rsidRPr="00817CEB" w:rsidRDefault="00AD701B" w:rsidP="00542606">
            <w:pPr>
              <w:autoSpaceDE w:val="0"/>
              <w:autoSpaceDN w:val="0"/>
              <w:adjustRightInd w:val="0"/>
              <w:spacing w:before="60" w:after="60" w:line="280" w:lineRule="atLeast"/>
              <w:rPr>
                <w:rFonts w:eastAsia="Calibri" w:cs="Arial"/>
              </w:rPr>
            </w:pPr>
            <w:r w:rsidRPr="00817CEB">
              <w:rPr>
                <w:rFonts w:eastAsia="Calibri" w:cs="Arial"/>
              </w:rPr>
              <w:t>For computer based equipment in safety systems or safety related systems:</w:t>
            </w:r>
          </w:p>
          <w:p w:rsidR="00AD701B" w:rsidRPr="00817CEB" w:rsidRDefault="00AD701B" w:rsidP="00B51A09">
            <w:pPr>
              <w:tabs>
                <w:tab w:val="left" w:pos="432"/>
              </w:tabs>
              <w:autoSpaceDE w:val="0"/>
              <w:autoSpaceDN w:val="0"/>
              <w:adjustRightInd w:val="0"/>
              <w:spacing w:before="60" w:after="60" w:line="280" w:lineRule="atLeast"/>
              <w:ind w:left="432" w:hanging="432"/>
              <w:rPr>
                <w:rFonts w:eastAsia="Calibri" w:cs="Arial"/>
              </w:rPr>
            </w:pPr>
            <w:r w:rsidRPr="00817CEB">
              <w:rPr>
                <w:rFonts w:eastAsia="Calibri" w:cs="Arial"/>
              </w:rPr>
              <w:t xml:space="preserve">(a) </w:t>
            </w:r>
            <w:r>
              <w:rPr>
                <w:rFonts w:eastAsia="Calibri" w:cs="Arial"/>
              </w:rPr>
              <w:tab/>
            </w:r>
            <w:r w:rsidRPr="00817CEB">
              <w:rPr>
                <w:rFonts w:eastAsia="Calibri" w:cs="Arial"/>
              </w:rPr>
              <w:t>A high quality of, and best practices for, hardware and software shall be used, in accordance with the importance of the system to safety</w:t>
            </w:r>
            <w:del w:id="8350" w:author="gorgemj" w:date="2017-11-23T15:37:00Z">
              <w:r w:rsidRPr="00817CEB" w:rsidDel="003D654B">
                <w:rPr>
                  <w:rFonts w:eastAsia="Calibri" w:cs="Arial"/>
                </w:rPr>
                <w:delText>;</w:delText>
              </w:r>
            </w:del>
            <w:ins w:id="8351" w:author="gorgemj" w:date="2017-11-23T15:37:00Z">
              <w:r>
                <w:rPr>
                  <w:rFonts w:eastAsia="Calibri" w:cs="Arial"/>
                </w:rPr>
                <w:t>.</w:t>
              </w:r>
            </w:ins>
          </w:p>
          <w:p w:rsidR="00AD701B" w:rsidRPr="00817CEB" w:rsidRDefault="00AD701B" w:rsidP="00B51A09">
            <w:pPr>
              <w:tabs>
                <w:tab w:val="left" w:pos="432"/>
              </w:tabs>
              <w:autoSpaceDE w:val="0"/>
              <w:autoSpaceDN w:val="0"/>
              <w:adjustRightInd w:val="0"/>
              <w:spacing w:before="60" w:after="60" w:line="280" w:lineRule="atLeast"/>
              <w:ind w:left="432" w:hanging="432"/>
              <w:rPr>
                <w:rFonts w:eastAsia="Calibri" w:cs="Arial"/>
              </w:rPr>
            </w:pPr>
            <w:r w:rsidRPr="00817CEB">
              <w:rPr>
                <w:rFonts w:eastAsia="Calibri" w:cs="Arial"/>
              </w:rPr>
              <w:t xml:space="preserve">(b) </w:t>
            </w:r>
            <w:r>
              <w:rPr>
                <w:rFonts w:eastAsia="Calibri" w:cs="Arial"/>
              </w:rPr>
              <w:tab/>
            </w:r>
            <w:r w:rsidRPr="00817CEB">
              <w:rPr>
                <w:rFonts w:eastAsia="Calibri" w:cs="Arial"/>
              </w:rPr>
              <w:t>The entire development process, including control, testing and commissioning of design changes, shall be systematically documented and shall be reviewable</w:t>
            </w:r>
            <w:ins w:id="8352" w:author="gorgemj" w:date="2017-11-23T15:37:00Z">
              <w:r>
                <w:rPr>
                  <w:rFonts w:eastAsia="Calibri" w:cs="Arial"/>
                </w:rPr>
                <w:t>.</w:t>
              </w:r>
            </w:ins>
            <w:del w:id="8353" w:author="gorgemj" w:date="2017-11-23T15:37:00Z">
              <w:r w:rsidRPr="00817CEB" w:rsidDel="003D654B">
                <w:rPr>
                  <w:rFonts w:eastAsia="Calibri" w:cs="Arial"/>
                </w:rPr>
                <w:delText>;</w:delText>
              </w:r>
            </w:del>
          </w:p>
          <w:p w:rsidR="00AD701B" w:rsidRPr="00817CEB" w:rsidRDefault="00AD701B" w:rsidP="00B51A09">
            <w:pPr>
              <w:tabs>
                <w:tab w:val="left" w:pos="432"/>
              </w:tabs>
              <w:autoSpaceDE w:val="0"/>
              <w:autoSpaceDN w:val="0"/>
              <w:adjustRightInd w:val="0"/>
              <w:spacing w:before="60" w:after="60" w:line="280" w:lineRule="atLeast"/>
              <w:ind w:left="432" w:hanging="432"/>
              <w:rPr>
                <w:rFonts w:eastAsia="Calibri" w:cs="Arial"/>
              </w:rPr>
            </w:pPr>
            <w:r w:rsidRPr="00817CEB">
              <w:rPr>
                <w:rFonts w:eastAsia="Calibri" w:cs="Arial"/>
              </w:rPr>
              <w:t xml:space="preserve">(c) </w:t>
            </w:r>
            <w:r>
              <w:rPr>
                <w:rFonts w:eastAsia="Calibri" w:cs="Arial"/>
              </w:rPr>
              <w:tab/>
            </w:r>
            <w:r w:rsidRPr="00817CEB">
              <w:rPr>
                <w:rFonts w:eastAsia="Calibri" w:cs="Arial"/>
              </w:rPr>
              <w:t>An assessment of the equipment shall be undertaken by experts who are independent of the design team and the supplier team to provide assurance of its high reliability</w:t>
            </w:r>
            <w:ins w:id="8354" w:author="gorgemj" w:date="2017-11-23T15:37:00Z">
              <w:r>
                <w:rPr>
                  <w:rFonts w:eastAsia="Calibri" w:cs="Arial"/>
                </w:rPr>
                <w:t>.</w:t>
              </w:r>
            </w:ins>
            <w:del w:id="8355" w:author="gorgemj" w:date="2017-11-23T15:37:00Z">
              <w:r w:rsidRPr="00817CEB" w:rsidDel="003D654B">
                <w:rPr>
                  <w:rFonts w:eastAsia="Calibri" w:cs="Arial"/>
                </w:rPr>
                <w:delText>;</w:delText>
              </w:r>
            </w:del>
          </w:p>
          <w:p w:rsidR="00AD701B" w:rsidRPr="00817CEB" w:rsidRDefault="00AD701B" w:rsidP="00B51A09">
            <w:pPr>
              <w:tabs>
                <w:tab w:val="left" w:pos="432"/>
              </w:tabs>
              <w:autoSpaceDE w:val="0"/>
              <w:autoSpaceDN w:val="0"/>
              <w:adjustRightInd w:val="0"/>
              <w:spacing w:before="60" w:after="60" w:line="280" w:lineRule="atLeast"/>
              <w:ind w:left="432" w:hanging="432"/>
              <w:rPr>
                <w:rFonts w:eastAsia="Calibri" w:cs="Arial"/>
              </w:rPr>
            </w:pPr>
            <w:r w:rsidRPr="00817CEB">
              <w:rPr>
                <w:rFonts w:eastAsia="Calibri" w:cs="Arial"/>
              </w:rPr>
              <w:t xml:space="preserve">(d) </w:t>
            </w:r>
            <w:r>
              <w:rPr>
                <w:rFonts w:eastAsia="Calibri" w:cs="Arial"/>
              </w:rPr>
              <w:tab/>
            </w:r>
            <w:r w:rsidRPr="00817CEB">
              <w:rPr>
                <w:rFonts w:eastAsia="Calibri" w:cs="Arial"/>
              </w:rPr>
              <w:t>Where safety functions are essential for achieving and maintaining safe conditions, and the necessary high reliability of the equipment cannot be demonstrated with a high level of confidence, diverse means of ensuring the fulfilment of the safety functions shall be provided</w:t>
            </w:r>
            <w:ins w:id="8356" w:author="gorgemj" w:date="2017-11-23T15:37:00Z">
              <w:r>
                <w:rPr>
                  <w:rFonts w:eastAsia="Calibri" w:cs="Arial"/>
                </w:rPr>
                <w:t>.</w:t>
              </w:r>
            </w:ins>
            <w:del w:id="8357" w:author="gorgemj" w:date="2017-11-23T15:37:00Z">
              <w:r w:rsidRPr="00817CEB" w:rsidDel="003D654B">
                <w:rPr>
                  <w:rFonts w:eastAsia="Calibri" w:cs="Arial"/>
                </w:rPr>
                <w:delText>;</w:delText>
              </w:r>
            </w:del>
          </w:p>
          <w:p w:rsidR="00AD701B" w:rsidRPr="00817CEB" w:rsidRDefault="00AD701B" w:rsidP="00B51A09">
            <w:pPr>
              <w:tabs>
                <w:tab w:val="left" w:pos="432"/>
              </w:tabs>
              <w:autoSpaceDE w:val="0"/>
              <w:autoSpaceDN w:val="0"/>
              <w:adjustRightInd w:val="0"/>
              <w:spacing w:before="60" w:after="60" w:line="280" w:lineRule="atLeast"/>
              <w:ind w:left="432" w:hanging="432"/>
              <w:rPr>
                <w:rFonts w:eastAsia="Calibri" w:cs="Arial"/>
              </w:rPr>
            </w:pPr>
            <w:r w:rsidRPr="00817CEB">
              <w:rPr>
                <w:rFonts w:eastAsia="Calibri" w:cs="Arial"/>
              </w:rPr>
              <w:t xml:space="preserve">(e) </w:t>
            </w:r>
            <w:r>
              <w:rPr>
                <w:rFonts w:eastAsia="Calibri" w:cs="Arial"/>
              </w:rPr>
              <w:tab/>
            </w:r>
            <w:r w:rsidRPr="00817CEB">
              <w:rPr>
                <w:rFonts w:eastAsia="Calibri" w:cs="Arial"/>
              </w:rPr>
              <w:t>Common cause failures deriving from software shall be taken into consideration</w:t>
            </w:r>
            <w:ins w:id="8358" w:author="gorgemj" w:date="2017-11-23T15:37:00Z">
              <w:r>
                <w:rPr>
                  <w:rFonts w:eastAsia="Calibri" w:cs="Arial"/>
                </w:rPr>
                <w:t>.</w:t>
              </w:r>
            </w:ins>
            <w:del w:id="8359" w:author="gorgemj" w:date="2017-11-23T15:37:00Z">
              <w:r w:rsidRPr="00817CEB" w:rsidDel="003D654B">
                <w:rPr>
                  <w:rFonts w:eastAsia="Calibri" w:cs="Arial"/>
                </w:rPr>
                <w:delText>;</w:delText>
              </w:r>
            </w:del>
          </w:p>
          <w:p w:rsidR="00AD701B" w:rsidRPr="00817CEB" w:rsidRDefault="00AD701B" w:rsidP="00B51A09">
            <w:pPr>
              <w:tabs>
                <w:tab w:val="left" w:pos="432"/>
              </w:tabs>
              <w:autoSpaceDE w:val="0"/>
              <w:autoSpaceDN w:val="0"/>
              <w:adjustRightInd w:val="0"/>
              <w:spacing w:before="60" w:after="60" w:line="280" w:lineRule="atLeast"/>
              <w:ind w:left="432" w:hanging="432"/>
              <w:rPr>
                <w:rFonts w:eastAsia="Calibri" w:cs="Arial"/>
              </w:rPr>
            </w:pPr>
            <w:r w:rsidRPr="00817CEB">
              <w:rPr>
                <w:rFonts w:eastAsia="Calibri" w:cs="Arial"/>
              </w:rPr>
              <w:t xml:space="preserve">(f) </w:t>
            </w:r>
            <w:r>
              <w:rPr>
                <w:rFonts w:eastAsia="Calibri" w:cs="Arial"/>
              </w:rPr>
              <w:tab/>
            </w:r>
            <w:r w:rsidRPr="00817CEB">
              <w:rPr>
                <w:rFonts w:eastAsia="Calibri" w:cs="Arial"/>
              </w:rPr>
              <w:t>Protection shall be provided against accidental disruption of, or deliberate interference with, system operation.</w:t>
            </w:r>
          </w:p>
        </w:tc>
        <w:tc>
          <w:tcPr>
            <w:tcW w:w="6912" w:type="dxa"/>
            <w:gridSpan w:val="3"/>
            <w:tcPrChange w:id="8360" w:author="gorgemj" w:date="2017-11-30T12:36:00Z">
              <w:tcPr>
                <w:tcW w:w="5130" w:type="dxa"/>
                <w:gridSpan w:val="8"/>
              </w:tcPr>
            </w:tcPrChange>
          </w:tcPr>
          <w:p w:rsidR="00AD701B" w:rsidRDefault="00AD701B" w:rsidP="00542606">
            <w:pPr>
              <w:spacing w:before="60" w:after="60" w:line="280" w:lineRule="atLeast"/>
              <w:rPr>
                <w:rFonts w:eastAsia="Calibri" w:cs="Arial"/>
              </w:rPr>
            </w:pPr>
            <w:r w:rsidRPr="00817CEB">
              <w:rPr>
                <w:rFonts w:eastAsia="Calibri" w:cs="Arial"/>
              </w:rPr>
              <w:t>See response to Requirement 63</w:t>
            </w:r>
            <w:r>
              <w:rPr>
                <w:rFonts w:eastAsia="Calibri" w:cs="Arial"/>
              </w:rPr>
              <w:t>.</w:t>
            </w:r>
          </w:p>
          <w:p w:rsidR="00AD701B" w:rsidRPr="003766F9" w:rsidRDefault="00AD701B" w:rsidP="001D39A8">
            <w:pPr>
              <w:pStyle w:val="ListParagraph"/>
              <w:numPr>
                <w:ilvl w:val="0"/>
                <w:numId w:val="12"/>
              </w:numPr>
              <w:spacing w:before="60" w:after="60" w:line="280" w:lineRule="atLeast"/>
              <w:ind w:left="432"/>
              <w:rPr>
                <w:rFonts w:cs="Arial"/>
                <w:color w:val="000000"/>
                <w:szCs w:val="20"/>
              </w:rPr>
            </w:pPr>
            <w:r w:rsidRPr="003766F9">
              <w:rPr>
                <w:rFonts w:cs="Arial"/>
                <w:szCs w:val="20"/>
              </w:rPr>
              <w:t xml:space="preserve">The PMS is a safety related system. It’s designed and fabricated according to </w:t>
            </w:r>
            <w:r w:rsidRPr="00E3508A">
              <w:rPr>
                <w:rFonts w:cs="Arial"/>
                <w:szCs w:val="20"/>
              </w:rPr>
              <w:t xml:space="preserve">Institute of Electrical and Electronic Engineers </w:t>
            </w:r>
            <w:r>
              <w:rPr>
                <w:rFonts w:cs="Arial"/>
                <w:szCs w:val="20"/>
              </w:rPr>
              <w:t>(</w:t>
            </w:r>
            <w:r w:rsidRPr="003766F9">
              <w:rPr>
                <w:rFonts w:cs="Arial"/>
                <w:szCs w:val="20"/>
              </w:rPr>
              <w:t>IEEE</w:t>
            </w:r>
            <w:r>
              <w:rPr>
                <w:rFonts w:cs="Arial"/>
                <w:szCs w:val="20"/>
              </w:rPr>
              <w:t>)</w:t>
            </w:r>
            <w:r w:rsidRPr="003766F9">
              <w:rPr>
                <w:rFonts w:cs="Arial"/>
                <w:szCs w:val="20"/>
              </w:rPr>
              <w:t xml:space="preserve"> standards including IEEE-323-1983 &amp; IEEE-344-1987. </w:t>
            </w:r>
          </w:p>
          <w:p w:rsidR="00AD701B" w:rsidRPr="003766F9" w:rsidRDefault="00AD701B" w:rsidP="001D39A8">
            <w:pPr>
              <w:pStyle w:val="ListParagraph"/>
              <w:numPr>
                <w:ilvl w:val="0"/>
                <w:numId w:val="12"/>
              </w:numPr>
              <w:spacing w:before="60" w:after="60" w:line="280" w:lineRule="atLeast"/>
              <w:ind w:left="432"/>
              <w:rPr>
                <w:rFonts w:cs="Arial"/>
                <w:color w:val="000000"/>
                <w:szCs w:val="20"/>
              </w:rPr>
            </w:pPr>
            <w:r w:rsidRPr="003766F9">
              <w:rPr>
                <w:rFonts w:cs="Arial"/>
                <w:szCs w:val="20"/>
              </w:rPr>
              <w:t xml:space="preserve">The PMS a </w:t>
            </w:r>
            <w:del w:id="8361" w:author="gorgemj" w:date="2017-11-24T17:58:00Z">
              <w:r w:rsidRPr="003766F9" w:rsidDel="006272A4">
                <w:rPr>
                  <w:rFonts w:cs="Arial"/>
                  <w:szCs w:val="20"/>
                </w:rPr>
                <w:delText>safety-related</w:delText>
              </w:r>
            </w:del>
            <w:ins w:id="8362" w:author="gorgemj" w:date="2017-11-24T17:58:00Z">
              <w:r>
                <w:rPr>
                  <w:rFonts w:cs="Arial"/>
                  <w:szCs w:val="20"/>
                </w:rPr>
                <w:t>safety</w:t>
              </w:r>
            </w:ins>
            <w:r w:rsidRPr="003766F9">
              <w:rPr>
                <w:rFonts w:cs="Arial"/>
                <w:szCs w:val="20"/>
              </w:rPr>
              <w:t xml:space="preserve"> system. Subject to 10CFR21, 10CFR50 Appendix B, </w:t>
            </w:r>
            <w:ins w:id="8363" w:author="gorgemj" w:date="2017-11-24T14:54:00Z">
              <w:r>
                <w:rPr>
                  <w:rFonts w:cs="Arial"/>
                  <w:szCs w:val="20"/>
                </w:rPr>
                <w:t xml:space="preserve">US </w:t>
              </w:r>
            </w:ins>
            <w:r w:rsidRPr="003766F9">
              <w:rPr>
                <w:rFonts w:cs="Arial"/>
                <w:szCs w:val="20"/>
              </w:rPr>
              <w:t>NRC Group C.</w:t>
            </w:r>
          </w:p>
          <w:p w:rsidR="00AD701B" w:rsidRPr="003766F9" w:rsidRDefault="00AD701B" w:rsidP="001D39A8">
            <w:pPr>
              <w:pStyle w:val="ListParagraph"/>
              <w:numPr>
                <w:ilvl w:val="0"/>
                <w:numId w:val="12"/>
              </w:numPr>
              <w:spacing w:before="60" w:after="60" w:line="280" w:lineRule="atLeast"/>
              <w:ind w:left="432"/>
              <w:rPr>
                <w:rFonts w:cs="Arial"/>
                <w:color w:val="000000"/>
                <w:szCs w:val="20"/>
              </w:rPr>
            </w:pPr>
            <w:r w:rsidRPr="003766F9">
              <w:rPr>
                <w:rFonts w:cs="Arial"/>
                <w:szCs w:val="20"/>
              </w:rPr>
              <w:t>Reviews have been performed by independent safety authorities in US, China and the UK.</w:t>
            </w:r>
          </w:p>
          <w:p w:rsidR="00AD701B" w:rsidRPr="003766F9" w:rsidRDefault="00AD701B" w:rsidP="001D39A8">
            <w:pPr>
              <w:pStyle w:val="ListParagraph"/>
              <w:numPr>
                <w:ilvl w:val="0"/>
                <w:numId w:val="12"/>
              </w:numPr>
              <w:spacing w:before="60" w:after="60" w:line="280" w:lineRule="atLeast"/>
              <w:ind w:left="432"/>
              <w:rPr>
                <w:rFonts w:cs="Arial"/>
                <w:color w:val="000000"/>
                <w:szCs w:val="20"/>
              </w:rPr>
            </w:pPr>
            <w:r w:rsidRPr="003766F9">
              <w:rPr>
                <w:rFonts w:cs="Arial"/>
                <w:szCs w:val="20"/>
              </w:rPr>
              <w:t xml:space="preserve"> The </w:t>
            </w:r>
            <w:r w:rsidRPr="00165097">
              <w:rPr>
                <w:rFonts w:cs="Arial"/>
                <w:b/>
                <w:szCs w:val="20"/>
              </w:rPr>
              <w:t>AP1000</w:t>
            </w:r>
            <w:r w:rsidRPr="003766F9">
              <w:rPr>
                <w:rFonts w:cs="Arial"/>
                <w:szCs w:val="20"/>
              </w:rPr>
              <w:t xml:space="preserve"> </w:t>
            </w:r>
            <w:ins w:id="8364" w:author="gorgemj" w:date="2017-11-20T10:33:00Z">
              <w:r>
                <w:rPr>
                  <w:rFonts w:cs="Arial"/>
                  <w:szCs w:val="20"/>
                </w:rPr>
                <w:t xml:space="preserve">plant </w:t>
              </w:r>
            </w:ins>
            <w:r w:rsidRPr="003766F9">
              <w:rPr>
                <w:rFonts w:cs="Arial"/>
                <w:szCs w:val="20"/>
              </w:rPr>
              <w:t>design uses passive safety systems that are highly reliable as demonstrated by the PSA evaluations</w:t>
            </w:r>
            <w:r>
              <w:rPr>
                <w:rFonts w:cs="Arial"/>
                <w:szCs w:val="20"/>
              </w:rPr>
              <w:t xml:space="preserve">. </w:t>
            </w:r>
            <w:r w:rsidRPr="003766F9">
              <w:rPr>
                <w:rFonts w:cs="Arial"/>
                <w:szCs w:val="20"/>
              </w:rPr>
              <w:t xml:space="preserve">Once actuated they do not require </w:t>
            </w:r>
            <w:r>
              <w:rPr>
                <w:rFonts w:cs="Arial"/>
                <w:szCs w:val="20"/>
              </w:rPr>
              <w:t>ac</w:t>
            </w:r>
            <w:r w:rsidRPr="003766F9">
              <w:rPr>
                <w:rFonts w:cs="Arial"/>
                <w:szCs w:val="20"/>
              </w:rPr>
              <w:t xml:space="preserve"> power or support systems</w:t>
            </w:r>
            <w:r>
              <w:rPr>
                <w:rFonts w:cs="Arial"/>
                <w:szCs w:val="20"/>
              </w:rPr>
              <w:t xml:space="preserve">. </w:t>
            </w:r>
            <w:r w:rsidRPr="003766F9">
              <w:rPr>
                <w:rFonts w:cs="Arial"/>
                <w:szCs w:val="20"/>
              </w:rPr>
              <w:t>In addition safety systems actuation can also be actuated by the DAS should the PMS be unavailable.</w:t>
            </w:r>
          </w:p>
          <w:p w:rsidR="00AD701B" w:rsidRPr="003766F9" w:rsidRDefault="00AD701B" w:rsidP="001D39A8">
            <w:pPr>
              <w:pStyle w:val="ListParagraph"/>
              <w:numPr>
                <w:ilvl w:val="0"/>
                <w:numId w:val="12"/>
              </w:numPr>
              <w:spacing w:before="60" w:after="60" w:line="280" w:lineRule="atLeast"/>
              <w:ind w:left="432"/>
              <w:rPr>
                <w:rFonts w:cs="Arial"/>
                <w:color w:val="000000"/>
                <w:szCs w:val="20"/>
              </w:rPr>
            </w:pPr>
            <w:r w:rsidRPr="003766F9">
              <w:rPr>
                <w:rFonts w:cs="Arial"/>
                <w:szCs w:val="20"/>
              </w:rPr>
              <w:t xml:space="preserve">Common causes failures </w:t>
            </w:r>
            <w:del w:id="8365" w:author="gorgemj" w:date="2017-11-26T18:26:00Z">
              <w:r w:rsidRPr="003766F9" w:rsidDel="00F67A4C">
                <w:rPr>
                  <w:rFonts w:cs="Arial"/>
                  <w:szCs w:val="20"/>
                </w:rPr>
                <w:delText xml:space="preserve">(CCF) </w:delText>
              </w:r>
            </w:del>
            <w:r w:rsidRPr="003766F9">
              <w:rPr>
                <w:rFonts w:cs="Arial"/>
                <w:szCs w:val="20"/>
              </w:rPr>
              <w:t xml:space="preserve">are taken into consideration (see </w:t>
            </w:r>
            <w:ins w:id="8366" w:author="gorgemj" w:date="2017-11-24T17:07:00Z">
              <w:r w:rsidRPr="00993D67">
                <w:rPr>
                  <w:rFonts w:cs="Arial"/>
                  <w:b/>
                </w:rPr>
                <w:t>AP1000</w:t>
              </w:r>
              <w:r>
                <w:rPr>
                  <w:rFonts w:cs="Arial"/>
                </w:rPr>
                <w:t xml:space="preserve"> plant DCD [2]</w:t>
              </w:r>
            </w:ins>
            <w:del w:id="8367" w:author="gorgemj" w:date="2017-11-24T17:07:00Z">
              <w:r w:rsidRPr="003766F9" w:rsidDel="00F87C2C">
                <w:rPr>
                  <w:rFonts w:cs="Arial"/>
                  <w:szCs w:val="20"/>
                </w:rPr>
                <w:delText>DCD</w:delText>
              </w:r>
            </w:del>
            <w:r w:rsidRPr="003766F9">
              <w:rPr>
                <w:rFonts w:cs="Arial"/>
                <w:szCs w:val="20"/>
              </w:rPr>
              <w:t xml:space="preserve"> Sections 7.2.2.1 and 7.3.2.1) </w:t>
            </w:r>
          </w:p>
          <w:p w:rsidR="00AD701B" w:rsidRPr="003766F9" w:rsidRDefault="00AD701B" w:rsidP="001D39A8">
            <w:pPr>
              <w:pStyle w:val="ListParagraph"/>
              <w:numPr>
                <w:ilvl w:val="0"/>
                <w:numId w:val="12"/>
              </w:numPr>
              <w:spacing w:before="60" w:after="60" w:line="280" w:lineRule="atLeast"/>
              <w:ind w:left="432"/>
              <w:rPr>
                <w:rFonts w:cs="Arial"/>
                <w:color w:val="000000"/>
                <w:szCs w:val="20"/>
              </w:rPr>
            </w:pPr>
            <w:r w:rsidRPr="003766F9">
              <w:rPr>
                <w:rFonts w:cs="Arial"/>
                <w:szCs w:val="20"/>
              </w:rPr>
              <w:t>Protection is provided against accidental disruption or deliberate interference with system operation</w:t>
            </w:r>
            <w:r>
              <w:rPr>
                <w:rFonts w:cs="Arial"/>
                <w:szCs w:val="20"/>
              </w:rPr>
              <w:t>.</w:t>
            </w:r>
          </w:p>
        </w:tc>
      </w:tr>
      <w:tr w:rsidR="00AD701B" w:rsidRPr="00817CEB" w:rsidDel="003D654B" w:rsidTr="004C121E">
        <w:trPr>
          <w:cantSplit/>
          <w:del w:id="8368" w:author="gorgemj" w:date="2017-11-23T15:38:00Z"/>
          <w:trPrChange w:id="8369" w:author="gorgemj" w:date="2017-11-30T12:36:00Z">
            <w:trPr>
              <w:gridBefore w:val="6"/>
              <w:gridAfter w:val="0"/>
              <w:cantSplit/>
            </w:trPr>
          </w:trPrChange>
        </w:trPr>
        <w:tc>
          <w:tcPr>
            <w:tcW w:w="947" w:type="dxa"/>
            <w:tcPrChange w:id="8370" w:author="gorgemj" w:date="2017-11-30T12:36:00Z">
              <w:tcPr>
                <w:tcW w:w="945" w:type="dxa"/>
                <w:gridSpan w:val="6"/>
              </w:tcPr>
            </w:tcPrChange>
          </w:tcPr>
          <w:p w:rsidR="00AD701B" w:rsidDel="003D654B" w:rsidRDefault="00AD701B" w:rsidP="003766F9">
            <w:pPr>
              <w:keepNext/>
              <w:keepLines/>
              <w:autoSpaceDE w:val="0"/>
              <w:autoSpaceDN w:val="0"/>
              <w:adjustRightInd w:val="0"/>
              <w:spacing w:before="60" w:after="60" w:line="280" w:lineRule="atLeast"/>
              <w:jc w:val="center"/>
              <w:rPr>
                <w:del w:id="8371" w:author="gorgemj" w:date="2017-11-23T15:38:00Z"/>
                <w:rFonts w:cs="Arial"/>
                <w:b/>
              </w:rPr>
            </w:pPr>
          </w:p>
        </w:tc>
        <w:tc>
          <w:tcPr>
            <w:tcW w:w="693" w:type="dxa"/>
            <w:tcPrChange w:id="8372" w:author="gorgemj" w:date="2017-11-30T12:36:00Z">
              <w:tcPr>
                <w:tcW w:w="747" w:type="dxa"/>
                <w:gridSpan w:val="3"/>
              </w:tcPr>
            </w:tcPrChange>
          </w:tcPr>
          <w:p w:rsidR="00AD701B" w:rsidDel="003D654B" w:rsidRDefault="00AD701B" w:rsidP="003766F9">
            <w:pPr>
              <w:keepNext/>
              <w:keepLines/>
              <w:autoSpaceDE w:val="0"/>
              <w:autoSpaceDN w:val="0"/>
              <w:adjustRightInd w:val="0"/>
              <w:spacing w:before="60" w:after="60" w:line="280" w:lineRule="atLeast"/>
              <w:jc w:val="center"/>
              <w:rPr>
                <w:del w:id="8373" w:author="gorgemj" w:date="2017-11-23T15:38:00Z"/>
                <w:rFonts w:cs="Arial"/>
                <w:b/>
                <w:bCs/>
              </w:rPr>
            </w:pPr>
          </w:p>
        </w:tc>
        <w:tc>
          <w:tcPr>
            <w:tcW w:w="5038" w:type="dxa"/>
            <w:gridSpan w:val="2"/>
            <w:tcPrChange w:id="8374" w:author="gorgemj" w:date="2017-11-30T12:36:00Z">
              <w:tcPr>
                <w:tcW w:w="6768" w:type="dxa"/>
                <w:gridSpan w:val="7"/>
              </w:tcPr>
            </w:tcPrChange>
          </w:tcPr>
          <w:p w:rsidR="00AD701B" w:rsidDel="003D654B" w:rsidRDefault="00AD701B" w:rsidP="003766F9">
            <w:pPr>
              <w:keepNext/>
              <w:keepLines/>
              <w:autoSpaceDE w:val="0"/>
              <w:autoSpaceDN w:val="0"/>
              <w:adjustRightInd w:val="0"/>
              <w:spacing w:before="60" w:after="60" w:line="280" w:lineRule="atLeast"/>
              <w:rPr>
                <w:del w:id="8375" w:author="gorgemj" w:date="2017-11-23T15:38:00Z"/>
                <w:rFonts w:cs="Arial"/>
                <w:b/>
                <w:color w:val="000000"/>
                <w:sz w:val="24"/>
                <w:szCs w:val="24"/>
              </w:rPr>
            </w:pPr>
            <w:del w:id="8376" w:author="gorgemj" w:date="2017-11-23T15:38:00Z">
              <w:r w:rsidRPr="00817CEB" w:rsidDel="003D654B">
                <w:rPr>
                  <w:rFonts w:eastAsia="Calibri" w:cs="Arial"/>
                  <w:b/>
                  <w:bCs/>
                </w:rPr>
                <w:delText>Requirement 64: Separation of protection systems and control systems</w:delText>
              </w:r>
            </w:del>
          </w:p>
        </w:tc>
        <w:tc>
          <w:tcPr>
            <w:tcW w:w="6912" w:type="dxa"/>
            <w:gridSpan w:val="3"/>
            <w:tcPrChange w:id="8377" w:author="gorgemj" w:date="2017-11-30T12:36:00Z">
              <w:tcPr>
                <w:tcW w:w="5130" w:type="dxa"/>
                <w:gridSpan w:val="8"/>
              </w:tcPr>
            </w:tcPrChange>
          </w:tcPr>
          <w:p w:rsidR="00AD701B" w:rsidDel="003D654B" w:rsidRDefault="00AD701B" w:rsidP="003766F9">
            <w:pPr>
              <w:keepNext/>
              <w:keepLines/>
              <w:spacing w:before="60" w:after="60" w:line="280" w:lineRule="atLeast"/>
              <w:rPr>
                <w:del w:id="8378" w:author="gorgemj" w:date="2017-11-23T15:38:00Z"/>
                <w:rFonts w:cs="Arial"/>
                <w:b/>
              </w:rPr>
            </w:pPr>
          </w:p>
        </w:tc>
      </w:tr>
      <w:tr w:rsidR="00AD701B" w:rsidRPr="00817CEB" w:rsidTr="004C121E">
        <w:trPr>
          <w:cantSplit/>
          <w:trPrChange w:id="8379" w:author="gorgemj" w:date="2017-11-30T12:36:00Z">
            <w:trPr>
              <w:gridBefore w:val="6"/>
              <w:gridAfter w:val="0"/>
              <w:cantSplit/>
            </w:trPr>
          </w:trPrChange>
        </w:trPr>
        <w:tc>
          <w:tcPr>
            <w:tcW w:w="947" w:type="dxa"/>
            <w:tcPrChange w:id="8380" w:author="gorgemj" w:date="2017-11-30T12:36:00Z">
              <w:tcPr>
                <w:tcW w:w="945" w:type="dxa"/>
                <w:gridSpan w:val="6"/>
              </w:tcPr>
            </w:tcPrChange>
          </w:tcPr>
          <w:p w:rsidR="00AD701B" w:rsidRDefault="00AD701B" w:rsidP="00542606">
            <w:pPr>
              <w:autoSpaceDE w:val="0"/>
              <w:autoSpaceDN w:val="0"/>
              <w:adjustRightInd w:val="0"/>
              <w:spacing w:before="60" w:after="60" w:line="280" w:lineRule="atLeast"/>
              <w:jc w:val="center"/>
              <w:rPr>
                <w:rFonts w:cs="Arial"/>
                <w:b/>
              </w:rPr>
            </w:pPr>
          </w:p>
        </w:tc>
        <w:tc>
          <w:tcPr>
            <w:tcW w:w="693" w:type="dxa"/>
            <w:tcPrChange w:id="8381" w:author="gorgemj" w:date="2017-11-30T12:36:00Z">
              <w:tcPr>
                <w:tcW w:w="747" w:type="dxa"/>
                <w:gridSpan w:val="3"/>
              </w:tcPr>
            </w:tcPrChange>
          </w:tcPr>
          <w:p w:rsidR="00AD701B" w:rsidRDefault="00AD701B" w:rsidP="00542606">
            <w:pPr>
              <w:autoSpaceDE w:val="0"/>
              <w:autoSpaceDN w:val="0"/>
              <w:adjustRightInd w:val="0"/>
              <w:spacing w:before="60" w:after="60" w:line="280" w:lineRule="atLeast"/>
              <w:jc w:val="center"/>
              <w:rPr>
                <w:rFonts w:cs="Arial"/>
                <w:b/>
                <w:bCs/>
              </w:rPr>
            </w:pPr>
          </w:p>
        </w:tc>
        <w:tc>
          <w:tcPr>
            <w:tcW w:w="5038" w:type="dxa"/>
            <w:gridSpan w:val="2"/>
            <w:tcPrChange w:id="8382" w:author="gorgemj" w:date="2017-11-30T12:36:00Z">
              <w:tcPr>
                <w:tcW w:w="6768" w:type="dxa"/>
                <w:gridSpan w:val="7"/>
              </w:tcPr>
            </w:tcPrChange>
          </w:tcPr>
          <w:p w:rsidR="00AD701B" w:rsidRDefault="00AD701B" w:rsidP="00542606">
            <w:pPr>
              <w:autoSpaceDE w:val="0"/>
              <w:autoSpaceDN w:val="0"/>
              <w:adjustRightInd w:val="0"/>
              <w:spacing w:before="60" w:after="60" w:line="280" w:lineRule="atLeast"/>
              <w:rPr>
                <w:ins w:id="8383" w:author="gorgemj" w:date="2017-11-23T15:38:00Z"/>
                <w:rFonts w:eastAsia="Calibri" w:cs="Arial"/>
                <w:b/>
                <w:bCs/>
              </w:rPr>
            </w:pPr>
            <w:ins w:id="8384" w:author="gorgemj" w:date="2017-11-23T15:38:00Z">
              <w:r w:rsidRPr="003D654B">
                <w:rPr>
                  <w:rFonts w:eastAsia="Calibri" w:cs="Arial"/>
                  <w:b/>
                  <w:bCs/>
                </w:rPr>
                <w:t xml:space="preserve">Requirement 64: Separation of protection systems and control systems </w:t>
              </w:r>
            </w:ins>
          </w:p>
          <w:p w:rsidR="00AD701B" w:rsidRPr="00817CEB" w:rsidRDefault="00AD701B" w:rsidP="00542606">
            <w:pPr>
              <w:autoSpaceDE w:val="0"/>
              <w:autoSpaceDN w:val="0"/>
              <w:adjustRightInd w:val="0"/>
              <w:spacing w:before="60" w:after="60" w:line="280" w:lineRule="atLeast"/>
              <w:rPr>
                <w:rFonts w:eastAsia="Calibri" w:cs="Arial"/>
                <w:b/>
                <w:bCs/>
              </w:rPr>
            </w:pPr>
            <w:r w:rsidRPr="00817CEB">
              <w:rPr>
                <w:rFonts w:eastAsia="Calibri" w:cs="Arial"/>
                <w:b/>
                <w:bCs/>
              </w:rPr>
              <w:t>Interference between protection systems and control systems at the nuclear power plant shall be prevented by means of separation, by avoiding interconnections or by suitable functional independence.</w:t>
            </w:r>
          </w:p>
        </w:tc>
        <w:tc>
          <w:tcPr>
            <w:tcW w:w="6912" w:type="dxa"/>
            <w:gridSpan w:val="3"/>
            <w:tcPrChange w:id="8385" w:author="gorgemj" w:date="2017-11-30T12:36:00Z">
              <w:tcPr>
                <w:tcW w:w="5130" w:type="dxa"/>
                <w:gridSpan w:val="8"/>
              </w:tcPr>
            </w:tcPrChange>
          </w:tcPr>
          <w:p w:rsidR="00AD701B" w:rsidRDefault="00AD701B">
            <w:pPr>
              <w:spacing w:before="60" w:after="60" w:line="280" w:lineRule="atLeast"/>
              <w:rPr>
                <w:rFonts w:cs="Arial"/>
                <w:b/>
              </w:rPr>
            </w:pPr>
            <w:r w:rsidRPr="00817CEB">
              <w:rPr>
                <w:rFonts w:eastAsia="Calibri" w:cs="Arial"/>
              </w:rPr>
              <w:t xml:space="preserve">Per </w:t>
            </w:r>
            <w:ins w:id="8386" w:author="gorgemj" w:date="2017-11-24T17:07:00Z">
              <w:r>
                <w:rPr>
                  <w:rFonts w:cs="Arial"/>
                </w:rPr>
                <w:t xml:space="preserve">the </w:t>
              </w:r>
              <w:r w:rsidRPr="00993D67">
                <w:rPr>
                  <w:rFonts w:cs="Arial"/>
                  <w:b/>
                </w:rPr>
                <w:t>AP1000</w:t>
              </w:r>
              <w:r>
                <w:rPr>
                  <w:rFonts w:cs="Arial"/>
                </w:rPr>
                <w:t xml:space="preserve"> plant DCD [2]</w:t>
              </w:r>
            </w:ins>
            <w:del w:id="8387" w:author="gorgemj" w:date="2017-11-24T17:07:00Z">
              <w:r w:rsidRPr="00817CEB" w:rsidDel="00F87C2C">
                <w:rPr>
                  <w:rFonts w:eastAsia="Calibri" w:cs="Arial"/>
                </w:rPr>
                <w:delText>DCD</w:delText>
              </w:r>
            </w:del>
            <w:r w:rsidRPr="00817CEB">
              <w:rPr>
                <w:rFonts w:eastAsia="Calibri" w:cs="Arial"/>
              </w:rPr>
              <w:t xml:space="preserve"> </w:t>
            </w:r>
            <w:r>
              <w:rPr>
                <w:rFonts w:eastAsia="Calibri" w:cs="Arial"/>
              </w:rPr>
              <w:t xml:space="preserve">Section </w:t>
            </w:r>
            <w:r w:rsidRPr="00817CEB">
              <w:rPr>
                <w:rFonts w:eastAsia="Calibri" w:cs="Arial"/>
              </w:rPr>
              <w:t xml:space="preserve">3.1, conformance with </w:t>
            </w:r>
            <w:r>
              <w:rPr>
                <w:rFonts w:eastAsia="Calibri" w:cs="Arial"/>
              </w:rPr>
              <w:t xml:space="preserve">US </w:t>
            </w:r>
            <w:r w:rsidRPr="00817CEB">
              <w:rPr>
                <w:rFonts w:eastAsia="Calibri" w:cs="Arial"/>
              </w:rPr>
              <w:t xml:space="preserve">NRC </w:t>
            </w:r>
            <w:del w:id="8388" w:author="gorgemj" w:date="2017-11-25T20:27:00Z">
              <w:r w:rsidRPr="00817CEB" w:rsidDel="009F242A">
                <w:rPr>
                  <w:rFonts w:eastAsia="Calibri" w:cs="Arial"/>
                </w:rPr>
                <w:delText>General Design Criterion</w:delText>
              </w:r>
            </w:del>
            <w:ins w:id="8389" w:author="gorgemj" w:date="2017-11-25T20:27:00Z">
              <w:r>
                <w:rPr>
                  <w:rFonts w:eastAsia="Calibri" w:cs="Arial"/>
                </w:rPr>
                <w:t>GDC</w:t>
              </w:r>
            </w:ins>
            <w:r w:rsidRPr="00817CEB">
              <w:rPr>
                <w:rFonts w:eastAsia="Calibri" w:cs="Arial"/>
              </w:rPr>
              <w:t xml:space="preserve"> 24, the protection system is separate and distinct from the control systems</w:t>
            </w:r>
            <w:r>
              <w:rPr>
                <w:rFonts w:eastAsia="Calibri" w:cs="Arial"/>
              </w:rPr>
              <w:t xml:space="preserve">. </w:t>
            </w:r>
            <w:r w:rsidRPr="00817CEB">
              <w:rPr>
                <w:rFonts w:eastAsia="Calibri" w:cs="Arial"/>
              </w:rPr>
              <w:t>Control systems are, in some cases, dependent on the protection system for signals that are derived from protection system measurements, where applicable</w:t>
            </w:r>
            <w:r>
              <w:rPr>
                <w:rFonts w:eastAsia="Calibri" w:cs="Arial"/>
              </w:rPr>
              <w:t xml:space="preserve">. </w:t>
            </w:r>
            <w:r w:rsidRPr="00817CEB">
              <w:rPr>
                <w:rFonts w:eastAsia="Calibri" w:cs="Arial"/>
              </w:rPr>
              <w:t>These signals are transferred to the control system by isolation devices classified as protection components</w:t>
            </w:r>
            <w:r>
              <w:rPr>
                <w:rFonts w:eastAsia="Calibri" w:cs="Arial"/>
              </w:rPr>
              <w:t xml:space="preserve">. </w:t>
            </w:r>
            <w:r w:rsidRPr="00817CEB">
              <w:rPr>
                <w:rFonts w:eastAsia="Calibri" w:cs="Arial"/>
              </w:rPr>
              <w:t>The adequacy of the system isolation is verified by testing under conditions of postulated credible faults</w:t>
            </w:r>
            <w:r>
              <w:rPr>
                <w:rFonts w:eastAsia="Calibri" w:cs="Arial"/>
              </w:rPr>
              <w:t xml:space="preserve">. </w:t>
            </w:r>
            <w:r w:rsidRPr="00817CEB">
              <w:rPr>
                <w:rFonts w:eastAsia="Calibri" w:cs="Arial"/>
              </w:rPr>
              <w:t>The failure of a single control system component or channel, or the failure or removal from service of a single protection system component or channel common to the control and protection system, leaves intact a system that satisfies the requirements of the protection system</w:t>
            </w:r>
            <w:r>
              <w:rPr>
                <w:rFonts w:eastAsia="Calibri" w:cs="Arial"/>
              </w:rPr>
              <w:t xml:space="preserve">. </w:t>
            </w:r>
            <w:r w:rsidRPr="00817CEB">
              <w:rPr>
                <w:rFonts w:eastAsia="Calibri" w:cs="Arial"/>
              </w:rPr>
              <w:t>The removal of a protection division from service is allowed during testing of the division.</w:t>
            </w:r>
          </w:p>
        </w:tc>
      </w:tr>
      <w:tr w:rsidR="00AD701B" w:rsidRPr="00817CEB" w:rsidTr="004C121E">
        <w:trPr>
          <w:cantSplit/>
          <w:trPrChange w:id="8390" w:author="gorgemj" w:date="2017-11-30T12:36:00Z">
            <w:trPr>
              <w:gridBefore w:val="6"/>
              <w:gridAfter w:val="0"/>
              <w:cantSplit/>
            </w:trPr>
          </w:trPrChange>
        </w:trPr>
        <w:tc>
          <w:tcPr>
            <w:tcW w:w="947" w:type="dxa"/>
            <w:tcPrChange w:id="8391" w:author="gorgemj" w:date="2017-11-30T12:36:00Z">
              <w:tcPr>
                <w:tcW w:w="945" w:type="dxa"/>
                <w:gridSpan w:val="6"/>
              </w:tcPr>
            </w:tcPrChange>
          </w:tcPr>
          <w:p w:rsidR="00AD701B" w:rsidRPr="003D654B" w:rsidRDefault="00AD701B" w:rsidP="003766F9">
            <w:pPr>
              <w:keepNext/>
              <w:keepLines/>
              <w:autoSpaceDE w:val="0"/>
              <w:autoSpaceDN w:val="0"/>
              <w:adjustRightInd w:val="0"/>
              <w:spacing w:before="60" w:after="60" w:line="280" w:lineRule="atLeast"/>
              <w:jc w:val="center"/>
              <w:rPr>
                <w:rFonts w:cs="Arial"/>
                <w:rPrChange w:id="8392" w:author="gorgemj" w:date="2017-11-23T15:38:00Z">
                  <w:rPr>
                    <w:rFonts w:cs="Arial"/>
                    <w:b/>
                  </w:rPr>
                </w:rPrChange>
              </w:rPr>
            </w:pPr>
            <w:r w:rsidRPr="003D654B">
              <w:rPr>
                <w:rFonts w:cs="Arial"/>
                <w:rPrChange w:id="8393" w:author="gorgemj" w:date="2017-11-23T15:38:00Z">
                  <w:rPr>
                    <w:rFonts w:cs="Arial"/>
                    <w:b/>
                  </w:rPr>
                </w:rPrChange>
              </w:rPr>
              <w:t>6.38</w:t>
            </w:r>
          </w:p>
        </w:tc>
        <w:tc>
          <w:tcPr>
            <w:tcW w:w="693" w:type="dxa"/>
            <w:tcPrChange w:id="8394" w:author="gorgemj" w:date="2017-11-30T12:36:00Z">
              <w:tcPr>
                <w:tcW w:w="747" w:type="dxa"/>
                <w:gridSpan w:val="3"/>
              </w:tcPr>
            </w:tcPrChange>
          </w:tcPr>
          <w:p w:rsidR="00AD701B" w:rsidRPr="003D654B" w:rsidRDefault="00AD701B" w:rsidP="003766F9">
            <w:pPr>
              <w:keepNext/>
              <w:keepLines/>
              <w:autoSpaceDE w:val="0"/>
              <w:autoSpaceDN w:val="0"/>
              <w:adjustRightInd w:val="0"/>
              <w:spacing w:before="60" w:after="60" w:line="280" w:lineRule="atLeast"/>
              <w:jc w:val="center"/>
              <w:rPr>
                <w:rFonts w:cs="Arial"/>
                <w:bCs/>
                <w:color w:val="000000"/>
                <w:sz w:val="24"/>
                <w:szCs w:val="24"/>
                <w:rPrChange w:id="8395" w:author="gorgemj" w:date="2017-11-23T15:38:00Z">
                  <w:rPr>
                    <w:rFonts w:cs="Arial"/>
                    <w:b/>
                    <w:bCs/>
                    <w:color w:val="000000"/>
                    <w:sz w:val="24"/>
                    <w:szCs w:val="24"/>
                  </w:rPr>
                </w:rPrChange>
              </w:rPr>
            </w:pPr>
            <w:r w:rsidRPr="003D654B">
              <w:rPr>
                <w:rFonts w:cs="Arial"/>
                <w:bCs/>
                <w:rPrChange w:id="8396" w:author="gorgemj" w:date="2017-11-23T15:38:00Z">
                  <w:rPr>
                    <w:rFonts w:cs="Arial"/>
                    <w:b/>
                    <w:bCs/>
                  </w:rPr>
                </w:rPrChange>
              </w:rPr>
              <w:t>1</w:t>
            </w:r>
          </w:p>
        </w:tc>
        <w:tc>
          <w:tcPr>
            <w:tcW w:w="5038" w:type="dxa"/>
            <w:gridSpan w:val="2"/>
            <w:tcPrChange w:id="8397" w:author="gorgemj" w:date="2017-11-30T12:36:00Z">
              <w:tcPr>
                <w:tcW w:w="6768" w:type="dxa"/>
                <w:gridSpan w:val="7"/>
              </w:tcPr>
            </w:tcPrChange>
          </w:tcPr>
          <w:p w:rsidR="00AD701B" w:rsidRPr="00817CEB" w:rsidRDefault="00AD701B" w:rsidP="003766F9">
            <w:pPr>
              <w:keepNext/>
              <w:keepLines/>
              <w:autoSpaceDE w:val="0"/>
              <w:autoSpaceDN w:val="0"/>
              <w:adjustRightInd w:val="0"/>
              <w:spacing w:before="60" w:after="60" w:line="280" w:lineRule="atLeast"/>
              <w:rPr>
                <w:rFonts w:eastAsia="Calibri" w:cs="Arial"/>
              </w:rPr>
            </w:pPr>
            <w:r w:rsidRPr="00817CEB">
              <w:rPr>
                <w:rFonts w:eastAsia="Calibri" w:cs="Arial"/>
              </w:rPr>
              <w:t>If signals are used in common by both a protection system and any control system, separation (such as by adequate decoupling) shall be ensured and the signal system shall be classified as part of the protection system.</w:t>
            </w:r>
          </w:p>
        </w:tc>
        <w:tc>
          <w:tcPr>
            <w:tcW w:w="6912" w:type="dxa"/>
            <w:gridSpan w:val="3"/>
            <w:tcPrChange w:id="8398" w:author="gorgemj" w:date="2017-11-30T12:36:00Z">
              <w:tcPr>
                <w:tcW w:w="5130" w:type="dxa"/>
                <w:gridSpan w:val="8"/>
              </w:tcPr>
            </w:tcPrChange>
          </w:tcPr>
          <w:p w:rsidR="00AD701B" w:rsidRDefault="00AD701B" w:rsidP="003766F9">
            <w:pPr>
              <w:keepNext/>
              <w:keepLines/>
              <w:spacing w:before="60" w:after="60" w:line="280" w:lineRule="atLeast"/>
              <w:rPr>
                <w:rFonts w:cs="Arial"/>
                <w:b/>
              </w:rPr>
            </w:pPr>
            <w:r w:rsidRPr="00817CEB">
              <w:rPr>
                <w:rFonts w:cs="Arial"/>
              </w:rPr>
              <w:t>See response for Requirement 64.</w:t>
            </w:r>
          </w:p>
        </w:tc>
      </w:tr>
      <w:tr w:rsidR="00AD701B" w:rsidRPr="00817CEB" w:rsidDel="003D654B" w:rsidTr="004C121E">
        <w:trPr>
          <w:cantSplit/>
          <w:del w:id="8399" w:author="gorgemj" w:date="2017-11-23T15:39:00Z"/>
          <w:trPrChange w:id="8400" w:author="gorgemj" w:date="2017-11-30T12:36:00Z">
            <w:trPr>
              <w:gridBefore w:val="6"/>
              <w:gridAfter w:val="0"/>
              <w:cantSplit/>
            </w:trPr>
          </w:trPrChange>
        </w:trPr>
        <w:tc>
          <w:tcPr>
            <w:tcW w:w="947" w:type="dxa"/>
            <w:tcPrChange w:id="8401" w:author="gorgemj" w:date="2017-11-30T12:36:00Z">
              <w:tcPr>
                <w:tcW w:w="945" w:type="dxa"/>
                <w:gridSpan w:val="6"/>
              </w:tcPr>
            </w:tcPrChange>
          </w:tcPr>
          <w:p w:rsidR="00AD701B" w:rsidDel="003D654B" w:rsidRDefault="00AD701B" w:rsidP="003766F9">
            <w:pPr>
              <w:keepNext/>
              <w:keepLines/>
              <w:autoSpaceDE w:val="0"/>
              <w:autoSpaceDN w:val="0"/>
              <w:adjustRightInd w:val="0"/>
              <w:spacing w:before="60" w:after="60" w:line="280" w:lineRule="atLeast"/>
              <w:jc w:val="center"/>
              <w:rPr>
                <w:del w:id="8402" w:author="gorgemj" w:date="2017-11-23T15:39:00Z"/>
                <w:rFonts w:cs="Arial"/>
                <w:b/>
              </w:rPr>
            </w:pPr>
          </w:p>
        </w:tc>
        <w:tc>
          <w:tcPr>
            <w:tcW w:w="693" w:type="dxa"/>
            <w:tcPrChange w:id="8403" w:author="gorgemj" w:date="2017-11-30T12:36:00Z">
              <w:tcPr>
                <w:tcW w:w="747" w:type="dxa"/>
                <w:gridSpan w:val="3"/>
              </w:tcPr>
            </w:tcPrChange>
          </w:tcPr>
          <w:p w:rsidR="00AD701B" w:rsidDel="003D654B" w:rsidRDefault="00AD701B" w:rsidP="003766F9">
            <w:pPr>
              <w:keepNext/>
              <w:keepLines/>
              <w:autoSpaceDE w:val="0"/>
              <w:autoSpaceDN w:val="0"/>
              <w:adjustRightInd w:val="0"/>
              <w:spacing w:before="60" w:after="60" w:line="280" w:lineRule="atLeast"/>
              <w:jc w:val="center"/>
              <w:rPr>
                <w:del w:id="8404" w:author="gorgemj" w:date="2017-11-23T15:39:00Z"/>
                <w:rFonts w:cs="Arial"/>
                <w:b/>
                <w:bCs/>
              </w:rPr>
            </w:pPr>
          </w:p>
        </w:tc>
        <w:tc>
          <w:tcPr>
            <w:tcW w:w="5038" w:type="dxa"/>
            <w:gridSpan w:val="2"/>
            <w:tcPrChange w:id="8405" w:author="gorgemj" w:date="2017-11-30T12:36:00Z">
              <w:tcPr>
                <w:tcW w:w="6768" w:type="dxa"/>
                <w:gridSpan w:val="7"/>
              </w:tcPr>
            </w:tcPrChange>
          </w:tcPr>
          <w:p w:rsidR="00AD701B" w:rsidDel="003D654B" w:rsidRDefault="00AD701B" w:rsidP="003766F9">
            <w:pPr>
              <w:keepNext/>
              <w:keepLines/>
              <w:autoSpaceDE w:val="0"/>
              <w:autoSpaceDN w:val="0"/>
              <w:adjustRightInd w:val="0"/>
              <w:spacing w:before="60" w:after="60" w:line="280" w:lineRule="atLeast"/>
              <w:rPr>
                <w:del w:id="8406" w:author="gorgemj" w:date="2017-11-23T15:39:00Z"/>
                <w:rFonts w:cs="Arial"/>
                <w:b/>
                <w:color w:val="000000"/>
                <w:sz w:val="24"/>
                <w:szCs w:val="24"/>
              </w:rPr>
            </w:pPr>
            <w:del w:id="8407" w:author="gorgemj" w:date="2017-11-23T15:39:00Z">
              <w:r w:rsidRPr="00817CEB" w:rsidDel="003D654B">
                <w:rPr>
                  <w:rFonts w:eastAsia="Calibri" w:cs="Arial"/>
                  <w:b/>
                  <w:bCs/>
                </w:rPr>
                <w:delText>Requirement 65: Control room</w:delText>
              </w:r>
            </w:del>
          </w:p>
        </w:tc>
        <w:tc>
          <w:tcPr>
            <w:tcW w:w="6912" w:type="dxa"/>
            <w:gridSpan w:val="3"/>
            <w:tcPrChange w:id="8408" w:author="gorgemj" w:date="2017-11-30T12:36:00Z">
              <w:tcPr>
                <w:tcW w:w="5130" w:type="dxa"/>
                <w:gridSpan w:val="8"/>
              </w:tcPr>
            </w:tcPrChange>
          </w:tcPr>
          <w:p w:rsidR="00AD701B" w:rsidDel="003D654B" w:rsidRDefault="00AD701B" w:rsidP="003766F9">
            <w:pPr>
              <w:keepNext/>
              <w:keepLines/>
              <w:spacing w:before="60" w:after="60" w:line="280" w:lineRule="atLeast"/>
              <w:rPr>
                <w:del w:id="8409" w:author="gorgemj" w:date="2017-11-23T15:39:00Z"/>
                <w:rFonts w:cs="Arial"/>
                <w:b/>
              </w:rPr>
            </w:pPr>
          </w:p>
        </w:tc>
      </w:tr>
      <w:tr w:rsidR="00AD701B" w:rsidRPr="00817CEB" w:rsidTr="004C121E">
        <w:trPr>
          <w:cantSplit/>
          <w:trPrChange w:id="8410" w:author="gorgemj" w:date="2017-11-30T12:36:00Z">
            <w:trPr>
              <w:gridBefore w:val="6"/>
              <w:gridAfter w:val="0"/>
              <w:cantSplit/>
            </w:trPr>
          </w:trPrChange>
        </w:trPr>
        <w:tc>
          <w:tcPr>
            <w:tcW w:w="947" w:type="dxa"/>
            <w:tcPrChange w:id="8411" w:author="gorgemj" w:date="2017-11-30T12:36:00Z">
              <w:tcPr>
                <w:tcW w:w="945" w:type="dxa"/>
                <w:gridSpan w:val="6"/>
              </w:tcPr>
            </w:tcPrChange>
          </w:tcPr>
          <w:p w:rsidR="00AD701B" w:rsidRDefault="00AD701B" w:rsidP="003766F9">
            <w:pPr>
              <w:keepNext/>
              <w:keepLines/>
              <w:autoSpaceDE w:val="0"/>
              <w:autoSpaceDN w:val="0"/>
              <w:adjustRightInd w:val="0"/>
              <w:spacing w:before="60" w:after="60" w:line="280" w:lineRule="atLeast"/>
              <w:jc w:val="center"/>
              <w:rPr>
                <w:rFonts w:cs="Arial"/>
                <w:b/>
              </w:rPr>
            </w:pPr>
          </w:p>
        </w:tc>
        <w:tc>
          <w:tcPr>
            <w:tcW w:w="693" w:type="dxa"/>
            <w:tcPrChange w:id="8412" w:author="gorgemj" w:date="2017-11-30T12:36:00Z">
              <w:tcPr>
                <w:tcW w:w="747" w:type="dxa"/>
                <w:gridSpan w:val="3"/>
              </w:tcPr>
            </w:tcPrChange>
          </w:tcPr>
          <w:p w:rsidR="00AD701B" w:rsidRDefault="00AD701B" w:rsidP="003766F9">
            <w:pPr>
              <w:keepNext/>
              <w:keepLines/>
              <w:autoSpaceDE w:val="0"/>
              <w:autoSpaceDN w:val="0"/>
              <w:adjustRightInd w:val="0"/>
              <w:spacing w:before="60" w:after="60" w:line="280" w:lineRule="atLeast"/>
              <w:jc w:val="center"/>
              <w:rPr>
                <w:rFonts w:cs="Arial"/>
                <w:b/>
                <w:bCs/>
              </w:rPr>
            </w:pPr>
          </w:p>
        </w:tc>
        <w:tc>
          <w:tcPr>
            <w:tcW w:w="5038" w:type="dxa"/>
            <w:gridSpan w:val="2"/>
            <w:tcPrChange w:id="8413" w:author="gorgemj" w:date="2017-11-30T12:36:00Z">
              <w:tcPr>
                <w:tcW w:w="6768" w:type="dxa"/>
                <w:gridSpan w:val="7"/>
              </w:tcPr>
            </w:tcPrChange>
          </w:tcPr>
          <w:p w:rsidR="00AD701B" w:rsidRDefault="00AD701B" w:rsidP="003766F9">
            <w:pPr>
              <w:keepNext/>
              <w:keepLines/>
              <w:autoSpaceDE w:val="0"/>
              <w:autoSpaceDN w:val="0"/>
              <w:adjustRightInd w:val="0"/>
              <w:spacing w:before="60" w:after="60" w:line="280" w:lineRule="atLeast"/>
              <w:rPr>
                <w:ins w:id="8414" w:author="gorgemj" w:date="2017-11-23T15:39:00Z"/>
                <w:rFonts w:eastAsia="Calibri" w:cs="Arial"/>
                <w:b/>
                <w:bCs/>
              </w:rPr>
            </w:pPr>
            <w:ins w:id="8415" w:author="gorgemj" w:date="2017-11-23T15:39:00Z">
              <w:r w:rsidRPr="00817CEB">
                <w:rPr>
                  <w:rFonts w:eastAsia="Calibri" w:cs="Arial"/>
                  <w:b/>
                  <w:bCs/>
                </w:rPr>
                <w:t xml:space="preserve">Requirement 65: Control room </w:t>
              </w:r>
            </w:ins>
          </w:p>
          <w:p w:rsidR="00AD701B" w:rsidRPr="00817CEB" w:rsidRDefault="00AD701B" w:rsidP="003766F9">
            <w:pPr>
              <w:keepNext/>
              <w:keepLines/>
              <w:autoSpaceDE w:val="0"/>
              <w:autoSpaceDN w:val="0"/>
              <w:adjustRightInd w:val="0"/>
              <w:spacing w:before="60" w:after="60" w:line="280" w:lineRule="atLeast"/>
              <w:rPr>
                <w:rFonts w:eastAsia="Calibri" w:cs="Arial"/>
                <w:b/>
                <w:bCs/>
              </w:rPr>
            </w:pPr>
            <w:r w:rsidRPr="00817CEB">
              <w:rPr>
                <w:rFonts w:eastAsia="Calibri" w:cs="Arial"/>
                <w:b/>
                <w:bCs/>
              </w:rPr>
              <w:t>A control room shall be provided at the nuclear power plant from which the plant can be safely operated in all operational states, either automatically or manually, and from which measures can be taken to maintain the plant in a safe state or to bring it back into a safe state after anticipated operational occurrences and accident conditions.</w:t>
            </w:r>
          </w:p>
        </w:tc>
        <w:tc>
          <w:tcPr>
            <w:tcW w:w="6912" w:type="dxa"/>
            <w:gridSpan w:val="3"/>
            <w:tcPrChange w:id="8416" w:author="gorgemj" w:date="2017-11-30T12:36:00Z">
              <w:tcPr>
                <w:tcW w:w="5130" w:type="dxa"/>
                <w:gridSpan w:val="8"/>
              </w:tcPr>
            </w:tcPrChange>
          </w:tcPr>
          <w:p w:rsidR="00AD701B" w:rsidRPr="003766F9" w:rsidRDefault="00AD701B">
            <w:pPr>
              <w:keepNext/>
              <w:spacing w:before="60" w:after="60" w:line="280" w:lineRule="atLeast"/>
              <w:rPr>
                <w:rFonts w:eastAsia="Calibri" w:cs="Arial"/>
              </w:rPr>
            </w:pPr>
            <w:r w:rsidRPr="00817CEB">
              <w:rPr>
                <w:rFonts w:eastAsia="Calibri" w:cs="Arial"/>
              </w:rPr>
              <w:t xml:space="preserve">The </w:t>
            </w:r>
            <w:r w:rsidRPr="00817CEB">
              <w:rPr>
                <w:rFonts w:eastAsia="Calibri" w:cs="Arial"/>
                <w:b/>
              </w:rPr>
              <w:t>AP1000</w:t>
            </w:r>
            <w:r w:rsidRPr="00817CEB">
              <w:rPr>
                <w:rFonts w:eastAsia="Calibri" w:cs="Arial"/>
              </w:rPr>
              <w:t xml:space="preserve"> </w:t>
            </w:r>
            <w:r>
              <w:rPr>
                <w:rFonts w:eastAsia="Calibri" w:cs="Arial"/>
              </w:rPr>
              <w:t>plant</w:t>
            </w:r>
            <w:r w:rsidRPr="00817CEB">
              <w:rPr>
                <w:rFonts w:eastAsia="Calibri" w:cs="Arial"/>
              </w:rPr>
              <w:t xml:space="preserve"> </w:t>
            </w:r>
            <w:del w:id="8417" w:author="gorgemj" w:date="2017-11-26T19:19:00Z">
              <w:r w:rsidRPr="00817CEB" w:rsidDel="00B74719">
                <w:rPr>
                  <w:rFonts w:eastAsia="Calibri" w:cs="Arial"/>
                </w:rPr>
                <w:delText>main control room</w:delText>
              </w:r>
            </w:del>
            <w:ins w:id="8418" w:author="gorgemj" w:date="2017-11-26T19:19:00Z">
              <w:r>
                <w:rPr>
                  <w:rFonts w:eastAsia="Calibri" w:cs="Arial"/>
                </w:rPr>
                <w:t>MCR</w:t>
              </w:r>
            </w:ins>
            <w:r w:rsidRPr="00817CEB">
              <w:rPr>
                <w:rFonts w:eastAsia="Calibri" w:cs="Arial"/>
              </w:rPr>
              <w:t xml:space="preserve"> </w:t>
            </w:r>
            <w:r>
              <w:rPr>
                <w:rFonts w:eastAsia="Calibri" w:cs="Arial"/>
              </w:rPr>
              <w:t xml:space="preserve">(also see </w:t>
            </w:r>
            <w:ins w:id="8419" w:author="gorgemj" w:date="2017-11-24T17:07:00Z">
              <w:r w:rsidRPr="00993D67">
                <w:rPr>
                  <w:rFonts w:cs="Arial"/>
                  <w:b/>
                </w:rPr>
                <w:t>AP1000</w:t>
              </w:r>
              <w:r>
                <w:rPr>
                  <w:rFonts w:cs="Arial"/>
                </w:rPr>
                <w:t xml:space="preserve"> plant DCD [2]</w:t>
              </w:r>
            </w:ins>
            <w:del w:id="8420" w:author="gorgemj" w:date="2017-11-24T17:07:00Z">
              <w:r w:rsidDel="00F87C2C">
                <w:rPr>
                  <w:rFonts w:eastAsia="Calibri" w:cs="Arial"/>
                </w:rPr>
                <w:delText>DCD</w:delText>
              </w:r>
            </w:del>
            <w:r>
              <w:rPr>
                <w:rFonts w:eastAsia="Calibri" w:cs="Arial"/>
              </w:rPr>
              <w:t xml:space="preserve"> Section 3.1.1, GDC</w:t>
            </w:r>
            <w:del w:id="8421" w:author="gorgemj" w:date="2017-11-26T20:12:00Z">
              <w:r w:rsidDel="00904EE4">
                <w:rPr>
                  <w:rFonts w:eastAsia="Calibri" w:cs="Arial"/>
                </w:rPr>
                <w:delText xml:space="preserve"> Criterion</w:delText>
              </w:r>
            </w:del>
            <w:r>
              <w:rPr>
                <w:rFonts w:eastAsia="Calibri" w:cs="Arial"/>
              </w:rPr>
              <w:t xml:space="preserve"> 19) </w:t>
            </w:r>
            <w:r w:rsidRPr="00817CEB">
              <w:rPr>
                <w:rFonts w:eastAsia="Calibri" w:cs="Arial"/>
              </w:rPr>
              <w:t xml:space="preserve">provides the man-machine interfaces required to operate the plant safely and efficiently under normal conditions and to maintain it in a safe manner under accident conditions, including LOCAs (See </w:t>
            </w:r>
            <w:ins w:id="8422" w:author="gorgemj" w:date="2017-11-24T17:07:00Z">
              <w:r w:rsidRPr="00993D67">
                <w:rPr>
                  <w:rFonts w:cs="Arial"/>
                  <w:b/>
                </w:rPr>
                <w:t>AP1000</w:t>
              </w:r>
              <w:r>
                <w:rPr>
                  <w:rFonts w:cs="Arial"/>
                </w:rPr>
                <w:t xml:space="preserve"> plant DCD [2]</w:t>
              </w:r>
            </w:ins>
            <w:del w:id="8423" w:author="gorgemj" w:date="2017-11-24T17:07:00Z">
              <w:r w:rsidRPr="00817CEB" w:rsidDel="00F87C2C">
                <w:rPr>
                  <w:rFonts w:eastAsia="Calibri" w:cs="Arial"/>
                </w:rPr>
                <w:delText>DCD</w:delText>
              </w:r>
            </w:del>
            <w:r w:rsidRPr="00817CEB">
              <w:rPr>
                <w:rFonts w:eastAsia="Calibri" w:cs="Arial"/>
              </w:rPr>
              <w:t xml:space="preserve"> </w:t>
            </w:r>
            <w:r>
              <w:rPr>
                <w:rFonts w:eastAsia="Calibri" w:cs="Arial"/>
              </w:rPr>
              <w:t>Section</w:t>
            </w:r>
            <w:r w:rsidRPr="00817CEB">
              <w:rPr>
                <w:rFonts w:eastAsia="Calibri" w:cs="Arial"/>
              </w:rPr>
              <w:t xml:space="preserve"> 18.8)</w:t>
            </w:r>
            <w:r>
              <w:rPr>
                <w:rFonts w:eastAsia="Calibri" w:cs="Arial"/>
              </w:rPr>
              <w:t xml:space="preserve">. </w:t>
            </w:r>
            <w:r w:rsidRPr="00817CEB">
              <w:rPr>
                <w:rFonts w:eastAsia="Calibri" w:cs="Arial"/>
              </w:rPr>
              <w:t xml:space="preserve">Simplified, passive, </w:t>
            </w:r>
            <w:del w:id="8424" w:author="gorgemj" w:date="2017-11-24T17:58:00Z">
              <w:r w:rsidRPr="00817CEB" w:rsidDel="006272A4">
                <w:rPr>
                  <w:rFonts w:eastAsia="Calibri" w:cs="Arial"/>
                </w:rPr>
                <w:delText>safety-related</w:delText>
              </w:r>
            </w:del>
            <w:ins w:id="8425" w:author="gorgemj" w:date="2017-11-24T17:58:00Z">
              <w:r>
                <w:rPr>
                  <w:rFonts w:eastAsia="Calibri" w:cs="Arial"/>
                </w:rPr>
                <w:t>safety</w:t>
              </w:r>
            </w:ins>
            <w:r w:rsidRPr="00817CEB">
              <w:rPr>
                <w:rFonts w:eastAsia="Calibri" w:cs="Arial"/>
              </w:rPr>
              <w:t xml:space="preserve"> system designs are provided that do not rely upon operator action to maintain core cooling for </w:t>
            </w:r>
            <w:del w:id="8426" w:author="gorgemj" w:date="2017-11-24T15:47:00Z">
              <w:r w:rsidRPr="00817CEB" w:rsidDel="00D370A5">
                <w:rPr>
                  <w:rFonts w:eastAsia="Calibri" w:cs="Arial"/>
                </w:rPr>
                <w:delText>design basis accident</w:delText>
              </w:r>
            </w:del>
            <w:ins w:id="8427" w:author="gorgemj" w:date="2017-11-24T15:47:00Z">
              <w:r>
                <w:rPr>
                  <w:rFonts w:eastAsia="Calibri" w:cs="Arial"/>
                </w:rPr>
                <w:t>DBA</w:t>
              </w:r>
            </w:ins>
            <w:r w:rsidRPr="00817CEB">
              <w:rPr>
                <w:rFonts w:eastAsia="Calibri" w:cs="Arial"/>
              </w:rPr>
              <w:t>s</w:t>
            </w:r>
            <w:r>
              <w:rPr>
                <w:rFonts w:eastAsia="Calibri" w:cs="Arial"/>
              </w:rPr>
              <w:t xml:space="preserve">. </w:t>
            </w:r>
            <w:r w:rsidRPr="00817CEB">
              <w:rPr>
                <w:rFonts w:eastAsia="Calibri" w:cs="Arial"/>
              </w:rPr>
              <w:t xml:space="preserve">Operator actions are also not required to place the plant in a safe shutdown. </w:t>
            </w:r>
          </w:p>
        </w:tc>
      </w:tr>
      <w:tr w:rsidR="00AD701B" w:rsidRPr="00817CEB" w:rsidTr="004C121E">
        <w:trPr>
          <w:cantSplit/>
          <w:trPrChange w:id="8428" w:author="gorgemj" w:date="2017-11-30T12:36:00Z">
            <w:trPr>
              <w:gridBefore w:val="6"/>
              <w:gridAfter w:val="0"/>
              <w:cantSplit/>
            </w:trPr>
          </w:trPrChange>
        </w:trPr>
        <w:tc>
          <w:tcPr>
            <w:tcW w:w="947" w:type="dxa"/>
            <w:tcPrChange w:id="8429" w:author="gorgemj" w:date="2017-11-30T12:36:00Z">
              <w:tcPr>
                <w:tcW w:w="945" w:type="dxa"/>
                <w:gridSpan w:val="6"/>
              </w:tcPr>
            </w:tcPrChange>
          </w:tcPr>
          <w:p w:rsidR="00AD701B" w:rsidRDefault="00AD701B" w:rsidP="00542606">
            <w:pPr>
              <w:autoSpaceDE w:val="0"/>
              <w:autoSpaceDN w:val="0"/>
              <w:adjustRightInd w:val="0"/>
              <w:spacing w:before="60" w:after="60" w:line="280" w:lineRule="atLeast"/>
              <w:jc w:val="center"/>
              <w:rPr>
                <w:rFonts w:cs="Arial"/>
                <w:b/>
              </w:rPr>
            </w:pPr>
          </w:p>
        </w:tc>
        <w:tc>
          <w:tcPr>
            <w:tcW w:w="693" w:type="dxa"/>
            <w:tcPrChange w:id="8430" w:author="gorgemj" w:date="2017-11-30T12:36:00Z">
              <w:tcPr>
                <w:tcW w:w="747" w:type="dxa"/>
                <w:gridSpan w:val="3"/>
              </w:tcPr>
            </w:tcPrChange>
          </w:tcPr>
          <w:p w:rsidR="00AD701B" w:rsidRDefault="00AD701B" w:rsidP="00542606">
            <w:pPr>
              <w:autoSpaceDE w:val="0"/>
              <w:autoSpaceDN w:val="0"/>
              <w:adjustRightInd w:val="0"/>
              <w:spacing w:before="60" w:after="60" w:line="280" w:lineRule="atLeast"/>
              <w:jc w:val="center"/>
              <w:rPr>
                <w:rFonts w:cs="Arial"/>
                <w:b/>
                <w:bCs/>
              </w:rPr>
            </w:pPr>
          </w:p>
        </w:tc>
        <w:tc>
          <w:tcPr>
            <w:tcW w:w="5038" w:type="dxa"/>
            <w:gridSpan w:val="2"/>
            <w:tcPrChange w:id="8431" w:author="gorgemj" w:date="2017-11-30T12:36:00Z">
              <w:tcPr>
                <w:tcW w:w="6768" w:type="dxa"/>
                <w:gridSpan w:val="7"/>
              </w:tcPr>
            </w:tcPrChange>
          </w:tcPr>
          <w:p w:rsidR="00AD701B" w:rsidRPr="00817CEB" w:rsidRDefault="00AD701B" w:rsidP="00542606">
            <w:pPr>
              <w:autoSpaceDE w:val="0"/>
              <w:autoSpaceDN w:val="0"/>
              <w:adjustRightInd w:val="0"/>
              <w:spacing w:before="60" w:after="60" w:line="280" w:lineRule="atLeast"/>
              <w:rPr>
                <w:rFonts w:eastAsia="Calibri" w:cs="Arial"/>
                <w:b/>
                <w:bCs/>
              </w:rPr>
            </w:pPr>
            <w:ins w:id="8432" w:author="gorgemj" w:date="2017-11-30T12:21:00Z">
              <w:r w:rsidRPr="00817CEB">
                <w:rPr>
                  <w:rFonts w:eastAsia="Calibri" w:cs="Arial"/>
                  <w:b/>
                  <w:bCs/>
                </w:rPr>
                <w:t>Requirement 65: Control room</w:t>
              </w:r>
              <w:r>
                <w:rPr>
                  <w:rFonts w:eastAsia="Calibri" w:cs="Arial"/>
                  <w:b/>
                  <w:bCs/>
                </w:rPr>
                <w:t xml:space="preserve"> (cont.)</w:t>
              </w:r>
            </w:ins>
          </w:p>
        </w:tc>
        <w:tc>
          <w:tcPr>
            <w:tcW w:w="6912" w:type="dxa"/>
            <w:gridSpan w:val="3"/>
            <w:tcPrChange w:id="8433" w:author="gorgemj" w:date="2017-11-30T12:36:00Z">
              <w:tcPr>
                <w:tcW w:w="5130" w:type="dxa"/>
                <w:gridSpan w:val="8"/>
              </w:tcPr>
            </w:tcPrChange>
          </w:tcPr>
          <w:p w:rsidR="00AD701B" w:rsidRDefault="00AD701B" w:rsidP="00542606">
            <w:pPr>
              <w:spacing w:before="60" w:after="60" w:line="280" w:lineRule="atLeast"/>
              <w:rPr>
                <w:rFonts w:eastAsia="Calibri" w:cs="Arial"/>
                <w:color w:val="000000"/>
                <w:sz w:val="24"/>
                <w:szCs w:val="24"/>
              </w:rPr>
            </w:pPr>
            <w:r w:rsidRPr="00817CEB">
              <w:rPr>
                <w:rFonts w:eastAsia="Calibri" w:cs="Arial"/>
              </w:rPr>
              <w:t xml:space="preserve">The </w:t>
            </w:r>
            <w:del w:id="8434" w:author="gorgemj" w:date="2017-11-26T19:19:00Z">
              <w:r w:rsidRPr="00817CEB" w:rsidDel="00B74719">
                <w:rPr>
                  <w:rFonts w:eastAsia="Calibri" w:cs="Arial"/>
                </w:rPr>
                <w:delText>main control room</w:delText>
              </w:r>
            </w:del>
            <w:ins w:id="8435" w:author="gorgemj" w:date="2017-11-26T19:19:00Z">
              <w:r>
                <w:rPr>
                  <w:rFonts w:eastAsia="Calibri" w:cs="Arial"/>
                </w:rPr>
                <w:t>MCR</w:t>
              </w:r>
            </w:ins>
            <w:r w:rsidRPr="00817CEB">
              <w:rPr>
                <w:rFonts w:eastAsia="Calibri" w:cs="Arial"/>
              </w:rPr>
              <w:t xml:space="preserve">/control support area HVAC subsystem of the nuclear island nonradioactive ventilation system </w:t>
            </w:r>
            <w:del w:id="8436" w:author="gorgemj" w:date="2017-11-26T20:37:00Z">
              <w:r w:rsidRPr="00817CEB" w:rsidDel="00FC263D">
                <w:rPr>
                  <w:rFonts w:eastAsia="Calibri" w:cs="Arial"/>
                </w:rPr>
                <w:delText xml:space="preserve">(VBS) </w:delText>
              </w:r>
            </w:del>
            <w:r w:rsidRPr="00817CEB">
              <w:rPr>
                <w:rFonts w:eastAsia="Calibri" w:cs="Arial"/>
              </w:rPr>
              <w:t xml:space="preserve">allows access to and occupancy of the </w:t>
            </w:r>
            <w:del w:id="8437" w:author="gorgemj" w:date="2017-11-26T20:17:00Z">
              <w:r w:rsidRPr="00817CEB" w:rsidDel="00794744">
                <w:rPr>
                  <w:rFonts w:eastAsia="Calibri" w:cs="Arial"/>
                </w:rPr>
                <w:delText>main control room</w:delText>
              </w:r>
            </w:del>
            <w:ins w:id="8438" w:author="gorgemj" w:date="2017-11-26T20:17:00Z">
              <w:r>
                <w:rPr>
                  <w:rFonts w:eastAsia="Calibri" w:cs="Arial"/>
                </w:rPr>
                <w:t>MCR</w:t>
              </w:r>
            </w:ins>
            <w:r w:rsidRPr="00817CEB">
              <w:rPr>
                <w:rFonts w:eastAsia="Calibri" w:cs="Arial"/>
              </w:rPr>
              <w:t xml:space="preserve"> under accident conditions</w:t>
            </w:r>
            <w:r>
              <w:rPr>
                <w:rFonts w:eastAsia="Calibri" w:cs="Arial"/>
              </w:rPr>
              <w:t xml:space="preserve">. </w:t>
            </w:r>
            <w:r w:rsidRPr="00817CEB">
              <w:rPr>
                <w:rFonts w:eastAsia="Calibri" w:cs="Arial"/>
              </w:rPr>
              <w:t xml:space="preserve">If ac power is unavailable for more than 10 minutes or if “high-high” particulate or iodine radioactivity is detected in the </w:t>
            </w:r>
            <w:del w:id="8439" w:author="gorgemj" w:date="2017-11-26T20:17:00Z">
              <w:r w:rsidRPr="00817CEB" w:rsidDel="00794744">
                <w:rPr>
                  <w:rFonts w:eastAsia="Calibri" w:cs="Arial"/>
                </w:rPr>
                <w:delText>main control room</w:delText>
              </w:r>
            </w:del>
            <w:ins w:id="8440" w:author="gorgemj" w:date="2017-11-26T20:17:00Z">
              <w:r>
                <w:rPr>
                  <w:rFonts w:eastAsia="Calibri" w:cs="Arial"/>
                </w:rPr>
                <w:t>MCR</w:t>
              </w:r>
            </w:ins>
            <w:r w:rsidRPr="00817CEB">
              <w:rPr>
                <w:rFonts w:eastAsia="Calibri" w:cs="Arial"/>
              </w:rPr>
              <w:t xml:space="preserve"> supply air duct, which would lead to exceeding </w:t>
            </w:r>
            <w:ins w:id="8441" w:author="gorgemj" w:date="2017-11-26T20:12:00Z">
              <w:r>
                <w:rPr>
                  <w:rFonts w:eastAsia="Calibri" w:cs="Arial"/>
                </w:rPr>
                <w:t xml:space="preserve">US NRC </w:t>
              </w:r>
            </w:ins>
            <w:del w:id="8442" w:author="gorgemj" w:date="2017-11-25T20:26:00Z">
              <w:r w:rsidRPr="00817CEB" w:rsidDel="009F242A">
                <w:rPr>
                  <w:rFonts w:eastAsia="Calibri" w:cs="Arial"/>
                </w:rPr>
                <w:delText>General Design Criteria</w:delText>
              </w:r>
            </w:del>
            <w:ins w:id="8443" w:author="gorgemj" w:date="2017-11-25T20:26:00Z">
              <w:r>
                <w:rPr>
                  <w:rFonts w:eastAsia="Calibri" w:cs="Arial"/>
                </w:rPr>
                <w:t>GDC</w:t>
              </w:r>
            </w:ins>
            <w:r w:rsidRPr="00817CEB">
              <w:rPr>
                <w:rFonts w:eastAsia="Calibri" w:cs="Arial"/>
              </w:rPr>
              <w:t xml:space="preserve"> 19 operator dose limits, the </w:t>
            </w:r>
            <w:del w:id="8444" w:author="gorgemj" w:date="2017-11-26T20:24:00Z">
              <w:r w:rsidRPr="00817CEB" w:rsidDel="00FD259C">
                <w:rPr>
                  <w:rFonts w:eastAsia="Calibri" w:cs="Arial"/>
                </w:rPr>
                <w:delText>protection and safety monitoring system</w:delText>
              </w:r>
            </w:del>
            <w:ins w:id="8445" w:author="gorgemj" w:date="2017-11-26T20:24:00Z">
              <w:r>
                <w:rPr>
                  <w:rFonts w:eastAsia="Calibri" w:cs="Arial"/>
                </w:rPr>
                <w:t>PMS</w:t>
              </w:r>
            </w:ins>
            <w:r w:rsidRPr="00817CEB">
              <w:rPr>
                <w:rFonts w:eastAsia="Calibri" w:cs="Arial"/>
              </w:rPr>
              <w:t xml:space="preserve"> automatically isolates the </w:t>
            </w:r>
            <w:del w:id="8446" w:author="gorgemj" w:date="2017-11-26T20:17:00Z">
              <w:r w:rsidRPr="00817CEB" w:rsidDel="00794744">
                <w:rPr>
                  <w:rFonts w:eastAsia="Calibri" w:cs="Arial"/>
                </w:rPr>
                <w:delText>main control room</w:delText>
              </w:r>
            </w:del>
            <w:ins w:id="8447" w:author="gorgemj" w:date="2017-11-26T20:17:00Z">
              <w:r>
                <w:rPr>
                  <w:rFonts w:eastAsia="Calibri" w:cs="Arial"/>
                </w:rPr>
                <w:t>MCR</w:t>
              </w:r>
            </w:ins>
            <w:r w:rsidRPr="00817CEB">
              <w:rPr>
                <w:rFonts w:eastAsia="Calibri" w:cs="Arial"/>
              </w:rPr>
              <w:t xml:space="preserve"> and operator habitability requirements are then met by the main control room emergency habitability system</w:t>
            </w:r>
            <w:del w:id="8448" w:author="gorgemj" w:date="2017-11-26T20:17:00Z">
              <w:r w:rsidRPr="00817CEB" w:rsidDel="00FD259C">
                <w:rPr>
                  <w:rFonts w:eastAsia="Calibri" w:cs="Arial"/>
                </w:rPr>
                <w:delText xml:space="preserve"> (VES)</w:delText>
              </w:r>
            </w:del>
            <w:r>
              <w:rPr>
                <w:rFonts w:eastAsia="Calibri" w:cs="Arial"/>
              </w:rPr>
              <w:t xml:space="preserve">. </w:t>
            </w:r>
            <w:r w:rsidRPr="00817CEB">
              <w:rPr>
                <w:rFonts w:eastAsia="Calibri" w:cs="Arial"/>
              </w:rPr>
              <w:t xml:space="preserve">The main control room emergency habitability system is capable of providing emergency ventilation and </w:t>
            </w:r>
            <w:r w:rsidRPr="00B47D06">
              <w:rPr>
                <w:rFonts w:eastAsia="Calibri" w:cs="Arial"/>
              </w:rPr>
              <w:t>pressurization</w:t>
            </w:r>
            <w:r w:rsidRPr="00817CEB">
              <w:rPr>
                <w:rFonts w:eastAsia="Calibri" w:cs="Arial"/>
              </w:rPr>
              <w:t xml:space="preserve"> for the </w:t>
            </w:r>
            <w:del w:id="8449" w:author="gorgemj" w:date="2017-11-26T20:17:00Z">
              <w:r w:rsidRPr="00817CEB" w:rsidDel="00FD259C">
                <w:rPr>
                  <w:rFonts w:eastAsia="Calibri" w:cs="Arial"/>
                </w:rPr>
                <w:delText>main control room</w:delText>
              </w:r>
            </w:del>
            <w:ins w:id="8450" w:author="gorgemj" w:date="2017-11-26T20:17:00Z">
              <w:r>
                <w:rPr>
                  <w:rFonts w:eastAsia="Calibri" w:cs="Arial"/>
                </w:rPr>
                <w:t>MCR</w:t>
              </w:r>
            </w:ins>
            <w:r>
              <w:rPr>
                <w:rFonts w:eastAsia="Calibri" w:cs="Arial"/>
              </w:rPr>
              <w:t xml:space="preserve">. </w:t>
            </w:r>
            <w:r w:rsidRPr="00817CEB">
              <w:rPr>
                <w:rFonts w:eastAsia="Calibri" w:cs="Arial"/>
              </w:rPr>
              <w:t xml:space="preserve">The main control room emergency habitability system also provides emergency passive heat sinks for the </w:t>
            </w:r>
            <w:del w:id="8451" w:author="gorgemj" w:date="2017-11-26T20:18:00Z">
              <w:r w:rsidRPr="00817CEB" w:rsidDel="00FD259C">
                <w:rPr>
                  <w:rFonts w:eastAsia="Calibri" w:cs="Arial"/>
                </w:rPr>
                <w:delText>main control room</w:delText>
              </w:r>
            </w:del>
            <w:ins w:id="8452" w:author="gorgemj" w:date="2017-11-26T20:18:00Z">
              <w:r>
                <w:rPr>
                  <w:rFonts w:eastAsia="Calibri" w:cs="Arial"/>
                </w:rPr>
                <w:t>MCR</w:t>
              </w:r>
            </w:ins>
            <w:r w:rsidRPr="00817CEB">
              <w:rPr>
                <w:rFonts w:eastAsia="Calibri" w:cs="Arial"/>
              </w:rPr>
              <w:t xml:space="preserve">, </w:t>
            </w:r>
            <w:del w:id="8453" w:author="gorgemj" w:date="2017-11-26T20:14:00Z">
              <w:r w:rsidRPr="00817CEB" w:rsidDel="00904EE4">
                <w:rPr>
                  <w:rFonts w:eastAsia="Calibri" w:cs="Arial"/>
                </w:rPr>
                <w:delText>instrumentation and control</w:delText>
              </w:r>
            </w:del>
            <w:ins w:id="8454" w:author="gorgemj" w:date="2017-11-26T20:14:00Z">
              <w:r>
                <w:rPr>
                  <w:rFonts w:eastAsia="Calibri" w:cs="Arial"/>
                </w:rPr>
                <w:t>I&amp;C</w:t>
              </w:r>
            </w:ins>
            <w:r w:rsidRPr="00817CEB">
              <w:rPr>
                <w:rFonts w:eastAsia="Calibri" w:cs="Arial"/>
              </w:rPr>
              <w:t xml:space="preserve"> rooms, and dc equipment rooms</w:t>
            </w:r>
            <w:r>
              <w:rPr>
                <w:rFonts w:eastAsia="Calibri" w:cs="Arial"/>
              </w:rPr>
              <w:t xml:space="preserve">. </w:t>
            </w:r>
            <w:r w:rsidRPr="00817CEB">
              <w:rPr>
                <w:rFonts w:eastAsia="Calibri" w:cs="Arial"/>
              </w:rPr>
              <w:t xml:space="preserve">See </w:t>
            </w:r>
            <w:ins w:id="8455" w:author="gorgemj" w:date="2017-11-24T17:07:00Z">
              <w:r w:rsidRPr="00993D67">
                <w:rPr>
                  <w:rFonts w:cs="Arial"/>
                  <w:b/>
                </w:rPr>
                <w:t>AP1000</w:t>
              </w:r>
              <w:r>
                <w:rPr>
                  <w:rFonts w:cs="Arial"/>
                </w:rPr>
                <w:t xml:space="preserve"> plant DCD [2]</w:t>
              </w:r>
            </w:ins>
            <w:del w:id="8456" w:author="gorgemj" w:date="2017-11-24T17:07:00Z">
              <w:r w:rsidRPr="00817CEB" w:rsidDel="00F87C2C">
                <w:rPr>
                  <w:rFonts w:eastAsia="Calibri" w:cs="Arial"/>
                </w:rPr>
                <w:delText>DCD</w:delText>
              </w:r>
            </w:del>
            <w:r w:rsidRPr="00817CEB">
              <w:rPr>
                <w:rFonts w:eastAsia="Calibri" w:cs="Arial"/>
              </w:rPr>
              <w:t xml:space="preserve"> </w:t>
            </w:r>
            <w:r>
              <w:rPr>
                <w:rFonts w:eastAsia="Calibri" w:cs="Arial"/>
              </w:rPr>
              <w:t xml:space="preserve">Section </w:t>
            </w:r>
            <w:r w:rsidRPr="00817CEB">
              <w:rPr>
                <w:rFonts w:eastAsia="Calibri" w:cs="Arial"/>
              </w:rPr>
              <w:t>6.4.</w:t>
            </w:r>
          </w:p>
          <w:p w:rsidR="00AD701B" w:rsidRDefault="00AD701B">
            <w:pPr>
              <w:spacing w:before="60" w:after="60" w:line="280" w:lineRule="atLeast"/>
              <w:rPr>
                <w:rFonts w:cs="Arial"/>
                <w:b/>
                <w:color w:val="000000"/>
                <w:sz w:val="24"/>
                <w:szCs w:val="24"/>
              </w:rPr>
            </w:pPr>
            <w:r w:rsidRPr="00E565BC">
              <w:rPr>
                <w:rFonts w:eastAsia="Calibri" w:cs="Arial"/>
              </w:rPr>
              <w:t xml:space="preserve">In the event that the operators are forced to abandon the </w:t>
            </w:r>
            <w:del w:id="8457" w:author="gorgemj" w:date="2017-11-26T20:18:00Z">
              <w:r w:rsidRPr="00E565BC" w:rsidDel="00FD259C">
                <w:rPr>
                  <w:rFonts w:eastAsia="Calibri" w:cs="Arial"/>
                </w:rPr>
                <w:delText>main control room</w:delText>
              </w:r>
            </w:del>
            <w:ins w:id="8458" w:author="gorgemj" w:date="2017-11-26T20:18:00Z">
              <w:r>
                <w:rPr>
                  <w:rFonts w:eastAsia="Calibri" w:cs="Arial"/>
                </w:rPr>
                <w:t>MCR</w:t>
              </w:r>
            </w:ins>
            <w:r w:rsidRPr="00E565BC">
              <w:rPr>
                <w:rFonts w:eastAsia="Calibri" w:cs="Arial"/>
              </w:rPr>
              <w:t xml:space="preserve">, a </w:t>
            </w:r>
            <w:r>
              <w:rPr>
                <w:rFonts w:eastAsia="Calibri" w:cs="Arial"/>
              </w:rPr>
              <w:t xml:space="preserve">remote shutdown </w:t>
            </w:r>
            <w:r w:rsidRPr="00E565BC">
              <w:rPr>
                <w:rFonts w:eastAsia="Calibri" w:cs="Arial"/>
              </w:rPr>
              <w:t xml:space="preserve">workstation is provided with remote shutdown capability. A </w:t>
            </w:r>
            <w:del w:id="8459" w:author="gorgemj" w:date="2017-11-26T20:18:00Z">
              <w:r w:rsidRPr="00E565BC" w:rsidDel="00FD259C">
                <w:rPr>
                  <w:rFonts w:eastAsia="Calibri" w:cs="Arial"/>
                </w:rPr>
                <w:delText>main control room</w:delText>
              </w:r>
            </w:del>
            <w:ins w:id="8460" w:author="gorgemj" w:date="2017-11-26T20:18:00Z">
              <w:r>
                <w:rPr>
                  <w:rFonts w:eastAsia="Calibri" w:cs="Arial"/>
                </w:rPr>
                <w:t>MCR</w:t>
              </w:r>
            </w:ins>
            <w:r w:rsidRPr="00E565BC">
              <w:rPr>
                <w:rFonts w:eastAsia="Calibri" w:cs="Arial"/>
              </w:rPr>
              <w:t xml:space="preserve"> evacuation is not assumed to occur simultaneously with </w:t>
            </w:r>
            <w:del w:id="8461" w:author="gorgemj" w:date="2017-11-24T16:00:00Z">
              <w:r w:rsidRPr="00E565BC" w:rsidDel="008E2C5B">
                <w:rPr>
                  <w:rFonts w:eastAsia="Calibri" w:cs="Arial"/>
                </w:rPr>
                <w:delText>design basis event</w:delText>
              </w:r>
            </w:del>
            <w:ins w:id="8462" w:author="gorgemj" w:date="2017-11-24T16:00:00Z">
              <w:r>
                <w:rPr>
                  <w:rFonts w:eastAsia="Calibri" w:cs="Arial"/>
                </w:rPr>
                <w:t>DBE</w:t>
              </w:r>
            </w:ins>
            <w:r w:rsidRPr="00E565BC">
              <w:rPr>
                <w:rFonts w:eastAsia="Calibri" w:cs="Arial"/>
              </w:rPr>
              <w:t xml:space="preserve">s. The remote shutdown workstation is described in </w:t>
            </w:r>
            <w:ins w:id="8463" w:author="gorgemj" w:date="2017-11-24T17:08:00Z">
              <w:r>
                <w:rPr>
                  <w:rFonts w:cs="Arial"/>
                </w:rPr>
                <w:t xml:space="preserve">the </w:t>
              </w:r>
              <w:r w:rsidRPr="00993D67">
                <w:rPr>
                  <w:rFonts w:cs="Arial"/>
                  <w:b/>
                </w:rPr>
                <w:t>AP1000</w:t>
              </w:r>
              <w:r>
                <w:rPr>
                  <w:rFonts w:cs="Arial"/>
                </w:rPr>
                <w:t xml:space="preserve"> plant DCD [2]</w:t>
              </w:r>
            </w:ins>
            <w:del w:id="8464" w:author="gorgemj" w:date="2017-11-24T17:08:00Z">
              <w:r w:rsidRPr="00E565BC" w:rsidDel="00F87C2C">
                <w:rPr>
                  <w:rFonts w:eastAsia="Calibri" w:cs="Arial"/>
                </w:rPr>
                <w:delText>DCD</w:delText>
              </w:r>
            </w:del>
            <w:r w:rsidRPr="00E565BC">
              <w:rPr>
                <w:rFonts w:eastAsia="Calibri" w:cs="Arial"/>
              </w:rPr>
              <w:t xml:space="preserve"> Section 7.4.</w:t>
            </w:r>
            <w:r>
              <w:rPr>
                <w:sz w:val="22"/>
                <w:szCs w:val="22"/>
              </w:rPr>
              <w:t xml:space="preserve"> </w:t>
            </w:r>
          </w:p>
        </w:tc>
      </w:tr>
      <w:tr w:rsidR="00AD701B" w:rsidRPr="00817CEB" w:rsidTr="004C121E">
        <w:trPr>
          <w:cantSplit/>
          <w:trPrChange w:id="8465" w:author="gorgemj" w:date="2017-11-30T12:36:00Z">
            <w:trPr>
              <w:gridBefore w:val="6"/>
              <w:gridAfter w:val="0"/>
              <w:cantSplit/>
            </w:trPr>
          </w:trPrChange>
        </w:trPr>
        <w:tc>
          <w:tcPr>
            <w:tcW w:w="947" w:type="dxa"/>
            <w:tcPrChange w:id="8466" w:author="gorgemj" w:date="2017-11-30T12:36:00Z">
              <w:tcPr>
                <w:tcW w:w="945" w:type="dxa"/>
                <w:gridSpan w:val="6"/>
              </w:tcPr>
            </w:tcPrChange>
          </w:tcPr>
          <w:p w:rsidR="00AD701B" w:rsidRPr="003D654B" w:rsidRDefault="00AD701B" w:rsidP="00542606">
            <w:pPr>
              <w:autoSpaceDE w:val="0"/>
              <w:autoSpaceDN w:val="0"/>
              <w:adjustRightInd w:val="0"/>
              <w:spacing w:before="60" w:after="60" w:line="280" w:lineRule="atLeast"/>
              <w:jc w:val="center"/>
              <w:rPr>
                <w:rFonts w:cs="Arial"/>
                <w:rPrChange w:id="8467" w:author="gorgemj" w:date="2017-11-23T15:39:00Z">
                  <w:rPr>
                    <w:rFonts w:cs="Arial"/>
                    <w:b/>
                  </w:rPr>
                </w:rPrChange>
              </w:rPr>
            </w:pPr>
            <w:r w:rsidRPr="003D654B">
              <w:rPr>
                <w:rFonts w:cs="Arial"/>
                <w:rPrChange w:id="8468" w:author="gorgemj" w:date="2017-11-23T15:39:00Z">
                  <w:rPr>
                    <w:rFonts w:cs="Arial"/>
                    <w:b/>
                  </w:rPr>
                </w:rPrChange>
              </w:rPr>
              <w:t>6.39</w:t>
            </w:r>
          </w:p>
        </w:tc>
        <w:tc>
          <w:tcPr>
            <w:tcW w:w="693" w:type="dxa"/>
            <w:tcPrChange w:id="8469" w:author="gorgemj" w:date="2017-11-30T12:36:00Z">
              <w:tcPr>
                <w:tcW w:w="747" w:type="dxa"/>
                <w:gridSpan w:val="3"/>
              </w:tcPr>
            </w:tcPrChange>
          </w:tcPr>
          <w:p w:rsidR="00AD701B" w:rsidRPr="003D654B" w:rsidRDefault="00AD701B" w:rsidP="00542606">
            <w:pPr>
              <w:autoSpaceDE w:val="0"/>
              <w:autoSpaceDN w:val="0"/>
              <w:adjustRightInd w:val="0"/>
              <w:spacing w:before="60" w:after="60" w:line="280" w:lineRule="atLeast"/>
              <w:jc w:val="center"/>
              <w:rPr>
                <w:rFonts w:cs="Arial"/>
                <w:bCs/>
                <w:color w:val="000000"/>
                <w:sz w:val="24"/>
                <w:szCs w:val="24"/>
                <w:rPrChange w:id="8470" w:author="gorgemj" w:date="2017-11-23T15:39:00Z">
                  <w:rPr>
                    <w:rFonts w:cs="Arial"/>
                    <w:b/>
                    <w:bCs/>
                    <w:color w:val="000000"/>
                    <w:sz w:val="24"/>
                    <w:szCs w:val="24"/>
                  </w:rPr>
                </w:rPrChange>
              </w:rPr>
            </w:pPr>
            <w:r w:rsidRPr="003D654B">
              <w:rPr>
                <w:rFonts w:cs="Arial"/>
                <w:bCs/>
                <w:rPrChange w:id="8471" w:author="gorgemj" w:date="2017-11-23T15:39:00Z">
                  <w:rPr>
                    <w:rFonts w:cs="Arial"/>
                    <w:b/>
                    <w:bCs/>
                  </w:rPr>
                </w:rPrChange>
              </w:rPr>
              <w:t>1</w:t>
            </w:r>
          </w:p>
        </w:tc>
        <w:tc>
          <w:tcPr>
            <w:tcW w:w="5038" w:type="dxa"/>
            <w:gridSpan w:val="2"/>
            <w:tcPrChange w:id="8472" w:author="gorgemj" w:date="2017-11-30T12:36:00Z">
              <w:tcPr>
                <w:tcW w:w="6768" w:type="dxa"/>
                <w:gridSpan w:val="7"/>
              </w:tcPr>
            </w:tcPrChange>
          </w:tcPr>
          <w:p w:rsidR="00AD701B" w:rsidRPr="00817CEB" w:rsidRDefault="00AD701B" w:rsidP="00542606">
            <w:pPr>
              <w:autoSpaceDE w:val="0"/>
              <w:autoSpaceDN w:val="0"/>
              <w:adjustRightInd w:val="0"/>
              <w:spacing w:before="60" w:after="60" w:line="280" w:lineRule="atLeast"/>
              <w:rPr>
                <w:rFonts w:eastAsia="Calibri" w:cs="Arial"/>
              </w:rPr>
            </w:pPr>
            <w:r w:rsidRPr="00817CEB">
              <w:rPr>
                <w:rFonts w:eastAsia="Calibri" w:cs="Arial"/>
              </w:rPr>
              <w:t>Appropriate measures shall be taken, including the provision of barriers between the control room at the nuclear power plant and the external environment, and adequate information shall be provided for the protection of occupants of the control room against hazards such as high radiation levels resulting from accident conditions, release of radioactive material, fire, or explosive or toxic gases.</w:t>
            </w:r>
          </w:p>
        </w:tc>
        <w:tc>
          <w:tcPr>
            <w:tcW w:w="6912" w:type="dxa"/>
            <w:gridSpan w:val="3"/>
            <w:tcPrChange w:id="8473" w:author="gorgemj" w:date="2017-11-30T12:36:00Z">
              <w:tcPr>
                <w:tcW w:w="5130" w:type="dxa"/>
                <w:gridSpan w:val="8"/>
              </w:tcPr>
            </w:tcPrChange>
          </w:tcPr>
          <w:p w:rsidR="00AD701B" w:rsidRDefault="00AD701B" w:rsidP="00542606">
            <w:pPr>
              <w:spacing w:before="60" w:after="60" w:line="280" w:lineRule="atLeast"/>
              <w:rPr>
                <w:rFonts w:cs="Arial"/>
              </w:rPr>
            </w:pPr>
            <w:r>
              <w:rPr>
                <w:rFonts w:cs="Arial"/>
              </w:rPr>
              <w:t xml:space="preserve">Communication channels are available between the MCR and the Technical Support Center. Communications are also discussed in </w:t>
            </w:r>
            <w:r w:rsidRPr="00E565BC">
              <w:rPr>
                <w:rFonts w:cs="Arial"/>
              </w:rPr>
              <w:t>Reference 5, Section 3.</w:t>
            </w:r>
          </w:p>
          <w:p w:rsidR="00AD701B" w:rsidRPr="003766F9" w:rsidRDefault="00AD701B" w:rsidP="00542606">
            <w:pPr>
              <w:spacing w:before="60" w:after="60" w:line="280" w:lineRule="atLeast"/>
              <w:rPr>
                <w:rFonts w:cs="Arial"/>
              </w:rPr>
            </w:pPr>
            <w:r>
              <w:rPr>
                <w:rFonts w:cs="Arial"/>
              </w:rPr>
              <w:t xml:space="preserve">Also see </w:t>
            </w:r>
            <w:r w:rsidRPr="00817CEB">
              <w:rPr>
                <w:rFonts w:cs="Arial"/>
              </w:rPr>
              <w:t>response for Requirement 65.</w:t>
            </w:r>
          </w:p>
        </w:tc>
      </w:tr>
      <w:tr w:rsidR="00AD701B" w:rsidRPr="00817CEB" w:rsidTr="004C121E">
        <w:trPr>
          <w:cantSplit/>
          <w:trPrChange w:id="8474" w:author="gorgemj" w:date="2017-11-30T12:36:00Z">
            <w:trPr>
              <w:gridBefore w:val="6"/>
              <w:gridAfter w:val="0"/>
              <w:cantSplit/>
            </w:trPr>
          </w:trPrChange>
        </w:trPr>
        <w:tc>
          <w:tcPr>
            <w:tcW w:w="947" w:type="dxa"/>
            <w:tcPrChange w:id="8475" w:author="gorgemj" w:date="2017-11-30T12:36:00Z">
              <w:tcPr>
                <w:tcW w:w="945" w:type="dxa"/>
                <w:gridSpan w:val="6"/>
              </w:tcPr>
            </w:tcPrChange>
          </w:tcPr>
          <w:p w:rsidR="00AD701B" w:rsidRPr="003D654B" w:rsidRDefault="00AD701B" w:rsidP="004E7469">
            <w:pPr>
              <w:autoSpaceDE w:val="0"/>
              <w:autoSpaceDN w:val="0"/>
              <w:adjustRightInd w:val="0"/>
              <w:spacing w:before="60" w:after="60" w:line="280" w:lineRule="atLeast"/>
              <w:jc w:val="center"/>
              <w:rPr>
                <w:rFonts w:cs="Arial"/>
                <w:rPrChange w:id="8476" w:author="gorgemj" w:date="2017-11-23T15:39:00Z">
                  <w:rPr>
                    <w:rFonts w:cs="Arial"/>
                    <w:b/>
                  </w:rPr>
                </w:rPrChange>
              </w:rPr>
            </w:pPr>
            <w:r w:rsidRPr="003D654B">
              <w:rPr>
                <w:rFonts w:cs="Arial"/>
                <w:rPrChange w:id="8477" w:author="gorgemj" w:date="2017-11-23T15:39:00Z">
                  <w:rPr>
                    <w:rFonts w:cs="Arial"/>
                    <w:b/>
                  </w:rPr>
                </w:rPrChange>
              </w:rPr>
              <w:t>6.40</w:t>
            </w:r>
          </w:p>
        </w:tc>
        <w:tc>
          <w:tcPr>
            <w:tcW w:w="693" w:type="dxa"/>
            <w:tcPrChange w:id="8478" w:author="gorgemj" w:date="2017-11-30T12:36:00Z">
              <w:tcPr>
                <w:tcW w:w="747" w:type="dxa"/>
                <w:gridSpan w:val="3"/>
              </w:tcPr>
            </w:tcPrChange>
          </w:tcPr>
          <w:p w:rsidR="00AD701B" w:rsidRPr="003D654B" w:rsidRDefault="00AD701B" w:rsidP="004E7469">
            <w:pPr>
              <w:autoSpaceDE w:val="0"/>
              <w:autoSpaceDN w:val="0"/>
              <w:adjustRightInd w:val="0"/>
              <w:spacing w:before="60" w:after="60" w:line="280" w:lineRule="atLeast"/>
              <w:jc w:val="center"/>
              <w:rPr>
                <w:rFonts w:cs="Arial"/>
                <w:bCs/>
                <w:color w:val="000000"/>
                <w:sz w:val="24"/>
                <w:szCs w:val="24"/>
                <w:rPrChange w:id="8479" w:author="gorgemj" w:date="2017-11-23T15:39:00Z">
                  <w:rPr>
                    <w:rFonts w:cs="Arial"/>
                    <w:b/>
                    <w:bCs/>
                    <w:color w:val="000000"/>
                    <w:sz w:val="24"/>
                    <w:szCs w:val="24"/>
                  </w:rPr>
                </w:rPrChange>
              </w:rPr>
            </w:pPr>
            <w:r w:rsidRPr="003D654B">
              <w:rPr>
                <w:rFonts w:cs="Arial"/>
                <w:bCs/>
                <w:rPrChange w:id="8480" w:author="gorgemj" w:date="2017-11-23T15:39:00Z">
                  <w:rPr>
                    <w:rFonts w:cs="Arial"/>
                    <w:b/>
                    <w:bCs/>
                  </w:rPr>
                </w:rPrChange>
              </w:rPr>
              <w:t>1</w:t>
            </w:r>
          </w:p>
        </w:tc>
        <w:tc>
          <w:tcPr>
            <w:tcW w:w="5038" w:type="dxa"/>
            <w:gridSpan w:val="2"/>
            <w:tcPrChange w:id="8481" w:author="gorgemj" w:date="2017-11-30T12:36:00Z">
              <w:tcPr>
                <w:tcW w:w="6768" w:type="dxa"/>
                <w:gridSpan w:val="7"/>
              </w:tcPr>
            </w:tcPrChange>
          </w:tcPr>
          <w:p w:rsidR="00AD701B" w:rsidRPr="00817CEB" w:rsidRDefault="00AD701B" w:rsidP="00542606">
            <w:pPr>
              <w:autoSpaceDE w:val="0"/>
              <w:autoSpaceDN w:val="0"/>
              <w:adjustRightInd w:val="0"/>
              <w:spacing w:before="60" w:after="60" w:line="280" w:lineRule="atLeast"/>
              <w:rPr>
                <w:rFonts w:eastAsia="Calibri" w:cs="Arial"/>
              </w:rPr>
            </w:pPr>
            <w:r w:rsidRPr="00817CEB">
              <w:rPr>
                <w:rFonts w:eastAsia="Calibri" w:cs="Arial"/>
              </w:rPr>
              <w:t>Special attention shall be paid to identifying those events, both internal and external to the control room, that could challenge its continued operation, and the design shall provide for reasonably practicable measures to minimize the consequences of such events.</w:t>
            </w:r>
          </w:p>
        </w:tc>
        <w:tc>
          <w:tcPr>
            <w:tcW w:w="6912" w:type="dxa"/>
            <w:gridSpan w:val="3"/>
            <w:tcPrChange w:id="8482" w:author="gorgemj" w:date="2017-11-30T12:36:00Z">
              <w:tcPr>
                <w:tcW w:w="5130" w:type="dxa"/>
                <w:gridSpan w:val="8"/>
              </w:tcPr>
            </w:tcPrChange>
          </w:tcPr>
          <w:p w:rsidR="00AD701B" w:rsidRDefault="00AD701B" w:rsidP="003766F9">
            <w:pPr>
              <w:spacing w:before="60" w:after="60" w:line="280" w:lineRule="atLeast"/>
              <w:rPr>
                <w:rFonts w:eastAsia="Calibri" w:cs="Arial"/>
              </w:rPr>
            </w:pPr>
            <w:r w:rsidRPr="00817CEB">
              <w:rPr>
                <w:rFonts w:eastAsia="Calibri" w:cs="Arial"/>
              </w:rPr>
              <w:t xml:space="preserve">The </w:t>
            </w:r>
            <w:del w:id="8483" w:author="gorgemj" w:date="2017-11-26T20:18:00Z">
              <w:r w:rsidRPr="00E26342" w:rsidDel="00FD259C">
                <w:rPr>
                  <w:rFonts w:cs="Arial"/>
                </w:rPr>
                <w:delText>main</w:delText>
              </w:r>
              <w:r w:rsidRPr="00817CEB" w:rsidDel="00FD259C">
                <w:rPr>
                  <w:rFonts w:eastAsia="Calibri" w:cs="Arial"/>
                </w:rPr>
                <w:delText xml:space="preserve"> control room</w:delText>
              </w:r>
            </w:del>
            <w:ins w:id="8484" w:author="gorgemj" w:date="2017-11-26T20:18:00Z">
              <w:r>
                <w:rPr>
                  <w:rFonts w:cs="Arial"/>
                </w:rPr>
                <w:t>MCR</w:t>
              </w:r>
            </w:ins>
            <w:r w:rsidRPr="00817CEB">
              <w:rPr>
                <w:rFonts w:eastAsia="Calibri" w:cs="Arial"/>
              </w:rPr>
              <w:t xml:space="preserve"> is serviced by reliable and redundant non</w:t>
            </w:r>
            <w:del w:id="8485" w:author="gorgemj" w:date="2017-11-24T17:58:00Z">
              <w:r w:rsidRPr="00817CEB" w:rsidDel="006272A4">
                <w:rPr>
                  <w:rFonts w:eastAsia="Calibri" w:cs="Arial"/>
                </w:rPr>
                <w:delText>safety-related</w:delText>
              </w:r>
            </w:del>
            <w:ins w:id="8486" w:author="gorgemj" w:date="2017-11-24T17:58:00Z">
              <w:r>
                <w:rPr>
                  <w:rFonts w:eastAsia="Calibri" w:cs="Arial"/>
                </w:rPr>
                <w:t xml:space="preserve">-safety and </w:t>
              </w:r>
              <w:proofErr w:type="spellStart"/>
              <w:r>
                <w:rPr>
                  <w:rFonts w:eastAsia="Calibri" w:cs="Arial"/>
                </w:rPr>
                <w:t>DiD</w:t>
              </w:r>
            </w:ins>
            <w:proofErr w:type="spellEnd"/>
            <w:r w:rsidRPr="00817CEB">
              <w:rPr>
                <w:rFonts w:eastAsia="Calibri" w:cs="Arial"/>
              </w:rPr>
              <w:t xml:space="preserve"> power sources and heating, ventilation and air conditioning systems during normal operation.</w:t>
            </w:r>
          </w:p>
          <w:p w:rsidR="00AD701B" w:rsidRDefault="00AD701B" w:rsidP="001D39A8">
            <w:pPr>
              <w:pStyle w:val="ListParagraph"/>
              <w:numPr>
                <w:ilvl w:val="0"/>
                <w:numId w:val="23"/>
              </w:numPr>
              <w:autoSpaceDE w:val="0"/>
              <w:autoSpaceDN w:val="0"/>
              <w:adjustRightInd w:val="0"/>
              <w:spacing w:before="60" w:after="60" w:line="280" w:lineRule="atLeast"/>
              <w:ind w:left="518"/>
              <w:contextualSpacing w:val="0"/>
              <w:rPr>
                <w:rFonts w:eastAsia="Calibri" w:cs="Arial"/>
              </w:rPr>
            </w:pPr>
            <w:r w:rsidRPr="00481FED">
              <w:rPr>
                <w:rFonts w:eastAsia="Calibri" w:cs="Arial"/>
              </w:rPr>
              <w:t xml:space="preserve">In the </w:t>
            </w:r>
            <w:r w:rsidRPr="00E565BC">
              <w:rPr>
                <w:rFonts w:eastAsia="Calibri" w:cs="Arial"/>
                <w:szCs w:val="20"/>
              </w:rPr>
              <w:t xml:space="preserve">unlikely event that the normal power source or the </w:t>
            </w:r>
            <w:del w:id="8487" w:author="gorgemj" w:date="2017-11-26T20:13:00Z">
              <w:r w:rsidRPr="00E565BC" w:rsidDel="00904EE4">
                <w:rPr>
                  <w:rFonts w:eastAsia="Calibri" w:cs="Arial"/>
                  <w:szCs w:val="20"/>
                </w:rPr>
                <w:delText>heating, ventilating and air conditioning</w:delText>
              </w:r>
            </w:del>
            <w:ins w:id="8488" w:author="gorgemj" w:date="2017-11-26T20:13:00Z">
              <w:r>
                <w:rPr>
                  <w:rFonts w:eastAsia="Calibri" w:cs="Arial"/>
                  <w:szCs w:val="20"/>
                </w:rPr>
                <w:t>HVAC</w:t>
              </w:r>
            </w:ins>
            <w:del w:id="8489" w:author="gorgemj" w:date="2017-11-26T20:13:00Z">
              <w:r w:rsidRPr="00E565BC" w:rsidDel="00904EE4">
                <w:rPr>
                  <w:rFonts w:eastAsia="Calibri" w:cs="Arial"/>
                  <w:szCs w:val="20"/>
                </w:rPr>
                <w:delText xml:space="preserve"> </w:delText>
              </w:r>
            </w:del>
            <w:ins w:id="8490" w:author="gorgemj" w:date="2017-11-26T20:13:00Z">
              <w:r>
                <w:rPr>
                  <w:rFonts w:eastAsia="Calibri" w:cs="Arial"/>
                  <w:szCs w:val="20"/>
                </w:rPr>
                <w:t xml:space="preserve"> </w:t>
              </w:r>
            </w:ins>
            <w:r w:rsidRPr="00E565BC">
              <w:rPr>
                <w:rFonts w:eastAsia="Calibri" w:cs="Arial"/>
                <w:szCs w:val="20"/>
              </w:rPr>
              <w:t xml:space="preserve">system becomes unavailable, there are passive systems (batteries, compressed air) to support the </w:t>
            </w:r>
            <w:del w:id="8491" w:author="gorgemj" w:date="2017-11-26T20:18:00Z">
              <w:r w:rsidRPr="00E565BC" w:rsidDel="00FD259C">
                <w:rPr>
                  <w:rFonts w:eastAsia="Calibri" w:cs="Arial"/>
                  <w:szCs w:val="20"/>
                </w:rPr>
                <w:delText>main control room</w:delText>
              </w:r>
            </w:del>
            <w:ins w:id="8492" w:author="gorgemj" w:date="2017-11-26T20:18:00Z">
              <w:r>
                <w:rPr>
                  <w:rFonts w:eastAsia="Calibri" w:cs="Arial"/>
                  <w:szCs w:val="20"/>
                </w:rPr>
                <w:t>MCR</w:t>
              </w:r>
            </w:ins>
            <w:r w:rsidRPr="00E565BC">
              <w:rPr>
                <w:rFonts w:eastAsia="Calibri" w:cs="Arial"/>
                <w:szCs w:val="20"/>
              </w:rPr>
              <w:t xml:space="preserve"> for up to 3 days.</w:t>
            </w:r>
          </w:p>
          <w:p w:rsidR="00AD701B" w:rsidRPr="00480C34" w:rsidRDefault="00AD701B">
            <w:pPr>
              <w:pStyle w:val="ListParagraph"/>
              <w:numPr>
                <w:ilvl w:val="0"/>
                <w:numId w:val="23"/>
              </w:numPr>
              <w:autoSpaceDE w:val="0"/>
              <w:autoSpaceDN w:val="0"/>
              <w:adjustRightInd w:val="0"/>
              <w:spacing w:before="60" w:after="60" w:line="280" w:lineRule="atLeast"/>
              <w:ind w:left="518"/>
              <w:contextualSpacing w:val="0"/>
              <w:rPr>
                <w:ins w:id="8493" w:author="gorgemj" w:date="2017-11-30T12:23:00Z"/>
                <w:rFonts w:eastAsia="Calibri" w:cs="Arial"/>
              </w:rPr>
            </w:pPr>
            <w:r w:rsidRPr="00E565BC">
              <w:rPr>
                <w:rFonts w:eastAsia="Calibri" w:cs="Arial"/>
                <w:szCs w:val="20"/>
              </w:rPr>
              <w:t xml:space="preserve">The </w:t>
            </w:r>
            <w:del w:id="8494" w:author="gorgemj" w:date="2017-11-24T17:58:00Z">
              <w:r w:rsidRPr="00E565BC" w:rsidDel="006272A4">
                <w:rPr>
                  <w:rFonts w:eastAsia="Calibri" w:cs="Arial"/>
                  <w:szCs w:val="20"/>
                </w:rPr>
                <w:delText>safety-related</w:delText>
              </w:r>
            </w:del>
            <w:ins w:id="8495" w:author="gorgemj" w:date="2017-11-24T17:58:00Z">
              <w:r>
                <w:rPr>
                  <w:rFonts w:eastAsia="Calibri" w:cs="Arial"/>
                  <w:szCs w:val="20"/>
                </w:rPr>
                <w:t>safety</w:t>
              </w:r>
            </w:ins>
            <w:r w:rsidRPr="00E565BC">
              <w:rPr>
                <w:rFonts w:eastAsia="Calibri" w:cs="Arial"/>
                <w:szCs w:val="20"/>
              </w:rPr>
              <w:t xml:space="preserve"> power sources and passive cooling system are designed to provide a habitable environment for the operating staff assuming that no ac power is available. Installed equipment provides for at least 3 days of operation, as stated above. After 3 days, it is possible to continue operation with the control room cooled and ventilated with circulation of outside air.</w:t>
            </w:r>
          </w:p>
          <w:p w:rsidR="00AD701B" w:rsidRPr="003766F9" w:rsidRDefault="00AD701B" w:rsidP="00AD701B">
            <w:pPr>
              <w:pStyle w:val="ListParagraph"/>
              <w:numPr>
                <w:ilvl w:val="0"/>
                <w:numId w:val="23"/>
              </w:numPr>
              <w:autoSpaceDE w:val="0"/>
              <w:autoSpaceDN w:val="0"/>
              <w:adjustRightInd w:val="0"/>
              <w:spacing w:before="60" w:after="60" w:line="280" w:lineRule="atLeast"/>
              <w:ind w:left="518"/>
              <w:contextualSpacing w:val="0"/>
              <w:rPr>
                <w:ins w:id="8496" w:author="gorgemj" w:date="2017-11-30T12:23:00Z"/>
                <w:rFonts w:eastAsia="Calibri" w:cs="Arial"/>
                <w:szCs w:val="20"/>
              </w:rPr>
            </w:pPr>
            <w:ins w:id="8497" w:author="gorgemj" w:date="2017-11-30T12:23:00Z">
              <w:r w:rsidRPr="00E565BC">
                <w:rPr>
                  <w:rFonts w:eastAsia="Calibri" w:cs="Arial"/>
                  <w:szCs w:val="20"/>
                </w:rPr>
                <w:t xml:space="preserve">A mechanism is provided to allow the operating staff to transfer control from the </w:t>
              </w:r>
              <w:r>
                <w:rPr>
                  <w:rFonts w:eastAsia="Calibri" w:cs="Arial"/>
                  <w:szCs w:val="20"/>
                </w:rPr>
                <w:t>MCR</w:t>
              </w:r>
              <w:r w:rsidRPr="00E565BC">
                <w:rPr>
                  <w:rFonts w:eastAsia="Calibri" w:cs="Arial"/>
                  <w:szCs w:val="20"/>
                </w:rPr>
                <w:t xml:space="preserve"> to the remote shutdown workstation.</w:t>
              </w:r>
            </w:ins>
          </w:p>
          <w:p w:rsidR="00AD701B" w:rsidRPr="003766F9" w:rsidRDefault="00AD701B" w:rsidP="00AD701B">
            <w:pPr>
              <w:pStyle w:val="ListParagraph"/>
              <w:numPr>
                <w:ilvl w:val="0"/>
                <w:numId w:val="23"/>
              </w:numPr>
              <w:autoSpaceDE w:val="0"/>
              <w:autoSpaceDN w:val="0"/>
              <w:adjustRightInd w:val="0"/>
              <w:spacing w:before="60" w:after="60" w:line="280" w:lineRule="atLeast"/>
              <w:ind w:left="518"/>
              <w:contextualSpacing w:val="0"/>
              <w:rPr>
                <w:ins w:id="8498" w:author="gorgemj" w:date="2017-11-30T12:23:00Z"/>
                <w:rFonts w:eastAsia="Calibri" w:cs="Arial"/>
                <w:szCs w:val="20"/>
              </w:rPr>
            </w:pPr>
            <w:ins w:id="8499" w:author="gorgemj" w:date="2017-11-30T12:23:00Z">
              <w:r w:rsidRPr="00E565BC">
                <w:rPr>
                  <w:rFonts w:eastAsia="Calibri" w:cs="Arial"/>
                  <w:szCs w:val="20"/>
                </w:rPr>
                <w:t xml:space="preserve">The system prevents spurious signals caused by fire damage from being issued to components once transfer to the remote shutdown workstation has been </w:t>
              </w:r>
              <w:r>
                <w:rPr>
                  <w:rFonts w:eastAsia="Calibri" w:cs="Arial"/>
                  <w:szCs w:val="20"/>
                </w:rPr>
                <w:t>a</w:t>
              </w:r>
              <w:r w:rsidRPr="00E565BC">
                <w:rPr>
                  <w:rFonts w:eastAsia="Calibri" w:cs="Arial"/>
                  <w:szCs w:val="20"/>
                </w:rPr>
                <w:t>ffected.</w:t>
              </w:r>
            </w:ins>
          </w:p>
          <w:p w:rsidR="00AD701B" w:rsidRPr="003766F9" w:rsidRDefault="00AD701B">
            <w:pPr>
              <w:pStyle w:val="TableNormal1"/>
              <w:pPrChange w:id="8500" w:author="gorgemj" w:date="2017-11-30T12:23:00Z">
                <w:pPr>
                  <w:pStyle w:val="ListParagraph"/>
                  <w:numPr>
                    <w:numId w:val="23"/>
                  </w:numPr>
                  <w:autoSpaceDE w:val="0"/>
                  <w:autoSpaceDN w:val="0"/>
                  <w:adjustRightInd w:val="0"/>
                  <w:spacing w:before="60" w:after="60" w:line="280" w:lineRule="atLeast"/>
                  <w:ind w:left="518" w:hanging="360"/>
                  <w:contextualSpacing w:val="0"/>
                </w:pPr>
              </w:pPrChange>
            </w:pPr>
            <w:ins w:id="8501" w:author="gorgemj" w:date="2017-11-30T12:23:00Z">
              <w:r>
                <w:t xml:space="preserve">Also refer </w:t>
              </w:r>
              <w:r w:rsidRPr="00257040">
                <w:t xml:space="preserve">to </w:t>
              </w:r>
              <w:r>
                <w:t xml:space="preserve">the </w:t>
              </w:r>
              <w:r w:rsidRPr="00477BB6">
                <w:rPr>
                  <w:b/>
                </w:rPr>
                <w:t>AP1000</w:t>
              </w:r>
              <w:r w:rsidRPr="00477BB6">
                <w:t xml:space="preserve"> plant DCD [2]</w:t>
              </w:r>
              <w:r w:rsidRPr="00F87C2C">
                <w:t xml:space="preserve"> Section 18.8 “Human System Interface Design” and </w:t>
              </w:r>
              <w:r w:rsidRPr="00477BB6">
                <w:t xml:space="preserve">the </w:t>
              </w:r>
              <w:r w:rsidRPr="00477BB6">
                <w:rPr>
                  <w:b/>
                </w:rPr>
                <w:t>AP1000</w:t>
              </w:r>
              <w:r w:rsidRPr="00477BB6">
                <w:t xml:space="preserve"> plant DCD [2]</w:t>
              </w:r>
              <w:r w:rsidRPr="00F87C2C">
                <w:t xml:space="preserve"> Section 7.4.3 “Safe Shutdown from Outside the Main</w:t>
              </w:r>
              <w:r w:rsidRPr="00E565BC">
                <w:t xml:space="preserve"> Control Room</w:t>
              </w:r>
              <w:r>
                <w:t>”.</w:t>
              </w:r>
            </w:ins>
          </w:p>
        </w:tc>
      </w:tr>
      <w:tr w:rsidR="00AD701B" w:rsidRPr="00817CEB" w:rsidDel="00AD701B" w:rsidTr="004C121E">
        <w:trPr>
          <w:cantSplit/>
          <w:del w:id="8502" w:author="gorgemj" w:date="2017-11-30T12:23:00Z"/>
          <w:trPrChange w:id="8503" w:author="gorgemj" w:date="2017-11-30T12:36:00Z">
            <w:trPr>
              <w:gridBefore w:val="6"/>
              <w:gridAfter w:val="0"/>
              <w:cantSplit/>
            </w:trPr>
          </w:trPrChange>
        </w:trPr>
        <w:tc>
          <w:tcPr>
            <w:tcW w:w="947" w:type="dxa"/>
            <w:tcPrChange w:id="8504" w:author="gorgemj" w:date="2017-11-30T12:36:00Z">
              <w:tcPr>
                <w:tcW w:w="945" w:type="dxa"/>
                <w:gridSpan w:val="6"/>
              </w:tcPr>
            </w:tcPrChange>
          </w:tcPr>
          <w:p w:rsidR="00AD701B" w:rsidRPr="003D654B" w:rsidDel="00AD701B" w:rsidRDefault="00AD701B" w:rsidP="00542606">
            <w:pPr>
              <w:autoSpaceDE w:val="0"/>
              <w:autoSpaceDN w:val="0"/>
              <w:adjustRightInd w:val="0"/>
              <w:spacing w:before="60" w:after="60" w:line="280" w:lineRule="atLeast"/>
              <w:jc w:val="center"/>
              <w:rPr>
                <w:del w:id="8505" w:author="gorgemj" w:date="2017-11-30T12:23:00Z"/>
                <w:rFonts w:cs="Arial"/>
                <w:rPrChange w:id="8506" w:author="gorgemj" w:date="2017-11-23T15:40:00Z">
                  <w:rPr>
                    <w:del w:id="8507" w:author="gorgemj" w:date="2017-11-30T12:23:00Z"/>
                    <w:rFonts w:cs="Arial"/>
                    <w:b/>
                  </w:rPr>
                </w:rPrChange>
              </w:rPr>
            </w:pPr>
            <w:del w:id="8508" w:author="gorgemj" w:date="2017-11-30T12:23:00Z">
              <w:r w:rsidRPr="003D654B" w:rsidDel="00AD701B">
                <w:rPr>
                  <w:rFonts w:cs="Arial"/>
                  <w:rPrChange w:id="8509" w:author="gorgemj" w:date="2017-11-23T15:40:00Z">
                    <w:rPr>
                      <w:rFonts w:cs="Arial"/>
                      <w:b/>
                    </w:rPr>
                  </w:rPrChange>
                </w:rPr>
                <w:delText>6.40 (cont.)</w:delText>
              </w:r>
            </w:del>
          </w:p>
        </w:tc>
        <w:tc>
          <w:tcPr>
            <w:tcW w:w="693" w:type="dxa"/>
            <w:tcPrChange w:id="8510" w:author="gorgemj" w:date="2017-11-30T12:36:00Z">
              <w:tcPr>
                <w:tcW w:w="747" w:type="dxa"/>
                <w:gridSpan w:val="3"/>
              </w:tcPr>
            </w:tcPrChange>
          </w:tcPr>
          <w:p w:rsidR="00AD701B" w:rsidRPr="003D654B" w:rsidDel="00AD701B" w:rsidRDefault="00AD701B" w:rsidP="00542606">
            <w:pPr>
              <w:autoSpaceDE w:val="0"/>
              <w:autoSpaceDN w:val="0"/>
              <w:adjustRightInd w:val="0"/>
              <w:spacing w:before="60" w:after="60" w:line="280" w:lineRule="atLeast"/>
              <w:jc w:val="center"/>
              <w:rPr>
                <w:del w:id="8511" w:author="gorgemj" w:date="2017-11-30T12:23:00Z"/>
                <w:rFonts w:cs="Arial"/>
                <w:bCs/>
                <w:color w:val="000000"/>
                <w:sz w:val="24"/>
                <w:szCs w:val="24"/>
                <w:rPrChange w:id="8512" w:author="gorgemj" w:date="2017-11-23T15:40:00Z">
                  <w:rPr>
                    <w:del w:id="8513" w:author="gorgemj" w:date="2017-11-30T12:23:00Z"/>
                    <w:rFonts w:cs="Arial"/>
                    <w:b/>
                    <w:bCs/>
                    <w:color w:val="000000"/>
                    <w:sz w:val="24"/>
                    <w:szCs w:val="24"/>
                  </w:rPr>
                </w:rPrChange>
              </w:rPr>
            </w:pPr>
            <w:del w:id="8514" w:author="gorgemj" w:date="2017-11-30T12:23:00Z">
              <w:r w:rsidRPr="003D654B" w:rsidDel="00AD701B">
                <w:rPr>
                  <w:rFonts w:cs="Arial"/>
                  <w:bCs/>
                  <w:rPrChange w:id="8515" w:author="gorgemj" w:date="2017-11-23T15:40:00Z">
                    <w:rPr>
                      <w:rFonts w:cs="Arial"/>
                      <w:b/>
                      <w:bCs/>
                    </w:rPr>
                  </w:rPrChange>
                </w:rPr>
                <w:delText>1</w:delText>
              </w:r>
            </w:del>
          </w:p>
        </w:tc>
        <w:tc>
          <w:tcPr>
            <w:tcW w:w="5038" w:type="dxa"/>
            <w:gridSpan w:val="2"/>
            <w:tcPrChange w:id="8516" w:author="gorgemj" w:date="2017-11-30T12:36:00Z">
              <w:tcPr>
                <w:tcW w:w="6768" w:type="dxa"/>
                <w:gridSpan w:val="7"/>
              </w:tcPr>
            </w:tcPrChange>
          </w:tcPr>
          <w:p w:rsidR="00AD701B" w:rsidRPr="00817CEB" w:rsidDel="00AD701B" w:rsidRDefault="00AD701B" w:rsidP="00542606">
            <w:pPr>
              <w:autoSpaceDE w:val="0"/>
              <w:autoSpaceDN w:val="0"/>
              <w:adjustRightInd w:val="0"/>
              <w:spacing w:before="60" w:after="60" w:line="280" w:lineRule="atLeast"/>
              <w:rPr>
                <w:del w:id="8517" w:author="gorgemj" w:date="2017-11-30T12:23:00Z"/>
                <w:rFonts w:eastAsia="Calibri" w:cs="Arial"/>
              </w:rPr>
            </w:pPr>
          </w:p>
        </w:tc>
        <w:tc>
          <w:tcPr>
            <w:tcW w:w="6912" w:type="dxa"/>
            <w:gridSpan w:val="3"/>
            <w:tcPrChange w:id="8518" w:author="gorgemj" w:date="2017-11-30T12:36:00Z">
              <w:tcPr>
                <w:tcW w:w="5130" w:type="dxa"/>
                <w:gridSpan w:val="8"/>
              </w:tcPr>
            </w:tcPrChange>
          </w:tcPr>
          <w:p w:rsidR="00AD701B" w:rsidRPr="003766F9" w:rsidDel="00AD701B" w:rsidRDefault="00AD701B" w:rsidP="001D39A8">
            <w:pPr>
              <w:pStyle w:val="ListParagraph"/>
              <w:numPr>
                <w:ilvl w:val="0"/>
                <w:numId w:val="23"/>
              </w:numPr>
              <w:autoSpaceDE w:val="0"/>
              <w:autoSpaceDN w:val="0"/>
              <w:adjustRightInd w:val="0"/>
              <w:spacing w:before="60" w:after="60" w:line="280" w:lineRule="atLeast"/>
              <w:ind w:left="518"/>
              <w:contextualSpacing w:val="0"/>
              <w:rPr>
                <w:del w:id="8519" w:author="gorgemj" w:date="2017-11-30T12:22:00Z"/>
                <w:rFonts w:eastAsia="Calibri" w:cs="Arial"/>
                <w:szCs w:val="20"/>
              </w:rPr>
            </w:pPr>
            <w:del w:id="8520" w:author="gorgemj" w:date="2017-11-30T12:22:00Z">
              <w:r w:rsidRPr="00E565BC" w:rsidDel="00AD701B">
                <w:rPr>
                  <w:rFonts w:eastAsia="Calibri" w:cs="Arial"/>
                  <w:szCs w:val="20"/>
                </w:rPr>
                <w:delText xml:space="preserve">A mechanism is provided to allow the operating staff to transfer control from the </w:delText>
              </w:r>
            </w:del>
            <w:del w:id="8521" w:author="gorgemj" w:date="2017-11-26T20:18:00Z">
              <w:r w:rsidRPr="00E565BC" w:rsidDel="00FD259C">
                <w:rPr>
                  <w:rFonts w:eastAsia="Calibri" w:cs="Arial"/>
                  <w:szCs w:val="20"/>
                </w:rPr>
                <w:delText>main control room</w:delText>
              </w:r>
            </w:del>
            <w:del w:id="8522" w:author="gorgemj" w:date="2017-11-30T12:22:00Z">
              <w:r w:rsidRPr="00E565BC" w:rsidDel="00AD701B">
                <w:rPr>
                  <w:rFonts w:eastAsia="Calibri" w:cs="Arial"/>
                  <w:szCs w:val="20"/>
                </w:rPr>
                <w:delText xml:space="preserve"> to the remote shutdown workstation.</w:delText>
              </w:r>
            </w:del>
          </w:p>
          <w:p w:rsidR="00AD701B" w:rsidRPr="003766F9" w:rsidDel="00AD701B" w:rsidRDefault="00AD701B" w:rsidP="001D39A8">
            <w:pPr>
              <w:pStyle w:val="ListParagraph"/>
              <w:numPr>
                <w:ilvl w:val="0"/>
                <w:numId w:val="23"/>
              </w:numPr>
              <w:autoSpaceDE w:val="0"/>
              <w:autoSpaceDN w:val="0"/>
              <w:adjustRightInd w:val="0"/>
              <w:spacing w:before="60" w:after="60" w:line="280" w:lineRule="atLeast"/>
              <w:ind w:left="518"/>
              <w:contextualSpacing w:val="0"/>
              <w:rPr>
                <w:del w:id="8523" w:author="gorgemj" w:date="2017-11-30T12:22:00Z"/>
                <w:rFonts w:eastAsia="Calibri" w:cs="Arial"/>
                <w:szCs w:val="20"/>
              </w:rPr>
            </w:pPr>
            <w:del w:id="8524" w:author="gorgemj" w:date="2017-11-30T12:22:00Z">
              <w:r w:rsidRPr="00E565BC" w:rsidDel="00AD701B">
                <w:rPr>
                  <w:rFonts w:eastAsia="Calibri" w:cs="Arial"/>
                  <w:szCs w:val="20"/>
                </w:rPr>
                <w:delText xml:space="preserve">The system prevents spurious signals caused by fire damage from being issued to components once transfer to the remote shutdown workstation has been </w:delText>
              </w:r>
              <w:r w:rsidDel="00AD701B">
                <w:rPr>
                  <w:rFonts w:eastAsia="Calibri" w:cs="Arial"/>
                  <w:szCs w:val="20"/>
                </w:rPr>
                <w:delText>a</w:delText>
              </w:r>
              <w:r w:rsidRPr="00E565BC" w:rsidDel="00AD701B">
                <w:rPr>
                  <w:rFonts w:eastAsia="Calibri" w:cs="Arial"/>
                  <w:szCs w:val="20"/>
                </w:rPr>
                <w:delText>ffected.</w:delText>
              </w:r>
            </w:del>
          </w:p>
          <w:p w:rsidR="00AD701B" w:rsidDel="00AD701B" w:rsidRDefault="00AD701B" w:rsidP="00542606">
            <w:pPr>
              <w:pStyle w:val="Default"/>
              <w:spacing w:before="60" w:after="60" w:line="280" w:lineRule="atLeast"/>
              <w:rPr>
                <w:del w:id="8525" w:author="gorgemj" w:date="2017-11-30T12:23:00Z"/>
                <w:rFonts w:cs="Arial"/>
                <w:b/>
              </w:rPr>
            </w:pPr>
            <w:del w:id="8526" w:author="gorgemj" w:date="2017-11-30T12:22:00Z">
              <w:r w:rsidDel="00AD701B">
                <w:rPr>
                  <w:rFonts w:ascii="Arial" w:eastAsia="Calibri" w:hAnsi="Arial" w:cs="Arial"/>
                  <w:color w:val="auto"/>
                  <w:sz w:val="20"/>
                  <w:szCs w:val="20"/>
                </w:rPr>
                <w:delText xml:space="preserve">Also refer </w:delText>
              </w:r>
              <w:r w:rsidRPr="00257040" w:rsidDel="00AD701B">
                <w:rPr>
                  <w:rFonts w:ascii="Arial" w:eastAsia="Calibri" w:hAnsi="Arial" w:cs="Arial"/>
                  <w:color w:val="auto"/>
                  <w:sz w:val="20"/>
                  <w:szCs w:val="20"/>
                </w:rPr>
                <w:delText xml:space="preserve">to </w:delText>
              </w:r>
            </w:del>
            <w:del w:id="8527" w:author="gorgemj" w:date="2017-11-24T17:08:00Z">
              <w:r w:rsidRPr="00A366D5" w:rsidDel="00F87C2C">
                <w:rPr>
                  <w:rFonts w:ascii="Arial" w:eastAsia="Calibri" w:hAnsi="Arial" w:cs="Arial"/>
                  <w:color w:val="auto"/>
                  <w:sz w:val="20"/>
                  <w:szCs w:val="20"/>
                </w:rPr>
                <w:delText>DCD</w:delText>
              </w:r>
            </w:del>
            <w:del w:id="8528" w:author="gorgemj" w:date="2017-11-30T12:22:00Z">
              <w:r w:rsidRPr="00F87C2C" w:rsidDel="00AD701B">
                <w:rPr>
                  <w:rFonts w:ascii="Arial" w:eastAsia="Calibri" w:hAnsi="Arial" w:cs="Arial"/>
                  <w:color w:val="auto"/>
                  <w:sz w:val="20"/>
                  <w:szCs w:val="20"/>
                </w:rPr>
                <w:delText xml:space="preserve"> Section 18.8 “Human System Interface Design” and </w:delText>
              </w:r>
            </w:del>
            <w:del w:id="8529" w:author="gorgemj" w:date="2017-11-24T17:08:00Z">
              <w:r w:rsidRPr="00A366D5" w:rsidDel="00F87C2C">
                <w:rPr>
                  <w:rFonts w:ascii="Arial" w:eastAsia="Calibri" w:hAnsi="Arial" w:cs="Arial"/>
                  <w:color w:val="auto"/>
                  <w:sz w:val="20"/>
                  <w:szCs w:val="20"/>
                </w:rPr>
                <w:delText>DCD</w:delText>
              </w:r>
            </w:del>
            <w:del w:id="8530" w:author="gorgemj" w:date="2017-11-30T12:22:00Z">
              <w:r w:rsidRPr="00F87C2C" w:rsidDel="00AD701B">
                <w:rPr>
                  <w:rFonts w:ascii="Arial" w:eastAsia="Calibri" w:hAnsi="Arial" w:cs="Arial"/>
                  <w:color w:val="auto"/>
                  <w:sz w:val="20"/>
                  <w:szCs w:val="20"/>
                </w:rPr>
                <w:delText xml:space="preserve"> Section 7.4.3 “Safe Shutdown from Outside the Main</w:delText>
              </w:r>
              <w:r w:rsidRPr="00E565BC" w:rsidDel="00AD701B">
                <w:rPr>
                  <w:rFonts w:ascii="Arial" w:eastAsia="Calibri" w:hAnsi="Arial" w:cs="Arial"/>
                  <w:color w:val="auto"/>
                  <w:sz w:val="20"/>
                  <w:szCs w:val="20"/>
                </w:rPr>
                <w:delText xml:space="preserve"> Control Room</w:delText>
              </w:r>
              <w:r w:rsidDel="00AD701B">
                <w:rPr>
                  <w:rFonts w:ascii="Arial" w:eastAsia="Calibri" w:hAnsi="Arial" w:cs="Arial"/>
                  <w:color w:val="auto"/>
                  <w:sz w:val="20"/>
                  <w:szCs w:val="20"/>
                </w:rPr>
                <w:delText>”.</w:delText>
              </w:r>
            </w:del>
          </w:p>
        </w:tc>
      </w:tr>
      <w:tr w:rsidR="00AD701B" w:rsidRPr="00817CEB" w:rsidTr="004C121E">
        <w:tblPrEx>
          <w:tblPrExChange w:id="8531" w:author="gorgemj" w:date="2017-11-30T12:36:00Z">
            <w:tblPrEx>
              <w:tblW w:w="14884" w:type="dxa"/>
            </w:tblPrEx>
          </w:tblPrExChange>
        </w:tblPrEx>
        <w:trPr>
          <w:cantSplit/>
          <w:ins w:id="8532" w:author="gorgemj" w:date="2017-11-23T15:40:00Z"/>
          <w:trPrChange w:id="8533" w:author="gorgemj" w:date="2017-11-30T12:36:00Z">
            <w:trPr>
              <w:gridBefore w:val="8"/>
              <w:gridAfter w:val="0"/>
              <w:cantSplit/>
            </w:trPr>
          </w:trPrChange>
        </w:trPr>
        <w:tc>
          <w:tcPr>
            <w:tcW w:w="947" w:type="dxa"/>
            <w:tcPrChange w:id="8534" w:author="gorgemj" w:date="2017-11-30T12:36:00Z">
              <w:tcPr>
                <w:tcW w:w="945" w:type="dxa"/>
                <w:gridSpan w:val="5"/>
              </w:tcPr>
            </w:tcPrChange>
          </w:tcPr>
          <w:p w:rsidR="00AD701B" w:rsidRPr="00817CEB" w:rsidRDefault="00AD701B" w:rsidP="00542606">
            <w:pPr>
              <w:autoSpaceDE w:val="0"/>
              <w:autoSpaceDN w:val="0"/>
              <w:adjustRightInd w:val="0"/>
              <w:spacing w:before="60" w:after="60" w:line="280" w:lineRule="atLeast"/>
              <w:jc w:val="center"/>
              <w:rPr>
                <w:ins w:id="8535" w:author="gorgemj" w:date="2017-11-23T15:40:00Z"/>
                <w:rFonts w:cs="Arial"/>
                <w:b/>
              </w:rPr>
            </w:pPr>
            <w:ins w:id="8536" w:author="gorgemj" w:date="2017-11-23T15:40:00Z">
              <w:r>
                <w:rPr>
                  <w:rFonts w:cs="Arial"/>
                </w:rPr>
                <w:t>6.40A</w:t>
              </w:r>
            </w:ins>
          </w:p>
        </w:tc>
        <w:tc>
          <w:tcPr>
            <w:tcW w:w="693" w:type="dxa"/>
            <w:tcPrChange w:id="8537" w:author="gorgemj" w:date="2017-11-30T12:36:00Z">
              <w:tcPr>
                <w:tcW w:w="747" w:type="dxa"/>
                <w:gridSpan w:val="3"/>
              </w:tcPr>
            </w:tcPrChange>
          </w:tcPr>
          <w:p w:rsidR="00AD701B" w:rsidRPr="00817CEB" w:rsidRDefault="00AD701B" w:rsidP="00542606">
            <w:pPr>
              <w:autoSpaceDE w:val="0"/>
              <w:autoSpaceDN w:val="0"/>
              <w:adjustRightInd w:val="0"/>
              <w:spacing w:before="60" w:after="60" w:line="280" w:lineRule="atLeast"/>
              <w:jc w:val="center"/>
              <w:rPr>
                <w:ins w:id="8538" w:author="gorgemj" w:date="2017-11-23T15:40:00Z"/>
                <w:rFonts w:cs="Arial"/>
                <w:b/>
                <w:bCs/>
              </w:rPr>
            </w:pPr>
            <w:ins w:id="8539" w:author="gorgemj" w:date="2017-11-23T15:40:00Z">
              <w:r>
                <w:rPr>
                  <w:rFonts w:cs="Arial"/>
                  <w:bCs/>
                </w:rPr>
                <w:t>1</w:t>
              </w:r>
            </w:ins>
          </w:p>
        </w:tc>
        <w:tc>
          <w:tcPr>
            <w:tcW w:w="5038" w:type="dxa"/>
            <w:gridSpan w:val="2"/>
            <w:tcPrChange w:id="8540" w:author="gorgemj" w:date="2017-11-30T12:36:00Z">
              <w:tcPr>
                <w:tcW w:w="6955" w:type="dxa"/>
                <w:gridSpan w:val="7"/>
              </w:tcPr>
            </w:tcPrChange>
          </w:tcPr>
          <w:p w:rsidR="00AD701B" w:rsidRPr="00817CEB" w:rsidRDefault="00AD701B" w:rsidP="00542606">
            <w:pPr>
              <w:autoSpaceDE w:val="0"/>
              <w:autoSpaceDN w:val="0"/>
              <w:adjustRightInd w:val="0"/>
              <w:spacing w:before="60" w:after="60" w:line="280" w:lineRule="atLeast"/>
              <w:rPr>
                <w:ins w:id="8541" w:author="gorgemj" w:date="2017-11-23T15:40:00Z"/>
                <w:rFonts w:eastAsia="Calibri" w:cs="Arial"/>
              </w:rPr>
            </w:pPr>
            <w:ins w:id="8542" w:author="gorgemj" w:date="2017-11-23T15:40:00Z">
              <w:r w:rsidRPr="003D654B">
                <w:rPr>
                  <w:rFonts w:eastAsia="Calibri" w:cs="Arial"/>
                </w:rPr>
                <w:t>The design of the control room shall provide an adequate margin against</w:t>
              </w:r>
              <w:r>
                <w:rPr>
                  <w:rFonts w:eastAsia="Calibri" w:cs="Arial"/>
                </w:rPr>
                <w:t xml:space="preserve"> </w:t>
              </w:r>
              <w:r w:rsidRPr="003D654B">
                <w:rPr>
                  <w:rFonts w:eastAsia="Calibri" w:cs="Arial"/>
                </w:rPr>
                <w:t>levels of natural hazards more severe than those considered for design, derived</w:t>
              </w:r>
              <w:r>
                <w:rPr>
                  <w:rFonts w:eastAsia="Calibri" w:cs="Arial"/>
                </w:rPr>
                <w:t xml:space="preserve"> </w:t>
              </w:r>
              <w:r w:rsidRPr="003D654B">
                <w:rPr>
                  <w:rFonts w:eastAsia="Calibri" w:cs="Arial"/>
                </w:rPr>
                <w:t>from the hazard evaluation for the site.</w:t>
              </w:r>
            </w:ins>
          </w:p>
        </w:tc>
        <w:tc>
          <w:tcPr>
            <w:tcW w:w="6912" w:type="dxa"/>
            <w:gridSpan w:val="3"/>
            <w:tcPrChange w:id="8543" w:author="gorgemj" w:date="2017-11-30T12:36:00Z">
              <w:tcPr>
                <w:tcW w:w="6237" w:type="dxa"/>
                <w:gridSpan w:val="8"/>
              </w:tcPr>
            </w:tcPrChange>
          </w:tcPr>
          <w:p w:rsidR="00AD701B" w:rsidRPr="00B74719" w:rsidRDefault="00AD701B">
            <w:pPr>
              <w:autoSpaceDE w:val="0"/>
              <w:autoSpaceDN w:val="0"/>
              <w:adjustRightInd w:val="0"/>
              <w:spacing w:before="60" w:after="60" w:line="280" w:lineRule="atLeast"/>
              <w:rPr>
                <w:ins w:id="8544" w:author="gorgemj" w:date="2017-11-23T15:40:00Z"/>
                <w:rFonts w:eastAsia="Calibri" w:cs="Arial"/>
                <w:rPrChange w:id="8545" w:author="gorgemj" w:date="2017-11-26T19:20:00Z">
                  <w:rPr>
                    <w:ins w:id="8546" w:author="gorgemj" w:date="2017-11-23T15:40:00Z"/>
                  </w:rPr>
                </w:rPrChange>
              </w:rPr>
              <w:pPrChange w:id="8547" w:author="gorgemj" w:date="2017-11-26T19:20:00Z">
                <w:pPr>
                  <w:pStyle w:val="ListParagraph"/>
                  <w:numPr>
                    <w:numId w:val="23"/>
                  </w:numPr>
                  <w:autoSpaceDE w:val="0"/>
                  <w:autoSpaceDN w:val="0"/>
                  <w:adjustRightInd w:val="0"/>
                  <w:spacing w:before="60" w:after="60" w:line="280" w:lineRule="atLeast"/>
                  <w:ind w:left="518" w:hanging="360"/>
                  <w:contextualSpacing w:val="0"/>
                </w:pPr>
              </w:pPrChange>
            </w:pPr>
            <w:ins w:id="8548" w:author="gorgemj" w:date="2017-11-26T19:21:00Z">
              <w:r>
                <w:rPr>
                  <w:rFonts w:eastAsia="Calibri" w:cs="Arial"/>
                </w:rPr>
                <w:t xml:space="preserve">The </w:t>
              </w:r>
              <w:r w:rsidRPr="00B74719">
                <w:rPr>
                  <w:rFonts w:eastAsia="Calibri" w:cs="Arial"/>
                  <w:b/>
                  <w:rPrChange w:id="8549" w:author="gorgemj" w:date="2017-11-26T19:22:00Z">
                    <w:rPr>
                      <w:rFonts w:eastAsia="Calibri" w:cs="Arial"/>
                    </w:rPr>
                  </w:rPrChange>
                </w:rPr>
                <w:t>AP1000</w:t>
              </w:r>
              <w:r>
                <w:rPr>
                  <w:rFonts w:eastAsia="Calibri" w:cs="Arial"/>
                </w:rPr>
                <w:t xml:space="preserve"> plant design includes margin against the design basis natural hazards as discussed in [16] and in Appendix 12B of the </w:t>
              </w:r>
              <w:r w:rsidRPr="00B74719">
                <w:rPr>
                  <w:rFonts w:eastAsia="Calibri" w:cs="Arial"/>
                  <w:b/>
                  <w:rPrChange w:id="8550" w:author="gorgemj" w:date="2017-11-26T19:22:00Z">
                    <w:rPr>
                      <w:rFonts w:eastAsia="Calibri" w:cs="Arial"/>
                    </w:rPr>
                  </w:rPrChange>
                </w:rPr>
                <w:t>AP1000</w:t>
              </w:r>
              <w:r>
                <w:rPr>
                  <w:rFonts w:eastAsia="Calibri" w:cs="Arial"/>
                </w:rPr>
                <w:t xml:space="preserve"> plant PCSR [19].</w:t>
              </w:r>
            </w:ins>
          </w:p>
        </w:tc>
      </w:tr>
      <w:tr w:rsidR="00AD701B" w:rsidRPr="00817CEB" w:rsidDel="00F87C2C" w:rsidTr="004C121E">
        <w:trPr>
          <w:cantSplit/>
          <w:del w:id="8551" w:author="gorgemj" w:date="2017-11-24T17:08:00Z"/>
          <w:trPrChange w:id="8552" w:author="gorgemj" w:date="2017-11-30T12:36:00Z">
            <w:trPr>
              <w:gridBefore w:val="6"/>
              <w:gridAfter w:val="0"/>
              <w:cantSplit/>
            </w:trPr>
          </w:trPrChange>
        </w:trPr>
        <w:tc>
          <w:tcPr>
            <w:tcW w:w="947" w:type="dxa"/>
            <w:tcPrChange w:id="8553" w:author="gorgemj" w:date="2017-11-30T12:36:00Z">
              <w:tcPr>
                <w:tcW w:w="945" w:type="dxa"/>
                <w:gridSpan w:val="6"/>
              </w:tcPr>
            </w:tcPrChange>
          </w:tcPr>
          <w:p w:rsidR="00AD701B" w:rsidDel="00F87C2C" w:rsidRDefault="00AD701B" w:rsidP="00542606">
            <w:pPr>
              <w:autoSpaceDE w:val="0"/>
              <w:autoSpaceDN w:val="0"/>
              <w:adjustRightInd w:val="0"/>
              <w:spacing w:before="60" w:after="60" w:line="280" w:lineRule="atLeast"/>
              <w:jc w:val="center"/>
              <w:rPr>
                <w:del w:id="8554" w:author="gorgemj" w:date="2017-11-24T17:08:00Z"/>
                <w:rFonts w:cs="Arial"/>
                <w:b/>
              </w:rPr>
            </w:pPr>
          </w:p>
        </w:tc>
        <w:tc>
          <w:tcPr>
            <w:tcW w:w="693" w:type="dxa"/>
            <w:tcPrChange w:id="8555" w:author="gorgemj" w:date="2017-11-30T12:36:00Z">
              <w:tcPr>
                <w:tcW w:w="747" w:type="dxa"/>
                <w:gridSpan w:val="3"/>
              </w:tcPr>
            </w:tcPrChange>
          </w:tcPr>
          <w:p w:rsidR="00AD701B" w:rsidDel="00F87C2C" w:rsidRDefault="00AD701B" w:rsidP="00542606">
            <w:pPr>
              <w:autoSpaceDE w:val="0"/>
              <w:autoSpaceDN w:val="0"/>
              <w:adjustRightInd w:val="0"/>
              <w:spacing w:before="60" w:after="60" w:line="280" w:lineRule="atLeast"/>
              <w:jc w:val="center"/>
              <w:rPr>
                <w:del w:id="8556" w:author="gorgemj" w:date="2017-11-24T17:08:00Z"/>
                <w:rFonts w:cs="Arial"/>
                <w:b/>
                <w:bCs/>
              </w:rPr>
            </w:pPr>
          </w:p>
        </w:tc>
        <w:tc>
          <w:tcPr>
            <w:tcW w:w="5038" w:type="dxa"/>
            <w:gridSpan w:val="2"/>
            <w:tcPrChange w:id="8557" w:author="gorgemj" w:date="2017-11-30T12:36:00Z">
              <w:tcPr>
                <w:tcW w:w="6768" w:type="dxa"/>
                <w:gridSpan w:val="7"/>
              </w:tcPr>
            </w:tcPrChange>
          </w:tcPr>
          <w:p w:rsidR="00AD701B" w:rsidDel="00F87C2C" w:rsidRDefault="00AD701B" w:rsidP="00542606">
            <w:pPr>
              <w:autoSpaceDE w:val="0"/>
              <w:autoSpaceDN w:val="0"/>
              <w:adjustRightInd w:val="0"/>
              <w:spacing w:before="60" w:after="60" w:line="280" w:lineRule="atLeast"/>
              <w:rPr>
                <w:del w:id="8558" w:author="gorgemj" w:date="2017-11-24T17:08:00Z"/>
                <w:rFonts w:cs="Arial"/>
                <w:b/>
                <w:color w:val="000000"/>
                <w:sz w:val="24"/>
                <w:szCs w:val="24"/>
              </w:rPr>
            </w:pPr>
            <w:del w:id="8559" w:author="gorgemj" w:date="2017-11-23T15:41:00Z">
              <w:r w:rsidRPr="00817CEB" w:rsidDel="003D654B">
                <w:rPr>
                  <w:rFonts w:eastAsia="Calibri" w:cs="Arial"/>
                  <w:b/>
                  <w:bCs/>
                </w:rPr>
                <w:delText>Requirement 66: Supplementary control room</w:delText>
              </w:r>
            </w:del>
          </w:p>
        </w:tc>
        <w:tc>
          <w:tcPr>
            <w:tcW w:w="6912" w:type="dxa"/>
            <w:gridSpan w:val="3"/>
            <w:tcPrChange w:id="8560" w:author="gorgemj" w:date="2017-11-30T12:36:00Z">
              <w:tcPr>
                <w:tcW w:w="5130" w:type="dxa"/>
                <w:gridSpan w:val="8"/>
              </w:tcPr>
            </w:tcPrChange>
          </w:tcPr>
          <w:p w:rsidR="00AD701B" w:rsidDel="00F87C2C" w:rsidRDefault="00AD701B" w:rsidP="00542606">
            <w:pPr>
              <w:spacing w:before="60" w:after="60" w:line="280" w:lineRule="atLeast"/>
              <w:rPr>
                <w:del w:id="8561" w:author="gorgemj" w:date="2017-11-24T17:08:00Z"/>
                <w:rFonts w:cs="Arial"/>
                <w:b/>
              </w:rPr>
            </w:pPr>
          </w:p>
        </w:tc>
      </w:tr>
      <w:tr w:rsidR="00AD701B" w:rsidRPr="00817CEB" w:rsidTr="004C121E">
        <w:trPr>
          <w:cantSplit/>
          <w:trPrChange w:id="8562" w:author="gorgemj" w:date="2017-11-30T12:36:00Z">
            <w:trPr>
              <w:gridBefore w:val="6"/>
              <w:gridAfter w:val="0"/>
              <w:cantSplit/>
            </w:trPr>
          </w:trPrChange>
        </w:trPr>
        <w:tc>
          <w:tcPr>
            <w:tcW w:w="947" w:type="dxa"/>
            <w:tcPrChange w:id="8563" w:author="gorgemj" w:date="2017-11-30T12:36:00Z">
              <w:tcPr>
                <w:tcW w:w="945" w:type="dxa"/>
                <w:gridSpan w:val="6"/>
              </w:tcPr>
            </w:tcPrChange>
          </w:tcPr>
          <w:p w:rsidR="00AD701B" w:rsidRDefault="00AD701B" w:rsidP="00542606">
            <w:pPr>
              <w:autoSpaceDE w:val="0"/>
              <w:autoSpaceDN w:val="0"/>
              <w:adjustRightInd w:val="0"/>
              <w:spacing w:before="60" w:after="60" w:line="280" w:lineRule="atLeast"/>
              <w:jc w:val="center"/>
              <w:rPr>
                <w:rFonts w:cs="Arial"/>
                <w:b/>
              </w:rPr>
            </w:pPr>
          </w:p>
        </w:tc>
        <w:tc>
          <w:tcPr>
            <w:tcW w:w="693" w:type="dxa"/>
            <w:tcPrChange w:id="8564" w:author="gorgemj" w:date="2017-11-30T12:36:00Z">
              <w:tcPr>
                <w:tcW w:w="747" w:type="dxa"/>
                <w:gridSpan w:val="3"/>
              </w:tcPr>
            </w:tcPrChange>
          </w:tcPr>
          <w:p w:rsidR="00AD701B" w:rsidRDefault="00AD701B" w:rsidP="00542606">
            <w:pPr>
              <w:autoSpaceDE w:val="0"/>
              <w:autoSpaceDN w:val="0"/>
              <w:adjustRightInd w:val="0"/>
              <w:spacing w:before="60" w:after="60" w:line="280" w:lineRule="atLeast"/>
              <w:jc w:val="center"/>
              <w:rPr>
                <w:rFonts w:cs="Arial"/>
                <w:b/>
                <w:bCs/>
              </w:rPr>
            </w:pPr>
          </w:p>
        </w:tc>
        <w:tc>
          <w:tcPr>
            <w:tcW w:w="5038" w:type="dxa"/>
            <w:gridSpan w:val="2"/>
            <w:tcPrChange w:id="8565" w:author="gorgemj" w:date="2017-11-30T12:36:00Z">
              <w:tcPr>
                <w:tcW w:w="6768" w:type="dxa"/>
                <w:gridSpan w:val="7"/>
              </w:tcPr>
            </w:tcPrChange>
          </w:tcPr>
          <w:p w:rsidR="00AD701B" w:rsidRDefault="00AD701B" w:rsidP="00542606">
            <w:pPr>
              <w:autoSpaceDE w:val="0"/>
              <w:autoSpaceDN w:val="0"/>
              <w:adjustRightInd w:val="0"/>
              <w:spacing w:before="60" w:after="60" w:line="280" w:lineRule="atLeast"/>
              <w:rPr>
                <w:ins w:id="8566" w:author="gorgemj" w:date="2017-11-23T15:41:00Z"/>
                <w:rFonts w:eastAsia="Calibri" w:cs="Arial"/>
                <w:b/>
                <w:bCs/>
              </w:rPr>
            </w:pPr>
            <w:ins w:id="8567" w:author="gorgemj" w:date="2017-11-23T15:41:00Z">
              <w:r w:rsidRPr="00817CEB">
                <w:rPr>
                  <w:rFonts w:eastAsia="Calibri" w:cs="Arial"/>
                  <w:b/>
                  <w:bCs/>
                </w:rPr>
                <w:t xml:space="preserve">Requirement 66: Supplementary control room </w:t>
              </w:r>
            </w:ins>
          </w:p>
          <w:p w:rsidR="00AD701B" w:rsidRPr="00817CEB" w:rsidRDefault="00AD701B" w:rsidP="00542606">
            <w:pPr>
              <w:autoSpaceDE w:val="0"/>
              <w:autoSpaceDN w:val="0"/>
              <w:adjustRightInd w:val="0"/>
              <w:spacing w:before="60" w:after="60" w:line="280" w:lineRule="atLeast"/>
              <w:rPr>
                <w:rFonts w:eastAsia="Calibri" w:cs="Arial"/>
                <w:b/>
                <w:bCs/>
              </w:rPr>
            </w:pPr>
            <w:r w:rsidRPr="00817CEB">
              <w:rPr>
                <w:rFonts w:eastAsia="Calibri" w:cs="Arial"/>
                <w:b/>
                <w:bCs/>
              </w:rPr>
              <w:t>Instrumentation and control equipment shall be kept available, preferably at a single location (a supplementary control room) that is physically, electrically and functionally separate from the control room at the nuclear power plant. The supplementary control room shall be so equipped that the reactor can be placed and maintained in a shutdown state, residual heat can be removed, and essential plant variables can be monitored if there is a loss of ability to perform these essential safety functions in the control room.</w:t>
            </w:r>
          </w:p>
        </w:tc>
        <w:tc>
          <w:tcPr>
            <w:tcW w:w="6912" w:type="dxa"/>
            <w:gridSpan w:val="3"/>
            <w:tcPrChange w:id="8568" w:author="gorgemj" w:date="2017-11-30T12:36:00Z">
              <w:tcPr>
                <w:tcW w:w="5130" w:type="dxa"/>
                <w:gridSpan w:val="8"/>
              </w:tcPr>
            </w:tcPrChange>
          </w:tcPr>
          <w:p w:rsidR="00AD701B" w:rsidDel="001A3A2A" w:rsidRDefault="00AD701B">
            <w:pPr>
              <w:spacing w:before="60" w:after="60" w:line="280" w:lineRule="atLeast"/>
              <w:rPr>
                <w:del w:id="8569" w:author="gorgemj" w:date="2017-11-26T19:24:00Z"/>
                <w:rFonts w:eastAsia="Calibri" w:cs="Arial"/>
                <w:color w:val="000000"/>
                <w:sz w:val="24"/>
                <w:szCs w:val="24"/>
              </w:rPr>
            </w:pPr>
            <w:r w:rsidRPr="00817CEB">
              <w:rPr>
                <w:rFonts w:eastAsia="Calibri" w:cs="Arial"/>
              </w:rPr>
              <w:t xml:space="preserve">The </w:t>
            </w:r>
            <w:r w:rsidRPr="00817CEB">
              <w:rPr>
                <w:rFonts w:eastAsia="Calibri" w:cs="Arial"/>
                <w:b/>
              </w:rPr>
              <w:t>AP1000</w:t>
            </w:r>
            <w:r w:rsidRPr="00817CEB">
              <w:rPr>
                <w:rFonts w:eastAsia="Calibri" w:cs="Arial"/>
              </w:rPr>
              <w:t xml:space="preserve"> </w:t>
            </w:r>
            <w:r>
              <w:rPr>
                <w:rFonts w:eastAsia="Calibri" w:cs="Arial"/>
              </w:rPr>
              <w:t>plant</w:t>
            </w:r>
            <w:r w:rsidRPr="00817CEB">
              <w:rPr>
                <w:rFonts w:eastAsia="Calibri" w:cs="Arial"/>
              </w:rPr>
              <w:t xml:space="preserve"> remote shutdown workstation is discussed in </w:t>
            </w:r>
            <w:ins w:id="8570" w:author="gorgemj" w:date="2017-11-24T17:08:00Z">
              <w:r>
                <w:rPr>
                  <w:rFonts w:cs="Arial"/>
                </w:rPr>
                <w:t xml:space="preserve">the </w:t>
              </w:r>
              <w:r w:rsidRPr="00993D67">
                <w:rPr>
                  <w:rFonts w:cs="Arial"/>
                  <w:b/>
                </w:rPr>
                <w:t>AP1000</w:t>
              </w:r>
              <w:r>
                <w:rPr>
                  <w:rFonts w:cs="Arial"/>
                </w:rPr>
                <w:t xml:space="preserve"> plant DCD [2]</w:t>
              </w:r>
            </w:ins>
            <w:del w:id="8571" w:author="gorgemj" w:date="2017-11-24T17:08:00Z">
              <w:r w:rsidRPr="00817CEB" w:rsidDel="00F87C2C">
                <w:rPr>
                  <w:rFonts w:eastAsia="Calibri" w:cs="Arial"/>
                </w:rPr>
                <w:delText>DCD</w:delText>
              </w:r>
            </w:del>
            <w:r w:rsidRPr="00817CEB">
              <w:rPr>
                <w:rFonts w:eastAsia="Calibri" w:cs="Arial"/>
              </w:rPr>
              <w:t xml:space="preserve"> </w:t>
            </w:r>
            <w:r>
              <w:rPr>
                <w:rFonts w:eastAsia="Calibri" w:cs="Arial"/>
              </w:rPr>
              <w:t>Section</w:t>
            </w:r>
            <w:r w:rsidRPr="00817CEB">
              <w:rPr>
                <w:rFonts w:eastAsia="Calibri" w:cs="Arial"/>
              </w:rPr>
              <w:t xml:space="preserve"> 7.4.3</w:t>
            </w:r>
            <w:r>
              <w:rPr>
                <w:rFonts w:eastAsia="Calibri" w:cs="Arial"/>
              </w:rPr>
              <w:t>. The Remote Shutdown Workstation is physically, electrically and functionally separated from the MCR.</w:t>
            </w:r>
            <w:ins w:id="8572" w:author="gorgemj" w:date="2017-11-26T19:24:00Z">
              <w:r>
                <w:rPr>
                  <w:rFonts w:eastAsia="Calibri" w:cs="Arial"/>
                </w:rPr>
                <w:t xml:space="preserve"> </w:t>
              </w:r>
            </w:ins>
          </w:p>
          <w:p w:rsidR="00AD701B" w:rsidRPr="003766F9" w:rsidRDefault="00AD701B">
            <w:pPr>
              <w:spacing w:before="60" w:after="60" w:line="280" w:lineRule="atLeast"/>
              <w:rPr>
                <w:rFonts w:cs="Arial"/>
                <w:color w:val="000000"/>
                <w:sz w:val="24"/>
                <w:szCs w:val="24"/>
              </w:rPr>
            </w:pPr>
            <w:r w:rsidRPr="00817CEB">
              <w:rPr>
                <w:rFonts w:eastAsia="Calibri" w:cs="Arial"/>
              </w:rPr>
              <w:t xml:space="preserve">If temporary evacuation of the </w:t>
            </w:r>
            <w:del w:id="8573" w:author="gorgemj" w:date="2017-11-26T19:23:00Z">
              <w:r w:rsidRPr="00817CEB" w:rsidDel="001A3A2A">
                <w:rPr>
                  <w:rFonts w:eastAsia="Calibri" w:cs="Arial"/>
                </w:rPr>
                <w:delText>main control room</w:delText>
              </w:r>
            </w:del>
            <w:ins w:id="8574" w:author="gorgemj" w:date="2017-11-26T19:23:00Z">
              <w:r>
                <w:rPr>
                  <w:rFonts w:eastAsia="Calibri" w:cs="Arial"/>
                </w:rPr>
                <w:t>MCR</w:t>
              </w:r>
            </w:ins>
            <w:r w:rsidRPr="00817CEB">
              <w:rPr>
                <w:rFonts w:eastAsia="Calibri" w:cs="Arial"/>
              </w:rPr>
              <w:t xml:space="preserve"> is required because of some abnormal </w:t>
            </w:r>
            <w:del w:id="8575" w:author="gorgemj" w:date="2017-11-26T19:23:00Z">
              <w:r w:rsidRPr="00817CEB" w:rsidDel="001A3A2A">
                <w:rPr>
                  <w:rFonts w:eastAsia="Calibri" w:cs="Arial"/>
                </w:rPr>
                <w:delText>main control room</w:delText>
              </w:r>
            </w:del>
            <w:ins w:id="8576" w:author="gorgemj" w:date="2017-11-26T19:23:00Z">
              <w:r>
                <w:rPr>
                  <w:rFonts w:eastAsia="Calibri" w:cs="Arial"/>
                </w:rPr>
                <w:t>MCR</w:t>
              </w:r>
            </w:ins>
            <w:r w:rsidRPr="00817CEB">
              <w:rPr>
                <w:rFonts w:eastAsia="Calibri" w:cs="Arial"/>
              </w:rPr>
              <w:t xml:space="preserve"> condition, the operators can establish and maintain safe shutdown conditions for the plant from outside the </w:t>
            </w:r>
            <w:del w:id="8577" w:author="gorgemj" w:date="2017-11-26T19:23:00Z">
              <w:r w:rsidRPr="00817CEB" w:rsidDel="001A3A2A">
                <w:rPr>
                  <w:rFonts w:eastAsia="Calibri" w:cs="Arial"/>
                </w:rPr>
                <w:delText>main control room</w:delText>
              </w:r>
            </w:del>
            <w:ins w:id="8578" w:author="gorgemj" w:date="2017-11-26T19:23:00Z">
              <w:r>
                <w:rPr>
                  <w:rFonts w:eastAsia="Calibri" w:cs="Arial"/>
                </w:rPr>
                <w:t>MCR</w:t>
              </w:r>
            </w:ins>
            <w:r w:rsidRPr="00817CEB">
              <w:rPr>
                <w:rFonts w:eastAsia="Calibri" w:cs="Arial"/>
              </w:rPr>
              <w:t xml:space="preserve"> through the use of controls and monitoring located at the remote shutdown workstation</w:t>
            </w:r>
            <w:r>
              <w:rPr>
                <w:rFonts w:eastAsia="Calibri" w:cs="Arial"/>
              </w:rPr>
              <w:t xml:space="preserve">. </w:t>
            </w:r>
            <w:r w:rsidRPr="00817CEB">
              <w:rPr>
                <w:rFonts w:eastAsia="Calibri" w:cs="Arial"/>
              </w:rPr>
              <w:t>Safe shutdown is a stable plant condition that can be maintained for an extended period of time</w:t>
            </w:r>
            <w:r>
              <w:rPr>
                <w:rFonts w:eastAsia="Calibri" w:cs="Arial"/>
              </w:rPr>
              <w:t xml:space="preserve">. </w:t>
            </w:r>
            <w:r w:rsidRPr="00817CEB">
              <w:rPr>
                <w:rFonts w:eastAsia="Calibri" w:cs="Arial"/>
              </w:rPr>
              <w:t xml:space="preserve">In the event that access to the </w:t>
            </w:r>
            <w:del w:id="8579" w:author="gorgemj" w:date="2017-11-26T19:23:00Z">
              <w:r w:rsidRPr="00817CEB" w:rsidDel="001A3A2A">
                <w:rPr>
                  <w:rFonts w:eastAsia="Calibri" w:cs="Arial"/>
                </w:rPr>
                <w:delText>main control room</w:delText>
              </w:r>
            </w:del>
            <w:ins w:id="8580" w:author="gorgemj" w:date="2017-11-26T19:23:00Z">
              <w:r>
                <w:rPr>
                  <w:rFonts w:eastAsia="Calibri" w:cs="Arial"/>
                </w:rPr>
                <w:t>MCR</w:t>
              </w:r>
            </w:ins>
            <w:r w:rsidRPr="00817CEB">
              <w:rPr>
                <w:rFonts w:eastAsia="Calibri" w:cs="Arial"/>
              </w:rPr>
              <w:t xml:space="preserve"> is restricted, the plant is maintained in safe shutdown until the </w:t>
            </w:r>
            <w:del w:id="8581" w:author="gorgemj" w:date="2017-11-26T19:23:00Z">
              <w:r w:rsidRPr="00817CEB" w:rsidDel="001A3A2A">
                <w:rPr>
                  <w:rFonts w:eastAsia="Calibri" w:cs="Arial"/>
                </w:rPr>
                <w:delText>main control room</w:delText>
              </w:r>
            </w:del>
            <w:ins w:id="8582" w:author="gorgemj" w:date="2017-11-26T19:23:00Z">
              <w:r>
                <w:rPr>
                  <w:rFonts w:eastAsia="Calibri" w:cs="Arial"/>
                </w:rPr>
                <w:t>MCR</w:t>
              </w:r>
            </w:ins>
            <w:r w:rsidRPr="00817CEB">
              <w:rPr>
                <w:rFonts w:eastAsia="Calibri" w:cs="Arial"/>
              </w:rPr>
              <w:t xml:space="preserve"> can be re-entered.</w:t>
            </w:r>
            <w:r w:rsidRPr="00817CEB">
              <w:rPr>
                <w:rFonts w:cs="Arial"/>
              </w:rPr>
              <w:t xml:space="preserve"> </w:t>
            </w:r>
            <w:ins w:id="8583" w:author="gorgemj" w:date="2017-11-26T19:24:00Z">
              <w:r w:rsidRPr="00817CEB">
                <w:rPr>
                  <w:rFonts w:eastAsia="Calibri" w:cs="Arial"/>
                </w:rPr>
                <w:t>The remote shutdown workstation is designed to allow control of a shutdown following an evacuation of the control room, coincident with the loss of offsite power and a single active failure</w:t>
              </w:r>
              <w:r>
                <w:rPr>
                  <w:rFonts w:eastAsia="Calibri" w:cs="Arial"/>
                </w:rPr>
                <w:t xml:space="preserve">. </w:t>
              </w:r>
              <w:r w:rsidRPr="00817CEB">
                <w:rPr>
                  <w:rFonts w:eastAsia="Calibri" w:cs="Arial"/>
                </w:rPr>
                <w:t xml:space="preserve">No other </w:t>
              </w:r>
              <w:r>
                <w:rPr>
                  <w:rFonts w:eastAsia="Calibri" w:cs="Arial"/>
                </w:rPr>
                <w:t>DBE</w:t>
              </w:r>
              <w:r w:rsidRPr="00817CEB">
                <w:rPr>
                  <w:rFonts w:eastAsia="Calibri" w:cs="Arial"/>
                </w:rPr>
                <w:t xml:space="preserve"> is postulated.</w:t>
              </w:r>
            </w:ins>
          </w:p>
        </w:tc>
      </w:tr>
      <w:tr w:rsidR="00AD701B" w:rsidRPr="00817CEB" w:rsidDel="001A3A2A" w:rsidTr="004C121E">
        <w:trPr>
          <w:cantSplit/>
          <w:del w:id="8584" w:author="gorgemj" w:date="2017-11-26T19:24:00Z"/>
          <w:trPrChange w:id="8585" w:author="gorgemj" w:date="2017-11-30T12:36:00Z">
            <w:trPr>
              <w:gridBefore w:val="6"/>
              <w:gridAfter w:val="0"/>
              <w:cantSplit/>
            </w:trPr>
          </w:trPrChange>
        </w:trPr>
        <w:tc>
          <w:tcPr>
            <w:tcW w:w="947" w:type="dxa"/>
            <w:tcPrChange w:id="8586" w:author="gorgemj" w:date="2017-11-30T12:36:00Z">
              <w:tcPr>
                <w:tcW w:w="945" w:type="dxa"/>
                <w:gridSpan w:val="6"/>
              </w:tcPr>
            </w:tcPrChange>
          </w:tcPr>
          <w:p w:rsidR="00AD701B" w:rsidDel="001A3A2A" w:rsidRDefault="00AD701B" w:rsidP="00542606">
            <w:pPr>
              <w:autoSpaceDE w:val="0"/>
              <w:autoSpaceDN w:val="0"/>
              <w:adjustRightInd w:val="0"/>
              <w:spacing w:before="60" w:after="60" w:line="280" w:lineRule="atLeast"/>
              <w:jc w:val="center"/>
              <w:rPr>
                <w:del w:id="8587" w:author="gorgemj" w:date="2017-11-26T19:24:00Z"/>
                <w:rFonts w:cs="Arial"/>
                <w:b/>
              </w:rPr>
            </w:pPr>
          </w:p>
        </w:tc>
        <w:tc>
          <w:tcPr>
            <w:tcW w:w="693" w:type="dxa"/>
            <w:tcPrChange w:id="8588" w:author="gorgemj" w:date="2017-11-30T12:36:00Z">
              <w:tcPr>
                <w:tcW w:w="747" w:type="dxa"/>
                <w:gridSpan w:val="3"/>
              </w:tcPr>
            </w:tcPrChange>
          </w:tcPr>
          <w:p w:rsidR="00AD701B" w:rsidDel="001A3A2A" w:rsidRDefault="00AD701B" w:rsidP="00542606">
            <w:pPr>
              <w:autoSpaceDE w:val="0"/>
              <w:autoSpaceDN w:val="0"/>
              <w:adjustRightInd w:val="0"/>
              <w:spacing w:before="60" w:after="60" w:line="280" w:lineRule="atLeast"/>
              <w:jc w:val="center"/>
              <w:rPr>
                <w:del w:id="8589" w:author="gorgemj" w:date="2017-11-26T19:24:00Z"/>
                <w:rFonts w:cs="Arial"/>
                <w:b/>
                <w:bCs/>
              </w:rPr>
            </w:pPr>
          </w:p>
        </w:tc>
        <w:tc>
          <w:tcPr>
            <w:tcW w:w="5038" w:type="dxa"/>
            <w:gridSpan w:val="2"/>
            <w:tcPrChange w:id="8590" w:author="gorgemj" w:date="2017-11-30T12:36:00Z">
              <w:tcPr>
                <w:tcW w:w="6768" w:type="dxa"/>
                <w:gridSpan w:val="7"/>
              </w:tcPr>
            </w:tcPrChange>
          </w:tcPr>
          <w:p w:rsidR="00AD701B" w:rsidRPr="00817CEB" w:rsidDel="001A3A2A" w:rsidRDefault="00AD701B" w:rsidP="00542606">
            <w:pPr>
              <w:autoSpaceDE w:val="0"/>
              <w:autoSpaceDN w:val="0"/>
              <w:adjustRightInd w:val="0"/>
              <w:spacing w:before="60" w:after="60" w:line="280" w:lineRule="atLeast"/>
              <w:rPr>
                <w:del w:id="8591" w:author="gorgemj" w:date="2017-11-26T19:24:00Z"/>
                <w:rFonts w:eastAsia="Calibri" w:cs="Arial"/>
                <w:b/>
                <w:bCs/>
              </w:rPr>
            </w:pPr>
          </w:p>
        </w:tc>
        <w:tc>
          <w:tcPr>
            <w:tcW w:w="6912" w:type="dxa"/>
            <w:gridSpan w:val="3"/>
            <w:tcPrChange w:id="8592" w:author="gorgemj" w:date="2017-11-30T12:36:00Z">
              <w:tcPr>
                <w:tcW w:w="5130" w:type="dxa"/>
                <w:gridSpan w:val="8"/>
              </w:tcPr>
            </w:tcPrChange>
          </w:tcPr>
          <w:p w:rsidR="00AD701B" w:rsidRPr="003766F9" w:rsidDel="001A3A2A" w:rsidRDefault="00AD701B" w:rsidP="00A366D5">
            <w:pPr>
              <w:autoSpaceDE w:val="0"/>
              <w:autoSpaceDN w:val="0"/>
              <w:adjustRightInd w:val="0"/>
              <w:spacing w:before="60" w:after="60" w:line="280" w:lineRule="atLeast"/>
              <w:rPr>
                <w:del w:id="8593" w:author="gorgemj" w:date="2017-11-26T19:24:00Z"/>
                <w:rFonts w:eastAsia="Calibri" w:cs="Arial"/>
              </w:rPr>
            </w:pPr>
            <w:del w:id="8594" w:author="gorgemj" w:date="2017-11-26T19:24:00Z">
              <w:r w:rsidRPr="00817CEB" w:rsidDel="001A3A2A">
                <w:rPr>
                  <w:rFonts w:eastAsia="Calibri" w:cs="Arial"/>
                </w:rPr>
                <w:delText>The remote shutdown workstation is designed to allow control of a shutdown following an evacuation of the control room, coincident with the loss of offsite power and a single active failure</w:delText>
              </w:r>
              <w:r w:rsidDel="001A3A2A">
                <w:rPr>
                  <w:rFonts w:eastAsia="Calibri" w:cs="Arial"/>
                </w:rPr>
                <w:delText xml:space="preserve">. </w:delText>
              </w:r>
              <w:r w:rsidRPr="00817CEB" w:rsidDel="001A3A2A">
                <w:rPr>
                  <w:rFonts w:eastAsia="Calibri" w:cs="Arial"/>
                </w:rPr>
                <w:delText xml:space="preserve">No other </w:delText>
              </w:r>
            </w:del>
            <w:del w:id="8595" w:author="gorgemj" w:date="2017-11-24T16:00:00Z">
              <w:r w:rsidRPr="00817CEB" w:rsidDel="008E2C5B">
                <w:rPr>
                  <w:rFonts w:eastAsia="Calibri" w:cs="Arial"/>
                </w:rPr>
                <w:delText>design basis event</w:delText>
              </w:r>
            </w:del>
            <w:del w:id="8596" w:author="gorgemj" w:date="2017-11-26T19:24:00Z">
              <w:r w:rsidRPr="00817CEB" w:rsidDel="001A3A2A">
                <w:rPr>
                  <w:rFonts w:eastAsia="Calibri" w:cs="Arial"/>
                </w:rPr>
                <w:delText xml:space="preserve"> is postulated.</w:delText>
              </w:r>
            </w:del>
          </w:p>
        </w:tc>
      </w:tr>
      <w:tr w:rsidR="00AD701B" w:rsidRPr="00817CEB" w:rsidTr="004C121E">
        <w:trPr>
          <w:cantSplit/>
          <w:trPrChange w:id="8597" w:author="gorgemj" w:date="2017-11-30T12:36:00Z">
            <w:trPr>
              <w:gridBefore w:val="6"/>
              <w:gridAfter w:val="0"/>
              <w:cantSplit/>
            </w:trPr>
          </w:trPrChange>
        </w:trPr>
        <w:tc>
          <w:tcPr>
            <w:tcW w:w="947" w:type="dxa"/>
            <w:tcPrChange w:id="8598" w:author="gorgemj" w:date="2017-11-30T12:36:00Z">
              <w:tcPr>
                <w:tcW w:w="945" w:type="dxa"/>
                <w:gridSpan w:val="6"/>
              </w:tcPr>
            </w:tcPrChange>
          </w:tcPr>
          <w:p w:rsidR="00AD701B" w:rsidRPr="003D654B" w:rsidRDefault="00AD701B" w:rsidP="00542606">
            <w:pPr>
              <w:autoSpaceDE w:val="0"/>
              <w:autoSpaceDN w:val="0"/>
              <w:adjustRightInd w:val="0"/>
              <w:spacing w:before="60" w:after="60" w:line="280" w:lineRule="atLeast"/>
              <w:jc w:val="center"/>
              <w:rPr>
                <w:rFonts w:cs="Arial"/>
                <w:rPrChange w:id="8599" w:author="gorgemj" w:date="2017-11-23T15:41:00Z">
                  <w:rPr>
                    <w:rFonts w:cs="Arial"/>
                    <w:b/>
                  </w:rPr>
                </w:rPrChange>
              </w:rPr>
            </w:pPr>
            <w:r w:rsidRPr="003D654B">
              <w:rPr>
                <w:rFonts w:cs="Arial"/>
                <w:rPrChange w:id="8600" w:author="gorgemj" w:date="2017-11-23T15:41:00Z">
                  <w:rPr>
                    <w:rFonts w:cs="Arial"/>
                    <w:b/>
                  </w:rPr>
                </w:rPrChange>
              </w:rPr>
              <w:t>6.41</w:t>
            </w:r>
          </w:p>
        </w:tc>
        <w:tc>
          <w:tcPr>
            <w:tcW w:w="693" w:type="dxa"/>
            <w:tcPrChange w:id="8601" w:author="gorgemj" w:date="2017-11-30T12:36:00Z">
              <w:tcPr>
                <w:tcW w:w="747" w:type="dxa"/>
                <w:gridSpan w:val="3"/>
              </w:tcPr>
            </w:tcPrChange>
          </w:tcPr>
          <w:p w:rsidR="00AD701B" w:rsidRPr="003D654B" w:rsidRDefault="00AD701B" w:rsidP="00542606">
            <w:pPr>
              <w:autoSpaceDE w:val="0"/>
              <w:autoSpaceDN w:val="0"/>
              <w:adjustRightInd w:val="0"/>
              <w:spacing w:before="60" w:after="60" w:line="280" w:lineRule="atLeast"/>
              <w:jc w:val="center"/>
              <w:rPr>
                <w:rFonts w:cs="Arial"/>
                <w:bCs/>
                <w:color w:val="000000"/>
                <w:sz w:val="24"/>
                <w:szCs w:val="24"/>
                <w:rPrChange w:id="8602" w:author="gorgemj" w:date="2017-11-23T15:41:00Z">
                  <w:rPr>
                    <w:rFonts w:cs="Arial"/>
                    <w:b/>
                    <w:bCs/>
                    <w:color w:val="000000"/>
                    <w:sz w:val="24"/>
                    <w:szCs w:val="24"/>
                  </w:rPr>
                </w:rPrChange>
              </w:rPr>
            </w:pPr>
            <w:r w:rsidRPr="003D654B">
              <w:rPr>
                <w:rFonts w:cs="Arial"/>
                <w:bCs/>
                <w:rPrChange w:id="8603" w:author="gorgemj" w:date="2017-11-23T15:41:00Z">
                  <w:rPr>
                    <w:rFonts w:cs="Arial"/>
                    <w:b/>
                    <w:bCs/>
                  </w:rPr>
                </w:rPrChange>
              </w:rPr>
              <w:t>1</w:t>
            </w:r>
          </w:p>
        </w:tc>
        <w:tc>
          <w:tcPr>
            <w:tcW w:w="5038" w:type="dxa"/>
            <w:gridSpan w:val="2"/>
            <w:tcPrChange w:id="8604" w:author="gorgemj" w:date="2017-11-30T12:36:00Z">
              <w:tcPr>
                <w:tcW w:w="6768" w:type="dxa"/>
                <w:gridSpan w:val="7"/>
              </w:tcPr>
            </w:tcPrChange>
          </w:tcPr>
          <w:p w:rsidR="00AD701B" w:rsidRPr="00817CEB" w:rsidRDefault="00AD701B" w:rsidP="00542606">
            <w:pPr>
              <w:autoSpaceDE w:val="0"/>
              <w:autoSpaceDN w:val="0"/>
              <w:adjustRightInd w:val="0"/>
              <w:spacing w:before="60" w:after="60" w:line="280" w:lineRule="atLeast"/>
              <w:rPr>
                <w:rFonts w:eastAsia="Calibri" w:cs="Arial"/>
              </w:rPr>
            </w:pPr>
            <w:r w:rsidRPr="00817CEB">
              <w:rPr>
                <w:rFonts w:eastAsia="Calibri" w:cs="Arial"/>
              </w:rPr>
              <w:t>The requirements of para. 6.39 for taking appropriate measures and providing adequate information for the protection of occupants against hazards apply for the supplementary control room at the nuclear power plant.</w:t>
            </w:r>
          </w:p>
        </w:tc>
        <w:tc>
          <w:tcPr>
            <w:tcW w:w="6912" w:type="dxa"/>
            <w:gridSpan w:val="3"/>
            <w:tcPrChange w:id="8605" w:author="gorgemj" w:date="2017-11-30T12:36:00Z">
              <w:tcPr>
                <w:tcW w:w="5130" w:type="dxa"/>
                <w:gridSpan w:val="8"/>
              </w:tcPr>
            </w:tcPrChange>
          </w:tcPr>
          <w:p w:rsidR="00AD701B" w:rsidRDefault="00AD701B" w:rsidP="00A366D5">
            <w:pPr>
              <w:autoSpaceDE w:val="0"/>
              <w:autoSpaceDN w:val="0"/>
              <w:adjustRightInd w:val="0"/>
              <w:spacing w:before="60" w:after="60" w:line="280" w:lineRule="atLeast"/>
              <w:rPr>
                <w:rFonts w:cs="Arial"/>
                <w:b/>
                <w:color w:val="000000"/>
                <w:sz w:val="24"/>
                <w:szCs w:val="24"/>
              </w:rPr>
            </w:pPr>
            <w:r w:rsidRPr="00817CEB">
              <w:rPr>
                <w:rFonts w:eastAsia="Calibri" w:cs="Arial"/>
              </w:rPr>
              <w:t>The remote shutdown workstation is designed to allow control of a shutdown following an evacuation of the control room, coincident with the loss of offsite power and a single active failure</w:t>
            </w:r>
            <w:r>
              <w:rPr>
                <w:rFonts w:eastAsia="Calibri" w:cs="Arial"/>
              </w:rPr>
              <w:t xml:space="preserve">. </w:t>
            </w:r>
            <w:r w:rsidRPr="00817CEB">
              <w:rPr>
                <w:rFonts w:eastAsia="Calibri" w:cs="Arial"/>
              </w:rPr>
              <w:t xml:space="preserve">No other </w:t>
            </w:r>
            <w:del w:id="8606" w:author="gorgemj" w:date="2017-11-24T16:00:00Z">
              <w:r w:rsidRPr="00817CEB" w:rsidDel="008E2C5B">
                <w:rPr>
                  <w:rFonts w:eastAsia="Calibri" w:cs="Arial"/>
                </w:rPr>
                <w:delText>design basis event</w:delText>
              </w:r>
            </w:del>
            <w:ins w:id="8607" w:author="gorgemj" w:date="2017-11-24T16:00:00Z">
              <w:r>
                <w:rPr>
                  <w:rFonts w:eastAsia="Calibri" w:cs="Arial"/>
                </w:rPr>
                <w:t>DBE</w:t>
              </w:r>
            </w:ins>
            <w:r w:rsidRPr="00817CEB">
              <w:rPr>
                <w:rFonts w:eastAsia="Calibri" w:cs="Arial"/>
              </w:rPr>
              <w:t xml:space="preserve"> is postulated</w:t>
            </w:r>
            <w:r>
              <w:rPr>
                <w:rFonts w:eastAsia="Calibri" w:cs="Arial"/>
              </w:rPr>
              <w:t xml:space="preserve"> (i.e. it’s not postulated the use of the Remote Shutdown Workstation after a LOCA or after a severe accident). Communication is available in any case through the TSC.</w:t>
            </w:r>
          </w:p>
        </w:tc>
      </w:tr>
      <w:tr w:rsidR="00AD701B" w:rsidRPr="00817CEB" w:rsidDel="003D654B" w:rsidTr="004C121E">
        <w:trPr>
          <w:cantSplit/>
          <w:del w:id="8608" w:author="gorgemj" w:date="2017-11-23T15:42:00Z"/>
          <w:trPrChange w:id="8609" w:author="gorgemj" w:date="2017-11-30T12:36:00Z">
            <w:trPr>
              <w:gridBefore w:val="6"/>
              <w:gridAfter w:val="0"/>
              <w:cantSplit/>
            </w:trPr>
          </w:trPrChange>
        </w:trPr>
        <w:tc>
          <w:tcPr>
            <w:tcW w:w="947" w:type="dxa"/>
            <w:tcPrChange w:id="8610" w:author="gorgemj" w:date="2017-11-30T12:36:00Z">
              <w:tcPr>
                <w:tcW w:w="945" w:type="dxa"/>
                <w:gridSpan w:val="6"/>
              </w:tcPr>
            </w:tcPrChange>
          </w:tcPr>
          <w:p w:rsidR="00AD701B" w:rsidDel="003D654B" w:rsidRDefault="00AD701B" w:rsidP="003766F9">
            <w:pPr>
              <w:keepNext/>
              <w:keepLines/>
              <w:autoSpaceDE w:val="0"/>
              <w:autoSpaceDN w:val="0"/>
              <w:adjustRightInd w:val="0"/>
              <w:spacing w:before="60" w:after="60" w:line="280" w:lineRule="atLeast"/>
              <w:jc w:val="center"/>
              <w:rPr>
                <w:del w:id="8611" w:author="gorgemj" w:date="2017-11-23T15:42:00Z"/>
                <w:rFonts w:cs="Arial"/>
                <w:b/>
              </w:rPr>
            </w:pPr>
          </w:p>
        </w:tc>
        <w:tc>
          <w:tcPr>
            <w:tcW w:w="693" w:type="dxa"/>
            <w:tcPrChange w:id="8612" w:author="gorgemj" w:date="2017-11-30T12:36:00Z">
              <w:tcPr>
                <w:tcW w:w="747" w:type="dxa"/>
                <w:gridSpan w:val="3"/>
              </w:tcPr>
            </w:tcPrChange>
          </w:tcPr>
          <w:p w:rsidR="00AD701B" w:rsidDel="003D654B" w:rsidRDefault="00AD701B" w:rsidP="003766F9">
            <w:pPr>
              <w:keepNext/>
              <w:keepLines/>
              <w:autoSpaceDE w:val="0"/>
              <w:autoSpaceDN w:val="0"/>
              <w:adjustRightInd w:val="0"/>
              <w:spacing w:before="60" w:after="60" w:line="280" w:lineRule="atLeast"/>
              <w:jc w:val="center"/>
              <w:rPr>
                <w:del w:id="8613" w:author="gorgemj" w:date="2017-11-23T15:42:00Z"/>
                <w:rFonts w:cs="Arial"/>
                <w:b/>
                <w:bCs/>
              </w:rPr>
            </w:pPr>
          </w:p>
        </w:tc>
        <w:tc>
          <w:tcPr>
            <w:tcW w:w="5038" w:type="dxa"/>
            <w:gridSpan w:val="2"/>
            <w:tcPrChange w:id="8614" w:author="gorgemj" w:date="2017-11-30T12:36:00Z">
              <w:tcPr>
                <w:tcW w:w="6768" w:type="dxa"/>
                <w:gridSpan w:val="7"/>
              </w:tcPr>
            </w:tcPrChange>
          </w:tcPr>
          <w:p w:rsidR="00AD701B" w:rsidDel="003D654B" w:rsidRDefault="00AD701B" w:rsidP="003766F9">
            <w:pPr>
              <w:keepNext/>
              <w:keepLines/>
              <w:autoSpaceDE w:val="0"/>
              <w:autoSpaceDN w:val="0"/>
              <w:adjustRightInd w:val="0"/>
              <w:spacing w:before="60" w:after="60" w:line="280" w:lineRule="atLeast"/>
              <w:rPr>
                <w:del w:id="8615" w:author="gorgemj" w:date="2017-11-23T15:42:00Z"/>
                <w:rFonts w:cs="Arial"/>
                <w:b/>
                <w:color w:val="000000"/>
                <w:sz w:val="24"/>
                <w:szCs w:val="24"/>
              </w:rPr>
            </w:pPr>
            <w:del w:id="8616" w:author="gorgemj" w:date="2017-11-23T15:42:00Z">
              <w:r w:rsidRPr="00817CEB" w:rsidDel="003D654B">
                <w:rPr>
                  <w:rFonts w:eastAsia="Calibri" w:cs="Arial"/>
                  <w:b/>
                  <w:bCs/>
                </w:rPr>
                <w:delText>Requirement 67: Emergency control centre</w:delText>
              </w:r>
            </w:del>
          </w:p>
        </w:tc>
        <w:tc>
          <w:tcPr>
            <w:tcW w:w="6912" w:type="dxa"/>
            <w:gridSpan w:val="3"/>
            <w:tcPrChange w:id="8617" w:author="gorgemj" w:date="2017-11-30T12:36:00Z">
              <w:tcPr>
                <w:tcW w:w="5130" w:type="dxa"/>
                <w:gridSpan w:val="8"/>
              </w:tcPr>
            </w:tcPrChange>
          </w:tcPr>
          <w:p w:rsidR="00AD701B" w:rsidDel="003D654B" w:rsidRDefault="00AD701B" w:rsidP="003766F9">
            <w:pPr>
              <w:keepNext/>
              <w:keepLines/>
              <w:spacing w:before="60" w:after="60" w:line="280" w:lineRule="atLeast"/>
              <w:rPr>
                <w:del w:id="8618" w:author="gorgemj" w:date="2017-11-23T15:42:00Z"/>
                <w:rFonts w:cs="Arial"/>
                <w:b/>
              </w:rPr>
            </w:pPr>
          </w:p>
        </w:tc>
      </w:tr>
      <w:tr w:rsidR="00AD701B" w:rsidRPr="00817CEB" w:rsidTr="004C121E">
        <w:trPr>
          <w:cantSplit/>
          <w:trPrChange w:id="8619" w:author="gorgemj" w:date="2017-11-30T12:36:00Z">
            <w:trPr>
              <w:gridBefore w:val="6"/>
              <w:gridAfter w:val="0"/>
              <w:cantSplit/>
            </w:trPr>
          </w:trPrChange>
        </w:trPr>
        <w:tc>
          <w:tcPr>
            <w:tcW w:w="947" w:type="dxa"/>
            <w:tcPrChange w:id="8620" w:author="gorgemj" w:date="2017-11-30T12:36:00Z">
              <w:tcPr>
                <w:tcW w:w="945" w:type="dxa"/>
                <w:gridSpan w:val="6"/>
              </w:tcPr>
            </w:tcPrChange>
          </w:tcPr>
          <w:p w:rsidR="00AD701B" w:rsidRDefault="00AD701B" w:rsidP="00542606">
            <w:pPr>
              <w:autoSpaceDE w:val="0"/>
              <w:autoSpaceDN w:val="0"/>
              <w:adjustRightInd w:val="0"/>
              <w:spacing w:before="60" w:after="60" w:line="280" w:lineRule="atLeast"/>
              <w:jc w:val="center"/>
              <w:rPr>
                <w:rFonts w:cs="Arial"/>
                <w:b/>
              </w:rPr>
            </w:pPr>
          </w:p>
        </w:tc>
        <w:tc>
          <w:tcPr>
            <w:tcW w:w="693" w:type="dxa"/>
            <w:tcPrChange w:id="8621" w:author="gorgemj" w:date="2017-11-30T12:36:00Z">
              <w:tcPr>
                <w:tcW w:w="747" w:type="dxa"/>
                <w:gridSpan w:val="3"/>
              </w:tcPr>
            </w:tcPrChange>
          </w:tcPr>
          <w:p w:rsidR="00AD701B" w:rsidRDefault="00AD701B" w:rsidP="00542606">
            <w:pPr>
              <w:autoSpaceDE w:val="0"/>
              <w:autoSpaceDN w:val="0"/>
              <w:adjustRightInd w:val="0"/>
              <w:spacing w:before="60" w:after="60" w:line="280" w:lineRule="atLeast"/>
              <w:jc w:val="center"/>
              <w:rPr>
                <w:rFonts w:cs="Arial"/>
                <w:b/>
                <w:bCs/>
              </w:rPr>
            </w:pPr>
          </w:p>
        </w:tc>
        <w:tc>
          <w:tcPr>
            <w:tcW w:w="5038" w:type="dxa"/>
            <w:gridSpan w:val="2"/>
            <w:tcPrChange w:id="8622" w:author="gorgemj" w:date="2017-11-30T12:36:00Z">
              <w:tcPr>
                <w:tcW w:w="6768" w:type="dxa"/>
                <w:gridSpan w:val="7"/>
              </w:tcPr>
            </w:tcPrChange>
          </w:tcPr>
          <w:p w:rsidR="00AD701B" w:rsidRDefault="00AD701B" w:rsidP="00542606">
            <w:pPr>
              <w:autoSpaceDE w:val="0"/>
              <w:autoSpaceDN w:val="0"/>
              <w:adjustRightInd w:val="0"/>
              <w:spacing w:before="60" w:after="60" w:line="280" w:lineRule="atLeast"/>
              <w:rPr>
                <w:ins w:id="8623" w:author="gorgemj" w:date="2017-11-23T15:42:00Z"/>
                <w:rFonts w:eastAsia="Calibri" w:cs="Arial"/>
                <w:b/>
                <w:bCs/>
              </w:rPr>
            </w:pPr>
            <w:ins w:id="8624" w:author="gorgemj" w:date="2017-11-23T15:42:00Z">
              <w:r w:rsidRPr="00817CEB">
                <w:rPr>
                  <w:rFonts w:eastAsia="Calibri" w:cs="Arial"/>
                  <w:b/>
                  <w:bCs/>
                </w:rPr>
                <w:t xml:space="preserve">Requirement 67: Emergency control </w:t>
              </w:r>
              <w:proofErr w:type="spellStart"/>
              <w:r w:rsidRPr="00817CEB">
                <w:rPr>
                  <w:rFonts w:eastAsia="Calibri" w:cs="Arial"/>
                  <w:b/>
                  <w:bCs/>
                </w:rPr>
                <w:t>centre</w:t>
              </w:r>
              <w:proofErr w:type="spellEnd"/>
              <w:r w:rsidRPr="00817CEB">
                <w:rPr>
                  <w:rFonts w:eastAsia="Calibri" w:cs="Arial"/>
                  <w:b/>
                  <w:bCs/>
                </w:rPr>
                <w:t xml:space="preserve"> </w:t>
              </w:r>
            </w:ins>
          </w:p>
          <w:p w:rsidR="00AD701B" w:rsidRPr="00817CEB" w:rsidRDefault="00AD701B">
            <w:pPr>
              <w:autoSpaceDE w:val="0"/>
              <w:autoSpaceDN w:val="0"/>
              <w:adjustRightInd w:val="0"/>
              <w:spacing w:before="60" w:after="60" w:line="280" w:lineRule="atLeast"/>
              <w:rPr>
                <w:rFonts w:eastAsia="Calibri" w:cs="Arial"/>
                <w:b/>
                <w:bCs/>
              </w:rPr>
            </w:pPr>
            <w:ins w:id="8625" w:author="gorgemj" w:date="2017-11-23T15:42:00Z">
              <w:r w:rsidRPr="003D654B">
                <w:rPr>
                  <w:rFonts w:eastAsia="Calibri" w:cs="Arial"/>
                  <w:b/>
                  <w:bCs/>
                </w:rPr>
                <w:t>The nuclear power plant shall include the necessary emergency response</w:t>
              </w:r>
              <w:r>
                <w:rPr>
                  <w:rFonts w:eastAsia="Calibri" w:cs="Arial"/>
                  <w:b/>
                  <w:bCs/>
                </w:rPr>
                <w:t xml:space="preserve"> </w:t>
              </w:r>
              <w:r w:rsidRPr="003D654B">
                <w:rPr>
                  <w:rFonts w:eastAsia="Calibri" w:cs="Arial"/>
                  <w:b/>
                  <w:bCs/>
                </w:rPr>
                <w:t>facilities on the site. Their design shall be such that personnel will be able</w:t>
              </w:r>
              <w:r>
                <w:rPr>
                  <w:rFonts w:eastAsia="Calibri" w:cs="Arial"/>
                  <w:b/>
                  <w:bCs/>
                </w:rPr>
                <w:t xml:space="preserve"> </w:t>
              </w:r>
              <w:r w:rsidRPr="003D654B">
                <w:rPr>
                  <w:rFonts w:eastAsia="Calibri" w:cs="Arial"/>
                  <w:b/>
                  <w:bCs/>
                </w:rPr>
                <w:t>to perform expected tasks for managing an emergency under conditions</w:t>
              </w:r>
              <w:r>
                <w:rPr>
                  <w:rFonts w:eastAsia="Calibri" w:cs="Arial"/>
                  <w:b/>
                  <w:bCs/>
                </w:rPr>
                <w:t xml:space="preserve"> </w:t>
              </w:r>
              <w:r w:rsidRPr="003D654B">
                <w:rPr>
                  <w:rFonts w:eastAsia="Calibri" w:cs="Arial"/>
                  <w:b/>
                  <w:bCs/>
                </w:rPr>
                <w:t>generated by accidents and hazards.</w:t>
              </w:r>
            </w:ins>
            <w:del w:id="8626" w:author="gorgemj" w:date="2017-11-23T15:42:00Z">
              <w:r w:rsidRPr="00817CEB" w:rsidDel="003D654B">
                <w:rPr>
                  <w:rFonts w:eastAsia="Calibri" w:cs="Arial"/>
                  <w:b/>
                  <w:bCs/>
                </w:rPr>
                <w:delText>An on-site emergency control centre, separate from both the plant control room and the supplementary control room, shall be provided from which an emergency response can be directed at the nuclear power plant.</w:delText>
              </w:r>
            </w:del>
          </w:p>
        </w:tc>
        <w:tc>
          <w:tcPr>
            <w:tcW w:w="6912" w:type="dxa"/>
            <w:gridSpan w:val="3"/>
            <w:tcPrChange w:id="8627" w:author="gorgemj" w:date="2017-11-30T12:36:00Z">
              <w:tcPr>
                <w:tcW w:w="5130" w:type="dxa"/>
                <w:gridSpan w:val="8"/>
              </w:tcPr>
            </w:tcPrChange>
          </w:tcPr>
          <w:p w:rsidR="00AD701B" w:rsidRDefault="00AD701B" w:rsidP="003D1ABC">
            <w:pPr>
              <w:spacing w:before="60" w:after="60" w:line="280" w:lineRule="atLeast"/>
              <w:rPr>
                <w:rFonts w:cs="Arial"/>
                <w:b/>
              </w:rPr>
            </w:pPr>
            <w:ins w:id="8628" w:author="gorgemj" w:date="2017-11-24T17:08:00Z">
              <w:r>
                <w:rPr>
                  <w:rFonts w:cs="Arial"/>
                </w:rPr>
                <w:t xml:space="preserve">The </w:t>
              </w:r>
              <w:r w:rsidRPr="00993D67">
                <w:rPr>
                  <w:rFonts w:cs="Arial"/>
                  <w:b/>
                </w:rPr>
                <w:t>AP1000</w:t>
              </w:r>
              <w:r>
                <w:rPr>
                  <w:rFonts w:cs="Arial"/>
                </w:rPr>
                <w:t xml:space="preserve"> plant DCD [2]</w:t>
              </w:r>
            </w:ins>
            <w:del w:id="8629" w:author="gorgemj" w:date="2017-11-24T17:08:00Z">
              <w:r w:rsidRPr="00817CEB" w:rsidDel="00F87C2C">
                <w:rPr>
                  <w:rFonts w:eastAsia="Calibri" w:cs="Arial"/>
                </w:rPr>
                <w:delText>DCD</w:delText>
              </w:r>
            </w:del>
            <w:r w:rsidRPr="00817CEB">
              <w:rPr>
                <w:rFonts w:eastAsia="Calibri" w:cs="Arial"/>
              </w:rPr>
              <w:t xml:space="preserve"> Section 13.3 discusses Emergency Planning</w:t>
            </w:r>
            <w:ins w:id="8630" w:author="gorgemj" w:date="2017-11-24T17:08:00Z">
              <w:r>
                <w:rPr>
                  <w:rFonts w:eastAsia="Calibri" w:cs="Arial"/>
                </w:rPr>
                <w:t xml:space="preserve"> </w:t>
              </w:r>
              <w:del w:id="8631" w:author="friedmbn" w:date="2017-11-29T17:35:00Z">
                <w:r w:rsidDel="003D1ABC">
                  <w:rPr>
                    <w:rFonts w:eastAsia="Calibri" w:cs="Arial"/>
                  </w:rPr>
                  <w:delText>while</w:delText>
                </w:r>
              </w:del>
            </w:ins>
            <w:ins w:id="8632" w:author="friedmbn" w:date="2017-11-29T17:35:00Z">
              <w:r>
                <w:rPr>
                  <w:rFonts w:eastAsia="Calibri" w:cs="Arial"/>
                </w:rPr>
                <w:t>and</w:t>
              </w:r>
            </w:ins>
            <w:del w:id="8633" w:author="friedmbn" w:date="2017-11-29T17:35:00Z">
              <w:r w:rsidDel="003D1ABC">
                <w:rPr>
                  <w:rFonts w:eastAsia="Calibri" w:cs="Arial"/>
                </w:rPr>
                <w:delText xml:space="preserve">. </w:delText>
              </w:r>
            </w:del>
            <w:ins w:id="8634" w:author="gorgemj" w:date="2017-11-24T17:08:00Z">
              <w:del w:id="8635" w:author="friedmbn" w:date="2017-11-29T17:35:00Z">
                <w:r w:rsidDel="003D1ABC">
                  <w:rPr>
                    <w:rFonts w:cs="Arial"/>
                  </w:rPr>
                  <w:delText xml:space="preserve">the </w:delText>
                </w:r>
                <w:r w:rsidRPr="00993D67" w:rsidDel="003D1ABC">
                  <w:rPr>
                    <w:rFonts w:cs="Arial"/>
                    <w:b/>
                  </w:rPr>
                  <w:delText>AP1000</w:delText>
                </w:r>
                <w:r w:rsidDel="003D1ABC">
                  <w:rPr>
                    <w:rFonts w:cs="Arial"/>
                  </w:rPr>
                  <w:delText xml:space="preserve"> plant DCD [2]</w:delText>
                </w:r>
              </w:del>
            </w:ins>
            <w:del w:id="8636" w:author="friedmbn" w:date="2017-11-29T17:35:00Z">
              <w:r w:rsidRPr="00817CEB" w:rsidDel="003D1ABC">
                <w:rPr>
                  <w:rFonts w:eastAsia="Calibri" w:cs="Arial"/>
                </w:rPr>
                <w:delText>DCD</w:delText>
              </w:r>
            </w:del>
            <w:r w:rsidRPr="00817CEB">
              <w:rPr>
                <w:rFonts w:eastAsia="Calibri" w:cs="Arial"/>
              </w:rPr>
              <w:t xml:space="preserve"> </w:t>
            </w:r>
            <w:r>
              <w:rPr>
                <w:rFonts w:eastAsia="Calibri" w:cs="Arial"/>
              </w:rPr>
              <w:t>Section</w:t>
            </w:r>
            <w:r w:rsidRPr="00817CEB">
              <w:rPr>
                <w:rFonts w:eastAsia="Calibri" w:cs="Arial"/>
              </w:rPr>
              <w:t xml:space="preserve"> 1.2.5 provides the locations of the technical support center, the operations support center and the decontamination facilities</w:t>
            </w:r>
            <w:r>
              <w:rPr>
                <w:rFonts w:eastAsia="Calibri" w:cs="Arial"/>
              </w:rPr>
              <w:t xml:space="preserve">. </w:t>
            </w:r>
            <w:ins w:id="8637" w:author="gorgemj" w:date="2017-11-24T17:09:00Z">
              <w:r>
                <w:rPr>
                  <w:rFonts w:cs="Arial"/>
                </w:rPr>
                <w:t xml:space="preserve">The </w:t>
              </w:r>
              <w:r w:rsidRPr="00993D67">
                <w:rPr>
                  <w:rFonts w:cs="Arial"/>
                  <w:b/>
                </w:rPr>
                <w:t>AP1000</w:t>
              </w:r>
              <w:r>
                <w:rPr>
                  <w:rFonts w:cs="Arial"/>
                </w:rPr>
                <w:t xml:space="preserve"> plant DCD [2]</w:t>
              </w:r>
            </w:ins>
            <w:del w:id="8638" w:author="gorgemj" w:date="2017-11-24T17:09:00Z">
              <w:r w:rsidRPr="00817CEB" w:rsidDel="00F87C2C">
                <w:rPr>
                  <w:rFonts w:eastAsia="Calibri" w:cs="Arial"/>
                </w:rPr>
                <w:delText>DCD</w:delText>
              </w:r>
            </w:del>
            <w:r w:rsidRPr="00817CEB">
              <w:rPr>
                <w:rFonts w:eastAsia="Calibri" w:cs="Arial"/>
              </w:rPr>
              <w:t xml:space="preserve"> Section 9.4 provides a description of the HVAC systems for the </w:t>
            </w:r>
            <w:del w:id="8639" w:author="gorgemj" w:date="2017-11-26T20:18:00Z">
              <w:r w:rsidRPr="00817CEB" w:rsidDel="00FD259C">
                <w:rPr>
                  <w:rFonts w:eastAsia="Calibri" w:cs="Arial"/>
                </w:rPr>
                <w:delText>main control room</w:delText>
              </w:r>
            </w:del>
            <w:ins w:id="8640" w:author="gorgemj" w:date="2017-11-26T20:18:00Z">
              <w:r>
                <w:rPr>
                  <w:rFonts w:eastAsia="Calibri" w:cs="Arial"/>
                </w:rPr>
                <w:t>MCR</w:t>
              </w:r>
            </w:ins>
            <w:r w:rsidRPr="00817CEB">
              <w:rPr>
                <w:rFonts w:eastAsia="Calibri" w:cs="Arial"/>
              </w:rPr>
              <w:t>/control support area and the annex building</w:t>
            </w:r>
            <w:r>
              <w:rPr>
                <w:rFonts w:eastAsia="Calibri" w:cs="Arial"/>
              </w:rPr>
              <w:t xml:space="preserve">. </w:t>
            </w:r>
            <w:ins w:id="8641" w:author="gorgemj" w:date="2017-11-24T17:09:00Z">
              <w:r>
                <w:rPr>
                  <w:rFonts w:cs="Arial"/>
                </w:rPr>
                <w:t xml:space="preserve">The </w:t>
              </w:r>
              <w:r w:rsidRPr="00993D67">
                <w:rPr>
                  <w:rFonts w:cs="Arial"/>
                  <w:b/>
                </w:rPr>
                <w:t>AP1000</w:t>
              </w:r>
              <w:r>
                <w:rPr>
                  <w:rFonts w:cs="Arial"/>
                </w:rPr>
                <w:t xml:space="preserve"> plant DCD [2]</w:t>
              </w:r>
            </w:ins>
            <w:del w:id="8642" w:author="gorgemj" w:date="2017-11-24T17:09:00Z">
              <w:r w:rsidRPr="00817CEB" w:rsidDel="00F87C2C">
                <w:rPr>
                  <w:rFonts w:eastAsia="Calibri" w:cs="Arial"/>
                </w:rPr>
                <w:delText>DCD</w:delText>
              </w:r>
            </w:del>
            <w:r w:rsidRPr="00817CEB">
              <w:rPr>
                <w:rFonts w:eastAsia="Calibri" w:cs="Arial"/>
              </w:rPr>
              <w:t xml:space="preserve"> Section 18.8 provides the high level requirements for the technical support center and the operations support center</w:t>
            </w:r>
            <w:r>
              <w:rPr>
                <w:rFonts w:eastAsia="Calibri" w:cs="Arial"/>
              </w:rPr>
              <w:t xml:space="preserve">. </w:t>
            </w:r>
            <w:ins w:id="8643" w:author="gorgemj" w:date="2017-11-24T17:09:00Z">
              <w:r>
                <w:rPr>
                  <w:rFonts w:cs="Arial"/>
                </w:rPr>
                <w:t xml:space="preserve">The </w:t>
              </w:r>
              <w:r w:rsidRPr="00993D67">
                <w:rPr>
                  <w:rFonts w:cs="Arial"/>
                  <w:b/>
                </w:rPr>
                <w:t>AP1000</w:t>
              </w:r>
              <w:r>
                <w:rPr>
                  <w:rFonts w:cs="Arial"/>
                </w:rPr>
                <w:t xml:space="preserve"> plant DCD [2]</w:t>
              </w:r>
            </w:ins>
            <w:del w:id="8644" w:author="gorgemj" w:date="2017-11-24T17:09:00Z">
              <w:r w:rsidRPr="00817CEB" w:rsidDel="00F87C2C">
                <w:rPr>
                  <w:rFonts w:eastAsia="Calibri" w:cs="Arial"/>
                </w:rPr>
                <w:delText>DCD</w:delText>
              </w:r>
            </w:del>
            <w:r w:rsidRPr="00817CEB">
              <w:rPr>
                <w:rFonts w:eastAsia="Calibri" w:cs="Arial"/>
              </w:rPr>
              <w:t xml:space="preserve"> Section 7.5 identifies the plant variables that are provided for interface to the emergency planning areas</w:t>
            </w:r>
            <w:r>
              <w:rPr>
                <w:rFonts w:eastAsia="Calibri" w:cs="Arial"/>
              </w:rPr>
              <w:t xml:space="preserve">. </w:t>
            </w:r>
            <w:r w:rsidRPr="00817CEB">
              <w:rPr>
                <w:rFonts w:eastAsia="Calibri" w:cs="Arial"/>
              </w:rPr>
              <w:t xml:space="preserve">Communication interfaces among the </w:t>
            </w:r>
            <w:del w:id="8645" w:author="gorgemj" w:date="2017-11-26T20:18:00Z">
              <w:r w:rsidRPr="00817CEB" w:rsidDel="00FD259C">
                <w:rPr>
                  <w:rFonts w:eastAsia="Calibri" w:cs="Arial"/>
                </w:rPr>
                <w:delText>main control room</w:delText>
              </w:r>
            </w:del>
            <w:ins w:id="8646" w:author="gorgemj" w:date="2017-11-26T20:18:00Z">
              <w:r>
                <w:rPr>
                  <w:rFonts w:eastAsia="Calibri" w:cs="Arial"/>
                </w:rPr>
                <w:t>MCR</w:t>
              </w:r>
            </w:ins>
            <w:r w:rsidRPr="00817CEB">
              <w:rPr>
                <w:rFonts w:eastAsia="Calibri" w:cs="Arial"/>
              </w:rPr>
              <w:t xml:space="preserve">, the technical support center and the emergency planning centers are discussed in </w:t>
            </w:r>
            <w:ins w:id="8647" w:author="gorgemj" w:date="2017-11-24T17:09:00Z">
              <w:r>
                <w:rPr>
                  <w:rFonts w:cs="Arial"/>
                </w:rPr>
                <w:t xml:space="preserve">the </w:t>
              </w:r>
              <w:r w:rsidRPr="00993D67">
                <w:rPr>
                  <w:rFonts w:cs="Arial"/>
                  <w:b/>
                </w:rPr>
                <w:t>AP1000</w:t>
              </w:r>
              <w:r>
                <w:rPr>
                  <w:rFonts w:cs="Arial"/>
                </w:rPr>
                <w:t xml:space="preserve"> plant DCD [2]</w:t>
              </w:r>
            </w:ins>
            <w:del w:id="8648" w:author="gorgemj" w:date="2017-11-24T17:09:00Z">
              <w:r w:rsidDel="00F87C2C">
                <w:rPr>
                  <w:rFonts w:eastAsia="Calibri" w:cs="Arial"/>
                </w:rPr>
                <w:delText>DCD</w:delText>
              </w:r>
            </w:del>
            <w:r>
              <w:rPr>
                <w:rFonts w:eastAsia="Calibri" w:cs="Arial"/>
              </w:rPr>
              <w:t xml:space="preserve"> Section</w:t>
            </w:r>
            <w:r w:rsidRPr="00817CEB">
              <w:rPr>
                <w:rFonts w:eastAsia="Calibri" w:cs="Arial"/>
              </w:rPr>
              <w:t xml:space="preserve"> 13.3.1.</w:t>
            </w:r>
          </w:p>
        </w:tc>
      </w:tr>
      <w:tr w:rsidR="00AD701B" w:rsidRPr="00817CEB" w:rsidTr="004C121E">
        <w:trPr>
          <w:cantSplit/>
          <w:trPrChange w:id="8649" w:author="gorgemj" w:date="2017-11-30T12:36:00Z">
            <w:trPr>
              <w:gridBefore w:val="6"/>
              <w:gridAfter w:val="0"/>
              <w:cantSplit/>
            </w:trPr>
          </w:trPrChange>
        </w:trPr>
        <w:tc>
          <w:tcPr>
            <w:tcW w:w="947" w:type="dxa"/>
            <w:tcPrChange w:id="8650" w:author="gorgemj" w:date="2017-11-30T12:36:00Z">
              <w:tcPr>
                <w:tcW w:w="945" w:type="dxa"/>
                <w:gridSpan w:val="6"/>
              </w:tcPr>
            </w:tcPrChange>
          </w:tcPr>
          <w:p w:rsidR="00AD701B" w:rsidRPr="00802753" w:rsidRDefault="00AD701B" w:rsidP="004E7469">
            <w:pPr>
              <w:autoSpaceDE w:val="0"/>
              <w:autoSpaceDN w:val="0"/>
              <w:adjustRightInd w:val="0"/>
              <w:spacing w:before="60" w:after="60" w:line="280" w:lineRule="atLeast"/>
              <w:jc w:val="center"/>
              <w:rPr>
                <w:rFonts w:cs="Arial"/>
                <w:rPrChange w:id="8651" w:author="gorgemj" w:date="2017-11-23T15:42:00Z">
                  <w:rPr>
                    <w:rFonts w:cs="Arial"/>
                    <w:b/>
                  </w:rPr>
                </w:rPrChange>
              </w:rPr>
            </w:pPr>
            <w:r w:rsidRPr="00802753">
              <w:rPr>
                <w:rFonts w:cs="Arial"/>
                <w:rPrChange w:id="8652" w:author="gorgemj" w:date="2017-11-23T15:42:00Z">
                  <w:rPr>
                    <w:rFonts w:cs="Arial"/>
                    <w:b/>
                  </w:rPr>
                </w:rPrChange>
              </w:rPr>
              <w:t>6.42</w:t>
            </w:r>
          </w:p>
        </w:tc>
        <w:tc>
          <w:tcPr>
            <w:tcW w:w="693" w:type="dxa"/>
            <w:tcPrChange w:id="8653" w:author="gorgemj" w:date="2017-11-30T12:36:00Z">
              <w:tcPr>
                <w:tcW w:w="747" w:type="dxa"/>
                <w:gridSpan w:val="3"/>
              </w:tcPr>
            </w:tcPrChange>
          </w:tcPr>
          <w:p w:rsidR="00AD701B" w:rsidRPr="00802753" w:rsidRDefault="00AD701B" w:rsidP="004E7469">
            <w:pPr>
              <w:autoSpaceDE w:val="0"/>
              <w:autoSpaceDN w:val="0"/>
              <w:adjustRightInd w:val="0"/>
              <w:spacing w:before="60" w:after="60" w:line="280" w:lineRule="atLeast"/>
              <w:jc w:val="center"/>
              <w:rPr>
                <w:rFonts w:cs="Arial"/>
                <w:bCs/>
                <w:color w:val="000000"/>
                <w:sz w:val="24"/>
                <w:szCs w:val="24"/>
                <w:rPrChange w:id="8654" w:author="gorgemj" w:date="2017-11-23T15:42:00Z">
                  <w:rPr>
                    <w:rFonts w:cs="Arial"/>
                    <w:b/>
                    <w:bCs/>
                    <w:color w:val="000000"/>
                    <w:sz w:val="24"/>
                    <w:szCs w:val="24"/>
                  </w:rPr>
                </w:rPrChange>
              </w:rPr>
            </w:pPr>
            <w:r w:rsidRPr="00802753">
              <w:rPr>
                <w:rFonts w:cs="Arial"/>
                <w:bCs/>
                <w:rPrChange w:id="8655" w:author="gorgemj" w:date="2017-11-23T15:42:00Z">
                  <w:rPr>
                    <w:rFonts w:cs="Arial"/>
                    <w:b/>
                    <w:bCs/>
                  </w:rPr>
                </w:rPrChange>
              </w:rPr>
              <w:t>1</w:t>
            </w:r>
          </w:p>
        </w:tc>
        <w:tc>
          <w:tcPr>
            <w:tcW w:w="5038" w:type="dxa"/>
            <w:gridSpan w:val="2"/>
            <w:tcPrChange w:id="8656" w:author="gorgemj" w:date="2017-11-30T12:36:00Z">
              <w:tcPr>
                <w:tcW w:w="6768" w:type="dxa"/>
                <w:gridSpan w:val="7"/>
              </w:tcPr>
            </w:tcPrChange>
          </w:tcPr>
          <w:p w:rsidR="00AD701B" w:rsidRDefault="00AD701B">
            <w:pPr>
              <w:autoSpaceDE w:val="0"/>
              <w:autoSpaceDN w:val="0"/>
              <w:adjustRightInd w:val="0"/>
              <w:spacing w:before="60" w:after="60" w:line="280" w:lineRule="atLeast"/>
              <w:rPr>
                <w:ins w:id="8657" w:author="gorgemj" w:date="2017-11-23T15:43:00Z"/>
                <w:rFonts w:eastAsia="Calibri" w:cs="Arial"/>
              </w:rPr>
            </w:pPr>
            <w:r w:rsidRPr="00817CEB">
              <w:rPr>
                <w:rFonts w:eastAsia="Calibri" w:cs="Arial"/>
              </w:rPr>
              <w:t xml:space="preserve">Information about important plant parameters and radiological conditions at the nuclear power plant and in its immediate surroundings shall be provided in the </w:t>
            </w:r>
            <w:ins w:id="8658" w:author="gorgemj" w:date="2017-11-23T15:43:00Z">
              <w:r w:rsidRPr="00802753">
                <w:rPr>
                  <w:rFonts w:eastAsia="Calibri" w:cs="Arial"/>
                </w:rPr>
                <w:t>relevant emergency response facilities</w:t>
              </w:r>
              <w:r w:rsidRPr="00802753">
                <w:rPr>
                  <w:rFonts w:eastAsia="Calibri" w:cs="Arial"/>
                  <w:vertAlign w:val="superscript"/>
                  <w:rPrChange w:id="8659" w:author="gorgemj" w:date="2017-11-23T15:43:00Z">
                    <w:rPr>
                      <w:rFonts w:eastAsia="Calibri" w:cs="Arial"/>
                    </w:rPr>
                  </w:rPrChange>
                </w:rPr>
                <w:t>23</w:t>
              </w:r>
            </w:ins>
            <w:del w:id="8660" w:author="gorgemj" w:date="2017-11-23T15:43:00Z">
              <w:r w:rsidRPr="00817CEB" w:rsidDel="00802753">
                <w:rPr>
                  <w:rFonts w:eastAsia="Calibri" w:cs="Arial"/>
                </w:rPr>
                <w:delText>on-site emergency control centre</w:delText>
              </w:r>
            </w:del>
            <w:r w:rsidRPr="00817CEB">
              <w:rPr>
                <w:rFonts w:eastAsia="Calibri" w:cs="Arial"/>
              </w:rPr>
              <w:t xml:space="preserve">. </w:t>
            </w:r>
            <w:ins w:id="8661" w:author="gorgemj" w:date="2017-11-23T15:43:00Z">
              <w:r w:rsidRPr="00802753">
                <w:rPr>
                  <w:rFonts w:eastAsia="Calibri" w:cs="Arial"/>
                </w:rPr>
                <w:t>Each facility shall be provided</w:t>
              </w:r>
              <w:r>
                <w:rPr>
                  <w:rFonts w:eastAsia="Calibri" w:cs="Arial"/>
                </w:rPr>
                <w:t xml:space="preserve"> </w:t>
              </w:r>
              <w:r w:rsidRPr="00802753">
                <w:rPr>
                  <w:rFonts w:eastAsia="Calibri" w:cs="Arial"/>
                </w:rPr>
                <w:t>with means of communication with, as appropriate, the control room, the</w:t>
              </w:r>
              <w:r>
                <w:rPr>
                  <w:rFonts w:eastAsia="Calibri" w:cs="Arial"/>
                </w:rPr>
                <w:t xml:space="preserve"> </w:t>
              </w:r>
              <w:r w:rsidRPr="00802753">
                <w:rPr>
                  <w:rFonts w:eastAsia="Calibri" w:cs="Arial"/>
                </w:rPr>
                <w:t>supplementary control room and other important locations at the plant, and with</w:t>
              </w:r>
              <w:r>
                <w:rPr>
                  <w:rFonts w:eastAsia="Calibri" w:cs="Arial"/>
                </w:rPr>
                <w:t xml:space="preserve"> </w:t>
              </w:r>
              <w:r w:rsidRPr="00802753">
                <w:rPr>
                  <w:rFonts w:eastAsia="Calibri" w:cs="Arial"/>
                </w:rPr>
                <w:t>on-site and off-site emergency response organizations.</w:t>
              </w:r>
            </w:ins>
          </w:p>
          <w:p w:rsidR="00AD701B" w:rsidRPr="00802753" w:rsidRDefault="00AD701B">
            <w:pPr>
              <w:autoSpaceDE w:val="0"/>
              <w:autoSpaceDN w:val="0"/>
              <w:adjustRightInd w:val="0"/>
              <w:spacing w:before="60" w:after="60" w:line="280" w:lineRule="atLeast"/>
              <w:rPr>
                <w:rFonts w:eastAsia="Calibri" w:cs="Arial"/>
                <w:b/>
                <w:bCs/>
                <w:i/>
                <w:rPrChange w:id="8662" w:author="gorgemj" w:date="2017-11-23T15:43:00Z">
                  <w:rPr>
                    <w:rFonts w:eastAsia="Calibri" w:cs="Arial"/>
                    <w:b/>
                    <w:bCs/>
                  </w:rPr>
                </w:rPrChange>
              </w:rPr>
            </w:pPr>
            <w:ins w:id="8663" w:author="gorgemj" w:date="2017-11-23T15:43:00Z">
              <w:r w:rsidRPr="00802753">
                <w:rPr>
                  <w:rFonts w:eastAsia="Calibri" w:cs="Arial"/>
                  <w:i/>
                  <w:sz w:val="18"/>
                  <w:rPrChange w:id="8664" w:author="gorgemj" w:date="2017-11-23T15:43:00Z">
                    <w:rPr>
                      <w:rFonts w:eastAsia="Calibri" w:cs="Arial"/>
                    </w:rPr>
                  </w:rPrChange>
                </w:rPr>
                <w:t xml:space="preserve">Footnote: 23 Emergency response facilities are addressed in IAEA Safety Standards Series No. GSR Part 7, Preparedness and Response for a Nuclear or Radiological Emergency [11]. For nuclear power plants, emergency response facilities (which are separate from the control room and the supplementary control room) include the technical support </w:t>
              </w:r>
              <w:proofErr w:type="spellStart"/>
              <w:r w:rsidRPr="00802753">
                <w:rPr>
                  <w:rFonts w:eastAsia="Calibri" w:cs="Arial"/>
                  <w:i/>
                  <w:sz w:val="18"/>
                  <w:rPrChange w:id="8665" w:author="gorgemj" w:date="2017-11-23T15:43:00Z">
                    <w:rPr>
                      <w:rFonts w:eastAsia="Calibri" w:cs="Arial"/>
                    </w:rPr>
                  </w:rPrChange>
                </w:rPr>
                <w:t>centre</w:t>
              </w:r>
              <w:proofErr w:type="spellEnd"/>
              <w:r w:rsidRPr="00802753">
                <w:rPr>
                  <w:rFonts w:eastAsia="Calibri" w:cs="Arial"/>
                  <w:i/>
                  <w:sz w:val="18"/>
                  <w:rPrChange w:id="8666" w:author="gorgemj" w:date="2017-11-23T15:43:00Z">
                    <w:rPr>
                      <w:rFonts w:eastAsia="Calibri" w:cs="Arial"/>
                    </w:rPr>
                  </w:rPrChange>
                </w:rPr>
                <w:t xml:space="preserve">, the operational support </w:t>
              </w:r>
              <w:proofErr w:type="spellStart"/>
              <w:r w:rsidRPr="00802753">
                <w:rPr>
                  <w:rFonts w:eastAsia="Calibri" w:cs="Arial"/>
                  <w:i/>
                  <w:sz w:val="18"/>
                  <w:rPrChange w:id="8667" w:author="gorgemj" w:date="2017-11-23T15:43:00Z">
                    <w:rPr>
                      <w:rFonts w:eastAsia="Calibri" w:cs="Arial"/>
                    </w:rPr>
                  </w:rPrChange>
                </w:rPr>
                <w:t>centre</w:t>
              </w:r>
              <w:proofErr w:type="spellEnd"/>
              <w:r w:rsidRPr="00802753">
                <w:rPr>
                  <w:rFonts w:eastAsia="Calibri" w:cs="Arial"/>
                  <w:i/>
                  <w:sz w:val="18"/>
                  <w:rPrChange w:id="8668" w:author="gorgemj" w:date="2017-11-23T15:43:00Z">
                    <w:rPr>
                      <w:rFonts w:eastAsia="Calibri" w:cs="Arial"/>
                    </w:rPr>
                  </w:rPrChange>
                </w:rPr>
                <w:t xml:space="preserve"> and the emergency </w:t>
              </w:r>
              <w:proofErr w:type="spellStart"/>
              <w:r w:rsidRPr="00802753">
                <w:rPr>
                  <w:rFonts w:eastAsia="Calibri" w:cs="Arial"/>
                  <w:i/>
                  <w:sz w:val="18"/>
                  <w:rPrChange w:id="8669" w:author="gorgemj" w:date="2017-11-23T15:43:00Z">
                    <w:rPr>
                      <w:rFonts w:eastAsia="Calibri" w:cs="Arial"/>
                    </w:rPr>
                  </w:rPrChange>
                </w:rPr>
                <w:t>centre</w:t>
              </w:r>
              <w:proofErr w:type="spellEnd"/>
              <w:r w:rsidRPr="00802753">
                <w:rPr>
                  <w:rFonts w:eastAsia="Calibri" w:cs="Arial"/>
                  <w:i/>
                  <w:sz w:val="18"/>
                  <w:rPrChange w:id="8670" w:author="gorgemj" w:date="2017-11-23T15:43:00Z">
                    <w:rPr>
                      <w:rFonts w:eastAsia="Calibri" w:cs="Arial"/>
                    </w:rPr>
                  </w:rPrChange>
                </w:rPr>
                <w:t>.</w:t>
              </w:r>
              <w:r w:rsidRPr="00802753" w:rsidDel="00802753">
                <w:rPr>
                  <w:rFonts w:eastAsia="Calibri" w:cs="Arial"/>
                  <w:i/>
                  <w:sz w:val="18"/>
                  <w:rPrChange w:id="8671" w:author="gorgemj" w:date="2017-11-23T15:43:00Z">
                    <w:rPr>
                      <w:rFonts w:eastAsia="Calibri" w:cs="Arial"/>
                    </w:rPr>
                  </w:rPrChange>
                </w:rPr>
                <w:t xml:space="preserve"> </w:t>
              </w:r>
            </w:ins>
            <w:del w:id="8672" w:author="gorgemj" w:date="2017-11-23T15:43:00Z">
              <w:r w:rsidRPr="00802753" w:rsidDel="00802753">
                <w:rPr>
                  <w:rFonts w:eastAsia="Calibri" w:cs="Arial"/>
                  <w:i/>
                  <w:rPrChange w:id="8673" w:author="gorgemj" w:date="2017-11-23T15:43:00Z">
                    <w:rPr>
                      <w:rFonts w:eastAsia="Calibri" w:cs="Arial"/>
                    </w:rPr>
                  </w:rPrChange>
                </w:rPr>
                <w:delText>The on-site emergency control centre shall provide means of communication with the control room, the supplementary control room and other important locations at the plant, and with on-site and off-site emergency response organizations. Appropriate measures shall be taken to protect the occupants of the emergency control centre for a protracted time against hazards resulting from accident conditions. The emergency control centre shall include the necessary systems and services to permit extended periods of occupation and operation by emergency response personnel.</w:delText>
              </w:r>
            </w:del>
          </w:p>
        </w:tc>
        <w:tc>
          <w:tcPr>
            <w:tcW w:w="6912" w:type="dxa"/>
            <w:gridSpan w:val="3"/>
            <w:tcPrChange w:id="8674" w:author="gorgemj" w:date="2017-11-30T12:36:00Z">
              <w:tcPr>
                <w:tcW w:w="5130" w:type="dxa"/>
                <w:gridSpan w:val="8"/>
              </w:tcPr>
            </w:tcPrChange>
          </w:tcPr>
          <w:p w:rsidR="00AD701B" w:rsidRPr="00817CEB" w:rsidRDefault="00AD701B" w:rsidP="00A366D5">
            <w:pPr>
              <w:autoSpaceDE w:val="0"/>
              <w:autoSpaceDN w:val="0"/>
              <w:adjustRightInd w:val="0"/>
              <w:spacing w:before="60" w:after="60" w:line="280" w:lineRule="atLeast"/>
              <w:rPr>
                <w:rFonts w:eastAsia="Calibri" w:cs="Arial"/>
              </w:rPr>
            </w:pPr>
            <w:r w:rsidRPr="00E565BC">
              <w:rPr>
                <w:rFonts w:eastAsia="Calibri" w:cs="Arial"/>
              </w:rPr>
              <w:t xml:space="preserve">Information about important plant parameters and radiological conditions are made available </w:t>
            </w:r>
            <w:r>
              <w:rPr>
                <w:rFonts w:eastAsia="Calibri" w:cs="Arial"/>
              </w:rPr>
              <w:t>in</w:t>
            </w:r>
            <w:r w:rsidRPr="00E565BC">
              <w:rPr>
                <w:rFonts w:eastAsia="Calibri" w:cs="Arial"/>
              </w:rPr>
              <w:t xml:space="preserve"> the MCR </w:t>
            </w:r>
            <w:r>
              <w:rPr>
                <w:rFonts w:eastAsia="Calibri" w:cs="Arial"/>
              </w:rPr>
              <w:t>and</w:t>
            </w:r>
            <w:r w:rsidRPr="00E565BC">
              <w:rPr>
                <w:rFonts w:eastAsia="Calibri" w:cs="Arial"/>
              </w:rPr>
              <w:t xml:space="preserve"> TSC v</w:t>
            </w:r>
            <w:r>
              <w:rPr>
                <w:rFonts w:eastAsia="Calibri" w:cs="Arial"/>
              </w:rPr>
              <w:t xml:space="preserve">ia the communication system (see </w:t>
            </w:r>
            <w:ins w:id="8675" w:author="gorgemj" w:date="2017-11-24T17:09:00Z">
              <w:r w:rsidRPr="00993D67">
                <w:rPr>
                  <w:rFonts w:cs="Arial"/>
                  <w:b/>
                </w:rPr>
                <w:t>AP1000</w:t>
              </w:r>
              <w:r>
                <w:rPr>
                  <w:rFonts w:cs="Arial"/>
                </w:rPr>
                <w:t xml:space="preserve"> plant DCD [2]</w:t>
              </w:r>
            </w:ins>
            <w:del w:id="8676" w:author="gorgemj" w:date="2017-11-24T17:09:00Z">
              <w:r w:rsidDel="00F87C2C">
                <w:rPr>
                  <w:rFonts w:eastAsia="Calibri" w:cs="Arial"/>
                </w:rPr>
                <w:delText>DCD</w:delText>
              </w:r>
            </w:del>
            <w:r>
              <w:rPr>
                <w:rFonts w:eastAsia="Calibri" w:cs="Arial"/>
              </w:rPr>
              <w:t xml:space="preserve"> Section 9.5.2).</w:t>
            </w:r>
          </w:p>
        </w:tc>
      </w:tr>
      <w:tr w:rsidR="00AD701B" w:rsidRPr="00817CEB" w:rsidTr="004C121E">
        <w:trPr>
          <w:cantSplit/>
          <w:trPrChange w:id="8677" w:author="gorgemj" w:date="2017-11-30T12:36:00Z">
            <w:trPr>
              <w:gridBefore w:val="6"/>
              <w:gridAfter w:val="0"/>
              <w:cantSplit/>
            </w:trPr>
          </w:trPrChange>
        </w:trPr>
        <w:tc>
          <w:tcPr>
            <w:tcW w:w="947" w:type="dxa"/>
            <w:tcPrChange w:id="8678" w:author="gorgemj" w:date="2017-11-30T12:36:00Z">
              <w:tcPr>
                <w:tcW w:w="945" w:type="dxa"/>
                <w:gridSpan w:val="6"/>
              </w:tcPr>
            </w:tcPrChange>
          </w:tcPr>
          <w:p w:rsidR="00AD701B" w:rsidRPr="00802753" w:rsidRDefault="00AD701B" w:rsidP="00B068EC">
            <w:pPr>
              <w:autoSpaceDE w:val="0"/>
              <w:autoSpaceDN w:val="0"/>
              <w:adjustRightInd w:val="0"/>
              <w:spacing w:before="60" w:after="60" w:line="260" w:lineRule="atLeast"/>
              <w:jc w:val="center"/>
              <w:rPr>
                <w:rFonts w:cs="Arial"/>
                <w:rPrChange w:id="8679" w:author="gorgemj" w:date="2017-11-23T15:43:00Z">
                  <w:rPr>
                    <w:rFonts w:cs="Arial"/>
                    <w:b/>
                  </w:rPr>
                </w:rPrChange>
              </w:rPr>
            </w:pPr>
            <w:r w:rsidRPr="00802753">
              <w:rPr>
                <w:rFonts w:cs="Arial"/>
                <w:rPrChange w:id="8680" w:author="gorgemj" w:date="2017-11-23T15:43:00Z">
                  <w:rPr>
                    <w:rFonts w:cs="Arial"/>
                    <w:b/>
                  </w:rPr>
                </w:rPrChange>
              </w:rPr>
              <w:t>6.42 (cont.)</w:t>
            </w:r>
          </w:p>
        </w:tc>
        <w:tc>
          <w:tcPr>
            <w:tcW w:w="693" w:type="dxa"/>
            <w:tcPrChange w:id="8681" w:author="gorgemj" w:date="2017-11-30T12:36:00Z">
              <w:tcPr>
                <w:tcW w:w="747" w:type="dxa"/>
                <w:gridSpan w:val="3"/>
              </w:tcPr>
            </w:tcPrChange>
          </w:tcPr>
          <w:p w:rsidR="00AD701B" w:rsidRPr="00802753" w:rsidRDefault="00AD701B" w:rsidP="00B068EC">
            <w:pPr>
              <w:autoSpaceDE w:val="0"/>
              <w:autoSpaceDN w:val="0"/>
              <w:adjustRightInd w:val="0"/>
              <w:spacing w:before="60" w:after="60" w:line="260" w:lineRule="atLeast"/>
              <w:jc w:val="center"/>
              <w:rPr>
                <w:rFonts w:cs="Arial"/>
                <w:bCs/>
                <w:color w:val="000000"/>
                <w:sz w:val="24"/>
                <w:szCs w:val="24"/>
                <w:rPrChange w:id="8682" w:author="gorgemj" w:date="2017-11-23T15:43:00Z">
                  <w:rPr>
                    <w:rFonts w:cs="Arial"/>
                    <w:b/>
                    <w:bCs/>
                    <w:color w:val="000000"/>
                    <w:sz w:val="24"/>
                    <w:szCs w:val="24"/>
                  </w:rPr>
                </w:rPrChange>
              </w:rPr>
            </w:pPr>
            <w:r w:rsidRPr="00802753">
              <w:rPr>
                <w:rFonts w:cs="Arial"/>
                <w:bCs/>
                <w:rPrChange w:id="8683" w:author="gorgemj" w:date="2017-11-23T15:43:00Z">
                  <w:rPr>
                    <w:rFonts w:cs="Arial"/>
                    <w:b/>
                    <w:bCs/>
                  </w:rPr>
                </w:rPrChange>
              </w:rPr>
              <w:t>1</w:t>
            </w:r>
          </w:p>
        </w:tc>
        <w:tc>
          <w:tcPr>
            <w:tcW w:w="5038" w:type="dxa"/>
            <w:gridSpan w:val="2"/>
            <w:tcPrChange w:id="8684" w:author="gorgemj" w:date="2017-11-30T12:36:00Z">
              <w:tcPr>
                <w:tcW w:w="6768" w:type="dxa"/>
                <w:gridSpan w:val="7"/>
              </w:tcPr>
            </w:tcPrChange>
          </w:tcPr>
          <w:p w:rsidR="00AD701B" w:rsidRPr="00817CEB" w:rsidRDefault="00AD701B" w:rsidP="00B068EC">
            <w:pPr>
              <w:autoSpaceDE w:val="0"/>
              <w:autoSpaceDN w:val="0"/>
              <w:adjustRightInd w:val="0"/>
              <w:spacing w:before="60" w:after="60" w:line="260" w:lineRule="atLeast"/>
              <w:rPr>
                <w:rFonts w:eastAsia="Calibri" w:cs="Arial"/>
              </w:rPr>
            </w:pPr>
          </w:p>
        </w:tc>
        <w:tc>
          <w:tcPr>
            <w:tcW w:w="6912" w:type="dxa"/>
            <w:gridSpan w:val="3"/>
            <w:tcPrChange w:id="8685" w:author="gorgemj" w:date="2017-11-30T12:36:00Z">
              <w:tcPr>
                <w:tcW w:w="5130" w:type="dxa"/>
                <w:gridSpan w:val="8"/>
              </w:tcPr>
            </w:tcPrChange>
          </w:tcPr>
          <w:p w:rsidR="00AD701B" w:rsidRPr="00CD647F" w:rsidRDefault="00AD701B" w:rsidP="00B068EC">
            <w:pPr>
              <w:pStyle w:val="Default"/>
              <w:widowControl w:val="0"/>
              <w:spacing w:before="60" w:after="60" w:line="260" w:lineRule="atLeast"/>
              <w:rPr>
                <w:rFonts w:ascii="Arial" w:eastAsia="Calibri" w:hAnsi="Arial" w:cs="Arial"/>
                <w:color w:val="auto"/>
                <w:sz w:val="20"/>
                <w:szCs w:val="20"/>
              </w:rPr>
            </w:pPr>
            <w:r w:rsidRPr="00E565BC">
              <w:rPr>
                <w:rFonts w:ascii="Arial" w:eastAsia="Calibri" w:hAnsi="Arial" w:cs="Arial"/>
                <w:color w:val="auto"/>
                <w:sz w:val="20"/>
                <w:szCs w:val="20"/>
              </w:rPr>
              <w:t>The communication</w:t>
            </w:r>
            <w:r>
              <w:rPr>
                <w:rFonts w:ascii="Arial" w:eastAsia="Calibri" w:hAnsi="Arial" w:cs="Arial"/>
                <w:color w:val="auto"/>
                <w:sz w:val="20"/>
                <w:szCs w:val="20"/>
              </w:rPr>
              <w:t>s</w:t>
            </w:r>
            <w:r w:rsidRPr="00E565BC">
              <w:rPr>
                <w:rFonts w:ascii="Arial" w:eastAsia="Calibri" w:hAnsi="Arial" w:cs="Arial"/>
                <w:color w:val="auto"/>
                <w:sz w:val="20"/>
                <w:szCs w:val="20"/>
              </w:rPr>
              <w:t xml:space="preserve"> system </w:t>
            </w:r>
            <w:del w:id="8686" w:author="gorgemj" w:date="2017-11-26T19:24:00Z">
              <w:r w:rsidRPr="00E565BC" w:rsidDel="001A3A2A">
                <w:rPr>
                  <w:rFonts w:ascii="Arial" w:eastAsia="Calibri" w:hAnsi="Arial" w:cs="Arial"/>
                  <w:color w:val="auto"/>
                  <w:sz w:val="20"/>
                  <w:szCs w:val="20"/>
                </w:rPr>
                <w:delText xml:space="preserve">(EFS) </w:delText>
              </w:r>
            </w:del>
            <w:r w:rsidRPr="00E565BC">
              <w:rPr>
                <w:rFonts w:ascii="Arial" w:eastAsia="Calibri" w:hAnsi="Arial" w:cs="Arial"/>
                <w:color w:val="auto"/>
                <w:sz w:val="20"/>
                <w:szCs w:val="20"/>
              </w:rPr>
              <w:t xml:space="preserve">provides effective </w:t>
            </w:r>
            <w:r w:rsidRPr="004549DC">
              <w:rPr>
                <w:rFonts w:ascii="Arial" w:eastAsia="Calibri" w:hAnsi="Arial" w:cs="Arial"/>
                <w:color w:val="auto"/>
                <w:sz w:val="20"/>
                <w:szCs w:val="20"/>
              </w:rPr>
              <w:t>interplant</w:t>
            </w:r>
            <w:r w:rsidRPr="00E565BC">
              <w:rPr>
                <w:rFonts w:ascii="Arial" w:eastAsia="Calibri" w:hAnsi="Arial" w:cs="Arial"/>
                <w:color w:val="auto"/>
                <w:sz w:val="20"/>
                <w:szCs w:val="20"/>
              </w:rPr>
              <w:t xml:space="preserve"> communications and effective plant-to-offsite communications during normal, maintenance, transient, fire, and accident conditions, including loss of offsite power. The communication system consists of the following subsystems: </w:t>
            </w:r>
          </w:p>
          <w:p w:rsidR="00AD701B" w:rsidRPr="00CD647F" w:rsidRDefault="00AD701B" w:rsidP="00B068EC">
            <w:pPr>
              <w:pStyle w:val="Default"/>
              <w:widowControl w:val="0"/>
              <w:numPr>
                <w:ilvl w:val="0"/>
                <w:numId w:val="24"/>
              </w:numPr>
              <w:tabs>
                <w:tab w:val="left" w:pos="522"/>
              </w:tabs>
              <w:spacing w:before="60" w:after="60" w:line="260" w:lineRule="atLeast"/>
              <w:ind w:left="522" w:hanging="270"/>
              <w:rPr>
                <w:rFonts w:ascii="Arial" w:eastAsia="Calibri" w:hAnsi="Arial" w:cs="Arial"/>
                <w:color w:val="auto"/>
                <w:sz w:val="20"/>
                <w:szCs w:val="20"/>
              </w:rPr>
            </w:pPr>
            <w:r w:rsidRPr="00E565BC">
              <w:rPr>
                <w:rFonts w:ascii="Arial" w:eastAsia="Calibri" w:hAnsi="Arial" w:cs="Arial"/>
                <w:color w:val="auto"/>
                <w:sz w:val="20"/>
                <w:szCs w:val="20"/>
              </w:rPr>
              <w:t xml:space="preserve">Wireless telephone system </w:t>
            </w:r>
          </w:p>
          <w:p w:rsidR="00AD701B" w:rsidRPr="00CD647F" w:rsidRDefault="00AD701B" w:rsidP="00B068EC">
            <w:pPr>
              <w:pStyle w:val="Default"/>
              <w:widowControl w:val="0"/>
              <w:numPr>
                <w:ilvl w:val="0"/>
                <w:numId w:val="24"/>
              </w:numPr>
              <w:tabs>
                <w:tab w:val="left" w:pos="522"/>
              </w:tabs>
              <w:spacing w:before="60" w:after="60" w:line="260" w:lineRule="atLeast"/>
              <w:ind w:left="522" w:hanging="270"/>
              <w:rPr>
                <w:rFonts w:ascii="Arial" w:eastAsia="Calibri" w:hAnsi="Arial" w:cs="Arial"/>
                <w:color w:val="auto"/>
                <w:sz w:val="20"/>
                <w:szCs w:val="20"/>
              </w:rPr>
            </w:pPr>
            <w:r w:rsidRPr="00E565BC">
              <w:rPr>
                <w:rFonts w:ascii="Arial" w:eastAsia="Calibri" w:hAnsi="Arial" w:cs="Arial"/>
                <w:color w:val="auto"/>
                <w:sz w:val="20"/>
                <w:szCs w:val="20"/>
              </w:rPr>
              <w:t xml:space="preserve">Telephone/page system </w:t>
            </w:r>
          </w:p>
          <w:p w:rsidR="00AD701B" w:rsidRPr="00CD647F" w:rsidRDefault="00AD701B" w:rsidP="00B068EC">
            <w:pPr>
              <w:pStyle w:val="Default"/>
              <w:widowControl w:val="0"/>
              <w:numPr>
                <w:ilvl w:val="0"/>
                <w:numId w:val="24"/>
              </w:numPr>
              <w:tabs>
                <w:tab w:val="left" w:pos="522"/>
              </w:tabs>
              <w:spacing w:before="60" w:after="60" w:line="260" w:lineRule="atLeast"/>
              <w:ind w:left="522" w:hanging="270"/>
              <w:rPr>
                <w:rFonts w:ascii="Arial" w:eastAsia="Calibri" w:hAnsi="Arial" w:cs="Arial"/>
                <w:color w:val="auto"/>
                <w:sz w:val="20"/>
                <w:szCs w:val="20"/>
              </w:rPr>
            </w:pPr>
            <w:r w:rsidRPr="00E565BC">
              <w:rPr>
                <w:rFonts w:ascii="Arial" w:eastAsia="Calibri" w:hAnsi="Arial" w:cs="Arial"/>
                <w:color w:val="auto"/>
                <w:sz w:val="20"/>
                <w:szCs w:val="20"/>
              </w:rPr>
              <w:t xml:space="preserve">Private automatic branch exchange </w:t>
            </w:r>
            <w:del w:id="8687" w:author="gorgemj" w:date="2017-11-26T17:49:00Z">
              <w:r w:rsidRPr="00E565BC" w:rsidDel="001B6DA2">
                <w:rPr>
                  <w:rFonts w:ascii="Arial" w:eastAsia="Calibri" w:hAnsi="Arial" w:cs="Arial"/>
                  <w:color w:val="auto"/>
                  <w:sz w:val="20"/>
                  <w:szCs w:val="20"/>
                </w:rPr>
                <w:delText xml:space="preserve">(PABX) </w:delText>
              </w:r>
            </w:del>
            <w:r w:rsidRPr="00E565BC">
              <w:rPr>
                <w:rFonts w:ascii="Arial" w:eastAsia="Calibri" w:hAnsi="Arial" w:cs="Arial"/>
                <w:color w:val="auto"/>
                <w:sz w:val="20"/>
                <w:szCs w:val="20"/>
              </w:rPr>
              <w:t xml:space="preserve">system </w:t>
            </w:r>
          </w:p>
          <w:p w:rsidR="00AD701B" w:rsidRPr="00CD647F" w:rsidRDefault="00AD701B" w:rsidP="00B068EC">
            <w:pPr>
              <w:pStyle w:val="Default"/>
              <w:widowControl w:val="0"/>
              <w:numPr>
                <w:ilvl w:val="0"/>
                <w:numId w:val="24"/>
              </w:numPr>
              <w:tabs>
                <w:tab w:val="left" w:pos="522"/>
              </w:tabs>
              <w:spacing w:before="60" w:after="60" w:line="260" w:lineRule="atLeast"/>
              <w:ind w:left="522" w:hanging="270"/>
              <w:rPr>
                <w:rFonts w:ascii="Arial" w:eastAsia="Calibri" w:hAnsi="Arial" w:cs="Arial"/>
                <w:color w:val="auto"/>
                <w:sz w:val="20"/>
                <w:szCs w:val="20"/>
              </w:rPr>
            </w:pPr>
            <w:r w:rsidRPr="00E565BC">
              <w:rPr>
                <w:rFonts w:ascii="Arial" w:eastAsia="Calibri" w:hAnsi="Arial" w:cs="Arial"/>
                <w:color w:val="auto"/>
                <w:sz w:val="20"/>
                <w:szCs w:val="20"/>
              </w:rPr>
              <w:t xml:space="preserve">Sound-powered system </w:t>
            </w:r>
          </w:p>
          <w:p w:rsidR="00AD701B" w:rsidRPr="00CD647F" w:rsidRDefault="00AD701B" w:rsidP="00B068EC">
            <w:pPr>
              <w:pStyle w:val="Default"/>
              <w:widowControl w:val="0"/>
              <w:numPr>
                <w:ilvl w:val="0"/>
                <w:numId w:val="24"/>
              </w:numPr>
              <w:tabs>
                <w:tab w:val="left" w:pos="522"/>
              </w:tabs>
              <w:spacing w:before="60" w:after="60" w:line="260" w:lineRule="atLeast"/>
              <w:ind w:left="522" w:hanging="270"/>
              <w:rPr>
                <w:rFonts w:ascii="Arial" w:eastAsia="Calibri" w:hAnsi="Arial" w:cs="Arial"/>
                <w:color w:val="auto"/>
                <w:sz w:val="20"/>
                <w:szCs w:val="20"/>
              </w:rPr>
            </w:pPr>
            <w:r w:rsidRPr="00E565BC">
              <w:rPr>
                <w:rFonts w:ascii="Arial" w:eastAsia="Calibri" w:hAnsi="Arial" w:cs="Arial"/>
                <w:color w:val="auto"/>
                <w:sz w:val="20"/>
                <w:szCs w:val="20"/>
              </w:rPr>
              <w:t xml:space="preserve">Emergency offsite communications </w:t>
            </w:r>
          </w:p>
          <w:p w:rsidR="00AD701B" w:rsidRPr="00E565BC" w:rsidRDefault="00AD701B" w:rsidP="00B068EC">
            <w:pPr>
              <w:pStyle w:val="Default"/>
              <w:widowControl w:val="0"/>
              <w:numPr>
                <w:ilvl w:val="0"/>
                <w:numId w:val="24"/>
              </w:numPr>
              <w:tabs>
                <w:tab w:val="left" w:pos="522"/>
              </w:tabs>
              <w:spacing w:before="60" w:after="60" w:line="260" w:lineRule="atLeast"/>
              <w:ind w:left="522" w:hanging="270"/>
              <w:rPr>
                <w:rFonts w:ascii="Arial" w:eastAsia="Calibri" w:hAnsi="Arial" w:cs="Arial"/>
                <w:color w:val="auto"/>
                <w:sz w:val="20"/>
                <w:szCs w:val="20"/>
              </w:rPr>
            </w:pPr>
            <w:r w:rsidRPr="00E565BC">
              <w:rPr>
                <w:rFonts w:ascii="Arial" w:eastAsia="Calibri" w:hAnsi="Arial" w:cs="Arial"/>
                <w:color w:val="auto"/>
                <w:sz w:val="20"/>
                <w:szCs w:val="20"/>
              </w:rPr>
              <w:t xml:space="preserve">Security communication system. </w:t>
            </w:r>
          </w:p>
          <w:p w:rsidR="00AD701B" w:rsidRPr="00CD647F" w:rsidRDefault="00AD701B" w:rsidP="00B068EC">
            <w:pPr>
              <w:pStyle w:val="Default"/>
              <w:widowControl w:val="0"/>
              <w:spacing w:before="60" w:after="60" w:line="260" w:lineRule="atLeast"/>
              <w:rPr>
                <w:rFonts w:ascii="Arial" w:eastAsia="Calibri" w:hAnsi="Arial" w:cs="Arial"/>
                <w:color w:val="auto"/>
                <w:sz w:val="20"/>
                <w:szCs w:val="20"/>
              </w:rPr>
            </w:pPr>
            <w:r w:rsidRPr="00E565BC">
              <w:rPr>
                <w:rFonts w:ascii="Arial" w:eastAsia="Calibri" w:hAnsi="Arial" w:cs="Arial"/>
                <w:color w:val="auto"/>
                <w:sz w:val="20"/>
                <w:szCs w:val="20"/>
              </w:rPr>
              <w:t xml:space="preserve">The communication system allows each guard, watchman, or armed response individual on duty to maintain continuous communication with an individual in each manned alarm station and with other agencies both onsite and offsite, as required by 10 CFR 73, Sections 55 (e) and (f). This is accomplished by both the </w:t>
            </w:r>
            <w:ins w:id="8688" w:author="gorgemj" w:date="2017-11-26T17:49:00Z">
              <w:r w:rsidRPr="001B6DA2">
                <w:rPr>
                  <w:rFonts w:ascii="Arial" w:eastAsia="Calibri" w:hAnsi="Arial" w:cs="Arial"/>
                  <w:sz w:val="20"/>
                  <w:szCs w:val="20"/>
                </w:rPr>
                <w:t>private automatic branch exchange</w:t>
              </w:r>
            </w:ins>
            <w:del w:id="8689" w:author="gorgemj" w:date="2017-11-26T17:49:00Z">
              <w:r w:rsidRPr="001B6DA2" w:rsidDel="001B6DA2">
                <w:rPr>
                  <w:rFonts w:ascii="Arial" w:eastAsia="Calibri" w:hAnsi="Arial" w:cs="Arial"/>
                  <w:color w:val="auto"/>
                  <w:sz w:val="20"/>
                  <w:szCs w:val="20"/>
                </w:rPr>
                <w:delText>PABX</w:delText>
              </w:r>
            </w:del>
            <w:r w:rsidRPr="00E565BC">
              <w:rPr>
                <w:rFonts w:ascii="Arial" w:eastAsia="Calibri" w:hAnsi="Arial" w:cs="Arial"/>
                <w:color w:val="auto"/>
                <w:sz w:val="20"/>
                <w:szCs w:val="20"/>
              </w:rPr>
              <w:t xml:space="preserve"> system and the wireless communication system. Each system can provide these communication functions. </w:t>
            </w:r>
          </w:p>
          <w:p w:rsidR="00AD701B" w:rsidRPr="003766F9" w:rsidRDefault="00AD701B" w:rsidP="00B068EC">
            <w:pPr>
              <w:spacing w:before="60" w:after="60" w:line="260" w:lineRule="atLeast"/>
              <w:rPr>
                <w:rFonts w:eastAsia="Calibri" w:cs="Arial"/>
              </w:rPr>
            </w:pPr>
            <w:r w:rsidRPr="00E565BC">
              <w:rPr>
                <w:rFonts w:eastAsia="Calibri" w:cs="Arial"/>
              </w:rPr>
              <w:t>Communication equipment used with respiratory protection devices will be designed and selected in accordance wi</w:t>
            </w:r>
            <w:r>
              <w:rPr>
                <w:rFonts w:eastAsia="Calibri" w:cs="Arial"/>
              </w:rPr>
              <w:t>th EPRI NP-6559.</w:t>
            </w:r>
          </w:p>
          <w:p w:rsidR="00AD701B" w:rsidRPr="003766F9" w:rsidRDefault="00AD701B" w:rsidP="00B068EC">
            <w:pPr>
              <w:spacing w:before="60" w:after="60" w:line="260" w:lineRule="atLeast"/>
              <w:rPr>
                <w:rFonts w:cs="Arial"/>
              </w:rPr>
            </w:pPr>
            <w:r>
              <w:rPr>
                <w:rFonts w:cs="Arial"/>
              </w:rPr>
              <w:t xml:space="preserve">Also see </w:t>
            </w:r>
            <w:r w:rsidRPr="00817CEB">
              <w:rPr>
                <w:rFonts w:cs="Arial"/>
              </w:rPr>
              <w:t>response for Requirement 67.</w:t>
            </w:r>
          </w:p>
        </w:tc>
      </w:tr>
      <w:tr w:rsidR="00AD701B" w:rsidRPr="00817CEB" w:rsidTr="004C121E">
        <w:trPr>
          <w:cantSplit/>
          <w:trPrChange w:id="8690" w:author="gorgemj" w:date="2017-11-30T12:36:00Z">
            <w:trPr>
              <w:gridBefore w:val="6"/>
              <w:gridAfter w:val="0"/>
              <w:cantSplit/>
            </w:trPr>
          </w:trPrChange>
        </w:trPr>
        <w:tc>
          <w:tcPr>
            <w:tcW w:w="947" w:type="dxa"/>
            <w:tcPrChange w:id="8691" w:author="gorgemj" w:date="2017-11-30T12:36:00Z">
              <w:tcPr>
                <w:tcW w:w="945" w:type="dxa"/>
                <w:gridSpan w:val="6"/>
              </w:tcPr>
            </w:tcPrChange>
          </w:tcPr>
          <w:p w:rsidR="00AD701B" w:rsidRPr="004159E1" w:rsidRDefault="00AD701B" w:rsidP="00665825">
            <w:pPr>
              <w:keepNext/>
              <w:keepLines/>
              <w:autoSpaceDE w:val="0"/>
              <w:autoSpaceDN w:val="0"/>
              <w:adjustRightInd w:val="0"/>
              <w:spacing w:before="60" w:after="60" w:line="280" w:lineRule="atLeast"/>
              <w:jc w:val="center"/>
              <w:rPr>
                <w:rFonts w:cs="Arial"/>
                <w:b/>
              </w:rPr>
            </w:pPr>
          </w:p>
        </w:tc>
        <w:tc>
          <w:tcPr>
            <w:tcW w:w="693" w:type="dxa"/>
            <w:tcPrChange w:id="8692" w:author="gorgemj" w:date="2017-11-30T12:36:00Z">
              <w:tcPr>
                <w:tcW w:w="747" w:type="dxa"/>
                <w:gridSpan w:val="3"/>
              </w:tcPr>
            </w:tcPrChange>
          </w:tcPr>
          <w:p w:rsidR="00AD701B" w:rsidRPr="004159E1" w:rsidRDefault="00AD701B" w:rsidP="00665825">
            <w:pPr>
              <w:keepNext/>
              <w:keepLines/>
              <w:autoSpaceDE w:val="0"/>
              <w:autoSpaceDN w:val="0"/>
              <w:adjustRightInd w:val="0"/>
              <w:spacing w:before="60" w:after="60" w:line="280" w:lineRule="atLeast"/>
              <w:jc w:val="center"/>
              <w:rPr>
                <w:rFonts w:cs="Arial"/>
                <w:b/>
                <w:bCs/>
              </w:rPr>
            </w:pPr>
          </w:p>
        </w:tc>
        <w:tc>
          <w:tcPr>
            <w:tcW w:w="5038" w:type="dxa"/>
            <w:gridSpan w:val="2"/>
            <w:tcPrChange w:id="8693" w:author="gorgemj" w:date="2017-11-30T12:36:00Z">
              <w:tcPr>
                <w:tcW w:w="6768" w:type="dxa"/>
                <w:gridSpan w:val="7"/>
              </w:tcPr>
            </w:tcPrChange>
          </w:tcPr>
          <w:p w:rsidR="00AD701B" w:rsidRDefault="00AD701B" w:rsidP="00665825">
            <w:pPr>
              <w:keepNext/>
              <w:keepLines/>
              <w:autoSpaceDE w:val="0"/>
              <w:autoSpaceDN w:val="0"/>
              <w:adjustRightInd w:val="0"/>
              <w:spacing w:before="60" w:after="60" w:line="280" w:lineRule="atLeast"/>
              <w:rPr>
                <w:rFonts w:cs="Arial"/>
                <w:b/>
                <w:color w:val="000000"/>
                <w:sz w:val="24"/>
                <w:szCs w:val="24"/>
              </w:rPr>
            </w:pPr>
            <w:r w:rsidRPr="00E565BC">
              <w:rPr>
                <w:rFonts w:eastAsia="Calibri" w:cs="Arial"/>
                <w:b/>
              </w:rPr>
              <w:t>EMERGENCY POWER SUPPLY</w:t>
            </w:r>
          </w:p>
        </w:tc>
        <w:tc>
          <w:tcPr>
            <w:tcW w:w="6912" w:type="dxa"/>
            <w:gridSpan w:val="3"/>
            <w:tcPrChange w:id="8694" w:author="gorgemj" w:date="2017-11-30T12:36:00Z">
              <w:tcPr>
                <w:tcW w:w="5130" w:type="dxa"/>
                <w:gridSpan w:val="8"/>
              </w:tcPr>
            </w:tcPrChange>
          </w:tcPr>
          <w:p w:rsidR="00AD701B" w:rsidRDefault="00AD701B" w:rsidP="00665825">
            <w:pPr>
              <w:keepNext/>
              <w:keepLines/>
              <w:spacing w:before="60" w:after="60" w:line="280" w:lineRule="atLeast"/>
              <w:rPr>
                <w:rFonts w:cs="Arial"/>
                <w:b/>
              </w:rPr>
            </w:pPr>
          </w:p>
        </w:tc>
      </w:tr>
      <w:tr w:rsidR="00AD701B" w:rsidRPr="00817CEB" w:rsidDel="00802753" w:rsidTr="004C121E">
        <w:trPr>
          <w:cantSplit/>
          <w:del w:id="8695" w:author="gorgemj" w:date="2017-11-23T15:44:00Z"/>
          <w:trPrChange w:id="8696" w:author="gorgemj" w:date="2017-11-30T12:36:00Z">
            <w:trPr>
              <w:gridBefore w:val="6"/>
              <w:gridAfter w:val="0"/>
              <w:cantSplit/>
            </w:trPr>
          </w:trPrChange>
        </w:trPr>
        <w:tc>
          <w:tcPr>
            <w:tcW w:w="947" w:type="dxa"/>
            <w:tcPrChange w:id="8697" w:author="gorgemj" w:date="2017-11-30T12:36:00Z">
              <w:tcPr>
                <w:tcW w:w="945" w:type="dxa"/>
                <w:gridSpan w:val="6"/>
              </w:tcPr>
            </w:tcPrChange>
          </w:tcPr>
          <w:p w:rsidR="00AD701B" w:rsidDel="00802753" w:rsidRDefault="00AD701B" w:rsidP="00542606">
            <w:pPr>
              <w:autoSpaceDE w:val="0"/>
              <w:autoSpaceDN w:val="0"/>
              <w:adjustRightInd w:val="0"/>
              <w:spacing w:before="60" w:after="60" w:line="280" w:lineRule="atLeast"/>
              <w:jc w:val="center"/>
              <w:rPr>
                <w:del w:id="8698" w:author="gorgemj" w:date="2017-11-23T15:44:00Z"/>
                <w:rFonts w:cs="Arial"/>
                <w:b/>
              </w:rPr>
            </w:pPr>
          </w:p>
        </w:tc>
        <w:tc>
          <w:tcPr>
            <w:tcW w:w="693" w:type="dxa"/>
            <w:tcPrChange w:id="8699" w:author="gorgemj" w:date="2017-11-30T12:36:00Z">
              <w:tcPr>
                <w:tcW w:w="747" w:type="dxa"/>
                <w:gridSpan w:val="3"/>
              </w:tcPr>
            </w:tcPrChange>
          </w:tcPr>
          <w:p w:rsidR="00AD701B" w:rsidDel="00802753" w:rsidRDefault="00AD701B" w:rsidP="00542606">
            <w:pPr>
              <w:autoSpaceDE w:val="0"/>
              <w:autoSpaceDN w:val="0"/>
              <w:adjustRightInd w:val="0"/>
              <w:spacing w:before="60" w:after="60" w:line="280" w:lineRule="atLeast"/>
              <w:jc w:val="center"/>
              <w:rPr>
                <w:del w:id="8700" w:author="gorgemj" w:date="2017-11-23T15:44:00Z"/>
                <w:rFonts w:cs="Arial"/>
                <w:b/>
                <w:bCs/>
              </w:rPr>
            </w:pPr>
          </w:p>
        </w:tc>
        <w:tc>
          <w:tcPr>
            <w:tcW w:w="5038" w:type="dxa"/>
            <w:gridSpan w:val="2"/>
            <w:tcPrChange w:id="8701" w:author="gorgemj" w:date="2017-11-30T12:36:00Z">
              <w:tcPr>
                <w:tcW w:w="6768" w:type="dxa"/>
                <w:gridSpan w:val="7"/>
              </w:tcPr>
            </w:tcPrChange>
          </w:tcPr>
          <w:p w:rsidR="00AD701B" w:rsidDel="00802753" w:rsidRDefault="00AD701B" w:rsidP="00542606">
            <w:pPr>
              <w:autoSpaceDE w:val="0"/>
              <w:autoSpaceDN w:val="0"/>
              <w:adjustRightInd w:val="0"/>
              <w:spacing w:before="60" w:after="60" w:line="280" w:lineRule="atLeast"/>
              <w:rPr>
                <w:del w:id="8702" w:author="gorgemj" w:date="2017-11-23T15:44:00Z"/>
                <w:rFonts w:cs="Arial"/>
                <w:b/>
                <w:color w:val="000000"/>
                <w:sz w:val="24"/>
                <w:szCs w:val="24"/>
              </w:rPr>
            </w:pPr>
            <w:del w:id="8703" w:author="gorgemj" w:date="2017-11-23T15:43:00Z">
              <w:r w:rsidRPr="00817CEB" w:rsidDel="00802753">
                <w:rPr>
                  <w:rFonts w:eastAsia="Calibri" w:cs="Arial"/>
                  <w:b/>
                  <w:bCs/>
                </w:rPr>
                <w:delText>Requirement 68: Emergency power supply</w:delText>
              </w:r>
            </w:del>
          </w:p>
        </w:tc>
        <w:tc>
          <w:tcPr>
            <w:tcW w:w="6912" w:type="dxa"/>
            <w:gridSpan w:val="3"/>
            <w:tcPrChange w:id="8704" w:author="gorgemj" w:date="2017-11-30T12:36:00Z">
              <w:tcPr>
                <w:tcW w:w="5130" w:type="dxa"/>
                <w:gridSpan w:val="8"/>
              </w:tcPr>
            </w:tcPrChange>
          </w:tcPr>
          <w:p w:rsidR="00AD701B" w:rsidDel="00802753" w:rsidRDefault="00AD701B" w:rsidP="00542606">
            <w:pPr>
              <w:spacing w:before="60" w:after="60" w:line="280" w:lineRule="atLeast"/>
              <w:rPr>
                <w:del w:id="8705" w:author="gorgemj" w:date="2017-11-23T15:44:00Z"/>
                <w:rFonts w:cs="Arial"/>
                <w:b/>
              </w:rPr>
            </w:pPr>
          </w:p>
        </w:tc>
      </w:tr>
      <w:tr w:rsidR="00AD701B" w:rsidRPr="00817CEB" w:rsidTr="004C121E">
        <w:trPr>
          <w:cantSplit/>
          <w:trPrChange w:id="8706" w:author="gorgemj" w:date="2017-11-30T12:36:00Z">
            <w:trPr>
              <w:gridBefore w:val="6"/>
              <w:gridAfter w:val="0"/>
              <w:cantSplit/>
            </w:trPr>
          </w:trPrChange>
        </w:trPr>
        <w:tc>
          <w:tcPr>
            <w:tcW w:w="947" w:type="dxa"/>
            <w:tcPrChange w:id="8707" w:author="gorgemj" w:date="2017-11-30T12:36:00Z">
              <w:tcPr>
                <w:tcW w:w="945" w:type="dxa"/>
                <w:gridSpan w:val="6"/>
              </w:tcPr>
            </w:tcPrChange>
          </w:tcPr>
          <w:p w:rsidR="00AD701B" w:rsidRDefault="00AD701B" w:rsidP="00542606">
            <w:pPr>
              <w:autoSpaceDE w:val="0"/>
              <w:autoSpaceDN w:val="0"/>
              <w:adjustRightInd w:val="0"/>
              <w:spacing w:before="60" w:after="60" w:line="280" w:lineRule="atLeast"/>
              <w:jc w:val="center"/>
              <w:rPr>
                <w:rFonts w:cs="Arial"/>
                <w:b/>
              </w:rPr>
            </w:pPr>
          </w:p>
        </w:tc>
        <w:tc>
          <w:tcPr>
            <w:tcW w:w="693" w:type="dxa"/>
            <w:tcPrChange w:id="8708" w:author="gorgemj" w:date="2017-11-30T12:36:00Z">
              <w:tcPr>
                <w:tcW w:w="747" w:type="dxa"/>
                <w:gridSpan w:val="3"/>
              </w:tcPr>
            </w:tcPrChange>
          </w:tcPr>
          <w:p w:rsidR="00AD701B" w:rsidRDefault="00AD701B" w:rsidP="00542606">
            <w:pPr>
              <w:autoSpaceDE w:val="0"/>
              <w:autoSpaceDN w:val="0"/>
              <w:adjustRightInd w:val="0"/>
              <w:spacing w:before="60" w:after="60" w:line="280" w:lineRule="atLeast"/>
              <w:jc w:val="center"/>
              <w:rPr>
                <w:rFonts w:cs="Arial"/>
                <w:b/>
                <w:bCs/>
              </w:rPr>
            </w:pPr>
          </w:p>
        </w:tc>
        <w:tc>
          <w:tcPr>
            <w:tcW w:w="5038" w:type="dxa"/>
            <w:gridSpan w:val="2"/>
            <w:tcPrChange w:id="8709" w:author="gorgemj" w:date="2017-11-30T12:36:00Z">
              <w:tcPr>
                <w:tcW w:w="6768" w:type="dxa"/>
                <w:gridSpan w:val="7"/>
              </w:tcPr>
            </w:tcPrChange>
          </w:tcPr>
          <w:p w:rsidR="00AD701B" w:rsidRDefault="00AD701B" w:rsidP="00542606">
            <w:pPr>
              <w:autoSpaceDE w:val="0"/>
              <w:autoSpaceDN w:val="0"/>
              <w:adjustRightInd w:val="0"/>
              <w:spacing w:before="60" w:after="60" w:line="280" w:lineRule="atLeast"/>
              <w:rPr>
                <w:ins w:id="8710" w:author="gorgemj" w:date="2017-11-23T15:43:00Z"/>
                <w:rFonts w:eastAsia="Calibri" w:cs="Arial"/>
                <w:b/>
                <w:bCs/>
              </w:rPr>
            </w:pPr>
            <w:ins w:id="8711" w:author="gorgemj" w:date="2017-11-23T15:43:00Z">
              <w:r w:rsidRPr="00817CEB">
                <w:rPr>
                  <w:rFonts w:eastAsia="Calibri" w:cs="Arial"/>
                  <w:b/>
                  <w:bCs/>
                </w:rPr>
                <w:t xml:space="preserve">Requirement 68: </w:t>
              </w:r>
            </w:ins>
            <w:ins w:id="8712" w:author="gorgemj" w:date="2017-11-23T15:44:00Z">
              <w:r w:rsidRPr="0077757F">
                <w:rPr>
                  <w:rFonts w:eastAsia="Calibri" w:cs="Arial"/>
                  <w:b/>
                  <w:bCs/>
                </w:rPr>
                <w:t>Design for withstanding the loss of off-site power</w:t>
              </w:r>
            </w:ins>
          </w:p>
          <w:p w:rsidR="00AD701B" w:rsidRPr="00817CEB" w:rsidRDefault="00AD701B">
            <w:pPr>
              <w:autoSpaceDE w:val="0"/>
              <w:autoSpaceDN w:val="0"/>
              <w:adjustRightInd w:val="0"/>
              <w:spacing w:before="60" w:after="60" w:line="280" w:lineRule="atLeast"/>
              <w:rPr>
                <w:rFonts w:eastAsia="Calibri" w:cs="Arial"/>
                <w:b/>
                <w:bCs/>
              </w:rPr>
            </w:pPr>
            <w:ins w:id="8713" w:author="gorgemj" w:date="2017-11-23T15:44:00Z">
              <w:r w:rsidRPr="0077757F">
                <w:rPr>
                  <w:rFonts w:eastAsia="Calibri" w:cs="Arial"/>
                  <w:b/>
                  <w:bCs/>
                </w:rPr>
                <w:t>The design of the nuclear power plant shall include an emergency power supply capable of supplying the necessary power in anticipated operational</w:t>
              </w:r>
              <w:r>
                <w:rPr>
                  <w:rFonts w:eastAsia="Calibri" w:cs="Arial"/>
                  <w:b/>
                  <w:bCs/>
                </w:rPr>
                <w:t xml:space="preserve"> </w:t>
              </w:r>
              <w:r w:rsidRPr="0077757F">
                <w:rPr>
                  <w:rFonts w:eastAsia="Calibri" w:cs="Arial"/>
                  <w:b/>
                  <w:bCs/>
                </w:rPr>
                <w:t>occurrences and design basis accidents, in the event of a loss of off-site power.</w:t>
              </w:r>
              <w:r>
                <w:rPr>
                  <w:rFonts w:eastAsia="Calibri" w:cs="Arial"/>
                  <w:b/>
                  <w:bCs/>
                </w:rPr>
                <w:t xml:space="preserve"> </w:t>
              </w:r>
              <w:r w:rsidRPr="0077757F">
                <w:rPr>
                  <w:rFonts w:eastAsia="Calibri" w:cs="Arial"/>
                  <w:b/>
                  <w:bCs/>
                </w:rPr>
                <w:t>The design shall include an alternate power source to supply the necessary</w:t>
              </w:r>
              <w:r>
                <w:rPr>
                  <w:rFonts w:eastAsia="Calibri" w:cs="Arial"/>
                  <w:b/>
                  <w:bCs/>
                </w:rPr>
                <w:t xml:space="preserve"> </w:t>
              </w:r>
              <w:r w:rsidRPr="0077757F">
                <w:rPr>
                  <w:rFonts w:eastAsia="Calibri" w:cs="Arial"/>
                  <w:b/>
                  <w:bCs/>
                </w:rPr>
                <w:t>power in design extension conditions.</w:t>
              </w:r>
            </w:ins>
            <w:del w:id="8714" w:author="gorgemj" w:date="2017-11-23T15:44:00Z">
              <w:r w:rsidRPr="00817CEB" w:rsidDel="0077757F">
                <w:rPr>
                  <w:rFonts w:eastAsia="Calibri" w:cs="Arial"/>
                  <w:b/>
                  <w:bCs/>
                </w:rPr>
                <w:delText>The emergency power supply at the nuclear power plant shall be capable of supplying the necessary power in anticipated operational occurrences and accident conditions, in the event of the loss of off-site power.</w:delText>
              </w:r>
            </w:del>
          </w:p>
        </w:tc>
        <w:tc>
          <w:tcPr>
            <w:tcW w:w="6912" w:type="dxa"/>
            <w:gridSpan w:val="3"/>
            <w:tcPrChange w:id="8715" w:author="gorgemj" w:date="2017-11-30T12:36:00Z">
              <w:tcPr>
                <w:tcW w:w="5130" w:type="dxa"/>
                <w:gridSpan w:val="8"/>
              </w:tcPr>
            </w:tcPrChange>
          </w:tcPr>
          <w:p w:rsidR="00AD701B" w:rsidRDefault="00AD701B" w:rsidP="00542606">
            <w:pPr>
              <w:spacing w:before="60" w:after="60" w:line="280" w:lineRule="atLeast"/>
              <w:rPr>
                <w:rFonts w:eastAsia="Calibri" w:cs="Arial"/>
              </w:rPr>
            </w:pPr>
            <w:r w:rsidRPr="00817CEB">
              <w:rPr>
                <w:rFonts w:eastAsia="Calibri" w:cs="Arial"/>
              </w:rPr>
              <w:t xml:space="preserve">The </w:t>
            </w:r>
            <w:del w:id="8716" w:author="gorgemj" w:date="2017-11-24T17:26:00Z">
              <w:r w:rsidRPr="00817CEB" w:rsidDel="001D58B5">
                <w:rPr>
                  <w:rFonts w:eastAsia="Calibri" w:cs="Arial"/>
                </w:rPr>
                <w:delText>Class 1E dc and Uninterruptable Power Supplies (UPS) system (</w:delText>
              </w:r>
            </w:del>
            <w:r w:rsidRPr="00817CEB">
              <w:rPr>
                <w:rFonts w:eastAsia="Calibri" w:cs="Arial"/>
              </w:rPr>
              <w:t>IDS</w:t>
            </w:r>
            <w:del w:id="8717" w:author="gorgemj" w:date="2017-11-24T17:26:00Z">
              <w:r w:rsidRPr="00817CEB" w:rsidDel="001D58B5">
                <w:rPr>
                  <w:rFonts w:eastAsia="Calibri" w:cs="Arial"/>
                </w:rPr>
                <w:delText>)</w:delText>
              </w:r>
            </w:del>
            <w:r w:rsidRPr="00817CEB">
              <w:rPr>
                <w:rFonts w:eastAsia="Calibri" w:cs="Arial"/>
              </w:rPr>
              <w:t xml:space="preserve"> is the battery powered emergency power supply fo</w:t>
            </w:r>
            <w:r>
              <w:rPr>
                <w:rFonts w:eastAsia="Calibri" w:cs="Arial"/>
              </w:rPr>
              <w:t xml:space="preserve">r safety functions after </w:t>
            </w:r>
            <w:r w:rsidRPr="00BA5FDF">
              <w:rPr>
                <w:rFonts w:eastAsia="Calibri" w:cs="Arial"/>
              </w:rPr>
              <w:t>postulated initiating event</w:t>
            </w:r>
            <w:r>
              <w:rPr>
                <w:rFonts w:eastAsia="Calibri" w:cs="Arial"/>
              </w:rPr>
              <w:t>s</w:t>
            </w:r>
            <w:del w:id="8718" w:author="gorgemj" w:date="2017-11-26T19:25:00Z">
              <w:r w:rsidDel="001A3A2A">
                <w:rPr>
                  <w:rFonts w:eastAsia="Calibri" w:cs="Arial"/>
                </w:rPr>
                <w:delText xml:space="preserve"> (PIEs)</w:delText>
              </w:r>
            </w:del>
            <w:r>
              <w:rPr>
                <w:rFonts w:eastAsia="Calibri" w:cs="Arial"/>
              </w:rPr>
              <w:t xml:space="preserve">. </w:t>
            </w:r>
            <w:r w:rsidRPr="00817CEB">
              <w:rPr>
                <w:rFonts w:eastAsia="Calibri" w:cs="Arial"/>
              </w:rPr>
              <w:t>The system has sufficient capacity to achieve and maintain safe shutdown of the plant for 72 hours following a complete loss of all ac power sources without requiring load shedding for the f</w:t>
            </w:r>
            <w:r>
              <w:rPr>
                <w:rFonts w:eastAsia="Calibri" w:cs="Arial"/>
              </w:rPr>
              <w:t xml:space="preserve">irst 24 hours. See </w:t>
            </w:r>
            <w:ins w:id="8719" w:author="gorgemj" w:date="2017-11-24T17:09:00Z">
              <w:r w:rsidRPr="00993D67">
                <w:rPr>
                  <w:rFonts w:cs="Arial"/>
                  <w:b/>
                </w:rPr>
                <w:t>AP1000</w:t>
              </w:r>
              <w:r>
                <w:rPr>
                  <w:rFonts w:cs="Arial"/>
                </w:rPr>
                <w:t xml:space="preserve"> plant DCD [2]</w:t>
              </w:r>
            </w:ins>
            <w:del w:id="8720" w:author="gorgemj" w:date="2017-11-24T17:09:00Z">
              <w:r w:rsidDel="00F87C2C">
                <w:rPr>
                  <w:rFonts w:eastAsia="Calibri" w:cs="Arial"/>
                </w:rPr>
                <w:delText>DCD</w:delText>
              </w:r>
            </w:del>
            <w:r>
              <w:rPr>
                <w:rFonts w:eastAsia="Calibri" w:cs="Arial"/>
              </w:rPr>
              <w:t xml:space="preserve"> Chapter </w:t>
            </w:r>
            <w:r w:rsidRPr="00817CEB">
              <w:rPr>
                <w:rFonts w:eastAsia="Calibri" w:cs="Arial"/>
              </w:rPr>
              <w:t>8.</w:t>
            </w:r>
          </w:p>
          <w:p w:rsidR="00AD701B" w:rsidRPr="00D533E7" w:rsidRDefault="00AD701B">
            <w:pPr>
              <w:autoSpaceDE w:val="0"/>
              <w:autoSpaceDN w:val="0"/>
              <w:adjustRightInd w:val="0"/>
              <w:spacing w:before="60" w:after="60" w:line="280" w:lineRule="atLeast"/>
              <w:rPr>
                <w:rFonts w:eastAsia="Calibri" w:cs="Arial"/>
              </w:rPr>
            </w:pPr>
            <w:r w:rsidRPr="00817CEB">
              <w:rPr>
                <w:rFonts w:eastAsia="Calibri" w:cs="Arial"/>
              </w:rPr>
              <w:t xml:space="preserve">Offsite power has no </w:t>
            </w:r>
            <w:del w:id="8721" w:author="gorgemj" w:date="2017-11-24T17:58:00Z">
              <w:r w:rsidRPr="00817CEB" w:rsidDel="006272A4">
                <w:rPr>
                  <w:rFonts w:eastAsia="Calibri" w:cs="Arial"/>
                </w:rPr>
                <w:delText>safety-related</w:delText>
              </w:r>
            </w:del>
            <w:ins w:id="8722" w:author="gorgemj" w:date="2017-11-24T17:58:00Z">
              <w:r>
                <w:rPr>
                  <w:rFonts w:eastAsia="Calibri" w:cs="Arial"/>
                </w:rPr>
                <w:t>safety</w:t>
              </w:r>
            </w:ins>
            <w:r w:rsidRPr="00817CEB">
              <w:rPr>
                <w:rFonts w:eastAsia="Calibri" w:cs="Arial"/>
              </w:rPr>
              <w:t xml:space="preserve"> function due to the passive design of the </w:t>
            </w:r>
            <w:r w:rsidRPr="00817CEB">
              <w:rPr>
                <w:rFonts w:eastAsia="Calibri" w:cs="Arial"/>
                <w:b/>
              </w:rPr>
              <w:t xml:space="preserve">AP1000 </w:t>
            </w:r>
            <w:r>
              <w:rPr>
                <w:rFonts w:eastAsia="Calibri" w:cs="Arial"/>
              </w:rPr>
              <w:t>plant</w:t>
            </w:r>
            <w:r w:rsidRPr="00817CEB">
              <w:rPr>
                <w:rFonts w:eastAsia="Calibri" w:cs="Arial"/>
              </w:rPr>
              <w:t>. Therefore, redundant offsite po</w:t>
            </w:r>
            <w:r>
              <w:rPr>
                <w:rFonts w:eastAsia="Calibri" w:cs="Arial"/>
              </w:rPr>
              <w:t xml:space="preserve">wer supplies are not required. </w:t>
            </w:r>
            <w:r w:rsidRPr="00817CEB">
              <w:rPr>
                <w:rFonts w:eastAsia="Calibri" w:cs="Arial"/>
              </w:rPr>
              <w:t xml:space="preserve">The onsite standby power system powered by the two onsite standby diesel generators supplies power to selected loads in the event of loss of normal, and preferred </w:t>
            </w:r>
            <w:r>
              <w:rPr>
                <w:rFonts w:eastAsia="Calibri" w:cs="Arial"/>
              </w:rPr>
              <w:t>ac</w:t>
            </w:r>
            <w:r w:rsidRPr="00817CEB">
              <w:rPr>
                <w:rFonts w:eastAsia="Calibri" w:cs="Arial"/>
              </w:rPr>
              <w:t xml:space="preserve"> power supplies.</w:t>
            </w:r>
          </w:p>
        </w:tc>
      </w:tr>
      <w:tr w:rsidR="00AD701B" w:rsidRPr="00817CEB" w:rsidTr="004C121E">
        <w:trPr>
          <w:cantSplit/>
          <w:trPrChange w:id="8723" w:author="gorgemj" w:date="2017-11-30T12:36:00Z">
            <w:trPr>
              <w:gridBefore w:val="6"/>
              <w:gridAfter w:val="0"/>
              <w:cantSplit/>
            </w:trPr>
          </w:trPrChange>
        </w:trPr>
        <w:tc>
          <w:tcPr>
            <w:tcW w:w="947" w:type="dxa"/>
            <w:tcPrChange w:id="8724" w:author="gorgemj" w:date="2017-11-30T12:36:00Z">
              <w:tcPr>
                <w:tcW w:w="945" w:type="dxa"/>
                <w:gridSpan w:val="6"/>
              </w:tcPr>
            </w:tcPrChange>
          </w:tcPr>
          <w:p w:rsidR="00AD701B" w:rsidRPr="0077757F" w:rsidRDefault="00AD701B" w:rsidP="00542606">
            <w:pPr>
              <w:autoSpaceDE w:val="0"/>
              <w:autoSpaceDN w:val="0"/>
              <w:adjustRightInd w:val="0"/>
              <w:spacing w:before="60" w:after="60" w:line="280" w:lineRule="atLeast"/>
              <w:jc w:val="center"/>
              <w:rPr>
                <w:rFonts w:cs="Arial"/>
                <w:rPrChange w:id="8725" w:author="gorgemj" w:date="2017-11-23T15:44:00Z">
                  <w:rPr>
                    <w:rFonts w:cs="Arial"/>
                    <w:b/>
                  </w:rPr>
                </w:rPrChange>
              </w:rPr>
            </w:pPr>
            <w:r w:rsidRPr="0077757F">
              <w:rPr>
                <w:rFonts w:cs="Arial"/>
                <w:rPrChange w:id="8726" w:author="gorgemj" w:date="2017-11-23T15:44:00Z">
                  <w:rPr>
                    <w:rFonts w:cs="Arial"/>
                    <w:b/>
                  </w:rPr>
                </w:rPrChange>
              </w:rPr>
              <w:t>6.43</w:t>
            </w:r>
          </w:p>
        </w:tc>
        <w:tc>
          <w:tcPr>
            <w:tcW w:w="693" w:type="dxa"/>
            <w:tcPrChange w:id="8727" w:author="gorgemj" w:date="2017-11-30T12:36:00Z">
              <w:tcPr>
                <w:tcW w:w="747" w:type="dxa"/>
                <w:gridSpan w:val="3"/>
              </w:tcPr>
            </w:tcPrChange>
          </w:tcPr>
          <w:p w:rsidR="00AD701B" w:rsidRPr="0077757F" w:rsidRDefault="00AD701B" w:rsidP="00542606">
            <w:pPr>
              <w:autoSpaceDE w:val="0"/>
              <w:autoSpaceDN w:val="0"/>
              <w:adjustRightInd w:val="0"/>
              <w:spacing w:before="60" w:after="60" w:line="280" w:lineRule="atLeast"/>
              <w:jc w:val="center"/>
              <w:rPr>
                <w:rFonts w:cs="Arial"/>
                <w:bCs/>
                <w:color w:val="000000"/>
                <w:sz w:val="24"/>
                <w:szCs w:val="24"/>
                <w:rPrChange w:id="8728" w:author="gorgemj" w:date="2017-11-23T15:44:00Z">
                  <w:rPr>
                    <w:rFonts w:cs="Arial"/>
                    <w:b/>
                    <w:bCs/>
                    <w:color w:val="000000"/>
                    <w:sz w:val="24"/>
                    <w:szCs w:val="24"/>
                  </w:rPr>
                </w:rPrChange>
              </w:rPr>
            </w:pPr>
            <w:r w:rsidRPr="0077757F">
              <w:rPr>
                <w:rFonts w:cs="Arial"/>
                <w:bCs/>
                <w:rPrChange w:id="8729" w:author="gorgemj" w:date="2017-11-23T15:44:00Z">
                  <w:rPr>
                    <w:rFonts w:cs="Arial"/>
                    <w:b/>
                    <w:bCs/>
                  </w:rPr>
                </w:rPrChange>
              </w:rPr>
              <w:t>1</w:t>
            </w:r>
          </w:p>
        </w:tc>
        <w:tc>
          <w:tcPr>
            <w:tcW w:w="5038" w:type="dxa"/>
            <w:gridSpan w:val="2"/>
            <w:tcPrChange w:id="8730" w:author="gorgemj" w:date="2017-11-30T12:36:00Z">
              <w:tcPr>
                <w:tcW w:w="6768" w:type="dxa"/>
                <w:gridSpan w:val="7"/>
              </w:tcPr>
            </w:tcPrChange>
          </w:tcPr>
          <w:p w:rsidR="00AD701B" w:rsidRPr="00817CEB" w:rsidRDefault="00AD701B">
            <w:pPr>
              <w:autoSpaceDE w:val="0"/>
              <w:autoSpaceDN w:val="0"/>
              <w:adjustRightInd w:val="0"/>
              <w:spacing w:before="60" w:after="60" w:line="280" w:lineRule="atLeast"/>
              <w:rPr>
                <w:rFonts w:eastAsia="Calibri" w:cs="Arial"/>
              </w:rPr>
            </w:pPr>
            <w:ins w:id="8731" w:author="gorgemj" w:date="2017-11-23T15:44:00Z">
              <w:r w:rsidRPr="0077757F">
                <w:rPr>
                  <w:rFonts w:eastAsia="Calibri" w:cs="Arial"/>
                </w:rPr>
                <w:t>The design specifications for the emergency power supply and for the</w:t>
              </w:r>
              <w:r>
                <w:rPr>
                  <w:rFonts w:eastAsia="Calibri" w:cs="Arial"/>
                </w:rPr>
                <w:t xml:space="preserve"> </w:t>
              </w:r>
              <w:r w:rsidRPr="0077757F">
                <w:rPr>
                  <w:rFonts w:eastAsia="Calibri" w:cs="Arial"/>
                </w:rPr>
                <w:t>alternate power source at the nuclear power plant shall include the requirements</w:t>
              </w:r>
              <w:r>
                <w:rPr>
                  <w:rFonts w:eastAsia="Calibri" w:cs="Arial"/>
                </w:rPr>
                <w:t xml:space="preserve"> </w:t>
              </w:r>
              <w:r w:rsidRPr="0077757F">
                <w:rPr>
                  <w:rFonts w:eastAsia="Calibri" w:cs="Arial"/>
                </w:rPr>
                <w:t>for capability, availability, duration of the required power supply, capacity and</w:t>
              </w:r>
              <w:r>
                <w:rPr>
                  <w:rFonts w:eastAsia="Calibri" w:cs="Arial"/>
                </w:rPr>
                <w:t xml:space="preserve"> </w:t>
              </w:r>
              <w:r w:rsidRPr="0077757F">
                <w:rPr>
                  <w:rFonts w:eastAsia="Calibri" w:cs="Arial"/>
                </w:rPr>
                <w:t>continuity.</w:t>
              </w:r>
            </w:ins>
            <w:del w:id="8732" w:author="gorgemj" w:date="2017-11-23T15:44:00Z">
              <w:r w:rsidRPr="00817CEB" w:rsidDel="0077757F">
                <w:rPr>
                  <w:rFonts w:eastAsia="Calibri" w:cs="Arial"/>
                </w:rPr>
                <w:delText>In the design basis for the emergency power supply at the nuclear power plant, due account shall be taken of the postulated initiating events and the associated safety functions to be performed, to determine the requirements for capability, availability, duration of the required power supply, capacity and continuity.</w:delText>
              </w:r>
            </w:del>
          </w:p>
        </w:tc>
        <w:tc>
          <w:tcPr>
            <w:tcW w:w="6912" w:type="dxa"/>
            <w:gridSpan w:val="3"/>
            <w:tcPrChange w:id="8733" w:author="gorgemj" w:date="2017-11-30T12:36:00Z">
              <w:tcPr>
                <w:tcW w:w="5130" w:type="dxa"/>
                <w:gridSpan w:val="8"/>
              </w:tcPr>
            </w:tcPrChange>
          </w:tcPr>
          <w:p w:rsidR="00AD701B" w:rsidRDefault="00AD701B" w:rsidP="00542606">
            <w:pPr>
              <w:spacing w:before="60" w:after="60" w:line="280" w:lineRule="atLeast"/>
              <w:rPr>
                <w:rFonts w:cs="Arial"/>
                <w:b/>
              </w:rPr>
            </w:pPr>
            <w:r w:rsidRPr="00817CEB">
              <w:rPr>
                <w:rFonts w:cs="Arial"/>
              </w:rPr>
              <w:t>See response for Requirement 68.</w:t>
            </w:r>
          </w:p>
        </w:tc>
      </w:tr>
      <w:tr w:rsidR="00AD701B" w:rsidRPr="00817CEB" w:rsidTr="004C121E">
        <w:trPr>
          <w:cantSplit/>
          <w:trPrChange w:id="8734" w:author="gorgemj" w:date="2017-11-30T12:36:00Z">
            <w:trPr>
              <w:gridBefore w:val="6"/>
              <w:gridAfter w:val="0"/>
              <w:cantSplit/>
            </w:trPr>
          </w:trPrChange>
        </w:trPr>
        <w:tc>
          <w:tcPr>
            <w:tcW w:w="947" w:type="dxa"/>
            <w:tcPrChange w:id="8735" w:author="gorgemj" w:date="2017-11-30T12:36:00Z">
              <w:tcPr>
                <w:tcW w:w="945" w:type="dxa"/>
                <w:gridSpan w:val="6"/>
              </w:tcPr>
            </w:tcPrChange>
          </w:tcPr>
          <w:p w:rsidR="00AD701B" w:rsidRPr="0077757F" w:rsidRDefault="00AD701B" w:rsidP="00542606">
            <w:pPr>
              <w:autoSpaceDE w:val="0"/>
              <w:autoSpaceDN w:val="0"/>
              <w:adjustRightInd w:val="0"/>
              <w:spacing w:before="60" w:after="60" w:line="280" w:lineRule="atLeast"/>
              <w:jc w:val="center"/>
              <w:rPr>
                <w:rFonts w:cs="Arial"/>
                <w:rPrChange w:id="8736" w:author="gorgemj" w:date="2017-11-23T15:44:00Z">
                  <w:rPr>
                    <w:rFonts w:cs="Arial"/>
                    <w:b/>
                  </w:rPr>
                </w:rPrChange>
              </w:rPr>
            </w:pPr>
            <w:r w:rsidRPr="0077757F">
              <w:rPr>
                <w:rFonts w:cs="Arial"/>
                <w:rPrChange w:id="8737" w:author="gorgemj" w:date="2017-11-23T15:44:00Z">
                  <w:rPr>
                    <w:rFonts w:cs="Arial"/>
                    <w:b/>
                  </w:rPr>
                </w:rPrChange>
              </w:rPr>
              <w:t>6.44</w:t>
            </w:r>
          </w:p>
        </w:tc>
        <w:tc>
          <w:tcPr>
            <w:tcW w:w="693" w:type="dxa"/>
            <w:tcPrChange w:id="8738" w:author="gorgemj" w:date="2017-11-30T12:36:00Z">
              <w:tcPr>
                <w:tcW w:w="747" w:type="dxa"/>
                <w:gridSpan w:val="3"/>
              </w:tcPr>
            </w:tcPrChange>
          </w:tcPr>
          <w:p w:rsidR="00AD701B" w:rsidRPr="0077757F" w:rsidRDefault="00AD701B" w:rsidP="00542606">
            <w:pPr>
              <w:autoSpaceDE w:val="0"/>
              <w:autoSpaceDN w:val="0"/>
              <w:adjustRightInd w:val="0"/>
              <w:spacing w:before="60" w:after="60" w:line="280" w:lineRule="atLeast"/>
              <w:jc w:val="center"/>
              <w:rPr>
                <w:rFonts w:cs="Arial"/>
                <w:bCs/>
                <w:color w:val="000000"/>
                <w:sz w:val="24"/>
                <w:szCs w:val="24"/>
                <w:rPrChange w:id="8739" w:author="gorgemj" w:date="2017-11-23T15:44:00Z">
                  <w:rPr>
                    <w:rFonts w:cs="Arial"/>
                    <w:b/>
                    <w:bCs/>
                    <w:color w:val="000000"/>
                    <w:sz w:val="24"/>
                    <w:szCs w:val="24"/>
                  </w:rPr>
                </w:rPrChange>
              </w:rPr>
            </w:pPr>
            <w:r w:rsidRPr="0077757F">
              <w:rPr>
                <w:rFonts w:cs="Arial"/>
                <w:bCs/>
                <w:rPrChange w:id="8740" w:author="gorgemj" w:date="2017-11-23T15:44:00Z">
                  <w:rPr>
                    <w:rFonts w:cs="Arial"/>
                    <w:b/>
                    <w:bCs/>
                  </w:rPr>
                </w:rPrChange>
              </w:rPr>
              <w:t>1</w:t>
            </w:r>
          </w:p>
        </w:tc>
        <w:tc>
          <w:tcPr>
            <w:tcW w:w="5038" w:type="dxa"/>
            <w:gridSpan w:val="2"/>
            <w:tcPrChange w:id="8741" w:author="gorgemj" w:date="2017-11-30T12:36:00Z">
              <w:tcPr>
                <w:tcW w:w="6768" w:type="dxa"/>
                <w:gridSpan w:val="7"/>
              </w:tcPr>
            </w:tcPrChange>
          </w:tcPr>
          <w:p w:rsidR="00AD701B" w:rsidRPr="00817CEB" w:rsidRDefault="00AD701B">
            <w:pPr>
              <w:autoSpaceDE w:val="0"/>
              <w:autoSpaceDN w:val="0"/>
              <w:adjustRightInd w:val="0"/>
              <w:spacing w:before="60" w:after="60" w:line="280" w:lineRule="atLeast"/>
              <w:rPr>
                <w:rFonts w:eastAsia="Calibri" w:cs="Arial"/>
              </w:rPr>
            </w:pPr>
            <w:r w:rsidRPr="00817CEB">
              <w:rPr>
                <w:rFonts w:eastAsia="Calibri" w:cs="Arial"/>
              </w:rPr>
              <w:t xml:space="preserve">The combined means to provide emergency power (such as </w:t>
            </w:r>
            <w:del w:id="8742" w:author="gorgemj" w:date="2017-11-23T15:45:00Z">
              <w:r w:rsidRPr="00817CEB" w:rsidDel="0077757F">
                <w:rPr>
                  <w:rFonts w:eastAsia="Calibri" w:cs="Arial"/>
                </w:rPr>
                <w:delText xml:space="preserve">by means of </w:delText>
              </w:r>
            </w:del>
            <w:r w:rsidRPr="00817CEB">
              <w:rPr>
                <w:rFonts w:eastAsia="Calibri" w:cs="Arial"/>
              </w:rPr>
              <w:t>water, steam or gas turbines, diesel engines or batteries) shall have a reliability and type that are consistent with all the requirements of the safety systems to be supplied with power, and their functional capability shall be testable.</w:t>
            </w:r>
          </w:p>
        </w:tc>
        <w:tc>
          <w:tcPr>
            <w:tcW w:w="6912" w:type="dxa"/>
            <w:gridSpan w:val="3"/>
            <w:tcPrChange w:id="8743" w:author="gorgemj" w:date="2017-11-30T12:36:00Z">
              <w:tcPr>
                <w:tcW w:w="5130" w:type="dxa"/>
                <w:gridSpan w:val="8"/>
              </w:tcPr>
            </w:tcPrChange>
          </w:tcPr>
          <w:p w:rsidR="00AD701B" w:rsidRDefault="00AD701B" w:rsidP="00A366D5">
            <w:pPr>
              <w:spacing w:before="60" w:after="60" w:line="280" w:lineRule="atLeast"/>
              <w:rPr>
                <w:rFonts w:cs="Arial"/>
                <w:b/>
              </w:rPr>
            </w:pPr>
            <w:del w:id="8744" w:author="gorgemj" w:date="2017-11-26T19:25:00Z">
              <w:r w:rsidRPr="00817CEB" w:rsidDel="00762E04">
                <w:rPr>
                  <w:rFonts w:eastAsia="Calibri" w:cs="Arial"/>
                </w:rPr>
                <w:delText>The Class 1E dc and Uninterruptable Power Supplies (UPS) system</w:delText>
              </w:r>
            </w:del>
            <w:ins w:id="8745" w:author="gorgemj" w:date="2017-11-26T19:25:00Z">
              <w:r>
                <w:rPr>
                  <w:rFonts w:eastAsia="Calibri" w:cs="Arial"/>
                </w:rPr>
                <w:t>IDS</w:t>
              </w:r>
            </w:ins>
            <w:r w:rsidRPr="00817CEB">
              <w:rPr>
                <w:rFonts w:eastAsia="Calibri" w:cs="Arial"/>
              </w:rPr>
              <w:t xml:space="preserve"> has sufficient capacity to achieve and maintain safe shutdown of the plant for 72 hours following a complete loss of all </w:t>
            </w:r>
            <w:r>
              <w:rPr>
                <w:rFonts w:eastAsia="Calibri" w:cs="Arial"/>
              </w:rPr>
              <w:t>ac</w:t>
            </w:r>
            <w:r w:rsidRPr="00817CEB">
              <w:rPr>
                <w:rFonts w:eastAsia="Calibri" w:cs="Arial"/>
              </w:rPr>
              <w:t xml:space="preserve"> power sources without requiring load shedding for the first 24 hours</w:t>
            </w:r>
            <w:r>
              <w:rPr>
                <w:rFonts w:eastAsia="Calibri" w:cs="Arial"/>
              </w:rPr>
              <w:t xml:space="preserve">. </w:t>
            </w:r>
            <w:r w:rsidRPr="00817CEB">
              <w:rPr>
                <w:rFonts w:eastAsia="Calibri" w:cs="Arial"/>
              </w:rPr>
              <w:t>This system is designed with reliability consistent with all the requirements of the safety systems to be supplied with power</w:t>
            </w:r>
            <w:r>
              <w:rPr>
                <w:rFonts w:eastAsia="Calibri" w:cs="Arial"/>
              </w:rPr>
              <w:t xml:space="preserve">. </w:t>
            </w:r>
            <w:r w:rsidRPr="00817CEB">
              <w:rPr>
                <w:rFonts w:eastAsia="Calibri" w:cs="Arial"/>
              </w:rPr>
              <w:t xml:space="preserve">See </w:t>
            </w:r>
            <w:ins w:id="8746" w:author="gorgemj" w:date="2017-11-24T17:09:00Z">
              <w:r w:rsidRPr="00993D67">
                <w:rPr>
                  <w:rFonts w:cs="Arial"/>
                  <w:b/>
                </w:rPr>
                <w:t>AP1000</w:t>
              </w:r>
              <w:r>
                <w:rPr>
                  <w:rFonts w:cs="Arial"/>
                </w:rPr>
                <w:t xml:space="preserve"> plant DCD [2]</w:t>
              </w:r>
            </w:ins>
            <w:del w:id="8747" w:author="gorgemj" w:date="2017-11-24T17:09:00Z">
              <w:r w:rsidRPr="00817CEB" w:rsidDel="00F87C2C">
                <w:rPr>
                  <w:rFonts w:eastAsia="Calibri" w:cs="Arial"/>
                </w:rPr>
                <w:delText>DCD</w:delText>
              </w:r>
            </w:del>
            <w:r w:rsidRPr="00817CEB">
              <w:rPr>
                <w:rFonts w:eastAsia="Calibri" w:cs="Arial"/>
              </w:rPr>
              <w:t xml:space="preserve"> Chapter 8.</w:t>
            </w:r>
          </w:p>
        </w:tc>
      </w:tr>
      <w:tr w:rsidR="00AD701B" w:rsidRPr="00817CEB" w:rsidTr="004C121E">
        <w:tblPrEx>
          <w:tblPrExChange w:id="8748" w:author="gorgemj" w:date="2017-11-30T12:36:00Z">
            <w:tblPrEx>
              <w:tblW w:w="14884" w:type="dxa"/>
            </w:tblPrEx>
          </w:tblPrExChange>
        </w:tblPrEx>
        <w:trPr>
          <w:cantSplit/>
          <w:ins w:id="8749" w:author="gorgemj" w:date="2017-11-23T15:45:00Z"/>
          <w:trPrChange w:id="8750" w:author="gorgemj" w:date="2017-11-30T12:36:00Z">
            <w:trPr>
              <w:gridBefore w:val="8"/>
              <w:gridAfter w:val="0"/>
              <w:cantSplit/>
            </w:trPr>
          </w:trPrChange>
        </w:trPr>
        <w:tc>
          <w:tcPr>
            <w:tcW w:w="947" w:type="dxa"/>
            <w:tcPrChange w:id="8751" w:author="gorgemj" w:date="2017-11-30T12:36:00Z">
              <w:tcPr>
                <w:tcW w:w="945" w:type="dxa"/>
                <w:gridSpan w:val="5"/>
              </w:tcPr>
            </w:tcPrChange>
          </w:tcPr>
          <w:p w:rsidR="00AD701B" w:rsidRPr="0077757F" w:rsidRDefault="00AD701B" w:rsidP="00542606">
            <w:pPr>
              <w:autoSpaceDE w:val="0"/>
              <w:autoSpaceDN w:val="0"/>
              <w:adjustRightInd w:val="0"/>
              <w:spacing w:before="60" w:after="60" w:line="280" w:lineRule="atLeast"/>
              <w:jc w:val="center"/>
              <w:rPr>
                <w:ins w:id="8752" w:author="gorgemj" w:date="2017-11-23T15:45:00Z"/>
                <w:rFonts w:cs="Arial"/>
              </w:rPr>
            </w:pPr>
            <w:ins w:id="8753" w:author="gorgemj" w:date="2017-11-23T15:45:00Z">
              <w:r w:rsidRPr="006B62F9">
                <w:rPr>
                  <w:rFonts w:cs="Arial"/>
                </w:rPr>
                <w:t>6.44</w:t>
              </w:r>
              <w:r>
                <w:rPr>
                  <w:rFonts w:cs="Arial"/>
                </w:rPr>
                <w:t>A</w:t>
              </w:r>
            </w:ins>
          </w:p>
        </w:tc>
        <w:tc>
          <w:tcPr>
            <w:tcW w:w="693" w:type="dxa"/>
            <w:tcPrChange w:id="8754" w:author="gorgemj" w:date="2017-11-30T12:36:00Z">
              <w:tcPr>
                <w:tcW w:w="747" w:type="dxa"/>
                <w:gridSpan w:val="3"/>
              </w:tcPr>
            </w:tcPrChange>
          </w:tcPr>
          <w:p w:rsidR="00AD701B" w:rsidRPr="0077757F" w:rsidRDefault="00AD701B" w:rsidP="00542606">
            <w:pPr>
              <w:autoSpaceDE w:val="0"/>
              <w:autoSpaceDN w:val="0"/>
              <w:adjustRightInd w:val="0"/>
              <w:spacing w:before="60" w:after="60" w:line="280" w:lineRule="atLeast"/>
              <w:jc w:val="center"/>
              <w:rPr>
                <w:ins w:id="8755" w:author="gorgemj" w:date="2017-11-23T15:45:00Z"/>
                <w:rFonts w:cs="Arial"/>
                <w:bCs/>
              </w:rPr>
            </w:pPr>
            <w:ins w:id="8756" w:author="gorgemj" w:date="2017-11-23T15:45:00Z">
              <w:r w:rsidRPr="006B62F9">
                <w:rPr>
                  <w:rFonts w:cs="Arial"/>
                  <w:bCs/>
                </w:rPr>
                <w:t>1</w:t>
              </w:r>
            </w:ins>
          </w:p>
        </w:tc>
        <w:tc>
          <w:tcPr>
            <w:tcW w:w="5038" w:type="dxa"/>
            <w:gridSpan w:val="2"/>
            <w:tcPrChange w:id="8757" w:author="gorgemj" w:date="2017-11-30T12:36:00Z">
              <w:tcPr>
                <w:tcW w:w="6955" w:type="dxa"/>
                <w:gridSpan w:val="7"/>
              </w:tcPr>
            </w:tcPrChange>
          </w:tcPr>
          <w:p w:rsidR="00AD701B" w:rsidRPr="00817CEB" w:rsidRDefault="00AD701B">
            <w:pPr>
              <w:autoSpaceDE w:val="0"/>
              <w:autoSpaceDN w:val="0"/>
              <w:adjustRightInd w:val="0"/>
              <w:spacing w:before="60" w:after="60" w:line="280" w:lineRule="atLeast"/>
              <w:rPr>
                <w:ins w:id="8758" w:author="gorgemj" w:date="2017-11-23T15:45:00Z"/>
                <w:rFonts w:eastAsia="Calibri" w:cs="Arial"/>
              </w:rPr>
            </w:pPr>
            <w:ins w:id="8759" w:author="gorgemj" w:date="2017-11-23T15:45:00Z">
              <w:r w:rsidRPr="0077757F">
                <w:rPr>
                  <w:rFonts w:eastAsia="Calibri" w:cs="Arial"/>
                </w:rPr>
                <w:t>The alternate power source shall be capable of supplying the necessary</w:t>
              </w:r>
              <w:r>
                <w:rPr>
                  <w:rFonts w:eastAsia="Calibri" w:cs="Arial"/>
                </w:rPr>
                <w:t xml:space="preserve"> </w:t>
              </w:r>
              <w:r w:rsidRPr="0077757F">
                <w:rPr>
                  <w:rFonts w:eastAsia="Calibri" w:cs="Arial"/>
                </w:rPr>
                <w:t>power to preserve the integrity of the reactor coolant system and to prevent</w:t>
              </w:r>
            </w:ins>
            <w:ins w:id="8760" w:author="gorgemj" w:date="2017-11-23T15:46:00Z">
              <w:r>
                <w:rPr>
                  <w:rFonts w:eastAsia="Calibri" w:cs="Arial"/>
                </w:rPr>
                <w:t xml:space="preserve"> </w:t>
              </w:r>
            </w:ins>
            <w:ins w:id="8761" w:author="gorgemj" w:date="2017-11-23T15:45:00Z">
              <w:r w:rsidRPr="0077757F">
                <w:rPr>
                  <w:rFonts w:eastAsia="Calibri" w:cs="Arial"/>
                </w:rPr>
                <w:t>significant damage to the core and to spent fuel in the event of the loss of off-site</w:t>
              </w:r>
            </w:ins>
            <w:ins w:id="8762" w:author="gorgemj" w:date="2017-11-23T15:46:00Z">
              <w:r>
                <w:rPr>
                  <w:rFonts w:eastAsia="Calibri" w:cs="Arial"/>
                </w:rPr>
                <w:t xml:space="preserve"> </w:t>
              </w:r>
            </w:ins>
            <w:ins w:id="8763" w:author="gorgemj" w:date="2017-11-23T15:45:00Z">
              <w:r w:rsidRPr="0077757F">
                <w:rPr>
                  <w:rFonts w:eastAsia="Calibri" w:cs="Arial"/>
                </w:rPr>
                <w:t>power combined with failure of the emergency power supply.</w:t>
              </w:r>
            </w:ins>
          </w:p>
        </w:tc>
        <w:tc>
          <w:tcPr>
            <w:tcW w:w="6912" w:type="dxa"/>
            <w:gridSpan w:val="3"/>
            <w:tcPrChange w:id="8764" w:author="gorgemj" w:date="2017-11-30T12:36:00Z">
              <w:tcPr>
                <w:tcW w:w="6237" w:type="dxa"/>
                <w:gridSpan w:val="8"/>
              </w:tcPr>
            </w:tcPrChange>
          </w:tcPr>
          <w:p w:rsidR="00AD701B" w:rsidRPr="00817CEB" w:rsidRDefault="00AD701B" w:rsidP="00542606">
            <w:pPr>
              <w:spacing w:before="60" w:after="60" w:line="280" w:lineRule="atLeast"/>
              <w:rPr>
                <w:ins w:id="8765" w:author="gorgemj" w:date="2017-11-23T15:45:00Z"/>
                <w:rFonts w:eastAsia="Calibri" w:cs="Arial"/>
              </w:rPr>
            </w:pPr>
            <w:ins w:id="8766" w:author="gorgemj" w:date="2017-11-26T19:26:00Z">
              <w:r>
                <w:rPr>
                  <w:rFonts w:eastAsia="Calibri" w:cs="Arial"/>
                </w:rPr>
                <w:t>As discussed in [14]</w:t>
              </w:r>
            </w:ins>
            <w:ins w:id="8767" w:author="friedmbn" w:date="2017-11-29T17:36:00Z">
              <w:r>
                <w:rPr>
                  <w:rFonts w:eastAsia="Calibri" w:cs="Arial"/>
                </w:rPr>
                <w:t xml:space="preserve">, </w:t>
              </w:r>
            </w:ins>
            <w:ins w:id="8768" w:author="gorgemj" w:date="2017-11-26T19:26:00Z">
              <w:r>
                <w:rPr>
                  <w:rFonts w:eastAsia="Calibri" w:cs="Arial"/>
                </w:rPr>
                <w:t>[15]</w:t>
              </w:r>
            </w:ins>
            <w:ins w:id="8769" w:author="friedmbn" w:date="2017-11-29T17:36:00Z">
              <w:r>
                <w:rPr>
                  <w:rFonts w:eastAsia="Calibri" w:cs="Arial"/>
                </w:rPr>
                <w:t xml:space="preserve">, </w:t>
              </w:r>
            </w:ins>
            <w:ins w:id="8770" w:author="gorgemj" w:date="2017-11-26T19:26:00Z">
              <w:r>
                <w:rPr>
                  <w:rFonts w:eastAsia="Calibri" w:cs="Arial"/>
                </w:rPr>
                <w:t>[16] and Appendix 12B of the AP1000 plant PCSR [19], core damage and spent fuel damage are prevented even if all power (onsite and offsite) is lost.</w:t>
              </w:r>
            </w:ins>
          </w:p>
        </w:tc>
      </w:tr>
      <w:tr w:rsidR="00AD701B" w:rsidRPr="00817CEB" w:rsidTr="004C121E">
        <w:tblPrEx>
          <w:tblPrExChange w:id="8771" w:author="gorgemj" w:date="2017-11-30T12:36:00Z">
            <w:tblPrEx>
              <w:tblW w:w="14884" w:type="dxa"/>
            </w:tblPrEx>
          </w:tblPrExChange>
        </w:tblPrEx>
        <w:trPr>
          <w:cantSplit/>
          <w:ins w:id="8772" w:author="gorgemj" w:date="2017-11-23T15:46:00Z"/>
          <w:trPrChange w:id="8773" w:author="gorgemj" w:date="2017-11-30T12:36:00Z">
            <w:trPr>
              <w:gridBefore w:val="8"/>
              <w:gridAfter w:val="0"/>
              <w:cantSplit/>
            </w:trPr>
          </w:trPrChange>
        </w:trPr>
        <w:tc>
          <w:tcPr>
            <w:tcW w:w="947" w:type="dxa"/>
            <w:tcPrChange w:id="8774" w:author="gorgemj" w:date="2017-11-30T12:36:00Z">
              <w:tcPr>
                <w:tcW w:w="945" w:type="dxa"/>
                <w:gridSpan w:val="5"/>
              </w:tcPr>
            </w:tcPrChange>
          </w:tcPr>
          <w:p w:rsidR="00AD701B" w:rsidRPr="005731AD" w:rsidRDefault="00AD701B" w:rsidP="00542606">
            <w:pPr>
              <w:autoSpaceDE w:val="0"/>
              <w:autoSpaceDN w:val="0"/>
              <w:adjustRightInd w:val="0"/>
              <w:spacing w:before="60" w:after="60" w:line="280" w:lineRule="atLeast"/>
              <w:jc w:val="center"/>
              <w:rPr>
                <w:ins w:id="8775" w:author="gorgemj" w:date="2017-11-23T15:46:00Z"/>
                <w:rFonts w:cs="Arial"/>
              </w:rPr>
            </w:pPr>
            <w:ins w:id="8776" w:author="gorgemj" w:date="2017-11-23T15:46:00Z">
              <w:r w:rsidRPr="005731AD">
                <w:rPr>
                  <w:rFonts w:cs="Arial"/>
                </w:rPr>
                <w:t>6.44B</w:t>
              </w:r>
            </w:ins>
          </w:p>
        </w:tc>
        <w:tc>
          <w:tcPr>
            <w:tcW w:w="693" w:type="dxa"/>
            <w:tcPrChange w:id="8777" w:author="gorgemj" w:date="2017-11-30T12:36:00Z">
              <w:tcPr>
                <w:tcW w:w="747" w:type="dxa"/>
                <w:gridSpan w:val="3"/>
              </w:tcPr>
            </w:tcPrChange>
          </w:tcPr>
          <w:p w:rsidR="00AD701B" w:rsidRPr="005731AD" w:rsidRDefault="00AD701B" w:rsidP="00542606">
            <w:pPr>
              <w:autoSpaceDE w:val="0"/>
              <w:autoSpaceDN w:val="0"/>
              <w:adjustRightInd w:val="0"/>
              <w:spacing w:before="60" w:after="60" w:line="280" w:lineRule="atLeast"/>
              <w:jc w:val="center"/>
              <w:rPr>
                <w:ins w:id="8778" w:author="gorgemj" w:date="2017-11-23T15:46:00Z"/>
                <w:rFonts w:cs="Arial"/>
                <w:bCs/>
              </w:rPr>
            </w:pPr>
            <w:ins w:id="8779" w:author="gorgemj" w:date="2017-11-23T15:46:00Z">
              <w:r w:rsidRPr="005731AD">
                <w:rPr>
                  <w:rFonts w:cs="Arial"/>
                  <w:bCs/>
                </w:rPr>
                <w:t>1</w:t>
              </w:r>
            </w:ins>
          </w:p>
        </w:tc>
        <w:tc>
          <w:tcPr>
            <w:tcW w:w="5038" w:type="dxa"/>
            <w:gridSpan w:val="2"/>
            <w:tcPrChange w:id="8780" w:author="gorgemj" w:date="2017-11-30T12:36:00Z">
              <w:tcPr>
                <w:tcW w:w="6955" w:type="dxa"/>
                <w:gridSpan w:val="7"/>
              </w:tcPr>
            </w:tcPrChange>
          </w:tcPr>
          <w:p w:rsidR="00AD701B" w:rsidRPr="005731AD" w:rsidRDefault="00AD701B">
            <w:pPr>
              <w:autoSpaceDE w:val="0"/>
              <w:autoSpaceDN w:val="0"/>
              <w:adjustRightInd w:val="0"/>
              <w:spacing w:before="60" w:after="60" w:line="280" w:lineRule="atLeast"/>
              <w:rPr>
                <w:ins w:id="8781" w:author="gorgemj" w:date="2017-11-23T15:46:00Z"/>
                <w:rFonts w:eastAsia="Calibri" w:cs="Arial"/>
              </w:rPr>
            </w:pPr>
            <w:ins w:id="8782" w:author="gorgemj" w:date="2017-11-23T15:46:00Z">
              <w:r w:rsidRPr="005731AD">
                <w:rPr>
                  <w:rFonts w:eastAsia="Calibri" w:cs="Arial"/>
                </w:rPr>
                <w:t>Equipment that is necessary to mitigate the consequences of melting of the reactor core shall be capable of being supplied by any of the available power sources.</w:t>
              </w:r>
            </w:ins>
          </w:p>
        </w:tc>
        <w:tc>
          <w:tcPr>
            <w:tcW w:w="6912" w:type="dxa"/>
            <w:gridSpan w:val="3"/>
            <w:tcPrChange w:id="8783" w:author="gorgemj" w:date="2017-11-30T12:36:00Z">
              <w:tcPr>
                <w:tcW w:w="6237" w:type="dxa"/>
                <w:gridSpan w:val="8"/>
              </w:tcPr>
            </w:tcPrChange>
          </w:tcPr>
          <w:p w:rsidR="00AD701B" w:rsidRDefault="00AD701B" w:rsidP="00542606">
            <w:pPr>
              <w:spacing w:before="60" w:after="60" w:line="280" w:lineRule="atLeast"/>
              <w:rPr>
                <w:ins w:id="8784" w:author="gorgemj" w:date="2017-11-26T19:31:00Z"/>
                <w:rFonts w:eastAsia="Calibri" w:cs="Arial"/>
              </w:rPr>
            </w:pPr>
            <w:ins w:id="8785" w:author="gorgemj" w:date="2017-11-26T19:28:00Z">
              <w:r>
                <w:rPr>
                  <w:rFonts w:eastAsia="Calibri" w:cs="Arial"/>
                </w:rPr>
                <w:t>Core melt mitigation features can be supplie</w:t>
              </w:r>
              <w:del w:id="8786" w:author="friedmbn" w:date="2017-11-29T17:38:00Z">
                <w:r w:rsidDel="003D1ABC">
                  <w:rPr>
                    <w:rFonts w:eastAsia="Calibri" w:cs="Arial"/>
                  </w:rPr>
                  <w:delText>r</w:delText>
                </w:r>
              </w:del>
            </w:ins>
            <w:ins w:id="8787" w:author="friedmbn" w:date="2017-11-29T17:38:00Z">
              <w:r>
                <w:rPr>
                  <w:rFonts w:eastAsia="Calibri" w:cs="Arial"/>
                </w:rPr>
                <w:t>d</w:t>
              </w:r>
            </w:ins>
            <w:ins w:id="8788" w:author="gorgemj" w:date="2017-11-26T19:28:00Z">
              <w:r>
                <w:rPr>
                  <w:rFonts w:eastAsia="Calibri" w:cs="Arial"/>
                </w:rPr>
                <w:t xml:space="preserve"> by any of the available</w:t>
              </w:r>
            </w:ins>
            <w:ins w:id="8789" w:author="gorgemj" w:date="2017-11-26T19:31:00Z">
              <w:r>
                <w:rPr>
                  <w:rFonts w:eastAsia="Calibri" w:cs="Arial"/>
                </w:rPr>
                <w:t xml:space="preserve"> power sources, except for the IDS which is dedicated to the safety systems. However this is considered acceptable</w:t>
              </w:r>
              <w:del w:id="8790" w:author="friedmbn" w:date="2017-11-29T17:38:00Z">
                <w:r w:rsidDel="003D1ABC">
                  <w:rPr>
                    <w:rFonts w:eastAsia="Calibri" w:cs="Arial"/>
                  </w:rPr>
                  <w:delText xml:space="preserve"> as</w:delText>
                </w:r>
              </w:del>
              <w:r>
                <w:rPr>
                  <w:rFonts w:eastAsia="Calibri" w:cs="Arial"/>
                </w:rPr>
                <w:t>:</w:t>
              </w:r>
            </w:ins>
          </w:p>
          <w:p w:rsidR="00AD701B" w:rsidRDefault="00AD701B">
            <w:pPr>
              <w:pStyle w:val="ListParagraph"/>
              <w:numPr>
                <w:ilvl w:val="0"/>
                <w:numId w:val="45"/>
              </w:numPr>
              <w:spacing w:before="60" w:after="60" w:line="280" w:lineRule="atLeast"/>
              <w:rPr>
                <w:ins w:id="8791" w:author="gorgemj" w:date="2017-11-26T19:32:00Z"/>
                <w:rFonts w:eastAsia="Calibri" w:cs="Arial"/>
              </w:rPr>
              <w:pPrChange w:id="8792" w:author="gorgemj" w:date="2017-11-26T19:32:00Z">
                <w:pPr>
                  <w:spacing w:before="60" w:after="60" w:line="280" w:lineRule="atLeast"/>
                </w:pPr>
              </w:pPrChange>
            </w:pPr>
            <w:ins w:id="8793" w:author="gorgemj" w:date="2017-11-26T19:35:00Z">
              <w:r>
                <w:rPr>
                  <w:rFonts w:eastAsia="Calibri" w:cs="Arial"/>
                </w:rPr>
                <w:t>As discussed in [14]</w:t>
              </w:r>
            </w:ins>
            <w:ins w:id="8794" w:author="friedmbn" w:date="2017-11-29T17:37:00Z">
              <w:r>
                <w:rPr>
                  <w:rFonts w:eastAsia="Calibri" w:cs="Arial"/>
                </w:rPr>
                <w:t xml:space="preserve">, </w:t>
              </w:r>
            </w:ins>
            <w:ins w:id="8795" w:author="gorgemj" w:date="2017-11-26T19:35:00Z">
              <w:r>
                <w:rPr>
                  <w:rFonts w:eastAsia="Calibri" w:cs="Arial"/>
                </w:rPr>
                <w:t>[15]</w:t>
              </w:r>
            </w:ins>
            <w:ins w:id="8796" w:author="friedmbn" w:date="2017-11-29T17:37:00Z">
              <w:r>
                <w:rPr>
                  <w:rFonts w:eastAsia="Calibri" w:cs="Arial"/>
                </w:rPr>
                <w:t xml:space="preserve">, </w:t>
              </w:r>
            </w:ins>
            <w:ins w:id="8797" w:author="gorgemj" w:date="2017-11-26T19:35:00Z">
              <w:r>
                <w:rPr>
                  <w:rFonts w:eastAsia="Calibri" w:cs="Arial"/>
                </w:rPr>
                <w:t>[16] and Appendix 12B of the AP1000 plant PCSR [19], core damage and spent fuel damage are prevented even if all power (onsite and offsite) is lost.</w:t>
              </w:r>
            </w:ins>
          </w:p>
          <w:p w:rsidR="00AD701B" w:rsidRPr="0006667C" w:rsidRDefault="00AD701B">
            <w:pPr>
              <w:pStyle w:val="ListParagraph"/>
              <w:numPr>
                <w:ilvl w:val="0"/>
                <w:numId w:val="45"/>
              </w:numPr>
              <w:spacing w:before="60" w:after="60" w:line="280" w:lineRule="atLeast"/>
              <w:rPr>
                <w:ins w:id="8798" w:author="gorgemj" w:date="2017-11-23T15:46:00Z"/>
                <w:rFonts w:eastAsia="Calibri" w:cs="Arial"/>
              </w:rPr>
              <w:pPrChange w:id="8799" w:author="gorgemj" w:date="2017-11-26T19:32:00Z">
                <w:pPr>
                  <w:spacing w:before="60" w:after="60" w:line="280" w:lineRule="atLeast"/>
                </w:pPr>
              </w:pPrChange>
            </w:pPr>
            <w:ins w:id="8800" w:author="gorgemj" w:date="2017-11-26T19:32:00Z">
              <w:r>
                <w:rPr>
                  <w:rFonts w:eastAsia="Calibri" w:cs="Arial"/>
                </w:rPr>
                <w:t xml:space="preserve">Loss of offsite power event category does not significantly contribute to the AP1000 plant PRA (Chapter 19 of the </w:t>
              </w:r>
              <w:r w:rsidRPr="008A7AFC">
                <w:rPr>
                  <w:rFonts w:eastAsia="Calibri" w:cs="Arial"/>
                  <w:b/>
                  <w:rPrChange w:id="8801" w:author="gorgemj" w:date="2017-11-26T19:34:00Z">
                    <w:rPr>
                      <w:rFonts w:eastAsia="Calibri" w:cs="Arial"/>
                    </w:rPr>
                  </w:rPrChange>
                </w:rPr>
                <w:t>AP1000</w:t>
              </w:r>
              <w:r>
                <w:rPr>
                  <w:rFonts w:eastAsia="Calibri" w:cs="Arial"/>
                </w:rPr>
                <w:t xml:space="preserve"> plant DCD [2]).</w:t>
              </w:r>
            </w:ins>
          </w:p>
        </w:tc>
      </w:tr>
      <w:tr w:rsidR="00AD701B" w:rsidRPr="00817CEB" w:rsidTr="004C121E">
        <w:tblPrEx>
          <w:tblPrExChange w:id="8802" w:author="gorgemj" w:date="2017-11-30T12:36:00Z">
            <w:tblPrEx>
              <w:tblW w:w="14884" w:type="dxa"/>
            </w:tblPrEx>
          </w:tblPrExChange>
        </w:tblPrEx>
        <w:trPr>
          <w:cantSplit/>
          <w:ins w:id="8803" w:author="gorgemj" w:date="2017-11-23T15:46:00Z"/>
          <w:trPrChange w:id="8804" w:author="gorgemj" w:date="2017-11-30T12:36:00Z">
            <w:trPr>
              <w:gridBefore w:val="8"/>
              <w:gridAfter w:val="0"/>
              <w:cantSplit/>
            </w:trPr>
          </w:trPrChange>
        </w:trPr>
        <w:tc>
          <w:tcPr>
            <w:tcW w:w="947" w:type="dxa"/>
            <w:tcPrChange w:id="8805" w:author="gorgemj" w:date="2017-11-30T12:36:00Z">
              <w:tcPr>
                <w:tcW w:w="945" w:type="dxa"/>
                <w:gridSpan w:val="5"/>
              </w:tcPr>
            </w:tcPrChange>
          </w:tcPr>
          <w:p w:rsidR="00AD701B" w:rsidRPr="006B62F9" w:rsidRDefault="00AD701B" w:rsidP="00542606">
            <w:pPr>
              <w:autoSpaceDE w:val="0"/>
              <w:autoSpaceDN w:val="0"/>
              <w:adjustRightInd w:val="0"/>
              <w:spacing w:before="60" w:after="60" w:line="280" w:lineRule="atLeast"/>
              <w:jc w:val="center"/>
              <w:rPr>
                <w:ins w:id="8806" w:author="gorgemj" w:date="2017-11-23T15:46:00Z"/>
                <w:rFonts w:cs="Arial"/>
              </w:rPr>
            </w:pPr>
            <w:ins w:id="8807" w:author="gorgemj" w:date="2017-11-23T15:46:00Z">
              <w:r w:rsidRPr="006B62F9">
                <w:rPr>
                  <w:rFonts w:cs="Arial"/>
                </w:rPr>
                <w:t>6.44</w:t>
              </w:r>
              <w:r>
                <w:rPr>
                  <w:rFonts w:cs="Arial"/>
                </w:rPr>
                <w:t>C</w:t>
              </w:r>
            </w:ins>
          </w:p>
        </w:tc>
        <w:tc>
          <w:tcPr>
            <w:tcW w:w="693" w:type="dxa"/>
            <w:tcPrChange w:id="8808" w:author="gorgemj" w:date="2017-11-30T12:36:00Z">
              <w:tcPr>
                <w:tcW w:w="747" w:type="dxa"/>
                <w:gridSpan w:val="3"/>
              </w:tcPr>
            </w:tcPrChange>
          </w:tcPr>
          <w:p w:rsidR="00AD701B" w:rsidRPr="006B62F9" w:rsidRDefault="00AD701B" w:rsidP="00542606">
            <w:pPr>
              <w:autoSpaceDE w:val="0"/>
              <w:autoSpaceDN w:val="0"/>
              <w:adjustRightInd w:val="0"/>
              <w:spacing w:before="60" w:after="60" w:line="280" w:lineRule="atLeast"/>
              <w:jc w:val="center"/>
              <w:rPr>
                <w:ins w:id="8809" w:author="gorgemj" w:date="2017-11-23T15:46:00Z"/>
                <w:rFonts w:cs="Arial"/>
                <w:bCs/>
              </w:rPr>
            </w:pPr>
            <w:ins w:id="8810" w:author="gorgemj" w:date="2017-11-23T15:46:00Z">
              <w:r w:rsidRPr="006B62F9">
                <w:rPr>
                  <w:rFonts w:cs="Arial"/>
                  <w:bCs/>
                </w:rPr>
                <w:t>1</w:t>
              </w:r>
            </w:ins>
          </w:p>
        </w:tc>
        <w:tc>
          <w:tcPr>
            <w:tcW w:w="5038" w:type="dxa"/>
            <w:gridSpan w:val="2"/>
            <w:tcPrChange w:id="8811" w:author="gorgemj" w:date="2017-11-30T12:36:00Z">
              <w:tcPr>
                <w:tcW w:w="6955" w:type="dxa"/>
                <w:gridSpan w:val="7"/>
              </w:tcPr>
            </w:tcPrChange>
          </w:tcPr>
          <w:p w:rsidR="00AD701B" w:rsidRPr="0077757F" w:rsidRDefault="00AD701B">
            <w:pPr>
              <w:autoSpaceDE w:val="0"/>
              <w:autoSpaceDN w:val="0"/>
              <w:adjustRightInd w:val="0"/>
              <w:spacing w:before="60" w:after="60" w:line="280" w:lineRule="atLeast"/>
              <w:rPr>
                <w:ins w:id="8812" w:author="gorgemj" w:date="2017-11-23T15:46:00Z"/>
                <w:rFonts w:eastAsia="Calibri" w:cs="Arial"/>
              </w:rPr>
            </w:pPr>
            <w:ins w:id="8813" w:author="gorgemj" w:date="2017-11-23T15:46:00Z">
              <w:r w:rsidRPr="0077757F">
                <w:rPr>
                  <w:rFonts w:eastAsia="Calibri" w:cs="Arial"/>
                </w:rPr>
                <w:t>The alternate power source shall be independent of and physically</w:t>
              </w:r>
              <w:r>
                <w:rPr>
                  <w:rFonts w:eastAsia="Calibri" w:cs="Arial"/>
                </w:rPr>
                <w:t xml:space="preserve"> </w:t>
              </w:r>
              <w:r w:rsidRPr="0077757F">
                <w:rPr>
                  <w:rFonts w:eastAsia="Calibri" w:cs="Arial"/>
                </w:rPr>
                <w:t>separated from the emergency power supply. The connection time of the alternate</w:t>
              </w:r>
              <w:r>
                <w:rPr>
                  <w:rFonts w:eastAsia="Calibri" w:cs="Arial"/>
                </w:rPr>
                <w:t xml:space="preserve"> </w:t>
              </w:r>
              <w:r w:rsidRPr="0077757F">
                <w:rPr>
                  <w:rFonts w:eastAsia="Calibri" w:cs="Arial"/>
                </w:rPr>
                <w:t>power source shall be consistent with the depletion time of the battery.</w:t>
              </w:r>
            </w:ins>
          </w:p>
        </w:tc>
        <w:tc>
          <w:tcPr>
            <w:tcW w:w="6912" w:type="dxa"/>
            <w:gridSpan w:val="3"/>
            <w:tcPrChange w:id="8814" w:author="gorgemj" w:date="2017-11-30T12:36:00Z">
              <w:tcPr>
                <w:tcW w:w="6237" w:type="dxa"/>
                <w:gridSpan w:val="8"/>
              </w:tcPr>
            </w:tcPrChange>
          </w:tcPr>
          <w:p w:rsidR="00AD701B" w:rsidRPr="00817CEB" w:rsidRDefault="00AD701B" w:rsidP="00542606">
            <w:pPr>
              <w:spacing w:before="60" w:after="60" w:line="280" w:lineRule="atLeast"/>
              <w:rPr>
                <w:ins w:id="8815" w:author="gorgemj" w:date="2017-11-23T15:46:00Z"/>
                <w:rFonts w:eastAsia="Calibri" w:cs="Arial"/>
              </w:rPr>
            </w:pPr>
            <w:ins w:id="8816" w:author="gorgemj" w:date="2017-11-26T19:27:00Z">
              <w:r>
                <w:rPr>
                  <w:rFonts w:eastAsia="Calibri" w:cs="Arial"/>
                </w:rPr>
                <w:t>As discussed in [14]</w:t>
              </w:r>
            </w:ins>
            <w:ins w:id="8817" w:author="friedmbn" w:date="2017-11-29T17:37:00Z">
              <w:r>
                <w:rPr>
                  <w:rFonts w:eastAsia="Calibri" w:cs="Arial"/>
                </w:rPr>
                <w:t xml:space="preserve">, </w:t>
              </w:r>
            </w:ins>
            <w:ins w:id="8818" w:author="gorgemj" w:date="2017-11-26T19:27:00Z">
              <w:r>
                <w:rPr>
                  <w:rFonts w:eastAsia="Calibri" w:cs="Arial"/>
                </w:rPr>
                <w:t>[15]</w:t>
              </w:r>
            </w:ins>
            <w:ins w:id="8819" w:author="friedmbn" w:date="2017-11-29T17:37:00Z">
              <w:r>
                <w:rPr>
                  <w:rFonts w:eastAsia="Calibri" w:cs="Arial"/>
                </w:rPr>
                <w:t xml:space="preserve">, </w:t>
              </w:r>
            </w:ins>
            <w:ins w:id="8820" w:author="gorgemj" w:date="2017-11-26T19:27:00Z">
              <w:r>
                <w:rPr>
                  <w:rFonts w:eastAsia="Calibri" w:cs="Arial"/>
                </w:rPr>
                <w:t>[16] and Appendix 12B of the AP1000 plant PCSR [19], core damage and spent fuel damage are prevented even if all power (onsite and offsite) is lost.</w:t>
              </w:r>
            </w:ins>
          </w:p>
        </w:tc>
      </w:tr>
      <w:tr w:rsidR="00AD701B" w:rsidRPr="00817CEB" w:rsidTr="004C121E">
        <w:tblPrEx>
          <w:tblPrExChange w:id="8821" w:author="gorgemj" w:date="2017-11-30T12:36:00Z">
            <w:tblPrEx>
              <w:tblW w:w="14884" w:type="dxa"/>
            </w:tblPrEx>
          </w:tblPrExChange>
        </w:tblPrEx>
        <w:trPr>
          <w:cantSplit/>
          <w:ins w:id="8822" w:author="gorgemj" w:date="2017-11-23T15:46:00Z"/>
          <w:trPrChange w:id="8823" w:author="gorgemj" w:date="2017-11-30T12:36:00Z">
            <w:trPr>
              <w:gridBefore w:val="8"/>
              <w:gridAfter w:val="0"/>
              <w:cantSplit/>
            </w:trPr>
          </w:trPrChange>
        </w:trPr>
        <w:tc>
          <w:tcPr>
            <w:tcW w:w="947" w:type="dxa"/>
            <w:tcPrChange w:id="8824" w:author="gorgemj" w:date="2017-11-30T12:36:00Z">
              <w:tcPr>
                <w:tcW w:w="945" w:type="dxa"/>
                <w:gridSpan w:val="5"/>
              </w:tcPr>
            </w:tcPrChange>
          </w:tcPr>
          <w:p w:rsidR="00AD701B" w:rsidRPr="006B62F9" w:rsidRDefault="00AD701B" w:rsidP="00542606">
            <w:pPr>
              <w:autoSpaceDE w:val="0"/>
              <w:autoSpaceDN w:val="0"/>
              <w:adjustRightInd w:val="0"/>
              <w:spacing w:before="60" w:after="60" w:line="280" w:lineRule="atLeast"/>
              <w:jc w:val="center"/>
              <w:rPr>
                <w:ins w:id="8825" w:author="gorgemj" w:date="2017-11-23T15:46:00Z"/>
                <w:rFonts w:cs="Arial"/>
              </w:rPr>
            </w:pPr>
            <w:ins w:id="8826" w:author="gorgemj" w:date="2017-11-23T15:46:00Z">
              <w:r w:rsidRPr="006B62F9">
                <w:rPr>
                  <w:rFonts w:cs="Arial"/>
                </w:rPr>
                <w:t>6.44</w:t>
              </w:r>
              <w:r>
                <w:rPr>
                  <w:rFonts w:cs="Arial"/>
                </w:rPr>
                <w:t>D</w:t>
              </w:r>
            </w:ins>
          </w:p>
        </w:tc>
        <w:tc>
          <w:tcPr>
            <w:tcW w:w="693" w:type="dxa"/>
            <w:tcPrChange w:id="8827" w:author="gorgemj" w:date="2017-11-30T12:36:00Z">
              <w:tcPr>
                <w:tcW w:w="747" w:type="dxa"/>
                <w:gridSpan w:val="3"/>
              </w:tcPr>
            </w:tcPrChange>
          </w:tcPr>
          <w:p w:rsidR="00AD701B" w:rsidRPr="006B62F9" w:rsidRDefault="00AD701B" w:rsidP="00542606">
            <w:pPr>
              <w:autoSpaceDE w:val="0"/>
              <w:autoSpaceDN w:val="0"/>
              <w:adjustRightInd w:val="0"/>
              <w:spacing w:before="60" w:after="60" w:line="280" w:lineRule="atLeast"/>
              <w:jc w:val="center"/>
              <w:rPr>
                <w:ins w:id="8828" w:author="gorgemj" w:date="2017-11-23T15:46:00Z"/>
                <w:rFonts w:cs="Arial"/>
                <w:bCs/>
              </w:rPr>
            </w:pPr>
            <w:ins w:id="8829" w:author="gorgemj" w:date="2017-11-23T15:46:00Z">
              <w:r w:rsidRPr="006B62F9">
                <w:rPr>
                  <w:rFonts w:cs="Arial"/>
                  <w:bCs/>
                </w:rPr>
                <w:t>1</w:t>
              </w:r>
            </w:ins>
          </w:p>
        </w:tc>
        <w:tc>
          <w:tcPr>
            <w:tcW w:w="5038" w:type="dxa"/>
            <w:gridSpan w:val="2"/>
            <w:tcPrChange w:id="8830" w:author="gorgemj" w:date="2017-11-30T12:36:00Z">
              <w:tcPr>
                <w:tcW w:w="6955" w:type="dxa"/>
                <w:gridSpan w:val="7"/>
              </w:tcPr>
            </w:tcPrChange>
          </w:tcPr>
          <w:p w:rsidR="00AD701B" w:rsidRPr="0077757F" w:rsidRDefault="00AD701B">
            <w:pPr>
              <w:autoSpaceDE w:val="0"/>
              <w:autoSpaceDN w:val="0"/>
              <w:adjustRightInd w:val="0"/>
              <w:spacing w:before="60" w:after="60" w:line="280" w:lineRule="atLeast"/>
              <w:rPr>
                <w:ins w:id="8831" w:author="gorgemj" w:date="2017-11-23T15:46:00Z"/>
                <w:rFonts w:eastAsia="Calibri" w:cs="Arial"/>
              </w:rPr>
            </w:pPr>
            <w:ins w:id="8832" w:author="gorgemj" w:date="2017-11-23T15:46:00Z">
              <w:r w:rsidRPr="0077757F">
                <w:rPr>
                  <w:rFonts w:eastAsia="Calibri" w:cs="Arial"/>
                </w:rPr>
                <w:t>Continuity of power for the monitoring of the key plant parameters and</w:t>
              </w:r>
              <w:r>
                <w:rPr>
                  <w:rFonts w:eastAsia="Calibri" w:cs="Arial"/>
                </w:rPr>
                <w:t xml:space="preserve"> </w:t>
              </w:r>
              <w:r w:rsidRPr="0077757F">
                <w:rPr>
                  <w:rFonts w:eastAsia="Calibri" w:cs="Arial"/>
                </w:rPr>
                <w:t>for the completion of short term actions necessary for safety shall be maintained</w:t>
              </w:r>
              <w:r>
                <w:rPr>
                  <w:rFonts w:eastAsia="Calibri" w:cs="Arial"/>
                </w:rPr>
                <w:t xml:space="preserve"> </w:t>
              </w:r>
              <w:r w:rsidRPr="0077757F">
                <w:rPr>
                  <w:rFonts w:eastAsia="Calibri" w:cs="Arial"/>
                </w:rPr>
                <w:t>in the event of loss of the AC (alternating current) power sources.</w:t>
              </w:r>
            </w:ins>
          </w:p>
        </w:tc>
        <w:tc>
          <w:tcPr>
            <w:tcW w:w="6912" w:type="dxa"/>
            <w:gridSpan w:val="3"/>
            <w:tcPrChange w:id="8833" w:author="gorgemj" w:date="2017-11-30T12:36:00Z">
              <w:tcPr>
                <w:tcW w:w="6237" w:type="dxa"/>
                <w:gridSpan w:val="8"/>
              </w:tcPr>
            </w:tcPrChange>
          </w:tcPr>
          <w:p w:rsidR="00AD701B" w:rsidRPr="00817CEB" w:rsidRDefault="00AD701B" w:rsidP="00542606">
            <w:pPr>
              <w:spacing w:before="60" w:after="60" w:line="280" w:lineRule="atLeast"/>
              <w:rPr>
                <w:ins w:id="8834" w:author="gorgemj" w:date="2017-11-23T15:46:00Z"/>
                <w:rFonts w:eastAsia="Calibri" w:cs="Arial"/>
              </w:rPr>
            </w:pPr>
            <w:ins w:id="8835" w:author="gorgemj" w:date="2017-11-26T19:28:00Z">
              <w:r>
                <w:rPr>
                  <w:rFonts w:eastAsia="Calibri" w:cs="Arial"/>
                </w:rPr>
                <w:t>IDS</w:t>
              </w:r>
              <w:r w:rsidRPr="00817CEB">
                <w:rPr>
                  <w:rFonts w:eastAsia="Calibri" w:cs="Arial"/>
                </w:rPr>
                <w:t xml:space="preserve"> has sufficient capacity to achieve and maintain safe shutdown of the plant for 72 hours following a complete loss of all </w:t>
              </w:r>
              <w:r>
                <w:rPr>
                  <w:rFonts w:eastAsia="Calibri" w:cs="Arial"/>
                </w:rPr>
                <w:t>ac</w:t>
              </w:r>
              <w:r w:rsidRPr="00817CEB">
                <w:rPr>
                  <w:rFonts w:eastAsia="Calibri" w:cs="Arial"/>
                </w:rPr>
                <w:t xml:space="preserve"> power sources without requiring load shedding for the first 24 hours</w:t>
              </w:r>
              <w:r>
                <w:rPr>
                  <w:rFonts w:eastAsia="Calibri" w:cs="Arial"/>
                </w:rPr>
                <w:t>.</w:t>
              </w:r>
            </w:ins>
          </w:p>
        </w:tc>
      </w:tr>
      <w:tr w:rsidR="00AD701B" w:rsidRPr="00817CEB" w:rsidTr="004C121E">
        <w:trPr>
          <w:cantSplit/>
          <w:trPrChange w:id="8836" w:author="gorgemj" w:date="2017-11-30T12:36:00Z">
            <w:trPr>
              <w:gridBefore w:val="6"/>
              <w:gridAfter w:val="0"/>
              <w:cantSplit/>
            </w:trPr>
          </w:trPrChange>
        </w:trPr>
        <w:tc>
          <w:tcPr>
            <w:tcW w:w="947" w:type="dxa"/>
            <w:tcPrChange w:id="8837" w:author="gorgemj" w:date="2017-11-30T12:36:00Z">
              <w:tcPr>
                <w:tcW w:w="945" w:type="dxa"/>
                <w:gridSpan w:val="6"/>
              </w:tcPr>
            </w:tcPrChange>
          </w:tcPr>
          <w:p w:rsidR="00AD701B" w:rsidRPr="0077757F" w:rsidRDefault="00AD701B" w:rsidP="00542606">
            <w:pPr>
              <w:autoSpaceDE w:val="0"/>
              <w:autoSpaceDN w:val="0"/>
              <w:adjustRightInd w:val="0"/>
              <w:spacing w:before="60" w:after="60" w:line="280" w:lineRule="atLeast"/>
              <w:jc w:val="center"/>
              <w:rPr>
                <w:rFonts w:cs="Arial"/>
                <w:rPrChange w:id="8838" w:author="gorgemj" w:date="2017-11-23T15:45:00Z">
                  <w:rPr>
                    <w:rFonts w:cs="Arial"/>
                    <w:b/>
                  </w:rPr>
                </w:rPrChange>
              </w:rPr>
            </w:pPr>
            <w:r w:rsidRPr="0077757F">
              <w:rPr>
                <w:rFonts w:cs="Arial"/>
                <w:rPrChange w:id="8839" w:author="gorgemj" w:date="2017-11-23T15:45:00Z">
                  <w:rPr>
                    <w:rFonts w:cs="Arial"/>
                    <w:b/>
                  </w:rPr>
                </w:rPrChange>
              </w:rPr>
              <w:t>6.45</w:t>
            </w:r>
          </w:p>
        </w:tc>
        <w:tc>
          <w:tcPr>
            <w:tcW w:w="693" w:type="dxa"/>
            <w:tcPrChange w:id="8840" w:author="gorgemj" w:date="2017-11-30T12:36:00Z">
              <w:tcPr>
                <w:tcW w:w="747" w:type="dxa"/>
                <w:gridSpan w:val="3"/>
              </w:tcPr>
            </w:tcPrChange>
          </w:tcPr>
          <w:p w:rsidR="00AD701B" w:rsidRPr="0077757F" w:rsidRDefault="00AD701B" w:rsidP="00542606">
            <w:pPr>
              <w:autoSpaceDE w:val="0"/>
              <w:autoSpaceDN w:val="0"/>
              <w:adjustRightInd w:val="0"/>
              <w:spacing w:before="60" w:after="60" w:line="280" w:lineRule="atLeast"/>
              <w:jc w:val="center"/>
              <w:rPr>
                <w:rFonts w:cs="Arial"/>
                <w:bCs/>
                <w:color w:val="000000"/>
                <w:sz w:val="24"/>
                <w:szCs w:val="24"/>
                <w:rPrChange w:id="8841" w:author="gorgemj" w:date="2017-11-23T15:45:00Z">
                  <w:rPr>
                    <w:rFonts w:cs="Arial"/>
                    <w:b/>
                    <w:bCs/>
                    <w:color w:val="000000"/>
                    <w:sz w:val="24"/>
                    <w:szCs w:val="24"/>
                  </w:rPr>
                </w:rPrChange>
              </w:rPr>
            </w:pPr>
            <w:r w:rsidRPr="0077757F">
              <w:rPr>
                <w:rFonts w:cs="Arial"/>
                <w:bCs/>
                <w:rPrChange w:id="8842" w:author="gorgemj" w:date="2017-11-23T15:45:00Z">
                  <w:rPr>
                    <w:rFonts w:cs="Arial"/>
                    <w:b/>
                    <w:bCs/>
                  </w:rPr>
                </w:rPrChange>
              </w:rPr>
              <w:t>1</w:t>
            </w:r>
          </w:p>
        </w:tc>
        <w:tc>
          <w:tcPr>
            <w:tcW w:w="5038" w:type="dxa"/>
            <w:gridSpan w:val="2"/>
            <w:tcPrChange w:id="8843" w:author="gorgemj" w:date="2017-11-30T12:36:00Z">
              <w:tcPr>
                <w:tcW w:w="6768" w:type="dxa"/>
                <w:gridSpan w:val="7"/>
              </w:tcPr>
            </w:tcPrChange>
          </w:tcPr>
          <w:p w:rsidR="00AD701B" w:rsidRPr="00817CEB" w:rsidRDefault="00AD701B" w:rsidP="00542606">
            <w:pPr>
              <w:autoSpaceDE w:val="0"/>
              <w:autoSpaceDN w:val="0"/>
              <w:adjustRightInd w:val="0"/>
              <w:spacing w:before="60" w:after="60" w:line="280" w:lineRule="atLeast"/>
              <w:rPr>
                <w:rFonts w:eastAsia="Calibri" w:cs="Arial"/>
              </w:rPr>
            </w:pPr>
            <w:r w:rsidRPr="00817CEB">
              <w:rPr>
                <w:rFonts w:eastAsia="Calibri" w:cs="Arial"/>
              </w:rPr>
              <w:t>The design basis for any diesel engine or other prime mover</w:t>
            </w:r>
            <w:ins w:id="8844" w:author="gorgemj" w:date="2017-11-23T15:47:00Z">
              <w:r w:rsidRPr="0077757F">
                <w:rPr>
                  <w:rFonts w:eastAsia="Calibri" w:cs="Arial"/>
                  <w:vertAlign w:val="superscript"/>
                  <w:rPrChange w:id="8845" w:author="gorgemj" w:date="2017-11-23T15:47:00Z">
                    <w:rPr>
                      <w:rFonts w:eastAsia="Calibri" w:cs="Arial"/>
                    </w:rPr>
                  </w:rPrChange>
                </w:rPr>
                <w:t>24</w:t>
              </w:r>
            </w:ins>
            <w:r w:rsidRPr="00817CEB">
              <w:rPr>
                <w:rFonts w:eastAsia="Calibri" w:cs="Arial"/>
              </w:rPr>
              <w:t xml:space="preserve"> that provides an emergency power supply to items important to safety shall include:</w:t>
            </w:r>
          </w:p>
          <w:p w:rsidR="00AD701B" w:rsidRPr="00817CEB" w:rsidRDefault="00AD701B" w:rsidP="00D533E7">
            <w:pPr>
              <w:tabs>
                <w:tab w:val="left" w:pos="432"/>
              </w:tabs>
              <w:autoSpaceDE w:val="0"/>
              <w:autoSpaceDN w:val="0"/>
              <w:adjustRightInd w:val="0"/>
              <w:spacing w:before="60" w:after="60" w:line="280" w:lineRule="atLeast"/>
              <w:ind w:left="432" w:hanging="432"/>
              <w:rPr>
                <w:rFonts w:eastAsia="Calibri" w:cs="Arial"/>
              </w:rPr>
            </w:pPr>
            <w:r w:rsidRPr="00817CEB">
              <w:rPr>
                <w:rFonts w:eastAsia="Calibri" w:cs="Arial"/>
              </w:rPr>
              <w:t xml:space="preserve">(a) </w:t>
            </w:r>
            <w:r>
              <w:rPr>
                <w:rFonts w:eastAsia="Calibri" w:cs="Arial"/>
              </w:rPr>
              <w:tab/>
            </w:r>
            <w:r w:rsidRPr="00817CEB">
              <w:rPr>
                <w:rFonts w:eastAsia="Calibri" w:cs="Arial"/>
              </w:rPr>
              <w:t>The capability of the associated fuel oil storage and supply systems to satisfy the demand within the specified time period;</w:t>
            </w:r>
          </w:p>
          <w:p w:rsidR="00AD701B" w:rsidRPr="00817CEB" w:rsidRDefault="00AD701B" w:rsidP="00D533E7">
            <w:pPr>
              <w:tabs>
                <w:tab w:val="left" w:pos="432"/>
              </w:tabs>
              <w:autoSpaceDE w:val="0"/>
              <w:autoSpaceDN w:val="0"/>
              <w:adjustRightInd w:val="0"/>
              <w:spacing w:before="60" w:after="60" w:line="280" w:lineRule="atLeast"/>
              <w:ind w:left="432" w:hanging="432"/>
              <w:rPr>
                <w:rFonts w:eastAsia="Calibri" w:cs="Arial"/>
              </w:rPr>
            </w:pPr>
            <w:r w:rsidRPr="00817CEB">
              <w:rPr>
                <w:rFonts w:eastAsia="Calibri" w:cs="Arial"/>
              </w:rPr>
              <w:t xml:space="preserve">(b) </w:t>
            </w:r>
            <w:r>
              <w:rPr>
                <w:rFonts w:eastAsia="Calibri" w:cs="Arial"/>
              </w:rPr>
              <w:tab/>
            </w:r>
            <w:r w:rsidRPr="00817CEB">
              <w:rPr>
                <w:rFonts w:eastAsia="Calibri" w:cs="Arial"/>
              </w:rPr>
              <w:t>The capability of the prime mover to start and to function successfully under all specified conditions and at the required time;</w:t>
            </w:r>
          </w:p>
          <w:p w:rsidR="00AD701B" w:rsidRDefault="00AD701B" w:rsidP="00D533E7">
            <w:pPr>
              <w:tabs>
                <w:tab w:val="left" w:pos="432"/>
              </w:tabs>
              <w:autoSpaceDE w:val="0"/>
              <w:autoSpaceDN w:val="0"/>
              <w:adjustRightInd w:val="0"/>
              <w:spacing w:before="60" w:after="60" w:line="280" w:lineRule="atLeast"/>
              <w:ind w:left="432" w:hanging="432"/>
              <w:rPr>
                <w:ins w:id="8846" w:author="gorgemj" w:date="2017-11-23T15:47:00Z"/>
                <w:rFonts w:eastAsia="Calibri" w:cs="Arial"/>
              </w:rPr>
            </w:pPr>
            <w:r w:rsidRPr="00817CEB">
              <w:rPr>
                <w:rFonts w:eastAsia="Calibri" w:cs="Arial"/>
              </w:rPr>
              <w:t xml:space="preserve">(c) </w:t>
            </w:r>
            <w:r>
              <w:rPr>
                <w:rFonts w:eastAsia="Calibri" w:cs="Arial"/>
              </w:rPr>
              <w:tab/>
            </w:r>
            <w:r w:rsidRPr="00817CEB">
              <w:rPr>
                <w:rFonts w:eastAsia="Calibri" w:cs="Arial"/>
              </w:rPr>
              <w:t>Auxiliary systems of the prime mover</w:t>
            </w:r>
            <w:ins w:id="8847" w:author="gorgemj" w:date="2017-11-23T15:48:00Z">
              <w:r>
                <w:rPr>
                  <w:rFonts w:eastAsia="Calibri" w:cs="Arial"/>
                </w:rPr>
                <w:t>,</w:t>
              </w:r>
            </w:ins>
            <w:r w:rsidRPr="00817CEB">
              <w:rPr>
                <w:rFonts w:eastAsia="Calibri" w:cs="Arial"/>
              </w:rPr>
              <w:t xml:space="preserve"> such as coolant systems.</w:t>
            </w:r>
          </w:p>
          <w:p w:rsidR="00AD701B" w:rsidRPr="0077757F" w:rsidRDefault="00AD701B">
            <w:pPr>
              <w:tabs>
                <w:tab w:val="left" w:pos="0"/>
              </w:tabs>
              <w:autoSpaceDE w:val="0"/>
              <w:autoSpaceDN w:val="0"/>
              <w:adjustRightInd w:val="0"/>
              <w:spacing w:before="60" w:after="60" w:line="280" w:lineRule="atLeast"/>
              <w:rPr>
                <w:rFonts w:cs="Arial"/>
                <w:b/>
                <w:i/>
                <w:rPrChange w:id="8848" w:author="gorgemj" w:date="2017-11-23T15:47:00Z">
                  <w:rPr>
                    <w:rFonts w:cs="Arial"/>
                    <w:b/>
                  </w:rPr>
                </w:rPrChange>
              </w:rPr>
              <w:pPrChange w:id="8849" w:author="gorgemj" w:date="2017-11-23T15:47:00Z">
                <w:pPr>
                  <w:tabs>
                    <w:tab w:val="left" w:pos="432"/>
                  </w:tabs>
                  <w:autoSpaceDE w:val="0"/>
                  <w:autoSpaceDN w:val="0"/>
                  <w:adjustRightInd w:val="0"/>
                  <w:spacing w:before="60" w:after="60" w:line="280" w:lineRule="atLeast"/>
                  <w:ind w:left="432" w:hanging="432"/>
                </w:pPr>
              </w:pPrChange>
            </w:pPr>
            <w:ins w:id="8850" w:author="gorgemj" w:date="2017-11-23T15:47:00Z">
              <w:r w:rsidRPr="0077757F">
                <w:rPr>
                  <w:rFonts w:eastAsia="Calibri" w:cs="Arial"/>
                  <w:i/>
                  <w:sz w:val="18"/>
                  <w:rPrChange w:id="8851" w:author="gorgemj" w:date="2017-11-23T15:47:00Z">
                    <w:rPr>
                      <w:rFonts w:eastAsia="Calibri" w:cs="Arial"/>
                    </w:rPr>
                  </w:rPrChange>
                </w:rPr>
                <w:t xml:space="preserve">Footnote: </w:t>
              </w:r>
              <w:r w:rsidRPr="0077757F">
                <w:rPr>
                  <w:rFonts w:eastAsia="Calibri" w:cs="Arial"/>
                  <w:i/>
                  <w:sz w:val="18"/>
                  <w:vertAlign w:val="superscript"/>
                  <w:rPrChange w:id="8852" w:author="gorgemj" w:date="2017-11-23T15:47:00Z">
                    <w:rPr>
                      <w:rFonts w:eastAsia="Calibri" w:cs="Arial"/>
                    </w:rPr>
                  </w:rPrChange>
                </w:rPr>
                <w:t>24</w:t>
              </w:r>
              <w:r w:rsidRPr="0077757F">
                <w:rPr>
                  <w:rFonts w:eastAsia="Calibri" w:cs="Arial"/>
                  <w:i/>
                  <w:sz w:val="18"/>
                  <w:rPrChange w:id="8853" w:author="gorgemj" w:date="2017-11-23T15:47:00Z">
                    <w:rPr>
                      <w:rFonts w:eastAsia="Calibri" w:cs="Arial"/>
                    </w:rPr>
                  </w:rPrChange>
                </w:rPr>
                <w:t xml:space="preserve"> A prime </w:t>
              </w:r>
              <w:proofErr w:type="gramStart"/>
              <w:r w:rsidRPr="0077757F">
                <w:rPr>
                  <w:rFonts w:eastAsia="Calibri" w:cs="Arial"/>
                  <w:i/>
                  <w:sz w:val="18"/>
                  <w:rPrChange w:id="8854" w:author="gorgemj" w:date="2017-11-23T15:47:00Z">
                    <w:rPr>
                      <w:rFonts w:eastAsia="Calibri" w:cs="Arial"/>
                    </w:rPr>
                  </w:rPrChange>
                </w:rPr>
                <w:t>mover</w:t>
              </w:r>
              <w:proofErr w:type="gramEnd"/>
              <w:r w:rsidRPr="0077757F">
                <w:rPr>
                  <w:rFonts w:eastAsia="Calibri" w:cs="Arial"/>
                  <w:i/>
                  <w:sz w:val="18"/>
                  <w:rPrChange w:id="8855" w:author="gorgemj" w:date="2017-11-23T15:47:00Z">
                    <w:rPr>
                      <w:rFonts w:eastAsia="Calibri" w:cs="Arial"/>
                    </w:rPr>
                  </w:rPrChange>
                </w:rPr>
                <w:t xml:space="preserve"> is a component (such as a motor, solenoid operator or pneumatic operator) that converts energy into action when commanded by an actuation device.</w:t>
              </w:r>
            </w:ins>
          </w:p>
        </w:tc>
        <w:tc>
          <w:tcPr>
            <w:tcW w:w="6912" w:type="dxa"/>
            <w:gridSpan w:val="3"/>
            <w:tcPrChange w:id="8856" w:author="gorgemj" w:date="2017-11-30T12:36:00Z">
              <w:tcPr>
                <w:tcW w:w="5130" w:type="dxa"/>
                <w:gridSpan w:val="8"/>
              </w:tcPr>
            </w:tcPrChange>
          </w:tcPr>
          <w:p w:rsidR="00AD701B" w:rsidRDefault="00AD701B" w:rsidP="00542606">
            <w:pPr>
              <w:spacing w:before="60" w:after="60" w:line="280" w:lineRule="atLeast"/>
              <w:rPr>
                <w:rFonts w:cs="Arial"/>
                <w:color w:val="000000"/>
                <w:sz w:val="24"/>
                <w:szCs w:val="24"/>
              </w:rPr>
            </w:pPr>
            <w:r w:rsidRPr="00817CEB">
              <w:rPr>
                <w:rFonts w:cs="Arial"/>
              </w:rPr>
              <w:t xml:space="preserve">The </w:t>
            </w:r>
            <w:r w:rsidRPr="00817CEB">
              <w:rPr>
                <w:rFonts w:cs="Arial"/>
                <w:b/>
              </w:rPr>
              <w:t>AP1000</w:t>
            </w:r>
            <w:r w:rsidRPr="00817CEB">
              <w:rPr>
                <w:rFonts w:cs="Arial"/>
              </w:rPr>
              <w:t xml:space="preserve"> </w:t>
            </w:r>
            <w:r>
              <w:rPr>
                <w:rFonts w:cs="Arial"/>
              </w:rPr>
              <w:t>plant</w:t>
            </w:r>
            <w:r w:rsidRPr="00817CEB">
              <w:rPr>
                <w:rFonts w:cs="Arial"/>
              </w:rPr>
              <w:t xml:space="preserve"> design does not use diesel generators to support the safety functions during accidents.</w:t>
            </w:r>
            <w:ins w:id="8857" w:author="gorgemj" w:date="2017-11-26T19:36:00Z">
              <w:r>
                <w:rPr>
                  <w:rFonts w:cs="Arial"/>
                </w:rPr>
                <w:t xml:space="preserve"> The IDS does not require support systems to meet its safety function.</w:t>
              </w:r>
            </w:ins>
          </w:p>
          <w:p w:rsidR="00AD701B" w:rsidRPr="00D533E7" w:rsidRDefault="00AD701B" w:rsidP="00542606">
            <w:pPr>
              <w:spacing w:before="60" w:after="60" w:line="280" w:lineRule="atLeast"/>
              <w:rPr>
                <w:rFonts w:cs="Arial"/>
                <w:color w:val="000000"/>
                <w:sz w:val="24"/>
                <w:szCs w:val="24"/>
              </w:rPr>
            </w:pPr>
            <w:r w:rsidRPr="00817CEB">
              <w:rPr>
                <w:rFonts w:eastAsia="Calibri" w:cs="Arial"/>
              </w:rPr>
              <w:t xml:space="preserve">The onsite standby power system powered by the two onsite standby diesel generators supplies power to selected loads in the event of loss of normal and preferred </w:t>
            </w:r>
            <w:r>
              <w:rPr>
                <w:rFonts w:eastAsia="Calibri" w:cs="Arial"/>
              </w:rPr>
              <w:t>ac</w:t>
            </w:r>
            <w:r w:rsidRPr="00817CEB">
              <w:rPr>
                <w:rFonts w:eastAsia="Calibri" w:cs="Arial"/>
              </w:rPr>
              <w:t xml:space="preserve"> power supplies</w:t>
            </w:r>
            <w:r>
              <w:rPr>
                <w:rFonts w:eastAsia="Calibri" w:cs="Arial"/>
              </w:rPr>
              <w:t xml:space="preserve">. </w:t>
            </w:r>
            <w:r w:rsidRPr="00817CEB">
              <w:rPr>
                <w:rFonts w:eastAsia="Calibri" w:cs="Arial"/>
              </w:rPr>
              <w:t>See</w:t>
            </w:r>
            <w:del w:id="8858" w:author="gorgemj" w:date="2017-11-24T17:09:00Z">
              <w:r w:rsidRPr="00817CEB" w:rsidDel="00F87C2C">
                <w:rPr>
                  <w:rFonts w:eastAsia="Calibri" w:cs="Arial"/>
                </w:rPr>
                <w:delText xml:space="preserve"> </w:delText>
              </w:r>
            </w:del>
            <w:ins w:id="8859" w:author="gorgemj" w:date="2017-11-24T17:09:00Z">
              <w:r>
                <w:rPr>
                  <w:rFonts w:cs="Arial"/>
                </w:rPr>
                <w:t xml:space="preserve"> </w:t>
              </w:r>
              <w:r w:rsidRPr="00993D67">
                <w:rPr>
                  <w:rFonts w:cs="Arial"/>
                  <w:b/>
                </w:rPr>
                <w:t>AP1000</w:t>
              </w:r>
              <w:r>
                <w:rPr>
                  <w:rFonts w:cs="Arial"/>
                </w:rPr>
                <w:t xml:space="preserve"> plant DCD [2]</w:t>
              </w:r>
            </w:ins>
            <w:del w:id="8860" w:author="gorgemj" w:date="2017-11-24T17:09:00Z">
              <w:r w:rsidRPr="00817CEB" w:rsidDel="00F87C2C">
                <w:rPr>
                  <w:rFonts w:eastAsia="Calibri" w:cs="Arial"/>
                </w:rPr>
                <w:delText>DCD</w:delText>
              </w:r>
            </w:del>
            <w:r w:rsidRPr="00817CEB">
              <w:rPr>
                <w:rFonts w:eastAsia="Calibri" w:cs="Arial"/>
              </w:rPr>
              <w:t xml:space="preserve"> Chapter 8.</w:t>
            </w:r>
          </w:p>
        </w:tc>
      </w:tr>
      <w:tr w:rsidR="00AD701B" w:rsidRPr="00817CEB" w:rsidTr="004C121E">
        <w:tblPrEx>
          <w:tblPrExChange w:id="8861" w:author="gorgemj" w:date="2017-11-30T12:36:00Z">
            <w:tblPrEx>
              <w:tblW w:w="14884" w:type="dxa"/>
            </w:tblPrEx>
          </w:tblPrExChange>
        </w:tblPrEx>
        <w:trPr>
          <w:cantSplit/>
          <w:ins w:id="8862" w:author="gorgemj" w:date="2017-11-23T15:48:00Z"/>
          <w:trPrChange w:id="8863" w:author="gorgemj" w:date="2017-11-30T12:36:00Z">
            <w:trPr>
              <w:gridBefore w:val="8"/>
              <w:gridAfter w:val="0"/>
              <w:cantSplit/>
            </w:trPr>
          </w:trPrChange>
        </w:trPr>
        <w:tc>
          <w:tcPr>
            <w:tcW w:w="947" w:type="dxa"/>
            <w:tcPrChange w:id="8864" w:author="gorgemj" w:date="2017-11-30T12:36:00Z">
              <w:tcPr>
                <w:tcW w:w="945" w:type="dxa"/>
                <w:gridSpan w:val="5"/>
              </w:tcPr>
            </w:tcPrChange>
          </w:tcPr>
          <w:p w:rsidR="00AD701B" w:rsidRPr="0077757F" w:rsidRDefault="00AD701B" w:rsidP="00542606">
            <w:pPr>
              <w:autoSpaceDE w:val="0"/>
              <w:autoSpaceDN w:val="0"/>
              <w:adjustRightInd w:val="0"/>
              <w:spacing w:before="60" w:after="60" w:line="280" w:lineRule="atLeast"/>
              <w:jc w:val="center"/>
              <w:rPr>
                <w:ins w:id="8865" w:author="gorgemj" w:date="2017-11-23T15:48:00Z"/>
                <w:rFonts w:cs="Arial"/>
              </w:rPr>
            </w:pPr>
            <w:ins w:id="8866" w:author="gorgemj" w:date="2017-11-23T15:48:00Z">
              <w:r w:rsidRPr="006B62F9">
                <w:rPr>
                  <w:rFonts w:cs="Arial"/>
                </w:rPr>
                <w:t>6.45</w:t>
              </w:r>
              <w:r>
                <w:rPr>
                  <w:rFonts w:cs="Arial"/>
                </w:rPr>
                <w:t>A</w:t>
              </w:r>
            </w:ins>
          </w:p>
        </w:tc>
        <w:tc>
          <w:tcPr>
            <w:tcW w:w="693" w:type="dxa"/>
            <w:tcPrChange w:id="8867" w:author="gorgemj" w:date="2017-11-30T12:36:00Z">
              <w:tcPr>
                <w:tcW w:w="747" w:type="dxa"/>
                <w:gridSpan w:val="3"/>
              </w:tcPr>
            </w:tcPrChange>
          </w:tcPr>
          <w:p w:rsidR="00AD701B" w:rsidRPr="0077757F" w:rsidRDefault="00AD701B">
            <w:pPr>
              <w:autoSpaceDE w:val="0"/>
              <w:autoSpaceDN w:val="0"/>
              <w:adjustRightInd w:val="0"/>
              <w:spacing w:before="60" w:after="60" w:line="280" w:lineRule="atLeast"/>
              <w:jc w:val="center"/>
              <w:rPr>
                <w:ins w:id="8868" w:author="gorgemj" w:date="2017-11-23T15:48:00Z"/>
                <w:rFonts w:cs="Arial"/>
                <w:bCs/>
              </w:rPr>
            </w:pPr>
            <w:ins w:id="8869" w:author="gorgemj" w:date="2017-11-23T15:48:00Z">
              <w:r w:rsidRPr="006B62F9">
                <w:rPr>
                  <w:rFonts w:cs="Arial"/>
                  <w:bCs/>
                </w:rPr>
                <w:t>1</w:t>
              </w:r>
            </w:ins>
          </w:p>
        </w:tc>
        <w:tc>
          <w:tcPr>
            <w:tcW w:w="5038" w:type="dxa"/>
            <w:gridSpan w:val="2"/>
            <w:tcPrChange w:id="8870" w:author="gorgemj" w:date="2017-11-30T12:36:00Z">
              <w:tcPr>
                <w:tcW w:w="6955" w:type="dxa"/>
                <w:gridSpan w:val="7"/>
              </w:tcPr>
            </w:tcPrChange>
          </w:tcPr>
          <w:p w:rsidR="00AD701B" w:rsidRDefault="00AD701B">
            <w:pPr>
              <w:autoSpaceDE w:val="0"/>
              <w:autoSpaceDN w:val="0"/>
              <w:adjustRightInd w:val="0"/>
              <w:spacing w:before="60" w:after="60" w:line="280" w:lineRule="atLeast"/>
              <w:rPr>
                <w:ins w:id="8871" w:author="gorgemj" w:date="2017-11-23T15:48:00Z"/>
                <w:rFonts w:eastAsia="Calibri" w:cs="Arial"/>
                <w:vertAlign w:val="superscript"/>
              </w:rPr>
            </w:pPr>
            <w:ins w:id="8872" w:author="gorgemj" w:date="2017-11-23T15:48:00Z">
              <w:r w:rsidRPr="0077757F">
                <w:rPr>
                  <w:rFonts w:eastAsia="Calibri" w:cs="Arial"/>
                </w:rPr>
                <w:t>The design shall also include features to enable the safe use of</w:t>
              </w:r>
              <w:r>
                <w:rPr>
                  <w:rFonts w:eastAsia="Calibri" w:cs="Arial"/>
                </w:rPr>
                <w:t xml:space="preserve"> </w:t>
              </w:r>
              <w:r w:rsidRPr="0077757F">
                <w:rPr>
                  <w:rFonts w:eastAsia="Calibri" w:cs="Arial"/>
                </w:rPr>
                <w:t>non-permanent equipment to restore the necessary electrical power supply.</w:t>
              </w:r>
              <w:r w:rsidRPr="0077757F">
                <w:rPr>
                  <w:rFonts w:eastAsia="Calibri" w:cs="Arial"/>
                  <w:vertAlign w:val="superscript"/>
                  <w:rPrChange w:id="8873" w:author="gorgemj" w:date="2017-11-23T15:48:00Z">
                    <w:rPr>
                      <w:rFonts w:eastAsia="Calibri" w:cs="Arial"/>
                    </w:rPr>
                  </w:rPrChange>
                </w:rPr>
                <w:t>25</w:t>
              </w:r>
            </w:ins>
          </w:p>
          <w:p w:rsidR="00AD701B" w:rsidRPr="0077757F" w:rsidRDefault="00AD701B">
            <w:pPr>
              <w:autoSpaceDE w:val="0"/>
              <w:autoSpaceDN w:val="0"/>
              <w:adjustRightInd w:val="0"/>
              <w:spacing w:before="60" w:after="60" w:line="280" w:lineRule="atLeast"/>
              <w:rPr>
                <w:ins w:id="8874" w:author="gorgemj" w:date="2017-11-23T15:48:00Z"/>
                <w:rFonts w:eastAsia="Calibri" w:cs="Arial"/>
                <w:i/>
                <w:rPrChange w:id="8875" w:author="gorgemj" w:date="2017-11-23T15:48:00Z">
                  <w:rPr>
                    <w:ins w:id="8876" w:author="gorgemj" w:date="2017-11-23T15:48:00Z"/>
                    <w:rFonts w:eastAsia="Calibri" w:cs="Arial"/>
                  </w:rPr>
                </w:rPrChange>
              </w:rPr>
            </w:pPr>
            <w:ins w:id="8877" w:author="gorgemj" w:date="2017-11-23T15:48:00Z">
              <w:r w:rsidRPr="0077757F">
                <w:rPr>
                  <w:rFonts w:eastAsia="Calibri" w:cs="Arial"/>
                  <w:i/>
                  <w:sz w:val="18"/>
                  <w:rPrChange w:id="8878" w:author="gorgemj" w:date="2017-11-23T15:49:00Z">
                    <w:rPr>
                      <w:rFonts w:eastAsia="Calibri" w:cs="Arial"/>
                    </w:rPr>
                  </w:rPrChange>
                </w:rPr>
                <w:t xml:space="preserve">Footnote: </w:t>
              </w:r>
              <w:proofErr w:type="gramStart"/>
              <w:r w:rsidRPr="0077757F">
                <w:rPr>
                  <w:rFonts w:eastAsia="Calibri" w:cs="Arial"/>
                  <w:i/>
                  <w:sz w:val="18"/>
                  <w:vertAlign w:val="superscript"/>
                  <w:rPrChange w:id="8879" w:author="gorgemj" w:date="2017-11-23T15:49:00Z">
                    <w:rPr>
                      <w:rFonts w:eastAsia="Calibri" w:cs="Arial"/>
                    </w:rPr>
                  </w:rPrChange>
                </w:rPr>
                <w:t>25</w:t>
              </w:r>
              <w:r w:rsidRPr="0077757F">
                <w:rPr>
                  <w:rFonts w:eastAsia="Calibri" w:cs="Arial"/>
                  <w:i/>
                  <w:sz w:val="18"/>
                  <w:rPrChange w:id="8880" w:author="gorgemj" w:date="2017-11-23T15:49:00Z">
                    <w:rPr>
                      <w:rFonts w:eastAsia="Calibri" w:cs="Arial"/>
                    </w:rPr>
                  </w:rPrChange>
                </w:rPr>
                <w:t xml:space="preserve"> Non-permanent equipment</w:t>
              </w:r>
              <w:proofErr w:type="gramEnd"/>
              <w:r w:rsidRPr="0077757F">
                <w:rPr>
                  <w:rFonts w:eastAsia="Calibri" w:cs="Arial"/>
                  <w:i/>
                  <w:sz w:val="18"/>
                  <w:rPrChange w:id="8881" w:author="gorgemj" w:date="2017-11-23T15:49:00Z">
                    <w:rPr>
                      <w:rFonts w:eastAsia="Calibri" w:cs="Arial"/>
                    </w:rPr>
                  </w:rPrChange>
                </w:rPr>
                <w:t xml:space="preserve"> need not necessarily be stored on the site.</w:t>
              </w:r>
            </w:ins>
          </w:p>
        </w:tc>
        <w:tc>
          <w:tcPr>
            <w:tcW w:w="6912" w:type="dxa"/>
            <w:gridSpan w:val="3"/>
            <w:tcPrChange w:id="8882" w:author="gorgemj" w:date="2017-11-30T12:36:00Z">
              <w:tcPr>
                <w:tcW w:w="6237" w:type="dxa"/>
                <w:gridSpan w:val="8"/>
              </w:tcPr>
            </w:tcPrChange>
          </w:tcPr>
          <w:p w:rsidR="00AD701B" w:rsidRPr="00817CEB" w:rsidRDefault="00AD701B" w:rsidP="00542606">
            <w:pPr>
              <w:spacing w:before="60" w:after="60" w:line="280" w:lineRule="atLeast"/>
              <w:rPr>
                <w:ins w:id="8883" w:author="gorgemj" w:date="2017-11-23T15:48:00Z"/>
                <w:rFonts w:cs="Arial"/>
              </w:rPr>
            </w:pPr>
            <w:ins w:id="8884" w:author="gorgemj" w:date="2017-11-26T19:36:00Z">
              <w:r>
                <w:rPr>
                  <w:rFonts w:cs="Arial"/>
                </w:rPr>
                <w:t xml:space="preserve">The </w:t>
              </w:r>
              <w:r w:rsidRPr="004A5CBE">
                <w:rPr>
                  <w:rFonts w:cs="Arial"/>
                  <w:b/>
                  <w:rPrChange w:id="8885" w:author="gorgemj" w:date="2017-11-26T19:37:00Z">
                    <w:rPr>
                      <w:rFonts w:cs="Arial"/>
                    </w:rPr>
                  </w:rPrChange>
                </w:rPr>
                <w:t>AP1000</w:t>
              </w:r>
              <w:r>
                <w:rPr>
                  <w:rFonts w:cs="Arial"/>
                </w:rPr>
                <w:t xml:space="preserve"> plant design includes safety connections for non-permanent equipment. See [14].</w:t>
              </w:r>
            </w:ins>
          </w:p>
        </w:tc>
      </w:tr>
      <w:tr w:rsidR="00AD701B" w:rsidRPr="00817CEB" w:rsidTr="004C121E">
        <w:trPr>
          <w:cantSplit/>
          <w:trPrChange w:id="8886" w:author="gorgemj" w:date="2017-11-30T12:36:00Z">
            <w:trPr>
              <w:gridBefore w:val="6"/>
              <w:gridAfter w:val="0"/>
              <w:cantSplit/>
            </w:trPr>
          </w:trPrChange>
        </w:trPr>
        <w:tc>
          <w:tcPr>
            <w:tcW w:w="947" w:type="dxa"/>
            <w:tcPrChange w:id="8887" w:author="gorgemj" w:date="2017-11-30T12:36:00Z">
              <w:tcPr>
                <w:tcW w:w="945" w:type="dxa"/>
                <w:gridSpan w:val="6"/>
              </w:tcPr>
            </w:tcPrChange>
          </w:tcPr>
          <w:p w:rsidR="00AD701B" w:rsidRDefault="00AD701B" w:rsidP="00D533E7">
            <w:pPr>
              <w:keepNext/>
              <w:keepLines/>
              <w:autoSpaceDE w:val="0"/>
              <w:autoSpaceDN w:val="0"/>
              <w:adjustRightInd w:val="0"/>
              <w:spacing w:before="60" w:after="60" w:line="280" w:lineRule="atLeast"/>
              <w:jc w:val="center"/>
              <w:rPr>
                <w:rFonts w:cs="Arial"/>
                <w:b/>
              </w:rPr>
            </w:pPr>
          </w:p>
        </w:tc>
        <w:tc>
          <w:tcPr>
            <w:tcW w:w="693" w:type="dxa"/>
            <w:tcPrChange w:id="8888" w:author="gorgemj" w:date="2017-11-30T12:36:00Z">
              <w:tcPr>
                <w:tcW w:w="747" w:type="dxa"/>
                <w:gridSpan w:val="3"/>
              </w:tcPr>
            </w:tcPrChange>
          </w:tcPr>
          <w:p w:rsidR="00AD701B" w:rsidRDefault="00AD701B" w:rsidP="00D533E7">
            <w:pPr>
              <w:keepNext/>
              <w:keepLines/>
              <w:autoSpaceDE w:val="0"/>
              <w:autoSpaceDN w:val="0"/>
              <w:adjustRightInd w:val="0"/>
              <w:spacing w:before="60" w:after="60" w:line="280" w:lineRule="atLeast"/>
              <w:jc w:val="center"/>
              <w:rPr>
                <w:rFonts w:cs="Arial"/>
                <w:b/>
                <w:bCs/>
              </w:rPr>
            </w:pPr>
          </w:p>
        </w:tc>
        <w:tc>
          <w:tcPr>
            <w:tcW w:w="5038" w:type="dxa"/>
            <w:gridSpan w:val="2"/>
            <w:tcPrChange w:id="8889" w:author="gorgemj" w:date="2017-11-30T12:36:00Z">
              <w:tcPr>
                <w:tcW w:w="6768" w:type="dxa"/>
                <w:gridSpan w:val="7"/>
              </w:tcPr>
            </w:tcPrChange>
          </w:tcPr>
          <w:p w:rsidR="00AD701B" w:rsidRPr="0077757F" w:rsidRDefault="00AD701B" w:rsidP="00D533E7">
            <w:pPr>
              <w:keepNext/>
              <w:keepLines/>
              <w:autoSpaceDE w:val="0"/>
              <w:autoSpaceDN w:val="0"/>
              <w:adjustRightInd w:val="0"/>
              <w:spacing w:before="60" w:after="60" w:line="280" w:lineRule="atLeast"/>
              <w:rPr>
                <w:rFonts w:cs="Arial"/>
                <w:b/>
                <w:color w:val="000000"/>
                <w:sz w:val="24"/>
                <w:szCs w:val="24"/>
              </w:rPr>
            </w:pPr>
            <w:r w:rsidRPr="0077757F">
              <w:rPr>
                <w:rFonts w:eastAsia="Calibri" w:cs="Arial"/>
                <w:b/>
                <w:rPrChange w:id="8890" w:author="gorgemj" w:date="2017-11-23T15:49:00Z">
                  <w:rPr>
                    <w:rFonts w:eastAsia="Calibri" w:cs="Arial"/>
                  </w:rPr>
                </w:rPrChange>
              </w:rPr>
              <w:t>SUPPORTING SYSTEMS AND AUXILIARY SYSTEMS</w:t>
            </w:r>
          </w:p>
        </w:tc>
        <w:tc>
          <w:tcPr>
            <w:tcW w:w="6912" w:type="dxa"/>
            <w:gridSpan w:val="3"/>
            <w:tcPrChange w:id="8891" w:author="gorgemj" w:date="2017-11-30T12:36:00Z">
              <w:tcPr>
                <w:tcW w:w="5130" w:type="dxa"/>
                <w:gridSpan w:val="8"/>
              </w:tcPr>
            </w:tcPrChange>
          </w:tcPr>
          <w:p w:rsidR="00AD701B" w:rsidRDefault="00AD701B" w:rsidP="00D533E7">
            <w:pPr>
              <w:keepNext/>
              <w:keepLines/>
              <w:spacing w:before="60" w:after="60" w:line="280" w:lineRule="atLeast"/>
              <w:rPr>
                <w:rFonts w:cs="Arial"/>
                <w:b/>
              </w:rPr>
            </w:pPr>
          </w:p>
        </w:tc>
      </w:tr>
      <w:tr w:rsidR="00AD701B" w:rsidRPr="00817CEB" w:rsidDel="0077757F" w:rsidTr="004C121E">
        <w:trPr>
          <w:cantSplit/>
          <w:del w:id="8892" w:author="gorgemj" w:date="2017-11-23T15:49:00Z"/>
          <w:trPrChange w:id="8893" w:author="gorgemj" w:date="2017-11-30T12:36:00Z">
            <w:trPr>
              <w:gridBefore w:val="6"/>
              <w:gridAfter w:val="0"/>
              <w:cantSplit/>
            </w:trPr>
          </w:trPrChange>
        </w:trPr>
        <w:tc>
          <w:tcPr>
            <w:tcW w:w="947" w:type="dxa"/>
            <w:tcPrChange w:id="8894" w:author="gorgemj" w:date="2017-11-30T12:36:00Z">
              <w:tcPr>
                <w:tcW w:w="945" w:type="dxa"/>
                <w:gridSpan w:val="6"/>
              </w:tcPr>
            </w:tcPrChange>
          </w:tcPr>
          <w:p w:rsidR="00AD701B" w:rsidDel="0077757F" w:rsidRDefault="00AD701B" w:rsidP="00D533E7">
            <w:pPr>
              <w:keepNext/>
              <w:keepLines/>
              <w:autoSpaceDE w:val="0"/>
              <w:autoSpaceDN w:val="0"/>
              <w:adjustRightInd w:val="0"/>
              <w:spacing w:before="60" w:after="60" w:line="280" w:lineRule="atLeast"/>
              <w:jc w:val="center"/>
              <w:rPr>
                <w:del w:id="8895" w:author="gorgemj" w:date="2017-11-23T15:49:00Z"/>
                <w:rFonts w:cs="Arial"/>
                <w:b/>
              </w:rPr>
            </w:pPr>
          </w:p>
        </w:tc>
        <w:tc>
          <w:tcPr>
            <w:tcW w:w="693" w:type="dxa"/>
            <w:tcPrChange w:id="8896" w:author="gorgemj" w:date="2017-11-30T12:36:00Z">
              <w:tcPr>
                <w:tcW w:w="747" w:type="dxa"/>
                <w:gridSpan w:val="3"/>
              </w:tcPr>
            </w:tcPrChange>
          </w:tcPr>
          <w:p w:rsidR="00AD701B" w:rsidDel="0077757F" w:rsidRDefault="00AD701B" w:rsidP="00D533E7">
            <w:pPr>
              <w:keepNext/>
              <w:keepLines/>
              <w:autoSpaceDE w:val="0"/>
              <w:autoSpaceDN w:val="0"/>
              <w:adjustRightInd w:val="0"/>
              <w:spacing w:before="60" w:after="60" w:line="280" w:lineRule="atLeast"/>
              <w:jc w:val="center"/>
              <w:rPr>
                <w:del w:id="8897" w:author="gorgemj" w:date="2017-11-23T15:49:00Z"/>
                <w:rFonts w:cs="Arial"/>
                <w:b/>
                <w:bCs/>
              </w:rPr>
            </w:pPr>
          </w:p>
        </w:tc>
        <w:tc>
          <w:tcPr>
            <w:tcW w:w="5038" w:type="dxa"/>
            <w:gridSpan w:val="2"/>
            <w:tcPrChange w:id="8898" w:author="gorgemj" w:date="2017-11-30T12:36:00Z">
              <w:tcPr>
                <w:tcW w:w="6768" w:type="dxa"/>
                <w:gridSpan w:val="7"/>
              </w:tcPr>
            </w:tcPrChange>
          </w:tcPr>
          <w:p w:rsidR="00AD701B" w:rsidDel="0077757F" w:rsidRDefault="00AD701B" w:rsidP="00B51A09">
            <w:pPr>
              <w:keepNext/>
              <w:keepLines/>
              <w:autoSpaceDE w:val="0"/>
              <w:autoSpaceDN w:val="0"/>
              <w:adjustRightInd w:val="0"/>
              <w:spacing w:before="60" w:after="60" w:line="280" w:lineRule="atLeast"/>
              <w:ind w:left="1602" w:hanging="1602"/>
              <w:rPr>
                <w:del w:id="8899" w:author="gorgemj" w:date="2017-11-23T15:49:00Z"/>
                <w:rFonts w:cs="Arial"/>
                <w:b/>
                <w:color w:val="000000"/>
                <w:sz w:val="24"/>
                <w:szCs w:val="24"/>
              </w:rPr>
            </w:pPr>
            <w:del w:id="8900" w:author="gorgemj" w:date="2017-11-23T15:49:00Z">
              <w:r w:rsidRPr="00817CEB" w:rsidDel="0077757F">
                <w:rPr>
                  <w:rFonts w:eastAsia="Calibri" w:cs="Arial"/>
                  <w:b/>
                  <w:bCs/>
                </w:rPr>
                <w:delText>Requirement 69: Performance of supporting systems and auxiliary systems.</w:delText>
              </w:r>
            </w:del>
          </w:p>
        </w:tc>
        <w:tc>
          <w:tcPr>
            <w:tcW w:w="6912" w:type="dxa"/>
            <w:gridSpan w:val="3"/>
            <w:tcPrChange w:id="8901" w:author="gorgemj" w:date="2017-11-30T12:36:00Z">
              <w:tcPr>
                <w:tcW w:w="5130" w:type="dxa"/>
                <w:gridSpan w:val="8"/>
              </w:tcPr>
            </w:tcPrChange>
          </w:tcPr>
          <w:p w:rsidR="00AD701B" w:rsidDel="0077757F" w:rsidRDefault="00AD701B" w:rsidP="00D533E7">
            <w:pPr>
              <w:keepNext/>
              <w:keepLines/>
              <w:spacing w:before="60" w:after="60" w:line="280" w:lineRule="atLeast"/>
              <w:rPr>
                <w:del w:id="8902" w:author="gorgemj" w:date="2017-11-23T15:49:00Z"/>
                <w:rFonts w:cs="Arial"/>
                <w:b/>
              </w:rPr>
            </w:pPr>
          </w:p>
        </w:tc>
      </w:tr>
      <w:tr w:rsidR="00AD701B" w:rsidRPr="00817CEB" w:rsidTr="004C121E">
        <w:trPr>
          <w:cantSplit/>
          <w:trPrChange w:id="8903" w:author="gorgemj" w:date="2017-11-30T12:36:00Z">
            <w:trPr>
              <w:gridBefore w:val="6"/>
              <w:gridAfter w:val="0"/>
              <w:cantSplit/>
            </w:trPr>
          </w:trPrChange>
        </w:trPr>
        <w:tc>
          <w:tcPr>
            <w:tcW w:w="947" w:type="dxa"/>
            <w:tcPrChange w:id="8904" w:author="gorgemj" w:date="2017-11-30T12:36:00Z">
              <w:tcPr>
                <w:tcW w:w="945" w:type="dxa"/>
                <w:gridSpan w:val="6"/>
              </w:tcPr>
            </w:tcPrChange>
          </w:tcPr>
          <w:p w:rsidR="00AD701B" w:rsidRDefault="00AD701B" w:rsidP="00542606">
            <w:pPr>
              <w:autoSpaceDE w:val="0"/>
              <w:autoSpaceDN w:val="0"/>
              <w:adjustRightInd w:val="0"/>
              <w:spacing w:before="60" w:after="60" w:line="280" w:lineRule="atLeast"/>
              <w:jc w:val="center"/>
              <w:rPr>
                <w:rFonts w:cs="Arial"/>
                <w:b/>
              </w:rPr>
            </w:pPr>
          </w:p>
        </w:tc>
        <w:tc>
          <w:tcPr>
            <w:tcW w:w="693" w:type="dxa"/>
            <w:tcPrChange w:id="8905" w:author="gorgemj" w:date="2017-11-30T12:36:00Z">
              <w:tcPr>
                <w:tcW w:w="747" w:type="dxa"/>
                <w:gridSpan w:val="3"/>
              </w:tcPr>
            </w:tcPrChange>
          </w:tcPr>
          <w:p w:rsidR="00AD701B" w:rsidRDefault="00AD701B" w:rsidP="00542606">
            <w:pPr>
              <w:autoSpaceDE w:val="0"/>
              <w:autoSpaceDN w:val="0"/>
              <w:adjustRightInd w:val="0"/>
              <w:spacing w:before="60" w:after="60" w:line="280" w:lineRule="atLeast"/>
              <w:jc w:val="center"/>
              <w:rPr>
                <w:rFonts w:cs="Arial"/>
                <w:b/>
                <w:bCs/>
              </w:rPr>
            </w:pPr>
          </w:p>
        </w:tc>
        <w:tc>
          <w:tcPr>
            <w:tcW w:w="5038" w:type="dxa"/>
            <w:gridSpan w:val="2"/>
            <w:tcPrChange w:id="8906" w:author="gorgemj" w:date="2017-11-30T12:36:00Z">
              <w:tcPr>
                <w:tcW w:w="6768" w:type="dxa"/>
                <w:gridSpan w:val="7"/>
              </w:tcPr>
            </w:tcPrChange>
          </w:tcPr>
          <w:p w:rsidR="00AD701B" w:rsidRDefault="00AD701B" w:rsidP="00542606">
            <w:pPr>
              <w:autoSpaceDE w:val="0"/>
              <w:autoSpaceDN w:val="0"/>
              <w:adjustRightInd w:val="0"/>
              <w:spacing w:before="60" w:after="60" w:line="280" w:lineRule="atLeast"/>
              <w:rPr>
                <w:ins w:id="8907" w:author="gorgemj" w:date="2017-11-23T15:49:00Z"/>
                <w:rFonts w:eastAsia="Calibri" w:cs="Arial"/>
                <w:b/>
                <w:bCs/>
              </w:rPr>
            </w:pPr>
            <w:ins w:id="8908" w:author="gorgemj" w:date="2017-11-23T15:49:00Z">
              <w:r w:rsidRPr="00817CEB">
                <w:rPr>
                  <w:rFonts w:eastAsia="Calibri" w:cs="Arial"/>
                  <w:b/>
                  <w:bCs/>
                </w:rPr>
                <w:t>Requirement 69: Performance of supporting systems and auxiliary systems.</w:t>
              </w:r>
            </w:ins>
          </w:p>
          <w:p w:rsidR="00AD701B" w:rsidRPr="00817CEB" w:rsidRDefault="00AD701B" w:rsidP="00542606">
            <w:pPr>
              <w:autoSpaceDE w:val="0"/>
              <w:autoSpaceDN w:val="0"/>
              <w:adjustRightInd w:val="0"/>
              <w:spacing w:before="60" w:after="60" w:line="280" w:lineRule="atLeast"/>
              <w:rPr>
                <w:rFonts w:eastAsia="Calibri" w:cs="Arial"/>
                <w:b/>
                <w:bCs/>
              </w:rPr>
            </w:pPr>
            <w:r w:rsidRPr="00817CEB">
              <w:rPr>
                <w:rFonts w:eastAsia="Calibri" w:cs="Arial"/>
                <w:b/>
                <w:bCs/>
              </w:rPr>
              <w:t>The design of supporting systems and auxiliary systems shall be such as to ensure that the performance of these systems is consistent with the safety significance of the system or component that they serve at the nuclear power plant.</w:t>
            </w:r>
          </w:p>
        </w:tc>
        <w:tc>
          <w:tcPr>
            <w:tcW w:w="6912" w:type="dxa"/>
            <w:gridSpan w:val="3"/>
            <w:tcPrChange w:id="8909" w:author="gorgemj" w:date="2017-11-30T12:36:00Z">
              <w:tcPr>
                <w:tcW w:w="5130" w:type="dxa"/>
                <w:gridSpan w:val="8"/>
              </w:tcPr>
            </w:tcPrChange>
          </w:tcPr>
          <w:p w:rsidR="00AD701B" w:rsidRDefault="00AD701B" w:rsidP="00A366D5">
            <w:pPr>
              <w:spacing w:before="60" w:after="60" w:line="280" w:lineRule="atLeast"/>
              <w:rPr>
                <w:rFonts w:cs="Arial"/>
              </w:rPr>
            </w:pPr>
            <w:r w:rsidRPr="00817CEB">
              <w:rPr>
                <w:rFonts w:cs="Arial"/>
                <w:b/>
              </w:rPr>
              <w:t>AP1000</w:t>
            </w:r>
            <w:r w:rsidRPr="00817CEB">
              <w:rPr>
                <w:rFonts w:cs="Arial"/>
              </w:rPr>
              <w:t xml:space="preserve"> </w:t>
            </w:r>
            <w:r>
              <w:rPr>
                <w:rFonts w:cs="Arial"/>
              </w:rPr>
              <w:t xml:space="preserve">plant </w:t>
            </w:r>
            <w:r w:rsidRPr="00817CEB">
              <w:rPr>
                <w:rFonts w:cs="Arial"/>
              </w:rPr>
              <w:t xml:space="preserve">auxiliary systems are described in </w:t>
            </w:r>
            <w:ins w:id="8910" w:author="gorgemj" w:date="2017-11-24T17:09:00Z">
              <w:r>
                <w:rPr>
                  <w:rFonts w:cs="Arial"/>
                </w:rPr>
                <w:t xml:space="preserve">the </w:t>
              </w:r>
              <w:r w:rsidRPr="00993D67">
                <w:rPr>
                  <w:rFonts w:cs="Arial"/>
                  <w:b/>
                </w:rPr>
                <w:t>AP1000</w:t>
              </w:r>
              <w:r>
                <w:rPr>
                  <w:rFonts w:cs="Arial"/>
                </w:rPr>
                <w:t xml:space="preserve"> plant DCD [2]</w:t>
              </w:r>
            </w:ins>
            <w:del w:id="8911" w:author="gorgemj" w:date="2017-11-24T17:09:00Z">
              <w:r w:rsidRPr="00817CEB" w:rsidDel="00F87C2C">
                <w:rPr>
                  <w:rFonts w:cs="Arial"/>
                </w:rPr>
                <w:delText>DCD</w:delText>
              </w:r>
            </w:del>
            <w:r w:rsidRPr="00817CEB">
              <w:rPr>
                <w:rFonts w:cs="Arial"/>
              </w:rPr>
              <w:t xml:space="preserve"> Chapter 9</w:t>
            </w:r>
            <w:r>
              <w:rPr>
                <w:rFonts w:cs="Arial"/>
              </w:rPr>
              <w:t xml:space="preserve">. </w:t>
            </w:r>
            <w:r w:rsidRPr="00817CEB">
              <w:rPr>
                <w:rFonts w:cs="Arial"/>
              </w:rPr>
              <w:t>These systems are designed to perform reliably during normal plant operations</w:t>
            </w:r>
            <w:r>
              <w:rPr>
                <w:rFonts w:cs="Arial"/>
              </w:rPr>
              <w:t xml:space="preserve">. </w:t>
            </w:r>
            <w:r w:rsidRPr="00817CEB">
              <w:rPr>
                <w:rFonts w:cs="Arial"/>
              </w:rPr>
              <w:t xml:space="preserve">These systems are not required to perform safety functions during </w:t>
            </w:r>
            <w:del w:id="8912" w:author="gorgemj" w:date="2017-11-24T15:47:00Z">
              <w:r w:rsidRPr="00817CEB" w:rsidDel="00D370A5">
                <w:rPr>
                  <w:rFonts w:cs="Arial"/>
                </w:rPr>
                <w:delText>design basis accident</w:delText>
              </w:r>
            </w:del>
            <w:ins w:id="8913" w:author="gorgemj" w:date="2017-11-24T15:47:00Z">
              <w:r>
                <w:rPr>
                  <w:rFonts w:cs="Arial"/>
                </w:rPr>
                <w:t>DBA</w:t>
              </w:r>
            </w:ins>
            <w:r w:rsidRPr="00817CEB">
              <w:rPr>
                <w:rFonts w:cs="Arial"/>
              </w:rPr>
              <w:t>s, other than the containment isolation function for those portions with a containment penetration</w:t>
            </w:r>
            <w:r>
              <w:rPr>
                <w:rFonts w:cs="Arial"/>
              </w:rPr>
              <w:t xml:space="preserve">. </w:t>
            </w:r>
            <w:r w:rsidRPr="00817CEB">
              <w:rPr>
                <w:rFonts w:cs="Arial"/>
              </w:rPr>
              <w:t xml:space="preserve">See </w:t>
            </w:r>
            <w:ins w:id="8914" w:author="gorgemj" w:date="2017-11-24T17:09:00Z">
              <w:r w:rsidRPr="00993D67">
                <w:rPr>
                  <w:rFonts w:cs="Arial"/>
                  <w:b/>
                </w:rPr>
                <w:t>AP1000</w:t>
              </w:r>
              <w:r>
                <w:rPr>
                  <w:rFonts w:cs="Arial"/>
                </w:rPr>
                <w:t xml:space="preserve"> plant DCD [2]</w:t>
              </w:r>
            </w:ins>
            <w:del w:id="8915" w:author="gorgemj" w:date="2017-11-24T17:09:00Z">
              <w:r w:rsidRPr="00817CEB" w:rsidDel="00F87C2C">
                <w:rPr>
                  <w:rFonts w:cs="Arial"/>
                </w:rPr>
                <w:delText>DCD</w:delText>
              </w:r>
            </w:del>
            <w:r w:rsidRPr="00817CEB">
              <w:rPr>
                <w:rFonts w:cs="Arial"/>
              </w:rPr>
              <w:t xml:space="preserve"> Section 6.2.3 for description of the containment isolation function and Chapter 9 for a description of the auxiliary systems.</w:t>
            </w:r>
          </w:p>
        </w:tc>
      </w:tr>
      <w:tr w:rsidR="00AD701B" w:rsidRPr="00817CEB" w:rsidDel="0077757F" w:rsidTr="004C121E">
        <w:trPr>
          <w:cantSplit/>
          <w:del w:id="8916" w:author="gorgemj" w:date="2017-11-23T15:49:00Z"/>
          <w:trPrChange w:id="8917" w:author="gorgemj" w:date="2017-11-30T12:36:00Z">
            <w:trPr>
              <w:gridBefore w:val="6"/>
              <w:gridAfter w:val="0"/>
              <w:cantSplit/>
            </w:trPr>
          </w:trPrChange>
        </w:trPr>
        <w:tc>
          <w:tcPr>
            <w:tcW w:w="947" w:type="dxa"/>
            <w:tcPrChange w:id="8918" w:author="gorgemj" w:date="2017-11-30T12:36:00Z">
              <w:tcPr>
                <w:tcW w:w="945" w:type="dxa"/>
                <w:gridSpan w:val="6"/>
              </w:tcPr>
            </w:tcPrChange>
          </w:tcPr>
          <w:p w:rsidR="00AD701B" w:rsidDel="0077757F" w:rsidRDefault="00AD701B" w:rsidP="00542606">
            <w:pPr>
              <w:autoSpaceDE w:val="0"/>
              <w:autoSpaceDN w:val="0"/>
              <w:adjustRightInd w:val="0"/>
              <w:spacing w:before="60" w:after="60" w:line="280" w:lineRule="atLeast"/>
              <w:jc w:val="center"/>
              <w:rPr>
                <w:del w:id="8919" w:author="gorgemj" w:date="2017-11-23T15:49:00Z"/>
                <w:rFonts w:cs="Arial"/>
                <w:b/>
              </w:rPr>
            </w:pPr>
          </w:p>
        </w:tc>
        <w:tc>
          <w:tcPr>
            <w:tcW w:w="693" w:type="dxa"/>
            <w:tcPrChange w:id="8920" w:author="gorgemj" w:date="2017-11-30T12:36:00Z">
              <w:tcPr>
                <w:tcW w:w="747" w:type="dxa"/>
                <w:gridSpan w:val="3"/>
              </w:tcPr>
            </w:tcPrChange>
          </w:tcPr>
          <w:p w:rsidR="00AD701B" w:rsidDel="0077757F" w:rsidRDefault="00AD701B" w:rsidP="00542606">
            <w:pPr>
              <w:autoSpaceDE w:val="0"/>
              <w:autoSpaceDN w:val="0"/>
              <w:adjustRightInd w:val="0"/>
              <w:spacing w:before="60" w:after="60" w:line="280" w:lineRule="atLeast"/>
              <w:jc w:val="center"/>
              <w:rPr>
                <w:del w:id="8921" w:author="gorgemj" w:date="2017-11-23T15:49:00Z"/>
                <w:rFonts w:cs="Arial"/>
                <w:b/>
                <w:bCs/>
              </w:rPr>
            </w:pPr>
          </w:p>
        </w:tc>
        <w:tc>
          <w:tcPr>
            <w:tcW w:w="5038" w:type="dxa"/>
            <w:gridSpan w:val="2"/>
            <w:tcPrChange w:id="8922" w:author="gorgemj" w:date="2017-11-30T12:36:00Z">
              <w:tcPr>
                <w:tcW w:w="6768" w:type="dxa"/>
                <w:gridSpan w:val="7"/>
              </w:tcPr>
            </w:tcPrChange>
          </w:tcPr>
          <w:p w:rsidR="00AD701B" w:rsidDel="0077757F" w:rsidRDefault="00AD701B" w:rsidP="00542606">
            <w:pPr>
              <w:autoSpaceDE w:val="0"/>
              <w:autoSpaceDN w:val="0"/>
              <w:adjustRightInd w:val="0"/>
              <w:spacing w:before="60" w:after="60" w:line="280" w:lineRule="atLeast"/>
              <w:rPr>
                <w:del w:id="8923" w:author="gorgemj" w:date="2017-11-23T15:49:00Z"/>
                <w:rFonts w:cs="Arial"/>
                <w:b/>
                <w:color w:val="000000"/>
                <w:sz w:val="24"/>
                <w:szCs w:val="24"/>
              </w:rPr>
            </w:pPr>
            <w:del w:id="8924" w:author="gorgemj" w:date="2017-11-23T15:49:00Z">
              <w:r w:rsidRPr="00817CEB" w:rsidDel="0077757F">
                <w:rPr>
                  <w:rFonts w:eastAsia="Calibri" w:cs="Arial"/>
                  <w:b/>
                  <w:bCs/>
                </w:rPr>
                <w:delText>Requirement 70: Heat transport systems</w:delText>
              </w:r>
            </w:del>
          </w:p>
        </w:tc>
        <w:tc>
          <w:tcPr>
            <w:tcW w:w="6912" w:type="dxa"/>
            <w:gridSpan w:val="3"/>
            <w:tcPrChange w:id="8925" w:author="gorgemj" w:date="2017-11-30T12:36:00Z">
              <w:tcPr>
                <w:tcW w:w="5130" w:type="dxa"/>
                <w:gridSpan w:val="8"/>
              </w:tcPr>
            </w:tcPrChange>
          </w:tcPr>
          <w:p w:rsidR="00AD701B" w:rsidDel="0077757F" w:rsidRDefault="00AD701B" w:rsidP="00542606">
            <w:pPr>
              <w:spacing w:before="60" w:after="60" w:line="280" w:lineRule="atLeast"/>
              <w:rPr>
                <w:del w:id="8926" w:author="gorgemj" w:date="2017-11-23T15:49:00Z"/>
                <w:rFonts w:cs="Arial"/>
                <w:b/>
              </w:rPr>
            </w:pPr>
          </w:p>
        </w:tc>
      </w:tr>
      <w:tr w:rsidR="00AD701B" w:rsidRPr="00817CEB" w:rsidTr="004C121E">
        <w:trPr>
          <w:cantSplit/>
          <w:trPrChange w:id="8927" w:author="gorgemj" w:date="2017-11-30T12:36:00Z">
            <w:trPr>
              <w:gridBefore w:val="6"/>
              <w:gridAfter w:val="0"/>
              <w:cantSplit/>
            </w:trPr>
          </w:trPrChange>
        </w:trPr>
        <w:tc>
          <w:tcPr>
            <w:tcW w:w="947" w:type="dxa"/>
            <w:tcPrChange w:id="8928" w:author="gorgemj" w:date="2017-11-30T12:36:00Z">
              <w:tcPr>
                <w:tcW w:w="945" w:type="dxa"/>
                <w:gridSpan w:val="6"/>
              </w:tcPr>
            </w:tcPrChange>
          </w:tcPr>
          <w:p w:rsidR="00AD701B" w:rsidRDefault="00AD701B" w:rsidP="00542606">
            <w:pPr>
              <w:autoSpaceDE w:val="0"/>
              <w:autoSpaceDN w:val="0"/>
              <w:adjustRightInd w:val="0"/>
              <w:spacing w:before="60" w:after="60" w:line="280" w:lineRule="atLeast"/>
              <w:jc w:val="center"/>
              <w:rPr>
                <w:rFonts w:cs="Arial"/>
                <w:b/>
              </w:rPr>
            </w:pPr>
          </w:p>
        </w:tc>
        <w:tc>
          <w:tcPr>
            <w:tcW w:w="693" w:type="dxa"/>
            <w:tcPrChange w:id="8929" w:author="gorgemj" w:date="2017-11-30T12:36:00Z">
              <w:tcPr>
                <w:tcW w:w="747" w:type="dxa"/>
                <w:gridSpan w:val="3"/>
              </w:tcPr>
            </w:tcPrChange>
          </w:tcPr>
          <w:p w:rsidR="00AD701B" w:rsidRDefault="00AD701B" w:rsidP="00542606">
            <w:pPr>
              <w:autoSpaceDE w:val="0"/>
              <w:autoSpaceDN w:val="0"/>
              <w:adjustRightInd w:val="0"/>
              <w:spacing w:before="60" w:after="60" w:line="280" w:lineRule="atLeast"/>
              <w:jc w:val="center"/>
              <w:rPr>
                <w:rFonts w:cs="Arial"/>
                <w:b/>
                <w:bCs/>
              </w:rPr>
            </w:pPr>
          </w:p>
        </w:tc>
        <w:tc>
          <w:tcPr>
            <w:tcW w:w="5038" w:type="dxa"/>
            <w:gridSpan w:val="2"/>
            <w:tcPrChange w:id="8930" w:author="gorgemj" w:date="2017-11-30T12:36:00Z">
              <w:tcPr>
                <w:tcW w:w="6768" w:type="dxa"/>
                <w:gridSpan w:val="7"/>
              </w:tcPr>
            </w:tcPrChange>
          </w:tcPr>
          <w:p w:rsidR="00AD701B" w:rsidRDefault="00AD701B" w:rsidP="00542606">
            <w:pPr>
              <w:autoSpaceDE w:val="0"/>
              <w:autoSpaceDN w:val="0"/>
              <w:adjustRightInd w:val="0"/>
              <w:spacing w:before="60" w:after="60" w:line="280" w:lineRule="atLeast"/>
              <w:rPr>
                <w:ins w:id="8931" w:author="gorgemj" w:date="2017-11-23T15:49:00Z"/>
                <w:rFonts w:eastAsia="Calibri" w:cs="Arial"/>
                <w:b/>
                <w:bCs/>
              </w:rPr>
            </w:pPr>
            <w:ins w:id="8932" w:author="gorgemj" w:date="2017-11-23T15:49:00Z">
              <w:r w:rsidRPr="00817CEB">
                <w:rPr>
                  <w:rFonts w:eastAsia="Calibri" w:cs="Arial"/>
                  <w:b/>
                  <w:bCs/>
                </w:rPr>
                <w:t xml:space="preserve">Requirement 70: Heat transport systems </w:t>
              </w:r>
            </w:ins>
          </w:p>
          <w:p w:rsidR="00AD701B" w:rsidRPr="00817CEB" w:rsidRDefault="00AD701B" w:rsidP="00542606">
            <w:pPr>
              <w:autoSpaceDE w:val="0"/>
              <w:autoSpaceDN w:val="0"/>
              <w:adjustRightInd w:val="0"/>
              <w:spacing w:before="60" w:after="60" w:line="280" w:lineRule="atLeast"/>
              <w:rPr>
                <w:rFonts w:eastAsia="Calibri" w:cs="Arial"/>
                <w:b/>
                <w:bCs/>
              </w:rPr>
            </w:pPr>
            <w:r w:rsidRPr="00817CEB">
              <w:rPr>
                <w:rFonts w:eastAsia="Calibri" w:cs="Arial"/>
                <w:b/>
                <w:bCs/>
              </w:rPr>
              <w:t>Auxiliary systems shall be provided as appropriate to remove heat from systems and components at the nuclear power plant that are required to function in operational states and in accident conditions.</w:t>
            </w:r>
          </w:p>
        </w:tc>
        <w:tc>
          <w:tcPr>
            <w:tcW w:w="6912" w:type="dxa"/>
            <w:gridSpan w:val="3"/>
            <w:tcPrChange w:id="8933" w:author="gorgemj" w:date="2017-11-30T12:36:00Z">
              <w:tcPr>
                <w:tcW w:w="5130" w:type="dxa"/>
                <w:gridSpan w:val="8"/>
              </w:tcPr>
            </w:tcPrChange>
          </w:tcPr>
          <w:p w:rsidR="00AD701B" w:rsidRDefault="00AD701B" w:rsidP="00542606">
            <w:pPr>
              <w:spacing w:before="60" w:after="60" w:line="280" w:lineRule="atLeast"/>
              <w:rPr>
                <w:rFonts w:cs="Arial"/>
              </w:rPr>
            </w:pPr>
            <w:r w:rsidRPr="00817CEB">
              <w:rPr>
                <w:rFonts w:cs="Arial"/>
              </w:rPr>
              <w:t xml:space="preserve">The </w:t>
            </w:r>
            <w:r w:rsidRPr="00817CEB">
              <w:rPr>
                <w:rFonts w:cs="Arial"/>
                <w:b/>
              </w:rPr>
              <w:t>AP1000</w:t>
            </w:r>
            <w:r w:rsidRPr="00817CEB">
              <w:rPr>
                <w:rFonts w:cs="Arial"/>
              </w:rPr>
              <w:t xml:space="preserve"> </w:t>
            </w:r>
            <w:r>
              <w:rPr>
                <w:rFonts w:cs="Arial"/>
              </w:rPr>
              <w:t>plant</w:t>
            </w:r>
            <w:r w:rsidRPr="00817CEB">
              <w:rPr>
                <w:rFonts w:cs="Arial"/>
              </w:rPr>
              <w:t xml:space="preserve"> auxiliary systems that provide decay heat removal during normal operations include the normal residual h</w:t>
            </w:r>
            <w:r>
              <w:rPr>
                <w:rFonts w:cs="Arial"/>
              </w:rPr>
              <w:t>eat removal system (</w:t>
            </w:r>
            <w:ins w:id="8934" w:author="gorgemj" w:date="2017-11-24T17:09:00Z">
              <w:r w:rsidRPr="00993D67">
                <w:rPr>
                  <w:rFonts w:cs="Arial"/>
                  <w:b/>
                </w:rPr>
                <w:t>AP1000</w:t>
              </w:r>
              <w:r>
                <w:rPr>
                  <w:rFonts w:cs="Arial"/>
                </w:rPr>
                <w:t xml:space="preserve"> plant DCD [2]</w:t>
              </w:r>
            </w:ins>
            <w:del w:id="8935" w:author="gorgemj" w:date="2017-11-24T17:09:00Z">
              <w:r w:rsidDel="00F87C2C">
                <w:rPr>
                  <w:rFonts w:cs="Arial"/>
                </w:rPr>
                <w:delText>DCD</w:delText>
              </w:r>
            </w:del>
            <w:r>
              <w:rPr>
                <w:rFonts w:cs="Arial"/>
              </w:rPr>
              <w:t xml:space="preserve"> Section </w:t>
            </w:r>
            <w:r w:rsidRPr="00817CEB">
              <w:rPr>
                <w:rFonts w:cs="Arial"/>
              </w:rPr>
              <w:t>5.4.7), the spent fuel pool cooling system (</w:t>
            </w:r>
            <w:ins w:id="8936" w:author="gorgemj" w:date="2017-11-24T17:09:00Z">
              <w:r w:rsidRPr="00993D67">
                <w:rPr>
                  <w:rFonts w:cs="Arial"/>
                  <w:b/>
                </w:rPr>
                <w:t>AP1000</w:t>
              </w:r>
              <w:r>
                <w:rPr>
                  <w:rFonts w:cs="Arial"/>
                </w:rPr>
                <w:t xml:space="preserve"> plant DCD [2]</w:t>
              </w:r>
            </w:ins>
            <w:del w:id="8937" w:author="gorgemj" w:date="2017-11-24T17:09:00Z">
              <w:r w:rsidRPr="00817CEB" w:rsidDel="00F87C2C">
                <w:rPr>
                  <w:rFonts w:cs="Arial"/>
                </w:rPr>
                <w:delText>DCD</w:delText>
              </w:r>
            </w:del>
            <w:r>
              <w:rPr>
                <w:rFonts w:cs="Arial"/>
              </w:rPr>
              <w:t> </w:t>
            </w:r>
            <w:r w:rsidRPr="00817CEB">
              <w:rPr>
                <w:rFonts w:cs="Arial"/>
              </w:rPr>
              <w:t>Section 9.1.3), the component cooling water system (</w:t>
            </w:r>
            <w:ins w:id="8938" w:author="gorgemj" w:date="2017-11-24T17:10:00Z">
              <w:r w:rsidRPr="00993D67">
                <w:rPr>
                  <w:rFonts w:cs="Arial"/>
                  <w:b/>
                </w:rPr>
                <w:t>AP1000</w:t>
              </w:r>
              <w:r>
                <w:rPr>
                  <w:rFonts w:cs="Arial"/>
                </w:rPr>
                <w:t xml:space="preserve"> plant DCD [2]</w:t>
              </w:r>
            </w:ins>
            <w:del w:id="8939" w:author="gorgemj" w:date="2017-11-24T17:10:00Z">
              <w:r w:rsidRPr="00817CEB" w:rsidDel="00F87C2C">
                <w:rPr>
                  <w:rFonts w:cs="Arial"/>
                </w:rPr>
                <w:delText>DCD</w:delText>
              </w:r>
            </w:del>
            <w:r w:rsidRPr="00817CEB">
              <w:rPr>
                <w:rFonts w:cs="Arial"/>
              </w:rPr>
              <w:t xml:space="preserve"> Section 9.2.2), and the service water system (</w:t>
            </w:r>
            <w:ins w:id="8940" w:author="gorgemj" w:date="2017-11-24T17:10:00Z">
              <w:r w:rsidRPr="00993D67">
                <w:rPr>
                  <w:rFonts w:cs="Arial"/>
                  <w:b/>
                </w:rPr>
                <w:t>AP1000</w:t>
              </w:r>
              <w:r>
                <w:rPr>
                  <w:rFonts w:cs="Arial"/>
                </w:rPr>
                <w:t xml:space="preserve"> plant DCD [2]</w:t>
              </w:r>
            </w:ins>
            <w:del w:id="8941" w:author="gorgemj" w:date="2017-11-24T17:10:00Z">
              <w:r w:rsidRPr="00817CEB" w:rsidDel="00F87C2C">
                <w:rPr>
                  <w:rFonts w:cs="Arial"/>
                </w:rPr>
                <w:delText>DCD</w:delText>
              </w:r>
            </w:del>
            <w:r w:rsidRPr="00817CEB">
              <w:rPr>
                <w:rFonts w:cs="Arial"/>
              </w:rPr>
              <w:t xml:space="preserve"> Section 9.2.1)</w:t>
            </w:r>
            <w:r>
              <w:rPr>
                <w:rFonts w:cs="Arial"/>
              </w:rPr>
              <w:t xml:space="preserve">. </w:t>
            </w:r>
          </w:p>
          <w:p w:rsidR="00AD701B" w:rsidRDefault="00AD701B" w:rsidP="00542606">
            <w:pPr>
              <w:spacing w:before="60" w:after="60" w:line="280" w:lineRule="atLeast"/>
              <w:rPr>
                <w:rFonts w:cs="Arial"/>
                <w:color w:val="000000"/>
                <w:sz w:val="24"/>
                <w:szCs w:val="24"/>
              </w:rPr>
            </w:pPr>
            <w:proofErr w:type="spellStart"/>
            <w:r w:rsidRPr="00817CEB">
              <w:rPr>
                <w:rFonts w:cs="Arial"/>
              </w:rPr>
              <w:t>Post accident</w:t>
            </w:r>
            <w:proofErr w:type="spellEnd"/>
            <w:r w:rsidRPr="00817CEB">
              <w:rPr>
                <w:rFonts w:cs="Arial"/>
              </w:rPr>
              <w:t xml:space="preserve"> heat removal is provided by the passive safety systems (</w:t>
            </w:r>
            <w:ins w:id="8942" w:author="gorgemj" w:date="2017-11-24T17:10:00Z">
              <w:r w:rsidRPr="00993D67">
                <w:rPr>
                  <w:rFonts w:cs="Arial"/>
                  <w:b/>
                </w:rPr>
                <w:t>AP1000</w:t>
              </w:r>
              <w:r>
                <w:rPr>
                  <w:rFonts w:cs="Arial"/>
                </w:rPr>
                <w:t xml:space="preserve"> plant DCD [2]</w:t>
              </w:r>
            </w:ins>
            <w:del w:id="8943" w:author="gorgemj" w:date="2017-11-24T17:10:00Z">
              <w:r w:rsidRPr="00817CEB" w:rsidDel="00F87C2C">
                <w:rPr>
                  <w:rFonts w:cs="Arial"/>
                </w:rPr>
                <w:delText>DCD</w:delText>
              </w:r>
            </w:del>
            <w:r w:rsidRPr="00817CEB">
              <w:rPr>
                <w:rFonts w:cs="Arial"/>
              </w:rPr>
              <w:t xml:space="preserve"> Chapter 6 and Chapter 9, </w:t>
            </w:r>
            <w:r>
              <w:rPr>
                <w:rFonts w:cs="Arial"/>
              </w:rPr>
              <w:t>Section </w:t>
            </w:r>
            <w:r w:rsidRPr="00817CEB">
              <w:rPr>
                <w:rFonts w:cs="Arial"/>
              </w:rPr>
              <w:t>9.1.3.4.3.).</w:t>
            </w:r>
          </w:p>
        </w:tc>
      </w:tr>
      <w:tr w:rsidR="00AD701B" w:rsidRPr="00817CEB" w:rsidTr="004C121E">
        <w:trPr>
          <w:cantSplit/>
          <w:trPrChange w:id="8944" w:author="gorgemj" w:date="2017-11-30T12:36:00Z">
            <w:trPr>
              <w:gridBefore w:val="6"/>
              <w:gridAfter w:val="0"/>
              <w:cantSplit/>
            </w:trPr>
          </w:trPrChange>
        </w:trPr>
        <w:tc>
          <w:tcPr>
            <w:tcW w:w="947" w:type="dxa"/>
            <w:tcPrChange w:id="8945" w:author="gorgemj" w:date="2017-11-30T12:36:00Z">
              <w:tcPr>
                <w:tcW w:w="945" w:type="dxa"/>
                <w:gridSpan w:val="6"/>
              </w:tcPr>
            </w:tcPrChange>
          </w:tcPr>
          <w:p w:rsidR="00AD701B" w:rsidRPr="0077757F" w:rsidRDefault="00AD701B" w:rsidP="00542606">
            <w:pPr>
              <w:autoSpaceDE w:val="0"/>
              <w:autoSpaceDN w:val="0"/>
              <w:adjustRightInd w:val="0"/>
              <w:spacing w:before="60" w:after="60" w:line="280" w:lineRule="atLeast"/>
              <w:jc w:val="center"/>
              <w:rPr>
                <w:rFonts w:cs="Arial"/>
                <w:rPrChange w:id="8946" w:author="gorgemj" w:date="2017-11-23T15:50:00Z">
                  <w:rPr>
                    <w:rFonts w:cs="Arial"/>
                    <w:b/>
                  </w:rPr>
                </w:rPrChange>
              </w:rPr>
            </w:pPr>
            <w:r w:rsidRPr="0077757F">
              <w:rPr>
                <w:rFonts w:cs="Arial"/>
                <w:rPrChange w:id="8947" w:author="gorgemj" w:date="2017-11-23T15:50:00Z">
                  <w:rPr>
                    <w:rFonts w:cs="Arial"/>
                    <w:b/>
                  </w:rPr>
                </w:rPrChange>
              </w:rPr>
              <w:t>6.46</w:t>
            </w:r>
          </w:p>
        </w:tc>
        <w:tc>
          <w:tcPr>
            <w:tcW w:w="693" w:type="dxa"/>
            <w:tcPrChange w:id="8948" w:author="gorgemj" w:date="2017-11-30T12:36:00Z">
              <w:tcPr>
                <w:tcW w:w="747" w:type="dxa"/>
                <w:gridSpan w:val="3"/>
              </w:tcPr>
            </w:tcPrChange>
          </w:tcPr>
          <w:p w:rsidR="00AD701B" w:rsidRPr="0077757F" w:rsidRDefault="00AD701B" w:rsidP="00542606">
            <w:pPr>
              <w:autoSpaceDE w:val="0"/>
              <w:autoSpaceDN w:val="0"/>
              <w:adjustRightInd w:val="0"/>
              <w:spacing w:before="60" w:after="60" w:line="280" w:lineRule="atLeast"/>
              <w:jc w:val="center"/>
              <w:rPr>
                <w:rFonts w:cs="Arial"/>
                <w:bCs/>
                <w:color w:val="000000"/>
                <w:sz w:val="24"/>
                <w:szCs w:val="24"/>
                <w:rPrChange w:id="8949" w:author="gorgemj" w:date="2017-11-23T15:50:00Z">
                  <w:rPr>
                    <w:rFonts w:cs="Arial"/>
                    <w:b/>
                    <w:bCs/>
                    <w:color w:val="000000"/>
                    <w:sz w:val="24"/>
                    <w:szCs w:val="24"/>
                  </w:rPr>
                </w:rPrChange>
              </w:rPr>
            </w:pPr>
            <w:r w:rsidRPr="0077757F">
              <w:rPr>
                <w:rFonts w:cs="Arial"/>
                <w:bCs/>
                <w:rPrChange w:id="8950" w:author="gorgemj" w:date="2017-11-23T15:50:00Z">
                  <w:rPr>
                    <w:rFonts w:cs="Arial"/>
                    <w:b/>
                    <w:bCs/>
                  </w:rPr>
                </w:rPrChange>
              </w:rPr>
              <w:t>1</w:t>
            </w:r>
          </w:p>
        </w:tc>
        <w:tc>
          <w:tcPr>
            <w:tcW w:w="5038" w:type="dxa"/>
            <w:gridSpan w:val="2"/>
            <w:tcPrChange w:id="8951" w:author="gorgemj" w:date="2017-11-30T12:36:00Z">
              <w:tcPr>
                <w:tcW w:w="6768" w:type="dxa"/>
                <w:gridSpan w:val="7"/>
              </w:tcPr>
            </w:tcPrChange>
          </w:tcPr>
          <w:p w:rsidR="00AD701B" w:rsidRPr="00817CEB" w:rsidRDefault="00AD701B" w:rsidP="00542606">
            <w:pPr>
              <w:autoSpaceDE w:val="0"/>
              <w:autoSpaceDN w:val="0"/>
              <w:adjustRightInd w:val="0"/>
              <w:spacing w:before="60" w:after="60" w:line="280" w:lineRule="atLeast"/>
              <w:rPr>
                <w:rFonts w:eastAsia="Calibri" w:cs="Arial"/>
              </w:rPr>
            </w:pPr>
            <w:r w:rsidRPr="00817CEB">
              <w:rPr>
                <w:rFonts w:eastAsia="Calibri" w:cs="Arial"/>
              </w:rPr>
              <w:t>The design of heat transport systems shall be such as to ensure that non-essential parts of the systems can be isolated.</w:t>
            </w:r>
          </w:p>
        </w:tc>
        <w:tc>
          <w:tcPr>
            <w:tcW w:w="6912" w:type="dxa"/>
            <w:gridSpan w:val="3"/>
            <w:tcPrChange w:id="8952" w:author="gorgemj" w:date="2017-11-30T12:36:00Z">
              <w:tcPr>
                <w:tcW w:w="5130" w:type="dxa"/>
                <w:gridSpan w:val="8"/>
              </w:tcPr>
            </w:tcPrChange>
          </w:tcPr>
          <w:p w:rsidR="00AD701B" w:rsidRDefault="00AD701B" w:rsidP="00542606">
            <w:pPr>
              <w:spacing w:before="60" w:after="60" w:line="280" w:lineRule="atLeast"/>
              <w:rPr>
                <w:rFonts w:cs="Arial"/>
                <w:b/>
              </w:rPr>
            </w:pPr>
            <w:r w:rsidRPr="00817CEB">
              <w:rPr>
                <w:rFonts w:cs="Arial"/>
              </w:rPr>
              <w:t xml:space="preserve">The design of the heat transport systems includes the capability to isolate non-essential parts. </w:t>
            </w:r>
          </w:p>
        </w:tc>
      </w:tr>
      <w:tr w:rsidR="00AD701B" w:rsidRPr="00817CEB" w:rsidDel="0077757F" w:rsidTr="004C121E">
        <w:trPr>
          <w:cantSplit/>
          <w:del w:id="8953" w:author="gorgemj" w:date="2017-11-23T15:50:00Z"/>
          <w:trPrChange w:id="8954" w:author="gorgemj" w:date="2017-11-30T12:36:00Z">
            <w:trPr>
              <w:gridBefore w:val="6"/>
              <w:gridAfter w:val="0"/>
              <w:cantSplit/>
            </w:trPr>
          </w:trPrChange>
        </w:trPr>
        <w:tc>
          <w:tcPr>
            <w:tcW w:w="947" w:type="dxa"/>
            <w:tcPrChange w:id="8955" w:author="gorgemj" w:date="2017-11-30T12:36:00Z">
              <w:tcPr>
                <w:tcW w:w="945" w:type="dxa"/>
                <w:gridSpan w:val="6"/>
              </w:tcPr>
            </w:tcPrChange>
          </w:tcPr>
          <w:p w:rsidR="00AD701B" w:rsidDel="0077757F" w:rsidRDefault="00AD701B" w:rsidP="00542606">
            <w:pPr>
              <w:autoSpaceDE w:val="0"/>
              <w:autoSpaceDN w:val="0"/>
              <w:adjustRightInd w:val="0"/>
              <w:spacing w:before="60" w:after="60" w:line="280" w:lineRule="atLeast"/>
              <w:jc w:val="center"/>
              <w:rPr>
                <w:del w:id="8956" w:author="gorgemj" w:date="2017-11-23T15:50:00Z"/>
                <w:rFonts w:cs="Arial"/>
                <w:b/>
              </w:rPr>
            </w:pPr>
          </w:p>
        </w:tc>
        <w:tc>
          <w:tcPr>
            <w:tcW w:w="693" w:type="dxa"/>
            <w:tcPrChange w:id="8957" w:author="gorgemj" w:date="2017-11-30T12:36:00Z">
              <w:tcPr>
                <w:tcW w:w="747" w:type="dxa"/>
                <w:gridSpan w:val="3"/>
              </w:tcPr>
            </w:tcPrChange>
          </w:tcPr>
          <w:p w:rsidR="00AD701B" w:rsidDel="0077757F" w:rsidRDefault="00AD701B" w:rsidP="00542606">
            <w:pPr>
              <w:autoSpaceDE w:val="0"/>
              <w:autoSpaceDN w:val="0"/>
              <w:adjustRightInd w:val="0"/>
              <w:spacing w:before="60" w:after="60" w:line="280" w:lineRule="atLeast"/>
              <w:jc w:val="center"/>
              <w:rPr>
                <w:del w:id="8958" w:author="gorgemj" w:date="2017-11-23T15:50:00Z"/>
                <w:rFonts w:cs="Arial"/>
                <w:b/>
                <w:bCs/>
              </w:rPr>
            </w:pPr>
          </w:p>
        </w:tc>
        <w:tc>
          <w:tcPr>
            <w:tcW w:w="5038" w:type="dxa"/>
            <w:gridSpan w:val="2"/>
            <w:tcPrChange w:id="8959" w:author="gorgemj" w:date="2017-11-30T12:36:00Z">
              <w:tcPr>
                <w:tcW w:w="6768" w:type="dxa"/>
                <w:gridSpan w:val="7"/>
              </w:tcPr>
            </w:tcPrChange>
          </w:tcPr>
          <w:p w:rsidR="00AD701B" w:rsidDel="0077757F" w:rsidRDefault="00AD701B" w:rsidP="00D533E7">
            <w:pPr>
              <w:autoSpaceDE w:val="0"/>
              <w:autoSpaceDN w:val="0"/>
              <w:adjustRightInd w:val="0"/>
              <w:spacing w:before="60" w:after="60" w:line="280" w:lineRule="atLeast"/>
              <w:ind w:left="1602" w:hanging="1602"/>
              <w:rPr>
                <w:del w:id="8960" w:author="gorgemj" w:date="2017-11-23T15:50:00Z"/>
                <w:rFonts w:cs="Arial"/>
                <w:b/>
                <w:color w:val="000000"/>
                <w:sz w:val="24"/>
                <w:szCs w:val="24"/>
              </w:rPr>
            </w:pPr>
            <w:del w:id="8961" w:author="gorgemj" w:date="2017-11-23T15:50:00Z">
              <w:r w:rsidRPr="00817CEB" w:rsidDel="0077757F">
                <w:rPr>
                  <w:rFonts w:eastAsia="Calibri" w:cs="Arial"/>
                  <w:b/>
                  <w:bCs/>
                </w:rPr>
                <w:delText>Requirement 71: Process sampling sys</w:delText>
              </w:r>
              <w:r w:rsidDel="0077757F">
                <w:rPr>
                  <w:rFonts w:eastAsia="Calibri" w:cs="Arial"/>
                  <w:b/>
                  <w:bCs/>
                </w:rPr>
                <w:delText>tems and post-accident sampling </w:delText>
              </w:r>
              <w:r w:rsidRPr="00817CEB" w:rsidDel="0077757F">
                <w:rPr>
                  <w:rFonts w:eastAsia="Calibri" w:cs="Arial"/>
                  <w:b/>
                  <w:bCs/>
                </w:rPr>
                <w:delText>systems</w:delText>
              </w:r>
            </w:del>
          </w:p>
        </w:tc>
        <w:tc>
          <w:tcPr>
            <w:tcW w:w="6912" w:type="dxa"/>
            <w:gridSpan w:val="3"/>
            <w:tcPrChange w:id="8962" w:author="gorgemj" w:date="2017-11-30T12:36:00Z">
              <w:tcPr>
                <w:tcW w:w="5130" w:type="dxa"/>
                <w:gridSpan w:val="8"/>
              </w:tcPr>
            </w:tcPrChange>
          </w:tcPr>
          <w:p w:rsidR="00AD701B" w:rsidDel="0077757F" w:rsidRDefault="00AD701B" w:rsidP="00542606">
            <w:pPr>
              <w:spacing w:before="60" w:after="60" w:line="280" w:lineRule="atLeast"/>
              <w:rPr>
                <w:del w:id="8963" w:author="gorgemj" w:date="2017-11-23T15:50:00Z"/>
                <w:rFonts w:cs="Arial"/>
                <w:b/>
              </w:rPr>
            </w:pPr>
          </w:p>
        </w:tc>
      </w:tr>
      <w:tr w:rsidR="00AD701B" w:rsidRPr="00817CEB" w:rsidTr="004C121E">
        <w:trPr>
          <w:cantSplit/>
          <w:trPrChange w:id="8964" w:author="gorgemj" w:date="2017-11-30T12:36:00Z">
            <w:trPr>
              <w:gridBefore w:val="6"/>
              <w:gridAfter w:val="0"/>
              <w:cantSplit/>
            </w:trPr>
          </w:trPrChange>
        </w:trPr>
        <w:tc>
          <w:tcPr>
            <w:tcW w:w="947" w:type="dxa"/>
            <w:tcPrChange w:id="8965" w:author="gorgemj" w:date="2017-11-30T12:36:00Z">
              <w:tcPr>
                <w:tcW w:w="945" w:type="dxa"/>
                <w:gridSpan w:val="6"/>
              </w:tcPr>
            </w:tcPrChange>
          </w:tcPr>
          <w:p w:rsidR="00AD701B" w:rsidRDefault="00AD701B" w:rsidP="00542606">
            <w:pPr>
              <w:autoSpaceDE w:val="0"/>
              <w:autoSpaceDN w:val="0"/>
              <w:adjustRightInd w:val="0"/>
              <w:spacing w:before="60" w:after="60" w:line="280" w:lineRule="atLeast"/>
              <w:jc w:val="center"/>
              <w:rPr>
                <w:rFonts w:cs="Arial"/>
                <w:b/>
              </w:rPr>
            </w:pPr>
          </w:p>
        </w:tc>
        <w:tc>
          <w:tcPr>
            <w:tcW w:w="693" w:type="dxa"/>
            <w:tcPrChange w:id="8966" w:author="gorgemj" w:date="2017-11-30T12:36:00Z">
              <w:tcPr>
                <w:tcW w:w="747" w:type="dxa"/>
                <w:gridSpan w:val="3"/>
              </w:tcPr>
            </w:tcPrChange>
          </w:tcPr>
          <w:p w:rsidR="00AD701B" w:rsidRDefault="00AD701B" w:rsidP="00542606">
            <w:pPr>
              <w:autoSpaceDE w:val="0"/>
              <w:autoSpaceDN w:val="0"/>
              <w:adjustRightInd w:val="0"/>
              <w:spacing w:before="60" w:after="60" w:line="280" w:lineRule="atLeast"/>
              <w:jc w:val="center"/>
              <w:rPr>
                <w:rFonts w:cs="Arial"/>
                <w:b/>
                <w:bCs/>
              </w:rPr>
            </w:pPr>
          </w:p>
        </w:tc>
        <w:tc>
          <w:tcPr>
            <w:tcW w:w="5038" w:type="dxa"/>
            <w:gridSpan w:val="2"/>
            <w:tcPrChange w:id="8967" w:author="gorgemj" w:date="2017-11-30T12:36:00Z">
              <w:tcPr>
                <w:tcW w:w="6768" w:type="dxa"/>
                <w:gridSpan w:val="7"/>
              </w:tcPr>
            </w:tcPrChange>
          </w:tcPr>
          <w:p w:rsidR="00AD701B" w:rsidRDefault="00AD701B" w:rsidP="00D533E7">
            <w:pPr>
              <w:autoSpaceDE w:val="0"/>
              <w:autoSpaceDN w:val="0"/>
              <w:adjustRightInd w:val="0"/>
              <w:spacing w:before="60" w:after="60" w:line="280" w:lineRule="atLeast"/>
              <w:rPr>
                <w:ins w:id="8968" w:author="gorgemj" w:date="2017-11-23T15:50:00Z"/>
                <w:rFonts w:eastAsia="Calibri" w:cs="Arial"/>
                <w:b/>
                <w:bCs/>
              </w:rPr>
            </w:pPr>
            <w:ins w:id="8969" w:author="gorgemj" w:date="2017-11-23T15:50:00Z">
              <w:r w:rsidRPr="00817CEB">
                <w:rPr>
                  <w:rFonts w:eastAsia="Calibri" w:cs="Arial"/>
                  <w:b/>
                  <w:bCs/>
                </w:rPr>
                <w:t>Requirement 71: Process sampling sys</w:t>
              </w:r>
              <w:r>
                <w:rPr>
                  <w:rFonts w:eastAsia="Calibri" w:cs="Arial"/>
                  <w:b/>
                  <w:bCs/>
                </w:rPr>
                <w:t>tems and post-accident sampling </w:t>
              </w:r>
              <w:r w:rsidRPr="00817CEB">
                <w:rPr>
                  <w:rFonts w:eastAsia="Calibri" w:cs="Arial"/>
                  <w:b/>
                  <w:bCs/>
                </w:rPr>
                <w:t xml:space="preserve">systems </w:t>
              </w:r>
            </w:ins>
          </w:p>
          <w:p w:rsidR="00AD701B" w:rsidRPr="00817CEB" w:rsidRDefault="00AD701B" w:rsidP="00D533E7">
            <w:pPr>
              <w:autoSpaceDE w:val="0"/>
              <w:autoSpaceDN w:val="0"/>
              <w:adjustRightInd w:val="0"/>
              <w:spacing w:before="60" w:after="60" w:line="280" w:lineRule="atLeast"/>
              <w:rPr>
                <w:rFonts w:eastAsia="Calibri" w:cs="Arial"/>
                <w:b/>
                <w:bCs/>
              </w:rPr>
            </w:pPr>
            <w:r w:rsidRPr="00817CEB">
              <w:rPr>
                <w:rFonts w:eastAsia="Calibri" w:cs="Arial"/>
                <w:b/>
                <w:bCs/>
              </w:rPr>
              <w:t>Process sampling systems and post-accident sampling systems shall be provided for determining in a timely manner, the concentration of specified radionuclides in fluid process systems, and in gas and liquid samples taken from systems or from the environment, in all operational states and in accident conditions at the nuclear power plant.</w:t>
            </w:r>
          </w:p>
        </w:tc>
        <w:tc>
          <w:tcPr>
            <w:tcW w:w="6912" w:type="dxa"/>
            <w:gridSpan w:val="3"/>
            <w:tcPrChange w:id="8970" w:author="gorgemj" w:date="2017-11-30T12:36:00Z">
              <w:tcPr>
                <w:tcW w:w="5130" w:type="dxa"/>
                <w:gridSpan w:val="8"/>
              </w:tcPr>
            </w:tcPrChange>
          </w:tcPr>
          <w:p w:rsidR="00AD701B" w:rsidRDefault="00AD701B" w:rsidP="00D533E7">
            <w:pPr>
              <w:spacing w:before="60" w:after="60" w:line="280" w:lineRule="atLeast"/>
              <w:rPr>
                <w:rFonts w:cs="Arial"/>
              </w:rPr>
            </w:pPr>
            <w:r w:rsidRPr="00817CEB">
              <w:rPr>
                <w:rFonts w:cs="Arial"/>
              </w:rPr>
              <w:t xml:space="preserve">The </w:t>
            </w:r>
            <w:r w:rsidRPr="00817CEB">
              <w:rPr>
                <w:rFonts w:cs="Arial"/>
                <w:b/>
              </w:rPr>
              <w:t>AP1000</w:t>
            </w:r>
            <w:r w:rsidRPr="00817CEB">
              <w:rPr>
                <w:rFonts w:cs="Arial"/>
              </w:rPr>
              <w:t xml:space="preserve"> </w:t>
            </w:r>
            <w:r>
              <w:rPr>
                <w:rFonts w:cs="Arial"/>
              </w:rPr>
              <w:t>plant</w:t>
            </w:r>
            <w:r w:rsidRPr="00817CEB">
              <w:rPr>
                <w:rFonts w:cs="Arial"/>
              </w:rPr>
              <w:t xml:space="preserve"> primary sampling system and secondary sampling system provide this capability and are described in </w:t>
            </w:r>
            <w:ins w:id="8971" w:author="gorgemj" w:date="2017-11-24T17:10:00Z">
              <w:r>
                <w:rPr>
                  <w:rFonts w:cs="Arial"/>
                </w:rPr>
                <w:t xml:space="preserve">the </w:t>
              </w:r>
              <w:r w:rsidRPr="00993D67">
                <w:rPr>
                  <w:rFonts w:cs="Arial"/>
                  <w:b/>
                </w:rPr>
                <w:t>AP1000</w:t>
              </w:r>
              <w:r>
                <w:rPr>
                  <w:rFonts w:cs="Arial"/>
                </w:rPr>
                <w:t xml:space="preserve"> plant DCD [2]</w:t>
              </w:r>
            </w:ins>
            <w:del w:id="8972" w:author="gorgemj" w:date="2017-11-24T17:10:00Z">
              <w:r w:rsidRPr="00817CEB" w:rsidDel="00F87C2C">
                <w:rPr>
                  <w:rFonts w:cs="Arial"/>
                </w:rPr>
                <w:delText>DCD</w:delText>
              </w:r>
            </w:del>
            <w:r w:rsidRPr="00817CEB">
              <w:rPr>
                <w:rFonts w:cs="Arial"/>
              </w:rPr>
              <w:t xml:space="preserve"> Sections 9.3.3 and 9.3.4</w:t>
            </w:r>
            <w:r>
              <w:rPr>
                <w:rFonts w:cs="Arial"/>
              </w:rPr>
              <w:t>.</w:t>
            </w:r>
          </w:p>
          <w:p w:rsidR="00AD701B" w:rsidRPr="00265F31" w:rsidRDefault="00AD701B" w:rsidP="00D533E7">
            <w:pPr>
              <w:pStyle w:val="Default"/>
              <w:widowControl w:val="0"/>
              <w:spacing w:before="60" w:after="60" w:line="280" w:lineRule="atLeast"/>
              <w:rPr>
                <w:rFonts w:ascii="Arial" w:eastAsia="Calibri" w:hAnsi="Arial" w:cs="Arial"/>
                <w:color w:val="auto"/>
                <w:sz w:val="20"/>
                <w:szCs w:val="20"/>
              </w:rPr>
            </w:pPr>
            <w:r w:rsidRPr="00E565BC">
              <w:rPr>
                <w:rFonts w:ascii="Arial" w:eastAsia="Calibri" w:hAnsi="Arial" w:cs="Arial"/>
                <w:color w:val="auto"/>
                <w:sz w:val="20"/>
                <w:szCs w:val="20"/>
              </w:rPr>
              <w:t xml:space="preserve">In particular, the </w:t>
            </w:r>
            <w:r w:rsidRPr="00E565BC">
              <w:rPr>
                <w:rFonts w:ascii="Arial" w:eastAsia="Calibri" w:hAnsi="Arial" w:cs="Arial"/>
                <w:b/>
                <w:color w:val="auto"/>
                <w:sz w:val="20"/>
                <w:szCs w:val="20"/>
              </w:rPr>
              <w:t>AP1000</w:t>
            </w:r>
            <w:r w:rsidRPr="00E565BC">
              <w:rPr>
                <w:rFonts w:ascii="Arial" w:eastAsia="Calibri" w:hAnsi="Arial" w:cs="Arial"/>
                <w:color w:val="auto"/>
                <w:sz w:val="20"/>
                <w:szCs w:val="20"/>
              </w:rPr>
              <w:t xml:space="preserve"> primary sampling system </w:t>
            </w:r>
            <w:del w:id="8973" w:author="gorgemj" w:date="2017-11-26T20:27:00Z">
              <w:r w:rsidRPr="00E565BC" w:rsidDel="00840B76">
                <w:rPr>
                  <w:rFonts w:ascii="Arial" w:eastAsia="Calibri" w:hAnsi="Arial" w:cs="Arial"/>
                  <w:color w:val="auto"/>
                  <w:sz w:val="20"/>
                  <w:szCs w:val="20"/>
                </w:rPr>
                <w:delText xml:space="preserve">(PSS) </w:delText>
              </w:r>
            </w:del>
            <w:r w:rsidRPr="00E565BC">
              <w:rPr>
                <w:rFonts w:ascii="Arial" w:eastAsia="Calibri" w:hAnsi="Arial" w:cs="Arial"/>
                <w:color w:val="auto"/>
                <w:sz w:val="20"/>
                <w:szCs w:val="20"/>
              </w:rPr>
              <w:t xml:space="preserve">performs the following functions: </w:t>
            </w:r>
          </w:p>
          <w:p w:rsidR="00AD701B" w:rsidRPr="00E565BC" w:rsidRDefault="00AD701B" w:rsidP="001D39A8">
            <w:pPr>
              <w:pStyle w:val="Default"/>
              <w:widowControl w:val="0"/>
              <w:numPr>
                <w:ilvl w:val="0"/>
                <w:numId w:val="25"/>
              </w:numPr>
              <w:tabs>
                <w:tab w:val="left" w:pos="432"/>
              </w:tabs>
              <w:spacing w:before="60" w:after="60" w:line="280" w:lineRule="atLeast"/>
              <w:ind w:left="432" w:hanging="270"/>
              <w:rPr>
                <w:rFonts w:ascii="Arial" w:eastAsia="Calibri" w:hAnsi="Arial" w:cs="Arial"/>
                <w:color w:val="auto"/>
                <w:sz w:val="20"/>
                <w:szCs w:val="20"/>
              </w:rPr>
            </w:pPr>
            <w:r w:rsidRPr="00E565BC">
              <w:rPr>
                <w:rFonts w:ascii="Arial" w:eastAsia="Calibri" w:hAnsi="Arial" w:cs="Arial"/>
                <w:color w:val="auto"/>
                <w:sz w:val="20"/>
                <w:szCs w:val="20"/>
              </w:rPr>
              <w:t xml:space="preserve">Collects in normal operation mode both liquid and gaseous samples </w:t>
            </w:r>
          </w:p>
          <w:p w:rsidR="00AD701B" w:rsidRDefault="00AD701B" w:rsidP="001D39A8">
            <w:pPr>
              <w:pStyle w:val="Default"/>
              <w:widowControl w:val="0"/>
              <w:numPr>
                <w:ilvl w:val="0"/>
                <w:numId w:val="25"/>
              </w:numPr>
              <w:tabs>
                <w:tab w:val="left" w:pos="432"/>
              </w:tabs>
              <w:spacing w:before="60" w:after="60" w:line="280" w:lineRule="atLeast"/>
              <w:ind w:left="432" w:hanging="270"/>
              <w:rPr>
                <w:rFonts w:ascii="Arial" w:eastAsia="Calibri" w:hAnsi="Arial" w:cs="Arial"/>
                <w:color w:val="auto"/>
                <w:sz w:val="20"/>
                <w:szCs w:val="20"/>
              </w:rPr>
            </w:pPr>
            <w:r w:rsidRPr="00E565BC">
              <w:rPr>
                <w:rFonts w:ascii="Arial" w:eastAsia="Calibri" w:hAnsi="Arial" w:cs="Arial"/>
                <w:color w:val="auto"/>
                <w:sz w:val="20"/>
                <w:szCs w:val="20"/>
              </w:rPr>
              <w:t xml:space="preserve">Provides for local grab samples during normal operation mode </w:t>
            </w:r>
          </w:p>
          <w:p w:rsidR="00AD701B" w:rsidRDefault="00AD701B" w:rsidP="00D533E7">
            <w:pPr>
              <w:pStyle w:val="Default"/>
              <w:widowControl w:val="0"/>
              <w:spacing w:before="60" w:after="60" w:line="280" w:lineRule="atLeast"/>
              <w:rPr>
                <w:rFonts w:ascii="Arial" w:eastAsia="Calibri" w:hAnsi="Arial" w:cs="Arial"/>
                <w:color w:val="auto"/>
                <w:sz w:val="20"/>
                <w:szCs w:val="20"/>
              </w:rPr>
            </w:pPr>
            <w:r>
              <w:rPr>
                <w:rFonts w:ascii="Arial" w:eastAsia="Calibri" w:hAnsi="Arial" w:cs="Arial"/>
                <w:color w:val="auto"/>
                <w:sz w:val="20"/>
                <w:szCs w:val="20"/>
              </w:rPr>
              <w:t>The PSS</w:t>
            </w:r>
            <w:r w:rsidRPr="00E565BC">
              <w:rPr>
                <w:rFonts w:ascii="Arial" w:eastAsia="Calibri" w:hAnsi="Arial" w:cs="Arial"/>
                <w:color w:val="auto"/>
                <w:sz w:val="20"/>
                <w:szCs w:val="20"/>
              </w:rPr>
              <w:t xml:space="preserve"> includes equipment to collect representative samples of the various process fluids, including </w:t>
            </w:r>
            <w:del w:id="8974" w:author="gorgemj" w:date="2017-11-26T20:31:00Z">
              <w:r w:rsidRPr="00E565BC" w:rsidDel="00FC263D">
                <w:rPr>
                  <w:rFonts w:ascii="Arial" w:eastAsia="Calibri" w:hAnsi="Arial" w:cs="Arial"/>
                  <w:color w:val="auto"/>
                  <w:sz w:val="20"/>
                  <w:szCs w:val="20"/>
                </w:rPr>
                <w:delText>reactor coolant system</w:delText>
              </w:r>
            </w:del>
            <w:ins w:id="8975" w:author="gorgemj" w:date="2017-11-26T20:31:00Z">
              <w:r>
                <w:rPr>
                  <w:rFonts w:ascii="Arial" w:eastAsia="Calibri" w:hAnsi="Arial" w:cs="Arial"/>
                  <w:color w:val="auto"/>
                  <w:sz w:val="20"/>
                  <w:szCs w:val="20"/>
                </w:rPr>
                <w:t>RCS</w:t>
              </w:r>
            </w:ins>
            <w:r w:rsidRPr="00E565BC">
              <w:rPr>
                <w:rFonts w:ascii="Arial" w:eastAsia="Calibri" w:hAnsi="Arial" w:cs="Arial"/>
                <w:color w:val="auto"/>
                <w:sz w:val="20"/>
                <w:szCs w:val="20"/>
              </w:rPr>
              <w:t xml:space="preserve"> and containment air, in a manner that adheres to ALARA principles during </w:t>
            </w:r>
            <w:ins w:id="8976" w:author="friedmbn" w:date="2017-11-29T17:39:00Z">
              <w:r>
                <w:rPr>
                  <w:rFonts w:ascii="Arial" w:eastAsia="Calibri" w:hAnsi="Arial" w:cs="Arial"/>
                  <w:color w:val="auto"/>
                  <w:sz w:val="20"/>
                  <w:szCs w:val="20"/>
                </w:rPr>
                <w:t xml:space="preserve">both </w:t>
              </w:r>
            </w:ins>
            <w:r w:rsidRPr="00E565BC">
              <w:rPr>
                <w:rFonts w:ascii="Arial" w:eastAsia="Calibri" w:hAnsi="Arial" w:cs="Arial"/>
                <w:color w:val="auto"/>
                <w:sz w:val="20"/>
                <w:szCs w:val="20"/>
              </w:rPr>
              <w:t xml:space="preserve">normal and post-accident conditions. </w:t>
            </w:r>
          </w:p>
          <w:p w:rsidR="00AD701B" w:rsidRPr="00D533E7" w:rsidRDefault="00AD701B" w:rsidP="00D533E7">
            <w:pPr>
              <w:pStyle w:val="Default"/>
              <w:widowControl w:val="0"/>
              <w:spacing w:before="60" w:after="60" w:line="280" w:lineRule="atLeast"/>
              <w:rPr>
                <w:rFonts w:ascii="Arial" w:eastAsia="Calibri" w:hAnsi="Arial" w:cs="Arial"/>
                <w:color w:val="auto"/>
                <w:sz w:val="20"/>
                <w:szCs w:val="20"/>
              </w:rPr>
            </w:pPr>
            <w:r w:rsidRPr="00D533E7">
              <w:rPr>
                <w:rFonts w:ascii="Arial" w:eastAsia="Calibri" w:hAnsi="Arial" w:cs="Arial"/>
                <w:color w:val="auto"/>
                <w:sz w:val="20"/>
                <w:szCs w:val="20"/>
              </w:rPr>
              <w:t>The PSS provides a way to monitor the plant and various system conditions using the collected and analyzed samples.</w:t>
            </w:r>
          </w:p>
          <w:p w:rsidR="00AD701B" w:rsidRDefault="00AD701B" w:rsidP="00D533E7">
            <w:pPr>
              <w:pStyle w:val="Default"/>
              <w:widowControl w:val="0"/>
              <w:spacing w:before="60" w:after="60" w:line="280" w:lineRule="atLeast"/>
              <w:rPr>
                <w:rFonts w:ascii="Arial" w:eastAsia="Calibri" w:hAnsi="Arial" w:cs="Arial"/>
                <w:color w:val="auto"/>
                <w:sz w:val="20"/>
                <w:szCs w:val="20"/>
              </w:rPr>
            </w:pPr>
            <w:r w:rsidRPr="00E565BC">
              <w:rPr>
                <w:rFonts w:ascii="Arial" w:eastAsia="Calibri" w:hAnsi="Arial" w:cs="Arial"/>
                <w:color w:val="auto"/>
                <w:sz w:val="20"/>
                <w:szCs w:val="20"/>
              </w:rPr>
              <w:t xml:space="preserve">The results of the sample analyses are used to perform the following functions: </w:t>
            </w:r>
          </w:p>
          <w:p w:rsidR="00AD701B" w:rsidRPr="00E565BC" w:rsidRDefault="00AD701B" w:rsidP="001D39A8">
            <w:pPr>
              <w:pStyle w:val="Default"/>
              <w:widowControl w:val="0"/>
              <w:numPr>
                <w:ilvl w:val="0"/>
                <w:numId w:val="25"/>
              </w:numPr>
              <w:tabs>
                <w:tab w:val="left" w:pos="432"/>
              </w:tabs>
              <w:spacing w:before="60" w:after="60" w:line="280" w:lineRule="atLeast"/>
              <w:ind w:left="432" w:hanging="270"/>
              <w:rPr>
                <w:rFonts w:ascii="Arial" w:eastAsia="Calibri" w:hAnsi="Arial" w:cs="Arial"/>
                <w:color w:val="auto"/>
                <w:sz w:val="20"/>
                <w:szCs w:val="20"/>
              </w:rPr>
            </w:pPr>
            <w:r w:rsidRPr="00E565BC">
              <w:rPr>
                <w:rFonts w:ascii="Arial" w:eastAsia="Calibri" w:hAnsi="Arial" w:cs="Arial"/>
                <w:color w:val="auto"/>
                <w:sz w:val="20"/>
                <w:szCs w:val="20"/>
              </w:rPr>
              <w:t xml:space="preserve">Monitor core reactivity </w:t>
            </w:r>
          </w:p>
          <w:p w:rsidR="00AD701B" w:rsidRPr="00D533E7" w:rsidRDefault="00AD701B" w:rsidP="001D39A8">
            <w:pPr>
              <w:pStyle w:val="Default"/>
              <w:widowControl w:val="0"/>
              <w:numPr>
                <w:ilvl w:val="0"/>
                <w:numId w:val="25"/>
              </w:numPr>
              <w:tabs>
                <w:tab w:val="left" w:pos="432"/>
              </w:tabs>
              <w:spacing w:before="60" w:after="60" w:line="280" w:lineRule="atLeast"/>
              <w:ind w:left="432" w:hanging="270"/>
              <w:rPr>
                <w:rFonts w:ascii="Arial" w:eastAsia="Calibri" w:hAnsi="Arial" w:cs="Arial"/>
                <w:color w:val="auto"/>
                <w:sz w:val="20"/>
                <w:szCs w:val="20"/>
              </w:rPr>
            </w:pPr>
            <w:r w:rsidRPr="00E565BC">
              <w:rPr>
                <w:rFonts w:ascii="Arial" w:eastAsia="Calibri" w:hAnsi="Arial" w:cs="Arial"/>
                <w:color w:val="auto"/>
                <w:sz w:val="20"/>
                <w:szCs w:val="20"/>
              </w:rPr>
              <w:t xml:space="preserve">Monitor fuel rod integrity </w:t>
            </w:r>
          </w:p>
        </w:tc>
      </w:tr>
      <w:tr w:rsidR="00AD701B" w:rsidRPr="00817CEB" w:rsidTr="004C121E">
        <w:trPr>
          <w:cantSplit/>
          <w:trPrChange w:id="8977" w:author="gorgemj" w:date="2017-11-30T12:36:00Z">
            <w:trPr>
              <w:gridBefore w:val="6"/>
              <w:gridAfter w:val="0"/>
              <w:cantSplit/>
            </w:trPr>
          </w:trPrChange>
        </w:trPr>
        <w:tc>
          <w:tcPr>
            <w:tcW w:w="947" w:type="dxa"/>
            <w:tcPrChange w:id="8978" w:author="gorgemj" w:date="2017-11-30T12:36:00Z">
              <w:tcPr>
                <w:tcW w:w="945" w:type="dxa"/>
                <w:gridSpan w:val="6"/>
              </w:tcPr>
            </w:tcPrChange>
          </w:tcPr>
          <w:p w:rsidR="00AD701B" w:rsidRDefault="00AD701B" w:rsidP="00542606">
            <w:pPr>
              <w:autoSpaceDE w:val="0"/>
              <w:autoSpaceDN w:val="0"/>
              <w:adjustRightInd w:val="0"/>
              <w:spacing w:before="60" w:after="60" w:line="280" w:lineRule="atLeast"/>
              <w:jc w:val="center"/>
              <w:rPr>
                <w:rFonts w:cs="Arial"/>
                <w:b/>
              </w:rPr>
            </w:pPr>
          </w:p>
        </w:tc>
        <w:tc>
          <w:tcPr>
            <w:tcW w:w="693" w:type="dxa"/>
            <w:tcPrChange w:id="8979" w:author="gorgemj" w:date="2017-11-30T12:36:00Z">
              <w:tcPr>
                <w:tcW w:w="747" w:type="dxa"/>
                <w:gridSpan w:val="3"/>
              </w:tcPr>
            </w:tcPrChange>
          </w:tcPr>
          <w:p w:rsidR="00AD701B" w:rsidRDefault="00AD701B" w:rsidP="00542606">
            <w:pPr>
              <w:autoSpaceDE w:val="0"/>
              <w:autoSpaceDN w:val="0"/>
              <w:adjustRightInd w:val="0"/>
              <w:spacing w:before="60" w:after="60" w:line="280" w:lineRule="atLeast"/>
              <w:jc w:val="center"/>
              <w:rPr>
                <w:rFonts w:cs="Arial"/>
                <w:b/>
                <w:bCs/>
              </w:rPr>
            </w:pPr>
          </w:p>
        </w:tc>
        <w:tc>
          <w:tcPr>
            <w:tcW w:w="5038" w:type="dxa"/>
            <w:gridSpan w:val="2"/>
            <w:tcPrChange w:id="8980" w:author="gorgemj" w:date="2017-11-30T12:36:00Z">
              <w:tcPr>
                <w:tcW w:w="6768" w:type="dxa"/>
                <w:gridSpan w:val="7"/>
              </w:tcPr>
            </w:tcPrChange>
          </w:tcPr>
          <w:p w:rsidR="00AD701B" w:rsidRPr="00817CEB" w:rsidRDefault="00AD701B" w:rsidP="00542606">
            <w:pPr>
              <w:autoSpaceDE w:val="0"/>
              <w:autoSpaceDN w:val="0"/>
              <w:adjustRightInd w:val="0"/>
              <w:spacing w:before="60" w:after="60" w:line="280" w:lineRule="atLeast"/>
              <w:rPr>
                <w:rFonts w:eastAsia="Calibri" w:cs="Arial"/>
                <w:b/>
                <w:bCs/>
              </w:rPr>
            </w:pPr>
            <w:ins w:id="8981" w:author="friedmbn" w:date="2017-11-29T17:39:00Z">
              <w:r w:rsidRPr="00817CEB">
                <w:rPr>
                  <w:rFonts w:eastAsia="Calibri" w:cs="Arial"/>
                  <w:b/>
                  <w:bCs/>
                </w:rPr>
                <w:t>Requirement 71: Process sampling sys</w:t>
              </w:r>
              <w:r>
                <w:rPr>
                  <w:rFonts w:eastAsia="Calibri" w:cs="Arial"/>
                  <w:b/>
                  <w:bCs/>
                </w:rPr>
                <w:t>tems and post-accident sampling </w:t>
              </w:r>
              <w:r w:rsidRPr="00817CEB">
                <w:rPr>
                  <w:rFonts w:eastAsia="Calibri" w:cs="Arial"/>
                  <w:b/>
                  <w:bCs/>
                </w:rPr>
                <w:t>systems</w:t>
              </w:r>
              <w:r>
                <w:rPr>
                  <w:rFonts w:eastAsia="Calibri" w:cs="Arial"/>
                  <w:b/>
                  <w:bCs/>
                </w:rPr>
                <w:t xml:space="preserve"> (cont.)</w:t>
              </w:r>
            </w:ins>
          </w:p>
        </w:tc>
        <w:tc>
          <w:tcPr>
            <w:tcW w:w="6912" w:type="dxa"/>
            <w:gridSpan w:val="3"/>
            <w:tcPrChange w:id="8982" w:author="gorgemj" w:date="2017-11-30T12:36:00Z">
              <w:tcPr>
                <w:tcW w:w="5130" w:type="dxa"/>
                <w:gridSpan w:val="8"/>
              </w:tcPr>
            </w:tcPrChange>
          </w:tcPr>
          <w:p w:rsidR="00AD701B" w:rsidRPr="00E565BC" w:rsidRDefault="00AD701B" w:rsidP="001D39A8">
            <w:pPr>
              <w:pStyle w:val="Default"/>
              <w:widowControl w:val="0"/>
              <w:numPr>
                <w:ilvl w:val="0"/>
                <w:numId w:val="25"/>
              </w:numPr>
              <w:tabs>
                <w:tab w:val="left" w:pos="432"/>
              </w:tabs>
              <w:spacing w:before="60" w:after="60" w:line="280" w:lineRule="atLeast"/>
              <w:ind w:left="432" w:hanging="270"/>
              <w:rPr>
                <w:rFonts w:ascii="Arial" w:eastAsia="Calibri" w:hAnsi="Arial" w:cs="Arial"/>
                <w:color w:val="auto"/>
                <w:sz w:val="20"/>
                <w:szCs w:val="20"/>
              </w:rPr>
            </w:pPr>
            <w:r w:rsidRPr="00E565BC">
              <w:rPr>
                <w:rFonts w:ascii="Arial" w:eastAsia="Calibri" w:hAnsi="Arial" w:cs="Arial"/>
                <w:color w:val="auto"/>
                <w:sz w:val="20"/>
                <w:szCs w:val="20"/>
              </w:rPr>
              <w:t xml:space="preserve">Evaluate ion exchanger (demineralizer) and filter performance </w:t>
            </w:r>
          </w:p>
          <w:p w:rsidR="00AD701B" w:rsidRPr="00E565BC" w:rsidRDefault="00AD701B" w:rsidP="001D39A8">
            <w:pPr>
              <w:pStyle w:val="Default"/>
              <w:widowControl w:val="0"/>
              <w:numPr>
                <w:ilvl w:val="0"/>
                <w:numId w:val="25"/>
              </w:numPr>
              <w:tabs>
                <w:tab w:val="left" w:pos="432"/>
              </w:tabs>
              <w:spacing w:before="60" w:after="60" w:line="280" w:lineRule="atLeast"/>
              <w:ind w:left="432" w:hanging="270"/>
              <w:rPr>
                <w:rFonts w:ascii="Arial" w:eastAsia="Calibri" w:hAnsi="Arial" w:cs="Arial"/>
                <w:color w:val="auto"/>
                <w:sz w:val="20"/>
                <w:szCs w:val="20"/>
              </w:rPr>
            </w:pPr>
            <w:r w:rsidRPr="00E565BC">
              <w:rPr>
                <w:rFonts w:ascii="Arial" w:eastAsia="Calibri" w:hAnsi="Arial" w:cs="Arial"/>
                <w:color w:val="auto"/>
                <w:sz w:val="20"/>
                <w:szCs w:val="20"/>
              </w:rPr>
              <w:t xml:space="preserve">Specify chemical additions to the various systems; </w:t>
            </w:r>
          </w:p>
          <w:p w:rsidR="00AD701B" w:rsidRPr="00E565BC" w:rsidRDefault="00AD701B" w:rsidP="001D39A8">
            <w:pPr>
              <w:pStyle w:val="Default"/>
              <w:widowControl w:val="0"/>
              <w:numPr>
                <w:ilvl w:val="0"/>
                <w:numId w:val="25"/>
              </w:numPr>
              <w:tabs>
                <w:tab w:val="left" w:pos="432"/>
              </w:tabs>
              <w:spacing w:before="60" w:after="60" w:line="280" w:lineRule="atLeast"/>
              <w:ind w:left="432" w:hanging="270"/>
              <w:rPr>
                <w:rFonts w:ascii="Arial" w:eastAsia="Calibri" w:hAnsi="Arial" w:cs="Arial"/>
                <w:color w:val="auto"/>
                <w:sz w:val="20"/>
                <w:szCs w:val="20"/>
              </w:rPr>
            </w:pPr>
            <w:r w:rsidRPr="00E565BC">
              <w:rPr>
                <w:rFonts w:ascii="Arial" w:eastAsia="Calibri" w:hAnsi="Arial" w:cs="Arial"/>
                <w:color w:val="auto"/>
                <w:sz w:val="20"/>
                <w:szCs w:val="20"/>
              </w:rPr>
              <w:t xml:space="preserve">Maintain acceptable hydrogen levels in the </w:t>
            </w:r>
            <w:del w:id="8983" w:author="gorgemj" w:date="2017-11-26T20:31:00Z">
              <w:r w:rsidRPr="00E565BC" w:rsidDel="00FC263D">
                <w:rPr>
                  <w:rFonts w:ascii="Arial" w:eastAsia="Calibri" w:hAnsi="Arial" w:cs="Arial"/>
                  <w:color w:val="auto"/>
                  <w:sz w:val="20"/>
                  <w:szCs w:val="20"/>
                </w:rPr>
                <w:delText>reactor coolant system</w:delText>
              </w:r>
            </w:del>
            <w:ins w:id="8984" w:author="gorgemj" w:date="2017-11-26T20:31:00Z">
              <w:r>
                <w:rPr>
                  <w:rFonts w:ascii="Arial" w:eastAsia="Calibri" w:hAnsi="Arial" w:cs="Arial"/>
                  <w:color w:val="auto"/>
                  <w:sz w:val="20"/>
                  <w:szCs w:val="20"/>
                </w:rPr>
                <w:t>RCS</w:t>
              </w:r>
            </w:ins>
            <w:r w:rsidRPr="00E565BC">
              <w:rPr>
                <w:rFonts w:ascii="Arial" w:eastAsia="Calibri" w:hAnsi="Arial" w:cs="Arial"/>
                <w:color w:val="auto"/>
                <w:sz w:val="20"/>
                <w:szCs w:val="20"/>
              </w:rPr>
              <w:t xml:space="preserve"> </w:t>
            </w:r>
          </w:p>
          <w:p w:rsidR="00AD701B" w:rsidRPr="00E565BC" w:rsidRDefault="00AD701B" w:rsidP="001D39A8">
            <w:pPr>
              <w:pStyle w:val="Default"/>
              <w:widowControl w:val="0"/>
              <w:numPr>
                <w:ilvl w:val="0"/>
                <w:numId w:val="25"/>
              </w:numPr>
              <w:tabs>
                <w:tab w:val="left" w:pos="432"/>
              </w:tabs>
              <w:spacing w:before="60" w:after="60" w:line="280" w:lineRule="atLeast"/>
              <w:ind w:left="432" w:hanging="270"/>
              <w:rPr>
                <w:rFonts w:ascii="Arial" w:eastAsia="Calibri" w:hAnsi="Arial" w:cs="Arial"/>
                <w:color w:val="auto"/>
                <w:sz w:val="20"/>
                <w:szCs w:val="20"/>
              </w:rPr>
            </w:pPr>
            <w:r w:rsidRPr="00E565BC">
              <w:rPr>
                <w:rFonts w:ascii="Arial" w:eastAsia="Calibri" w:hAnsi="Arial" w:cs="Arial"/>
                <w:color w:val="auto"/>
                <w:sz w:val="20"/>
                <w:szCs w:val="20"/>
              </w:rPr>
              <w:t xml:space="preserve">Detect radioactive material leakage </w:t>
            </w:r>
          </w:p>
          <w:p w:rsidR="00AD701B" w:rsidRPr="00E565BC" w:rsidRDefault="00AD701B" w:rsidP="00D533E7">
            <w:pPr>
              <w:spacing w:before="60" w:after="60" w:line="280" w:lineRule="atLeast"/>
              <w:rPr>
                <w:rFonts w:eastAsia="Calibri" w:cs="Arial"/>
              </w:rPr>
            </w:pPr>
            <w:r w:rsidRPr="00E565BC">
              <w:rPr>
                <w:rFonts w:eastAsia="Calibri" w:cs="Arial"/>
              </w:rPr>
              <w:t xml:space="preserve">The </w:t>
            </w:r>
            <w:r>
              <w:rPr>
                <w:rFonts w:eastAsia="Calibri" w:cs="Arial"/>
              </w:rPr>
              <w:t>PSS</w:t>
            </w:r>
            <w:r w:rsidRPr="00E565BC">
              <w:rPr>
                <w:rFonts w:eastAsia="Calibri" w:cs="Arial"/>
              </w:rPr>
              <w:t xml:space="preserve"> does not include </w:t>
            </w:r>
            <w:proofErr w:type="spellStart"/>
            <w:ins w:id="8985" w:author="friedmbn" w:date="2017-11-29T17:40:00Z">
              <w:r>
                <w:rPr>
                  <w:rFonts w:eastAsia="Calibri" w:cs="Arial"/>
                </w:rPr>
                <w:t>seperate</w:t>
              </w:r>
            </w:ins>
            <w:proofErr w:type="spellEnd"/>
            <w:del w:id="8986" w:author="friedmbn" w:date="2017-11-29T17:40:00Z">
              <w:r w:rsidRPr="00E565BC" w:rsidDel="003D1ABC">
                <w:rPr>
                  <w:rFonts w:eastAsia="Calibri" w:cs="Arial"/>
                </w:rPr>
                <w:delText>specific</w:delText>
              </w:r>
            </w:del>
            <w:r w:rsidRPr="00E565BC">
              <w:rPr>
                <w:rFonts w:eastAsia="Calibri" w:cs="Arial"/>
              </w:rPr>
              <w:t xml:space="preserve"> post-accident sampling capability. However, there are contingency plans for obtaining and analyzing highly radioactive samples of reactor coolant, containment sump, and containment atmosphere. These plans include the procedures to analyze, during the later stages of accident response, reactor coolant for boron, containment atmosphere for hydrogen and fission products, and containment sump water for pH.</w:t>
            </w:r>
          </w:p>
          <w:p w:rsidR="00AD701B" w:rsidRPr="00E565BC" w:rsidRDefault="00AD701B" w:rsidP="00D533E7">
            <w:pPr>
              <w:spacing w:before="60" w:after="60" w:line="280" w:lineRule="atLeast"/>
              <w:rPr>
                <w:rFonts w:eastAsia="Calibri" w:cs="Arial"/>
              </w:rPr>
            </w:pPr>
            <w:r w:rsidRPr="00E565BC">
              <w:rPr>
                <w:rFonts w:eastAsia="Calibri" w:cs="Arial"/>
              </w:rPr>
              <w:t>The secondary sampling system</w:t>
            </w:r>
            <w:del w:id="8987" w:author="gorgemj" w:date="2017-11-26T20:36:00Z">
              <w:r w:rsidRPr="00E565BC" w:rsidDel="00FC263D">
                <w:rPr>
                  <w:rFonts w:eastAsia="Calibri" w:cs="Arial"/>
                </w:rPr>
                <w:delText xml:space="preserve"> (SSS)</w:delText>
              </w:r>
            </w:del>
            <w:r w:rsidRPr="00E565BC">
              <w:rPr>
                <w:rFonts w:eastAsia="Calibri" w:cs="Arial"/>
              </w:rPr>
              <w:t xml:space="preserve"> delivers representative samples of fluids from secondary systems to sample analyzer packages. Continuous online secondary chemistry monitoring detects impurity ingress and provides early diagnosis of system chemistry excursions in the plant. Secondary sampling monitors send control signals to the turbine island chemical feed system that automatically injects corrosion control chemicals into the condensate and feedwater systems.</w:t>
            </w:r>
          </w:p>
        </w:tc>
      </w:tr>
      <w:tr w:rsidR="00AD701B" w:rsidRPr="00817CEB" w:rsidTr="004C121E">
        <w:trPr>
          <w:cantSplit/>
          <w:trPrChange w:id="8988" w:author="gorgemj" w:date="2017-11-30T12:36:00Z">
            <w:trPr>
              <w:gridBefore w:val="6"/>
              <w:gridAfter w:val="0"/>
              <w:cantSplit/>
            </w:trPr>
          </w:trPrChange>
        </w:trPr>
        <w:tc>
          <w:tcPr>
            <w:tcW w:w="947" w:type="dxa"/>
            <w:tcPrChange w:id="8989" w:author="gorgemj" w:date="2017-11-30T12:36:00Z">
              <w:tcPr>
                <w:tcW w:w="945" w:type="dxa"/>
                <w:gridSpan w:val="6"/>
              </w:tcPr>
            </w:tcPrChange>
          </w:tcPr>
          <w:p w:rsidR="00AD701B" w:rsidRDefault="00AD701B" w:rsidP="00542606">
            <w:pPr>
              <w:autoSpaceDE w:val="0"/>
              <w:autoSpaceDN w:val="0"/>
              <w:adjustRightInd w:val="0"/>
              <w:spacing w:before="60" w:after="60" w:line="280" w:lineRule="atLeast"/>
              <w:jc w:val="center"/>
              <w:rPr>
                <w:rFonts w:cs="Arial"/>
                <w:b/>
              </w:rPr>
            </w:pPr>
          </w:p>
        </w:tc>
        <w:tc>
          <w:tcPr>
            <w:tcW w:w="693" w:type="dxa"/>
            <w:tcPrChange w:id="8990" w:author="gorgemj" w:date="2017-11-30T12:36:00Z">
              <w:tcPr>
                <w:tcW w:w="747" w:type="dxa"/>
                <w:gridSpan w:val="3"/>
              </w:tcPr>
            </w:tcPrChange>
          </w:tcPr>
          <w:p w:rsidR="00AD701B" w:rsidRDefault="00AD701B" w:rsidP="00542606">
            <w:pPr>
              <w:autoSpaceDE w:val="0"/>
              <w:autoSpaceDN w:val="0"/>
              <w:adjustRightInd w:val="0"/>
              <w:spacing w:before="60" w:after="60" w:line="280" w:lineRule="atLeast"/>
              <w:jc w:val="center"/>
              <w:rPr>
                <w:rFonts w:cs="Arial"/>
                <w:b/>
                <w:bCs/>
              </w:rPr>
            </w:pPr>
          </w:p>
        </w:tc>
        <w:tc>
          <w:tcPr>
            <w:tcW w:w="5038" w:type="dxa"/>
            <w:gridSpan w:val="2"/>
            <w:tcPrChange w:id="8991" w:author="gorgemj" w:date="2017-11-30T12:36:00Z">
              <w:tcPr>
                <w:tcW w:w="6768" w:type="dxa"/>
                <w:gridSpan w:val="7"/>
              </w:tcPr>
            </w:tcPrChange>
          </w:tcPr>
          <w:p w:rsidR="00AD701B" w:rsidRPr="00817CEB" w:rsidRDefault="00AD701B" w:rsidP="00542606">
            <w:pPr>
              <w:autoSpaceDE w:val="0"/>
              <w:autoSpaceDN w:val="0"/>
              <w:adjustRightInd w:val="0"/>
              <w:spacing w:before="60" w:after="60" w:line="280" w:lineRule="atLeast"/>
              <w:rPr>
                <w:rFonts w:eastAsia="Calibri" w:cs="Arial"/>
                <w:b/>
                <w:bCs/>
              </w:rPr>
            </w:pPr>
            <w:ins w:id="8992" w:author="friedmbn" w:date="2017-11-29T17:40:00Z">
              <w:r w:rsidRPr="00817CEB">
                <w:rPr>
                  <w:rFonts w:eastAsia="Calibri" w:cs="Arial"/>
                  <w:b/>
                  <w:bCs/>
                </w:rPr>
                <w:t>Requirement 71: Process sampling sys</w:t>
              </w:r>
              <w:r>
                <w:rPr>
                  <w:rFonts w:eastAsia="Calibri" w:cs="Arial"/>
                  <w:b/>
                  <w:bCs/>
                </w:rPr>
                <w:t>tems and post-accident sampling </w:t>
              </w:r>
              <w:r w:rsidRPr="00817CEB">
                <w:rPr>
                  <w:rFonts w:eastAsia="Calibri" w:cs="Arial"/>
                  <w:b/>
                  <w:bCs/>
                </w:rPr>
                <w:t>systems</w:t>
              </w:r>
              <w:r>
                <w:rPr>
                  <w:rFonts w:eastAsia="Calibri" w:cs="Arial"/>
                  <w:b/>
                  <w:bCs/>
                </w:rPr>
                <w:t xml:space="preserve"> (cont.)</w:t>
              </w:r>
            </w:ins>
          </w:p>
        </w:tc>
        <w:tc>
          <w:tcPr>
            <w:tcW w:w="6912" w:type="dxa"/>
            <w:gridSpan w:val="3"/>
            <w:tcPrChange w:id="8993" w:author="gorgemj" w:date="2017-11-30T12:36:00Z">
              <w:tcPr>
                <w:tcW w:w="5130" w:type="dxa"/>
                <w:gridSpan w:val="8"/>
              </w:tcPr>
            </w:tcPrChange>
          </w:tcPr>
          <w:p w:rsidR="00AD701B" w:rsidRPr="004F0CE8" w:rsidRDefault="00AD701B" w:rsidP="00542606">
            <w:pPr>
              <w:pStyle w:val="Default"/>
              <w:widowControl w:val="0"/>
              <w:spacing w:before="60" w:after="60" w:line="280" w:lineRule="atLeast"/>
              <w:rPr>
                <w:rFonts w:ascii="Arial" w:eastAsia="Calibri" w:hAnsi="Arial" w:cs="Arial"/>
                <w:color w:val="auto"/>
                <w:sz w:val="20"/>
                <w:szCs w:val="20"/>
              </w:rPr>
            </w:pPr>
            <w:r w:rsidRPr="00E565BC">
              <w:rPr>
                <w:rFonts w:ascii="Arial" w:eastAsia="Calibri" w:hAnsi="Arial" w:cs="Arial"/>
                <w:color w:val="auto"/>
                <w:sz w:val="20"/>
                <w:szCs w:val="20"/>
              </w:rPr>
              <w:t xml:space="preserve">Finally, </w:t>
            </w:r>
            <w:r>
              <w:rPr>
                <w:rFonts w:ascii="Arial" w:eastAsia="Calibri" w:hAnsi="Arial" w:cs="Arial"/>
                <w:color w:val="auto"/>
                <w:sz w:val="20"/>
                <w:szCs w:val="20"/>
              </w:rPr>
              <w:t>t</w:t>
            </w:r>
            <w:r w:rsidRPr="00E565BC">
              <w:rPr>
                <w:rFonts w:ascii="Arial" w:eastAsia="Calibri" w:hAnsi="Arial" w:cs="Arial"/>
                <w:color w:val="auto"/>
                <w:sz w:val="20"/>
                <w:szCs w:val="20"/>
              </w:rPr>
              <w:t xml:space="preserve">he radiation monitoring system (RMS) </w:t>
            </w:r>
            <w:r>
              <w:rPr>
                <w:rFonts w:ascii="Arial" w:eastAsia="Calibri" w:hAnsi="Arial" w:cs="Arial"/>
                <w:color w:val="auto"/>
                <w:sz w:val="20"/>
                <w:szCs w:val="20"/>
              </w:rPr>
              <w:t>(</w:t>
            </w:r>
            <w:ins w:id="8994" w:author="gorgemj" w:date="2017-11-24T17:10:00Z">
              <w:r w:rsidRPr="00F87C2C">
                <w:rPr>
                  <w:rFonts w:ascii="Arial" w:hAnsi="Arial" w:cs="Arial"/>
                  <w:b/>
                  <w:sz w:val="20"/>
                  <w:szCs w:val="20"/>
                  <w:rPrChange w:id="8995" w:author="gorgemj" w:date="2017-11-24T17:10:00Z">
                    <w:rPr>
                      <w:rFonts w:cs="Arial"/>
                      <w:b/>
                    </w:rPr>
                  </w:rPrChange>
                </w:rPr>
                <w:t>AP1000</w:t>
              </w:r>
              <w:r w:rsidRPr="00F87C2C">
                <w:rPr>
                  <w:rFonts w:ascii="Arial" w:hAnsi="Arial" w:cs="Arial"/>
                  <w:sz w:val="20"/>
                  <w:szCs w:val="20"/>
                  <w:rPrChange w:id="8996" w:author="gorgemj" w:date="2017-11-24T17:10:00Z">
                    <w:rPr>
                      <w:rFonts w:cs="Arial"/>
                    </w:rPr>
                  </w:rPrChange>
                </w:rPr>
                <w:t xml:space="preserve"> plant DCD [2]</w:t>
              </w:r>
            </w:ins>
            <w:del w:id="8997" w:author="gorgemj" w:date="2017-11-24T17:10:00Z">
              <w:r w:rsidRPr="00A366D5" w:rsidDel="00F87C2C">
                <w:rPr>
                  <w:rFonts w:ascii="Arial" w:eastAsia="Calibri" w:hAnsi="Arial" w:cs="Arial"/>
                  <w:color w:val="auto"/>
                  <w:sz w:val="20"/>
                  <w:szCs w:val="20"/>
                </w:rPr>
                <w:delText>DCD</w:delText>
              </w:r>
            </w:del>
            <w:r w:rsidRPr="00F87C2C">
              <w:rPr>
                <w:rFonts w:ascii="Arial" w:eastAsia="Calibri" w:hAnsi="Arial" w:cs="Arial"/>
                <w:color w:val="auto"/>
                <w:sz w:val="20"/>
                <w:szCs w:val="20"/>
              </w:rPr>
              <w:t xml:space="preserve"> Section 11.5) provides plant effluent monitoring, process fluid monitoring, airborne monitoring, and continuous</w:t>
            </w:r>
            <w:r w:rsidRPr="00E565BC">
              <w:rPr>
                <w:rFonts w:ascii="Arial" w:eastAsia="Calibri" w:hAnsi="Arial" w:cs="Arial"/>
                <w:color w:val="auto"/>
                <w:sz w:val="20"/>
                <w:szCs w:val="20"/>
              </w:rPr>
              <w:t xml:space="preserve"> indication of the radiation environment in plant areas where such information is needed. Radiation monitors that have a </w:t>
            </w:r>
            <w:del w:id="8998" w:author="gorgemj" w:date="2017-11-24T17:58:00Z">
              <w:r w:rsidRPr="00E565BC" w:rsidDel="006272A4">
                <w:rPr>
                  <w:rFonts w:ascii="Arial" w:eastAsia="Calibri" w:hAnsi="Arial" w:cs="Arial"/>
                  <w:color w:val="auto"/>
                  <w:sz w:val="20"/>
                  <w:szCs w:val="20"/>
                </w:rPr>
                <w:delText>safety-related</w:delText>
              </w:r>
            </w:del>
            <w:ins w:id="8999" w:author="gorgemj" w:date="2017-11-24T17:58:00Z">
              <w:r>
                <w:rPr>
                  <w:rFonts w:ascii="Arial" w:eastAsia="Calibri" w:hAnsi="Arial" w:cs="Arial"/>
                  <w:color w:val="auto"/>
                  <w:sz w:val="20"/>
                  <w:szCs w:val="20"/>
                </w:rPr>
                <w:t>safety</w:t>
              </w:r>
            </w:ins>
            <w:r w:rsidRPr="00E565BC">
              <w:rPr>
                <w:rFonts w:ascii="Arial" w:eastAsia="Calibri" w:hAnsi="Arial" w:cs="Arial"/>
                <w:color w:val="auto"/>
                <w:sz w:val="20"/>
                <w:szCs w:val="20"/>
              </w:rPr>
              <w:t xml:space="preserve"> function are qualified environmentally, seismically, or both. Class 1E radiation monitors conform to the separation criteria described in </w:t>
            </w:r>
            <w:r>
              <w:rPr>
                <w:rFonts w:ascii="Arial" w:eastAsia="Calibri" w:hAnsi="Arial" w:cs="Arial"/>
                <w:color w:val="auto"/>
                <w:sz w:val="20"/>
                <w:szCs w:val="20"/>
              </w:rPr>
              <w:t>DCD Section</w:t>
            </w:r>
            <w:r w:rsidRPr="00E565BC">
              <w:rPr>
                <w:rFonts w:ascii="Arial" w:eastAsia="Calibri" w:hAnsi="Arial" w:cs="Arial"/>
                <w:color w:val="auto"/>
                <w:sz w:val="20"/>
                <w:szCs w:val="20"/>
              </w:rPr>
              <w:t xml:space="preserve"> 8.3.2 and to the fire protection criteria described in </w:t>
            </w:r>
            <w:r>
              <w:rPr>
                <w:rFonts w:ascii="Arial" w:eastAsia="Calibri" w:hAnsi="Arial" w:cs="Arial"/>
                <w:color w:val="auto"/>
                <w:sz w:val="20"/>
                <w:szCs w:val="20"/>
              </w:rPr>
              <w:t>Section</w:t>
            </w:r>
            <w:r w:rsidRPr="00E565BC">
              <w:rPr>
                <w:rFonts w:ascii="Arial" w:eastAsia="Calibri" w:hAnsi="Arial" w:cs="Arial"/>
                <w:color w:val="auto"/>
                <w:sz w:val="20"/>
                <w:szCs w:val="20"/>
              </w:rPr>
              <w:t xml:space="preserve"> 9.5.1. </w:t>
            </w:r>
          </w:p>
          <w:p w:rsidR="00AD701B" w:rsidRPr="004F0CE8" w:rsidRDefault="00AD701B" w:rsidP="00542606">
            <w:pPr>
              <w:pStyle w:val="Default"/>
              <w:widowControl w:val="0"/>
              <w:spacing w:before="60" w:after="60" w:line="280" w:lineRule="atLeast"/>
              <w:rPr>
                <w:rFonts w:ascii="Arial" w:eastAsia="Calibri" w:hAnsi="Arial" w:cs="Arial"/>
                <w:color w:val="auto"/>
                <w:sz w:val="20"/>
                <w:szCs w:val="20"/>
              </w:rPr>
            </w:pPr>
            <w:r w:rsidRPr="00E565BC">
              <w:rPr>
                <w:rFonts w:ascii="Arial" w:eastAsia="Calibri" w:hAnsi="Arial" w:cs="Arial"/>
                <w:color w:val="auto"/>
                <w:sz w:val="20"/>
                <w:szCs w:val="20"/>
              </w:rPr>
              <w:t xml:space="preserve">The </w:t>
            </w:r>
            <w:del w:id="9000" w:author="gorgemj" w:date="2017-11-26T20:33:00Z">
              <w:r w:rsidRPr="00E565BC" w:rsidDel="00FC263D">
                <w:rPr>
                  <w:rFonts w:ascii="Arial" w:eastAsia="Calibri" w:hAnsi="Arial" w:cs="Arial"/>
                  <w:color w:val="auto"/>
                  <w:sz w:val="20"/>
                  <w:szCs w:val="20"/>
                </w:rPr>
                <w:delText>radiation monitoring system</w:delText>
              </w:r>
            </w:del>
            <w:ins w:id="9001" w:author="gorgemj" w:date="2017-11-26T20:33:00Z">
              <w:r>
                <w:rPr>
                  <w:rFonts w:ascii="Arial" w:eastAsia="Calibri" w:hAnsi="Arial" w:cs="Arial"/>
                  <w:color w:val="auto"/>
                  <w:sz w:val="20"/>
                  <w:szCs w:val="20"/>
                </w:rPr>
                <w:t>RMS</w:t>
              </w:r>
            </w:ins>
            <w:r w:rsidRPr="00E565BC">
              <w:rPr>
                <w:rFonts w:ascii="Arial" w:eastAsia="Calibri" w:hAnsi="Arial" w:cs="Arial"/>
                <w:color w:val="auto"/>
                <w:sz w:val="20"/>
                <w:szCs w:val="20"/>
              </w:rPr>
              <w:t xml:space="preserve"> is installed permanently and operates in conjunction with regular and special radiation survey programs to assist in meeting applicable regulatory requirements. The </w:t>
            </w:r>
            <w:del w:id="9002" w:author="gorgemj" w:date="2017-11-26T20:33:00Z">
              <w:r w:rsidRPr="00E565BC" w:rsidDel="00FC263D">
                <w:rPr>
                  <w:rFonts w:ascii="Arial" w:eastAsia="Calibri" w:hAnsi="Arial" w:cs="Arial"/>
                  <w:color w:val="auto"/>
                  <w:sz w:val="20"/>
                  <w:szCs w:val="20"/>
                </w:rPr>
                <w:delText xml:space="preserve">radiation monitoring system </w:delText>
              </w:r>
            </w:del>
            <w:ins w:id="9003" w:author="gorgemj" w:date="2017-11-26T20:33:00Z">
              <w:r>
                <w:rPr>
                  <w:rFonts w:ascii="Arial" w:eastAsia="Calibri" w:hAnsi="Arial" w:cs="Arial"/>
                  <w:color w:val="auto"/>
                  <w:sz w:val="20"/>
                  <w:szCs w:val="20"/>
                </w:rPr>
                <w:t xml:space="preserve">RMS </w:t>
              </w:r>
            </w:ins>
            <w:r w:rsidRPr="00E565BC">
              <w:rPr>
                <w:rFonts w:ascii="Arial" w:eastAsia="Calibri" w:hAnsi="Arial" w:cs="Arial"/>
                <w:color w:val="auto"/>
                <w:sz w:val="20"/>
                <w:szCs w:val="20"/>
              </w:rPr>
              <w:t xml:space="preserve">is divided functionally into two subsystems: </w:t>
            </w:r>
          </w:p>
          <w:p w:rsidR="00AD701B" w:rsidRDefault="00AD701B" w:rsidP="001D39A8">
            <w:pPr>
              <w:pStyle w:val="Default"/>
              <w:widowControl w:val="0"/>
              <w:numPr>
                <w:ilvl w:val="0"/>
                <w:numId w:val="25"/>
              </w:numPr>
              <w:tabs>
                <w:tab w:val="left" w:pos="432"/>
              </w:tabs>
              <w:spacing w:before="60" w:after="60" w:line="280" w:lineRule="atLeast"/>
              <w:ind w:left="432" w:hanging="270"/>
              <w:rPr>
                <w:rFonts w:ascii="Arial" w:eastAsia="Calibri" w:hAnsi="Arial" w:cs="Arial"/>
                <w:color w:val="auto"/>
                <w:sz w:val="20"/>
                <w:szCs w:val="20"/>
              </w:rPr>
            </w:pPr>
            <w:r w:rsidRPr="00E565BC">
              <w:rPr>
                <w:rFonts w:ascii="Arial" w:eastAsia="Calibri" w:hAnsi="Arial" w:cs="Arial"/>
                <w:color w:val="auto"/>
                <w:sz w:val="20"/>
                <w:szCs w:val="20"/>
              </w:rPr>
              <w:t xml:space="preserve">Process, airborne, and effluent radiological monitoring and sampling </w:t>
            </w:r>
          </w:p>
          <w:p w:rsidR="00AD701B" w:rsidRPr="00D533E7" w:rsidRDefault="00AD701B" w:rsidP="001D39A8">
            <w:pPr>
              <w:pStyle w:val="Default"/>
              <w:widowControl w:val="0"/>
              <w:numPr>
                <w:ilvl w:val="0"/>
                <w:numId w:val="25"/>
              </w:numPr>
              <w:tabs>
                <w:tab w:val="left" w:pos="432"/>
              </w:tabs>
              <w:spacing w:before="60" w:after="60" w:line="280" w:lineRule="atLeast"/>
              <w:ind w:left="432" w:hanging="270"/>
              <w:rPr>
                <w:rFonts w:ascii="Arial" w:eastAsia="Calibri" w:hAnsi="Arial" w:cs="Arial"/>
                <w:color w:val="auto"/>
                <w:sz w:val="20"/>
                <w:szCs w:val="20"/>
              </w:rPr>
            </w:pPr>
            <w:r w:rsidRPr="00E565BC">
              <w:rPr>
                <w:rFonts w:ascii="Arial" w:eastAsia="Calibri" w:hAnsi="Arial" w:cs="Arial"/>
                <w:color w:val="auto"/>
                <w:sz w:val="20"/>
                <w:szCs w:val="20"/>
              </w:rPr>
              <w:t>Area radiation monitoring</w:t>
            </w:r>
          </w:p>
        </w:tc>
      </w:tr>
      <w:tr w:rsidR="00AD701B" w:rsidRPr="00817CEB" w:rsidTr="004C121E">
        <w:trPr>
          <w:cantSplit/>
          <w:trPrChange w:id="9004" w:author="gorgemj" w:date="2017-11-30T12:36:00Z">
            <w:trPr>
              <w:gridBefore w:val="6"/>
              <w:gridAfter w:val="0"/>
              <w:cantSplit/>
            </w:trPr>
          </w:trPrChange>
        </w:trPr>
        <w:tc>
          <w:tcPr>
            <w:tcW w:w="947" w:type="dxa"/>
            <w:tcPrChange w:id="9005" w:author="gorgemj" w:date="2017-11-30T12:36:00Z">
              <w:tcPr>
                <w:tcW w:w="945" w:type="dxa"/>
                <w:gridSpan w:val="6"/>
              </w:tcPr>
            </w:tcPrChange>
          </w:tcPr>
          <w:p w:rsidR="00AD701B" w:rsidRPr="0077757F" w:rsidRDefault="00AD701B" w:rsidP="00542606">
            <w:pPr>
              <w:autoSpaceDE w:val="0"/>
              <w:autoSpaceDN w:val="0"/>
              <w:adjustRightInd w:val="0"/>
              <w:spacing w:before="60" w:after="60" w:line="280" w:lineRule="atLeast"/>
              <w:jc w:val="center"/>
              <w:rPr>
                <w:rFonts w:cs="Arial"/>
                <w:rPrChange w:id="9006" w:author="gorgemj" w:date="2017-11-23T15:50:00Z">
                  <w:rPr>
                    <w:rFonts w:cs="Arial"/>
                    <w:b/>
                  </w:rPr>
                </w:rPrChange>
              </w:rPr>
            </w:pPr>
            <w:r w:rsidRPr="0077757F">
              <w:rPr>
                <w:rFonts w:cs="Arial"/>
                <w:rPrChange w:id="9007" w:author="gorgemj" w:date="2017-11-23T15:50:00Z">
                  <w:rPr>
                    <w:rFonts w:cs="Arial"/>
                    <w:b/>
                  </w:rPr>
                </w:rPrChange>
              </w:rPr>
              <w:t>6.47</w:t>
            </w:r>
          </w:p>
        </w:tc>
        <w:tc>
          <w:tcPr>
            <w:tcW w:w="693" w:type="dxa"/>
            <w:tcPrChange w:id="9008" w:author="gorgemj" w:date="2017-11-30T12:36:00Z">
              <w:tcPr>
                <w:tcW w:w="747" w:type="dxa"/>
                <w:gridSpan w:val="3"/>
              </w:tcPr>
            </w:tcPrChange>
          </w:tcPr>
          <w:p w:rsidR="00AD701B" w:rsidRPr="0077757F" w:rsidRDefault="00AD701B" w:rsidP="00542606">
            <w:pPr>
              <w:autoSpaceDE w:val="0"/>
              <w:autoSpaceDN w:val="0"/>
              <w:adjustRightInd w:val="0"/>
              <w:spacing w:before="60" w:after="60" w:line="280" w:lineRule="atLeast"/>
              <w:jc w:val="center"/>
              <w:rPr>
                <w:rFonts w:cs="Arial"/>
                <w:bCs/>
                <w:color w:val="000000"/>
                <w:sz w:val="24"/>
                <w:szCs w:val="24"/>
                <w:rPrChange w:id="9009" w:author="gorgemj" w:date="2017-11-23T15:50:00Z">
                  <w:rPr>
                    <w:rFonts w:cs="Arial"/>
                    <w:b/>
                    <w:bCs/>
                    <w:color w:val="000000"/>
                    <w:sz w:val="24"/>
                    <w:szCs w:val="24"/>
                  </w:rPr>
                </w:rPrChange>
              </w:rPr>
            </w:pPr>
            <w:r w:rsidRPr="0077757F">
              <w:rPr>
                <w:rFonts w:cs="Arial"/>
                <w:bCs/>
                <w:rPrChange w:id="9010" w:author="gorgemj" w:date="2017-11-23T15:50:00Z">
                  <w:rPr>
                    <w:rFonts w:cs="Arial"/>
                    <w:b/>
                    <w:bCs/>
                  </w:rPr>
                </w:rPrChange>
              </w:rPr>
              <w:t>1</w:t>
            </w:r>
          </w:p>
        </w:tc>
        <w:tc>
          <w:tcPr>
            <w:tcW w:w="5038" w:type="dxa"/>
            <w:gridSpan w:val="2"/>
            <w:tcPrChange w:id="9011" w:author="gorgemj" w:date="2017-11-30T12:36:00Z">
              <w:tcPr>
                <w:tcW w:w="6768" w:type="dxa"/>
                <w:gridSpan w:val="7"/>
              </w:tcPr>
            </w:tcPrChange>
          </w:tcPr>
          <w:p w:rsidR="00AD701B" w:rsidRPr="00817CEB" w:rsidRDefault="00AD701B" w:rsidP="00542606">
            <w:pPr>
              <w:autoSpaceDE w:val="0"/>
              <w:autoSpaceDN w:val="0"/>
              <w:adjustRightInd w:val="0"/>
              <w:spacing w:before="60" w:after="60" w:line="280" w:lineRule="atLeast"/>
              <w:rPr>
                <w:rFonts w:eastAsia="Calibri" w:cs="Arial"/>
              </w:rPr>
            </w:pPr>
            <w:r w:rsidRPr="00817CEB">
              <w:rPr>
                <w:rFonts w:eastAsia="Calibri" w:cs="Arial"/>
              </w:rPr>
              <w:t>Appropriate means shall be provided at the nuclear power plant for the monitoring of activity in fluid systems that have the potential for significant contamination, and for the collection of process samples.</w:t>
            </w:r>
          </w:p>
        </w:tc>
        <w:tc>
          <w:tcPr>
            <w:tcW w:w="6912" w:type="dxa"/>
            <w:gridSpan w:val="3"/>
            <w:tcPrChange w:id="9012" w:author="gorgemj" w:date="2017-11-30T12:36:00Z">
              <w:tcPr>
                <w:tcW w:w="5130" w:type="dxa"/>
                <w:gridSpan w:val="8"/>
              </w:tcPr>
            </w:tcPrChange>
          </w:tcPr>
          <w:p w:rsidR="00AD701B" w:rsidRDefault="00AD701B" w:rsidP="003D1ABC">
            <w:pPr>
              <w:spacing w:before="60" w:after="60" w:line="280" w:lineRule="atLeast"/>
              <w:rPr>
                <w:rFonts w:cs="Arial"/>
                <w:b/>
              </w:rPr>
            </w:pPr>
            <w:r w:rsidRPr="00817CEB">
              <w:rPr>
                <w:rFonts w:cs="Arial"/>
              </w:rPr>
              <w:t>See response for Requirement 71</w:t>
            </w:r>
            <w:r>
              <w:rPr>
                <w:rFonts w:cs="Arial"/>
              </w:rPr>
              <w:t xml:space="preserve">. In addition refer to </w:t>
            </w:r>
            <w:ins w:id="9013" w:author="gorgemj" w:date="2017-11-24T17:10:00Z">
              <w:r>
                <w:rPr>
                  <w:rFonts w:cs="Arial"/>
                </w:rPr>
                <w:t xml:space="preserve">the </w:t>
              </w:r>
              <w:r w:rsidRPr="00993D67">
                <w:rPr>
                  <w:rFonts w:cs="Arial"/>
                  <w:b/>
                </w:rPr>
                <w:t>AP1000</w:t>
              </w:r>
              <w:r>
                <w:rPr>
                  <w:rFonts w:cs="Arial"/>
                </w:rPr>
                <w:t xml:space="preserve"> plant DCD [2]</w:t>
              </w:r>
            </w:ins>
            <w:del w:id="9014" w:author="gorgemj" w:date="2017-11-24T17:10:00Z">
              <w:r w:rsidDel="00F87C2C">
                <w:rPr>
                  <w:rFonts w:cs="Arial"/>
                </w:rPr>
                <w:delText>DCD</w:delText>
              </w:r>
            </w:del>
            <w:r>
              <w:rPr>
                <w:rFonts w:cs="Arial"/>
              </w:rPr>
              <w:t xml:space="preserve"> Section 9.3.5 “</w:t>
            </w:r>
            <w:r w:rsidRPr="00E565BC">
              <w:rPr>
                <w:rFonts w:cs="Arial"/>
              </w:rPr>
              <w:t>Equipment and Floor Drainage Systems”</w:t>
            </w:r>
            <w:r>
              <w:rPr>
                <w:rFonts w:cs="Arial"/>
              </w:rPr>
              <w:t xml:space="preserve">, </w:t>
            </w:r>
            <w:ins w:id="9015" w:author="gorgemj" w:date="2017-11-24T17:10:00Z">
              <w:del w:id="9016" w:author="friedmbn" w:date="2017-11-29T17:41:00Z">
                <w:r w:rsidDel="003D1ABC">
                  <w:rPr>
                    <w:rFonts w:cs="Arial"/>
                  </w:rPr>
                  <w:delText xml:space="preserve">the </w:delText>
                </w:r>
                <w:r w:rsidRPr="00993D67" w:rsidDel="003D1ABC">
                  <w:rPr>
                    <w:rFonts w:cs="Arial"/>
                    <w:b/>
                  </w:rPr>
                  <w:delText>AP1000</w:delText>
                </w:r>
                <w:r w:rsidDel="003D1ABC">
                  <w:rPr>
                    <w:rFonts w:cs="Arial"/>
                  </w:rPr>
                  <w:delText xml:space="preserve"> plant DCD [2]</w:delText>
                </w:r>
              </w:del>
            </w:ins>
            <w:del w:id="9017" w:author="friedmbn" w:date="2017-11-29T17:41:00Z">
              <w:r w:rsidDel="003D1ABC">
                <w:rPr>
                  <w:rFonts w:cs="Arial"/>
                </w:rPr>
                <w:delText xml:space="preserve">DCD </w:delText>
              </w:r>
            </w:del>
            <w:r>
              <w:rPr>
                <w:rFonts w:cs="Arial"/>
              </w:rPr>
              <w:t xml:space="preserve">Section 9.3.6. </w:t>
            </w:r>
            <w:ins w:id="9018" w:author="friedmbn" w:date="2017-11-29T17:41:00Z">
              <w:r>
                <w:rPr>
                  <w:rFonts w:cs="Arial"/>
                </w:rPr>
                <w:t>“</w:t>
              </w:r>
            </w:ins>
            <w:r>
              <w:rPr>
                <w:rFonts w:cs="Arial"/>
              </w:rPr>
              <w:t>Chemical &amp; Volume Control System</w:t>
            </w:r>
            <w:ins w:id="9019" w:author="friedmbn" w:date="2017-11-29T17:41:00Z">
              <w:r>
                <w:rPr>
                  <w:rFonts w:cs="Arial"/>
                </w:rPr>
                <w:t>”</w:t>
              </w:r>
            </w:ins>
            <w:r>
              <w:rPr>
                <w:rFonts w:cs="Arial"/>
              </w:rPr>
              <w:t xml:space="preserve"> and </w:t>
            </w:r>
            <w:ins w:id="9020" w:author="gorgemj" w:date="2017-11-24T17:10:00Z">
              <w:del w:id="9021" w:author="friedmbn" w:date="2017-11-29T17:41:00Z">
                <w:r w:rsidDel="003D1ABC">
                  <w:rPr>
                    <w:rFonts w:cs="Arial"/>
                  </w:rPr>
                  <w:delText xml:space="preserve">the </w:delText>
                </w:r>
                <w:r w:rsidRPr="00993D67" w:rsidDel="003D1ABC">
                  <w:rPr>
                    <w:rFonts w:cs="Arial"/>
                    <w:b/>
                  </w:rPr>
                  <w:delText>AP1000</w:delText>
                </w:r>
                <w:r w:rsidDel="003D1ABC">
                  <w:rPr>
                    <w:rFonts w:cs="Arial"/>
                  </w:rPr>
                  <w:delText xml:space="preserve"> plant DCD [2]</w:delText>
                </w:r>
              </w:del>
            </w:ins>
            <w:del w:id="9022" w:author="friedmbn" w:date="2017-11-29T17:41:00Z">
              <w:r w:rsidDel="003D1ABC">
                <w:rPr>
                  <w:rFonts w:cs="Arial"/>
                </w:rPr>
                <w:delText xml:space="preserve">DCD </w:delText>
              </w:r>
            </w:del>
            <w:r>
              <w:rPr>
                <w:rFonts w:cs="Arial"/>
              </w:rPr>
              <w:t xml:space="preserve">Chapter 11 </w:t>
            </w:r>
            <w:ins w:id="9023" w:author="friedmbn" w:date="2017-11-29T17:41:00Z">
              <w:r>
                <w:rPr>
                  <w:rFonts w:cs="Arial"/>
                </w:rPr>
                <w:t>“</w:t>
              </w:r>
            </w:ins>
            <w:r>
              <w:rPr>
                <w:rFonts w:cs="Arial"/>
              </w:rPr>
              <w:t>Radioactive Waste Management.</w:t>
            </w:r>
            <w:ins w:id="9024" w:author="friedmbn" w:date="2017-11-29T17:41:00Z">
              <w:r>
                <w:rPr>
                  <w:rFonts w:cs="Arial"/>
                </w:rPr>
                <w:t>”</w:t>
              </w:r>
            </w:ins>
          </w:p>
        </w:tc>
      </w:tr>
      <w:tr w:rsidR="00AD701B" w:rsidRPr="00817CEB" w:rsidDel="0077757F" w:rsidTr="004C121E">
        <w:trPr>
          <w:cantSplit/>
          <w:del w:id="9025" w:author="gorgemj" w:date="2017-11-23T15:51:00Z"/>
          <w:trPrChange w:id="9026" w:author="gorgemj" w:date="2017-11-30T12:36:00Z">
            <w:trPr>
              <w:gridBefore w:val="6"/>
              <w:gridAfter w:val="0"/>
              <w:cantSplit/>
            </w:trPr>
          </w:trPrChange>
        </w:trPr>
        <w:tc>
          <w:tcPr>
            <w:tcW w:w="947" w:type="dxa"/>
            <w:tcPrChange w:id="9027" w:author="gorgemj" w:date="2017-11-30T12:36:00Z">
              <w:tcPr>
                <w:tcW w:w="945" w:type="dxa"/>
                <w:gridSpan w:val="6"/>
              </w:tcPr>
            </w:tcPrChange>
          </w:tcPr>
          <w:p w:rsidR="00AD701B" w:rsidDel="0077757F" w:rsidRDefault="00AD701B" w:rsidP="00D533E7">
            <w:pPr>
              <w:keepNext/>
              <w:keepLines/>
              <w:autoSpaceDE w:val="0"/>
              <w:autoSpaceDN w:val="0"/>
              <w:adjustRightInd w:val="0"/>
              <w:spacing w:before="60" w:after="60" w:line="280" w:lineRule="atLeast"/>
              <w:jc w:val="center"/>
              <w:rPr>
                <w:del w:id="9028" w:author="gorgemj" w:date="2017-11-23T15:51:00Z"/>
                <w:rFonts w:cs="Arial"/>
                <w:b/>
              </w:rPr>
            </w:pPr>
          </w:p>
        </w:tc>
        <w:tc>
          <w:tcPr>
            <w:tcW w:w="693" w:type="dxa"/>
            <w:tcPrChange w:id="9029" w:author="gorgemj" w:date="2017-11-30T12:36:00Z">
              <w:tcPr>
                <w:tcW w:w="747" w:type="dxa"/>
                <w:gridSpan w:val="3"/>
              </w:tcPr>
            </w:tcPrChange>
          </w:tcPr>
          <w:p w:rsidR="00AD701B" w:rsidDel="0077757F" w:rsidRDefault="00AD701B" w:rsidP="00D533E7">
            <w:pPr>
              <w:keepNext/>
              <w:keepLines/>
              <w:autoSpaceDE w:val="0"/>
              <w:autoSpaceDN w:val="0"/>
              <w:adjustRightInd w:val="0"/>
              <w:spacing w:before="60" w:after="60" w:line="280" w:lineRule="atLeast"/>
              <w:jc w:val="center"/>
              <w:rPr>
                <w:del w:id="9030" w:author="gorgemj" w:date="2017-11-23T15:51:00Z"/>
                <w:rFonts w:cs="Arial"/>
                <w:b/>
                <w:bCs/>
              </w:rPr>
            </w:pPr>
          </w:p>
        </w:tc>
        <w:tc>
          <w:tcPr>
            <w:tcW w:w="5038" w:type="dxa"/>
            <w:gridSpan w:val="2"/>
            <w:tcPrChange w:id="9031" w:author="gorgemj" w:date="2017-11-30T12:36:00Z">
              <w:tcPr>
                <w:tcW w:w="6768" w:type="dxa"/>
                <w:gridSpan w:val="7"/>
              </w:tcPr>
            </w:tcPrChange>
          </w:tcPr>
          <w:p w:rsidR="00AD701B" w:rsidDel="0077757F" w:rsidRDefault="00AD701B" w:rsidP="00D533E7">
            <w:pPr>
              <w:keepNext/>
              <w:keepLines/>
              <w:autoSpaceDE w:val="0"/>
              <w:autoSpaceDN w:val="0"/>
              <w:adjustRightInd w:val="0"/>
              <w:spacing w:before="60" w:after="60" w:line="280" w:lineRule="atLeast"/>
              <w:rPr>
                <w:del w:id="9032" w:author="gorgemj" w:date="2017-11-23T15:51:00Z"/>
                <w:rFonts w:cs="Arial"/>
                <w:b/>
                <w:color w:val="000000"/>
                <w:sz w:val="24"/>
                <w:szCs w:val="24"/>
              </w:rPr>
            </w:pPr>
            <w:del w:id="9033" w:author="gorgemj" w:date="2017-11-23T15:51:00Z">
              <w:r w:rsidRPr="00817CEB" w:rsidDel="0077757F">
                <w:rPr>
                  <w:rFonts w:eastAsia="Calibri" w:cs="Arial"/>
                  <w:b/>
                  <w:bCs/>
                </w:rPr>
                <w:delText>Requirement 72: Compressed air systems</w:delText>
              </w:r>
            </w:del>
          </w:p>
        </w:tc>
        <w:tc>
          <w:tcPr>
            <w:tcW w:w="6912" w:type="dxa"/>
            <w:gridSpan w:val="3"/>
            <w:tcPrChange w:id="9034" w:author="gorgemj" w:date="2017-11-30T12:36:00Z">
              <w:tcPr>
                <w:tcW w:w="5130" w:type="dxa"/>
                <w:gridSpan w:val="8"/>
              </w:tcPr>
            </w:tcPrChange>
          </w:tcPr>
          <w:p w:rsidR="00AD701B" w:rsidDel="0077757F" w:rsidRDefault="00AD701B" w:rsidP="00D533E7">
            <w:pPr>
              <w:keepNext/>
              <w:keepLines/>
              <w:spacing w:before="60" w:after="60" w:line="280" w:lineRule="atLeast"/>
              <w:rPr>
                <w:del w:id="9035" w:author="gorgemj" w:date="2017-11-23T15:51:00Z"/>
                <w:rFonts w:cs="Arial"/>
                <w:b/>
              </w:rPr>
            </w:pPr>
          </w:p>
        </w:tc>
      </w:tr>
      <w:tr w:rsidR="00AD701B" w:rsidRPr="00817CEB" w:rsidTr="004C121E">
        <w:trPr>
          <w:cantSplit/>
          <w:trPrChange w:id="9036" w:author="gorgemj" w:date="2017-11-30T12:36:00Z">
            <w:trPr>
              <w:gridBefore w:val="6"/>
              <w:gridAfter w:val="0"/>
              <w:cantSplit/>
            </w:trPr>
          </w:trPrChange>
        </w:trPr>
        <w:tc>
          <w:tcPr>
            <w:tcW w:w="947" w:type="dxa"/>
            <w:tcPrChange w:id="9037" w:author="gorgemj" w:date="2017-11-30T12:36:00Z">
              <w:tcPr>
                <w:tcW w:w="945" w:type="dxa"/>
                <w:gridSpan w:val="6"/>
              </w:tcPr>
            </w:tcPrChange>
          </w:tcPr>
          <w:p w:rsidR="00AD701B" w:rsidRDefault="00AD701B" w:rsidP="00542606">
            <w:pPr>
              <w:autoSpaceDE w:val="0"/>
              <w:autoSpaceDN w:val="0"/>
              <w:adjustRightInd w:val="0"/>
              <w:spacing w:before="60" w:after="60" w:line="280" w:lineRule="atLeast"/>
              <w:jc w:val="center"/>
              <w:rPr>
                <w:rFonts w:cs="Arial"/>
                <w:b/>
              </w:rPr>
            </w:pPr>
          </w:p>
        </w:tc>
        <w:tc>
          <w:tcPr>
            <w:tcW w:w="693" w:type="dxa"/>
            <w:tcPrChange w:id="9038" w:author="gorgemj" w:date="2017-11-30T12:36:00Z">
              <w:tcPr>
                <w:tcW w:w="747" w:type="dxa"/>
                <w:gridSpan w:val="3"/>
              </w:tcPr>
            </w:tcPrChange>
          </w:tcPr>
          <w:p w:rsidR="00AD701B" w:rsidRDefault="00AD701B" w:rsidP="00542606">
            <w:pPr>
              <w:autoSpaceDE w:val="0"/>
              <w:autoSpaceDN w:val="0"/>
              <w:adjustRightInd w:val="0"/>
              <w:spacing w:before="60" w:after="60" w:line="280" w:lineRule="atLeast"/>
              <w:jc w:val="center"/>
              <w:rPr>
                <w:rFonts w:cs="Arial"/>
                <w:b/>
                <w:bCs/>
              </w:rPr>
            </w:pPr>
          </w:p>
        </w:tc>
        <w:tc>
          <w:tcPr>
            <w:tcW w:w="5038" w:type="dxa"/>
            <w:gridSpan w:val="2"/>
            <w:tcPrChange w:id="9039" w:author="gorgemj" w:date="2017-11-30T12:36:00Z">
              <w:tcPr>
                <w:tcW w:w="6768" w:type="dxa"/>
                <w:gridSpan w:val="7"/>
              </w:tcPr>
            </w:tcPrChange>
          </w:tcPr>
          <w:p w:rsidR="00AD701B" w:rsidRDefault="00AD701B" w:rsidP="00542606">
            <w:pPr>
              <w:autoSpaceDE w:val="0"/>
              <w:autoSpaceDN w:val="0"/>
              <w:adjustRightInd w:val="0"/>
              <w:spacing w:before="60" w:after="60" w:line="280" w:lineRule="atLeast"/>
              <w:rPr>
                <w:ins w:id="9040" w:author="gorgemj" w:date="2017-11-23T15:51:00Z"/>
                <w:rFonts w:eastAsia="Calibri" w:cs="Arial"/>
                <w:b/>
                <w:bCs/>
              </w:rPr>
            </w:pPr>
            <w:ins w:id="9041" w:author="gorgemj" w:date="2017-11-23T15:51:00Z">
              <w:r w:rsidRPr="00817CEB">
                <w:rPr>
                  <w:rFonts w:eastAsia="Calibri" w:cs="Arial"/>
                  <w:b/>
                  <w:bCs/>
                </w:rPr>
                <w:t xml:space="preserve">Requirement 72: Compressed air systems </w:t>
              </w:r>
            </w:ins>
          </w:p>
          <w:p w:rsidR="00AD701B" w:rsidRPr="00817CEB" w:rsidRDefault="00AD701B" w:rsidP="00542606">
            <w:pPr>
              <w:autoSpaceDE w:val="0"/>
              <w:autoSpaceDN w:val="0"/>
              <w:adjustRightInd w:val="0"/>
              <w:spacing w:before="60" w:after="60" w:line="280" w:lineRule="atLeast"/>
              <w:rPr>
                <w:rFonts w:eastAsia="Calibri" w:cs="Arial"/>
                <w:b/>
                <w:bCs/>
              </w:rPr>
            </w:pPr>
            <w:r w:rsidRPr="00817CEB">
              <w:rPr>
                <w:rFonts w:eastAsia="Calibri" w:cs="Arial"/>
                <w:b/>
                <w:bCs/>
              </w:rPr>
              <w:t>The design basis for any compressed air system that serves an item important to safety at the nuclear power plant shall specify the quality, flow rate and cleanness of the air to be provided.</w:t>
            </w:r>
          </w:p>
        </w:tc>
        <w:tc>
          <w:tcPr>
            <w:tcW w:w="6912" w:type="dxa"/>
            <w:gridSpan w:val="3"/>
            <w:tcPrChange w:id="9042" w:author="gorgemj" w:date="2017-11-30T12:36:00Z">
              <w:tcPr>
                <w:tcW w:w="5130" w:type="dxa"/>
                <w:gridSpan w:val="8"/>
              </w:tcPr>
            </w:tcPrChange>
          </w:tcPr>
          <w:p w:rsidR="00AD701B" w:rsidRDefault="00AD701B">
            <w:pPr>
              <w:spacing w:before="60" w:after="60" w:line="280" w:lineRule="atLeast"/>
              <w:rPr>
                <w:rFonts w:cs="Arial"/>
              </w:rPr>
            </w:pPr>
            <w:r w:rsidRPr="00817CEB">
              <w:rPr>
                <w:rFonts w:eastAsia="Calibri" w:cs="Arial"/>
                <w:bCs/>
              </w:rPr>
              <w:t xml:space="preserve">The </w:t>
            </w:r>
            <w:r w:rsidRPr="00817CEB">
              <w:rPr>
                <w:rFonts w:eastAsia="Calibri" w:cs="Arial"/>
                <w:b/>
                <w:bCs/>
              </w:rPr>
              <w:t>AP1000</w:t>
            </w:r>
            <w:r w:rsidRPr="00817CEB">
              <w:rPr>
                <w:rFonts w:eastAsia="Calibri" w:cs="Arial"/>
                <w:bCs/>
              </w:rPr>
              <w:t xml:space="preserve"> </w:t>
            </w:r>
            <w:r>
              <w:rPr>
                <w:rFonts w:eastAsia="Calibri" w:cs="Arial"/>
                <w:bCs/>
              </w:rPr>
              <w:t>plant</w:t>
            </w:r>
            <w:r w:rsidRPr="00817CEB">
              <w:rPr>
                <w:rFonts w:eastAsia="Calibri" w:cs="Arial"/>
                <w:bCs/>
              </w:rPr>
              <w:t xml:space="preserve"> compressed air system serves no safety </w:t>
            </w:r>
            <w:del w:id="9043" w:author="gorgemj" w:date="2017-11-26T19:38:00Z">
              <w:r w:rsidRPr="00817CEB" w:rsidDel="004A5CBE">
                <w:rPr>
                  <w:rFonts w:eastAsia="Calibri" w:cs="Arial"/>
                  <w:bCs/>
                </w:rPr>
                <w:delText xml:space="preserve">related </w:delText>
              </w:r>
            </w:del>
            <w:r w:rsidRPr="00817CEB">
              <w:rPr>
                <w:rFonts w:eastAsia="Calibri" w:cs="Arial"/>
                <w:bCs/>
              </w:rPr>
              <w:t>function other than containment isolation</w:t>
            </w:r>
            <w:r>
              <w:rPr>
                <w:rFonts w:eastAsia="Calibri" w:cs="Arial"/>
                <w:bCs/>
              </w:rPr>
              <w:t xml:space="preserve">. </w:t>
            </w:r>
            <w:r w:rsidRPr="00817CEB">
              <w:rPr>
                <w:rFonts w:eastAsia="Calibri" w:cs="Arial"/>
                <w:bCs/>
              </w:rPr>
              <w:t xml:space="preserve">See </w:t>
            </w:r>
            <w:ins w:id="9044" w:author="gorgemj" w:date="2017-11-24T17:10:00Z">
              <w:r>
                <w:rPr>
                  <w:rFonts w:cs="Arial"/>
                </w:rPr>
                <w:t xml:space="preserve">the </w:t>
              </w:r>
              <w:r w:rsidRPr="00993D67">
                <w:rPr>
                  <w:rFonts w:cs="Arial"/>
                  <w:b/>
                </w:rPr>
                <w:t>AP1000</w:t>
              </w:r>
              <w:r>
                <w:rPr>
                  <w:rFonts w:cs="Arial"/>
                </w:rPr>
                <w:t xml:space="preserve"> plant DCD [2]</w:t>
              </w:r>
            </w:ins>
            <w:del w:id="9045" w:author="gorgemj" w:date="2017-11-24T17:10:00Z">
              <w:r w:rsidRPr="00817CEB" w:rsidDel="00F87C2C">
                <w:rPr>
                  <w:rFonts w:eastAsia="Calibri" w:cs="Arial"/>
                  <w:bCs/>
                </w:rPr>
                <w:delText>DCD</w:delText>
              </w:r>
            </w:del>
            <w:r w:rsidRPr="00817CEB">
              <w:rPr>
                <w:rFonts w:eastAsia="Calibri" w:cs="Arial"/>
                <w:bCs/>
              </w:rPr>
              <w:t xml:space="preserve"> Section 9.3.1.</w:t>
            </w:r>
          </w:p>
        </w:tc>
      </w:tr>
      <w:tr w:rsidR="00AD701B" w:rsidRPr="00817CEB" w:rsidDel="0077757F" w:rsidTr="004C121E">
        <w:trPr>
          <w:cantSplit/>
          <w:del w:id="9046" w:author="gorgemj" w:date="2017-11-23T15:51:00Z"/>
          <w:trPrChange w:id="9047" w:author="gorgemj" w:date="2017-11-30T12:36:00Z">
            <w:trPr>
              <w:gridBefore w:val="6"/>
              <w:gridAfter w:val="0"/>
              <w:cantSplit/>
            </w:trPr>
          </w:trPrChange>
        </w:trPr>
        <w:tc>
          <w:tcPr>
            <w:tcW w:w="947" w:type="dxa"/>
            <w:tcPrChange w:id="9048" w:author="gorgemj" w:date="2017-11-30T12:36:00Z">
              <w:tcPr>
                <w:tcW w:w="945" w:type="dxa"/>
                <w:gridSpan w:val="6"/>
              </w:tcPr>
            </w:tcPrChange>
          </w:tcPr>
          <w:p w:rsidR="00AD701B" w:rsidDel="0077757F" w:rsidRDefault="00AD701B" w:rsidP="00542606">
            <w:pPr>
              <w:autoSpaceDE w:val="0"/>
              <w:autoSpaceDN w:val="0"/>
              <w:adjustRightInd w:val="0"/>
              <w:spacing w:before="60" w:after="60" w:line="280" w:lineRule="atLeast"/>
              <w:jc w:val="center"/>
              <w:rPr>
                <w:del w:id="9049" w:author="gorgemj" w:date="2017-11-23T15:51:00Z"/>
                <w:rFonts w:cs="Arial"/>
                <w:b/>
              </w:rPr>
            </w:pPr>
          </w:p>
        </w:tc>
        <w:tc>
          <w:tcPr>
            <w:tcW w:w="693" w:type="dxa"/>
            <w:tcPrChange w:id="9050" w:author="gorgemj" w:date="2017-11-30T12:36:00Z">
              <w:tcPr>
                <w:tcW w:w="747" w:type="dxa"/>
                <w:gridSpan w:val="3"/>
              </w:tcPr>
            </w:tcPrChange>
          </w:tcPr>
          <w:p w:rsidR="00AD701B" w:rsidDel="0077757F" w:rsidRDefault="00AD701B" w:rsidP="00542606">
            <w:pPr>
              <w:autoSpaceDE w:val="0"/>
              <w:autoSpaceDN w:val="0"/>
              <w:adjustRightInd w:val="0"/>
              <w:spacing w:before="60" w:after="60" w:line="280" w:lineRule="atLeast"/>
              <w:jc w:val="center"/>
              <w:rPr>
                <w:del w:id="9051" w:author="gorgemj" w:date="2017-11-23T15:51:00Z"/>
                <w:rFonts w:cs="Arial"/>
                <w:b/>
                <w:bCs/>
              </w:rPr>
            </w:pPr>
          </w:p>
        </w:tc>
        <w:tc>
          <w:tcPr>
            <w:tcW w:w="5038" w:type="dxa"/>
            <w:gridSpan w:val="2"/>
            <w:tcPrChange w:id="9052" w:author="gorgemj" w:date="2017-11-30T12:36:00Z">
              <w:tcPr>
                <w:tcW w:w="6768" w:type="dxa"/>
                <w:gridSpan w:val="7"/>
              </w:tcPr>
            </w:tcPrChange>
          </w:tcPr>
          <w:p w:rsidR="00AD701B" w:rsidDel="0077757F" w:rsidRDefault="00AD701B" w:rsidP="00542606">
            <w:pPr>
              <w:autoSpaceDE w:val="0"/>
              <w:autoSpaceDN w:val="0"/>
              <w:adjustRightInd w:val="0"/>
              <w:spacing w:before="60" w:after="60" w:line="280" w:lineRule="atLeast"/>
              <w:rPr>
                <w:del w:id="9053" w:author="gorgemj" w:date="2017-11-23T15:51:00Z"/>
                <w:rFonts w:cs="Arial"/>
                <w:b/>
                <w:color w:val="000000"/>
                <w:sz w:val="24"/>
                <w:szCs w:val="24"/>
              </w:rPr>
            </w:pPr>
            <w:del w:id="9054" w:author="gorgemj" w:date="2017-11-23T15:51:00Z">
              <w:r w:rsidRPr="00817CEB" w:rsidDel="0077757F">
                <w:rPr>
                  <w:rFonts w:eastAsia="Calibri" w:cs="Arial"/>
                  <w:b/>
                  <w:bCs/>
                </w:rPr>
                <w:delText>Requirement 73: Air conditioning systems and ventilation systems</w:delText>
              </w:r>
            </w:del>
          </w:p>
        </w:tc>
        <w:tc>
          <w:tcPr>
            <w:tcW w:w="6912" w:type="dxa"/>
            <w:gridSpan w:val="3"/>
            <w:tcPrChange w:id="9055" w:author="gorgemj" w:date="2017-11-30T12:36:00Z">
              <w:tcPr>
                <w:tcW w:w="5130" w:type="dxa"/>
                <w:gridSpan w:val="8"/>
              </w:tcPr>
            </w:tcPrChange>
          </w:tcPr>
          <w:p w:rsidR="00AD701B" w:rsidDel="0077757F" w:rsidRDefault="00AD701B" w:rsidP="00542606">
            <w:pPr>
              <w:spacing w:before="60" w:after="60" w:line="280" w:lineRule="atLeast"/>
              <w:rPr>
                <w:del w:id="9056" w:author="gorgemj" w:date="2017-11-23T15:51:00Z"/>
                <w:rFonts w:cs="Arial"/>
                <w:b/>
              </w:rPr>
            </w:pPr>
          </w:p>
        </w:tc>
      </w:tr>
      <w:tr w:rsidR="00AD701B" w:rsidRPr="00817CEB" w:rsidTr="004C121E">
        <w:trPr>
          <w:cantSplit/>
          <w:trPrChange w:id="9057" w:author="gorgemj" w:date="2017-11-30T12:36:00Z">
            <w:trPr>
              <w:gridBefore w:val="6"/>
              <w:gridAfter w:val="0"/>
              <w:cantSplit/>
            </w:trPr>
          </w:trPrChange>
        </w:trPr>
        <w:tc>
          <w:tcPr>
            <w:tcW w:w="947" w:type="dxa"/>
            <w:tcPrChange w:id="9058" w:author="gorgemj" w:date="2017-11-30T12:36:00Z">
              <w:tcPr>
                <w:tcW w:w="945" w:type="dxa"/>
                <w:gridSpan w:val="6"/>
              </w:tcPr>
            </w:tcPrChange>
          </w:tcPr>
          <w:p w:rsidR="00AD701B" w:rsidRDefault="00AD701B" w:rsidP="00542606">
            <w:pPr>
              <w:autoSpaceDE w:val="0"/>
              <w:autoSpaceDN w:val="0"/>
              <w:adjustRightInd w:val="0"/>
              <w:spacing w:before="60" w:after="60" w:line="280" w:lineRule="atLeast"/>
              <w:jc w:val="center"/>
              <w:rPr>
                <w:rFonts w:cs="Arial"/>
                <w:b/>
              </w:rPr>
            </w:pPr>
          </w:p>
        </w:tc>
        <w:tc>
          <w:tcPr>
            <w:tcW w:w="693" w:type="dxa"/>
            <w:tcPrChange w:id="9059" w:author="gorgemj" w:date="2017-11-30T12:36:00Z">
              <w:tcPr>
                <w:tcW w:w="747" w:type="dxa"/>
                <w:gridSpan w:val="3"/>
              </w:tcPr>
            </w:tcPrChange>
          </w:tcPr>
          <w:p w:rsidR="00AD701B" w:rsidRDefault="00AD701B" w:rsidP="00542606">
            <w:pPr>
              <w:autoSpaceDE w:val="0"/>
              <w:autoSpaceDN w:val="0"/>
              <w:adjustRightInd w:val="0"/>
              <w:spacing w:before="60" w:after="60" w:line="280" w:lineRule="atLeast"/>
              <w:jc w:val="center"/>
              <w:rPr>
                <w:rFonts w:cs="Arial"/>
                <w:b/>
                <w:bCs/>
              </w:rPr>
            </w:pPr>
          </w:p>
        </w:tc>
        <w:tc>
          <w:tcPr>
            <w:tcW w:w="5038" w:type="dxa"/>
            <w:gridSpan w:val="2"/>
            <w:tcPrChange w:id="9060" w:author="gorgemj" w:date="2017-11-30T12:36:00Z">
              <w:tcPr>
                <w:tcW w:w="6768" w:type="dxa"/>
                <w:gridSpan w:val="7"/>
              </w:tcPr>
            </w:tcPrChange>
          </w:tcPr>
          <w:p w:rsidR="00AD701B" w:rsidRDefault="00AD701B" w:rsidP="00542606">
            <w:pPr>
              <w:autoSpaceDE w:val="0"/>
              <w:autoSpaceDN w:val="0"/>
              <w:adjustRightInd w:val="0"/>
              <w:spacing w:before="60" w:after="60" w:line="280" w:lineRule="atLeast"/>
              <w:rPr>
                <w:ins w:id="9061" w:author="gorgemj" w:date="2017-11-23T15:51:00Z"/>
                <w:rFonts w:eastAsia="Calibri" w:cs="Arial"/>
                <w:b/>
                <w:bCs/>
              </w:rPr>
            </w:pPr>
            <w:ins w:id="9062" w:author="gorgemj" w:date="2017-11-23T15:51:00Z">
              <w:r w:rsidRPr="00817CEB">
                <w:rPr>
                  <w:rFonts w:eastAsia="Calibri" w:cs="Arial"/>
                  <w:b/>
                  <w:bCs/>
                </w:rPr>
                <w:t xml:space="preserve">Requirement 73: Air conditioning systems and ventilation systems </w:t>
              </w:r>
            </w:ins>
          </w:p>
          <w:p w:rsidR="00AD701B" w:rsidRPr="00817CEB" w:rsidRDefault="00AD701B" w:rsidP="00542606">
            <w:pPr>
              <w:autoSpaceDE w:val="0"/>
              <w:autoSpaceDN w:val="0"/>
              <w:adjustRightInd w:val="0"/>
              <w:spacing w:before="60" w:after="60" w:line="280" w:lineRule="atLeast"/>
              <w:rPr>
                <w:rFonts w:eastAsia="Calibri" w:cs="Arial"/>
                <w:b/>
                <w:bCs/>
              </w:rPr>
            </w:pPr>
            <w:r w:rsidRPr="00817CEB">
              <w:rPr>
                <w:rFonts w:eastAsia="Calibri" w:cs="Arial"/>
                <w:b/>
                <w:bCs/>
              </w:rPr>
              <w:t>Systems for air conditioning, air heating, air cooling and ventilation shall be provided as appropriate in auxiliary rooms or other areas at the nuclear power plant to maintain the required environmental conditions for systems and components important to safety in all plant states.</w:t>
            </w:r>
          </w:p>
        </w:tc>
        <w:tc>
          <w:tcPr>
            <w:tcW w:w="6912" w:type="dxa"/>
            <w:gridSpan w:val="3"/>
            <w:tcPrChange w:id="9063" w:author="gorgemj" w:date="2017-11-30T12:36:00Z">
              <w:tcPr>
                <w:tcW w:w="5130" w:type="dxa"/>
                <w:gridSpan w:val="8"/>
              </w:tcPr>
            </w:tcPrChange>
          </w:tcPr>
          <w:p w:rsidR="00AD701B" w:rsidRDefault="00AD701B" w:rsidP="00A366D5">
            <w:pPr>
              <w:spacing w:before="60" w:after="60" w:line="280" w:lineRule="atLeast"/>
              <w:rPr>
                <w:rFonts w:cs="Arial"/>
              </w:rPr>
            </w:pPr>
            <w:r w:rsidRPr="00817CEB">
              <w:rPr>
                <w:rFonts w:cs="Arial"/>
                <w:b/>
              </w:rPr>
              <w:t>AP1000</w:t>
            </w:r>
            <w:r w:rsidRPr="00817CEB">
              <w:rPr>
                <w:rFonts w:cs="Arial"/>
              </w:rPr>
              <w:t xml:space="preserve"> </w:t>
            </w:r>
            <w:r>
              <w:rPr>
                <w:rFonts w:cs="Arial"/>
              </w:rPr>
              <w:t>plant</w:t>
            </w:r>
            <w:r w:rsidRPr="00817CEB">
              <w:rPr>
                <w:rFonts w:cs="Arial"/>
              </w:rPr>
              <w:t xml:space="preserve"> </w:t>
            </w:r>
            <w:r w:rsidRPr="00817CEB">
              <w:rPr>
                <w:rFonts w:eastAsia="Calibri" w:cs="Arial"/>
                <w:bCs/>
              </w:rPr>
              <w:t xml:space="preserve">air-conditioning, heating, cooling, and ventilation systems are described in </w:t>
            </w:r>
            <w:ins w:id="9064" w:author="gorgemj" w:date="2017-11-24T17:10:00Z">
              <w:r>
                <w:rPr>
                  <w:rFonts w:cs="Arial"/>
                </w:rPr>
                <w:t xml:space="preserve">the </w:t>
              </w:r>
              <w:r w:rsidRPr="00993D67">
                <w:rPr>
                  <w:rFonts w:cs="Arial"/>
                  <w:b/>
                </w:rPr>
                <w:t>AP1000</w:t>
              </w:r>
              <w:r>
                <w:rPr>
                  <w:rFonts w:cs="Arial"/>
                </w:rPr>
                <w:t xml:space="preserve"> plant DCD [2]</w:t>
              </w:r>
            </w:ins>
            <w:del w:id="9065" w:author="gorgemj" w:date="2017-11-24T17:10:00Z">
              <w:r w:rsidRPr="00817CEB" w:rsidDel="00F87C2C">
                <w:rPr>
                  <w:rFonts w:eastAsia="Calibri" w:cs="Arial"/>
                  <w:bCs/>
                </w:rPr>
                <w:delText>DCD</w:delText>
              </w:r>
            </w:del>
            <w:r w:rsidRPr="00817CEB">
              <w:rPr>
                <w:rFonts w:eastAsia="Calibri" w:cs="Arial"/>
                <w:bCs/>
              </w:rPr>
              <w:t xml:space="preserve"> Section 9.4</w:t>
            </w:r>
            <w:r>
              <w:rPr>
                <w:rFonts w:eastAsia="Calibri" w:cs="Arial"/>
                <w:bCs/>
              </w:rPr>
              <w:t xml:space="preserve">. </w:t>
            </w:r>
            <w:r w:rsidRPr="00817CEB">
              <w:rPr>
                <w:rFonts w:cs="Arial"/>
              </w:rPr>
              <w:t xml:space="preserve">These systems are not required to perform safety functions during </w:t>
            </w:r>
            <w:del w:id="9066" w:author="gorgemj" w:date="2017-11-24T15:47:00Z">
              <w:r w:rsidRPr="00817CEB" w:rsidDel="00D370A5">
                <w:rPr>
                  <w:rFonts w:cs="Arial"/>
                </w:rPr>
                <w:delText>design basis accident</w:delText>
              </w:r>
            </w:del>
            <w:ins w:id="9067" w:author="gorgemj" w:date="2017-11-24T15:47:00Z">
              <w:r>
                <w:rPr>
                  <w:rFonts w:cs="Arial"/>
                </w:rPr>
                <w:t>DBA</w:t>
              </w:r>
            </w:ins>
            <w:r w:rsidRPr="00817CEB">
              <w:rPr>
                <w:rFonts w:cs="Arial"/>
              </w:rPr>
              <w:t>s, other than the containment isolation function for those portions with a containment penetration.</w:t>
            </w:r>
          </w:p>
        </w:tc>
      </w:tr>
      <w:tr w:rsidR="00AD701B" w:rsidRPr="00817CEB" w:rsidTr="004C121E">
        <w:trPr>
          <w:cantSplit/>
          <w:trPrChange w:id="9068" w:author="gorgemj" w:date="2017-11-30T12:36:00Z">
            <w:trPr>
              <w:gridBefore w:val="6"/>
              <w:gridAfter w:val="0"/>
              <w:cantSplit/>
            </w:trPr>
          </w:trPrChange>
        </w:trPr>
        <w:tc>
          <w:tcPr>
            <w:tcW w:w="947" w:type="dxa"/>
            <w:tcPrChange w:id="9069" w:author="gorgemj" w:date="2017-11-30T12:36:00Z">
              <w:tcPr>
                <w:tcW w:w="945" w:type="dxa"/>
                <w:gridSpan w:val="6"/>
              </w:tcPr>
            </w:tcPrChange>
          </w:tcPr>
          <w:p w:rsidR="00AD701B" w:rsidRPr="0077757F" w:rsidRDefault="00AD701B" w:rsidP="00D533E7">
            <w:pPr>
              <w:autoSpaceDE w:val="0"/>
              <w:autoSpaceDN w:val="0"/>
              <w:adjustRightInd w:val="0"/>
              <w:spacing w:before="50" w:after="50" w:line="280" w:lineRule="atLeast"/>
              <w:jc w:val="center"/>
              <w:rPr>
                <w:rFonts w:cs="Arial"/>
                <w:rPrChange w:id="9070" w:author="gorgemj" w:date="2017-11-23T15:52:00Z">
                  <w:rPr>
                    <w:rFonts w:cs="Arial"/>
                    <w:b/>
                  </w:rPr>
                </w:rPrChange>
              </w:rPr>
            </w:pPr>
            <w:r w:rsidRPr="0077757F">
              <w:rPr>
                <w:rFonts w:cs="Arial"/>
                <w:rPrChange w:id="9071" w:author="gorgemj" w:date="2017-11-23T15:52:00Z">
                  <w:rPr>
                    <w:rFonts w:cs="Arial"/>
                    <w:b/>
                  </w:rPr>
                </w:rPrChange>
              </w:rPr>
              <w:t>6.48</w:t>
            </w:r>
          </w:p>
        </w:tc>
        <w:tc>
          <w:tcPr>
            <w:tcW w:w="693" w:type="dxa"/>
            <w:tcPrChange w:id="9072" w:author="gorgemj" w:date="2017-11-30T12:36:00Z">
              <w:tcPr>
                <w:tcW w:w="747" w:type="dxa"/>
                <w:gridSpan w:val="3"/>
              </w:tcPr>
            </w:tcPrChange>
          </w:tcPr>
          <w:p w:rsidR="00AD701B" w:rsidRPr="0077757F" w:rsidRDefault="00AD701B" w:rsidP="00D533E7">
            <w:pPr>
              <w:autoSpaceDE w:val="0"/>
              <w:autoSpaceDN w:val="0"/>
              <w:adjustRightInd w:val="0"/>
              <w:spacing w:before="50" w:after="50" w:line="280" w:lineRule="atLeast"/>
              <w:jc w:val="center"/>
              <w:rPr>
                <w:rFonts w:cs="Arial"/>
                <w:bCs/>
                <w:color w:val="000000"/>
                <w:sz w:val="24"/>
                <w:szCs w:val="24"/>
                <w:rPrChange w:id="9073" w:author="gorgemj" w:date="2017-11-23T15:52:00Z">
                  <w:rPr>
                    <w:rFonts w:cs="Arial"/>
                    <w:b/>
                    <w:bCs/>
                    <w:color w:val="000000"/>
                    <w:sz w:val="24"/>
                    <w:szCs w:val="24"/>
                  </w:rPr>
                </w:rPrChange>
              </w:rPr>
            </w:pPr>
            <w:r w:rsidRPr="0077757F">
              <w:rPr>
                <w:rFonts w:cs="Arial"/>
                <w:bCs/>
                <w:rPrChange w:id="9074" w:author="gorgemj" w:date="2017-11-23T15:52:00Z">
                  <w:rPr>
                    <w:rFonts w:cs="Arial"/>
                    <w:b/>
                    <w:bCs/>
                  </w:rPr>
                </w:rPrChange>
              </w:rPr>
              <w:t>1-6</w:t>
            </w:r>
          </w:p>
        </w:tc>
        <w:tc>
          <w:tcPr>
            <w:tcW w:w="5038" w:type="dxa"/>
            <w:gridSpan w:val="2"/>
            <w:tcPrChange w:id="9075" w:author="gorgemj" w:date="2017-11-30T12:36:00Z">
              <w:tcPr>
                <w:tcW w:w="6768" w:type="dxa"/>
                <w:gridSpan w:val="7"/>
              </w:tcPr>
            </w:tcPrChange>
          </w:tcPr>
          <w:p w:rsidR="00AD701B" w:rsidRPr="00817CEB" w:rsidRDefault="00AD701B" w:rsidP="00D533E7">
            <w:pPr>
              <w:autoSpaceDE w:val="0"/>
              <w:autoSpaceDN w:val="0"/>
              <w:adjustRightInd w:val="0"/>
              <w:spacing w:before="50" w:after="50" w:line="280" w:lineRule="atLeast"/>
              <w:rPr>
                <w:rFonts w:eastAsia="Calibri" w:cs="Arial"/>
              </w:rPr>
            </w:pPr>
            <w:r w:rsidRPr="00817CEB">
              <w:rPr>
                <w:rFonts w:eastAsia="Calibri" w:cs="Arial"/>
              </w:rPr>
              <w:t>Systems shall be provided for the ventilation of buildings at the nuclear power plant with appropriate capability for the cleaning of air:</w:t>
            </w:r>
          </w:p>
          <w:p w:rsidR="00AD701B" w:rsidRPr="00817CEB" w:rsidRDefault="00AD701B" w:rsidP="00D533E7">
            <w:pPr>
              <w:tabs>
                <w:tab w:val="left" w:pos="432"/>
              </w:tabs>
              <w:autoSpaceDE w:val="0"/>
              <w:autoSpaceDN w:val="0"/>
              <w:adjustRightInd w:val="0"/>
              <w:spacing w:before="50" w:after="50" w:line="280" w:lineRule="atLeast"/>
              <w:ind w:left="432" w:hanging="432"/>
              <w:rPr>
                <w:rFonts w:eastAsia="Calibri" w:cs="Arial"/>
              </w:rPr>
            </w:pPr>
            <w:r w:rsidRPr="00817CEB">
              <w:rPr>
                <w:rFonts w:eastAsia="Calibri" w:cs="Arial"/>
              </w:rPr>
              <w:t xml:space="preserve">(a) </w:t>
            </w:r>
            <w:r>
              <w:rPr>
                <w:rFonts w:eastAsia="Calibri" w:cs="Arial"/>
              </w:rPr>
              <w:tab/>
            </w:r>
            <w:r w:rsidRPr="00817CEB">
              <w:rPr>
                <w:rFonts w:eastAsia="Calibri" w:cs="Arial"/>
              </w:rPr>
              <w:t>To prevent unacceptable dispersion of airborne radioactive substances within the plant;</w:t>
            </w:r>
          </w:p>
          <w:p w:rsidR="00AD701B" w:rsidRPr="00817CEB" w:rsidRDefault="00AD701B" w:rsidP="00D533E7">
            <w:pPr>
              <w:tabs>
                <w:tab w:val="left" w:pos="432"/>
              </w:tabs>
              <w:autoSpaceDE w:val="0"/>
              <w:autoSpaceDN w:val="0"/>
              <w:adjustRightInd w:val="0"/>
              <w:spacing w:before="50" w:after="50" w:line="280" w:lineRule="atLeast"/>
              <w:ind w:left="432" w:hanging="432"/>
              <w:rPr>
                <w:rFonts w:eastAsia="Calibri" w:cs="Arial"/>
              </w:rPr>
            </w:pPr>
            <w:r w:rsidRPr="00817CEB">
              <w:rPr>
                <w:rFonts w:eastAsia="Calibri" w:cs="Arial"/>
              </w:rPr>
              <w:t xml:space="preserve">(b) </w:t>
            </w:r>
            <w:r>
              <w:rPr>
                <w:rFonts w:eastAsia="Calibri" w:cs="Arial"/>
              </w:rPr>
              <w:tab/>
            </w:r>
            <w:r w:rsidRPr="00817CEB">
              <w:rPr>
                <w:rFonts w:eastAsia="Calibri" w:cs="Arial"/>
              </w:rPr>
              <w:t>To reduce the concentration of airborne radioactive substances to levels compatible with the need for access by personnel to the area;</w:t>
            </w:r>
          </w:p>
          <w:p w:rsidR="00AD701B" w:rsidRPr="00817CEB" w:rsidRDefault="00AD701B" w:rsidP="00D533E7">
            <w:pPr>
              <w:tabs>
                <w:tab w:val="left" w:pos="432"/>
              </w:tabs>
              <w:autoSpaceDE w:val="0"/>
              <w:autoSpaceDN w:val="0"/>
              <w:adjustRightInd w:val="0"/>
              <w:spacing w:before="50" w:after="50" w:line="280" w:lineRule="atLeast"/>
              <w:ind w:left="432" w:hanging="432"/>
              <w:rPr>
                <w:rFonts w:eastAsia="Calibri" w:cs="Arial"/>
              </w:rPr>
            </w:pPr>
            <w:r w:rsidRPr="00817CEB">
              <w:rPr>
                <w:rFonts w:eastAsia="Calibri" w:cs="Arial"/>
              </w:rPr>
              <w:t xml:space="preserve">(c) </w:t>
            </w:r>
            <w:r>
              <w:rPr>
                <w:rFonts w:eastAsia="Calibri" w:cs="Arial"/>
              </w:rPr>
              <w:tab/>
            </w:r>
            <w:r w:rsidRPr="00817CEB">
              <w:rPr>
                <w:rFonts w:eastAsia="Calibri" w:cs="Arial"/>
              </w:rPr>
              <w:t>To keep the levels of airborne radioactive substances in the plant below authorized limits and as low as reasonably achievable;</w:t>
            </w:r>
          </w:p>
          <w:p w:rsidR="00AD701B" w:rsidRPr="00817CEB" w:rsidRDefault="00AD701B" w:rsidP="00D533E7">
            <w:pPr>
              <w:tabs>
                <w:tab w:val="left" w:pos="432"/>
              </w:tabs>
              <w:autoSpaceDE w:val="0"/>
              <w:autoSpaceDN w:val="0"/>
              <w:adjustRightInd w:val="0"/>
              <w:spacing w:before="50" w:after="50" w:line="280" w:lineRule="atLeast"/>
              <w:ind w:left="432" w:hanging="432"/>
              <w:rPr>
                <w:rFonts w:eastAsia="Calibri" w:cs="Arial"/>
              </w:rPr>
            </w:pPr>
            <w:r w:rsidRPr="00817CEB">
              <w:rPr>
                <w:rFonts w:eastAsia="Calibri" w:cs="Arial"/>
              </w:rPr>
              <w:t xml:space="preserve">(d) </w:t>
            </w:r>
            <w:r>
              <w:rPr>
                <w:rFonts w:eastAsia="Calibri" w:cs="Arial"/>
              </w:rPr>
              <w:tab/>
            </w:r>
            <w:r w:rsidRPr="00817CEB">
              <w:rPr>
                <w:rFonts w:eastAsia="Calibri" w:cs="Arial"/>
              </w:rPr>
              <w:t>To ventilate rooms containing inert gases or noxious gases without impairing the capability to control radioactive effluents;</w:t>
            </w:r>
          </w:p>
          <w:p w:rsidR="00AD701B" w:rsidRPr="00817CEB" w:rsidRDefault="00AD701B">
            <w:pPr>
              <w:tabs>
                <w:tab w:val="left" w:pos="432"/>
              </w:tabs>
              <w:autoSpaceDE w:val="0"/>
              <w:autoSpaceDN w:val="0"/>
              <w:adjustRightInd w:val="0"/>
              <w:spacing w:before="50" w:after="50" w:line="280" w:lineRule="atLeast"/>
              <w:ind w:left="432" w:hanging="432"/>
              <w:rPr>
                <w:rFonts w:eastAsia="Calibri" w:cs="Arial"/>
              </w:rPr>
            </w:pPr>
            <w:r w:rsidRPr="00817CEB">
              <w:rPr>
                <w:rFonts w:eastAsia="Calibri" w:cs="Arial"/>
              </w:rPr>
              <w:t xml:space="preserve">(e) </w:t>
            </w:r>
            <w:r>
              <w:rPr>
                <w:rFonts w:eastAsia="Calibri" w:cs="Arial"/>
              </w:rPr>
              <w:tab/>
            </w:r>
            <w:r w:rsidRPr="00817CEB">
              <w:rPr>
                <w:rFonts w:eastAsia="Calibri" w:cs="Arial"/>
              </w:rPr>
              <w:t xml:space="preserve">To control </w:t>
            </w:r>
            <w:del w:id="9076" w:author="gorgemj" w:date="2017-11-23T15:52:00Z">
              <w:r w:rsidRPr="00817CEB" w:rsidDel="0077757F">
                <w:rPr>
                  <w:rFonts w:eastAsia="Calibri" w:cs="Arial"/>
                </w:rPr>
                <w:delText xml:space="preserve">releases of </w:delText>
              </w:r>
            </w:del>
            <w:r w:rsidRPr="00817CEB">
              <w:rPr>
                <w:rFonts w:eastAsia="Calibri" w:cs="Arial"/>
              </w:rPr>
              <w:t>gaseous radioactive</w:t>
            </w:r>
            <w:ins w:id="9077" w:author="gorgemj" w:date="2017-11-23T15:52:00Z">
              <w:r>
                <w:rPr>
                  <w:rFonts w:eastAsia="Calibri" w:cs="Arial"/>
                </w:rPr>
                <w:t xml:space="preserve"> </w:t>
              </w:r>
              <w:r w:rsidRPr="00817CEB">
                <w:rPr>
                  <w:rFonts w:eastAsia="Calibri" w:cs="Arial"/>
                </w:rPr>
                <w:t>release</w:t>
              </w:r>
              <w:r>
                <w:rPr>
                  <w:rFonts w:eastAsia="Calibri" w:cs="Arial"/>
                </w:rPr>
                <w:t>s</w:t>
              </w:r>
            </w:ins>
            <w:r w:rsidRPr="00817CEB">
              <w:rPr>
                <w:rFonts w:eastAsia="Calibri" w:cs="Arial"/>
              </w:rPr>
              <w:t xml:space="preserve"> </w:t>
            </w:r>
            <w:del w:id="9078" w:author="gorgemj" w:date="2017-11-23T15:52:00Z">
              <w:r w:rsidRPr="00817CEB" w:rsidDel="0077757F">
                <w:rPr>
                  <w:rFonts w:eastAsia="Calibri" w:cs="Arial"/>
                </w:rPr>
                <w:delText>material t</w:delText>
              </w:r>
            </w:del>
            <w:ins w:id="9079" w:author="gorgemj" w:date="2017-11-23T15:52:00Z">
              <w:r>
                <w:rPr>
                  <w:rFonts w:eastAsia="Calibri" w:cs="Arial"/>
                </w:rPr>
                <w:t>t</w:t>
              </w:r>
            </w:ins>
            <w:r w:rsidRPr="00817CEB">
              <w:rPr>
                <w:rFonts w:eastAsia="Calibri" w:cs="Arial"/>
              </w:rPr>
              <w:t>o the environment below the authorized limits on discharges and to keep them as low as reasonably achievable.</w:t>
            </w:r>
          </w:p>
        </w:tc>
        <w:tc>
          <w:tcPr>
            <w:tcW w:w="6912" w:type="dxa"/>
            <w:gridSpan w:val="3"/>
            <w:tcPrChange w:id="9080" w:author="gorgemj" w:date="2017-11-30T12:36:00Z">
              <w:tcPr>
                <w:tcW w:w="5130" w:type="dxa"/>
                <w:gridSpan w:val="8"/>
              </w:tcPr>
            </w:tcPrChange>
          </w:tcPr>
          <w:p w:rsidR="00AD701B" w:rsidRPr="004F0CE8" w:rsidRDefault="00AD701B" w:rsidP="00D533E7">
            <w:pPr>
              <w:pStyle w:val="Default"/>
              <w:widowControl w:val="0"/>
              <w:spacing w:before="50" w:after="50" w:line="280" w:lineRule="atLeast"/>
              <w:rPr>
                <w:rFonts w:ascii="Arial" w:hAnsi="Arial" w:cs="Arial"/>
                <w:color w:val="auto"/>
                <w:sz w:val="20"/>
                <w:szCs w:val="20"/>
              </w:rPr>
            </w:pPr>
            <w:r w:rsidRPr="00E565BC">
              <w:rPr>
                <w:rFonts w:ascii="Arial" w:hAnsi="Arial" w:cs="Arial"/>
                <w:color w:val="auto"/>
                <w:sz w:val="20"/>
                <w:szCs w:val="20"/>
              </w:rPr>
              <w:t xml:space="preserve">The air-conditioning, heating, cooling, and ventilation system is comprised of the following systems that serve the various buildings and structures of the plant: </w:t>
            </w:r>
          </w:p>
          <w:p w:rsidR="00AD701B" w:rsidRDefault="00AD701B" w:rsidP="00E157D8">
            <w:pPr>
              <w:pStyle w:val="Default"/>
              <w:widowControl w:val="0"/>
              <w:numPr>
                <w:ilvl w:val="0"/>
                <w:numId w:val="26"/>
              </w:numPr>
              <w:spacing w:before="20" w:after="20" w:line="280" w:lineRule="atLeast"/>
              <w:ind w:left="518"/>
              <w:rPr>
                <w:rFonts w:ascii="Arial" w:hAnsi="Arial" w:cs="Arial"/>
                <w:color w:val="auto"/>
                <w:sz w:val="20"/>
                <w:szCs w:val="20"/>
              </w:rPr>
            </w:pPr>
            <w:r w:rsidRPr="00E565BC">
              <w:rPr>
                <w:rFonts w:ascii="Arial" w:hAnsi="Arial" w:cs="Arial"/>
                <w:color w:val="auto"/>
                <w:sz w:val="20"/>
                <w:szCs w:val="20"/>
              </w:rPr>
              <w:t>Nuclear island nonradioactive ventilation system (</w:t>
            </w:r>
            <w:ins w:id="9081" w:author="gorgemj" w:date="2017-11-24T17:10:00Z">
              <w:r w:rsidRPr="00F87C2C">
                <w:rPr>
                  <w:rFonts w:ascii="Arial" w:hAnsi="Arial" w:cs="Arial"/>
                  <w:b/>
                  <w:sz w:val="20"/>
                  <w:szCs w:val="20"/>
                  <w:rPrChange w:id="9082" w:author="gorgemj" w:date="2017-11-24T17:10:00Z">
                    <w:rPr>
                      <w:rFonts w:cs="Arial"/>
                      <w:b/>
                    </w:rPr>
                  </w:rPrChange>
                </w:rPr>
                <w:t>AP1000</w:t>
              </w:r>
              <w:r w:rsidRPr="00F87C2C">
                <w:rPr>
                  <w:rFonts w:ascii="Arial" w:hAnsi="Arial" w:cs="Arial"/>
                  <w:sz w:val="20"/>
                  <w:szCs w:val="20"/>
                  <w:rPrChange w:id="9083" w:author="gorgemj" w:date="2017-11-24T17:10:00Z">
                    <w:rPr>
                      <w:rFonts w:cs="Arial"/>
                    </w:rPr>
                  </w:rPrChange>
                </w:rPr>
                <w:t xml:space="preserve"> plant DCD [2]</w:t>
              </w:r>
            </w:ins>
            <w:del w:id="9084" w:author="gorgemj" w:date="2017-11-24T17:10:00Z">
              <w:r w:rsidRPr="00A366D5" w:rsidDel="00F87C2C">
                <w:rPr>
                  <w:rFonts w:ascii="Arial" w:hAnsi="Arial" w:cs="Arial"/>
                  <w:color w:val="auto"/>
                  <w:sz w:val="20"/>
                  <w:szCs w:val="20"/>
                </w:rPr>
                <w:delText>DCD</w:delText>
              </w:r>
            </w:del>
            <w:r w:rsidRPr="00F87C2C">
              <w:rPr>
                <w:rFonts w:ascii="Arial" w:hAnsi="Arial" w:cs="Arial"/>
                <w:color w:val="auto"/>
                <w:sz w:val="20"/>
                <w:szCs w:val="20"/>
              </w:rPr>
              <w:t xml:space="preserve"> S</w:t>
            </w:r>
            <w:r>
              <w:rPr>
                <w:rFonts w:ascii="Arial" w:hAnsi="Arial" w:cs="Arial"/>
                <w:color w:val="auto"/>
                <w:sz w:val="20"/>
                <w:szCs w:val="20"/>
              </w:rPr>
              <w:t>ection</w:t>
            </w:r>
            <w:r w:rsidRPr="00E565BC">
              <w:rPr>
                <w:rFonts w:ascii="Arial" w:hAnsi="Arial" w:cs="Arial"/>
                <w:color w:val="auto"/>
                <w:sz w:val="20"/>
                <w:szCs w:val="20"/>
              </w:rPr>
              <w:t xml:space="preserve"> 9.4.1) </w:t>
            </w:r>
          </w:p>
          <w:p w:rsidR="00AD701B" w:rsidRDefault="00AD701B" w:rsidP="00E157D8">
            <w:pPr>
              <w:pStyle w:val="Default"/>
              <w:widowControl w:val="0"/>
              <w:numPr>
                <w:ilvl w:val="0"/>
                <w:numId w:val="26"/>
              </w:numPr>
              <w:spacing w:before="20" w:after="20" w:line="280" w:lineRule="atLeast"/>
              <w:ind w:left="518"/>
              <w:rPr>
                <w:rFonts w:ascii="Arial" w:hAnsi="Arial" w:cs="Arial"/>
                <w:color w:val="auto"/>
                <w:sz w:val="20"/>
                <w:szCs w:val="20"/>
              </w:rPr>
            </w:pPr>
            <w:r w:rsidRPr="00E565BC">
              <w:rPr>
                <w:rFonts w:ascii="Arial" w:hAnsi="Arial" w:cs="Arial"/>
                <w:color w:val="auto"/>
                <w:sz w:val="20"/>
                <w:szCs w:val="20"/>
              </w:rPr>
              <w:t>Annex/auxiliary buildings nonradioactive HVAC system (</w:t>
            </w:r>
            <w:ins w:id="9085" w:author="gorgemj" w:date="2017-11-24T17:10:00Z">
              <w:r w:rsidRPr="00993D67">
                <w:rPr>
                  <w:rFonts w:ascii="Arial" w:hAnsi="Arial" w:cs="Arial"/>
                  <w:b/>
                  <w:sz w:val="20"/>
                  <w:szCs w:val="20"/>
                </w:rPr>
                <w:t>AP1000</w:t>
              </w:r>
              <w:r w:rsidRPr="00993D67">
                <w:rPr>
                  <w:rFonts w:ascii="Arial" w:hAnsi="Arial" w:cs="Arial"/>
                  <w:sz w:val="20"/>
                  <w:szCs w:val="20"/>
                </w:rPr>
                <w:t xml:space="preserve"> plant DCD [2]</w:t>
              </w:r>
            </w:ins>
            <w:del w:id="9086" w:author="gorgemj" w:date="2017-11-24T17:10:00Z">
              <w:r w:rsidDel="00F87C2C">
                <w:rPr>
                  <w:rFonts w:ascii="Arial" w:hAnsi="Arial" w:cs="Arial"/>
                  <w:color w:val="auto"/>
                  <w:sz w:val="20"/>
                  <w:szCs w:val="20"/>
                </w:rPr>
                <w:delText>DCD</w:delText>
              </w:r>
            </w:del>
            <w:r>
              <w:rPr>
                <w:rFonts w:ascii="Arial" w:hAnsi="Arial" w:cs="Arial"/>
                <w:color w:val="auto"/>
                <w:sz w:val="20"/>
                <w:szCs w:val="20"/>
              </w:rPr>
              <w:t xml:space="preserve"> Section</w:t>
            </w:r>
            <w:r w:rsidRPr="00E565BC">
              <w:rPr>
                <w:rFonts w:ascii="Arial" w:hAnsi="Arial" w:cs="Arial"/>
                <w:color w:val="auto"/>
                <w:sz w:val="20"/>
                <w:szCs w:val="20"/>
              </w:rPr>
              <w:t xml:space="preserve"> 9.4.2) </w:t>
            </w:r>
          </w:p>
          <w:p w:rsidR="00AD701B" w:rsidRDefault="00AD701B" w:rsidP="00E157D8">
            <w:pPr>
              <w:pStyle w:val="Default"/>
              <w:widowControl w:val="0"/>
              <w:numPr>
                <w:ilvl w:val="0"/>
                <w:numId w:val="26"/>
              </w:numPr>
              <w:spacing w:before="20" w:after="20" w:line="280" w:lineRule="atLeast"/>
              <w:ind w:left="518"/>
              <w:rPr>
                <w:rFonts w:ascii="Arial" w:hAnsi="Arial" w:cs="Arial"/>
                <w:color w:val="auto"/>
                <w:sz w:val="20"/>
                <w:szCs w:val="20"/>
              </w:rPr>
            </w:pPr>
            <w:r w:rsidRPr="00E565BC">
              <w:rPr>
                <w:rFonts w:ascii="Arial" w:hAnsi="Arial" w:cs="Arial"/>
                <w:color w:val="auto"/>
                <w:sz w:val="20"/>
                <w:szCs w:val="20"/>
              </w:rPr>
              <w:t>Radiologically controlled area ventilation system (</w:t>
            </w:r>
            <w:ins w:id="9087" w:author="gorgemj" w:date="2017-11-24T17:11:00Z">
              <w:r w:rsidRPr="00993D67">
                <w:rPr>
                  <w:rFonts w:ascii="Arial" w:hAnsi="Arial" w:cs="Arial"/>
                  <w:b/>
                  <w:sz w:val="20"/>
                  <w:szCs w:val="20"/>
                </w:rPr>
                <w:t>AP1000</w:t>
              </w:r>
              <w:r w:rsidRPr="00993D67">
                <w:rPr>
                  <w:rFonts w:ascii="Arial" w:hAnsi="Arial" w:cs="Arial"/>
                  <w:sz w:val="20"/>
                  <w:szCs w:val="20"/>
                </w:rPr>
                <w:t xml:space="preserve"> plant DCD [2]</w:t>
              </w:r>
            </w:ins>
            <w:del w:id="9088" w:author="gorgemj" w:date="2017-11-24T17:11:00Z">
              <w:r w:rsidDel="00F87C2C">
                <w:rPr>
                  <w:rFonts w:ascii="Arial" w:hAnsi="Arial" w:cs="Arial"/>
                  <w:color w:val="auto"/>
                  <w:sz w:val="20"/>
                  <w:szCs w:val="20"/>
                </w:rPr>
                <w:delText>DCD</w:delText>
              </w:r>
            </w:del>
            <w:r>
              <w:rPr>
                <w:rFonts w:ascii="Arial" w:hAnsi="Arial" w:cs="Arial"/>
                <w:color w:val="auto"/>
                <w:sz w:val="20"/>
                <w:szCs w:val="20"/>
              </w:rPr>
              <w:t xml:space="preserve"> Section</w:t>
            </w:r>
            <w:r w:rsidRPr="00E565BC">
              <w:rPr>
                <w:rFonts w:ascii="Arial" w:hAnsi="Arial" w:cs="Arial"/>
                <w:color w:val="auto"/>
                <w:sz w:val="20"/>
                <w:szCs w:val="20"/>
              </w:rPr>
              <w:t xml:space="preserve"> 9.4.3) </w:t>
            </w:r>
          </w:p>
          <w:p w:rsidR="00AD701B" w:rsidRDefault="00AD701B" w:rsidP="00E157D8">
            <w:pPr>
              <w:pStyle w:val="Default"/>
              <w:widowControl w:val="0"/>
              <w:numPr>
                <w:ilvl w:val="0"/>
                <w:numId w:val="26"/>
              </w:numPr>
              <w:spacing w:before="20" w:after="20" w:line="280" w:lineRule="atLeast"/>
              <w:ind w:left="518"/>
              <w:rPr>
                <w:rFonts w:ascii="Arial" w:hAnsi="Arial" w:cs="Arial"/>
                <w:color w:val="auto"/>
                <w:sz w:val="20"/>
                <w:szCs w:val="20"/>
              </w:rPr>
            </w:pPr>
            <w:r w:rsidRPr="00E565BC">
              <w:rPr>
                <w:rFonts w:ascii="Arial" w:hAnsi="Arial" w:cs="Arial"/>
                <w:color w:val="auto"/>
                <w:sz w:val="20"/>
                <w:szCs w:val="20"/>
              </w:rPr>
              <w:t>Containment recirculation cooling system (</w:t>
            </w:r>
            <w:ins w:id="9089" w:author="gorgemj" w:date="2017-11-24T17:11:00Z">
              <w:r w:rsidRPr="00993D67">
                <w:rPr>
                  <w:rFonts w:ascii="Arial" w:hAnsi="Arial" w:cs="Arial"/>
                  <w:b/>
                  <w:sz w:val="20"/>
                  <w:szCs w:val="20"/>
                </w:rPr>
                <w:t>AP1000</w:t>
              </w:r>
              <w:r w:rsidRPr="00993D67">
                <w:rPr>
                  <w:rFonts w:ascii="Arial" w:hAnsi="Arial" w:cs="Arial"/>
                  <w:sz w:val="20"/>
                  <w:szCs w:val="20"/>
                </w:rPr>
                <w:t xml:space="preserve"> plant DCD [2]</w:t>
              </w:r>
            </w:ins>
            <w:del w:id="9090" w:author="gorgemj" w:date="2017-11-24T17:11:00Z">
              <w:r w:rsidDel="00F87C2C">
                <w:rPr>
                  <w:rFonts w:ascii="Arial" w:hAnsi="Arial" w:cs="Arial"/>
                  <w:color w:val="auto"/>
                  <w:sz w:val="20"/>
                  <w:szCs w:val="20"/>
                </w:rPr>
                <w:delText>DCD</w:delText>
              </w:r>
            </w:del>
            <w:r w:rsidR="004C121E">
              <w:rPr>
                <w:rFonts w:ascii="Arial" w:hAnsi="Arial" w:cs="Arial"/>
                <w:color w:val="auto"/>
                <w:sz w:val="20"/>
                <w:szCs w:val="20"/>
              </w:rPr>
              <w:t xml:space="preserve"> </w:t>
            </w:r>
            <w:r>
              <w:rPr>
                <w:rFonts w:ascii="Arial" w:hAnsi="Arial" w:cs="Arial"/>
                <w:color w:val="auto"/>
                <w:sz w:val="20"/>
                <w:szCs w:val="20"/>
              </w:rPr>
              <w:t>Section</w:t>
            </w:r>
            <w:r w:rsidRPr="00E565BC">
              <w:rPr>
                <w:rFonts w:ascii="Arial" w:hAnsi="Arial" w:cs="Arial"/>
                <w:color w:val="auto"/>
                <w:sz w:val="20"/>
                <w:szCs w:val="20"/>
              </w:rPr>
              <w:t xml:space="preserve"> 9.4.6) </w:t>
            </w:r>
          </w:p>
          <w:p w:rsidR="00AD701B" w:rsidRDefault="00AD701B" w:rsidP="00E157D8">
            <w:pPr>
              <w:pStyle w:val="Default"/>
              <w:widowControl w:val="0"/>
              <w:numPr>
                <w:ilvl w:val="0"/>
                <w:numId w:val="26"/>
              </w:numPr>
              <w:spacing w:before="20" w:after="20" w:line="280" w:lineRule="atLeast"/>
              <w:ind w:left="518"/>
              <w:rPr>
                <w:rFonts w:ascii="Arial" w:hAnsi="Arial" w:cs="Arial"/>
                <w:color w:val="auto"/>
                <w:sz w:val="20"/>
                <w:szCs w:val="20"/>
              </w:rPr>
            </w:pPr>
            <w:r w:rsidRPr="00E565BC">
              <w:rPr>
                <w:rFonts w:ascii="Arial" w:hAnsi="Arial" w:cs="Arial"/>
                <w:color w:val="auto"/>
                <w:sz w:val="20"/>
                <w:szCs w:val="20"/>
              </w:rPr>
              <w:t>Containment air filtration system (</w:t>
            </w:r>
            <w:ins w:id="9091" w:author="gorgemj" w:date="2017-11-24T17:11:00Z">
              <w:r w:rsidRPr="00993D67">
                <w:rPr>
                  <w:rFonts w:ascii="Arial" w:hAnsi="Arial" w:cs="Arial"/>
                  <w:b/>
                  <w:sz w:val="20"/>
                  <w:szCs w:val="20"/>
                </w:rPr>
                <w:t>AP1000</w:t>
              </w:r>
              <w:r w:rsidRPr="00993D67">
                <w:rPr>
                  <w:rFonts w:ascii="Arial" w:hAnsi="Arial" w:cs="Arial"/>
                  <w:sz w:val="20"/>
                  <w:szCs w:val="20"/>
                </w:rPr>
                <w:t xml:space="preserve"> plant DCD [2</w:t>
              </w:r>
            </w:ins>
            <w:r w:rsidR="004C121E">
              <w:rPr>
                <w:rFonts w:ascii="Arial" w:hAnsi="Arial" w:cs="Arial"/>
                <w:sz w:val="20"/>
                <w:szCs w:val="20"/>
              </w:rPr>
              <w:t xml:space="preserve">] </w:t>
            </w:r>
            <w:r>
              <w:rPr>
                <w:rFonts w:ascii="Arial" w:hAnsi="Arial" w:cs="Arial"/>
                <w:color w:val="auto"/>
                <w:sz w:val="20"/>
                <w:szCs w:val="20"/>
              </w:rPr>
              <w:t>Section</w:t>
            </w:r>
            <w:r w:rsidR="004C121E">
              <w:rPr>
                <w:rFonts w:ascii="Arial" w:hAnsi="Arial" w:cs="Arial"/>
                <w:color w:val="auto"/>
                <w:sz w:val="20"/>
                <w:szCs w:val="20"/>
              </w:rPr>
              <w:t xml:space="preserve"> </w:t>
            </w:r>
            <w:r w:rsidRPr="00E565BC">
              <w:rPr>
                <w:rFonts w:ascii="Arial" w:hAnsi="Arial" w:cs="Arial"/>
                <w:color w:val="auto"/>
                <w:sz w:val="20"/>
                <w:szCs w:val="20"/>
              </w:rPr>
              <w:t xml:space="preserve">9.4.7) </w:t>
            </w:r>
          </w:p>
          <w:p w:rsidR="00AD701B" w:rsidRDefault="00AD701B" w:rsidP="00E157D8">
            <w:pPr>
              <w:pStyle w:val="Default"/>
              <w:widowControl w:val="0"/>
              <w:numPr>
                <w:ilvl w:val="0"/>
                <w:numId w:val="26"/>
              </w:numPr>
              <w:spacing w:before="20" w:after="20" w:line="280" w:lineRule="atLeast"/>
              <w:ind w:left="518"/>
              <w:rPr>
                <w:rFonts w:ascii="Arial" w:hAnsi="Arial" w:cs="Arial"/>
                <w:color w:val="auto"/>
                <w:sz w:val="20"/>
                <w:szCs w:val="20"/>
              </w:rPr>
            </w:pPr>
            <w:r w:rsidRPr="00E565BC">
              <w:rPr>
                <w:rFonts w:ascii="Arial" w:hAnsi="Arial" w:cs="Arial"/>
                <w:color w:val="auto"/>
                <w:sz w:val="20"/>
                <w:szCs w:val="20"/>
              </w:rPr>
              <w:t>Radwaste building HVAC system (</w:t>
            </w:r>
            <w:ins w:id="9092" w:author="gorgemj" w:date="2017-11-24T17:11:00Z">
              <w:r w:rsidRPr="00993D67">
                <w:rPr>
                  <w:rFonts w:ascii="Arial" w:hAnsi="Arial" w:cs="Arial"/>
                  <w:b/>
                  <w:sz w:val="20"/>
                  <w:szCs w:val="20"/>
                </w:rPr>
                <w:t>AP1000</w:t>
              </w:r>
              <w:r w:rsidRPr="00993D67">
                <w:rPr>
                  <w:rFonts w:ascii="Arial" w:hAnsi="Arial" w:cs="Arial"/>
                  <w:sz w:val="20"/>
                  <w:szCs w:val="20"/>
                </w:rPr>
                <w:t xml:space="preserve"> plant DCD [2]</w:t>
              </w:r>
            </w:ins>
            <w:del w:id="9093" w:author="gorgemj" w:date="2017-11-24T17:11:00Z">
              <w:r w:rsidDel="00F87C2C">
                <w:rPr>
                  <w:rFonts w:ascii="Arial" w:hAnsi="Arial" w:cs="Arial"/>
                  <w:color w:val="auto"/>
                  <w:sz w:val="20"/>
                  <w:szCs w:val="20"/>
                </w:rPr>
                <w:delText>DCD</w:delText>
              </w:r>
            </w:del>
            <w:r w:rsidR="004C121E">
              <w:rPr>
                <w:rFonts w:ascii="Arial" w:hAnsi="Arial" w:cs="Arial"/>
                <w:color w:val="auto"/>
                <w:sz w:val="20"/>
                <w:szCs w:val="20"/>
              </w:rPr>
              <w:t xml:space="preserve"> </w:t>
            </w:r>
            <w:r>
              <w:rPr>
                <w:rFonts w:ascii="Arial" w:hAnsi="Arial" w:cs="Arial"/>
                <w:color w:val="auto"/>
                <w:sz w:val="20"/>
                <w:szCs w:val="20"/>
              </w:rPr>
              <w:t>Section</w:t>
            </w:r>
            <w:r w:rsidR="004C121E">
              <w:rPr>
                <w:rFonts w:ascii="Arial" w:hAnsi="Arial" w:cs="Arial"/>
                <w:color w:val="auto"/>
                <w:sz w:val="20"/>
                <w:szCs w:val="20"/>
              </w:rPr>
              <w:t xml:space="preserve"> </w:t>
            </w:r>
            <w:r w:rsidRPr="00E565BC">
              <w:rPr>
                <w:rFonts w:ascii="Arial" w:hAnsi="Arial" w:cs="Arial"/>
                <w:color w:val="auto"/>
                <w:sz w:val="20"/>
                <w:szCs w:val="20"/>
              </w:rPr>
              <w:t xml:space="preserve">9.4.8) </w:t>
            </w:r>
          </w:p>
          <w:p w:rsidR="00AD701B" w:rsidRDefault="00AD701B" w:rsidP="00E157D8">
            <w:pPr>
              <w:pStyle w:val="Default"/>
              <w:widowControl w:val="0"/>
              <w:numPr>
                <w:ilvl w:val="0"/>
                <w:numId w:val="26"/>
              </w:numPr>
              <w:spacing w:before="20" w:after="20" w:line="280" w:lineRule="atLeast"/>
              <w:ind w:left="518"/>
              <w:rPr>
                <w:rFonts w:ascii="Arial" w:hAnsi="Arial" w:cs="Arial"/>
                <w:color w:val="auto"/>
                <w:sz w:val="20"/>
                <w:szCs w:val="20"/>
              </w:rPr>
            </w:pPr>
            <w:r w:rsidRPr="00E565BC">
              <w:rPr>
                <w:rFonts w:ascii="Arial" w:hAnsi="Arial" w:cs="Arial"/>
                <w:color w:val="auto"/>
                <w:sz w:val="20"/>
                <w:szCs w:val="20"/>
              </w:rPr>
              <w:t>Turbine building ventilation system (</w:t>
            </w:r>
            <w:ins w:id="9094" w:author="gorgemj" w:date="2017-11-24T17:11:00Z">
              <w:r w:rsidRPr="00993D67">
                <w:rPr>
                  <w:rFonts w:ascii="Arial" w:hAnsi="Arial" w:cs="Arial"/>
                  <w:b/>
                  <w:sz w:val="20"/>
                  <w:szCs w:val="20"/>
                </w:rPr>
                <w:t>AP1000</w:t>
              </w:r>
              <w:r w:rsidRPr="00993D67">
                <w:rPr>
                  <w:rFonts w:ascii="Arial" w:hAnsi="Arial" w:cs="Arial"/>
                  <w:sz w:val="20"/>
                  <w:szCs w:val="20"/>
                </w:rPr>
                <w:t xml:space="preserve"> plant DCD [2]</w:t>
              </w:r>
            </w:ins>
            <w:del w:id="9095" w:author="gorgemj" w:date="2017-11-24T17:11:00Z">
              <w:r w:rsidDel="00F87C2C">
                <w:rPr>
                  <w:rFonts w:ascii="Arial" w:hAnsi="Arial" w:cs="Arial"/>
                  <w:color w:val="auto"/>
                  <w:sz w:val="20"/>
                  <w:szCs w:val="20"/>
                </w:rPr>
                <w:delText>DCD</w:delText>
              </w:r>
            </w:del>
            <w:r w:rsidR="004C121E">
              <w:rPr>
                <w:rFonts w:ascii="Arial" w:hAnsi="Arial" w:cs="Arial"/>
                <w:color w:val="auto"/>
                <w:sz w:val="20"/>
                <w:szCs w:val="20"/>
              </w:rPr>
              <w:t xml:space="preserve"> </w:t>
            </w:r>
            <w:r>
              <w:rPr>
                <w:rFonts w:ascii="Arial" w:hAnsi="Arial" w:cs="Arial"/>
                <w:color w:val="auto"/>
                <w:sz w:val="20"/>
                <w:szCs w:val="20"/>
              </w:rPr>
              <w:t>Section</w:t>
            </w:r>
            <w:r w:rsidR="004C121E">
              <w:rPr>
                <w:rFonts w:ascii="Arial" w:hAnsi="Arial" w:cs="Arial"/>
                <w:color w:val="auto"/>
                <w:sz w:val="20"/>
                <w:szCs w:val="20"/>
              </w:rPr>
              <w:t xml:space="preserve"> </w:t>
            </w:r>
            <w:r w:rsidRPr="00E565BC">
              <w:rPr>
                <w:rFonts w:ascii="Arial" w:hAnsi="Arial" w:cs="Arial"/>
                <w:color w:val="auto"/>
                <w:sz w:val="20"/>
                <w:szCs w:val="20"/>
              </w:rPr>
              <w:t xml:space="preserve">9.4.9) </w:t>
            </w:r>
          </w:p>
          <w:p w:rsidR="00AD701B" w:rsidRDefault="00AD701B" w:rsidP="00E157D8">
            <w:pPr>
              <w:pStyle w:val="Default"/>
              <w:widowControl w:val="0"/>
              <w:numPr>
                <w:ilvl w:val="0"/>
                <w:numId w:val="26"/>
              </w:numPr>
              <w:spacing w:before="20" w:after="20" w:line="280" w:lineRule="atLeast"/>
              <w:ind w:left="518"/>
              <w:rPr>
                <w:rFonts w:ascii="Arial" w:hAnsi="Arial" w:cs="Arial"/>
                <w:color w:val="auto"/>
                <w:sz w:val="20"/>
                <w:szCs w:val="20"/>
              </w:rPr>
            </w:pPr>
            <w:r w:rsidRPr="00E565BC">
              <w:rPr>
                <w:rFonts w:ascii="Arial" w:hAnsi="Arial" w:cs="Arial"/>
                <w:color w:val="auto"/>
                <w:sz w:val="20"/>
                <w:szCs w:val="20"/>
              </w:rPr>
              <w:t>Diesel generator building heating and ventilation system (</w:t>
            </w:r>
            <w:ins w:id="9096" w:author="gorgemj" w:date="2017-11-24T17:11:00Z">
              <w:r w:rsidRPr="00993D67">
                <w:rPr>
                  <w:rFonts w:ascii="Arial" w:hAnsi="Arial" w:cs="Arial"/>
                  <w:b/>
                  <w:sz w:val="20"/>
                  <w:szCs w:val="20"/>
                </w:rPr>
                <w:t>AP1000</w:t>
              </w:r>
              <w:r w:rsidRPr="00993D67">
                <w:rPr>
                  <w:rFonts w:ascii="Arial" w:hAnsi="Arial" w:cs="Arial"/>
                  <w:sz w:val="20"/>
                  <w:szCs w:val="20"/>
                </w:rPr>
                <w:t xml:space="preserve"> plant DCD [2]</w:t>
              </w:r>
            </w:ins>
            <w:del w:id="9097" w:author="gorgemj" w:date="2017-11-24T17:11:00Z">
              <w:r w:rsidDel="00F87C2C">
                <w:rPr>
                  <w:rFonts w:ascii="Arial" w:hAnsi="Arial" w:cs="Arial"/>
                  <w:color w:val="auto"/>
                  <w:sz w:val="20"/>
                  <w:szCs w:val="20"/>
                </w:rPr>
                <w:delText>DCD</w:delText>
              </w:r>
            </w:del>
            <w:r>
              <w:rPr>
                <w:rFonts w:ascii="Arial" w:hAnsi="Arial" w:cs="Arial"/>
                <w:color w:val="auto"/>
                <w:sz w:val="20"/>
                <w:szCs w:val="20"/>
              </w:rPr>
              <w:t xml:space="preserve"> Section</w:t>
            </w:r>
            <w:r w:rsidRPr="00E565BC">
              <w:rPr>
                <w:rFonts w:ascii="Arial" w:hAnsi="Arial" w:cs="Arial"/>
                <w:color w:val="auto"/>
                <w:sz w:val="20"/>
                <w:szCs w:val="20"/>
              </w:rPr>
              <w:t xml:space="preserve"> 9.4.10) </w:t>
            </w:r>
          </w:p>
          <w:p w:rsidR="00AD701B" w:rsidRDefault="00AD701B" w:rsidP="00E157D8">
            <w:pPr>
              <w:pStyle w:val="Default"/>
              <w:widowControl w:val="0"/>
              <w:numPr>
                <w:ilvl w:val="0"/>
                <w:numId w:val="26"/>
              </w:numPr>
              <w:spacing w:before="20" w:after="20" w:line="280" w:lineRule="atLeast"/>
              <w:ind w:left="518"/>
              <w:rPr>
                <w:rFonts w:ascii="Arial" w:hAnsi="Arial" w:cs="Arial"/>
                <w:color w:val="auto"/>
                <w:sz w:val="20"/>
                <w:szCs w:val="20"/>
              </w:rPr>
            </w:pPr>
            <w:r w:rsidRPr="00E565BC">
              <w:rPr>
                <w:rFonts w:ascii="Arial" w:hAnsi="Arial" w:cs="Arial"/>
                <w:color w:val="auto"/>
                <w:sz w:val="20"/>
                <w:szCs w:val="20"/>
              </w:rPr>
              <w:t>Health physics and hot machine shop HVAC system (</w:t>
            </w:r>
            <w:ins w:id="9098" w:author="gorgemj" w:date="2017-11-24T17:11:00Z">
              <w:r w:rsidRPr="00993D67">
                <w:rPr>
                  <w:rFonts w:ascii="Arial" w:hAnsi="Arial" w:cs="Arial"/>
                  <w:b/>
                  <w:sz w:val="20"/>
                  <w:szCs w:val="20"/>
                </w:rPr>
                <w:t>AP1000</w:t>
              </w:r>
              <w:r w:rsidRPr="00993D67">
                <w:rPr>
                  <w:rFonts w:ascii="Arial" w:hAnsi="Arial" w:cs="Arial"/>
                  <w:sz w:val="20"/>
                  <w:szCs w:val="20"/>
                </w:rPr>
                <w:t xml:space="preserve"> plant DCD [2]</w:t>
              </w:r>
            </w:ins>
            <w:del w:id="9099" w:author="gorgemj" w:date="2017-11-24T17:11:00Z">
              <w:r w:rsidDel="00F87C2C">
                <w:rPr>
                  <w:rFonts w:ascii="Arial" w:hAnsi="Arial" w:cs="Arial"/>
                  <w:color w:val="auto"/>
                  <w:sz w:val="20"/>
                  <w:szCs w:val="20"/>
                </w:rPr>
                <w:delText>DCD</w:delText>
              </w:r>
            </w:del>
            <w:r>
              <w:rPr>
                <w:rFonts w:ascii="Arial" w:hAnsi="Arial" w:cs="Arial"/>
                <w:color w:val="auto"/>
                <w:sz w:val="20"/>
                <w:szCs w:val="20"/>
              </w:rPr>
              <w:t xml:space="preserve"> Section</w:t>
            </w:r>
            <w:r w:rsidRPr="00E565BC">
              <w:rPr>
                <w:rFonts w:ascii="Arial" w:hAnsi="Arial" w:cs="Arial"/>
                <w:color w:val="auto"/>
                <w:sz w:val="20"/>
                <w:szCs w:val="20"/>
              </w:rPr>
              <w:t xml:space="preserve"> 9.4.11) </w:t>
            </w:r>
          </w:p>
          <w:p w:rsidR="00AD701B" w:rsidRDefault="00AD701B" w:rsidP="00D533E7">
            <w:pPr>
              <w:spacing w:before="50" w:after="50" w:line="280" w:lineRule="atLeast"/>
              <w:rPr>
                <w:rFonts w:cs="Arial"/>
                <w:b/>
              </w:rPr>
            </w:pPr>
            <w:r w:rsidRPr="00817CEB">
              <w:rPr>
                <w:rFonts w:cs="Arial"/>
                <w:b/>
              </w:rPr>
              <w:t>AP1000</w:t>
            </w:r>
            <w:r w:rsidRPr="00817CEB">
              <w:rPr>
                <w:rFonts w:cs="Arial"/>
              </w:rPr>
              <w:t xml:space="preserve"> </w:t>
            </w:r>
            <w:r>
              <w:rPr>
                <w:rFonts w:cs="Arial"/>
              </w:rPr>
              <w:t>plant</w:t>
            </w:r>
            <w:r w:rsidRPr="00817CEB">
              <w:rPr>
                <w:rFonts w:cs="Arial"/>
              </w:rPr>
              <w:t xml:space="preserve"> </w:t>
            </w:r>
            <w:r w:rsidRPr="00817CEB">
              <w:rPr>
                <w:rFonts w:eastAsia="Calibri" w:cs="Arial"/>
                <w:bCs/>
              </w:rPr>
              <w:t xml:space="preserve">air-conditioning, heating, cooling, and ventilation systems provide capabilities </w:t>
            </w:r>
            <w:r>
              <w:rPr>
                <w:rFonts w:eastAsia="Calibri" w:cs="Arial"/>
                <w:bCs/>
              </w:rPr>
              <w:t xml:space="preserve">the required capabilities </w:t>
            </w:r>
            <w:r w:rsidRPr="00817CEB">
              <w:rPr>
                <w:rFonts w:eastAsia="Calibri" w:cs="Arial"/>
                <w:bCs/>
              </w:rPr>
              <w:t>as described in</w:t>
            </w:r>
            <w:ins w:id="9100" w:author="gorgemj" w:date="2017-11-24T17:11:00Z">
              <w:r>
                <w:rPr>
                  <w:rFonts w:eastAsia="Calibri" w:cs="Arial"/>
                  <w:bCs/>
                </w:rPr>
                <w:t xml:space="preserve"> the</w:t>
              </w:r>
            </w:ins>
            <w:r w:rsidRPr="00817CEB">
              <w:rPr>
                <w:rFonts w:eastAsia="Calibri" w:cs="Arial"/>
                <w:bCs/>
              </w:rPr>
              <w:t xml:space="preserve"> </w:t>
            </w:r>
            <w:ins w:id="9101" w:author="gorgemj" w:date="2017-11-24T17:11:00Z">
              <w:r w:rsidRPr="00993D67">
                <w:rPr>
                  <w:rFonts w:cs="Arial"/>
                  <w:b/>
                </w:rPr>
                <w:t>AP1000</w:t>
              </w:r>
              <w:r w:rsidRPr="00993D67">
                <w:rPr>
                  <w:rFonts w:cs="Arial"/>
                </w:rPr>
                <w:t xml:space="preserve"> plant DCD [2]</w:t>
              </w:r>
            </w:ins>
            <w:del w:id="9102" w:author="gorgemj" w:date="2017-11-24T17:11:00Z">
              <w:r w:rsidRPr="00817CEB" w:rsidDel="00F87C2C">
                <w:rPr>
                  <w:rFonts w:eastAsia="Calibri" w:cs="Arial"/>
                  <w:bCs/>
                </w:rPr>
                <w:delText>DCD</w:delText>
              </w:r>
            </w:del>
            <w:r w:rsidRPr="00817CEB">
              <w:rPr>
                <w:rFonts w:eastAsia="Calibri" w:cs="Arial"/>
                <w:bCs/>
              </w:rPr>
              <w:t xml:space="preserve"> Section 9.4</w:t>
            </w:r>
            <w:r>
              <w:rPr>
                <w:rFonts w:eastAsia="Calibri" w:cs="Arial"/>
                <w:bCs/>
              </w:rPr>
              <w:t xml:space="preserve">. </w:t>
            </w:r>
            <w:r w:rsidRPr="00817CEB">
              <w:rPr>
                <w:rFonts w:eastAsia="Calibri" w:cs="Arial"/>
                <w:bCs/>
              </w:rPr>
              <w:t xml:space="preserve">The </w:t>
            </w:r>
            <w:r w:rsidRPr="00817CEB">
              <w:rPr>
                <w:rFonts w:eastAsia="Calibri" w:cs="Arial"/>
                <w:b/>
                <w:bCs/>
              </w:rPr>
              <w:t>AP1000</w:t>
            </w:r>
            <w:r w:rsidRPr="00817CEB">
              <w:rPr>
                <w:rFonts w:eastAsia="Calibri" w:cs="Arial"/>
                <w:bCs/>
              </w:rPr>
              <w:t xml:space="preserve"> </w:t>
            </w:r>
            <w:r>
              <w:rPr>
                <w:rFonts w:eastAsia="Calibri" w:cs="Arial"/>
                <w:bCs/>
              </w:rPr>
              <w:t xml:space="preserve">plant </w:t>
            </w:r>
            <w:r w:rsidRPr="00817CEB">
              <w:rPr>
                <w:rFonts w:eastAsia="Calibri" w:cs="Arial"/>
                <w:bCs/>
              </w:rPr>
              <w:t xml:space="preserve">gaseous radwaste system provides control of gaseous releases as described in </w:t>
            </w:r>
            <w:ins w:id="9103" w:author="gorgemj" w:date="2017-11-24T17:11:00Z">
              <w:r>
                <w:rPr>
                  <w:rFonts w:eastAsia="Calibri" w:cs="Arial"/>
                  <w:bCs/>
                </w:rPr>
                <w:t>the</w:t>
              </w:r>
              <w:r w:rsidRPr="00817CEB">
                <w:rPr>
                  <w:rFonts w:eastAsia="Calibri" w:cs="Arial"/>
                  <w:bCs/>
                </w:rPr>
                <w:t xml:space="preserve"> </w:t>
              </w:r>
              <w:r w:rsidRPr="00993D67">
                <w:rPr>
                  <w:rFonts w:cs="Arial"/>
                  <w:b/>
                </w:rPr>
                <w:t>AP1000</w:t>
              </w:r>
              <w:r w:rsidRPr="00993D67">
                <w:rPr>
                  <w:rFonts w:cs="Arial"/>
                </w:rPr>
                <w:t xml:space="preserve"> plant DCD [2]</w:t>
              </w:r>
            </w:ins>
            <w:del w:id="9104" w:author="gorgemj" w:date="2017-11-24T17:11:00Z">
              <w:r w:rsidRPr="00817CEB" w:rsidDel="00F87C2C">
                <w:rPr>
                  <w:rFonts w:eastAsia="Calibri" w:cs="Arial"/>
                  <w:bCs/>
                </w:rPr>
                <w:delText>DCD</w:delText>
              </w:r>
            </w:del>
            <w:r w:rsidRPr="00817CEB">
              <w:rPr>
                <w:rFonts w:eastAsia="Calibri" w:cs="Arial"/>
                <w:bCs/>
              </w:rPr>
              <w:t xml:space="preserve"> Section 11.3. </w:t>
            </w:r>
          </w:p>
        </w:tc>
      </w:tr>
      <w:tr w:rsidR="00AD701B" w:rsidRPr="00817CEB" w:rsidTr="004C121E">
        <w:trPr>
          <w:cantSplit/>
          <w:trPrChange w:id="9105" w:author="gorgemj" w:date="2017-11-30T12:36:00Z">
            <w:trPr>
              <w:gridBefore w:val="6"/>
              <w:gridAfter w:val="0"/>
              <w:cantSplit/>
            </w:trPr>
          </w:trPrChange>
        </w:trPr>
        <w:tc>
          <w:tcPr>
            <w:tcW w:w="947" w:type="dxa"/>
            <w:tcPrChange w:id="9106" w:author="gorgemj" w:date="2017-11-30T12:36:00Z">
              <w:tcPr>
                <w:tcW w:w="945" w:type="dxa"/>
                <w:gridSpan w:val="6"/>
              </w:tcPr>
            </w:tcPrChange>
          </w:tcPr>
          <w:p w:rsidR="00AD701B" w:rsidRPr="0077757F" w:rsidRDefault="00AD701B" w:rsidP="00542606">
            <w:pPr>
              <w:autoSpaceDE w:val="0"/>
              <w:autoSpaceDN w:val="0"/>
              <w:adjustRightInd w:val="0"/>
              <w:spacing w:before="60" w:after="60" w:line="280" w:lineRule="atLeast"/>
              <w:jc w:val="center"/>
              <w:rPr>
                <w:rFonts w:cs="Arial"/>
                <w:rPrChange w:id="9107" w:author="gorgemj" w:date="2017-11-23T15:52:00Z">
                  <w:rPr>
                    <w:rFonts w:cs="Arial"/>
                    <w:b/>
                  </w:rPr>
                </w:rPrChange>
              </w:rPr>
            </w:pPr>
            <w:r w:rsidRPr="0077757F">
              <w:rPr>
                <w:rFonts w:cs="Arial"/>
                <w:rPrChange w:id="9108" w:author="gorgemj" w:date="2017-11-23T15:52:00Z">
                  <w:rPr>
                    <w:rFonts w:cs="Arial"/>
                    <w:b/>
                  </w:rPr>
                </w:rPrChange>
              </w:rPr>
              <w:t>6.49</w:t>
            </w:r>
          </w:p>
        </w:tc>
        <w:tc>
          <w:tcPr>
            <w:tcW w:w="693" w:type="dxa"/>
            <w:tcPrChange w:id="9109" w:author="gorgemj" w:date="2017-11-30T12:36:00Z">
              <w:tcPr>
                <w:tcW w:w="747" w:type="dxa"/>
                <w:gridSpan w:val="3"/>
              </w:tcPr>
            </w:tcPrChange>
          </w:tcPr>
          <w:p w:rsidR="00AD701B" w:rsidRPr="0077757F" w:rsidRDefault="00AD701B" w:rsidP="00542606">
            <w:pPr>
              <w:autoSpaceDE w:val="0"/>
              <w:autoSpaceDN w:val="0"/>
              <w:adjustRightInd w:val="0"/>
              <w:spacing w:before="60" w:after="60" w:line="280" w:lineRule="atLeast"/>
              <w:jc w:val="center"/>
              <w:rPr>
                <w:rFonts w:cs="Arial"/>
                <w:bCs/>
                <w:color w:val="000000"/>
                <w:sz w:val="24"/>
                <w:szCs w:val="24"/>
                <w:rPrChange w:id="9110" w:author="gorgemj" w:date="2017-11-23T15:52:00Z">
                  <w:rPr>
                    <w:rFonts w:cs="Arial"/>
                    <w:b/>
                    <w:bCs/>
                    <w:color w:val="000000"/>
                    <w:sz w:val="24"/>
                    <w:szCs w:val="24"/>
                  </w:rPr>
                </w:rPrChange>
              </w:rPr>
            </w:pPr>
            <w:r w:rsidRPr="0077757F">
              <w:rPr>
                <w:rFonts w:cs="Arial"/>
                <w:bCs/>
                <w:rPrChange w:id="9111" w:author="gorgemj" w:date="2017-11-23T15:52:00Z">
                  <w:rPr>
                    <w:rFonts w:cs="Arial"/>
                    <w:b/>
                    <w:bCs/>
                  </w:rPr>
                </w:rPrChange>
              </w:rPr>
              <w:t>1</w:t>
            </w:r>
          </w:p>
        </w:tc>
        <w:tc>
          <w:tcPr>
            <w:tcW w:w="5038" w:type="dxa"/>
            <w:gridSpan w:val="2"/>
            <w:tcPrChange w:id="9112" w:author="gorgemj" w:date="2017-11-30T12:36:00Z">
              <w:tcPr>
                <w:tcW w:w="6768" w:type="dxa"/>
                <w:gridSpan w:val="7"/>
              </w:tcPr>
            </w:tcPrChange>
          </w:tcPr>
          <w:p w:rsidR="00AD701B" w:rsidRPr="00817CEB" w:rsidRDefault="00AD701B" w:rsidP="00542606">
            <w:pPr>
              <w:autoSpaceDE w:val="0"/>
              <w:autoSpaceDN w:val="0"/>
              <w:adjustRightInd w:val="0"/>
              <w:spacing w:before="60" w:after="60" w:line="280" w:lineRule="atLeast"/>
              <w:rPr>
                <w:rFonts w:eastAsia="Calibri" w:cs="Arial"/>
              </w:rPr>
            </w:pPr>
            <w:r w:rsidRPr="00817CEB">
              <w:rPr>
                <w:rFonts w:eastAsia="Calibri" w:cs="Arial"/>
              </w:rPr>
              <w:t>Areas of higher contamination at the plant shall be maintained at a negative pressure differential (partial vacuum) with respect to areas of lower contamination and other accessible areas.</w:t>
            </w:r>
          </w:p>
        </w:tc>
        <w:tc>
          <w:tcPr>
            <w:tcW w:w="6912" w:type="dxa"/>
            <w:gridSpan w:val="3"/>
            <w:tcPrChange w:id="9113" w:author="gorgemj" w:date="2017-11-30T12:36:00Z">
              <w:tcPr>
                <w:tcW w:w="5130" w:type="dxa"/>
                <w:gridSpan w:val="8"/>
              </w:tcPr>
            </w:tcPrChange>
          </w:tcPr>
          <w:p w:rsidR="00AD701B" w:rsidRDefault="00AD701B" w:rsidP="00542606">
            <w:pPr>
              <w:spacing w:before="60" w:after="60" w:line="280" w:lineRule="atLeast"/>
              <w:rPr>
                <w:rFonts w:cs="Arial"/>
              </w:rPr>
            </w:pPr>
            <w:r w:rsidRPr="00817CEB">
              <w:rPr>
                <w:rFonts w:cs="Arial"/>
              </w:rPr>
              <w:t xml:space="preserve">This measure is applied in the </w:t>
            </w:r>
            <w:r w:rsidRPr="00817CEB">
              <w:rPr>
                <w:rFonts w:cs="Arial"/>
                <w:b/>
              </w:rPr>
              <w:t>AP1000</w:t>
            </w:r>
            <w:r w:rsidRPr="00817CEB">
              <w:rPr>
                <w:rFonts w:cs="Arial"/>
              </w:rPr>
              <w:t xml:space="preserve"> </w:t>
            </w:r>
            <w:r>
              <w:rPr>
                <w:rFonts w:cs="Arial"/>
              </w:rPr>
              <w:t>plant</w:t>
            </w:r>
            <w:r w:rsidRPr="00817CEB">
              <w:rPr>
                <w:rFonts w:cs="Arial"/>
              </w:rPr>
              <w:t xml:space="preserve"> systems described in </w:t>
            </w:r>
            <w:ins w:id="9114" w:author="gorgemj" w:date="2017-11-24T17:11:00Z">
              <w:r>
                <w:rPr>
                  <w:rFonts w:eastAsia="Calibri" w:cs="Arial"/>
                  <w:bCs/>
                </w:rPr>
                <w:t>the</w:t>
              </w:r>
              <w:r w:rsidRPr="00817CEB">
                <w:rPr>
                  <w:rFonts w:eastAsia="Calibri" w:cs="Arial"/>
                  <w:bCs/>
                </w:rPr>
                <w:t xml:space="preserve"> </w:t>
              </w:r>
              <w:r w:rsidRPr="00993D67">
                <w:rPr>
                  <w:rFonts w:cs="Arial"/>
                  <w:b/>
                </w:rPr>
                <w:t>AP1000</w:t>
              </w:r>
              <w:r w:rsidRPr="00993D67">
                <w:rPr>
                  <w:rFonts w:cs="Arial"/>
                </w:rPr>
                <w:t xml:space="preserve"> plant DCD [2]</w:t>
              </w:r>
            </w:ins>
            <w:del w:id="9115" w:author="gorgemj" w:date="2017-11-24T17:11:00Z">
              <w:r w:rsidRPr="00817CEB" w:rsidDel="00F87C2C">
                <w:rPr>
                  <w:rFonts w:cs="Arial"/>
                </w:rPr>
                <w:delText>DCD</w:delText>
              </w:r>
            </w:del>
            <w:r w:rsidRPr="00817CEB">
              <w:rPr>
                <w:rFonts w:cs="Arial"/>
              </w:rPr>
              <w:t xml:space="preserve"> Section 9.4.</w:t>
            </w:r>
          </w:p>
        </w:tc>
      </w:tr>
      <w:tr w:rsidR="00AD701B" w:rsidRPr="00817CEB" w:rsidDel="0077757F" w:rsidTr="004C121E">
        <w:trPr>
          <w:cantSplit/>
          <w:del w:id="9116" w:author="gorgemj" w:date="2017-11-23T15:53:00Z"/>
          <w:trPrChange w:id="9117" w:author="gorgemj" w:date="2017-11-30T12:36:00Z">
            <w:trPr>
              <w:gridBefore w:val="6"/>
              <w:gridAfter w:val="0"/>
              <w:cantSplit/>
            </w:trPr>
          </w:trPrChange>
        </w:trPr>
        <w:tc>
          <w:tcPr>
            <w:tcW w:w="947" w:type="dxa"/>
            <w:tcPrChange w:id="9118" w:author="gorgemj" w:date="2017-11-30T12:36:00Z">
              <w:tcPr>
                <w:tcW w:w="945" w:type="dxa"/>
                <w:gridSpan w:val="6"/>
              </w:tcPr>
            </w:tcPrChange>
          </w:tcPr>
          <w:p w:rsidR="00AD701B" w:rsidDel="0077757F" w:rsidRDefault="00AD701B" w:rsidP="00542606">
            <w:pPr>
              <w:autoSpaceDE w:val="0"/>
              <w:autoSpaceDN w:val="0"/>
              <w:adjustRightInd w:val="0"/>
              <w:spacing w:before="60" w:after="60" w:line="280" w:lineRule="atLeast"/>
              <w:jc w:val="center"/>
              <w:rPr>
                <w:del w:id="9119" w:author="gorgemj" w:date="2017-11-23T15:53:00Z"/>
                <w:rFonts w:cs="Arial"/>
                <w:b/>
              </w:rPr>
            </w:pPr>
          </w:p>
        </w:tc>
        <w:tc>
          <w:tcPr>
            <w:tcW w:w="693" w:type="dxa"/>
            <w:tcPrChange w:id="9120" w:author="gorgemj" w:date="2017-11-30T12:36:00Z">
              <w:tcPr>
                <w:tcW w:w="747" w:type="dxa"/>
                <w:gridSpan w:val="3"/>
              </w:tcPr>
            </w:tcPrChange>
          </w:tcPr>
          <w:p w:rsidR="00AD701B" w:rsidDel="0077757F" w:rsidRDefault="00AD701B" w:rsidP="00542606">
            <w:pPr>
              <w:autoSpaceDE w:val="0"/>
              <w:autoSpaceDN w:val="0"/>
              <w:adjustRightInd w:val="0"/>
              <w:spacing w:before="60" w:after="60" w:line="280" w:lineRule="atLeast"/>
              <w:jc w:val="center"/>
              <w:rPr>
                <w:del w:id="9121" w:author="gorgemj" w:date="2017-11-23T15:53:00Z"/>
                <w:rFonts w:cs="Arial"/>
                <w:b/>
                <w:bCs/>
              </w:rPr>
            </w:pPr>
          </w:p>
        </w:tc>
        <w:tc>
          <w:tcPr>
            <w:tcW w:w="5038" w:type="dxa"/>
            <w:gridSpan w:val="2"/>
            <w:tcPrChange w:id="9122" w:author="gorgemj" w:date="2017-11-30T12:36:00Z">
              <w:tcPr>
                <w:tcW w:w="6768" w:type="dxa"/>
                <w:gridSpan w:val="7"/>
              </w:tcPr>
            </w:tcPrChange>
          </w:tcPr>
          <w:p w:rsidR="00AD701B" w:rsidDel="0077757F" w:rsidRDefault="00AD701B" w:rsidP="00542606">
            <w:pPr>
              <w:autoSpaceDE w:val="0"/>
              <w:autoSpaceDN w:val="0"/>
              <w:adjustRightInd w:val="0"/>
              <w:spacing w:before="60" w:after="60" w:line="280" w:lineRule="atLeast"/>
              <w:rPr>
                <w:del w:id="9123" w:author="gorgemj" w:date="2017-11-23T15:53:00Z"/>
                <w:rFonts w:cs="Arial"/>
                <w:b/>
                <w:color w:val="000000"/>
                <w:sz w:val="24"/>
                <w:szCs w:val="24"/>
              </w:rPr>
            </w:pPr>
            <w:del w:id="9124" w:author="gorgemj" w:date="2017-11-23T15:53:00Z">
              <w:r w:rsidRPr="00817CEB" w:rsidDel="0077757F">
                <w:rPr>
                  <w:rFonts w:eastAsia="Calibri" w:cs="Arial"/>
                  <w:b/>
                  <w:bCs/>
                </w:rPr>
                <w:delText>Requirement 74: Fire protection systems</w:delText>
              </w:r>
            </w:del>
          </w:p>
        </w:tc>
        <w:tc>
          <w:tcPr>
            <w:tcW w:w="6912" w:type="dxa"/>
            <w:gridSpan w:val="3"/>
            <w:tcPrChange w:id="9125" w:author="gorgemj" w:date="2017-11-30T12:36:00Z">
              <w:tcPr>
                <w:tcW w:w="5130" w:type="dxa"/>
                <w:gridSpan w:val="8"/>
              </w:tcPr>
            </w:tcPrChange>
          </w:tcPr>
          <w:p w:rsidR="00AD701B" w:rsidDel="0077757F" w:rsidRDefault="00AD701B" w:rsidP="00542606">
            <w:pPr>
              <w:spacing w:before="60" w:after="60" w:line="280" w:lineRule="atLeast"/>
              <w:rPr>
                <w:del w:id="9126" w:author="gorgemj" w:date="2017-11-23T15:53:00Z"/>
                <w:rFonts w:cs="Arial"/>
                <w:b/>
              </w:rPr>
            </w:pPr>
          </w:p>
        </w:tc>
      </w:tr>
      <w:tr w:rsidR="00AD701B" w:rsidRPr="00817CEB" w:rsidTr="004C121E">
        <w:trPr>
          <w:cantSplit/>
          <w:trPrChange w:id="9127" w:author="gorgemj" w:date="2017-11-30T12:36:00Z">
            <w:trPr>
              <w:gridBefore w:val="6"/>
              <w:gridAfter w:val="0"/>
              <w:cantSplit/>
            </w:trPr>
          </w:trPrChange>
        </w:trPr>
        <w:tc>
          <w:tcPr>
            <w:tcW w:w="947" w:type="dxa"/>
            <w:tcPrChange w:id="9128" w:author="gorgemj" w:date="2017-11-30T12:36:00Z">
              <w:tcPr>
                <w:tcW w:w="945" w:type="dxa"/>
                <w:gridSpan w:val="6"/>
              </w:tcPr>
            </w:tcPrChange>
          </w:tcPr>
          <w:p w:rsidR="00AD701B" w:rsidRDefault="00AD701B" w:rsidP="00542606">
            <w:pPr>
              <w:autoSpaceDE w:val="0"/>
              <w:autoSpaceDN w:val="0"/>
              <w:adjustRightInd w:val="0"/>
              <w:spacing w:before="60" w:after="60" w:line="280" w:lineRule="atLeast"/>
              <w:jc w:val="center"/>
              <w:rPr>
                <w:rFonts w:cs="Arial"/>
                <w:b/>
              </w:rPr>
            </w:pPr>
          </w:p>
        </w:tc>
        <w:tc>
          <w:tcPr>
            <w:tcW w:w="693" w:type="dxa"/>
            <w:tcPrChange w:id="9129" w:author="gorgemj" w:date="2017-11-30T12:36:00Z">
              <w:tcPr>
                <w:tcW w:w="747" w:type="dxa"/>
                <w:gridSpan w:val="3"/>
              </w:tcPr>
            </w:tcPrChange>
          </w:tcPr>
          <w:p w:rsidR="00AD701B" w:rsidRDefault="00AD701B" w:rsidP="00542606">
            <w:pPr>
              <w:autoSpaceDE w:val="0"/>
              <w:autoSpaceDN w:val="0"/>
              <w:adjustRightInd w:val="0"/>
              <w:spacing w:before="60" w:after="60" w:line="280" w:lineRule="atLeast"/>
              <w:jc w:val="center"/>
              <w:rPr>
                <w:rFonts w:cs="Arial"/>
                <w:b/>
                <w:bCs/>
              </w:rPr>
            </w:pPr>
          </w:p>
        </w:tc>
        <w:tc>
          <w:tcPr>
            <w:tcW w:w="5038" w:type="dxa"/>
            <w:gridSpan w:val="2"/>
            <w:tcPrChange w:id="9130" w:author="gorgemj" w:date="2017-11-30T12:36:00Z">
              <w:tcPr>
                <w:tcW w:w="6768" w:type="dxa"/>
                <w:gridSpan w:val="7"/>
              </w:tcPr>
            </w:tcPrChange>
          </w:tcPr>
          <w:p w:rsidR="00AD701B" w:rsidRDefault="00AD701B" w:rsidP="00542606">
            <w:pPr>
              <w:autoSpaceDE w:val="0"/>
              <w:autoSpaceDN w:val="0"/>
              <w:adjustRightInd w:val="0"/>
              <w:spacing w:before="60" w:after="60" w:line="280" w:lineRule="atLeast"/>
              <w:rPr>
                <w:ins w:id="9131" w:author="gorgemj" w:date="2017-11-23T15:53:00Z"/>
                <w:rFonts w:eastAsia="Calibri" w:cs="Arial"/>
                <w:b/>
                <w:bCs/>
              </w:rPr>
            </w:pPr>
            <w:ins w:id="9132" w:author="gorgemj" w:date="2017-11-23T15:53:00Z">
              <w:r w:rsidRPr="00817CEB">
                <w:rPr>
                  <w:rFonts w:eastAsia="Calibri" w:cs="Arial"/>
                  <w:b/>
                  <w:bCs/>
                </w:rPr>
                <w:t xml:space="preserve">Requirement 74: Fire protection systems </w:t>
              </w:r>
            </w:ins>
          </w:p>
          <w:p w:rsidR="00AD701B" w:rsidRPr="00817CEB" w:rsidRDefault="00AD701B" w:rsidP="00542606">
            <w:pPr>
              <w:autoSpaceDE w:val="0"/>
              <w:autoSpaceDN w:val="0"/>
              <w:adjustRightInd w:val="0"/>
              <w:spacing w:before="60" w:after="60" w:line="280" w:lineRule="atLeast"/>
              <w:rPr>
                <w:rFonts w:eastAsia="Calibri" w:cs="Arial"/>
                <w:b/>
                <w:bCs/>
              </w:rPr>
            </w:pPr>
            <w:r w:rsidRPr="00817CEB">
              <w:rPr>
                <w:rFonts w:eastAsia="Calibri" w:cs="Arial"/>
                <w:b/>
                <w:bCs/>
              </w:rPr>
              <w:t>Fire protection systems, including fire detection systems and fire extinguishing systems, fire containment barriers and smoke control systems, shall be provided throughout the nuclear power plant, with due account taken of the results of the fire hazard analysis.</w:t>
            </w:r>
          </w:p>
        </w:tc>
        <w:tc>
          <w:tcPr>
            <w:tcW w:w="6912" w:type="dxa"/>
            <w:gridSpan w:val="3"/>
            <w:tcPrChange w:id="9133" w:author="gorgemj" w:date="2017-11-30T12:36:00Z">
              <w:tcPr>
                <w:tcW w:w="5130" w:type="dxa"/>
                <w:gridSpan w:val="8"/>
              </w:tcPr>
            </w:tcPrChange>
          </w:tcPr>
          <w:p w:rsidR="00AD701B" w:rsidRDefault="00AD701B" w:rsidP="00D533E7">
            <w:pPr>
              <w:spacing w:before="60" w:after="60" w:line="280" w:lineRule="atLeast"/>
              <w:rPr>
                <w:rFonts w:cs="Arial"/>
              </w:rPr>
            </w:pPr>
            <w:r w:rsidRPr="00817CEB">
              <w:rPr>
                <w:rFonts w:cs="Arial"/>
              </w:rPr>
              <w:t xml:space="preserve">The </w:t>
            </w:r>
            <w:r w:rsidRPr="00817CEB">
              <w:rPr>
                <w:rFonts w:cs="Arial"/>
                <w:b/>
              </w:rPr>
              <w:t>AP1000</w:t>
            </w:r>
            <w:r w:rsidRPr="00817CEB">
              <w:rPr>
                <w:rFonts w:cs="Arial"/>
              </w:rPr>
              <w:t xml:space="preserve"> </w:t>
            </w:r>
            <w:r>
              <w:rPr>
                <w:rFonts w:cs="Arial"/>
              </w:rPr>
              <w:t>plant</w:t>
            </w:r>
            <w:r w:rsidRPr="00817CEB">
              <w:rPr>
                <w:rFonts w:cs="Arial"/>
              </w:rPr>
              <w:t xml:space="preserve"> fire protection system and measures are described in </w:t>
            </w:r>
            <w:ins w:id="9134" w:author="gorgemj" w:date="2017-11-24T17:11:00Z">
              <w:r>
                <w:rPr>
                  <w:rFonts w:eastAsia="Calibri" w:cs="Arial"/>
                  <w:bCs/>
                </w:rPr>
                <w:t>the</w:t>
              </w:r>
              <w:r w:rsidRPr="00817CEB">
                <w:rPr>
                  <w:rFonts w:eastAsia="Calibri" w:cs="Arial"/>
                  <w:bCs/>
                </w:rPr>
                <w:t xml:space="preserve"> </w:t>
              </w:r>
              <w:r w:rsidRPr="00993D67">
                <w:rPr>
                  <w:rFonts w:cs="Arial"/>
                  <w:b/>
                </w:rPr>
                <w:t>AP1000</w:t>
              </w:r>
              <w:r w:rsidRPr="00993D67">
                <w:rPr>
                  <w:rFonts w:cs="Arial"/>
                </w:rPr>
                <w:t xml:space="preserve"> plant DCD [2]</w:t>
              </w:r>
            </w:ins>
            <w:del w:id="9135" w:author="gorgemj" w:date="2017-11-24T17:11:00Z">
              <w:r w:rsidRPr="00817CEB" w:rsidDel="00F87C2C">
                <w:rPr>
                  <w:rFonts w:cs="Arial"/>
                </w:rPr>
                <w:delText>DCD</w:delText>
              </w:r>
            </w:del>
            <w:r w:rsidRPr="00817CEB">
              <w:rPr>
                <w:rFonts w:cs="Arial"/>
              </w:rPr>
              <w:t xml:space="preserve"> Section 9.5.1.</w:t>
            </w:r>
          </w:p>
          <w:p w:rsidR="00AD701B" w:rsidRPr="00817CEB" w:rsidRDefault="00AD701B" w:rsidP="00D533E7">
            <w:pPr>
              <w:autoSpaceDE w:val="0"/>
              <w:autoSpaceDN w:val="0"/>
              <w:adjustRightInd w:val="0"/>
              <w:spacing w:before="60" w:after="60" w:line="280" w:lineRule="atLeast"/>
              <w:rPr>
                <w:rFonts w:eastAsia="Calibri" w:cs="Arial"/>
              </w:rPr>
            </w:pPr>
            <w:r w:rsidRPr="00817CEB">
              <w:rPr>
                <w:rFonts w:eastAsia="Calibri" w:cs="Arial"/>
              </w:rPr>
              <w:t xml:space="preserve">To achieve the required high degree of fire safety, and to satisfy fire protection objectives, the </w:t>
            </w:r>
            <w:r w:rsidRPr="00817CEB">
              <w:rPr>
                <w:rFonts w:eastAsia="Calibri" w:cs="Arial"/>
                <w:b/>
              </w:rPr>
              <w:t>AP1000</w:t>
            </w:r>
            <w:r w:rsidRPr="00817CEB">
              <w:rPr>
                <w:rFonts w:eastAsia="Calibri" w:cs="Arial"/>
              </w:rPr>
              <w:t xml:space="preserve"> </w:t>
            </w:r>
            <w:r>
              <w:rPr>
                <w:rFonts w:eastAsia="Calibri" w:cs="Arial"/>
              </w:rPr>
              <w:t>plant</w:t>
            </w:r>
            <w:r w:rsidRPr="00817CEB">
              <w:rPr>
                <w:rFonts w:eastAsia="Calibri" w:cs="Arial"/>
              </w:rPr>
              <w:t xml:space="preserve"> is designed to:</w:t>
            </w:r>
          </w:p>
          <w:p w:rsidR="00AD701B" w:rsidRPr="00D533E7" w:rsidRDefault="00AD701B" w:rsidP="001D39A8">
            <w:pPr>
              <w:pStyle w:val="Default"/>
              <w:widowControl w:val="0"/>
              <w:numPr>
                <w:ilvl w:val="0"/>
                <w:numId w:val="26"/>
              </w:numPr>
              <w:spacing w:before="50" w:after="50" w:line="280" w:lineRule="atLeast"/>
              <w:ind w:left="522"/>
              <w:rPr>
                <w:rFonts w:ascii="Arial" w:hAnsi="Arial" w:cs="Arial"/>
                <w:color w:val="auto"/>
                <w:sz w:val="20"/>
                <w:szCs w:val="20"/>
              </w:rPr>
            </w:pPr>
            <w:r w:rsidRPr="00D533E7">
              <w:rPr>
                <w:rFonts w:ascii="Arial" w:hAnsi="Arial" w:cs="Arial"/>
                <w:color w:val="auto"/>
                <w:sz w:val="20"/>
                <w:szCs w:val="20"/>
              </w:rPr>
              <w:t>Prevent fire initiation by controlling, separating, and limiting the quantities of combustibles and sources of ignition</w:t>
            </w:r>
            <w:ins w:id="9136" w:author="gorgemj" w:date="2017-11-24T18:01:00Z">
              <w:r>
                <w:rPr>
                  <w:rFonts w:ascii="Arial" w:hAnsi="Arial" w:cs="Arial"/>
                  <w:color w:val="auto"/>
                  <w:sz w:val="20"/>
                  <w:szCs w:val="20"/>
                </w:rPr>
                <w:t>.</w:t>
              </w:r>
            </w:ins>
          </w:p>
          <w:p w:rsidR="00AD701B" w:rsidRPr="00D533E7" w:rsidRDefault="00AD701B" w:rsidP="001D39A8">
            <w:pPr>
              <w:pStyle w:val="Default"/>
              <w:widowControl w:val="0"/>
              <w:numPr>
                <w:ilvl w:val="0"/>
                <w:numId w:val="26"/>
              </w:numPr>
              <w:spacing w:before="50" w:after="50" w:line="280" w:lineRule="atLeast"/>
              <w:ind w:left="522"/>
              <w:rPr>
                <w:rFonts w:ascii="Arial" w:hAnsi="Arial" w:cs="Arial"/>
                <w:color w:val="auto"/>
                <w:sz w:val="20"/>
                <w:szCs w:val="20"/>
              </w:rPr>
            </w:pPr>
            <w:r w:rsidRPr="00D533E7">
              <w:rPr>
                <w:rFonts w:ascii="Arial" w:hAnsi="Arial" w:cs="Arial"/>
                <w:color w:val="auto"/>
                <w:sz w:val="20"/>
                <w:szCs w:val="20"/>
              </w:rPr>
              <w:t>Isolate combustible materials and limit the spread of fire by subdividing plant buildings into fire areas separated by fire barriers</w:t>
            </w:r>
            <w:ins w:id="9137" w:author="gorgemj" w:date="2017-11-24T18:01:00Z">
              <w:r>
                <w:rPr>
                  <w:rFonts w:ascii="Arial" w:hAnsi="Arial" w:cs="Arial"/>
                  <w:color w:val="auto"/>
                  <w:sz w:val="20"/>
                  <w:szCs w:val="20"/>
                </w:rPr>
                <w:t>.</w:t>
              </w:r>
            </w:ins>
          </w:p>
          <w:p w:rsidR="00AD701B" w:rsidRPr="00D533E7" w:rsidRDefault="00AD701B" w:rsidP="001D39A8">
            <w:pPr>
              <w:pStyle w:val="Default"/>
              <w:widowControl w:val="0"/>
              <w:numPr>
                <w:ilvl w:val="0"/>
                <w:numId w:val="26"/>
              </w:numPr>
              <w:spacing w:before="50" w:after="50" w:line="280" w:lineRule="atLeast"/>
              <w:ind w:left="522"/>
              <w:rPr>
                <w:rFonts w:ascii="Arial" w:hAnsi="Arial" w:cs="Arial"/>
                <w:color w:val="auto"/>
                <w:sz w:val="20"/>
                <w:szCs w:val="20"/>
              </w:rPr>
            </w:pPr>
            <w:r w:rsidRPr="00D533E7">
              <w:rPr>
                <w:rFonts w:ascii="Arial" w:hAnsi="Arial" w:cs="Arial"/>
                <w:color w:val="auto"/>
                <w:sz w:val="20"/>
                <w:szCs w:val="20"/>
              </w:rPr>
              <w:t>Separate redundant safe shutdown components and associated electrical divisions to preserve the capability to safely shut down the plant following a fire</w:t>
            </w:r>
            <w:ins w:id="9138" w:author="gorgemj" w:date="2017-11-24T18:01:00Z">
              <w:r>
                <w:rPr>
                  <w:rFonts w:ascii="Arial" w:hAnsi="Arial" w:cs="Arial"/>
                  <w:color w:val="auto"/>
                  <w:sz w:val="20"/>
                  <w:szCs w:val="20"/>
                </w:rPr>
                <w:t>.</w:t>
              </w:r>
            </w:ins>
          </w:p>
          <w:p w:rsidR="00AD701B" w:rsidRPr="00D533E7" w:rsidRDefault="00AD701B">
            <w:pPr>
              <w:pStyle w:val="Default"/>
              <w:widowControl w:val="0"/>
              <w:numPr>
                <w:ilvl w:val="0"/>
                <w:numId w:val="26"/>
              </w:numPr>
              <w:spacing w:before="50" w:after="50" w:line="280" w:lineRule="atLeast"/>
              <w:ind w:left="522"/>
              <w:rPr>
                <w:rFonts w:ascii="Arial" w:hAnsi="Arial" w:cs="Arial"/>
                <w:color w:val="auto"/>
                <w:sz w:val="20"/>
                <w:szCs w:val="20"/>
              </w:rPr>
            </w:pPr>
            <w:r w:rsidRPr="00D533E7">
              <w:rPr>
                <w:rFonts w:ascii="Arial" w:hAnsi="Arial" w:cs="Arial"/>
                <w:color w:val="auto"/>
                <w:sz w:val="20"/>
                <w:szCs w:val="20"/>
              </w:rPr>
              <w:t xml:space="preserve">Provide the capability to safely shut down the plant using controls external to the </w:t>
            </w:r>
            <w:del w:id="9139" w:author="gorgemj" w:date="2017-11-26T20:18:00Z">
              <w:r w:rsidRPr="00D533E7" w:rsidDel="00FD259C">
                <w:rPr>
                  <w:rFonts w:ascii="Arial" w:hAnsi="Arial" w:cs="Arial"/>
                  <w:color w:val="auto"/>
                  <w:sz w:val="20"/>
                  <w:szCs w:val="20"/>
                </w:rPr>
                <w:delText>main control room</w:delText>
              </w:r>
            </w:del>
            <w:ins w:id="9140" w:author="gorgemj" w:date="2017-11-26T20:18:00Z">
              <w:r>
                <w:rPr>
                  <w:rFonts w:ascii="Arial" w:hAnsi="Arial" w:cs="Arial"/>
                  <w:color w:val="auto"/>
                  <w:sz w:val="20"/>
                  <w:szCs w:val="20"/>
                </w:rPr>
                <w:t>MCR</w:t>
              </w:r>
            </w:ins>
            <w:r w:rsidRPr="00D533E7">
              <w:rPr>
                <w:rFonts w:ascii="Arial" w:hAnsi="Arial" w:cs="Arial"/>
                <w:color w:val="auto"/>
                <w:sz w:val="20"/>
                <w:szCs w:val="20"/>
              </w:rPr>
              <w:t>, should a fire require evacuation of the control room or damage the control room circuitry for safe shutdown systems</w:t>
            </w:r>
            <w:ins w:id="9141" w:author="gorgemj" w:date="2017-11-24T18:01:00Z">
              <w:r>
                <w:rPr>
                  <w:rFonts w:ascii="Arial" w:hAnsi="Arial" w:cs="Arial"/>
                  <w:color w:val="auto"/>
                  <w:sz w:val="20"/>
                  <w:szCs w:val="20"/>
                </w:rPr>
                <w:t>.</w:t>
              </w:r>
            </w:ins>
          </w:p>
        </w:tc>
      </w:tr>
      <w:tr w:rsidR="00AD701B" w:rsidRPr="00817CEB" w:rsidTr="004C121E">
        <w:trPr>
          <w:cantSplit/>
          <w:trPrChange w:id="9142" w:author="gorgemj" w:date="2017-11-30T12:36:00Z">
            <w:trPr>
              <w:gridBefore w:val="6"/>
              <w:gridAfter w:val="0"/>
              <w:cantSplit/>
            </w:trPr>
          </w:trPrChange>
        </w:trPr>
        <w:tc>
          <w:tcPr>
            <w:tcW w:w="947" w:type="dxa"/>
            <w:tcPrChange w:id="9143" w:author="gorgemj" w:date="2017-11-30T12:36:00Z">
              <w:tcPr>
                <w:tcW w:w="945" w:type="dxa"/>
                <w:gridSpan w:val="6"/>
              </w:tcPr>
            </w:tcPrChange>
          </w:tcPr>
          <w:p w:rsidR="00AD701B" w:rsidRDefault="00AD701B" w:rsidP="00542606">
            <w:pPr>
              <w:autoSpaceDE w:val="0"/>
              <w:autoSpaceDN w:val="0"/>
              <w:adjustRightInd w:val="0"/>
              <w:spacing w:before="60" w:after="60" w:line="280" w:lineRule="atLeast"/>
              <w:jc w:val="center"/>
              <w:rPr>
                <w:rFonts w:cs="Arial"/>
                <w:b/>
              </w:rPr>
            </w:pPr>
          </w:p>
        </w:tc>
        <w:tc>
          <w:tcPr>
            <w:tcW w:w="693" w:type="dxa"/>
            <w:tcPrChange w:id="9144" w:author="gorgemj" w:date="2017-11-30T12:36:00Z">
              <w:tcPr>
                <w:tcW w:w="747" w:type="dxa"/>
                <w:gridSpan w:val="3"/>
              </w:tcPr>
            </w:tcPrChange>
          </w:tcPr>
          <w:p w:rsidR="00AD701B" w:rsidRDefault="00AD701B" w:rsidP="00542606">
            <w:pPr>
              <w:autoSpaceDE w:val="0"/>
              <w:autoSpaceDN w:val="0"/>
              <w:adjustRightInd w:val="0"/>
              <w:spacing w:before="60" w:after="60" w:line="280" w:lineRule="atLeast"/>
              <w:jc w:val="center"/>
              <w:rPr>
                <w:rFonts w:cs="Arial"/>
                <w:b/>
                <w:bCs/>
              </w:rPr>
            </w:pPr>
          </w:p>
        </w:tc>
        <w:tc>
          <w:tcPr>
            <w:tcW w:w="5038" w:type="dxa"/>
            <w:gridSpan w:val="2"/>
            <w:tcPrChange w:id="9145" w:author="gorgemj" w:date="2017-11-30T12:36:00Z">
              <w:tcPr>
                <w:tcW w:w="6768" w:type="dxa"/>
                <w:gridSpan w:val="7"/>
              </w:tcPr>
            </w:tcPrChange>
          </w:tcPr>
          <w:p w:rsidR="00AD701B" w:rsidRPr="00817CEB" w:rsidRDefault="00AD701B" w:rsidP="00542606">
            <w:pPr>
              <w:autoSpaceDE w:val="0"/>
              <w:autoSpaceDN w:val="0"/>
              <w:adjustRightInd w:val="0"/>
              <w:spacing w:before="60" w:after="60" w:line="280" w:lineRule="atLeast"/>
              <w:rPr>
                <w:rFonts w:eastAsia="Calibri" w:cs="Arial"/>
                <w:b/>
                <w:bCs/>
              </w:rPr>
            </w:pPr>
            <w:ins w:id="9146" w:author="gorgemj" w:date="2017-11-30T12:22:00Z">
              <w:r w:rsidRPr="00817CEB">
                <w:rPr>
                  <w:rFonts w:eastAsia="Calibri" w:cs="Arial"/>
                  <w:b/>
                  <w:bCs/>
                </w:rPr>
                <w:t>Requirement 74: Fire protection systems</w:t>
              </w:r>
              <w:r>
                <w:rPr>
                  <w:rFonts w:eastAsia="Calibri" w:cs="Arial"/>
                  <w:b/>
                  <w:bCs/>
                </w:rPr>
                <w:t xml:space="preserve"> (cont.)</w:t>
              </w:r>
            </w:ins>
          </w:p>
        </w:tc>
        <w:tc>
          <w:tcPr>
            <w:tcW w:w="6912" w:type="dxa"/>
            <w:gridSpan w:val="3"/>
            <w:tcPrChange w:id="9147" w:author="gorgemj" w:date="2017-11-30T12:36:00Z">
              <w:tcPr>
                <w:tcW w:w="5130" w:type="dxa"/>
                <w:gridSpan w:val="8"/>
              </w:tcPr>
            </w:tcPrChange>
          </w:tcPr>
          <w:p w:rsidR="00AD701B" w:rsidRPr="00D533E7" w:rsidRDefault="00AD701B" w:rsidP="001D39A8">
            <w:pPr>
              <w:pStyle w:val="Default"/>
              <w:widowControl w:val="0"/>
              <w:numPr>
                <w:ilvl w:val="0"/>
                <w:numId w:val="26"/>
              </w:numPr>
              <w:spacing w:before="50" w:after="50" w:line="280" w:lineRule="atLeast"/>
              <w:ind w:left="522"/>
              <w:rPr>
                <w:rFonts w:ascii="Arial" w:hAnsi="Arial" w:cs="Arial"/>
                <w:color w:val="auto"/>
                <w:sz w:val="20"/>
                <w:szCs w:val="20"/>
              </w:rPr>
            </w:pPr>
            <w:r w:rsidRPr="00D533E7">
              <w:rPr>
                <w:rFonts w:ascii="Arial" w:hAnsi="Arial" w:cs="Arial"/>
                <w:color w:val="auto"/>
                <w:sz w:val="20"/>
                <w:szCs w:val="20"/>
              </w:rPr>
              <w:t xml:space="preserve">Redundant trains of non-safety </w:t>
            </w:r>
            <w:del w:id="9148" w:author="gorgemj" w:date="2017-11-24T18:01:00Z">
              <w:r w:rsidRPr="00D533E7" w:rsidDel="00DF1EE2">
                <w:rPr>
                  <w:rFonts w:ascii="Arial" w:hAnsi="Arial" w:cs="Arial"/>
                  <w:color w:val="auto"/>
                  <w:sz w:val="20"/>
                  <w:szCs w:val="20"/>
                </w:rPr>
                <w:delText xml:space="preserve">related </w:delText>
              </w:r>
            </w:del>
            <w:ins w:id="9149" w:author="gorgemj" w:date="2017-11-24T18:01:00Z">
              <w:r>
                <w:rPr>
                  <w:rFonts w:ascii="Arial" w:hAnsi="Arial" w:cs="Arial"/>
                  <w:color w:val="auto"/>
                  <w:sz w:val="20"/>
                  <w:szCs w:val="20"/>
                </w:rPr>
                <w:t xml:space="preserve">and </w:t>
              </w:r>
              <w:proofErr w:type="spellStart"/>
              <w:proofErr w:type="gramStart"/>
              <w:r>
                <w:rPr>
                  <w:rFonts w:ascii="Arial" w:hAnsi="Arial" w:cs="Arial"/>
                  <w:color w:val="auto"/>
                  <w:sz w:val="20"/>
                  <w:szCs w:val="20"/>
                </w:rPr>
                <w:t>DiD</w:t>
              </w:r>
              <w:proofErr w:type="spellEnd"/>
              <w:proofErr w:type="gramEnd"/>
              <w:r w:rsidRPr="00D533E7">
                <w:rPr>
                  <w:rFonts w:ascii="Arial" w:hAnsi="Arial" w:cs="Arial"/>
                  <w:color w:val="auto"/>
                  <w:sz w:val="20"/>
                  <w:szCs w:val="20"/>
                </w:rPr>
                <w:t xml:space="preserve"> </w:t>
              </w:r>
            </w:ins>
            <w:r w:rsidRPr="00D533E7">
              <w:rPr>
                <w:rFonts w:ascii="Arial" w:hAnsi="Arial" w:cs="Arial"/>
                <w:color w:val="auto"/>
                <w:sz w:val="20"/>
                <w:szCs w:val="20"/>
              </w:rPr>
              <w:t>equipment used for normal plant operations (but not required for safe shutdown following a fire) are located in separate fire zones so that a fire within one train will not damage the redundant train</w:t>
            </w:r>
            <w:ins w:id="9150" w:author="gorgemj" w:date="2017-11-24T18:01:00Z">
              <w:r>
                <w:rPr>
                  <w:rFonts w:ascii="Arial" w:hAnsi="Arial" w:cs="Arial"/>
                  <w:color w:val="auto"/>
                  <w:sz w:val="20"/>
                  <w:szCs w:val="20"/>
                </w:rPr>
                <w:t>.</w:t>
              </w:r>
            </w:ins>
          </w:p>
          <w:p w:rsidR="00AD701B" w:rsidRPr="00D533E7" w:rsidRDefault="00AD701B" w:rsidP="001D39A8">
            <w:pPr>
              <w:pStyle w:val="Default"/>
              <w:widowControl w:val="0"/>
              <w:numPr>
                <w:ilvl w:val="0"/>
                <w:numId w:val="26"/>
              </w:numPr>
              <w:spacing w:before="50" w:after="50" w:line="280" w:lineRule="atLeast"/>
              <w:ind w:left="522"/>
              <w:rPr>
                <w:rFonts w:ascii="Arial" w:hAnsi="Arial" w:cs="Arial"/>
                <w:color w:val="auto"/>
                <w:sz w:val="20"/>
                <w:szCs w:val="20"/>
              </w:rPr>
            </w:pPr>
            <w:r w:rsidRPr="00D533E7">
              <w:rPr>
                <w:rFonts w:ascii="Arial" w:hAnsi="Arial" w:cs="Arial"/>
                <w:color w:val="auto"/>
                <w:sz w:val="20"/>
                <w:szCs w:val="20"/>
              </w:rPr>
              <w:t>Prevent smoke, hot gases, or fire suppressants from migrating from one fire area to another to the extent that they could adversely affect safe shutdown capabilities, including operator actions</w:t>
            </w:r>
            <w:ins w:id="9151" w:author="gorgemj" w:date="2017-11-24T18:01:00Z">
              <w:r>
                <w:rPr>
                  <w:rFonts w:ascii="Arial" w:hAnsi="Arial" w:cs="Arial"/>
                  <w:color w:val="auto"/>
                  <w:sz w:val="20"/>
                  <w:szCs w:val="20"/>
                </w:rPr>
                <w:t>.</w:t>
              </w:r>
            </w:ins>
          </w:p>
          <w:p w:rsidR="00AD701B" w:rsidRPr="00D533E7" w:rsidRDefault="00AD701B" w:rsidP="001D39A8">
            <w:pPr>
              <w:pStyle w:val="Default"/>
              <w:widowControl w:val="0"/>
              <w:numPr>
                <w:ilvl w:val="0"/>
                <w:numId w:val="26"/>
              </w:numPr>
              <w:spacing w:before="50" w:after="50" w:line="280" w:lineRule="atLeast"/>
              <w:ind w:left="522"/>
              <w:rPr>
                <w:rFonts w:ascii="Arial" w:hAnsi="Arial" w:cs="Arial"/>
                <w:color w:val="auto"/>
                <w:sz w:val="20"/>
                <w:szCs w:val="20"/>
              </w:rPr>
            </w:pPr>
            <w:r w:rsidRPr="00D533E7">
              <w:rPr>
                <w:rFonts w:ascii="Arial" w:hAnsi="Arial" w:cs="Arial"/>
                <w:color w:val="auto"/>
                <w:sz w:val="20"/>
                <w:szCs w:val="20"/>
              </w:rPr>
              <w:t>Provide confidence that failure or inadvertent operation of the fire protection system cannot prevent plant safety functions from being performed</w:t>
            </w:r>
            <w:ins w:id="9152" w:author="gorgemj" w:date="2017-11-24T18:01:00Z">
              <w:r>
                <w:rPr>
                  <w:rFonts w:ascii="Arial" w:hAnsi="Arial" w:cs="Arial"/>
                  <w:color w:val="auto"/>
                  <w:sz w:val="20"/>
                  <w:szCs w:val="20"/>
                </w:rPr>
                <w:t>.</w:t>
              </w:r>
            </w:ins>
          </w:p>
          <w:p w:rsidR="00AD701B" w:rsidRPr="00D533E7" w:rsidRDefault="00AD701B" w:rsidP="001D39A8">
            <w:pPr>
              <w:pStyle w:val="Default"/>
              <w:widowControl w:val="0"/>
              <w:numPr>
                <w:ilvl w:val="0"/>
                <w:numId w:val="26"/>
              </w:numPr>
              <w:spacing w:before="50" w:after="50" w:line="280" w:lineRule="atLeast"/>
              <w:ind w:left="522"/>
              <w:rPr>
                <w:rFonts w:ascii="Arial" w:hAnsi="Arial" w:cs="Arial"/>
                <w:color w:val="auto"/>
                <w:sz w:val="20"/>
                <w:szCs w:val="20"/>
              </w:rPr>
            </w:pPr>
            <w:r w:rsidRPr="00D533E7">
              <w:rPr>
                <w:rFonts w:ascii="Arial" w:hAnsi="Arial" w:cs="Arial"/>
                <w:color w:val="auto"/>
                <w:sz w:val="20"/>
                <w:szCs w:val="20"/>
              </w:rPr>
              <w:t>Preclude the loss of structural support, due to warping or distortion of building structural members caused by the heat from a fire, to the extent that such a failure could adversely affect safe shutdown capabilities</w:t>
            </w:r>
            <w:ins w:id="9153" w:author="gorgemj" w:date="2017-11-24T18:01:00Z">
              <w:r>
                <w:rPr>
                  <w:rFonts w:ascii="Arial" w:hAnsi="Arial" w:cs="Arial"/>
                  <w:color w:val="auto"/>
                  <w:sz w:val="20"/>
                  <w:szCs w:val="20"/>
                </w:rPr>
                <w:t>.</w:t>
              </w:r>
            </w:ins>
          </w:p>
          <w:p w:rsidR="00AD701B" w:rsidRPr="00D533E7" w:rsidRDefault="00AD701B" w:rsidP="001D39A8">
            <w:pPr>
              <w:pStyle w:val="Default"/>
              <w:widowControl w:val="0"/>
              <w:numPr>
                <w:ilvl w:val="0"/>
                <w:numId w:val="26"/>
              </w:numPr>
              <w:spacing w:before="50" w:after="50" w:line="280" w:lineRule="atLeast"/>
              <w:ind w:left="522"/>
              <w:rPr>
                <w:rFonts w:ascii="Arial" w:hAnsi="Arial" w:cs="Arial"/>
                <w:color w:val="auto"/>
                <w:sz w:val="20"/>
                <w:szCs w:val="20"/>
              </w:rPr>
            </w:pPr>
            <w:r w:rsidRPr="00D533E7">
              <w:rPr>
                <w:rFonts w:ascii="Arial" w:hAnsi="Arial" w:cs="Arial"/>
                <w:color w:val="auto"/>
                <w:sz w:val="20"/>
                <w:szCs w:val="20"/>
              </w:rPr>
              <w:t xml:space="preserve">Provide floor drains sized to remove expected firefighting water flow without flooding </w:t>
            </w:r>
            <w:del w:id="9154" w:author="gorgemj" w:date="2017-11-24T17:58:00Z">
              <w:r w:rsidRPr="00D533E7" w:rsidDel="006272A4">
                <w:rPr>
                  <w:rFonts w:ascii="Arial" w:hAnsi="Arial" w:cs="Arial"/>
                  <w:color w:val="auto"/>
                  <w:sz w:val="20"/>
                  <w:szCs w:val="20"/>
                </w:rPr>
                <w:delText>safety-related</w:delText>
              </w:r>
            </w:del>
            <w:ins w:id="9155" w:author="gorgemj" w:date="2017-11-24T17:58:00Z">
              <w:r>
                <w:rPr>
                  <w:rFonts w:ascii="Arial" w:hAnsi="Arial" w:cs="Arial"/>
                  <w:color w:val="auto"/>
                  <w:sz w:val="20"/>
                  <w:szCs w:val="20"/>
                </w:rPr>
                <w:t>safety</w:t>
              </w:r>
            </w:ins>
            <w:r w:rsidRPr="00D533E7">
              <w:rPr>
                <w:rFonts w:ascii="Arial" w:hAnsi="Arial" w:cs="Arial"/>
                <w:color w:val="auto"/>
                <w:sz w:val="20"/>
                <w:szCs w:val="20"/>
              </w:rPr>
              <w:t xml:space="preserve"> equipment</w:t>
            </w:r>
            <w:ins w:id="9156" w:author="gorgemj" w:date="2017-11-24T18:01:00Z">
              <w:r>
                <w:rPr>
                  <w:rFonts w:ascii="Arial" w:hAnsi="Arial" w:cs="Arial"/>
                  <w:color w:val="auto"/>
                  <w:sz w:val="20"/>
                  <w:szCs w:val="20"/>
                </w:rPr>
                <w:t>.</w:t>
              </w:r>
            </w:ins>
          </w:p>
          <w:p w:rsidR="00AD701B" w:rsidRPr="00D533E7" w:rsidRDefault="00AD701B" w:rsidP="001D39A8">
            <w:pPr>
              <w:pStyle w:val="Default"/>
              <w:widowControl w:val="0"/>
              <w:numPr>
                <w:ilvl w:val="0"/>
                <w:numId w:val="26"/>
              </w:numPr>
              <w:spacing w:before="50" w:after="50" w:line="280" w:lineRule="atLeast"/>
              <w:ind w:left="522"/>
              <w:rPr>
                <w:rFonts w:ascii="Arial" w:hAnsi="Arial" w:cs="Arial"/>
                <w:color w:val="auto"/>
                <w:sz w:val="20"/>
                <w:szCs w:val="20"/>
              </w:rPr>
            </w:pPr>
            <w:r w:rsidRPr="00D533E7">
              <w:rPr>
                <w:rFonts w:ascii="Arial" w:hAnsi="Arial" w:cs="Arial"/>
                <w:color w:val="auto"/>
                <w:sz w:val="20"/>
                <w:szCs w:val="20"/>
              </w:rPr>
              <w:t>Provide firefighting personnel access and life safety escape routes for each fire area</w:t>
            </w:r>
            <w:ins w:id="9157" w:author="gorgemj" w:date="2017-11-24T18:01:00Z">
              <w:r>
                <w:rPr>
                  <w:rFonts w:ascii="Arial" w:hAnsi="Arial" w:cs="Arial"/>
                  <w:color w:val="auto"/>
                  <w:sz w:val="20"/>
                  <w:szCs w:val="20"/>
                </w:rPr>
                <w:t>.</w:t>
              </w:r>
            </w:ins>
          </w:p>
        </w:tc>
      </w:tr>
      <w:tr w:rsidR="00AD701B" w:rsidRPr="00817CEB" w:rsidTr="004C121E">
        <w:trPr>
          <w:cantSplit/>
          <w:trPrChange w:id="9158" w:author="gorgemj" w:date="2017-11-30T12:36:00Z">
            <w:trPr>
              <w:gridBefore w:val="6"/>
              <w:gridAfter w:val="0"/>
              <w:cantSplit/>
            </w:trPr>
          </w:trPrChange>
        </w:trPr>
        <w:tc>
          <w:tcPr>
            <w:tcW w:w="947" w:type="dxa"/>
            <w:tcPrChange w:id="9159" w:author="gorgemj" w:date="2017-11-30T12:36:00Z">
              <w:tcPr>
                <w:tcW w:w="945" w:type="dxa"/>
                <w:gridSpan w:val="6"/>
              </w:tcPr>
            </w:tcPrChange>
          </w:tcPr>
          <w:p w:rsidR="00AD701B" w:rsidRDefault="00AD701B" w:rsidP="00542606">
            <w:pPr>
              <w:autoSpaceDE w:val="0"/>
              <w:autoSpaceDN w:val="0"/>
              <w:adjustRightInd w:val="0"/>
              <w:spacing w:before="60" w:after="60" w:line="280" w:lineRule="atLeast"/>
              <w:jc w:val="center"/>
              <w:rPr>
                <w:rFonts w:cs="Arial"/>
                <w:b/>
              </w:rPr>
            </w:pPr>
          </w:p>
        </w:tc>
        <w:tc>
          <w:tcPr>
            <w:tcW w:w="693" w:type="dxa"/>
            <w:tcPrChange w:id="9160" w:author="gorgemj" w:date="2017-11-30T12:36:00Z">
              <w:tcPr>
                <w:tcW w:w="747" w:type="dxa"/>
                <w:gridSpan w:val="3"/>
              </w:tcPr>
            </w:tcPrChange>
          </w:tcPr>
          <w:p w:rsidR="00AD701B" w:rsidRDefault="00AD701B" w:rsidP="00542606">
            <w:pPr>
              <w:autoSpaceDE w:val="0"/>
              <w:autoSpaceDN w:val="0"/>
              <w:adjustRightInd w:val="0"/>
              <w:spacing w:before="60" w:after="60" w:line="280" w:lineRule="atLeast"/>
              <w:jc w:val="center"/>
              <w:rPr>
                <w:rFonts w:cs="Arial"/>
                <w:b/>
                <w:bCs/>
              </w:rPr>
            </w:pPr>
          </w:p>
        </w:tc>
        <w:tc>
          <w:tcPr>
            <w:tcW w:w="5038" w:type="dxa"/>
            <w:gridSpan w:val="2"/>
            <w:tcPrChange w:id="9161" w:author="gorgemj" w:date="2017-11-30T12:36:00Z">
              <w:tcPr>
                <w:tcW w:w="6768" w:type="dxa"/>
                <w:gridSpan w:val="7"/>
              </w:tcPr>
            </w:tcPrChange>
          </w:tcPr>
          <w:p w:rsidR="00AD701B" w:rsidRPr="00817CEB" w:rsidRDefault="00AD701B" w:rsidP="00542606">
            <w:pPr>
              <w:autoSpaceDE w:val="0"/>
              <w:autoSpaceDN w:val="0"/>
              <w:adjustRightInd w:val="0"/>
              <w:spacing w:before="60" w:after="60" w:line="280" w:lineRule="atLeast"/>
              <w:rPr>
                <w:rFonts w:eastAsia="Calibri" w:cs="Arial"/>
                <w:b/>
                <w:bCs/>
              </w:rPr>
            </w:pPr>
            <w:ins w:id="9162" w:author="gorgemj" w:date="2017-11-30T12:22:00Z">
              <w:r w:rsidRPr="00817CEB">
                <w:rPr>
                  <w:rFonts w:eastAsia="Calibri" w:cs="Arial"/>
                  <w:b/>
                  <w:bCs/>
                </w:rPr>
                <w:t>Requirement 74: Fire protection systems</w:t>
              </w:r>
              <w:r>
                <w:rPr>
                  <w:rFonts w:eastAsia="Calibri" w:cs="Arial"/>
                  <w:b/>
                  <w:bCs/>
                </w:rPr>
                <w:t xml:space="preserve"> (cont.)</w:t>
              </w:r>
            </w:ins>
          </w:p>
        </w:tc>
        <w:tc>
          <w:tcPr>
            <w:tcW w:w="6912" w:type="dxa"/>
            <w:gridSpan w:val="3"/>
            <w:tcPrChange w:id="9163" w:author="gorgemj" w:date="2017-11-30T12:36:00Z">
              <w:tcPr>
                <w:tcW w:w="5130" w:type="dxa"/>
                <w:gridSpan w:val="8"/>
              </w:tcPr>
            </w:tcPrChange>
          </w:tcPr>
          <w:p w:rsidR="00AD701B" w:rsidRPr="00D533E7" w:rsidRDefault="00AD701B" w:rsidP="001D39A8">
            <w:pPr>
              <w:pStyle w:val="Default"/>
              <w:widowControl w:val="0"/>
              <w:numPr>
                <w:ilvl w:val="0"/>
                <w:numId w:val="26"/>
              </w:numPr>
              <w:spacing w:before="50" w:after="50" w:line="280" w:lineRule="atLeast"/>
              <w:ind w:left="522"/>
              <w:rPr>
                <w:rFonts w:ascii="Arial" w:hAnsi="Arial" w:cs="Arial"/>
                <w:color w:val="auto"/>
                <w:sz w:val="20"/>
                <w:szCs w:val="20"/>
              </w:rPr>
            </w:pPr>
            <w:r w:rsidRPr="00D533E7">
              <w:rPr>
                <w:rFonts w:ascii="Arial" w:hAnsi="Arial" w:cs="Arial"/>
                <w:color w:val="auto"/>
                <w:sz w:val="20"/>
                <w:szCs w:val="20"/>
              </w:rPr>
              <w:t>Provide emergency lighting and communications to facilitate safe shutdown following a fire</w:t>
            </w:r>
          </w:p>
          <w:p w:rsidR="00AD701B" w:rsidRPr="00D533E7" w:rsidRDefault="00AD701B" w:rsidP="001D39A8">
            <w:pPr>
              <w:pStyle w:val="Default"/>
              <w:widowControl w:val="0"/>
              <w:numPr>
                <w:ilvl w:val="0"/>
                <w:numId w:val="26"/>
              </w:numPr>
              <w:spacing w:before="50" w:after="50" w:line="280" w:lineRule="atLeast"/>
              <w:ind w:left="522"/>
              <w:rPr>
                <w:rFonts w:ascii="Arial" w:hAnsi="Arial" w:cs="Arial"/>
                <w:color w:val="auto"/>
                <w:sz w:val="20"/>
                <w:szCs w:val="20"/>
              </w:rPr>
            </w:pPr>
            <w:r w:rsidRPr="00D533E7">
              <w:rPr>
                <w:rFonts w:ascii="Arial" w:hAnsi="Arial" w:cs="Arial"/>
                <w:color w:val="auto"/>
                <w:sz w:val="20"/>
                <w:szCs w:val="20"/>
              </w:rPr>
              <w:t>Minimize exposure to personnel and releases to the environment of radioactivity or hazardous chemicals as a result of a fire</w:t>
            </w:r>
          </w:p>
          <w:p w:rsidR="00AD701B" w:rsidRPr="008C30C1" w:rsidRDefault="00AD701B" w:rsidP="00542606">
            <w:pPr>
              <w:pStyle w:val="Default"/>
              <w:widowControl w:val="0"/>
              <w:spacing w:before="60" w:after="60" w:line="280" w:lineRule="atLeast"/>
              <w:rPr>
                <w:rFonts w:ascii="Arial" w:hAnsi="Arial" w:cs="Arial"/>
                <w:sz w:val="20"/>
                <w:szCs w:val="20"/>
              </w:rPr>
            </w:pPr>
            <w:r w:rsidRPr="00E565BC">
              <w:rPr>
                <w:rFonts w:ascii="Arial" w:eastAsia="Calibri" w:hAnsi="Arial" w:cs="Arial"/>
                <w:sz w:val="20"/>
                <w:szCs w:val="20"/>
              </w:rPr>
              <w:t>In addition, t</w:t>
            </w:r>
            <w:r w:rsidRPr="00E565BC">
              <w:rPr>
                <w:rFonts w:ascii="Arial" w:hAnsi="Arial" w:cs="Arial"/>
                <w:sz w:val="20"/>
                <w:szCs w:val="20"/>
              </w:rPr>
              <w:t xml:space="preserve">he fire protection system is designed to perform, among others, the following functions: </w:t>
            </w:r>
          </w:p>
          <w:p w:rsidR="00AD701B" w:rsidRPr="00D533E7" w:rsidRDefault="00AD701B" w:rsidP="001D39A8">
            <w:pPr>
              <w:pStyle w:val="Default"/>
              <w:widowControl w:val="0"/>
              <w:numPr>
                <w:ilvl w:val="0"/>
                <w:numId w:val="26"/>
              </w:numPr>
              <w:spacing w:before="50" w:after="50" w:line="280" w:lineRule="atLeast"/>
              <w:ind w:left="522"/>
              <w:rPr>
                <w:rFonts w:ascii="Arial" w:hAnsi="Arial" w:cs="Arial"/>
                <w:color w:val="auto"/>
                <w:sz w:val="20"/>
                <w:szCs w:val="20"/>
              </w:rPr>
            </w:pPr>
            <w:r w:rsidRPr="00D533E7">
              <w:rPr>
                <w:rFonts w:ascii="Arial" w:hAnsi="Arial" w:cs="Arial"/>
                <w:color w:val="auto"/>
                <w:sz w:val="20"/>
                <w:szCs w:val="20"/>
              </w:rPr>
              <w:t>Detect and locate fires and provide operator indication of the location (</w:t>
            </w:r>
            <w:ins w:id="9164" w:author="gorgemj" w:date="2017-11-24T17:11:00Z">
              <w:r w:rsidRPr="00993D67">
                <w:rPr>
                  <w:rFonts w:ascii="Arial" w:hAnsi="Arial" w:cs="Arial"/>
                  <w:b/>
                  <w:sz w:val="20"/>
                  <w:szCs w:val="20"/>
                </w:rPr>
                <w:t>AP1000</w:t>
              </w:r>
              <w:r w:rsidRPr="00993D67">
                <w:rPr>
                  <w:rFonts w:ascii="Arial" w:hAnsi="Arial" w:cs="Arial"/>
                  <w:sz w:val="20"/>
                  <w:szCs w:val="20"/>
                </w:rPr>
                <w:t xml:space="preserve"> plant DCD [2]</w:t>
              </w:r>
            </w:ins>
            <w:del w:id="9165" w:author="gorgemj" w:date="2017-11-24T17:11:00Z">
              <w:r w:rsidRPr="00D533E7" w:rsidDel="00F87C2C">
                <w:rPr>
                  <w:rFonts w:ascii="Arial" w:hAnsi="Arial" w:cs="Arial"/>
                  <w:color w:val="auto"/>
                  <w:sz w:val="20"/>
                  <w:szCs w:val="20"/>
                </w:rPr>
                <w:delText>DCD</w:delText>
              </w:r>
            </w:del>
            <w:r w:rsidRPr="00D533E7">
              <w:rPr>
                <w:rFonts w:ascii="Arial" w:hAnsi="Arial" w:cs="Arial"/>
                <w:color w:val="auto"/>
                <w:sz w:val="20"/>
                <w:szCs w:val="20"/>
              </w:rPr>
              <w:t xml:space="preserve"> Section</w:t>
            </w:r>
            <w:r w:rsidR="004C121E">
              <w:rPr>
                <w:rFonts w:ascii="Arial" w:hAnsi="Arial" w:cs="Arial"/>
                <w:color w:val="auto"/>
                <w:sz w:val="20"/>
                <w:szCs w:val="20"/>
              </w:rPr>
              <w:t xml:space="preserve"> </w:t>
            </w:r>
            <w:r w:rsidRPr="00D533E7">
              <w:rPr>
                <w:rFonts w:ascii="Arial" w:hAnsi="Arial" w:cs="Arial"/>
                <w:color w:val="auto"/>
                <w:sz w:val="20"/>
                <w:szCs w:val="20"/>
              </w:rPr>
              <w:t>9.5.1.2.1.2, Fire Detection and Alarm Systems)</w:t>
            </w:r>
          </w:p>
          <w:p w:rsidR="00AD701B" w:rsidRPr="00D533E7" w:rsidRDefault="00AD701B" w:rsidP="001D39A8">
            <w:pPr>
              <w:pStyle w:val="Default"/>
              <w:widowControl w:val="0"/>
              <w:numPr>
                <w:ilvl w:val="0"/>
                <w:numId w:val="26"/>
              </w:numPr>
              <w:spacing w:before="50" w:after="50" w:line="280" w:lineRule="atLeast"/>
              <w:ind w:left="522"/>
              <w:rPr>
                <w:rFonts w:ascii="Arial" w:hAnsi="Arial" w:cs="Arial"/>
                <w:color w:val="auto"/>
                <w:sz w:val="20"/>
                <w:szCs w:val="20"/>
              </w:rPr>
            </w:pPr>
            <w:r w:rsidRPr="00D533E7">
              <w:rPr>
                <w:rFonts w:ascii="Arial" w:hAnsi="Arial" w:cs="Arial"/>
                <w:color w:val="auto"/>
                <w:sz w:val="20"/>
                <w:szCs w:val="20"/>
              </w:rPr>
              <w:t xml:space="preserve">Provide the capability to extinguish fires in any plant area, to protect site personnel, limit fire damage, and enhance safe shutdown capabilities </w:t>
            </w:r>
          </w:p>
          <w:p w:rsidR="00AD701B" w:rsidRPr="00D533E7" w:rsidRDefault="00AD701B" w:rsidP="001D39A8">
            <w:pPr>
              <w:pStyle w:val="Default"/>
              <w:widowControl w:val="0"/>
              <w:numPr>
                <w:ilvl w:val="0"/>
                <w:numId w:val="26"/>
              </w:numPr>
              <w:spacing w:before="50" w:after="50" w:line="280" w:lineRule="atLeast"/>
              <w:ind w:left="522"/>
              <w:rPr>
                <w:rFonts w:ascii="Arial" w:hAnsi="Arial" w:cs="Arial"/>
                <w:color w:val="auto"/>
                <w:sz w:val="20"/>
                <w:szCs w:val="20"/>
              </w:rPr>
            </w:pPr>
            <w:r w:rsidRPr="00D533E7">
              <w:rPr>
                <w:rFonts w:ascii="Arial" w:hAnsi="Arial" w:cs="Arial"/>
                <w:color w:val="auto"/>
                <w:sz w:val="20"/>
                <w:szCs w:val="20"/>
              </w:rPr>
              <w:t xml:space="preserve">Supply fire suppression water at a flow rate and pressure sufficient to satisfy the demand of any automatic sprinkler system plus 500 gpm for fire hoses, for a minimum of 2 hours </w:t>
            </w:r>
          </w:p>
          <w:p w:rsidR="00AD701B" w:rsidRPr="00D533E7" w:rsidRDefault="00AD701B" w:rsidP="001D39A8">
            <w:pPr>
              <w:pStyle w:val="Default"/>
              <w:widowControl w:val="0"/>
              <w:numPr>
                <w:ilvl w:val="0"/>
                <w:numId w:val="26"/>
              </w:numPr>
              <w:spacing w:before="50" w:after="50" w:line="280" w:lineRule="atLeast"/>
              <w:ind w:left="522"/>
              <w:rPr>
                <w:rFonts w:ascii="Arial" w:hAnsi="Arial" w:cs="Arial"/>
                <w:color w:val="auto"/>
                <w:sz w:val="20"/>
                <w:szCs w:val="20"/>
              </w:rPr>
            </w:pPr>
            <w:r w:rsidRPr="00D533E7">
              <w:rPr>
                <w:rFonts w:ascii="Arial" w:hAnsi="Arial" w:cs="Arial"/>
                <w:color w:val="auto"/>
                <w:sz w:val="20"/>
                <w:szCs w:val="20"/>
              </w:rPr>
              <w:t xml:space="preserve">Maintain 100 percent of fire pump design capacity, assuming failure of the largest fire pump or the loss of offsite power </w:t>
            </w:r>
          </w:p>
          <w:p w:rsidR="00AD701B" w:rsidRPr="00E565BC" w:rsidRDefault="00AD701B" w:rsidP="001D39A8">
            <w:pPr>
              <w:pStyle w:val="Default"/>
              <w:widowControl w:val="0"/>
              <w:numPr>
                <w:ilvl w:val="0"/>
                <w:numId w:val="26"/>
              </w:numPr>
              <w:spacing w:before="50" w:after="50" w:line="280" w:lineRule="atLeast"/>
              <w:ind w:left="522"/>
              <w:rPr>
                <w:sz w:val="22"/>
                <w:szCs w:val="22"/>
              </w:rPr>
            </w:pPr>
            <w:r w:rsidRPr="00D533E7">
              <w:rPr>
                <w:rFonts w:ascii="Arial" w:hAnsi="Arial" w:cs="Arial"/>
                <w:color w:val="auto"/>
                <w:sz w:val="20"/>
                <w:szCs w:val="20"/>
              </w:rPr>
              <w:t>• Following a safe shutdown earthquake, provide water to hose stations for manual firefighting in areas containing safe shutdown equipment</w:t>
            </w:r>
            <w:r>
              <w:rPr>
                <w:sz w:val="22"/>
                <w:szCs w:val="22"/>
              </w:rPr>
              <w:t xml:space="preserve"> </w:t>
            </w:r>
          </w:p>
        </w:tc>
      </w:tr>
      <w:tr w:rsidR="00AD701B" w:rsidRPr="00817CEB" w:rsidTr="004C121E">
        <w:trPr>
          <w:cantSplit/>
          <w:trPrChange w:id="9166" w:author="gorgemj" w:date="2017-11-30T12:36:00Z">
            <w:trPr>
              <w:gridBefore w:val="6"/>
              <w:gridAfter w:val="0"/>
              <w:cantSplit/>
            </w:trPr>
          </w:trPrChange>
        </w:trPr>
        <w:tc>
          <w:tcPr>
            <w:tcW w:w="947" w:type="dxa"/>
            <w:tcPrChange w:id="9167" w:author="gorgemj" w:date="2017-11-30T12:36:00Z">
              <w:tcPr>
                <w:tcW w:w="945" w:type="dxa"/>
                <w:gridSpan w:val="6"/>
              </w:tcPr>
            </w:tcPrChange>
          </w:tcPr>
          <w:p w:rsidR="00AD701B" w:rsidRPr="0077757F" w:rsidRDefault="00AD701B" w:rsidP="00542606">
            <w:pPr>
              <w:autoSpaceDE w:val="0"/>
              <w:autoSpaceDN w:val="0"/>
              <w:adjustRightInd w:val="0"/>
              <w:spacing w:before="60" w:after="60" w:line="280" w:lineRule="atLeast"/>
              <w:jc w:val="center"/>
              <w:rPr>
                <w:rFonts w:cs="Arial"/>
                <w:rPrChange w:id="9168" w:author="gorgemj" w:date="2017-11-23T15:53:00Z">
                  <w:rPr>
                    <w:rFonts w:cs="Arial"/>
                    <w:b/>
                  </w:rPr>
                </w:rPrChange>
              </w:rPr>
            </w:pPr>
            <w:r w:rsidRPr="0077757F">
              <w:rPr>
                <w:rFonts w:cs="Arial"/>
                <w:rPrChange w:id="9169" w:author="gorgemj" w:date="2017-11-23T15:53:00Z">
                  <w:rPr>
                    <w:rFonts w:cs="Arial"/>
                    <w:b/>
                  </w:rPr>
                </w:rPrChange>
              </w:rPr>
              <w:t>6.50</w:t>
            </w:r>
          </w:p>
        </w:tc>
        <w:tc>
          <w:tcPr>
            <w:tcW w:w="693" w:type="dxa"/>
            <w:tcPrChange w:id="9170" w:author="gorgemj" w:date="2017-11-30T12:36:00Z">
              <w:tcPr>
                <w:tcW w:w="747" w:type="dxa"/>
                <w:gridSpan w:val="3"/>
              </w:tcPr>
            </w:tcPrChange>
          </w:tcPr>
          <w:p w:rsidR="00AD701B" w:rsidRPr="0077757F" w:rsidRDefault="00AD701B" w:rsidP="00542606">
            <w:pPr>
              <w:autoSpaceDE w:val="0"/>
              <w:autoSpaceDN w:val="0"/>
              <w:adjustRightInd w:val="0"/>
              <w:spacing w:before="60" w:after="60" w:line="280" w:lineRule="atLeast"/>
              <w:jc w:val="center"/>
              <w:rPr>
                <w:rFonts w:cs="Arial"/>
                <w:bCs/>
                <w:color w:val="000000"/>
                <w:sz w:val="24"/>
                <w:szCs w:val="24"/>
                <w:rPrChange w:id="9171" w:author="gorgemj" w:date="2017-11-23T15:53:00Z">
                  <w:rPr>
                    <w:rFonts w:cs="Arial"/>
                    <w:b/>
                    <w:bCs/>
                    <w:color w:val="000000"/>
                    <w:sz w:val="24"/>
                    <w:szCs w:val="24"/>
                  </w:rPr>
                </w:rPrChange>
              </w:rPr>
            </w:pPr>
            <w:r w:rsidRPr="0077757F">
              <w:rPr>
                <w:rFonts w:cs="Arial"/>
                <w:bCs/>
                <w:rPrChange w:id="9172" w:author="gorgemj" w:date="2017-11-23T15:53:00Z">
                  <w:rPr>
                    <w:rFonts w:cs="Arial"/>
                    <w:b/>
                    <w:bCs/>
                  </w:rPr>
                </w:rPrChange>
              </w:rPr>
              <w:t>1</w:t>
            </w:r>
          </w:p>
        </w:tc>
        <w:tc>
          <w:tcPr>
            <w:tcW w:w="5038" w:type="dxa"/>
            <w:gridSpan w:val="2"/>
            <w:tcPrChange w:id="9173" w:author="gorgemj" w:date="2017-11-30T12:36:00Z">
              <w:tcPr>
                <w:tcW w:w="6768" w:type="dxa"/>
                <w:gridSpan w:val="7"/>
              </w:tcPr>
            </w:tcPrChange>
          </w:tcPr>
          <w:p w:rsidR="00AD701B" w:rsidRPr="00817CEB" w:rsidRDefault="00AD701B" w:rsidP="00542606">
            <w:pPr>
              <w:autoSpaceDE w:val="0"/>
              <w:autoSpaceDN w:val="0"/>
              <w:adjustRightInd w:val="0"/>
              <w:spacing w:before="60" w:after="60" w:line="280" w:lineRule="atLeast"/>
              <w:rPr>
                <w:rFonts w:eastAsia="Calibri" w:cs="Arial"/>
              </w:rPr>
            </w:pPr>
            <w:r w:rsidRPr="00817CEB">
              <w:rPr>
                <w:rFonts w:eastAsia="Calibri" w:cs="Arial"/>
              </w:rPr>
              <w:t>The fire protection systems installed at the nuclear power plant shall be capable of dealing safely with fire events of the various types that are postulated.</w:t>
            </w:r>
          </w:p>
        </w:tc>
        <w:tc>
          <w:tcPr>
            <w:tcW w:w="6912" w:type="dxa"/>
            <w:gridSpan w:val="3"/>
            <w:tcPrChange w:id="9174" w:author="gorgemj" w:date="2017-11-30T12:36:00Z">
              <w:tcPr>
                <w:tcW w:w="5130" w:type="dxa"/>
                <w:gridSpan w:val="8"/>
              </w:tcPr>
            </w:tcPrChange>
          </w:tcPr>
          <w:p w:rsidR="00AD701B" w:rsidRDefault="00AD701B" w:rsidP="00542606">
            <w:pPr>
              <w:spacing w:before="60" w:after="60" w:line="280" w:lineRule="atLeast"/>
              <w:rPr>
                <w:rFonts w:cs="Arial"/>
              </w:rPr>
            </w:pPr>
            <w:r w:rsidRPr="00817CEB">
              <w:rPr>
                <w:rFonts w:cs="Arial"/>
              </w:rPr>
              <w:t xml:space="preserve">The </w:t>
            </w:r>
            <w:r w:rsidRPr="00817CEB">
              <w:rPr>
                <w:rFonts w:cs="Arial"/>
                <w:b/>
              </w:rPr>
              <w:t>AP1000</w:t>
            </w:r>
            <w:r w:rsidRPr="00817CEB">
              <w:rPr>
                <w:rFonts w:cs="Arial"/>
              </w:rPr>
              <w:t xml:space="preserve"> </w:t>
            </w:r>
            <w:r>
              <w:rPr>
                <w:rFonts w:cs="Arial"/>
              </w:rPr>
              <w:t>plant</w:t>
            </w:r>
            <w:r w:rsidRPr="00817CEB">
              <w:rPr>
                <w:rFonts w:cs="Arial"/>
              </w:rPr>
              <w:t xml:space="preserve"> fire protection analysis in </w:t>
            </w:r>
            <w:ins w:id="9175" w:author="gorgemj" w:date="2017-11-24T17:11:00Z">
              <w:r>
                <w:rPr>
                  <w:rFonts w:eastAsia="Calibri" w:cs="Arial"/>
                  <w:bCs/>
                </w:rPr>
                <w:t>the</w:t>
              </w:r>
              <w:r w:rsidRPr="00817CEB">
                <w:rPr>
                  <w:rFonts w:eastAsia="Calibri" w:cs="Arial"/>
                  <w:bCs/>
                </w:rPr>
                <w:t xml:space="preserve"> </w:t>
              </w:r>
              <w:r w:rsidRPr="00993D67">
                <w:rPr>
                  <w:rFonts w:cs="Arial"/>
                  <w:b/>
                </w:rPr>
                <w:t>AP1000</w:t>
              </w:r>
              <w:r w:rsidRPr="00993D67">
                <w:rPr>
                  <w:rFonts w:cs="Arial"/>
                </w:rPr>
                <w:t xml:space="preserve"> plant DCD [2]</w:t>
              </w:r>
            </w:ins>
            <w:del w:id="9176" w:author="gorgemj" w:date="2017-11-24T17:11:00Z">
              <w:r w:rsidRPr="00817CEB" w:rsidDel="00F87C2C">
                <w:rPr>
                  <w:rFonts w:cs="Arial"/>
                </w:rPr>
                <w:delText>DCD</w:delText>
              </w:r>
            </w:del>
            <w:r w:rsidRPr="00817CEB">
              <w:rPr>
                <w:rFonts w:cs="Arial"/>
              </w:rPr>
              <w:t xml:space="preserve"> Appendix 9A demonstrates the capability to deal with fire events.</w:t>
            </w:r>
          </w:p>
        </w:tc>
      </w:tr>
      <w:tr w:rsidR="00AD701B" w:rsidRPr="00817CEB" w:rsidTr="004C121E">
        <w:trPr>
          <w:cantSplit/>
          <w:trPrChange w:id="9177" w:author="gorgemj" w:date="2017-11-30T12:36:00Z">
            <w:trPr>
              <w:gridBefore w:val="6"/>
              <w:gridAfter w:val="0"/>
              <w:cantSplit/>
            </w:trPr>
          </w:trPrChange>
        </w:trPr>
        <w:tc>
          <w:tcPr>
            <w:tcW w:w="947" w:type="dxa"/>
            <w:tcPrChange w:id="9178" w:author="gorgemj" w:date="2017-11-30T12:36:00Z">
              <w:tcPr>
                <w:tcW w:w="945" w:type="dxa"/>
                <w:gridSpan w:val="6"/>
              </w:tcPr>
            </w:tcPrChange>
          </w:tcPr>
          <w:p w:rsidR="00AD701B" w:rsidRPr="0077757F" w:rsidRDefault="00AD701B" w:rsidP="00542606">
            <w:pPr>
              <w:autoSpaceDE w:val="0"/>
              <w:autoSpaceDN w:val="0"/>
              <w:adjustRightInd w:val="0"/>
              <w:spacing w:before="60" w:after="60" w:line="280" w:lineRule="atLeast"/>
              <w:jc w:val="center"/>
              <w:rPr>
                <w:rFonts w:cs="Arial"/>
                <w:rPrChange w:id="9179" w:author="gorgemj" w:date="2017-11-23T15:53:00Z">
                  <w:rPr>
                    <w:rFonts w:cs="Arial"/>
                    <w:b/>
                  </w:rPr>
                </w:rPrChange>
              </w:rPr>
            </w:pPr>
            <w:r w:rsidRPr="0077757F">
              <w:rPr>
                <w:rFonts w:cs="Arial"/>
                <w:rPrChange w:id="9180" w:author="gorgemj" w:date="2017-11-23T15:53:00Z">
                  <w:rPr>
                    <w:rFonts w:cs="Arial"/>
                    <w:b/>
                  </w:rPr>
                </w:rPrChange>
              </w:rPr>
              <w:t>6.51</w:t>
            </w:r>
          </w:p>
        </w:tc>
        <w:tc>
          <w:tcPr>
            <w:tcW w:w="693" w:type="dxa"/>
            <w:tcPrChange w:id="9181" w:author="gorgemj" w:date="2017-11-30T12:36:00Z">
              <w:tcPr>
                <w:tcW w:w="747" w:type="dxa"/>
                <w:gridSpan w:val="3"/>
              </w:tcPr>
            </w:tcPrChange>
          </w:tcPr>
          <w:p w:rsidR="00AD701B" w:rsidRPr="0077757F" w:rsidRDefault="00AD701B" w:rsidP="00542606">
            <w:pPr>
              <w:autoSpaceDE w:val="0"/>
              <w:autoSpaceDN w:val="0"/>
              <w:adjustRightInd w:val="0"/>
              <w:spacing w:before="60" w:after="60" w:line="280" w:lineRule="atLeast"/>
              <w:jc w:val="center"/>
              <w:rPr>
                <w:rFonts w:cs="Arial"/>
                <w:bCs/>
                <w:color w:val="000000"/>
                <w:sz w:val="24"/>
                <w:szCs w:val="24"/>
                <w:rPrChange w:id="9182" w:author="gorgemj" w:date="2017-11-23T15:53:00Z">
                  <w:rPr>
                    <w:rFonts w:cs="Arial"/>
                    <w:b/>
                    <w:bCs/>
                    <w:color w:val="000000"/>
                    <w:sz w:val="24"/>
                    <w:szCs w:val="24"/>
                  </w:rPr>
                </w:rPrChange>
              </w:rPr>
            </w:pPr>
            <w:r w:rsidRPr="0077757F">
              <w:rPr>
                <w:rFonts w:cs="Arial"/>
                <w:bCs/>
                <w:rPrChange w:id="9183" w:author="gorgemj" w:date="2017-11-23T15:53:00Z">
                  <w:rPr>
                    <w:rFonts w:cs="Arial"/>
                    <w:b/>
                    <w:bCs/>
                  </w:rPr>
                </w:rPrChange>
              </w:rPr>
              <w:t>1</w:t>
            </w:r>
          </w:p>
        </w:tc>
        <w:tc>
          <w:tcPr>
            <w:tcW w:w="5038" w:type="dxa"/>
            <w:gridSpan w:val="2"/>
            <w:tcPrChange w:id="9184" w:author="gorgemj" w:date="2017-11-30T12:36:00Z">
              <w:tcPr>
                <w:tcW w:w="6768" w:type="dxa"/>
                <w:gridSpan w:val="7"/>
              </w:tcPr>
            </w:tcPrChange>
          </w:tcPr>
          <w:p w:rsidR="00AD701B" w:rsidRPr="00817CEB" w:rsidRDefault="00AD701B" w:rsidP="00542606">
            <w:pPr>
              <w:autoSpaceDE w:val="0"/>
              <w:autoSpaceDN w:val="0"/>
              <w:adjustRightInd w:val="0"/>
              <w:spacing w:before="60" w:after="60" w:line="280" w:lineRule="atLeast"/>
              <w:rPr>
                <w:rFonts w:eastAsia="Calibri" w:cs="Arial"/>
              </w:rPr>
            </w:pPr>
            <w:r w:rsidRPr="00817CEB">
              <w:rPr>
                <w:rFonts w:eastAsia="Calibri" w:cs="Arial"/>
              </w:rPr>
              <w:t>Fire extinguishing systems shall be capable of automatic actuation where appropriate. Fire extinguishing systems shall be designed and located to ensure that their rupture or spurious or inadvertent operation would not significantly impair the capability of items important to safety.</w:t>
            </w:r>
          </w:p>
        </w:tc>
        <w:tc>
          <w:tcPr>
            <w:tcW w:w="6912" w:type="dxa"/>
            <w:gridSpan w:val="3"/>
            <w:tcPrChange w:id="9185" w:author="gorgemj" w:date="2017-11-30T12:36:00Z">
              <w:tcPr>
                <w:tcW w:w="5130" w:type="dxa"/>
                <w:gridSpan w:val="8"/>
              </w:tcPr>
            </w:tcPrChange>
          </w:tcPr>
          <w:p w:rsidR="00AD701B" w:rsidRPr="00817CEB" w:rsidRDefault="00AD701B" w:rsidP="00542606">
            <w:pPr>
              <w:autoSpaceDE w:val="0"/>
              <w:autoSpaceDN w:val="0"/>
              <w:adjustRightInd w:val="0"/>
              <w:spacing w:before="60" w:after="60" w:line="280" w:lineRule="atLeast"/>
              <w:rPr>
                <w:rFonts w:eastAsia="Calibri" w:cs="Arial"/>
              </w:rPr>
            </w:pPr>
            <w:r w:rsidRPr="00817CEB">
              <w:rPr>
                <w:rFonts w:eastAsia="Calibri" w:cs="Arial"/>
              </w:rPr>
              <w:t xml:space="preserve">Automatic fire suppression systems are in accordance with </w:t>
            </w:r>
            <w:r w:rsidRPr="00F93538">
              <w:rPr>
                <w:rFonts w:eastAsia="Calibri" w:cs="Arial"/>
              </w:rPr>
              <w:t>Branch Technology Position (</w:t>
            </w:r>
            <w:r w:rsidRPr="00817CEB">
              <w:rPr>
                <w:rFonts w:eastAsia="Calibri" w:cs="Arial"/>
              </w:rPr>
              <w:t>BTP</w:t>
            </w:r>
            <w:r>
              <w:rPr>
                <w:rFonts w:eastAsia="Calibri" w:cs="Arial"/>
              </w:rPr>
              <w:t>)</w:t>
            </w:r>
            <w:r w:rsidRPr="00817CEB">
              <w:rPr>
                <w:rFonts w:eastAsia="Calibri" w:cs="Arial"/>
              </w:rPr>
              <w:t xml:space="preserve"> CMEB 9.5-1 and the applicable </w:t>
            </w:r>
            <w:r w:rsidRPr="00F93538">
              <w:rPr>
                <w:rFonts w:eastAsia="Calibri" w:cs="Arial"/>
              </w:rPr>
              <w:t xml:space="preserve">National Fire Protection Association </w:t>
            </w:r>
            <w:r>
              <w:rPr>
                <w:rFonts w:eastAsia="Calibri" w:cs="Arial"/>
              </w:rPr>
              <w:t>(</w:t>
            </w:r>
            <w:r w:rsidRPr="00817CEB">
              <w:rPr>
                <w:rFonts w:eastAsia="Calibri" w:cs="Arial"/>
              </w:rPr>
              <w:t>NFPA</w:t>
            </w:r>
            <w:r>
              <w:rPr>
                <w:rFonts w:eastAsia="Calibri" w:cs="Arial"/>
              </w:rPr>
              <w:t>)</w:t>
            </w:r>
            <w:r w:rsidRPr="00817CEB">
              <w:rPr>
                <w:rFonts w:eastAsia="Calibri" w:cs="Arial"/>
              </w:rPr>
              <w:t xml:space="preserve"> standards, with consideration of the unique aspects of each application, including building characteristics, materials of construction, environmental conditions, fire area contents, and adjacent structures.</w:t>
            </w:r>
          </w:p>
          <w:p w:rsidR="00AD701B" w:rsidRPr="00817CEB" w:rsidRDefault="00AD701B" w:rsidP="00542606">
            <w:pPr>
              <w:autoSpaceDE w:val="0"/>
              <w:autoSpaceDN w:val="0"/>
              <w:adjustRightInd w:val="0"/>
              <w:spacing w:before="60" w:after="60" w:line="280" w:lineRule="atLeast"/>
              <w:rPr>
                <w:rFonts w:eastAsia="Calibri" w:cs="Arial"/>
              </w:rPr>
            </w:pPr>
            <w:r w:rsidRPr="00817CEB">
              <w:rPr>
                <w:rFonts w:eastAsia="Calibri" w:cs="Arial"/>
              </w:rPr>
              <w:t>Fixed automatic fire suppression systems are provided based on the results of the fire protection analysis</w:t>
            </w:r>
            <w:r>
              <w:rPr>
                <w:rFonts w:eastAsia="Calibri" w:cs="Arial"/>
              </w:rPr>
              <w:t xml:space="preserve">. </w:t>
            </w:r>
            <w:r w:rsidRPr="00817CEB">
              <w:rPr>
                <w:rFonts w:eastAsia="Calibri" w:cs="Arial"/>
              </w:rPr>
              <w:t>Fire extinguishing systems are designed and located to ensure that their rupture or spurious or inadvertent operation does not significantly impair the capability of items important to safety.</w:t>
            </w:r>
          </w:p>
          <w:p w:rsidR="00AD701B" w:rsidRPr="00817CEB" w:rsidRDefault="00AD701B" w:rsidP="00A366D5">
            <w:pPr>
              <w:autoSpaceDE w:val="0"/>
              <w:autoSpaceDN w:val="0"/>
              <w:adjustRightInd w:val="0"/>
              <w:spacing w:before="60" w:after="60" w:line="280" w:lineRule="atLeast"/>
              <w:rPr>
                <w:rFonts w:eastAsia="Calibri" w:cs="Arial"/>
              </w:rPr>
            </w:pPr>
            <w:r w:rsidRPr="00817CEB">
              <w:rPr>
                <w:rFonts w:eastAsia="Calibri" w:cs="Arial"/>
              </w:rPr>
              <w:t>See</w:t>
            </w:r>
            <w:del w:id="9186" w:author="gorgemj" w:date="2017-11-24T17:11:00Z">
              <w:r w:rsidRPr="00817CEB" w:rsidDel="00F87C2C">
                <w:rPr>
                  <w:rFonts w:eastAsia="Calibri" w:cs="Arial"/>
                </w:rPr>
                <w:delText xml:space="preserve"> </w:delText>
              </w:r>
            </w:del>
            <w:ins w:id="9187" w:author="gorgemj" w:date="2017-11-24T17:11:00Z">
              <w:r w:rsidRPr="00817CEB">
                <w:rPr>
                  <w:rFonts w:eastAsia="Calibri" w:cs="Arial"/>
                  <w:bCs/>
                </w:rPr>
                <w:t xml:space="preserve"> </w:t>
              </w:r>
              <w:r w:rsidRPr="00993D67">
                <w:rPr>
                  <w:rFonts w:cs="Arial"/>
                  <w:b/>
                </w:rPr>
                <w:t>AP1000</w:t>
              </w:r>
              <w:r w:rsidRPr="00993D67">
                <w:rPr>
                  <w:rFonts w:cs="Arial"/>
                </w:rPr>
                <w:t xml:space="preserve"> plant DCD [2]</w:t>
              </w:r>
            </w:ins>
            <w:del w:id="9188" w:author="gorgemj" w:date="2017-11-24T17:11:00Z">
              <w:r w:rsidRPr="00817CEB" w:rsidDel="00F87C2C">
                <w:rPr>
                  <w:rFonts w:eastAsia="Calibri" w:cs="Arial"/>
                </w:rPr>
                <w:delText>DCD</w:delText>
              </w:r>
            </w:del>
            <w:r w:rsidRPr="00817CEB">
              <w:rPr>
                <w:rFonts w:eastAsia="Calibri" w:cs="Arial"/>
              </w:rPr>
              <w:t xml:space="preserve"> Section 9.5.1.</w:t>
            </w:r>
          </w:p>
        </w:tc>
      </w:tr>
      <w:tr w:rsidR="00AD701B" w:rsidRPr="00817CEB" w:rsidTr="004C121E">
        <w:trPr>
          <w:cantSplit/>
          <w:trPrChange w:id="9189" w:author="gorgemj" w:date="2017-11-30T12:36:00Z">
            <w:trPr>
              <w:gridBefore w:val="6"/>
              <w:gridAfter w:val="0"/>
              <w:cantSplit/>
            </w:trPr>
          </w:trPrChange>
        </w:trPr>
        <w:tc>
          <w:tcPr>
            <w:tcW w:w="947" w:type="dxa"/>
            <w:tcPrChange w:id="9190" w:author="gorgemj" w:date="2017-11-30T12:36:00Z">
              <w:tcPr>
                <w:tcW w:w="945" w:type="dxa"/>
                <w:gridSpan w:val="6"/>
              </w:tcPr>
            </w:tcPrChange>
          </w:tcPr>
          <w:p w:rsidR="00AD701B" w:rsidRPr="0077757F" w:rsidRDefault="00AD701B" w:rsidP="00542606">
            <w:pPr>
              <w:autoSpaceDE w:val="0"/>
              <w:autoSpaceDN w:val="0"/>
              <w:adjustRightInd w:val="0"/>
              <w:spacing w:before="60" w:after="60" w:line="280" w:lineRule="atLeast"/>
              <w:jc w:val="center"/>
              <w:rPr>
                <w:rFonts w:cs="Arial"/>
                <w:rPrChange w:id="9191" w:author="gorgemj" w:date="2017-11-23T15:54:00Z">
                  <w:rPr>
                    <w:rFonts w:cs="Arial"/>
                    <w:b/>
                  </w:rPr>
                </w:rPrChange>
              </w:rPr>
            </w:pPr>
            <w:r w:rsidRPr="0077757F">
              <w:rPr>
                <w:rFonts w:cs="Arial"/>
                <w:rPrChange w:id="9192" w:author="gorgemj" w:date="2017-11-23T15:54:00Z">
                  <w:rPr>
                    <w:rFonts w:cs="Arial"/>
                    <w:b/>
                  </w:rPr>
                </w:rPrChange>
              </w:rPr>
              <w:t>6.52</w:t>
            </w:r>
          </w:p>
        </w:tc>
        <w:tc>
          <w:tcPr>
            <w:tcW w:w="693" w:type="dxa"/>
            <w:tcPrChange w:id="9193" w:author="gorgemj" w:date="2017-11-30T12:36:00Z">
              <w:tcPr>
                <w:tcW w:w="747" w:type="dxa"/>
                <w:gridSpan w:val="3"/>
              </w:tcPr>
            </w:tcPrChange>
          </w:tcPr>
          <w:p w:rsidR="00AD701B" w:rsidRPr="0077757F" w:rsidRDefault="00AD701B" w:rsidP="00542606">
            <w:pPr>
              <w:autoSpaceDE w:val="0"/>
              <w:autoSpaceDN w:val="0"/>
              <w:adjustRightInd w:val="0"/>
              <w:spacing w:before="60" w:after="60" w:line="280" w:lineRule="atLeast"/>
              <w:jc w:val="center"/>
              <w:rPr>
                <w:rFonts w:cs="Arial"/>
                <w:bCs/>
                <w:color w:val="000000"/>
                <w:sz w:val="24"/>
                <w:szCs w:val="24"/>
                <w:rPrChange w:id="9194" w:author="gorgemj" w:date="2017-11-23T15:54:00Z">
                  <w:rPr>
                    <w:rFonts w:cs="Arial"/>
                    <w:b/>
                    <w:bCs/>
                    <w:color w:val="000000"/>
                    <w:sz w:val="24"/>
                    <w:szCs w:val="24"/>
                  </w:rPr>
                </w:rPrChange>
              </w:rPr>
            </w:pPr>
            <w:r w:rsidRPr="0077757F">
              <w:rPr>
                <w:rFonts w:cs="Arial"/>
                <w:bCs/>
                <w:rPrChange w:id="9195" w:author="gorgemj" w:date="2017-11-23T15:54:00Z">
                  <w:rPr>
                    <w:rFonts w:cs="Arial"/>
                    <w:b/>
                    <w:bCs/>
                  </w:rPr>
                </w:rPrChange>
              </w:rPr>
              <w:t>1</w:t>
            </w:r>
          </w:p>
        </w:tc>
        <w:tc>
          <w:tcPr>
            <w:tcW w:w="5038" w:type="dxa"/>
            <w:gridSpan w:val="2"/>
            <w:tcPrChange w:id="9196" w:author="gorgemj" w:date="2017-11-30T12:36:00Z">
              <w:tcPr>
                <w:tcW w:w="6768" w:type="dxa"/>
                <w:gridSpan w:val="7"/>
              </w:tcPr>
            </w:tcPrChange>
          </w:tcPr>
          <w:p w:rsidR="00AD701B" w:rsidRPr="00817CEB" w:rsidRDefault="00AD701B" w:rsidP="00542606">
            <w:pPr>
              <w:autoSpaceDE w:val="0"/>
              <w:autoSpaceDN w:val="0"/>
              <w:adjustRightInd w:val="0"/>
              <w:spacing w:before="60" w:after="60" w:line="280" w:lineRule="atLeast"/>
              <w:rPr>
                <w:rFonts w:eastAsia="Calibri" w:cs="Arial"/>
              </w:rPr>
            </w:pPr>
            <w:r w:rsidRPr="00817CEB">
              <w:rPr>
                <w:rFonts w:eastAsia="Calibri" w:cs="Arial"/>
              </w:rPr>
              <w:t>Fire detection systems shall be designed to provide operating personnel promptly with information on the location and spread of any fires that start.</w:t>
            </w:r>
          </w:p>
        </w:tc>
        <w:tc>
          <w:tcPr>
            <w:tcW w:w="6912" w:type="dxa"/>
            <w:gridSpan w:val="3"/>
            <w:tcPrChange w:id="9197" w:author="gorgemj" w:date="2017-11-30T12:36:00Z">
              <w:tcPr>
                <w:tcW w:w="5130" w:type="dxa"/>
                <w:gridSpan w:val="8"/>
              </w:tcPr>
            </w:tcPrChange>
          </w:tcPr>
          <w:p w:rsidR="00AD701B" w:rsidRDefault="00AD701B" w:rsidP="00542606">
            <w:pPr>
              <w:spacing w:before="60" w:after="60" w:line="280" w:lineRule="atLeast"/>
              <w:rPr>
                <w:rFonts w:eastAsia="Calibri" w:cs="Arial"/>
              </w:rPr>
            </w:pPr>
            <w:r w:rsidRPr="00817CEB">
              <w:rPr>
                <w:rFonts w:eastAsia="Calibri" w:cs="Arial"/>
              </w:rPr>
              <w:t>Fire detection and alarm systems are provided where required by the fire protection analysis, in accordance with BTP CMEB 9.5-1 and NFPA 72</w:t>
            </w:r>
            <w:r>
              <w:rPr>
                <w:rFonts w:eastAsia="Calibri" w:cs="Arial"/>
              </w:rPr>
              <w:t xml:space="preserve">. </w:t>
            </w:r>
            <w:r w:rsidRPr="00817CEB">
              <w:rPr>
                <w:rFonts w:eastAsia="Calibri" w:cs="Arial"/>
              </w:rPr>
              <w:t>Fire detection and alarm systems are generally in accordance with NFPA 804.</w:t>
            </w:r>
          </w:p>
          <w:p w:rsidR="00AD701B" w:rsidRPr="00817CEB" w:rsidRDefault="00AD701B" w:rsidP="00A366D5">
            <w:pPr>
              <w:autoSpaceDE w:val="0"/>
              <w:autoSpaceDN w:val="0"/>
              <w:adjustRightInd w:val="0"/>
              <w:spacing w:before="60" w:after="60" w:line="280" w:lineRule="atLeast"/>
              <w:rPr>
                <w:rFonts w:eastAsia="Calibri" w:cs="Arial"/>
              </w:rPr>
            </w:pPr>
            <w:r w:rsidRPr="00817CEB">
              <w:rPr>
                <w:rFonts w:eastAsia="Calibri" w:cs="Arial"/>
              </w:rPr>
              <w:t>See</w:t>
            </w:r>
            <w:del w:id="9198" w:author="gorgemj" w:date="2017-11-24T17:11:00Z">
              <w:r w:rsidRPr="00817CEB" w:rsidDel="00F87C2C">
                <w:rPr>
                  <w:rFonts w:eastAsia="Calibri" w:cs="Arial"/>
                </w:rPr>
                <w:delText xml:space="preserve"> </w:delText>
              </w:r>
            </w:del>
            <w:ins w:id="9199" w:author="gorgemj" w:date="2017-11-24T17:11:00Z">
              <w:r w:rsidRPr="00817CEB">
                <w:rPr>
                  <w:rFonts w:eastAsia="Calibri" w:cs="Arial"/>
                  <w:bCs/>
                </w:rPr>
                <w:t xml:space="preserve"> </w:t>
              </w:r>
              <w:r w:rsidRPr="00993D67">
                <w:rPr>
                  <w:rFonts w:cs="Arial"/>
                  <w:b/>
                </w:rPr>
                <w:t>AP1000</w:t>
              </w:r>
              <w:r w:rsidRPr="00993D67">
                <w:rPr>
                  <w:rFonts w:cs="Arial"/>
                </w:rPr>
                <w:t xml:space="preserve"> plant DCD [2]</w:t>
              </w:r>
            </w:ins>
            <w:del w:id="9200" w:author="gorgemj" w:date="2017-11-24T17:11:00Z">
              <w:r w:rsidRPr="00817CEB" w:rsidDel="00F87C2C">
                <w:rPr>
                  <w:rFonts w:eastAsia="Calibri" w:cs="Arial"/>
                </w:rPr>
                <w:delText>DCD</w:delText>
              </w:r>
            </w:del>
            <w:r w:rsidRPr="00817CEB">
              <w:rPr>
                <w:rFonts w:eastAsia="Calibri" w:cs="Arial"/>
              </w:rPr>
              <w:t xml:space="preserve"> Section 9.5.1.</w:t>
            </w:r>
          </w:p>
        </w:tc>
      </w:tr>
      <w:tr w:rsidR="00AD701B" w:rsidRPr="00817CEB" w:rsidTr="004C121E">
        <w:trPr>
          <w:cantSplit/>
          <w:trPrChange w:id="9201" w:author="gorgemj" w:date="2017-11-30T12:36:00Z">
            <w:trPr>
              <w:gridBefore w:val="6"/>
              <w:gridAfter w:val="0"/>
              <w:cantSplit/>
            </w:trPr>
          </w:trPrChange>
        </w:trPr>
        <w:tc>
          <w:tcPr>
            <w:tcW w:w="947" w:type="dxa"/>
            <w:tcPrChange w:id="9202" w:author="gorgemj" w:date="2017-11-30T12:36:00Z">
              <w:tcPr>
                <w:tcW w:w="945" w:type="dxa"/>
                <w:gridSpan w:val="6"/>
              </w:tcPr>
            </w:tcPrChange>
          </w:tcPr>
          <w:p w:rsidR="00AD701B" w:rsidRPr="0077757F" w:rsidRDefault="00AD701B" w:rsidP="00542606">
            <w:pPr>
              <w:autoSpaceDE w:val="0"/>
              <w:autoSpaceDN w:val="0"/>
              <w:adjustRightInd w:val="0"/>
              <w:spacing w:before="60" w:after="60" w:line="280" w:lineRule="atLeast"/>
              <w:jc w:val="center"/>
              <w:rPr>
                <w:rFonts w:cs="Arial"/>
                <w:rPrChange w:id="9203" w:author="gorgemj" w:date="2017-11-23T15:54:00Z">
                  <w:rPr>
                    <w:rFonts w:cs="Arial"/>
                    <w:b/>
                  </w:rPr>
                </w:rPrChange>
              </w:rPr>
            </w:pPr>
            <w:r w:rsidRPr="0077757F">
              <w:rPr>
                <w:rFonts w:cs="Arial"/>
                <w:rPrChange w:id="9204" w:author="gorgemj" w:date="2017-11-23T15:54:00Z">
                  <w:rPr>
                    <w:rFonts w:cs="Arial"/>
                    <w:b/>
                  </w:rPr>
                </w:rPrChange>
              </w:rPr>
              <w:t>6.53</w:t>
            </w:r>
          </w:p>
        </w:tc>
        <w:tc>
          <w:tcPr>
            <w:tcW w:w="693" w:type="dxa"/>
            <w:tcPrChange w:id="9205" w:author="gorgemj" w:date="2017-11-30T12:36:00Z">
              <w:tcPr>
                <w:tcW w:w="747" w:type="dxa"/>
                <w:gridSpan w:val="3"/>
              </w:tcPr>
            </w:tcPrChange>
          </w:tcPr>
          <w:p w:rsidR="00AD701B" w:rsidRPr="0077757F" w:rsidRDefault="00AD701B" w:rsidP="00542606">
            <w:pPr>
              <w:autoSpaceDE w:val="0"/>
              <w:autoSpaceDN w:val="0"/>
              <w:adjustRightInd w:val="0"/>
              <w:spacing w:before="60" w:after="60" w:line="280" w:lineRule="atLeast"/>
              <w:jc w:val="center"/>
              <w:rPr>
                <w:rFonts w:cs="Arial"/>
                <w:bCs/>
                <w:color w:val="000000"/>
                <w:sz w:val="24"/>
                <w:szCs w:val="24"/>
                <w:rPrChange w:id="9206" w:author="gorgemj" w:date="2017-11-23T15:54:00Z">
                  <w:rPr>
                    <w:rFonts w:cs="Arial"/>
                    <w:b/>
                    <w:bCs/>
                    <w:color w:val="000000"/>
                    <w:sz w:val="24"/>
                    <w:szCs w:val="24"/>
                  </w:rPr>
                </w:rPrChange>
              </w:rPr>
            </w:pPr>
            <w:r w:rsidRPr="0077757F">
              <w:rPr>
                <w:rFonts w:cs="Arial"/>
                <w:bCs/>
                <w:rPrChange w:id="9207" w:author="gorgemj" w:date="2017-11-23T15:54:00Z">
                  <w:rPr>
                    <w:rFonts w:cs="Arial"/>
                    <w:b/>
                    <w:bCs/>
                  </w:rPr>
                </w:rPrChange>
              </w:rPr>
              <w:t>1</w:t>
            </w:r>
          </w:p>
        </w:tc>
        <w:tc>
          <w:tcPr>
            <w:tcW w:w="5038" w:type="dxa"/>
            <w:gridSpan w:val="2"/>
            <w:tcPrChange w:id="9208" w:author="gorgemj" w:date="2017-11-30T12:36:00Z">
              <w:tcPr>
                <w:tcW w:w="6768" w:type="dxa"/>
                <w:gridSpan w:val="7"/>
              </w:tcPr>
            </w:tcPrChange>
          </w:tcPr>
          <w:p w:rsidR="00AD701B" w:rsidRPr="00817CEB" w:rsidRDefault="00AD701B" w:rsidP="00542606">
            <w:pPr>
              <w:autoSpaceDE w:val="0"/>
              <w:autoSpaceDN w:val="0"/>
              <w:adjustRightInd w:val="0"/>
              <w:spacing w:before="60" w:after="60" w:line="280" w:lineRule="atLeast"/>
              <w:rPr>
                <w:rFonts w:eastAsia="Calibri" w:cs="Arial"/>
              </w:rPr>
            </w:pPr>
            <w:r w:rsidRPr="00817CEB">
              <w:rPr>
                <w:rFonts w:eastAsia="Calibri" w:cs="Arial"/>
              </w:rPr>
              <w:t>Fire detection systems and fire extinguishing systems that are necessary to protect against a possible fire following a postulated initiating event shall be appropriately qualified to resist the effects of the postulated initiating event.</w:t>
            </w:r>
          </w:p>
        </w:tc>
        <w:tc>
          <w:tcPr>
            <w:tcW w:w="6912" w:type="dxa"/>
            <w:gridSpan w:val="3"/>
            <w:tcPrChange w:id="9209" w:author="gorgemj" w:date="2017-11-30T12:36:00Z">
              <w:tcPr>
                <w:tcW w:w="5130" w:type="dxa"/>
                <w:gridSpan w:val="8"/>
              </w:tcPr>
            </w:tcPrChange>
          </w:tcPr>
          <w:p w:rsidR="00AD701B" w:rsidRDefault="00AD701B" w:rsidP="00542606">
            <w:pPr>
              <w:spacing w:before="60" w:after="60" w:line="280" w:lineRule="atLeast"/>
              <w:rPr>
                <w:rFonts w:cs="Arial"/>
              </w:rPr>
            </w:pPr>
            <w:r w:rsidRPr="00817CEB">
              <w:rPr>
                <w:rFonts w:cs="Arial"/>
              </w:rPr>
              <w:t xml:space="preserve">The </w:t>
            </w:r>
            <w:r w:rsidRPr="00817CEB">
              <w:rPr>
                <w:rFonts w:cs="Arial"/>
                <w:b/>
              </w:rPr>
              <w:t>AP1000</w:t>
            </w:r>
            <w:r w:rsidRPr="00817CEB">
              <w:rPr>
                <w:rFonts w:cs="Arial"/>
              </w:rPr>
              <w:t xml:space="preserve"> </w:t>
            </w:r>
            <w:r>
              <w:rPr>
                <w:rFonts w:cs="Arial"/>
              </w:rPr>
              <w:t>plant</w:t>
            </w:r>
            <w:r w:rsidRPr="00817CEB">
              <w:rPr>
                <w:rFonts w:cs="Arial"/>
              </w:rPr>
              <w:t xml:space="preserve"> fire protection analysis in </w:t>
            </w:r>
            <w:ins w:id="9210" w:author="gorgemj" w:date="2017-11-24T17:11:00Z">
              <w:r>
                <w:rPr>
                  <w:rFonts w:eastAsia="Calibri" w:cs="Arial"/>
                  <w:bCs/>
                </w:rPr>
                <w:t>the</w:t>
              </w:r>
              <w:r w:rsidRPr="00817CEB">
                <w:rPr>
                  <w:rFonts w:eastAsia="Calibri" w:cs="Arial"/>
                  <w:bCs/>
                </w:rPr>
                <w:t xml:space="preserve"> </w:t>
              </w:r>
              <w:r w:rsidRPr="00993D67">
                <w:rPr>
                  <w:rFonts w:cs="Arial"/>
                  <w:b/>
                </w:rPr>
                <w:t>AP1000</w:t>
              </w:r>
              <w:r w:rsidRPr="00993D67">
                <w:rPr>
                  <w:rFonts w:cs="Arial"/>
                </w:rPr>
                <w:t xml:space="preserve"> plant DCD [2]</w:t>
              </w:r>
            </w:ins>
            <w:del w:id="9211" w:author="gorgemj" w:date="2017-11-24T17:11:00Z">
              <w:r w:rsidRPr="00817CEB" w:rsidDel="00F87C2C">
                <w:rPr>
                  <w:rFonts w:cs="Arial"/>
                </w:rPr>
                <w:delText>DCD</w:delText>
              </w:r>
            </w:del>
            <w:r w:rsidRPr="00817CEB">
              <w:rPr>
                <w:rFonts w:cs="Arial"/>
              </w:rPr>
              <w:t xml:space="preserve"> Appendix 9A demonstrates the capability to deal with fire events.</w:t>
            </w:r>
          </w:p>
        </w:tc>
      </w:tr>
      <w:tr w:rsidR="00AD701B" w:rsidRPr="00817CEB" w:rsidTr="004C121E">
        <w:trPr>
          <w:cantSplit/>
          <w:trPrChange w:id="9212" w:author="gorgemj" w:date="2017-11-30T12:36:00Z">
            <w:trPr>
              <w:gridBefore w:val="6"/>
              <w:gridAfter w:val="0"/>
              <w:cantSplit/>
            </w:trPr>
          </w:trPrChange>
        </w:trPr>
        <w:tc>
          <w:tcPr>
            <w:tcW w:w="947" w:type="dxa"/>
            <w:tcPrChange w:id="9213" w:author="gorgemj" w:date="2017-11-30T12:36:00Z">
              <w:tcPr>
                <w:tcW w:w="945" w:type="dxa"/>
                <w:gridSpan w:val="6"/>
              </w:tcPr>
            </w:tcPrChange>
          </w:tcPr>
          <w:p w:rsidR="00AD701B" w:rsidRPr="0077757F" w:rsidRDefault="00AD701B" w:rsidP="00542606">
            <w:pPr>
              <w:autoSpaceDE w:val="0"/>
              <w:autoSpaceDN w:val="0"/>
              <w:adjustRightInd w:val="0"/>
              <w:spacing w:before="60" w:after="60" w:line="280" w:lineRule="atLeast"/>
              <w:jc w:val="center"/>
              <w:rPr>
                <w:rFonts w:cs="Arial"/>
                <w:rPrChange w:id="9214" w:author="gorgemj" w:date="2017-11-23T15:54:00Z">
                  <w:rPr>
                    <w:rFonts w:cs="Arial"/>
                    <w:b/>
                  </w:rPr>
                </w:rPrChange>
              </w:rPr>
            </w:pPr>
            <w:r w:rsidRPr="0077757F">
              <w:rPr>
                <w:rFonts w:cs="Arial"/>
                <w:rPrChange w:id="9215" w:author="gorgemj" w:date="2017-11-23T15:54:00Z">
                  <w:rPr>
                    <w:rFonts w:cs="Arial"/>
                    <w:b/>
                  </w:rPr>
                </w:rPrChange>
              </w:rPr>
              <w:t>6.54</w:t>
            </w:r>
          </w:p>
        </w:tc>
        <w:tc>
          <w:tcPr>
            <w:tcW w:w="693" w:type="dxa"/>
            <w:tcPrChange w:id="9216" w:author="gorgemj" w:date="2017-11-30T12:36:00Z">
              <w:tcPr>
                <w:tcW w:w="747" w:type="dxa"/>
                <w:gridSpan w:val="3"/>
              </w:tcPr>
            </w:tcPrChange>
          </w:tcPr>
          <w:p w:rsidR="00AD701B" w:rsidRPr="0077757F" w:rsidRDefault="00AD701B" w:rsidP="00542606">
            <w:pPr>
              <w:autoSpaceDE w:val="0"/>
              <w:autoSpaceDN w:val="0"/>
              <w:adjustRightInd w:val="0"/>
              <w:spacing w:before="60" w:after="60" w:line="280" w:lineRule="atLeast"/>
              <w:jc w:val="center"/>
              <w:rPr>
                <w:rFonts w:cs="Arial"/>
                <w:bCs/>
                <w:color w:val="000000"/>
                <w:sz w:val="24"/>
                <w:szCs w:val="24"/>
                <w:rPrChange w:id="9217" w:author="gorgemj" w:date="2017-11-23T15:54:00Z">
                  <w:rPr>
                    <w:rFonts w:cs="Arial"/>
                    <w:b/>
                    <w:bCs/>
                    <w:color w:val="000000"/>
                    <w:sz w:val="24"/>
                    <w:szCs w:val="24"/>
                  </w:rPr>
                </w:rPrChange>
              </w:rPr>
            </w:pPr>
            <w:r w:rsidRPr="0077757F">
              <w:rPr>
                <w:rFonts w:cs="Arial"/>
                <w:bCs/>
                <w:rPrChange w:id="9218" w:author="gorgemj" w:date="2017-11-23T15:54:00Z">
                  <w:rPr>
                    <w:rFonts w:cs="Arial"/>
                    <w:b/>
                    <w:bCs/>
                  </w:rPr>
                </w:rPrChange>
              </w:rPr>
              <w:t>1</w:t>
            </w:r>
          </w:p>
        </w:tc>
        <w:tc>
          <w:tcPr>
            <w:tcW w:w="5038" w:type="dxa"/>
            <w:gridSpan w:val="2"/>
            <w:tcPrChange w:id="9219" w:author="gorgemj" w:date="2017-11-30T12:36:00Z">
              <w:tcPr>
                <w:tcW w:w="6768" w:type="dxa"/>
                <w:gridSpan w:val="7"/>
              </w:tcPr>
            </w:tcPrChange>
          </w:tcPr>
          <w:p w:rsidR="00AD701B" w:rsidRPr="00817CEB" w:rsidRDefault="00AD701B" w:rsidP="00542606">
            <w:pPr>
              <w:autoSpaceDE w:val="0"/>
              <w:autoSpaceDN w:val="0"/>
              <w:adjustRightInd w:val="0"/>
              <w:spacing w:before="60" w:after="60" w:line="280" w:lineRule="atLeast"/>
              <w:rPr>
                <w:rFonts w:eastAsia="Calibri" w:cs="Arial"/>
              </w:rPr>
            </w:pPr>
            <w:r w:rsidRPr="00817CEB">
              <w:rPr>
                <w:rFonts w:eastAsia="Calibri" w:cs="Arial"/>
              </w:rPr>
              <w:t>Non-combustible or fire retardant and heat resistant materials shall be used wherever practicable throughout the plant, in particular in locations such as the containment and the control room.</w:t>
            </w:r>
          </w:p>
        </w:tc>
        <w:tc>
          <w:tcPr>
            <w:tcW w:w="6912" w:type="dxa"/>
            <w:gridSpan w:val="3"/>
            <w:tcPrChange w:id="9220" w:author="gorgemj" w:date="2017-11-30T12:36:00Z">
              <w:tcPr>
                <w:tcW w:w="5130" w:type="dxa"/>
                <w:gridSpan w:val="8"/>
              </w:tcPr>
            </w:tcPrChange>
          </w:tcPr>
          <w:p w:rsidR="00AD701B" w:rsidRDefault="00AD701B" w:rsidP="00542606">
            <w:pPr>
              <w:spacing w:before="60" w:after="60" w:line="280" w:lineRule="atLeast"/>
              <w:rPr>
                <w:rFonts w:cs="Arial"/>
                <w:b/>
              </w:rPr>
            </w:pPr>
            <w:r w:rsidRPr="00817CEB">
              <w:rPr>
                <w:rFonts w:eastAsia="Calibri" w:cs="Arial"/>
                <w:bCs/>
              </w:rPr>
              <w:t xml:space="preserve">Fire prevention and control features are identified in </w:t>
            </w:r>
            <w:ins w:id="9221" w:author="gorgemj" w:date="2017-11-24T17:11:00Z">
              <w:r>
                <w:rPr>
                  <w:rFonts w:eastAsia="Calibri" w:cs="Arial"/>
                  <w:bCs/>
                </w:rPr>
                <w:t>the</w:t>
              </w:r>
              <w:r w:rsidRPr="00817CEB">
                <w:rPr>
                  <w:rFonts w:eastAsia="Calibri" w:cs="Arial"/>
                  <w:bCs/>
                </w:rPr>
                <w:t xml:space="preserve"> </w:t>
              </w:r>
              <w:r w:rsidRPr="00993D67">
                <w:rPr>
                  <w:rFonts w:cs="Arial"/>
                  <w:b/>
                </w:rPr>
                <w:t>AP1000</w:t>
              </w:r>
              <w:r w:rsidRPr="00993D67">
                <w:rPr>
                  <w:rFonts w:cs="Arial"/>
                </w:rPr>
                <w:t xml:space="preserve"> plant DCD [2]</w:t>
              </w:r>
            </w:ins>
            <w:del w:id="9222" w:author="gorgemj" w:date="2017-11-24T17:11:00Z">
              <w:r w:rsidRPr="00817CEB" w:rsidDel="00F87C2C">
                <w:rPr>
                  <w:rFonts w:eastAsia="Calibri" w:cs="Arial"/>
                  <w:bCs/>
                </w:rPr>
                <w:delText>DCD</w:delText>
              </w:r>
            </w:del>
            <w:r w:rsidRPr="00817CEB">
              <w:rPr>
                <w:rFonts w:eastAsia="Calibri" w:cs="Arial"/>
                <w:bCs/>
              </w:rPr>
              <w:t xml:space="preserve"> Section 9.5.1.2.1.1.</w:t>
            </w:r>
          </w:p>
        </w:tc>
      </w:tr>
      <w:tr w:rsidR="00AD701B" w:rsidRPr="00817CEB" w:rsidDel="00512DF5" w:rsidTr="004C121E">
        <w:trPr>
          <w:cantSplit/>
          <w:del w:id="9223" w:author="gorgemj" w:date="2017-11-23T15:54:00Z"/>
          <w:trPrChange w:id="9224" w:author="gorgemj" w:date="2017-11-30T12:36:00Z">
            <w:trPr>
              <w:gridBefore w:val="6"/>
              <w:gridAfter w:val="0"/>
              <w:cantSplit/>
            </w:trPr>
          </w:trPrChange>
        </w:trPr>
        <w:tc>
          <w:tcPr>
            <w:tcW w:w="947" w:type="dxa"/>
            <w:tcPrChange w:id="9225" w:author="gorgemj" w:date="2017-11-30T12:36:00Z">
              <w:tcPr>
                <w:tcW w:w="945" w:type="dxa"/>
                <w:gridSpan w:val="6"/>
              </w:tcPr>
            </w:tcPrChange>
          </w:tcPr>
          <w:p w:rsidR="00AD701B" w:rsidDel="00512DF5" w:rsidRDefault="00AD701B" w:rsidP="00542606">
            <w:pPr>
              <w:autoSpaceDE w:val="0"/>
              <w:autoSpaceDN w:val="0"/>
              <w:adjustRightInd w:val="0"/>
              <w:spacing w:before="60" w:after="60" w:line="280" w:lineRule="atLeast"/>
              <w:jc w:val="center"/>
              <w:rPr>
                <w:del w:id="9226" w:author="gorgemj" w:date="2017-11-23T15:54:00Z"/>
                <w:rFonts w:cs="Arial"/>
                <w:b/>
              </w:rPr>
            </w:pPr>
          </w:p>
        </w:tc>
        <w:tc>
          <w:tcPr>
            <w:tcW w:w="693" w:type="dxa"/>
            <w:tcPrChange w:id="9227" w:author="gorgemj" w:date="2017-11-30T12:36:00Z">
              <w:tcPr>
                <w:tcW w:w="747" w:type="dxa"/>
                <w:gridSpan w:val="3"/>
              </w:tcPr>
            </w:tcPrChange>
          </w:tcPr>
          <w:p w:rsidR="00AD701B" w:rsidDel="00512DF5" w:rsidRDefault="00AD701B" w:rsidP="00542606">
            <w:pPr>
              <w:autoSpaceDE w:val="0"/>
              <w:autoSpaceDN w:val="0"/>
              <w:adjustRightInd w:val="0"/>
              <w:spacing w:before="60" w:after="60" w:line="280" w:lineRule="atLeast"/>
              <w:jc w:val="center"/>
              <w:rPr>
                <w:del w:id="9228" w:author="gorgemj" w:date="2017-11-23T15:54:00Z"/>
                <w:rFonts w:cs="Arial"/>
                <w:b/>
                <w:bCs/>
              </w:rPr>
            </w:pPr>
          </w:p>
        </w:tc>
        <w:tc>
          <w:tcPr>
            <w:tcW w:w="5038" w:type="dxa"/>
            <w:gridSpan w:val="2"/>
            <w:tcPrChange w:id="9229" w:author="gorgemj" w:date="2017-11-30T12:36:00Z">
              <w:tcPr>
                <w:tcW w:w="6768" w:type="dxa"/>
                <w:gridSpan w:val="7"/>
              </w:tcPr>
            </w:tcPrChange>
          </w:tcPr>
          <w:p w:rsidR="00AD701B" w:rsidDel="00512DF5" w:rsidRDefault="00AD701B" w:rsidP="00542606">
            <w:pPr>
              <w:autoSpaceDE w:val="0"/>
              <w:autoSpaceDN w:val="0"/>
              <w:adjustRightInd w:val="0"/>
              <w:spacing w:before="60" w:after="60" w:line="280" w:lineRule="atLeast"/>
              <w:rPr>
                <w:del w:id="9230" w:author="gorgemj" w:date="2017-11-23T15:54:00Z"/>
                <w:rFonts w:cs="Arial"/>
                <w:b/>
                <w:color w:val="000000"/>
                <w:sz w:val="24"/>
                <w:szCs w:val="24"/>
              </w:rPr>
            </w:pPr>
            <w:del w:id="9231" w:author="gorgemj" w:date="2017-11-23T15:54:00Z">
              <w:r w:rsidRPr="00817CEB" w:rsidDel="00512DF5">
                <w:rPr>
                  <w:rFonts w:eastAsia="Calibri" w:cs="Arial"/>
                  <w:b/>
                  <w:bCs/>
                </w:rPr>
                <w:delText>Requirement 75: Lighting systems</w:delText>
              </w:r>
            </w:del>
          </w:p>
        </w:tc>
        <w:tc>
          <w:tcPr>
            <w:tcW w:w="6912" w:type="dxa"/>
            <w:gridSpan w:val="3"/>
            <w:tcPrChange w:id="9232" w:author="gorgemj" w:date="2017-11-30T12:36:00Z">
              <w:tcPr>
                <w:tcW w:w="5130" w:type="dxa"/>
                <w:gridSpan w:val="8"/>
              </w:tcPr>
            </w:tcPrChange>
          </w:tcPr>
          <w:p w:rsidR="00AD701B" w:rsidDel="00512DF5" w:rsidRDefault="00AD701B" w:rsidP="00542606">
            <w:pPr>
              <w:spacing w:before="60" w:after="60" w:line="280" w:lineRule="atLeast"/>
              <w:rPr>
                <w:del w:id="9233" w:author="gorgemj" w:date="2017-11-23T15:54:00Z"/>
                <w:rFonts w:cs="Arial"/>
                <w:b/>
              </w:rPr>
            </w:pPr>
          </w:p>
        </w:tc>
      </w:tr>
      <w:tr w:rsidR="00AD701B" w:rsidRPr="00817CEB" w:rsidTr="004C121E">
        <w:trPr>
          <w:cantSplit/>
          <w:trPrChange w:id="9234" w:author="gorgemj" w:date="2017-11-30T12:36:00Z">
            <w:trPr>
              <w:gridBefore w:val="6"/>
              <w:gridAfter w:val="0"/>
              <w:cantSplit/>
            </w:trPr>
          </w:trPrChange>
        </w:trPr>
        <w:tc>
          <w:tcPr>
            <w:tcW w:w="947" w:type="dxa"/>
            <w:tcPrChange w:id="9235" w:author="gorgemj" w:date="2017-11-30T12:36:00Z">
              <w:tcPr>
                <w:tcW w:w="945" w:type="dxa"/>
                <w:gridSpan w:val="6"/>
              </w:tcPr>
            </w:tcPrChange>
          </w:tcPr>
          <w:p w:rsidR="00AD701B" w:rsidRDefault="00AD701B" w:rsidP="00542606">
            <w:pPr>
              <w:autoSpaceDE w:val="0"/>
              <w:autoSpaceDN w:val="0"/>
              <w:adjustRightInd w:val="0"/>
              <w:spacing w:before="60" w:after="60" w:line="280" w:lineRule="atLeast"/>
              <w:jc w:val="center"/>
              <w:rPr>
                <w:rFonts w:cs="Arial"/>
                <w:b/>
              </w:rPr>
            </w:pPr>
          </w:p>
        </w:tc>
        <w:tc>
          <w:tcPr>
            <w:tcW w:w="693" w:type="dxa"/>
            <w:tcPrChange w:id="9236" w:author="gorgemj" w:date="2017-11-30T12:36:00Z">
              <w:tcPr>
                <w:tcW w:w="747" w:type="dxa"/>
                <w:gridSpan w:val="3"/>
              </w:tcPr>
            </w:tcPrChange>
          </w:tcPr>
          <w:p w:rsidR="00AD701B" w:rsidRDefault="00AD701B" w:rsidP="00542606">
            <w:pPr>
              <w:autoSpaceDE w:val="0"/>
              <w:autoSpaceDN w:val="0"/>
              <w:adjustRightInd w:val="0"/>
              <w:spacing w:before="60" w:after="60" w:line="280" w:lineRule="atLeast"/>
              <w:jc w:val="center"/>
              <w:rPr>
                <w:rFonts w:cs="Arial"/>
                <w:b/>
                <w:bCs/>
              </w:rPr>
            </w:pPr>
          </w:p>
        </w:tc>
        <w:tc>
          <w:tcPr>
            <w:tcW w:w="5038" w:type="dxa"/>
            <w:gridSpan w:val="2"/>
            <w:tcPrChange w:id="9237" w:author="gorgemj" w:date="2017-11-30T12:36:00Z">
              <w:tcPr>
                <w:tcW w:w="6768" w:type="dxa"/>
                <w:gridSpan w:val="7"/>
              </w:tcPr>
            </w:tcPrChange>
          </w:tcPr>
          <w:p w:rsidR="00AD701B" w:rsidRDefault="00AD701B" w:rsidP="00542606">
            <w:pPr>
              <w:autoSpaceDE w:val="0"/>
              <w:autoSpaceDN w:val="0"/>
              <w:adjustRightInd w:val="0"/>
              <w:spacing w:before="60" w:after="60" w:line="280" w:lineRule="atLeast"/>
              <w:rPr>
                <w:ins w:id="9238" w:author="gorgemj" w:date="2017-11-23T15:54:00Z"/>
                <w:rFonts w:eastAsia="Calibri" w:cs="Arial"/>
                <w:b/>
                <w:bCs/>
              </w:rPr>
            </w:pPr>
            <w:ins w:id="9239" w:author="gorgemj" w:date="2017-11-23T15:54:00Z">
              <w:r w:rsidRPr="00817CEB">
                <w:rPr>
                  <w:rFonts w:eastAsia="Calibri" w:cs="Arial"/>
                  <w:b/>
                  <w:bCs/>
                </w:rPr>
                <w:t xml:space="preserve">Requirement 75: Lighting systems </w:t>
              </w:r>
            </w:ins>
          </w:p>
          <w:p w:rsidR="00AD701B" w:rsidRPr="00817CEB" w:rsidRDefault="00AD701B" w:rsidP="00542606">
            <w:pPr>
              <w:autoSpaceDE w:val="0"/>
              <w:autoSpaceDN w:val="0"/>
              <w:adjustRightInd w:val="0"/>
              <w:spacing w:before="60" w:after="60" w:line="280" w:lineRule="atLeast"/>
              <w:rPr>
                <w:rFonts w:eastAsia="Calibri" w:cs="Arial"/>
                <w:b/>
                <w:bCs/>
              </w:rPr>
            </w:pPr>
            <w:r w:rsidRPr="00817CEB">
              <w:rPr>
                <w:rFonts w:eastAsia="Calibri" w:cs="Arial"/>
                <w:b/>
                <w:bCs/>
              </w:rPr>
              <w:t>Adequate lighting shall be provided in all operational areas of the nuclear power plant in operational states and in accident conditions.</w:t>
            </w:r>
          </w:p>
        </w:tc>
        <w:tc>
          <w:tcPr>
            <w:tcW w:w="6912" w:type="dxa"/>
            <w:gridSpan w:val="3"/>
            <w:tcPrChange w:id="9240" w:author="gorgemj" w:date="2017-11-30T12:36:00Z">
              <w:tcPr>
                <w:tcW w:w="5130" w:type="dxa"/>
                <w:gridSpan w:val="8"/>
              </w:tcPr>
            </w:tcPrChange>
          </w:tcPr>
          <w:p w:rsidR="00AD701B" w:rsidRDefault="00AD701B" w:rsidP="00542606">
            <w:pPr>
              <w:spacing w:before="60" w:after="60" w:line="280" w:lineRule="atLeast"/>
              <w:rPr>
                <w:rFonts w:eastAsia="Calibri" w:cs="Arial"/>
              </w:rPr>
            </w:pPr>
            <w:r w:rsidRPr="00E26342">
              <w:rPr>
                <w:rFonts w:eastAsia="Calibri" w:cs="Arial"/>
              </w:rPr>
              <w:t>The</w:t>
            </w:r>
            <w:r w:rsidRPr="00817CEB">
              <w:rPr>
                <w:rFonts w:cs="Arial"/>
              </w:rPr>
              <w:t xml:space="preserve"> </w:t>
            </w:r>
            <w:r w:rsidRPr="00817CEB">
              <w:rPr>
                <w:rFonts w:cs="Arial"/>
                <w:b/>
              </w:rPr>
              <w:t>AP1000</w:t>
            </w:r>
            <w:r w:rsidRPr="00817CEB">
              <w:rPr>
                <w:rFonts w:cs="Arial"/>
              </w:rPr>
              <w:t xml:space="preserve"> plant lighting system is described in </w:t>
            </w:r>
            <w:ins w:id="9241" w:author="gorgemj" w:date="2017-11-24T17:11:00Z">
              <w:r>
                <w:rPr>
                  <w:rFonts w:eastAsia="Calibri" w:cs="Arial"/>
                  <w:bCs/>
                </w:rPr>
                <w:t>the</w:t>
              </w:r>
              <w:r w:rsidRPr="00817CEB">
                <w:rPr>
                  <w:rFonts w:eastAsia="Calibri" w:cs="Arial"/>
                  <w:bCs/>
                </w:rPr>
                <w:t xml:space="preserve"> </w:t>
              </w:r>
              <w:r w:rsidRPr="00993D67">
                <w:rPr>
                  <w:rFonts w:cs="Arial"/>
                  <w:b/>
                </w:rPr>
                <w:t>AP1000</w:t>
              </w:r>
              <w:r w:rsidRPr="00993D67">
                <w:rPr>
                  <w:rFonts w:cs="Arial"/>
                </w:rPr>
                <w:t xml:space="preserve"> plant DCD [2]</w:t>
              </w:r>
            </w:ins>
            <w:del w:id="9242" w:author="gorgemj" w:date="2017-11-24T17:11:00Z">
              <w:r w:rsidRPr="00817CEB" w:rsidDel="00F87C2C">
                <w:rPr>
                  <w:rFonts w:cs="Arial"/>
                </w:rPr>
                <w:delText>DCD</w:delText>
              </w:r>
            </w:del>
            <w:r w:rsidRPr="00817CEB">
              <w:rPr>
                <w:rFonts w:cs="Arial"/>
              </w:rPr>
              <w:t xml:space="preserve"> Section 9.5.3</w:t>
            </w:r>
            <w:r>
              <w:rPr>
                <w:rFonts w:cs="Arial"/>
              </w:rPr>
              <w:t xml:space="preserve">. </w:t>
            </w:r>
            <w:r w:rsidRPr="00817CEB">
              <w:rPr>
                <w:rFonts w:eastAsia="Calibri" w:cs="Arial"/>
              </w:rPr>
              <w:t xml:space="preserve"> The plant lighting system includes normal, emergency, panel, and security lighting. The normal lighting provides normal illumination during plant operating, maintenance, and test conditions. The emergency lighting provides illumination in areas where emergency operations are performed upon loss of normal lighting</w:t>
            </w:r>
            <w:r>
              <w:rPr>
                <w:rFonts w:eastAsia="Calibri" w:cs="Arial"/>
              </w:rPr>
              <w:t xml:space="preserve">. </w:t>
            </w:r>
            <w:r w:rsidRPr="00817CEB">
              <w:rPr>
                <w:rFonts w:eastAsia="Calibri" w:cs="Arial"/>
              </w:rPr>
              <w:t>The panel lighting in the control room is designed to provide the minimum illumination required at the safety panels</w:t>
            </w:r>
            <w:r>
              <w:rPr>
                <w:rFonts w:eastAsia="Calibri" w:cs="Arial"/>
              </w:rPr>
              <w:t xml:space="preserve">. </w:t>
            </w:r>
            <w:r w:rsidRPr="00817CEB">
              <w:rPr>
                <w:rFonts w:eastAsia="Calibri" w:cs="Arial"/>
              </w:rPr>
              <w:t>The security lighting system is described in</w:t>
            </w:r>
            <w:r>
              <w:rPr>
                <w:rFonts w:eastAsia="Calibri" w:cs="Arial"/>
              </w:rPr>
              <w:t xml:space="preserve"> </w:t>
            </w:r>
            <w:r w:rsidRPr="00817CEB">
              <w:rPr>
                <w:rFonts w:eastAsia="Calibri" w:cs="Arial"/>
              </w:rPr>
              <w:t xml:space="preserve">separate security documents referred to in </w:t>
            </w:r>
            <w:ins w:id="9243" w:author="gorgemj" w:date="2017-11-24T17:11:00Z">
              <w:r>
                <w:rPr>
                  <w:rFonts w:eastAsia="Calibri" w:cs="Arial"/>
                  <w:bCs/>
                </w:rPr>
                <w:t>the</w:t>
              </w:r>
              <w:r w:rsidRPr="00817CEB">
                <w:rPr>
                  <w:rFonts w:eastAsia="Calibri" w:cs="Arial"/>
                  <w:bCs/>
                </w:rPr>
                <w:t xml:space="preserve"> </w:t>
              </w:r>
              <w:r w:rsidRPr="00993D67">
                <w:rPr>
                  <w:rFonts w:cs="Arial"/>
                  <w:b/>
                </w:rPr>
                <w:t>AP1000</w:t>
              </w:r>
              <w:r w:rsidRPr="00993D67">
                <w:rPr>
                  <w:rFonts w:cs="Arial"/>
                </w:rPr>
                <w:t xml:space="preserve"> plant DCD [2]</w:t>
              </w:r>
            </w:ins>
            <w:del w:id="9244" w:author="gorgemj" w:date="2017-11-24T17:11:00Z">
              <w:r w:rsidRPr="00817CEB" w:rsidDel="00F87C2C">
                <w:rPr>
                  <w:rFonts w:eastAsia="Calibri" w:cs="Arial"/>
                </w:rPr>
                <w:delText>DCD</w:delText>
              </w:r>
            </w:del>
            <w:r w:rsidRPr="00817CEB">
              <w:rPr>
                <w:rFonts w:eastAsia="Calibri" w:cs="Arial"/>
              </w:rPr>
              <w:t xml:space="preserve"> Section 13.6.</w:t>
            </w:r>
          </w:p>
        </w:tc>
      </w:tr>
      <w:tr w:rsidR="00AD701B" w:rsidRPr="00817CEB" w:rsidDel="00512DF5" w:rsidTr="004C121E">
        <w:trPr>
          <w:cantSplit/>
          <w:del w:id="9245" w:author="gorgemj" w:date="2017-11-23T15:55:00Z"/>
          <w:trPrChange w:id="9246" w:author="gorgemj" w:date="2017-11-30T12:36:00Z">
            <w:trPr>
              <w:gridBefore w:val="6"/>
              <w:gridAfter w:val="0"/>
              <w:cantSplit/>
            </w:trPr>
          </w:trPrChange>
        </w:trPr>
        <w:tc>
          <w:tcPr>
            <w:tcW w:w="947" w:type="dxa"/>
            <w:tcPrChange w:id="9247" w:author="gorgemj" w:date="2017-11-30T12:36:00Z">
              <w:tcPr>
                <w:tcW w:w="945" w:type="dxa"/>
                <w:gridSpan w:val="6"/>
              </w:tcPr>
            </w:tcPrChange>
          </w:tcPr>
          <w:p w:rsidR="00AD701B" w:rsidDel="00512DF5" w:rsidRDefault="00AD701B" w:rsidP="00B068EC">
            <w:pPr>
              <w:keepNext/>
              <w:keepLines/>
              <w:autoSpaceDE w:val="0"/>
              <w:autoSpaceDN w:val="0"/>
              <w:adjustRightInd w:val="0"/>
              <w:spacing w:before="60" w:after="60" w:line="280" w:lineRule="atLeast"/>
              <w:jc w:val="center"/>
              <w:rPr>
                <w:del w:id="9248" w:author="gorgemj" w:date="2017-11-23T15:55:00Z"/>
                <w:rFonts w:cs="Arial"/>
                <w:b/>
              </w:rPr>
            </w:pPr>
          </w:p>
        </w:tc>
        <w:tc>
          <w:tcPr>
            <w:tcW w:w="693" w:type="dxa"/>
            <w:tcPrChange w:id="9249" w:author="gorgemj" w:date="2017-11-30T12:36:00Z">
              <w:tcPr>
                <w:tcW w:w="747" w:type="dxa"/>
                <w:gridSpan w:val="3"/>
              </w:tcPr>
            </w:tcPrChange>
          </w:tcPr>
          <w:p w:rsidR="00AD701B" w:rsidDel="00512DF5" w:rsidRDefault="00AD701B" w:rsidP="00B068EC">
            <w:pPr>
              <w:keepNext/>
              <w:keepLines/>
              <w:autoSpaceDE w:val="0"/>
              <w:autoSpaceDN w:val="0"/>
              <w:adjustRightInd w:val="0"/>
              <w:spacing w:before="60" w:after="60" w:line="280" w:lineRule="atLeast"/>
              <w:jc w:val="center"/>
              <w:rPr>
                <w:del w:id="9250" w:author="gorgemj" w:date="2017-11-23T15:55:00Z"/>
                <w:rFonts w:cs="Arial"/>
                <w:b/>
                <w:bCs/>
              </w:rPr>
            </w:pPr>
          </w:p>
        </w:tc>
        <w:tc>
          <w:tcPr>
            <w:tcW w:w="5038" w:type="dxa"/>
            <w:gridSpan w:val="2"/>
            <w:tcPrChange w:id="9251" w:author="gorgemj" w:date="2017-11-30T12:36:00Z">
              <w:tcPr>
                <w:tcW w:w="6768" w:type="dxa"/>
                <w:gridSpan w:val="7"/>
              </w:tcPr>
            </w:tcPrChange>
          </w:tcPr>
          <w:p w:rsidR="00AD701B" w:rsidDel="00512DF5" w:rsidRDefault="00AD701B" w:rsidP="00B068EC">
            <w:pPr>
              <w:keepNext/>
              <w:keepLines/>
              <w:autoSpaceDE w:val="0"/>
              <w:autoSpaceDN w:val="0"/>
              <w:adjustRightInd w:val="0"/>
              <w:spacing w:before="60" w:after="60" w:line="280" w:lineRule="atLeast"/>
              <w:rPr>
                <w:del w:id="9252" w:author="gorgemj" w:date="2017-11-23T15:55:00Z"/>
                <w:rFonts w:cs="Arial"/>
                <w:b/>
                <w:color w:val="000000"/>
                <w:sz w:val="24"/>
                <w:szCs w:val="24"/>
              </w:rPr>
            </w:pPr>
            <w:del w:id="9253" w:author="gorgemj" w:date="2017-11-23T15:55:00Z">
              <w:r w:rsidRPr="00817CEB" w:rsidDel="00512DF5">
                <w:rPr>
                  <w:rFonts w:eastAsia="Calibri" w:cs="Arial"/>
                  <w:b/>
                  <w:bCs/>
                </w:rPr>
                <w:delText>Requirement 76: Overhead lifting equipment</w:delText>
              </w:r>
            </w:del>
          </w:p>
        </w:tc>
        <w:tc>
          <w:tcPr>
            <w:tcW w:w="6912" w:type="dxa"/>
            <w:gridSpan w:val="3"/>
            <w:tcPrChange w:id="9254" w:author="gorgemj" w:date="2017-11-30T12:36:00Z">
              <w:tcPr>
                <w:tcW w:w="5130" w:type="dxa"/>
                <w:gridSpan w:val="8"/>
              </w:tcPr>
            </w:tcPrChange>
          </w:tcPr>
          <w:p w:rsidR="00AD701B" w:rsidDel="00512DF5" w:rsidRDefault="00AD701B" w:rsidP="00B068EC">
            <w:pPr>
              <w:keepNext/>
              <w:keepLines/>
              <w:spacing w:before="60" w:after="60" w:line="280" w:lineRule="atLeast"/>
              <w:rPr>
                <w:del w:id="9255" w:author="gorgemj" w:date="2017-11-23T15:55:00Z"/>
                <w:rFonts w:cs="Arial"/>
                <w:b/>
              </w:rPr>
            </w:pPr>
          </w:p>
        </w:tc>
      </w:tr>
      <w:tr w:rsidR="00AD701B" w:rsidRPr="00817CEB" w:rsidTr="004C121E">
        <w:trPr>
          <w:cantSplit/>
          <w:trPrChange w:id="9256" w:author="gorgemj" w:date="2017-11-30T12:36:00Z">
            <w:trPr>
              <w:gridBefore w:val="6"/>
              <w:gridAfter w:val="0"/>
              <w:cantSplit/>
            </w:trPr>
          </w:trPrChange>
        </w:trPr>
        <w:tc>
          <w:tcPr>
            <w:tcW w:w="947" w:type="dxa"/>
            <w:tcPrChange w:id="9257" w:author="gorgemj" w:date="2017-11-30T12:36:00Z">
              <w:tcPr>
                <w:tcW w:w="945" w:type="dxa"/>
                <w:gridSpan w:val="6"/>
              </w:tcPr>
            </w:tcPrChange>
          </w:tcPr>
          <w:p w:rsidR="00AD701B" w:rsidRDefault="00AD701B" w:rsidP="00542606">
            <w:pPr>
              <w:autoSpaceDE w:val="0"/>
              <w:autoSpaceDN w:val="0"/>
              <w:adjustRightInd w:val="0"/>
              <w:spacing w:before="60" w:after="60" w:line="280" w:lineRule="atLeast"/>
              <w:jc w:val="center"/>
              <w:rPr>
                <w:rFonts w:cs="Arial"/>
                <w:b/>
              </w:rPr>
            </w:pPr>
          </w:p>
        </w:tc>
        <w:tc>
          <w:tcPr>
            <w:tcW w:w="693" w:type="dxa"/>
            <w:tcPrChange w:id="9258" w:author="gorgemj" w:date="2017-11-30T12:36:00Z">
              <w:tcPr>
                <w:tcW w:w="747" w:type="dxa"/>
                <w:gridSpan w:val="3"/>
              </w:tcPr>
            </w:tcPrChange>
          </w:tcPr>
          <w:p w:rsidR="00AD701B" w:rsidRDefault="00AD701B" w:rsidP="00542606">
            <w:pPr>
              <w:autoSpaceDE w:val="0"/>
              <w:autoSpaceDN w:val="0"/>
              <w:adjustRightInd w:val="0"/>
              <w:spacing w:before="60" w:after="60" w:line="280" w:lineRule="atLeast"/>
              <w:jc w:val="center"/>
              <w:rPr>
                <w:rFonts w:cs="Arial"/>
                <w:b/>
                <w:bCs/>
              </w:rPr>
            </w:pPr>
          </w:p>
        </w:tc>
        <w:tc>
          <w:tcPr>
            <w:tcW w:w="5038" w:type="dxa"/>
            <w:gridSpan w:val="2"/>
            <w:tcPrChange w:id="9259" w:author="gorgemj" w:date="2017-11-30T12:36:00Z">
              <w:tcPr>
                <w:tcW w:w="6768" w:type="dxa"/>
                <w:gridSpan w:val="7"/>
              </w:tcPr>
            </w:tcPrChange>
          </w:tcPr>
          <w:p w:rsidR="00AD701B" w:rsidRDefault="00AD701B" w:rsidP="00542606">
            <w:pPr>
              <w:autoSpaceDE w:val="0"/>
              <w:autoSpaceDN w:val="0"/>
              <w:adjustRightInd w:val="0"/>
              <w:spacing w:before="60" w:after="60" w:line="280" w:lineRule="atLeast"/>
              <w:rPr>
                <w:ins w:id="9260" w:author="gorgemj" w:date="2017-11-23T15:55:00Z"/>
                <w:rFonts w:eastAsia="Calibri" w:cs="Arial"/>
                <w:b/>
                <w:bCs/>
              </w:rPr>
            </w:pPr>
            <w:ins w:id="9261" w:author="gorgemj" w:date="2017-11-23T15:55:00Z">
              <w:r w:rsidRPr="00817CEB">
                <w:rPr>
                  <w:rFonts w:eastAsia="Calibri" w:cs="Arial"/>
                  <w:b/>
                  <w:bCs/>
                </w:rPr>
                <w:t xml:space="preserve">Requirement 76: Overhead lifting equipment </w:t>
              </w:r>
            </w:ins>
          </w:p>
          <w:p w:rsidR="00AD701B" w:rsidRPr="00817CEB" w:rsidRDefault="00AD701B" w:rsidP="00542606">
            <w:pPr>
              <w:autoSpaceDE w:val="0"/>
              <w:autoSpaceDN w:val="0"/>
              <w:adjustRightInd w:val="0"/>
              <w:spacing w:before="60" w:after="60" w:line="280" w:lineRule="atLeast"/>
              <w:rPr>
                <w:rFonts w:eastAsia="Calibri" w:cs="Arial"/>
                <w:b/>
                <w:bCs/>
              </w:rPr>
            </w:pPr>
            <w:r w:rsidRPr="00817CEB">
              <w:rPr>
                <w:rFonts w:eastAsia="Calibri" w:cs="Arial"/>
                <w:b/>
                <w:bCs/>
              </w:rPr>
              <w:t>Overhead lifting equipment shall be provided for lifting and lowering items important to safety at the nuclear power plant, and for lifting and lowering other items in the proximity of items important to safety.</w:t>
            </w:r>
          </w:p>
        </w:tc>
        <w:tc>
          <w:tcPr>
            <w:tcW w:w="6912" w:type="dxa"/>
            <w:gridSpan w:val="3"/>
            <w:tcPrChange w:id="9262" w:author="gorgemj" w:date="2017-11-30T12:36:00Z">
              <w:tcPr>
                <w:tcW w:w="5130" w:type="dxa"/>
                <w:gridSpan w:val="8"/>
              </w:tcPr>
            </w:tcPrChange>
          </w:tcPr>
          <w:p w:rsidR="00AD701B" w:rsidRDefault="00AD701B" w:rsidP="00542606">
            <w:pPr>
              <w:spacing w:before="60" w:after="60" w:line="280" w:lineRule="atLeast"/>
              <w:rPr>
                <w:rFonts w:eastAsia="Calibri" w:cs="Arial"/>
                <w:color w:val="000000"/>
                <w:sz w:val="24"/>
                <w:szCs w:val="24"/>
              </w:rPr>
            </w:pPr>
            <w:r w:rsidRPr="00817CEB">
              <w:rPr>
                <w:rFonts w:eastAsia="Calibri" w:cs="Arial"/>
                <w:b/>
              </w:rPr>
              <w:t>AP1000</w:t>
            </w:r>
            <w:r w:rsidRPr="00817CEB">
              <w:rPr>
                <w:rFonts w:eastAsia="Calibri" w:cs="Arial"/>
              </w:rPr>
              <w:t xml:space="preserve"> </w:t>
            </w:r>
            <w:r>
              <w:rPr>
                <w:rFonts w:eastAsia="Calibri" w:cs="Arial"/>
              </w:rPr>
              <w:t>plant</w:t>
            </w:r>
            <w:r w:rsidRPr="00817CEB">
              <w:rPr>
                <w:rFonts w:eastAsia="Calibri" w:cs="Arial"/>
              </w:rPr>
              <w:t xml:space="preserve"> overhead heavy load handling systems are described in </w:t>
            </w:r>
            <w:ins w:id="9263" w:author="gorgemj" w:date="2017-11-24T17:12:00Z">
              <w:r>
                <w:rPr>
                  <w:rFonts w:eastAsia="Calibri" w:cs="Arial"/>
                  <w:bCs/>
                </w:rPr>
                <w:t>the</w:t>
              </w:r>
              <w:r w:rsidRPr="00817CEB">
                <w:rPr>
                  <w:rFonts w:eastAsia="Calibri" w:cs="Arial"/>
                  <w:bCs/>
                </w:rPr>
                <w:t xml:space="preserve"> </w:t>
              </w:r>
              <w:r w:rsidRPr="00993D67">
                <w:rPr>
                  <w:rFonts w:cs="Arial"/>
                  <w:b/>
                </w:rPr>
                <w:t>AP1000</w:t>
              </w:r>
              <w:r w:rsidRPr="00993D67">
                <w:rPr>
                  <w:rFonts w:cs="Arial"/>
                </w:rPr>
                <w:t xml:space="preserve"> plant DCD [2]</w:t>
              </w:r>
            </w:ins>
            <w:del w:id="9264" w:author="gorgemj" w:date="2017-11-24T17:12:00Z">
              <w:r w:rsidRPr="00817CEB" w:rsidDel="00F87C2C">
                <w:rPr>
                  <w:rFonts w:eastAsia="Calibri" w:cs="Arial"/>
                </w:rPr>
                <w:delText>DCD</w:delText>
              </w:r>
            </w:del>
            <w:r w:rsidRPr="00817CEB">
              <w:rPr>
                <w:rFonts w:eastAsia="Calibri" w:cs="Arial"/>
              </w:rPr>
              <w:t xml:space="preserve"> Section 9.1.5</w:t>
            </w:r>
            <w:r>
              <w:rPr>
                <w:rFonts w:eastAsia="Calibri" w:cs="Arial"/>
              </w:rPr>
              <w:t xml:space="preserve">. </w:t>
            </w:r>
            <w:r w:rsidRPr="00817CEB">
              <w:rPr>
                <w:rFonts w:eastAsia="Calibri" w:cs="Arial"/>
              </w:rPr>
              <w:t>The polar crane, cask handling crane, containment equipment hatch hoist, and containment maintenance hatch hoist are single-failure-proof systems and are classified as seismic Category I</w:t>
            </w:r>
            <w:r>
              <w:rPr>
                <w:rFonts w:eastAsia="Calibri" w:cs="Arial"/>
              </w:rPr>
              <w:t xml:space="preserve">. </w:t>
            </w:r>
            <w:r w:rsidRPr="00817CEB">
              <w:rPr>
                <w:rFonts w:eastAsia="Calibri" w:cs="Arial"/>
              </w:rPr>
              <w:t>They are designed to support a critical load during and after a safe shutdown earthquake</w:t>
            </w:r>
            <w:r>
              <w:rPr>
                <w:rFonts w:eastAsia="Calibri" w:cs="Arial"/>
              </w:rPr>
              <w:t xml:space="preserve">. </w:t>
            </w:r>
            <w:r w:rsidRPr="00817CEB">
              <w:rPr>
                <w:rFonts w:eastAsia="Calibri" w:cs="Arial"/>
              </w:rPr>
              <w:t>The equipment and maintenance hatches are required to be operational after a safe shutdown earthquake.</w:t>
            </w:r>
          </w:p>
        </w:tc>
      </w:tr>
      <w:tr w:rsidR="00AD701B" w:rsidRPr="00817CEB" w:rsidTr="004C121E">
        <w:trPr>
          <w:cantSplit/>
          <w:trPrChange w:id="9265" w:author="gorgemj" w:date="2017-11-30T12:36:00Z">
            <w:trPr>
              <w:gridBefore w:val="6"/>
              <w:gridAfter w:val="0"/>
              <w:cantSplit/>
            </w:trPr>
          </w:trPrChange>
        </w:trPr>
        <w:tc>
          <w:tcPr>
            <w:tcW w:w="947" w:type="dxa"/>
            <w:tcPrChange w:id="9266" w:author="gorgemj" w:date="2017-11-30T12:36:00Z">
              <w:tcPr>
                <w:tcW w:w="945" w:type="dxa"/>
                <w:gridSpan w:val="6"/>
              </w:tcPr>
            </w:tcPrChange>
          </w:tcPr>
          <w:p w:rsidR="00AD701B" w:rsidRPr="00512DF5" w:rsidRDefault="00AD701B" w:rsidP="00542606">
            <w:pPr>
              <w:autoSpaceDE w:val="0"/>
              <w:autoSpaceDN w:val="0"/>
              <w:adjustRightInd w:val="0"/>
              <w:spacing w:before="60" w:after="60" w:line="280" w:lineRule="atLeast"/>
              <w:jc w:val="center"/>
              <w:rPr>
                <w:rFonts w:cs="Arial"/>
                <w:color w:val="000000"/>
                <w:sz w:val="24"/>
                <w:szCs w:val="24"/>
                <w:rPrChange w:id="9267" w:author="gorgemj" w:date="2017-11-23T15:55:00Z">
                  <w:rPr>
                    <w:rFonts w:cs="Arial"/>
                    <w:b/>
                    <w:color w:val="000000"/>
                    <w:sz w:val="24"/>
                    <w:szCs w:val="24"/>
                  </w:rPr>
                </w:rPrChange>
              </w:rPr>
            </w:pPr>
            <w:r w:rsidRPr="00512DF5">
              <w:rPr>
                <w:rFonts w:cs="Arial"/>
                <w:rPrChange w:id="9268" w:author="gorgemj" w:date="2017-11-23T15:55:00Z">
                  <w:rPr>
                    <w:rFonts w:cs="Arial"/>
                    <w:b/>
                  </w:rPr>
                </w:rPrChange>
              </w:rPr>
              <w:t>6.55</w:t>
            </w:r>
          </w:p>
        </w:tc>
        <w:tc>
          <w:tcPr>
            <w:tcW w:w="693" w:type="dxa"/>
            <w:tcPrChange w:id="9269" w:author="gorgemj" w:date="2017-11-30T12:36:00Z">
              <w:tcPr>
                <w:tcW w:w="747" w:type="dxa"/>
                <w:gridSpan w:val="3"/>
              </w:tcPr>
            </w:tcPrChange>
          </w:tcPr>
          <w:p w:rsidR="00AD701B" w:rsidRPr="00512DF5" w:rsidRDefault="00AD701B">
            <w:pPr>
              <w:autoSpaceDE w:val="0"/>
              <w:autoSpaceDN w:val="0"/>
              <w:adjustRightInd w:val="0"/>
              <w:spacing w:before="60" w:after="60" w:line="280" w:lineRule="atLeast"/>
              <w:jc w:val="center"/>
              <w:rPr>
                <w:rFonts w:cs="Arial"/>
                <w:bCs/>
                <w:color w:val="000000"/>
                <w:sz w:val="24"/>
                <w:szCs w:val="24"/>
                <w:rPrChange w:id="9270" w:author="gorgemj" w:date="2017-11-23T15:55:00Z">
                  <w:rPr>
                    <w:rFonts w:cs="Arial"/>
                    <w:b/>
                    <w:bCs/>
                    <w:color w:val="000000"/>
                    <w:sz w:val="24"/>
                    <w:szCs w:val="24"/>
                  </w:rPr>
                </w:rPrChange>
              </w:rPr>
            </w:pPr>
            <w:r w:rsidRPr="00512DF5">
              <w:rPr>
                <w:rFonts w:cs="Arial"/>
                <w:bCs/>
                <w:rPrChange w:id="9271" w:author="gorgemj" w:date="2017-11-23T15:55:00Z">
                  <w:rPr>
                    <w:rFonts w:cs="Arial"/>
                    <w:b/>
                    <w:bCs/>
                  </w:rPr>
                </w:rPrChange>
              </w:rPr>
              <w:t>1</w:t>
            </w:r>
            <w:del w:id="9272" w:author="gorgemj" w:date="2017-11-23T15:55:00Z">
              <w:r w:rsidRPr="00512DF5" w:rsidDel="00512DF5">
                <w:rPr>
                  <w:rFonts w:cs="Arial"/>
                  <w:bCs/>
                  <w:rPrChange w:id="9273" w:author="gorgemj" w:date="2017-11-23T15:55:00Z">
                    <w:rPr>
                      <w:rFonts w:cs="Arial"/>
                      <w:b/>
                      <w:bCs/>
                    </w:rPr>
                  </w:rPrChange>
                </w:rPr>
                <w:delText>-5</w:delText>
              </w:r>
            </w:del>
          </w:p>
        </w:tc>
        <w:tc>
          <w:tcPr>
            <w:tcW w:w="5038" w:type="dxa"/>
            <w:gridSpan w:val="2"/>
            <w:tcPrChange w:id="9274" w:author="gorgemj" w:date="2017-11-30T12:36:00Z">
              <w:tcPr>
                <w:tcW w:w="6768" w:type="dxa"/>
                <w:gridSpan w:val="7"/>
              </w:tcPr>
            </w:tcPrChange>
          </w:tcPr>
          <w:p w:rsidR="00AD701B" w:rsidRPr="00817CEB" w:rsidRDefault="00AD701B" w:rsidP="00542606">
            <w:pPr>
              <w:autoSpaceDE w:val="0"/>
              <w:autoSpaceDN w:val="0"/>
              <w:adjustRightInd w:val="0"/>
              <w:spacing w:before="60" w:after="60" w:line="280" w:lineRule="atLeast"/>
              <w:rPr>
                <w:rFonts w:eastAsia="Calibri" w:cs="Arial"/>
              </w:rPr>
            </w:pPr>
            <w:r w:rsidRPr="00817CEB">
              <w:rPr>
                <w:rFonts w:eastAsia="Calibri" w:cs="Arial"/>
              </w:rPr>
              <w:t>The overhead lifting equipment shall be designed so that:</w:t>
            </w:r>
          </w:p>
          <w:p w:rsidR="00AD701B" w:rsidRPr="00D533E7" w:rsidRDefault="00AD701B" w:rsidP="00B51A09">
            <w:pPr>
              <w:widowControl/>
              <w:numPr>
                <w:ilvl w:val="0"/>
                <w:numId w:val="1"/>
              </w:numPr>
              <w:tabs>
                <w:tab w:val="left" w:pos="432"/>
              </w:tabs>
              <w:autoSpaceDE w:val="0"/>
              <w:autoSpaceDN w:val="0"/>
              <w:adjustRightInd w:val="0"/>
              <w:spacing w:before="60" w:after="60" w:line="280" w:lineRule="atLeast"/>
              <w:ind w:left="432" w:hanging="450"/>
              <w:rPr>
                <w:rFonts w:eastAsia="Calibri" w:cs="Arial"/>
                <w:color w:val="000000"/>
              </w:rPr>
            </w:pPr>
            <w:r w:rsidRPr="00D533E7">
              <w:rPr>
                <w:rFonts w:eastAsia="Calibri" w:cs="Arial"/>
              </w:rPr>
              <w:t>Measures are taken to prevent the lifting of excessive loads;</w:t>
            </w:r>
          </w:p>
          <w:p w:rsidR="00AD701B" w:rsidRPr="00D533E7" w:rsidRDefault="00AD701B" w:rsidP="00B51A09">
            <w:pPr>
              <w:widowControl/>
              <w:numPr>
                <w:ilvl w:val="0"/>
                <w:numId w:val="1"/>
              </w:numPr>
              <w:tabs>
                <w:tab w:val="left" w:pos="432"/>
              </w:tabs>
              <w:autoSpaceDE w:val="0"/>
              <w:autoSpaceDN w:val="0"/>
              <w:adjustRightInd w:val="0"/>
              <w:spacing w:before="60" w:after="60" w:line="280" w:lineRule="atLeast"/>
              <w:ind w:left="432" w:hanging="450"/>
              <w:rPr>
                <w:rFonts w:eastAsia="Calibri" w:cs="Arial"/>
                <w:color w:val="000000"/>
              </w:rPr>
            </w:pPr>
            <w:r w:rsidRPr="00D533E7">
              <w:rPr>
                <w:rFonts w:eastAsia="Calibri" w:cs="Arial"/>
              </w:rPr>
              <w:t>Conservative design measures are applied to event any unintentional dropping of loads that could affect items important to safety;</w:t>
            </w:r>
          </w:p>
          <w:p w:rsidR="00AD701B" w:rsidRPr="00D533E7" w:rsidRDefault="00AD701B" w:rsidP="00B51A09">
            <w:pPr>
              <w:widowControl/>
              <w:numPr>
                <w:ilvl w:val="0"/>
                <w:numId w:val="1"/>
              </w:numPr>
              <w:tabs>
                <w:tab w:val="left" w:pos="432"/>
              </w:tabs>
              <w:autoSpaceDE w:val="0"/>
              <w:autoSpaceDN w:val="0"/>
              <w:adjustRightInd w:val="0"/>
              <w:spacing w:before="60" w:after="60" w:line="280" w:lineRule="atLeast"/>
              <w:ind w:left="432" w:hanging="450"/>
              <w:rPr>
                <w:rFonts w:eastAsia="Calibri" w:cs="Arial"/>
                <w:color w:val="000000"/>
              </w:rPr>
            </w:pPr>
            <w:r w:rsidRPr="00D533E7">
              <w:rPr>
                <w:rFonts w:eastAsia="Calibri" w:cs="Arial"/>
              </w:rPr>
              <w:t>The plant layout permits the safe movement of the overhead lifting equipment and of items being transported;</w:t>
            </w:r>
          </w:p>
          <w:p w:rsidR="00AD701B" w:rsidRPr="00D533E7" w:rsidRDefault="00AD701B" w:rsidP="00B51A09">
            <w:pPr>
              <w:widowControl/>
              <w:numPr>
                <w:ilvl w:val="0"/>
                <w:numId w:val="1"/>
              </w:numPr>
              <w:tabs>
                <w:tab w:val="left" w:pos="432"/>
              </w:tabs>
              <w:autoSpaceDE w:val="0"/>
              <w:autoSpaceDN w:val="0"/>
              <w:adjustRightInd w:val="0"/>
              <w:spacing w:before="60" w:after="60" w:line="280" w:lineRule="atLeast"/>
              <w:ind w:left="432" w:hanging="450"/>
              <w:rPr>
                <w:rFonts w:eastAsia="Calibri" w:cs="Arial"/>
                <w:color w:val="000000"/>
              </w:rPr>
            </w:pPr>
            <w:r w:rsidRPr="00D533E7">
              <w:rPr>
                <w:rFonts w:eastAsia="Calibri" w:cs="Arial"/>
              </w:rPr>
              <w:t>Such equipment can be used only in specified plant states (by means of safety interlocks on the crane);</w:t>
            </w:r>
          </w:p>
          <w:p w:rsidR="00AD701B" w:rsidRPr="00D533E7" w:rsidRDefault="00AD701B" w:rsidP="00B51A09">
            <w:pPr>
              <w:widowControl/>
              <w:numPr>
                <w:ilvl w:val="0"/>
                <w:numId w:val="1"/>
              </w:numPr>
              <w:tabs>
                <w:tab w:val="left" w:pos="432"/>
              </w:tabs>
              <w:autoSpaceDE w:val="0"/>
              <w:autoSpaceDN w:val="0"/>
              <w:adjustRightInd w:val="0"/>
              <w:spacing w:before="60" w:after="60" w:line="280" w:lineRule="atLeast"/>
              <w:ind w:left="432" w:hanging="450"/>
              <w:rPr>
                <w:rFonts w:eastAsia="Calibri" w:cs="Arial"/>
                <w:color w:val="000000"/>
              </w:rPr>
            </w:pPr>
            <w:r w:rsidRPr="00D533E7">
              <w:rPr>
                <w:rFonts w:eastAsia="Calibri" w:cs="Arial"/>
              </w:rPr>
              <w:t>Such equipment for use in areas where items important to safety are located is seismically qualified</w:t>
            </w:r>
            <w:r>
              <w:rPr>
                <w:rFonts w:eastAsia="Calibri" w:cs="Arial"/>
              </w:rPr>
              <w:t>.</w:t>
            </w:r>
          </w:p>
        </w:tc>
        <w:tc>
          <w:tcPr>
            <w:tcW w:w="6912" w:type="dxa"/>
            <w:gridSpan w:val="3"/>
            <w:tcPrChange w:id="9275" w:author="gorgemj" w:date="2017-11-30T12:36:00Z">
              <w:tcPr>
                <w:tcW w:w="5130" w:type="dxa"/>
                <w:gridSpan w:val="8"/>
              </w:tcPr>
            </w:tcPrChange>
          </w:tcPr>
          <w:p w:rsidR="00AD701B" w:rsidRPr="00E565BC" w:rsidRDefault="00AD701B" w:rsidP="00542606">
            <w:pPr>
              <w:spacing w:before="60" w:after="60" w:line="280" w:lineRule="atLeast"/>
              <w:rPr>
                <w:rFonts w:cs="Arial"/>
                <w:color w:val="000000"/>
              </w:rPr>
            </w:pPr>
            <w:r w:rsidRPr="00D9226F">
              <w:rPr>
                <w:rFonts w:cs="Arial"/>
              </w:rPr>
              <w:t>See response for Requirement 76.</w:t>
            </w:r>
          </w:p>
          <w:p w:rsidR="00AD701B" w:rsidRPr="00610812" w:rsidRDefault="00AD701B" w:rsidP="00B51A09">
            <w:pPr>
              <w:widowControl/>
              <w:tabs>
                <w:tab w:val="left" w:pos="432"/>
              </w:tabs>
              <w:autoSpaceDE w:val="0"/>
              <w:autoSpaceDN w:val="0"/>
              <w:adjustRightInd w:val="0"/>
              <w:spacing w:before="60" w:after="60" w:line="280" w:lineRule="atLeast"/>
              <w:ind w:left="432" w:hanging="432"/>
              <w:rPr>
                <w:rFonts w:eastAsia="Calibri" w:cs="Arial"/>
              </w:rPr>
            </w:pPr>
            <w:r>
              <w:rPr>
                <w:rFonts w:eastAsia="Calibri" w:cs="Arial"/>
              </w:rPr>
              <w:t>(a)</w:t>
            </w:r>
            <w:r>
              <w:rPr>
                <w:rFonts w:eastAsia="Calibri" w:cs="Arial"/>
              </w:rPr>
              <w:tab/>
            </w:r>
            <w:r w:rsidRPr="00610812">
              <w:rPr>
                <w:rFonts w:eastAsia="Calibri" w:cs="Arial"/>
              </w:rPr>
              <w:t>Lifting devices are installed in the plant to prevent the lifting of excessive loads during maintenance operations.</w:t>
            </w:r>
          </w:p>
          <w:p w:rsidR="00AD701B" w:rsidRPr="00610812" w:rsidRDefault="00AD701B" w:rsidP="00B51A09">
            <w:pPr>
              <w:widowControl/>
              <w:tabs>
                <w:tab w:val="left" w:pos="432"/>
              </w:tabs>
              <w:autoSpaceDE w:val="0"/>
              <w:autoSpaceDN w:val="0"/>
              <w:adjustRightInd w:val="0"/>
              <w:spacing w:before="60" w:after="60" w:line="280" w:lineRule="atLeast"/>
              <w:ind w:left="432" w:hanging="432"/>
              <w:rPr>
                <w:rFonts w:eastAsia="Calibri" w:cs="Arial"/>
              </w:rPr>
            </w:pPr>
            <w:r>
              <w:rPr>
                <w:rFonts w:eastAsia="Calibri" w:cs="Arial"/>
              </w:rPr>
              <w:t>(b)</w:t>
            </w:r>
            <w:r>
              <w:rPr>
                <w:rFonts w:eastAsia="Calibri" w:cs="Arial"/>
              </w:rPr>
              <w:tab/>
            </w:r>
            <w:r w:rsidRPr="00610812">
              <w:rPr>
                <w:rFonts w:eastAsia="Calibri" w:cs="Arial"/>
              </w:rPr>
              <w:t xml:space="preserve">Measures and procedures are in place to avoid that </w:t>
            </w:r>
            <w:r>
              <w:rPr>
                <w:rFonts w:eastAsia="Calibri" w:cs="Arial"/>
              </w:rPr>
              <w:t>unintentional dropping of loads that could affect items important to safety</w:t>
            </w:r>
          </w:p>
          <w:p w:rsidR="00AD701B" w:rsidRPr="00610812" w:rsidRDefault="00AD701B" w:rsidP="00B51A09">
            <w:pPr>
              <w:widowControl/>
              <w:tabs>
                <w:tab w:val="left" w:pos="432"/>
              </w:tabs>
              <w:autoSpaceDE w:val="0"/>
              <w:autoSpaceDN w:val="0"/>
              <w:adjustRightInd w:val="0"/>
              <w:spacing w:before="60" w:after="60" w:line="280" w:lineRule="atLeast"/>
              <w:ind w:left="432" w:hanging="432"/>
              <w:rPr>
                <w:rFonts w:eastAsia="Calibri" w:cs="Arial"/>
              </w:rPr>
            </w:pPr>
            <w:r>
              <w:rPr>
                <w:rFonts w:eastAsia="Calibri" w:cs="Arial"/>
              </w:rPr>
              <w:t>(c)</w:t>
            </w:r>
            <w:r>
              <w:rPr>
                <w:rFonts w:eastAsia="Calibri" w:cs="Arial"/>
              </w:rPr>
              <w:tab/>
            </w:r>
            <w:r w:rsidRPr="00610812">
              <w:rPr>
                <w:rFonts w:eastAsia="Calibri" w:cs="Arial"/>
              </w:rPr>
              <w:t>The plant layout account for the safe movement of the overhead lifting equipment and transported items</w:t>
            </w:r>
          </w:p>
          <w:p w:rsidR="00AD701B" w:rsidRPr="00610812" w:rsidRDefault="00AD701B" w:rsidP="00B51A09">
            <w:pPr>
              <w:widowControl/>
              <w:tabs>
                <w:tab w:val="left" w:pos="432"/>
              </w:tabs>
              <w:autoSpaceDE w:val="0"/>
              <w:autoSpaceDN w:val="0"/>
              <w:adjustRightInd w:val="0"/>
              <w:spacing w:before="60" w:after="60" w:line="280" w:lineRule="atLeast"/>
              <w:ind w:left="432" w:hanging="432"/>
              <w:rPr>
                <w:rFonts w:eastAsia="Calibri" w:cs="Arial"/>
              </w:rPr>
            </w:pPr>
            <w:r>
              <w:rPr>
                <w:rFonts w:eastAsia="Calibri" w:cs="Arial"/>
              </w:rPr>
              <w:t>(d)</w:t>
            </w:r>
            <w:r>
              <w:rPr>
                <w:rFonts w:eastAsia="Calibri" w:cs="Arial"/>
              </w:rPr>
              <w:tab/>
            </w:r>
            <w:r w:rsidRPr="00610812">
              <w:rPr>
                <w:rFonts w:eastAsia="Calibri" w:cs="Arial"/>
              </w:rPr>
              <w:t>Standard enginee</w:t>
            </w:r>
            <w:r>
              <w:rPr>
                <w:rFonts w:eastAsia="Calibri" w:cs="Arial"/>
              </w:rPr>
              <w:t xml:space="preserve">ring practice. See </w:t>
            </w:r>
            <w:ins w:id="9276" w:author="gorgemj" w:date="2017-11-24T17:12:00Z">
              <w:r w:rsidRPr="00993D67">
                <w:rPr>
                  <w:rFonts w:cs="Arial"/>
                  <w:b/>
                </w:rPr>
                <w:t>AP1000</w:t>
              </w:r>
              <w:r w:rsidRPr="00993D67">
                <w:rPr>
                  <w:rFonts w:cs="Arial"/>
                </w:rPr>
                <w:t xml:space="preserve"> plant DCD [2]</w:t>
              </w:r>
            </w:ins>
            <w:del w:id="9277" w:author="gorgemj" w:date="2017-11-24T17:12:00Z">
              <w:r w:rsidDel="00F87C2C">
                <w:rPr>
                  <w:rFonts w:eastAsia="Calibri" w:cs="Arial"/>
                </w:rPr>
                <w:delText>DCD</w:delText>
              </w:r>
            </w:del>
            <w:r>
              <w:rPr>
                <w:rFonts w:eastAsia="Calibri" w:cs="Arial"/>
              </w:rPr>
              <w:t xml:space="preserve"> Section </w:t>
            </w:r>
            <w:r w:rsidRPr="00610812">
              <w:rPr>
                <w:rFonts w:eastAsia="Calibri" w:cs="Arial"/>
              </w:rPr>
              <w:t>9.5.1.</w:t>
            </w:r>
          </w:p>
          <w:p w:rsidR="00AD701B" w:rsidRPr="00610812" w:rsidRDefault="00AD701B" w:rsidP="00B51A09">
            <w:pPr>
              <w:widowControl/>
              <w:tabs>
                <w:tab w:val="left" w:pos="432"/>
              </w:tabs>
              <w:autoSpaceDE w:val="0"/>
              <w:autoSpaceDN w:val="0"/>
              <w:adjustRightInd w:val="0"/>
              <w:spacing w:before="60" w:after="60" w:line="280" w:lineRule="atLeast"/>
              <w:ind w:left="432" w:hanging="432"/>
              <w:rPr>
                <w:rFonts w:eastAsia="Calibri" w:cs="Arial"/>
              </w:rPr>
            </w:pPr>
            <w:r>
              <w:rPr>
                <w:rFonts w:eastAsia="Calibri" w:cs="Arial"/>
              </w:rPr>
              <w:t>(e)</w:t>
            </w:r>
            <w:r>
              <w:rPr>
                <w:rFonts w:eastAsia="Calibri" w:cs="Arial"/>
              </w:rPr>
              <w:tab/>
            </w:r>
            <w:r w:rsidRPr="00610812">
              <w:rPr>
                <w:rFonts w:eastAsia="Calibri" w:cs="Arial"/>
              </w:rPr>
              <w:t>According to Seismic Classification criteria all the equipment and structures whose failure following a seismic event may impact SSC important to safety must be seismically qualified (as minimum SC2)</w:t>
            </w:r>
            <w:r>
              <w:rPr>
                <w:rFonts w:eastAsia="Calibri" w:cs="Arial"/>
              </w:rPr>
              <w:t xml:space="preserve">. </w:t>
            </w:r>
          </w:p>
        </w:tc>
      </w:tr>
      <w:tr w:rsidR="00AD701B" w:rsidRPr="00817CEB" w:rsidTr="004C121E">
        <w:trPr>
          <w:cantSplit/>
          <w:trPrChange w:id="9278" w:author="gorgemj" w:date="2017-11-30T12:36:00Z">
            <w:trPr>
              <w:gridBefore w:val="6"/>
              <w:gridAfter w:val="0"/>
              <w:cantSplit/>
            </w:trPr>
          </w:trPrChange>
        </w:trPr>
        <w:tc>
          <w:tcPr>
            <w:tcW w:w="947" w:type="dxa"/>
            <w:tcPrChange w:id="9279" w:author="gorgemj" w:date="2017-11-30T12:36:00Z">
              <w:tcPr>
                <w:tcW w:w="945" w:type="dxa"/>
                <w:gridSpan w:val="6"/>
              </w:tcPr>
            </w:tcPrChange>
          </w:tcPr>
          <w:p w:rsidR="00AD701B" w:rsidRDefault="00AD701B" w:rsidP="00B157A6">
            <w:pPr>
              <w:keepNext/>
              <w:keepLines/>
              <w:autoSpaceDE w:val="0"/>
              <w:autoSpaceDN w:val="0"/>
              <w:adjustRightInd w:val="0"/>
              <w:spacing w:before="60" w:after="60" w:line="280" w:lineRule="atLeast"/>
              <w:jc w:val="center"/>
              <w:rPr>
                <w:rFonts w:cs="Arial"/>
                <w:b/>
              </w:rPr>
            </w:pPr>
          </w:p>
        </w:tc>
        <w:tc>
          <w:tcPr>
            <w:tcW w:w="693" w:type="dxa"/>
            <w:tcPrChange w:id="9280" w:author="gorgemj" w:date="2017-11-30T12:36:00Z">
              <w:tcPr>
                <w:tcW w:w="747" w:type="dxa"/>
                <w:gridSpan w:val="3"/>
              </w:tcPr>
            </w:tcPrChange>
          </w:tcPr>
          <w:p w:rsidR="00AD701B" w:rsidRDefault="00AD701B" w:rsidP="00B157A6">
            <w:pPr>
              <w:keepNext/>
              <w:keepLines/>
              <w:autoSpaceDE w:val="0"/>
              <w:autoSpaceDN w:val="0"/>
              <w:adjustRightInd w:val="0"/>
              <w:spacing w:before="60" w:after="60" w:line="280" w:lineRule="atLeast"/>
              <w:jc w:val="center"/>
              <w:rPr>
                <w:rFonts w:cs="Arial"/>
                <w:b/>
                <w:bCs/>
              </w:rPr>
            </w:pPr>
          </w:p>
        </w:tc>
        <w:tc>
          <w:tcPr>
            <w:tcW w:w="5038" w:type="dxa"/>
            <w:gridSpan w:val="2"/>
            <w:tcPrChange w:id="9281" w:author="gorgemj" w:date="2017-11-30T12:36:00Z">
              <w:tcPr>
                <w:tcW w:w="6768" w:type="dxa"/>
                <w:gridSpan w:val="7"/>
              </w:tcPr>
            </w:tcPrChange>
          </w:tcPr>
          <w:p w:rsidR="00AD701B" w:rsidRPr="00512DF5" w:rsidRDefault="00AD701B" w:rsidP="00B157A6">
            <w:pPr>
              <w:keepNext/>
              <w:keepLines/>
              <w:autoSpaceDE w:val="0"/>
              <w:autoSpaceDN w:val="0"/>
              <w:adjustRightInd w:val="0"/>
              <w:spacing w:before="60" w:after="60" w:line="280" w:lineRule="atLeast"/>
              <w:rPr>
                <w:rFonts w:cs="Arial"/>
                <w:b/>
                <w:color w:val="000000"/>
                <w:sz w:val="24"/>
                <w:szCs w:val="24"/>
              </w:rPr>
            </w:pPr>
            <w:r w:rsidRPr="00512DF5">
              <w:rPr>
                <w:rFonts w:eastAsia="Calibri" w:cs="Arial"/>
                <w:b/>
                <w:rPrChange w:id="9282" w:author="gorgemj" w:date="2017-11-23T15:56:00Z">
                  <w:rPr>
                    <w:rFonts w:eastAsia="Calibri" w:cs="Arial"/>
                  </w:rPr>
                </w:rPrChange>
              </w:rPr>
              <w:t>OTHER POWER CONVERSION SYSTEMS</w:t>
            </w:r>
          </w:p>
        </w:tc>
        <w:tc>
          <w:tcPr>
            <w:tcW w:w="6912" w:type="dxa"/>
            <w:gridSpan w:val="3"/>
            <w:tcPrChange w:id="9283" w:author="gorgemj" w:date="2017-11-30T12:36:00Z">
              <w:tcPr>
                <w:tcW w:w="5130" w:type="dxa"/>
                <w:gridSpan w:val="8"/>
              </w:tcPr>
            </w:tcPrChange>
          </w:tcPr>
          <w:p w:rsidR="00AD701B" w:rsidRDefault="00AD701B" w:rsidP="00B157A6">
            <w:pPr>
              <w:keepNext/>
              <w:keepLines/>
              <w:spacing w:before="60" w:after="60" w:line="280" w:lineRule="atLeast"/>
              <w:rPr>
                <w:rFonts w:cs="Arial"/>
                <w:b/>
              </w:rPr>
            </w:pPr>
          </w:p>
        </w:tc>
      </w:tr>
      <w:tr w:rsidR="00AD701B" w:rsidRPr="00817CEB" w:rsidDel="00512DF5" w:rsidTr="004C121E">
        <w:trPr>
          <w:cantSplit/>
          <w:del w:id="9284" w:author="gorgemj" w:date="2017-11-23T15:56:00Z"/>
          <w:trPrChange w:id="9285" w:author="gorgemj" w:date="2017-11-30T12:36:00Z">
            <w:trPr>
              <w:gridBefore w:val="6"/>
              <w:gridAfter w:val="0"/>
              <w:cantSplit/>
            </w:trPr>
          </w:trPrChange>
        </w:trPr>
        <w:tc>
          <w:tcPr>
            <w:tcW w:w="947" w:type="dxa"/>
            <w:tcPrChange w:id="9286" w:author="gorgemj" w:date="2017-11-30T12:36:00Z">
              <w:tcPr>
                <w:tcW w:w="945" w:type="dxa"/>
                <w:gridSpan w:val="6"/>
              </w:tcPr>
            </w:tcPrChange>
          </w:tcPr>
          <w:p w:rsidR="00AD701B" w:rsidDel="00512DF5" w:rsidRDefault="00AD701B" w:rsidP="00B157A6">
            <w:pPr>
              <w:keepNext/>
              <w:keepLines/>
              <w:autoSpaceDE w:val="0"/>
              <w:autoSpaceDN w:val="0"/>
              <w:adjustRightInd w:val="0"/>
              <w:spacing w:before="60" w:after="60" w:line="280" w:lineRule="atLeast"/>
              <w:jc w:val="center"/>
              <w:rPr>
                <w:del w:id="9287" w:author="gorgemj" w:date="2017-11-23T15:56:00Z"/>
                <w:rFonts w:cs="Arial"/>
                <w:b/>
              </w:rPr>
            </w:pPr>
          </w:p>
        </w:tc>
        <w:tc>
          <w:tcPr>
            <w:tcW w:w="693" w:type="dxa"/>
            <w:tcPrChange w:id="9288" w:author="gorgemj" w:date="2017-11-30T12:36:00Z">
              <w:tcPr>
                <w:tcW w:w="747" w:type="dxa"/>
                <w:gridSpan w:val="3"/>
              </w:tcPr>
            </w:tcPrChange>
          </w:tcPr>
          <w:p w:rsidR="00AD701B" w:rsidDel="00512DF5" w:rsidRDefault="00AD701B" w:rsidP="00B157A6">
            <w:pPr>
              <w:keepNext/>
              <w:keepLines/>
              <w:autoSpaceDE w:val="0"/>
              <w:autoSpaceDN w:val="0"/>
              <w:adjustRightInd w:val="0"/>
              <w:spacing w:before="60" w:after="60" w:line="280" w:lineRule="atLeast"/>
              <w:jc w:val="center"/>
              <w:rPr>
                <w:del w:id="9289" w:author="gorgemj" w:date="2017-11-23T15:56:00Z"/>
                <w:rFonts w:cs="Arial"/>
                <w:b/>
                <w:bCs/>
              </w:rPr>
            </w:pPr>
          </w:p>
        </w:tc>
        <w:tc>
          <w:tcPr>
            <w:tcW w:w="5038" w:type="dxa"/>
            <w:gridSpan w:val="2"/>
            <w:tcPrChange w:id="9290" w:author="gorgemj" w:date="2017-11-30T12:36:00Z">
              <w:tcPr>
                <w:tcW w:w="6768" w:type="dxa"/>
                <w:gridSpan w:val="7"/>
              </w:tcPr>
            </w:tcPrChange>
          </w:tcPr>
          <w:p w:rsidR="00AD701B" w:rsidDel="00512DF5" w:rsidRDefault="00AD701B" w:rsidP="00B157A6">
            <w:pPr>
              <w:keepNext/>
              <w:keepLines/>
              <w:autoSpaceDE w:val="0"/>
              <w:autoSpaceDN w:val="0"/>
              <w:adjustRightInd w:val="0"/>
              <w:spacing w:before="60" w:after="60" w:line="280" w:lineRule="atLeast"/>
              <w:ind w:left="1602" w:hanging="1602"/>
              <w:rPr>
                <w:del w:id="9291" w:author="gorgemj" w:date="2017-11-23T15:56:00Z"/>
                <w:rFonts w:cs="Arial"/>
                <w:b/>
                <w:color w:val="000000"/>
                <w:sz w:val="24"/>
                <w:szCs w:val="24"/>
              </w:rPr>
            </w:pPr>
            <w:del w:id="9292" w:author="gorgemj" w:date="2017-11-23T15:56:00Z">
              <w:r w:rsidRPr="00817CEB" w:rsidDel="00512DF5">
                <w:rPr>
                  <w:rFonts w:eastAsia="Calibri" w:cs="Arial"/>
                  <w:b/>
                  <w:bCs/>
                </w:rPr>
                <w:delText xml:space="preserve">Requirement 77: Steam supply system, feedwater system and </w:delText>
              </w:r>
              <w:r w:rsidDel="00512DF5">
                <w:rPr>
                  <w:rFonts w:eastAsia="Calibri" w:cs="Arial"/>
                  <w:b/>
                  <w:bCs/>
                </w:rPr>
                <w:delText>turbine </w:delText>
              </w:r>
              <w:r w:rsidRPr="00817CEB" w:rsidDel="00512DF5">
                <w:rPr>
                  <w:rFonts w:eastAsia="Calibri" w:cs="Arial"/>
                  <w:b/>
                  <w:bCs/>
                </w:rPr>
                <w:delText>generators</w:delText>
              </w:r>
            </w:del>
          </w:p>
        </w:tc>
        <w:tc>
          <w:tcPr>
            <w:tcW w:w="6912" w:type="dxa"/>
            <w:gridSpan w:val="3"/>
            <w:tcPrChange w:id="9293" w:author="gorgemj" w:date="2017-11-30T12:36:00Z">
              <w:tcPr>
                <w:tcW w:w="5130" w:type="dxa"/>
                <w:gridSpan w:val="8"/>
              </w:tcPr>
            </w:tcPrChange>
          </w:tcPr>
          <w:p w:rsidR="00AD701B" w:rsidDel="00512DF5" w:rsidRDefault="00AD701B" w:rsidP="00B157A6">
            <w:pPr>
              <w:keepNext/>
              <w:keepLines/>
              <w:spacing w:before="60" w:after="60" w:line="280" w:lineRule="atLeast"/>
              <w:rPr>
                <w:del w:id="9294" w:author="gorgemj" w:date="2017-11-23T15:56:00Z"/>
                <w:rFonts w:cs="Arial"/>
                <w:b/>
              </w:rPr>
            </w:pPr>
          </w:p>
        </w:tc>
      </w:tr>
      <w:tr w:rsidR="00AD701B" w:rsidRPr="00817CEB" w:rsidTr="004C121E">
        <w:trPr>
          <w:cantSplit/>
          <w:trPrChange w:id="9295" w:author="gorgemj" w:date="2017-11-30T12:36:00Z">
            <w:trPr>
              <w:gridBefore w:val="6"/>
              <w:gridAfter w:val="0"/>
              <w:cantSplit/>
            </w:trPr>
          </w:trPrChange>
        </w:trPr>
        <w:tc>
          <w:tcPr>
            <w:tcW w:w="947" w:type="dxa"/>
            <w:tcPrChange w:id="9296" w:author="gorgemj" w:date="2017-11-30T12:36:00Z">
              <w:tcPr>
                <w:tcW w:w="945" w:type="dxa"/>
                <w:gridSpan w:val="6"/>
              </w:tcPr>
            </w:tcPrChange>
          </w:tcPr>
          <w:p w:rsidR="00AD701B" w:rsidRDefault="00AD701B" w:rsidP="00542606">
            <w:pPr>
              <w:autoSpaceDE w:val="0"/>
              <w:autoSpaceDN w:val="0"/>
              <w:adjustRightInd w:val="0"/>
              <w:spacing w:before="60" w:after="60" w:line="280" w:lineRule="atLeast"/>
              <w:jc w:val="center"/>
              <w:rPr>
                <w:rFonts w:cs="Arial"/>
                <w:b/>
              </w:rPr>
            </w:pPr>
          </w:p>
        </w:tc>
        <w:tc>
          <w:tcPr>
            <w:tcW w:w="693" w:type="dxa"/>
            <w:tcPrChange w:id="9297" w:author="gorgemj" w:date="2017-11-30T12:36:00Z">
              <w:tcPr>
                <w:tcW w:w="747" w:type="dxa"/>
                <w:gridSpan w:val="3"/>
              </w:tcPr>
            </w:tcPrChange>
          </w:tcPr>
          <w:p w:rsidR="00AD701B" w:rsidRDefault="00AD701B" w:rsidP="00542606">
            <w:pPr>
              <w:autoSpaceDE w:val="0"/>
              <w:autoSpaceDN w:val="0"/>
              <w:adjustRightInd w:val="0"/>
              <w:spacing w:before="60" w:after="60" w:line="280" w:lineRule="atLeast"/>
              <w:jc w:val="center"/>
              <w:rPr>
                <w:rFonts w:cs="Arial"/>
                <w:b/>
                <w:bCs/>
              </w:rPr>
            </w:pPr>
          </w:p>
        </w:tc>
        <w:tc>
          <w:tcPr>
            <w:tcW w:w="5038" w:type="dxa"/>
            <w:gridSpan w:val="2"/>
            <w:tcPrChange w:id="9298" w:author="gorgemj" w:date="2017-11-30T12:36:00Z">
              <w:tcPr>
                <w:tcW w:w="6768" w:type="dxa"/>
                <w:gridSpan w:val="7"/>
              </w:tcPr>
            </w:tcPrChange>
          </w:tcPr>
          <w:p w:rsidR="00AD701B" w:rsidRDefault="00AD701B" w:rsidP="00542606">
            <w:pPr>
              <w:autoSpaceDE w:val="0"/>
              <w:autoSpaceDN w:val="0"/>
              <w:adjustRightInd w:val="0"/>
              <w:spacing w:before="60" w:after="60" w:line="280" w:lineRule="atLeast"/>
              <w:rPr>
                <w:ins w:id="9299" w:author="gorgemj" w:date="2017-11-23T15:56:00Z"/>
                <w:rFonts w:eastAsia="Calibri" w:cs="Arial"/>
                <w:b/>
                <w:bCs/>
              </w:rPr>
            </w:pPr>
            <w:ins w:id="9300" w:author="gorgemj" w:date="2017-11-23T15:56:00Z">
              <w:r w:rsidRPr="00512DF5">
                <w:rPr>
                  <w:rFonts w:eastAsia="Calibri" w:cs="Arial"/>
                  <w:b/>
                  <w:bCs/>
                </w:rPr>
                <w:t xml:space="preserve">Requirement 77: Steam supply system, feedwater system and turbine generators </w:t>
              </w:r>
            </w:ins>
          </w:p>
          <w:p w:rsidR="00AD701B" w:rsidRPr="00817CEB" w:rsidRDefault="00AD701B" w:rsidP="00542606">
            <w:pPr>
              <w:autoSpaceDE w:val="0"/>
              <w:autoSpaceDN w:val="0"/>
              <w:adjustRightInd w:val="0"/>
              <w:spacing w:before="60" w:after="60" w:line="280" w:lineRule="atLeast"/>
              <w:rPr>
                <w:rFonts w:eastAsia="Calibri" w:cs="Arial"/>
                <w:b/>
                <w:bCs/>
              </w:rPr>
            </w:pPr>
            <w:r w:rsidRPr="00817CEB">
              <w:rPr>
                <w:rFonts w:eastAsia="Calibri" w:cs="Arial"/>
                <w:b/>
                <w:bCs/>
              </w:rPr>
              <w:t>The design of the steam supply system, feedwater system and turbine generators for the nuclear power plant shall be such as to ensure that the appropriate design limits of the reactor coolant pressure boundary are not exceeded in operational states or accident conditions.</w:t>
            </w:r>
          </w:p>
        </w:tc>
        <w:tc>
          <w:tcPr>
            <w:tcW w:w="6912" w:type="dxa"/>
            <w:gridSpan w:val="3"/>
            <w:tcPrChange w:id="9301" w:author="gorgemj" w:date="2017-11-30T12:36:00Z">
              <w:tcPr>
                <w:tcW w:w="5130" w:type="dxa"/>
                <w:gridSpan w:val="8"/>
              </w:tcPr>
            </w:tcPrChange>
          </w:tcPr>
          <w:p w:rsidR="00AD701B" w:rsidRDefault="00AD701B" w:rsidP="00542606">
            <w:pPr>
              <w:spacing w:before="60" w:after="60" w:line="280" w:lineRule="atLeast"/>
              <w:rPr>
                <w:rFonts w:eastAsia="Calibri" w:cs="Arial"/>
              </w:rPr>
            </w:pPr>
            <w:r w:rsidRPr="00817CEB">
              <w:rPr>
                <w:rFonts w:cs="Arial"/>
              </w:rPr>
              <w:t xml:space="preserve">The </w:t>
            </w:r>
            <w:r w:rsidRPr="00817CEB">
              <w:rPr>
                <w:rFonts w:cs="Arial"/>
                <w:b/>
              </w:rPr>
              <w:t>AP1000</w:t>
            </w:r>
            <w:r w:rsidRPr="00817CEB">
              <w:rPr>
                <w:rFonts w:cs="Arial"/>
              </w:rPr>
              <w:t xml:space="preserve"> </w:t>
            </w:r>
            <w:r>
              <w:rPr>
                <w:rFonts w:cs="Arial"/>
              </w:rPr>
              <w:t>plant</w:t>
            </w:r>
            <w:r w:rsidRPr="00817CEB">
              <w:rPr>
                <w:rFonts w:cs="Arial"/>
              </w:rPr>
              <w:t xml:space="preserve"> steam and </w:t>
            </w:r>
            <w:r w:rsidRPr="00E26342">
              <w:rPr>
                <w:rFonts w:eastAsia="Calibri" w:cs="Arial"/>
              </w:rPr>
              <w:t>power</w:t>
            </w:r>
            <w:r w:rsidRPr="00817CEB">
              <w:rPr>
                <w:rFonts w:cs="Arial"/>
              </w:rPr>
              <w:t xml:space="preserve"> conversion systems are described in </w:t>
            </w:r>
            <w:ins w:id="9302" w:author="gorgemj" w:date="2017-11-24T17:12:00Z">
              <w:r>
                <w:rPr>
                  <w:rFonts w:eastAsia="Calibri" w:cs="Arial"/>
                  <w:bCs/>
                </w:rPr>
                <w:t>the</w:t>
              </w:r>
              <w:r w:rsidRPr="00817CEB">
                <w:rPr>
                  <w:rFonts w:eastAsia="Calibri" w:cs="Arial"/>
                  <w:bCs/>
                </w:rPr>
                <w:t xml:space="preserve"> </w:t>
              </w:r>
              <w:r w:rsidRPr="00993D67">
                <w:rPr>
                  <w:rFonts w:cs="Arial"/>
                  <w:b/>
                </w:rPr>
                <w:t>AP1000</w:t>
              </w:r>
              <w:r w:rsidRPr="00993D67">
                <w:rPr>
                  <w:rFonts w:cs="Arial"/>
                </w:rPr>
                <w:t xml:space="preserve"> plant DCD [2]</w:t>
              </w:r>
            </w:ins>
            <w:del w:id="9303" w:author="gorgemj" w:date="2017-11-24T17:12:00Z">
              <w:r w:rsidRPr="00817CEB" w:rsidDel="00F87C2C">
                <w:rPr>
                  <w:rFonts w:cs="Arial"/>
                </w:rPr>
                <w:delText>DCD</w:delText>
              </w:r>
            </w:del>
            <w:r w:rsidRPr="00817CEB">
              <w:rPr>
                <w:rFonts w:cs="Arial"/>
              </w:rPr>
              <w:t xml:space="preserve"> Chapter 10</w:t>
            </w:r>
            <w:r>
              <w:rPr>
                <w:rFonts w:cs="Arial"/>
              </w:rPr>
              <w:t xml:space="preserve">. </w:t>
            </w:r>
            <w:r w:rsidRPr="00817CEB">
              <w:rPr>
                <w:rFonts w:eastAsia="Calibri" w:cs="Arial"/>
              </w:rPr>
              <w:t>Spring-loaded safety valves are provided on both main steam lines, in accordance with the ASME Code, Section III</w:t>
            </w:r>
            <w:r>
              <w:rPr>
                <w:rFonts w:eastAsia="Calibri" w:cs="Arial"/>
              </w:rPr>
              <w:t xml:space="preserve">. </w:t>
            </w:r>
            <w:r w:rsidRPr="00817CEB">
              <w:rPr>
                <w:rFonts w:eastAsia="Calibri" w:cs="Arial"/>
              </w:rPr>
              <w:t xml:space="preserve">The pressure relief capacity of the safety valves is such that the energy generated at the high-flux reactor trip setting can be dissipated through this system without </w:t>
            </w:r>
            <w:proofErr w:type="spellStart"/>
            <w:r w:rsidRPr="00817CEB">
              <w:rPr>
                <w:rFonts w:eastAsia="Calibri" w:cs="Arial"/>
              </w:rPr>
              <w:t>overpressurizing</w:t>
            </w:r>
            <w:proofErr w:type="spellEnd"/>
            <w:r w:rsidRPr="00817CEB">
              <w:rPr>
                <w:rFonts w:eastAsia="Calibri" w:cs="Arial"/>
              </w:rPr>
              <w:t xml:space="preserve"> the rea</w:t>
            </w:r>
            <w:r>
              <w:rPr>
                <w:rFonts w:eastAsia="Calibri" w:cs="Arial"/>
              </w:rPr>
              <w:t>ctor coolant pressure boundary.</w:t>
            </w:r>
          </w:p>
          <w:p w:rsidR="00AD701B" w:rsidRPr="00817CEB" w:rsidRDefault="00AD701B" w:rsidP="00542606">
            <w:pPr>
              <w:autoSpaceDE w:val="0"/>
              <w:autoSpaceDN w:val="0"/>
              <w:adjustRightInd w:val="0"/>
              <w:spacing w:before="60" w:after="60" w:line="280" w:lineRule="atLeast"/>
              <w:rPr>
                <w:rFonts w:eastAsia="Calibri" w:cs="Arial"/>
              </w:rPr>
            </w:pPr>
            <w:r w:rsidRPr="00817CEB">
              <w:rPr>
                <w:rFonts w:eastAsia="Calibri" w:cs="Arial"/>
              </w:rPr>
              <w:t xml:space="preserve">In addition, the shell sides of the feedwater heaters and the moisture separator/reheaters are provided with overpressure protection in accordance with ASME </w:t>
            </w:r>
            <w:ins w:id="9304" w:author="gorgemj" w:date="2017-11-26T19:39:00Z">
              <w:r>
                <w:rPr>
                  <w:rFonts w:eastAsia="Calibri" w:cs="Arial"/>
                </w:rPr>
                <w:t xml:space="preserve">Boiler and Pressure Vessel </w:t>
              </w:r>
            </w:ins>
            <w:r w:rsidRPr="00817CEB">
              <w:rPr>
                <w:rFonts w:eastAsia="Calibri" w:cs="Arial"/>
              </w:rPr>
              <w:t>Code, Section VIII, Division 1, or equivalent standards.</w:t>
            </w:r>
          </w:p>
        </w:tc>
      </w:tr>
      <w:tr w:rsidR="00AD701B" w:rsidRPr="00817CEB" w:rsidTr="004C121E">
        <w:trPr>
          <w:cantSplit/>
          <w:trPrChange w:id="9305" w:author="gorgemj" w:date="2017-11-30T12:36:00Z">
            <w:trPr>
              <w:gridBefore w:val="6"/>
              <w:gridAfter w:val="0"/>
              <w:cantSplit/>
            </w:trPr>
          </w:trPrChange>
        </w:trPr>
        <w:tc>
          <w:tcPr>
            <w:tcW w:w="947" w:type="dxa"/>
            <w:tcPrChange w:id="9306" w:author="gorgemj" w:date="2017-11-30T12:36:00Z">
              <w:tcPr>
                <w:tcW w:w="945" w:type="dxa"/>
                <w:gridSpan w:val="6"/>
              </w:tcPr>
            </w:tcPrChange>
          </w:tcPr>
          <w:p w:rsidR="00AD701B" w:rsidRPr="00512DF5" w:rsidRDefault="00AD701B" w:rsidP="00542606">
            <w:pPr>
              <w:autoSpaceDE w:val="0"/>
              <w:autoSpaceDN w:val="0"/>
              <w:adjustRightInd w:val="0"/>
              <w:spacing w:before="60" w:after="60" w:line="280" w:lineRule="atLeast"/>
              <w:jc w:val="center"/>
              <w:rPr>
                <w:rFonts w:cs="Arial"/>
                <w:rPrChange w:id="9307" w:author="gorgemj" w:date="2017-11-23T15:56:00Z">
                  <w:rPr>
                    <w:rFonts w:cs="Arial"/>
                    <w:b/>
                  </w:rPr>
                </w:rPrChange>
              </w:rPr>
            </w:pPr>
            <w:r w:rsidRPr="00512DF5">
              <w:rPr>
                <w:rFonts w:cs="Arial"/>
                <w:rPrChange w:id="9308" w:author="gorgemj" w:date="2017-11-23T15:56:00Z">
                  <w:rPr>
                    <w:rFonts w:cs="Arial"/>
                    <w:b/>
                  </w:rPr>
                </w:rPrChange>
              </w:rPr>
              <w:t>6.56</w:t>
            </w:r>
          </w:p>
        </w:tc>
        <w:tc>
          <w:tcPr>
            <w:tcW w:w="693" w:type="dxa"/>
            <w:tcPrChange w:id="9309" w:author="gorgemj" w:date="2017-11-30T12:36:00Z">
              <w:tcPr>
                <w:tcW w:w="747" w:type="dxa"/>
                <w:gridSpan w:val="3"/>
              </w:tcPr>
            </w:tcPrChange>
          </w:tcPr>
          <w:p w:rsidR="00AD701B" w:rsidRPr="00512DF5" w:rsidRDefault="00AD701B" w:rsidP="00542606">
            <w:pPr>
              <w:autoSpaceDE w:val="0"/>
              <w:autoSpaceDN w:val="0"/>
              <w:adjustRightInd w:val="0"/>
              <w:spacing w:before="60" w:after="60" w:line="280" w:lineRule="atLeast"/>
              <w:jc w:val="center"/>
              <w:rPr>
                <w:rFonts w:cs="Arial"/>
                <w:bCs/>
                <w:rPrChange w:id="9310" w:author="gorgemj" w:date="2017-11-23T15:56:00Z">
                  <w:rPr>
                    <w:rFonts w:cs="Arial"/>
                    <w:b/>
                    <w:bCs/>
                  </w:rPr>
                </w:rPrChange>
              </w:rPr>
            </w:pPr>
            <w:r w:rsidRPr="00512DF5">
              <w:rPr>
                <w:rFonts w:cs="Arial"/>
                <w:bCs/>
                <w:rPrChange w:id="9311" w:author="gorgemj" w:date="2017-11-23T15:56:00Z">
                  <w:rPr>
                    <w:rFonts w:cs="Arial"/>
                    <w:b/>
                    <w:bCs/>
                  </w:rPr>
                </w:rPrChange>
              </w:rPr>
              <w:t>1</w:t>
            </w:r>
          </w:p>
        </w:tc>
        <w:tc>
          <w:tcPr>
            <w:tcW w:w="5038" w:type="dxa"/>
            <w:gridSpan w:val="2"/>
            <w:tcPrChange w:id="9312" w:author="gorgemj" w:date="2017-11-30T12:36:00Z">
              <w:tcPr>
                <w:tcW w:w="6768" w:type="dxa"/>
                <w:gridSpan w:val="7"/>
              </w:tcPr>
            </w:tcPrChange>
          </w:tcPr>
          <w:p w:rsidR="00AD701B" w:rsidRPr="00817CEB" w:rsidRDefault="00AD701B" w:rsidP="00542606">
            <w:pPr>
              <w:autoSpaceDE w:val="0"/>
              <w:autoSpaceDN w:val="0"/>
              <w:adjustRightInd w:val="0"/>
              <w:spacing w:before="60" w:after="60" w:line="280" w:lineRule="atLeast"/>
              <w:rPr>
                <w:rFonts w:eastAsia="Calibri" w:cs="Arial"/>
              </w:rPr>
            </w:pPr>
            <w:r w:rsidRPr="00817CEB">
              <w:rPr>
                <w:rFonts w:eastAsia="Calibri" w:cs="Arial"/>
              </w:rPr>
              <w:t>The design of the steam supply system shall provide for appropriately rated and qualified steam isolation valves capable of closing under the specified conditions in operational states and accident conditions.</w:t>
            </w:r>
          </w:p>
        </w:tc>
        <w:tc>
          <w:tcPr>
            <w:tcW w:w="6912" w:type="dxa"/>
            <w:gridSpan w:val="3"/>
            <w:tcPrChange w:id="9313" w:author="gorgemj" w:date="2017-11-30T12:36:00Z">
              <w:tcPr>
                <w:tcW w:w="5130" w:type="dxa"/>
                <w:gridSpan w:val="8"/>
              </w:tcPr>
            </w:tcPrChange>
          </w:tcPr>
          <w:p w:rsidR="00AD701B" w:rsidRDefault="00AD701B">
            <w:pPr>
              <w:spacing w:before="60" w:after="60" w:line="280" w:lineRule="atLeast"/>
              <w:rPr>
                <w:rFonts w:eastAsia="Calibri" w:cs="Arial"/>
              </w:rPr>
            </w:pPr>
            <w:r w:rsidRPr="00817CEB">
              <w:rPr>
                <w:rFonts w:eastAsia="Calibri" w:cs="Arial"/>
              </w:rPr>
              <w:t xml:space="preserve">The </w:t>
            </w:r>
            <w:r w:rsidRPr="00E26342">
              <w:rPr>
                <w:rFonts w:cs="Arial"/>
              </w:rPr>
              <w:t>main</w:t>
            </w:r>
            <w:r w:rsidRPr="00817CEB">
              <w:rPr>
                <w:rFonts w:eastAsia="Calibri" w:cs="Arial"/>
              </w:rPr>
              <w:t xml:space="preserve"> steam supply system is provided with a main steam isolation valve </w:t>
            </w:r>
            <w:del w:id="9314" w:author="gorgemj" w:date="2017-11-26T20:19:00Z">
              <w:r w:rsidRPr="00817CEB" w:rsidDel="00FD259C">
                <w:rPr>
                  <w:rFonts w:eastAsia="Calibri" w:cs="Arial"/>
                </w:rPr>
                <w:delText xml:space="preserve">(MSIV) </w:delText>
              </w:r>
            </w:del>
            <w:r w:rsidRPr="00817CEB">
              <w:rPr>
                <w:rFonts w:eastAsia="Calibri" w:cs="Arial"/>
              </w:rPr>
              <w:t xml:space="preserve">and associated </w:t>
            </w:r>
            <w:del w:id="9315" w:author="gorgemj" w:date="2017-11-26T20:19:00Z">
              <w:r w:rsidRPr="00817CEB" w:rsidDel="00FD259C">
                <w:rPr>
                  <w:rFonts w:eastAsia="Calibri" w:cs="Arial"/>
                </w:rPr>
                <w:delText xml:space="preserve">MSIV </w:delText>
              </w:r>
            </w:del>
            <w:r w:rsidRPr="00817CEB">
              <w:rPr>
                <w:rFonts w:eastAsia="Calibri" w:cs="Arial"/>
              </w:rPr>
              <w:t>bypass valve on each main steam line from its respective steam generator</w:t>
            </w:r>
            <w:r>
              <w:rPr>
                <w:rFonts w:eastAsia="Calibri" w:cs="Arial"/>
              </w:rPr>
              <w:t xml:space="preserve">. </w:t>
            </w:r>
            <w:r w:rsidRPr="00817CEB">
              <w:rPr>
                <w:rFonts w:eastAsia="Calibri" w:cs="Arial"/>
              </w:rPr>
              <w:t>These valves isolate the secondary side of each of the steam generators to prevent the uncontrolled blowdown of more than one steam generator</w:t>
            </w:r>
            <w:r>
              <w:rPr>
                <w:rFonts w:eastAsia="Calibri" w:cs="Arial"/>
              </w:rPr>
              <w:t xml:space="preserve">. </w:t>
            </w:r>
            <w:r w:rsidRPr="00817CEB">
              <w:rPr>
                <w:rFonts w:eastAsia="Calibri" w:cs="Arial"/>
              </w:rPr>
              <w:t>The main steam system also includes appropriate valves to isolate the non</w:t>
            </w:r>
            <w:ins w:id="9316" w:author="gorgemj" w:date="2017-11-24T17:59:00Z">
              <w:r>
                <w:rPr>
                  <w:rFonts w:eastAsia="Calibri" w:cs="Arial"/>
                </w:rPr>
                <w:t>-</w:t>
              </w:r>
            </w:ins>
            <w:r w:rsidRPr="00817CEB">
              <w:rPr>
                <w:rFonts w:eastAsia="Calibri" w:cs="Arial"/>
              </w:rPr>
              <w:t>safety</w:t>
            </w:r>
            <w:del w:id="9317" w:author="gorgemj" w:date="2017-11-24T17:59:00Z">
              <w:r w:rsidRPr="00817CEB" w:rsidDel="006272A4">
                <w:rPr>
                  <w:rFonts w:eastAsia="Calibri" w:cs="Arial"/>
                </w:rPr>
                <w:delText>-related</w:delText>
              </w:r>
            </w:del>
            <w:r w:rsidRPr="00817CEB">
              <w:rPr>
                <w:rFonts w:eastAsia="Calibri" w:cs="Arial"/>
              </w:rPr>
              <w:t xml:space="preserve"> portions of the system</w:t>
            </w:r>
            <w:r>
              <w:rPr>
                <w:rFonts w:eastAsia="Calibri" w:cs="Arial"/>
              </w:rPr>
              <w:t xml:space="preserve">. </w:t>
            </w:r>
            <w:r w:rsidRPr="00817CEB">
              <w:rPr>
                <w:rFonts w:eastAsia="Calibri" w:cs="Arial"/>
              </w:rPr>
              <w:t xml:space="preserve">See </w:t>
            </w:r>
            <w:ins w:id="9318" w:author="gorgemj" w:date="2017-11-24T17:12:00Z">
              <w:r w:rsidRPr="00993D67">
                <w:rPr>
                  <w:rFonts w:cs="Arial"/>
                  <w:b/>
                </w:rPr>
                <w:t>AP1000</w:t>
              </w:r>
              <w:r w:rsidRPr="00993D67">
                <w:rPr>
                  <w:rFonts w:cs="Arial"/>
                </w:rPr>
                <w:t xml:space="preserve"> plant DCD [2]</w:t>
              </w:r>
            </w:ins>
            <w:del w:id="9319" w:author="gorgemj" w:date="2017-11-24T17:12:00Z">
              <w:r w:rsidRPr="00817CEB" w:rsidDel="00F87C2C">
                <w:rPr>
                  <w:rFonts w:eastAsia="Calibri" w:cs="Arial"/>
                </w:rPr>
                <w:delText>DCD</w:delText>
              </w:r>
            </w:del>
            <w:r w:rsidRPr="00817CEB">
              <w:rPr>
                <w:rFonts w:eastAsia="Calibri" w:cs="Arial"/>
              </w:rPr>
              <w:t xml:space="preserve"> Section 10.3.</w:t>
            </w:r>
          </w:p>
        </w:tc>
      </w:tr>
      <w:tr w:rsidR="00AD701B" w:rsidRPr="00817CEB" w:rsidTr="004C121E">
        <w:trPr>
          <w:cantSplit/>
          <w:trPrChange w:id="9320" w:author="gorgemj" w:date="2017-11-30T12:36:00Z">
            <w:trPr>
              <w:gridBefore w:val="6"/>
              <w:gridAfter w:val="0"/>
              <w:cantSplit/>
            </w:trPr>
          </w:trPrChange>
        </w:trPr>
        <w:tc>
          <w:tcPr>
            <w:tcW w:w="947" w:type="dxa"/>
            <w:tcPrChange w:id="9321" w:author="gorgemj" w:date="2017-11-30T12:36:00Z">
              <w:tcPr>
                <w:tcW w:w="945" w:type="dxa"/>
                <w:gridSpan w:val="6"/>
              </w:tcPr>
            </w:tcPrChange>
          </w:tcPr>
          <w:p w:rsidR="00AD701B" w:rsidRPr="00512DF5" w:rsidRDefault="00AD701B" w:rsidP="00542606">
            <w:pPr>
              <w:autoSpaceDE w:val="0"/>
              <w:autoSpaceDN w:val="0"/>
              <w:adjustRightInd w:val="0"/>
              <w:spacing w:before="60" w:after="60" w:line="280" w:lineRule="atLeast"/>
              <w:jc w:val="center"/>
              <w:rPr>
                <w:rFonts w:cs="Arial"/>
                <w:rPrChange w:id="9322" w:author="gorgemj" w:date="2017-11-23T15:56:00Z">
                  <w:rPr>
                    <w:rFonts w:cs="Arial"/>
                    <w:b/>
                  </w:rPr>
                </w:rPrChange>
              </w:rPr>
            </w:pPr>
            <w:r w:rsidRPr="00512DF5">
              <w:rPr>
                <w:rFonts w:cs="Arial"/>
                <w:rPrChange w:id="9323" w:author="gorgemj" w:date="2017-11-23T15:56:00Z">
                  <w:rPr>
                    <w:rFonts w:cs="Arial"/>
                    <w:b/>
                  </w:rPr>
                </w:rPrChange>
              </w:rPr>
              <w:t>6.57</w:t>
            </w:r>
          </w:p>
        </w:tc>
        <w:tc>
          <w:tcPr>
            <w:tcW w:w="693" w:type="dxa"/>
            <w:tcPrChange w:id="9324" w:author="gorgemj" w:date="2017-11-30T12:36:00Z">
              <w:tcPr>
                <w:tcW w:w="747" w:type="dxa"/>
                <w:gridSpan w:val="3"/>
              </w:tcPr>
            </w:tcPrChange>
          </w:tcPr>
          <w:p w:rsidR="00AD701B" w:rsidRPr="00512DF5" w:rsidRDefault="00AD701B" w:rsidP="00542606">
            <w:pPr>
              <w:autoSpaceDE w:val="0"/>
              <w:autoSpaceDN w:val="0"/>
              <w:adjustRightInd w:val="0"/>
              <w:spacing w:before="60" w:after="60" w:line="280" w:lineRule="atLeast"/>
              <w:jc w:val="center"/>
              <w:rPr>
                <w:rFonts w:cs="Arial"/>
                <w:bCs/>
                <w:rPrChange w:id="9325" w:author="gorgemj" w:date="2017-11-23T15:56:00Z">
                  <w:rPr>
                    <w:rFonts w:cs="Arial"/>
                    <w:b/>
                    <w:bCs/>
                  </w:rPr>
                </w:rPrChange>
              </w:rPr>
            </w:pPr>
            <w:r w:rsidRPr="00512DF5">
              <w:rPr>
                <w:rFonts w:cs="Arial"/>
                <w:bCs/>
                <w:rPrChange w:id="9326" w:author="gorgemj" w:date="2017-11-23T15:56:00Z">
                  <w:rPr>
                    <w:rFonts w:cs="Arial"/>
                    <w:b/>
                    <w:bCs/>
                  </w:rPr>
                </w:rPrChange>
              </w:rPr>
              <w:t>1</w:t>
            </w:r>
          </w:p>
        </w:tc>
        <w:tc>
          <w:tcPr>
            <w:tcW w:w="5038" w:type="dxa"/>
            <w:gridSpan w:val="2"/>
            <w:tcPrChange w:id="9327" w:author="gorgemj" w:date="2017-11-30T12:36:00Z">
              <w:tcPr>
                <w:tcW w:w="6768" w:type="dxa"/>
                <w:gridSpan w:val="7"/>
              </w:tcPr>
            </w:tcPrChange>
          </w:tcPr>
          <w:p w:rsidR="00AD701B" w:rsidRPr="00817CEB" w:rsidRDefault="00AD701B" w:rsidP="00542606">
            <w:pPr>
              <w:autoSpaceDE w:val="0"/>
              <w:autoSpaceDN w:val="0"/>
              <w:adjustRightInd w:val="0"/>
              <w:spacing w:before="60" w:after="60" w:line="280" w:lineRule="atLeast"/>
              <w:rPr>
                <w:rFonts w:eastAsia="Calibri" w:cs="Arial"/>
              </w:rPr>
            </w:pPr>
            <w:r w:rsidRPr="00817CEB">
              <w:rPr>
                <w:rFonts w:eastAsia="Calibri" w:cs="Arial"/>
              </w:rPr>
              <w:t>The steam supply system and feedwater systems shall be of sufficient capacity and shall be designed to prevent anticipated operational occurrences from escalating to accident conditions.</w:t>
            </w:r>
          </w:p>
        </w:tc>
        <w:tc>
          <w:tcPr>
            <w:tcW w:w="6912" w:type="dxa"/>
            <w:gridSpan w:val="3"/>
            <w:tcPrChange w:id="9328" w:author="gorgemj" w:date="2017-11-30T12:36:00Z">
              <w:tcPr>
                <w:tcW w:w="5130" w:type="dxa"/>
                <w:gridSpan w:val="8"/>
              </w:tcPr>
            </w:tcPrChange>
          </w:tcPr>
          <w:p w:rsidR="00AD701B" w:rsidRDefault="00AD701B">
            <w:pPr>
              <w:spacing w:before="60" w:after="60" w:line="280" w:lineRule="atLeast"/>
              <w:rPr>
                <w:rFonts w:eastAsia="Calibri" w:cs="Arial"/>
              </w:rPr>
            </w:pPr>
            <w:r w:rsidRPr="00817CEB">
              <w:rPr>
                <w:rFonts w:eastAsia="Calibri" w:cs="Arial"/>
              </w:rPr>
              <w:t xml:space="preserve">These systems are designed to address </w:t>
            </w:r>
            <w:del w:id="9329" w:author="gorgemj" w:date="2017-11-24T15:50:00Z">
              <w:r w:rsidRPr="00817CEB" w:rsidDel="001773C1">
                <w:rPr>
                  <w:rFonts w:eastAsia="Calibri" w:cs="Arial"/>
                </w:rPr>
                <w:delText>anticipated operational occurrence</w:delText>
              </w:r>
            </w:del>
            <w:ins w:id="9330" w:author="gorgemj" w:date="2017-11-24T15:50:00Z">
              <w:r>
                <w:rPr>
                  <w:rFonts w:eastAsia="Calibri" w:cs="Arial"/>
                </w:rPr>
                <w:t>AOO</w:t>
              </w:r>
            </w:ins>
            <w:r w:rsidRPr="00817CEB">
              <w:rPr>
                <w:rFonts w:eastAsia="Calibri" w:cs="Arial"/>
              </w:rPr>
              <w:t>s</w:t>
            </w:r>
            <w:r>
              <w:rPr>
                <w:rFonts w:eastAsia="Calibri" w:cs="Arial"/>
              </w:rPr>
              <w:t xml:space="preserve">. </w:t>
            </w:r>
            <w:r w:rsidRPr="00817CEB">
              <w:rPr>
                <w:rFonts w:eastAsia="Calibri" w:cs="Arial"/>
              </w:rPr>
              <w:t>For example, in the event of turbine trip, steam is bypassed to the condenser via the turbine bypass valves and, if required, to the atmosphere via the atmospheric relief valves</w:t>
            </w:r>
            <w:r>
              <w:rPr>
                <w:rFonts w:eastAsia="Calibri" w:cs="Arial"/>
              </w:rPr>
              <w:t xml:space="preserve">. </w:t>
            </w:r>
            <w:r w:rsidRPr="00817CEB">
              <w:rPr>
                <w:rFonts w:eastAsia="Calibri" w:cs="Arial"/>
              </w:rPr>
              <w:t xml:space="preserve">Steam relief permits energy removal from the </w:t>
            </w:r>
            <w:del w:id="9331" w:author="gorgemj" w:date="2017-11-26T20:31:00Z">
              <w:r w:rsidRPr="00817CEB" w:rsidDel="00FC263D">
                <w:rPr>
                  <w:rFonts w:eastAsia="Calibri" w:cs="Arial"/>
                </w:rPr>
                <w:delText>reactor coolant system</w:delText>
              </w:r>
            </w:del>
            <w:ins w:id="9332" w:author="gorgemj" w:date="2017-11-26T20:31:00Z">
              <w:r>
                <w:rPr>
                  <w:rFonts w:eastAsia="Calibri" w:cs="Arial"/>
                </w:rPr>
                <w:t>RCS</w:t>
              </w:r>
            </w:ins>
            <w:r>
              <w:rPr>
                <w:rFonts w:eastAsia="Calibri" w:cs="Arial"/>
              </w:rPr>
              <w:t xml:space="preserve">. </w:t>
            </w:r>
            <w:r w:rsidRPr="00817CEB">
              <w:rPr>
                <w:rFonts w:eastAsia="Calibri" w:cs="Arial"/>
              </w:rPr>
              <w:t xml:space="preserve">Load rejection capability is discussed in </w:t>
            </w:r>
            <w:ins w:id="9333" w:author="gorgemj" w:date="2017-11-24T17:12:00Z">
              <w:r>
                <w:rPr>
                  <w:rFonts w:eastAsia="Calibri" w:cs="Arial"/>
                  <w:bCs/>
                </w:rPr>
                <w:t>the</w:t>
              </w:r>
              <w:r w:rsidRPr="00817CEB">
                <w:rPr>
                  <w:rFonts w:eastAsia="Calibri" w:cs="Arial"/>
                  <w:bCs/>
                </w:rPr>
                <w:t xml:space="preserve"> </w:t>
              </w:r>
              <w:r w:rsidRPr="00993D67">
                <w:rPr>
                  <w:rFonts w:cs="Arial"/>
                  <w:b/>
                </w:rPr>
                <w:t>AP1000</w:t>
              </w:r>
              <w:r w:rsidRPr="00993D67">
                <w:rPr>
                  <w:rFonts w:cs="Arial"/>
                </w:rPr>
                <w:t xml:space="preserve"> plant DCD [2]</w:t>
              </w:r>
            </w:ins>
            <w:del w:id="9334" w:author="gorgemj" w:date="2017-11-24T17:12:00Z">
              <w:r w:rsidRPr="00817CEB" w:rsidDel="00F87C2C">
                <w:rPr>
                  <w:rFonts w:eastAsia="Calibri" w:cs="Arial"/>
                </w:rPr>
                <w:delText>DCD</w:delText>
              </w:r>
            </w:del>
            <w:r w:rsidRPr="00817CEB">
              <w:rPr>
                <w:rFonts w:eastAsia="Calibri" w:cs="Arial"/>
              </w:rPr>
              <w:t xml:space="preserve"> </w:t>
            </w:r>
            <w:r>
              <w:rPr>
                <w:rFonts w:eastAsia="Calibri" w:cs="Arial"/>
              </w:rPr>
              <w:t>Sections</w:t>
            </w:r>
            <w:r w:rsidRPr="00817CEB">
              <w:rPr>
                <w:rFonts w:eastAsia="Calibri" w:cs="Arial"/>
              </w:rPr>
              <w:t xml:space="preserve"> 10.3.2.3.1 and 15.2.2.</w:t>
            </w:r>
          </w:p>
        </w:tc>
      </w:tr>
      <w:tr w:rsidR="00AD701B" w:rsidRPr="00817CEB" w:rsidTr="004C121E">
        <w:trPr>
          <w:cantSplit/>
          <w:trPrChange w:id="9335" w:author="gorgemj" w:date="2017-11-30T12:36:00Z">
            <w:trPr>
              <w:gridBefore w:val="6"/>
              <w:gridAfter w:val="0"/>
              <w:cantSplit/>
            </w:trPr>
          </w:trPrChange>
        </w:trPr>
        <w:tc>
          <w:tcPr>
            <w:tcW w:w="947" w:type="dxa"/>
            <w:tcPrChange w:id="9336" w:author="gorgemj" w:date="2017-11-30T12:36:00Z">
              <w:tcPr>
                <w:tcW w:w="945" w:type="dxa"/>
                <w:gridSpan w:val="6"/>
              </w:tcPr>
            </w:tcPrChange>
          </w:tcPr>
          <w:p w:rsidR="00AD701B" w:rsidRPr="00512DF5" w:rsidRDefault="00AD701B" w:rsidP="00542606">
            <w:pPr>
              <w:autoSpaceDE w:val="0"/>
              <w:autoSpaceDN w:val="0"/>
              <w:adjustRightInd w:val="0"/>
              <w:spacing w:before="60" w:after="60" w:line="280" w:lineRule="atLeast"/>
              <w:jc w:val="center"/>
              <w:rPr>
                <w:rFonts w:cs="Arial"/>
                <w:rPrChange w:id="9337" w:author="gorgemj" w:date="2017-11-23T15:56:00Z">
                  <w:rPr>
                    <w:rFonts w:cs="Arial"/>
                    <w:b/>
                  </w:rPr>
                </w:rPrChange>
              </w:rPr>
            </w:pPr>
            <w:r w:rsidRPr="00512DF5">
              <w:rPr>
                <w:rFonts w:cs="Arial"/>
                <w:rPrChange w:id="9338" w:author="gorgemj" w:date="2017-11-23T15:56:00Z">
                  <w:rPr>
                    <w:rFonts w:cs="Arial"/>
                    <w:b/>
                  </w:rPr>
                </w:rPrChange>
              </w:rPr>
              <w:t>6.58</w:t>
            </w:r>
          </w:p>
        </w:tc>
        <w:tc>
          <w:tcPr>
            <w:tcW w:w="693" w:type="dxa"/>
            <w:tcPrChange w:id="9339" w:author="gorgemj" w:date="2017-11-30T12:36:00Z">
              <w:tcPr>
                <w:tcW w:w="747" w:type="dxa"/>
                <w:gridSpan w:val="3"/>
              </w:tcPr>
            </w:tcPrChange>
          </w:tcPr>
          <w:p w:rsidR="00AD701B" w:rsidRPr="00512DF5" w:rsidRDefault="00AD701B" w:rsidP="00542606">
            <w:pPr>
              <w:autoSpaceDE w:val="0"/>
              <w:autoSpaceDN w:val="0"/>
              <w:adjustRightInd w:val="0"/>
              <w:spacing w:before="60" w:after="60" w:line="280" w:lineRule="atLeast"/>
              <w:jc w:val="center"/>
              <w:rPr>
                <w:rFonts w:cs="Arial"/>
                <w:bCs/>
                <w:rPrChange w:id="9340" w:author="gorgemj" w:date="2017-11-23T15:56:00Z">
                  <w:rPr>
                    <w:rFonts w:cs="Arial"/>
                    <w:b/>
                    <w:bCs/>
                  </w:rPr>
                </w:rPrChange>
              </w:rPr>
            </w:pPr>
            <w:r w:rsidRPr="00512DF5">
              <w:rPr>
                <w:rFonts w:cs="Arial"/>
                <w:bCs/>
                <w:rPrChange w:id="9341" w:author="gorgemj" w:date="2017-11-23T15:56:00Z">
                  <w:rPr>
                    <w:rFonts w:cs="Arial"/>
                    <w:b/>
                    <w:bCs/>
                  </w:rPr>
                </w:rPrChange>
              </w:rPr>
              <w:t>1</w:t>
            </w:r>
          </w:p>
        </w:tc>
        <w:tc>
          <w:tcPr>
            <w:tcW w:w="5038" w:type="dxa"/>
            <w:gridSpan w:val="2"/>
            <w:tcPrChange w:id="9342" w:author="gorgemj" w:date="2017-11-30T12:36:00Z">
              <w:tcPr>
                <w:tcW w:w="6768" w:type="dxa"/>
                <w:gridSpan w:val="7"/>
              </w:tcPr>
            </w:tcPrChange>
          </w:tcPr>
          <w:p w:rsidR="00AD701B" w:rsidRPr="00817CEB" w:rsidRDefault="00AD701B" w:rsidP="00542606">
            <w:pPr>
              <w:autoSpaceDE w:val="0"/>
              <w:autoSpaceDN w:val="0"/>
              <w:adjustRightInd w:val="0"/>
              <w:spacing w:before="60" w:after="60" w:line="280" w:lineRule="atLeast"/>
              <w:rPr>
                <w:rFonts w:eastAsia="Calibri" w:cs="Arial"/>
              </w:rPr>
            </w:pPr>
            <w:r w:rsidRPr="00817CEB">
              <w:rPr>
                <w:rFonts w:eastAsia="Calibri" w:cs="Arial"/>
              </w:rPr>
              <w:t xml:space="preserve">The turbine generators shall be provided with appropriate protection such as </w:t>
            </w:r>
            <w:proofErr w:type="spellStart"/>
            <w:r w:rsidRPr="00817CEB">
              <w:rPr>
                <w:rFonts w:eastAsia="Calibri" w:cs="Arial"/>
              </w:rPr>
              <w:t>overspeed</w:t>
            </w:r>
            <w:proofErr w:type="spellEnd"/>
            <w:r w:rsidRPr="00817CEB">
              <w:rPr>
                <w:rFonts w:eastAsia="Calibri" w:cs="Arial"/>
              </w:rPr>
              <w:t xml:space="preserve"> protection and vibration protection, and measures shall be taken to minimize the possible effects of turbine generated missiles on items important to safety.</w:t>
            </w:r>
          </w:p>
        </w:tc>
        <w:tc>
          <w:tcPr>
            <w:tcW w:w="6912" w:type="dxa"/>
            <w:gridSpan w:val="3"/>
            <w:tcPrChange w:id="9343" w:author="gorgemj" w:date="2017-11-30T12:36:00Z">
              <w:tcPr>
                <w:tcW w:w="5130" w:type="dxa"/>
                <w:gridSpan w:val="8"/>
              </w:tcPr>
            </w:tcPrChange>
          </w:tcPr>
          <w:p w:rsidR="00AD701B" w:rsidRDefault="00AD701B">
            <w:pPr>
              <w:spacing w:before="60" w:after="60" w:line="280" w:lineRule="atLeast"/>
              <w:rPr>
                <w:rFonts w:eastAsia="Calibri" w:cs="Arial"/>
              </w:rPr>
            </w:pPr>
            <w:r w:rsidRPr="00817CEB">
              <w:rPr>
                <w:rFonts w:eastAsia="Calibri" w:cs="Arial"/>
              </w:rPr>
              <w:t xml:space="preserve">The </w:t>
            </w:r>
            <w:proofErr w:type="spellStart"/>
            <w:r w:rsidRPr="00E26342">
              <w:rPr>
                <w:rFonts w:cs="Arial"/>
              </w:rPr>
              <w:t>overspeed</w:t>
            </w:r>
            <w:proofErr w:type="spellEnd"/>
            <w:r w:rsidRPr="00817CEB">
              <w:rPr>
                <w:rFonts w:eastAsia="Calibri" w:cs="Arial"/>
              </w:rPr>
              <w:t xml:space="preserve"> trips for the </w:t>
            </w:r>
            <w:r w:rsidRPr="00817CEB">
              <w:rPr>
                <w:rFonts w:eastAsia="Calibri" w:cs="Arial"/>
                <w:b/>
              </w:rPr>
              <w:t>AP1000</w:t>
            </w:r>
            <w:r w:rsidRPr="00817CEB">
              <w:rPr>
                <w:rFonts w:eastAsia="Calibri" w:cs="Arial"/>
              </w:rPr>
              <w:t xml:space="preserve"> </w:t>
            </w:r>
            <w:r>
              <w:rPr>
                <w:rFonts w:eastAsia="Calibri" w:cs="Arial"/>
              </w:rPr>
              <w:t>plant</w:t>
            </w:r>
            <w:r w:rsidRPr="00817CEB">
              <w:rPr>
                <w:rFonts w:eastAsia="Calibri" w:cs="Arial"/>
              </w:rPr>
              <w:t xml:space="preserve"> turbine consist of a 110% trip in the emergency trip system </w:t>
            </w:r>
            <w:del w:id="9344" w:author="gorgemj" w:date="2017-11-26T18:10:00Z">
              <w:r w:rsidRPr="00817CEB" w:rsidDel="00106518">
                <w:rPr>
                  <w:rFonts w:eastAsia="Calibri" w:cs="Arial"/>
                </w:rPr>
                <w:delText xml:space="preserve">(ETS) </w:delText>
              </w:r>
            </w:del>
            <w:r w:rsidRPr="00817CEB">
              <w:rPr>
                <w:rFonts w:eastAsia="Calibri" w:cs="Arial"/>
              </w:rPr>
              <w:t>and a 111% backup trip in the OA controller</w:t>
            </w:r>
            <w:r>
              <w:rPr>
                <w:rFonts w:eastAsia="Calibri" w:cs="Arial"/>
              </w:rPr>
              <w:t xml:space="preserve">. </w:t>
            </w:r>
            <w:r w:rsidRPr="00817CEB">
              <w:rPr>
                <w:rFonts w:eastAsia="Calibri" w:cs="Arial"/>
              </w:rPr>
              <w:t xml:space="preserve">The </w:t>
            </w:r>
            <w:proofErr w:type="spellStart"/>
            <w:r w:rsidRPr="00817CEB">
              <w:rPr>
                <w:rFonts w:eastAsia="Calibri" w:cs="Arial"/>
              </w:rPr>
              <w:t>overspeed</w:t>
            </w:r>
            <w:proofErr w:type="spellEnd"/>
            <w:r w:rsidRPr="00817CEB">
              <w:rPr>
                <w:rFonts w:eastAsia="Calibri" w:cs="Arial"/>
              </w:rPr>
              <w:t xml:space="preserve"> protection system will function for all abnormal conditions, including a single failure of any component or subsystem</w:t>
            </w:r>
            <w:r>
              <w:rPr>
                <w:rFonts w:eastAsia="Calibri" w:cs="Arial"/>
              </w:rPr>
              <w:t xml:space="preserve">. </w:t>
            </w:r>
            <w:r w:rsidRPr="00817CEB">
              <w:rPr>
                <w:rFonts w:eastAsia="Calibri" w:cs="Arial"/>
              </w:rPr>
              <w:t xml:space="preserve">Vibration at turbine bearings is monitored and alarmed (see </w:t>
            </w:r>
            <w:ins w:id="9345" w:author="gorgemj" w:date="2017-11-24T17:12:00Z">
              <w:r w:rsidRPr="00993D67">
                <w:rPr>
                  <w:rFonts w:cs="Arial"/>
                  <w:b/>
                </w:rPr>
                <w:t>AP1000</w:t>
              </w:r>
              <w:r w:rsidRPr="00993D67">
                <w:rPr>
                  <w:rFonts w:cs="Arial"/>
                </w:rPr>
                <w:t xml:space="preserve"> plant DCD [2]</w:t>
              </w:r>
            </w:ins>
            <w:del w:id="9346" w:author="gorgemj" w:date="2017-11-24T17:12:00Z">
              <w:r w:rsidRPr="00817CEB" w:rsidDel="00F87C2C">
                <w:rPr>
                  <w:rFonts w:eastAsia="Calibri" w:cs="Arial"/>
                </w:rPr>
                <w:delText>DCD</w:delText>
              </w:r>
            </w:del>
            <w:r w:rsidRPr="00817CEB">
              <w:rPr>
                <w:rFonts w:eastAsia="Calibri" w:cs="Arial"/>
              </w:rPr>
              <w:t xml:space="preserve"> Section 10.2.2.5)</w:t>
            </w:r>
            <w:r>
              <w:rPr>
                <w:rFonts w:eastAsia="Calibri" w:cs="Arial"/>
              </w:rPr>
              <w:t xml:space="preserve">. </w:t>
            </w:r>
            <w:r w:rsidRPr="00817CEB">
              <w:rPr>
                <w:rFonts w:eastAsia="Calibri" w:cs="Arial"/>
              </w:rPr>
              <w:t>The turbine generator is located north of the nuclear island with its shaft oriented north-south</w:t>
            </w:r>
            <w:r>
              <w:rPr>
                <w:rFonts w:eastAsia="Calibri" w:cs="Arial"/>
              </w:rPr>
              <w:t xml:space="preserve">. </w:t>
            </w:r>
            <w:r w:rsidRPr="00817CEB">
              <w:rPr>
                <w:rFonts w:eastAsia="Calibri" w:cs="Arial"/>
              </w:rPr>
              <w:t>In this orientation, the potential for damage from turbine missiles is negligible. Safety</w:t>
            </w:r>
            <w:del w:id="9347" w:author="gorgemj" w:date="2017-11-24T17:59:00Z">
              <w:r w:rsidRPr="00817CEB" w:rsidDel="006272A4">
                <w:rPr>
                  <w:rFonts w:eastAsia="Calibri" w:cs="Arial"/>
                </w:rPr>
                <w:delText>-</w:delText>
              </w:r>
              <w:r w:rsidRPr="00E26342" w:rsidDel="006272A4">
                <w:rPr>
                  <w:rFonts w:cs="Arial"/>
                </w:rPr>
                <w:delText>related</w:delText>
              </w:r>
              <w:r w:rsidRPr="00817CEB" w:rsidDel="006272A4">
                <w:rPr>
                  <w:rFonts w:eastAsia="Calibri" w:cs="Arial"/>
                </w:rPr>
                <w:delText xml:space="preserve"> structures, systems and componen</w:delText>
              </w:r>
              <w:r w:rsidDel="006272A4">
                <w:rPr>
                  <w:rFonts w:eastAsia="Calibri" w:cs="Arial"/>
                </w:rPr>
                <w:delText>t</w:delText>
              </w:r>
            </w:del>
            <w:ins w:id="9348" w:author="gorgemj" w:date="2017-11-24T17:59:00Z">
              <w:r>
                <w:rPr>
                  <w:rFonts w:eastAsia="Calibri" w:cs="Arial"/>
                </w:rPr>
                <w:t xml:space="preserve"> SSC</w:t>
              </w:r>
            </w:ins>
            <w:r>
              <w:rPr>
                <w:rFonts w:eastAsia="Calibri" w:cs="Arial"/>
              </w:rPr>
              <w:t>s are located outside the high</w:t>
            </w:r>
            <w:r>
              <w:rPr>
                <w:rFonts w:eastAsia="Calibri" w:cs="Arial"/>
              </w:rPr>
              <w:noBreakHyphen/>
            </w:r>
            <w:r w:rsidRPr="00817CEB">
              <w:rPr>
                <w:rFonts w:eastAsia="Calibri" w:cs="Arial"/>
              </w:rPr>
              <w:t>velocity, low-trajectory missile strike zone, as defined by Regulatory Guide 1.115</w:t>
            </w:r>
            <w:r>
              <w:rPr>
                <w:rFonts w:eastAsia="Calibri" w:cs="Arial"/>
              </w:rPr>
              <w:t xml:space="preserve">. </w:t>
            </w:r>
            <w:r w:rsidRPr="00817CEB">
              <w:rPr>
                <w:rFonts w:eastAsia="Calibri" w:cs="Arial"/>
              </w:rPr>
              <w:t>Thus, postulated low-trajectory missiles cannot directly strike safety</w:t>
            </w:r>
            <w:del w:id="9349" w:author="gorgemj" w:date="2017-11-24T17:59:00Z">
              <w:r w:rsidRPr="00817CEB" w:rsidDel="006272A4">
                <w:rPr>
                  <w:rFonts w:eastAsia="Calibri" w:cs="Arial"/>
                </w:rPr>
                <w:delText>-related</w:delText>
              </w:r>
            </w:del>
            <w:r w:rsidRPr="00817CEB">
              <w:rPr>
                <w:rFonts w:eastAsia="Calibri" w:cs="Arial"/>
              </w:rPr>
              <w:t xml:space="preserve"> areas (see </w:t>
            </w:r>
            <w:ins w:id="9350" w:author="gorgemj" w:date="2017-11-24T17:12:00Z">
              <w:r w:rsidRPr="00993D67">
                <w:rPr>
                  <w:rFonts w:cs="Arial"/>
                  <w:b/>
                </w:rPr>
                <w:t>AP1000</w:t>
              </w:r>
              <w:r w:rsidRPr="00993D67">
                <w:rPr>
                  <w:rFonts w:cs="Arial"/>
                </w:rPr>
                <w:t xml:space="preserve"> plant DCD [2]</w:t>
              </w:r>
            </w:ins>
            <w:del w:id="9351" w:author="gorgemj" w:date="2017-11-24T17:12:00Z">
              <w:r w:rsidRPr="00817CEB" w:rsidDel="00F87C2C">
                <w:rPr>
                  <w:rFonts w:eastAsia="Calibri" w:cs="Arial"/>
                </w:rPr>
                <w:delText>DCD</w:delText>
              </w:r>
            </w:del>
            <w:r w:rsidRPr="00817CEB">
              <w:rPr>
                <w:rFonts w:eastAsia="Calibri" w:cs="Arial"/>
              </w:rPr>
              <w:t xml:space="preserve"> Section 3.5.1.3).</w:t>
            </w:r>
          </w:p>
        </w:tc>
      </w:tr>
      <w:tr w:rsidR="00AD701B" w:rsidRPr="00817CEB" w:rsidTr="004C121E">
        <w:trPr>
          <w:cantSplit/>
          <w:trPrChange w:id="9352" w:author="gorgemj" w:date="2017-11-30T12:36:00Z">
            <w:trPr>
              <w:gridBefore w:val="6"/>
              <w:gridAfter w:val="0"/>
              <w:cantSplit/>
            </w:trPr>
          </w:trPrChange>
        </w:trPr>
        <w:tc>
          <w:tcPr>
            <w:tcW w:w="947" w:type="dxa"/>
            <w:tcPrChange w:id="9353" w:author="gorgemj" w:date="2017-11-30T12:36:00Z">
              <w:tcPr>
                <w:tcW w:w="945" w:type="dxa"/>
                <w:gridSpan w:val="6"/>
              </w:tcPr>
            </w:tcPrChange>
          </w:tcPr>
          <w:p w:rsidR="00AD701B" w:rsidRDefault="00AD701B" w:rsidP="003639EE">
            <w:pPr>
              <w:keepNext/>
              <w:keepLines/>
              <w:autoSpaceDE w:val="0"/>
              <w:autoSpaceDN w:val="0"/>
              <w:adjustRightInd w:val="0"/>
              <w:spacing w:before="60" w:after="60" w:line="280" w:lineRule="atLeast"/>
              <w:jc w:val="center"/>
              <w:rPr>
                <w:rFonts w:cs="Arial"/>
                <w:b/>
              </w:rPr>
            </w:pPr>
          </w:p>
        </w:tc>
        <w:tc>
          <w:tcPr>
            <w:tcW w:w="693" w:type="dxa"/>
            <w:tcPrChange w:id="9354" w:author="gorgemj" w:date="2017-11-30T12:36:00Z">
              <w:tcPr>
                <w:tcW w:w="747" w:type="dxa"/>
                <w:gridSpan w:val="3"/>
              </w:tcPr>
            </w:tcPrChange>
          </w:tcPr>
          <w:p w:rsidR="00AD701B" w:rsidRDefault="00AD701B" w:rsidP="003639EE">
            <w:pPr>
              <w:keepNext/>
              <w:keepLines/>
              <w:autoSpaceDE w:val="0"/>
              <w:autoSpaceDN w:val="0"/>
              <w:adjustRightInd w:val="0"/>
              <w:spacing w:before="60" w:after="60" w:line="280" w:lineRule="atLeast"/>
              <w:jc w:val="center"/>
              <w:rPr>
                <w:rFonts w:cs="Arial"/>
                <w:b/>
                <w:bCs/>
              </w:rPr>
            </w:pPr>
          </w:p>
        </w:tc>
        <w:tc>
          <w:tcPr>
            <w:tcW w:w="5038" w:type="dxa"/>
            <w:gridSpan w:val="2"/>
            <w:tcPrChange w:id="9355" w:author="gorgemj" w:date="2017-11-30T12:36:00Z">
              <w:tcPr>
                <w:tcW w:w="6768" w:type="dxa"/>
                <w:gridSpan w:val="7"/>
              </w:tcPr>
            </w:tcPrChange>
          </w:tcPr>
          <w:p w:rsidR="00AD701B" w:rsidRPr="00512DF5" w:rsidRDefault="00AD701B" w:rsidP="003639EE">
            <w:pPr>
              <w:keepNext/>
              <w:keepLines/>
              <w:autoSpaceDE w:val="0"/>
              <w:autoSpaceDN w:val="0"/>
              <w:adjustRightInd w:val="0"/>
              <w:spacing w:before="60" w:after="60" w:line="280" w:lineRule="atLeast"/>
              <w:rPr>
                <w:rFonts w:cs="Arial"/>
                <w:b/>
                <w:color w:val="000000"/>
                <w:sz w:val="24"/>
                <w:szCs w:val="24"/>
              </w:rPr>
            </w:pPr>
            <w:r w:rsidRPr="00512DF5">
              <w:rPr>
                <w:rFonts w:eastAsia="Calibri" w:cs="Arial"/>
                <w:b/>
                <w:rPrChange w:id="9356" w:author="gorgemj" w:date="2017-11-23T15:57:00Z">
                  <w:rPr>
                    <w:rFonts w:eastAsia="Calibri" w:cs="Arial"/>
                  </w:rPr>
                </w:rPrChange>
              </w:rPr>
              <w:t>TREATMENT OF RADIOACTIVE EFFLUENTS AND RADIOACTIVE WASTE</w:t>
            </w:r>
          </w:p>
        </w:tc>
        <w:tc>
          <w:tcPr>
            <w:tcW w:w="6912" w:type="dxa"/>
            <w:gridSpan w:val="3"/>
            <w:tcPrChange w:id="9357" w:author="gorgemj" w:date="2017-11-30T12:36:00Z">
              <w:tcPr>
                <w:tcW w:w="5130" w:type="dxa"/>
                <w:gridSpan w:val="8"/>
              </w:tcPr>
            </w:tcPrChange>
          </w:tcPr>
          <w:p w:rsidR="00AD701B" w:rsidRDefault="00AD701B" w:rsidP="003639EE">
            <w:pPr>
              <w:keepNext/>
              <w:keepLines/>
              <w:spacing w:before="60" w:after="60" w:line="280" w:lineRule="atLeast"/>
              <w:rPr>
                <w:rFonts w:cs="Arial"/>
                <w:b/>
              </w:rPr>
            </w:pPr>
          </w:p>
        </w:tc>
      </w:tr>
      <w:tr w:rsidR="00AD701B" w:rsidRPr="00817CEB" w:rsidDel="00512DF5" w:rsidTr="004C121E">
        <w:trPr>
          <w:cantSplit/>
          <w:del w:id="9358" w:author="gorgemj" w:date="2017-11-23T15:57:00Z"/>
          <w:trPrChange w:id="9359" w:author="gorgemj" w:date="2017-11-30T12:36:00Z">
            <w:trPr>
              <w:gridBefore w:val="6"/>
              <w:gridAfter w:val="0"/>
              <w:cantSplit/>
            </w:trPr>
          </w:trPrChange>
        </w:trPr>
        <w:tc>
          <w:tcPr>
            <w:tcW w:w="947" w:type="dxa"/>
            <w:tcPrChange w:id="9360" w:author="gorgemj" w:date="2017-11-30T12:36:00Z">
              <w:tcPr>
                <w:tcW w:w="945" w:type="dxa"/>
                <w:gridSpan w:val="6"/>
              </w:tcPr>
            </w:tcPrChange>
          </w:tcPr>
          <w:p w:rsidR="00AD701B" w:rsidDel="00512DF5" w:rsidRDefault="00AD701B" w:rsidP="003639EE">
            <w:pPr>
              <w:keepNext/>
              <w:keepLines/>
              <w:autoSpaceDE w:val="0"/>
              <w:autoSpaceDN w:val="0"/>
              <w:adjustRightInd w:val="0"/>
              <w:spacing w:before="60" w:after="60" w:line="280" w:lineRule="atLeast"/>
              <w:jc w:val="center"/>
              <w:rPr>
                <w:del w:id="9361" w:author="gorgemj" w:date="2017-11-23T15:57:00Z"/>
                <w:rFonts w:cs="Arial"/>
                <w:b/>
              </w:rPr>
            </w:pPr>
          </w:p>
        </w:tc>
        <w:tc>
          <w:tcPr>
            <w:tcW w:w="693" w:type="dxa"/>
            <w:tcPrChange w:id="9362" w:author="gorgemj" w:date="2017-11-30T12:36:00Z">
              <w:tcPr>
                <w:tcW w:w="747" w:type="dxa"/>
                <w:gridSpan w:val="3"/>
              </w:tcPr>
            </w:tcPrChange>
          </w:tcPr>
          <w:p w:rsidR="00AD701B" w:rsidDel="00512DF5" w:rsidRDefault="00AD701B" w:rsidP="003639EE">
            <w:pPr>
              <w:keepNext/>
              <w:keepLines/>
              <w:autoSpaceDE w:val="0"/>
              <w:autoSpaceDN w:val="0"/>
              <w:adjustRightInd w:val="0"/>
              <w:spacing w:before="60" w:after="60" w:line="280" w:lineRule="atLeast"/>
              <w:jc w:val="center"/>
              <w:rPr>
                <w:del w:id="9363" w:author="gorgemj" w:date="2017-11-23T15:57:00Z"/>
                <w:rFonts w:cs="Arial"/>
                <w:b/>
                <w:bCs/>
              </w:rPr>
            </w:pPr>
          </w:p>
        </w:tc>
        <w:tc>
          <w:tcPr>
            <w:tcW w:w="5038" w:type="dxa"/>
            <w:gridSpan w:val="2"/>
            <w:tcPrChange w:id="9364" w:author="gorgemj" w:date="2017-11-30T12:36:00Z">
              <w:tcPr>
                <w:tcW w:w="6768" w:type="dxa"/>
                <w:gridSpan w:val="7"/>
              </w:tcPr>
            </w:tcPrChange>
          </w:tcPr>
          <w:p w:rsidR="00AD701B" w:rsidDel="00512DF5" w:rsidRDefault="00AD701B" w:rsidP="003639EE">
            <w:pPr>
              <w:keepNext/>
              <w:keepLines/>
              <w:autoSpaceDE w:val="0"/>
              <w:autoSpaceDN w:val="0"/>
              <w:adjustRightInd w:val="0"/>
              <w:spacing w:before="60" w:after="60" w:line="280" w:lineRule="atLeast"/>
              <w:rPr>
                <w:del w:id="9365" w:author="gorgemj" w:date="2017-11-23T15:57:00Z"/>
                <w:rFonts w:cs="Arial"/>
                <w:b/>
                <w:color w:val="000000"/>
                <w:sz w:val="24"/>
                <w:szCs w:val="24"/>
              </w:rPr>
            </w:pPr>
            <w:del w:id="9366" w:author="gorgemj" w:date="2017-11-23T15:57:00Z">
              <w:r w:rsidRPr="00817CEB" w:rsidDel="00512DF5">
                <w:rPr>
                  <w:rFonts w:eastAsia="Calibri" w:cs="Arial"/>
                  <w:b/>
                  <w:bCs/>
                </w:rPr>
                <w:delText>Requirement 78: Systems for treatment and control of waste</w:delText>
              </w:r>
            </w:del>
          </w:p>
        </w:tc>
        <w:tc>
          <w:tcPr>
            <w:tcW w:w="6912" w:type="dxa"/>
            <w:gridSpan w:val="3"/>
            <w:tcPrChange w:id="9367" w:author="gorgemj" w:date="2017-11-30T12:36:00Z">
              <w:tcPr>
                <w:tcW w:w="5130" w:type="dxa"/>
                <w:gridSpan w:val="8"/>
              </w:tcPr>
            </w:tcPrChange>
          </w:tcPr>
          <w:p w:rsidR="00AD701B" w:rsidDel="00512DF5" w:rsidRDefault="00AD701B" w:rsidP="003639EE">
            <w:pPr>
              <w:keepNext/>
              <w:keepLines/>
              <w:spacing w:before="60" w:after="60" w:line="280" w:lineRule="atLeast"/>
              <w:rPr>
                <w:del w:id="9368" w:author="gorgemj" w:date="2017-11-23T15:57:00Z"/>
                <w:rFonts w:cs="Arial"/>
                <w:b/>
              </w:rPr>
            </w:pPr>
          </w:p>
        </w:tc>
      </w:tr>
      <w:tr w:rsidR="00AD701B" w:rsidRPr="00817CEB" w:rsidTr="004C121E">
        <w:trPr>
          <w:cantSplit/>
          <w:trPrChange w:id="9369" w:author="gorgemj" w:date="2017-11-30T12:36:00Z">
            <w:trPr>
              <w:gridBefore w:val="6"/>
              <w:gridAfter w:val="0"/>
              <w:cantSplit/>
            </w:trPr>
          </w:trPrChange>
        </w:trPr>
        <w:tc>
          <w:tcPr>
            <w:tcW w:w="947" w:type="dxa"/>
            <w:tcPrChange w:id="9370" w:author="gorgemj" w:date="2017-11-30T12:36:00Z">
              <w:tcPr>
                <w:tcW w:w="945" w:type="dxa"/>
                <w:gridSpan w:val="6"/>
              </w:tcPr>
            </w:tcPrChange>
          </w:tcPr>
          <w:p w:rsidR="00AD701B" w:rsidRDefault="00AD701B" w:rsidP="003639EE">
            <w:pPr>
              <w:keepNext/>
              <w:keepLines/>
              <w:autoSpaceDE w:val="0"/>
              <w:autoSpaceDN w:val="0"/>
              <w:adjustRightInd w:val="0"/>
              <w:spacing w:before="60" w:after="60" w:line="280" w:lineRule="atLeast"/>
              <w:jc w:val="center"/>
              <w:rPr>
                <w:rFonts w:cs="Arial"/>
                <w:b/>
              </w:rPr>
            </w:pPr>
          </w:p>
        </w:tc>
        <w:tc>
          <w:tcPr>
            <w:tcW w:w="693" w:type="dxa"/>
            <w:tcPrChange w:id="9371" w:author="gorgemj" w:date="2017-11-30T12:36:00Z">
              <w:tcPr>
                <w:tcW w:w="747" w:type="dxa"/>
                <w:gridSpan w:val="3"/>
              </w:tcPr>
            </w:tcPrChange>
          </w:tcPr>
          <w:p w:rsidR="00AD701B" w:rsidRDefault="00AD701B" w:rsidP="003639EE">
            <w:pPr>
              <w:keepNext/>
              <w:keepLines/>
              <w:autoSpaceDE w:val="0"/>
              <w:autoSpaceDN w:val="0"/>
              <w:adjustRightInd w:val="0"/>
              <w:spacing w:before="60" w:after="60" w:line="280" w:lineRule="atLeast"/>
              <w:jc w:val="center"/>
              <w:rPr>
                <w:rFonts w:cs="Arial"/>
                <w:b/>
                <w:bCs/>
              </w:rPr>
            </w:pPr>
          </w:p>
        </w:tc>
        <w:tc>
          <w:tcPr>
            <w:tcW w:w="5038" w:type="dxa"/>
            <w:gridSpan w:val="2"/>
            <w:tcPrChange w:id="9372" w:author="gorgemj" w:date="2017-11-30T12:36:00Z">
              <w:tcPr>
                <w:tcW w:w="6768" w:type="dxa"/>
                <w:gridSpan w:val="7"/>
              </w:tcPr>
            </w:tcPrChange>
          </w:tcPr>
          <w:p w:rsidR="00AD701B" w:rsidRDefault="00AD701B" w:rsidP="003639EE">
            <w:pPr>
              <w:keepNext/>
              <w:keepLines/>
              <w:autoSpaceDE w:val="0"/>
              <w:autoSpaceDN w:val="0"/>
              <w:adjustRightInd w:val="0"/>
              <w:spacing w:before="60" w:after="60" w:line="280" w:lineRule="atLeast"/>
              <w:rPr>
                <w:ins w:id="9373" w:author="gorgemj" w:date="2017-11-23T15:57:00Z"/>
                <w:rFonts w:eastAsia="Calibri" w:cs="Arial"/>
                <w:b/>
                <w:bCs/>
              </w:rPr>
            </w:pPr>
            <w:ins w:id="9374" w:author="gorgemj" w:date="2017-11-23T15:57:00Z">
              <w:r w:rsidRPr="00817CEB">
                <w:rPr>
                  <w:rFonts w:eastAsia="Calibri" w:cs="Arial"/>
                  <w:b/>
                  <w:bCs/>
                </w:rPr>
                <w:t xml:space="preserve">Requirement 78: Systems for treatment and control of waste </w:t>
              </w:r>
            </w:ins>
          </w:p>
          <w:p w:rsidR="00AD701B" w:rsidRPr="00817CEB" w:rsidRDefault="00AD701B" w:rsidP="003639EE">
            <w:pPr>
              <w:keepNext/>
              <w:keepLines/>
              <w:autoSpaceDE w:val="0"/>
              <w:autoSpaceDN w:val="0"/>
              <w:adjustRightInd w:val="0"/>
              <w:spacing w:before="60" w:after="60" w:line="280" w:lineRule="atLeast"/>
              <w:rPr>
                <w:rFonts w:eastAsia="Calibri" w:cs="Arial"/>
                <w:b/>
                <w:bCs/>
              </w:rPr>
            </w:pPr>
            <w:r w:rsidRPr="00817CEB">
              <w:rPr>
                <w:rFonts w:eastAsia="Calibri" w:cs="Arial"/>
                <w:b/>
                <w:bCs/>
              </w:rPr>
              <w:t>Systems shall be provided for treating solid radioactive waste and liquid radioactive waste at the nuclear power plant to keep the amounts and concentrations of radioactive releases below the authorized limits on discharges and as low as reasonably achievable.</w:t>
            </w:r>
          </w:p>
        </w:tc>
        <w:tc>
          <w:tcPr>
            <w:tcW w:w="6912" w:type="dxa"/>
            <w:gridSpan w:val="3"/>
            <w:tcPrChange w:id="9375" w:author="gorgemj" w:date="2017-11-30T12:36:00Z">
              <w:tcPr>
                <w:tcW w:w="5130" w:type="dxa"/>
                <w:gridSpan w:val="8"/>
              </w:tcPr>
            </w:tcPrChange>
          </w:tcPr>
          <w:p w:rsidR="00AD701B" w:rsidRPr="004A7FDF" w:rsidRDefault="00AD701B" w:rsidP="003639EE">
            <w:pPr>
              <w:pStyle w:val="Default"/>
              <w:widowControl w:val="0"/>
              <w:spacing w:before="60" w:after="60" w:line="280" w:lineRule="atLeast"/>
              <w:rPr>
                <w:rFonts w:ascii="Arial" w:hAnsi="Arial" w:cs="Arial"/>
                <w:sz w:val="20"/>
                <w:szCs w:val="20"/>
              </w:rPr>
            </w:pPr>
            <w:r w:rsidRPr="00E565BC">
              <w:rPr>
                <w:rFonts w:ascii="Arial" w:hAnsi="Arial" w:cs="Arial"/>
                <w:sz w:val="20"/>
                <w:szCs w:val="20"/>
              </w:rPr>
              <w:t xml:space="preserve">The </w:t>
            </w:r>
            <w:r w:rsidRPr="00E565BC">
              <w:rPr>
                <w:rFonts w:ascii="Arial" w:hAnsi="Arial" w:cs="Arial"/>
                <w:b/>
                <w:sz w:val="20"/>
                <w:szCs w:val="20"/>
              </w:rPr>
              <w:t>AP1000</w:t>
            </w:r>
            <w:r w:rsidRPr="00E565BC">
              <w:rPr>
                <w:rFonts w:ascii="Arial" w:hAnsi="Arial" w:cs="Arial"/>
                <w:sz w:val="20"/>
                <w:szCs w:val="20"/>
              </w:rPr>
              <w:t xml:space="preserve"> plant is designed with administrative programs and procedures to maximize the incorporation of good engineering practices and lessons learned to accomplish ALARA objectives. </w:t>
            </w:r>
          </w:p>
          <w:p w:rsidR="00AD701B" w:rsidRPr="00E565BC" w:rsidRDefault="00AD701B" w:rsidP="003639EE">
            <w:pPr>
              <w:autoSpaceDE w:val="0"/>
              <w:autoSpaceDN w:val="0"/>
              <w:adjustRightInd w:val="0"/>
              <w:spacing w:before="60" w:after="60" w:line="280" w:lineRule="atLeast"/>
              <w:rPr>
                <w:rFonts w:cs="Arial"/>
                <w:color w:val="000000"/>
              </w:rPr>
            </w:pPr>
            <w:r w:rsidRPr="00E565BC">
              <w:rPr>
                <w:rFonts w:cs="Arial"/>
                <w:color w:val="000000"/>
              </w:rPr>
              <w:t xml:space="preserve">The ALARA policy is applied during the design of </w:t>
            </w:r>
            <w:r w:rsidRPr="00E565BC">
              <w:rPr>
                <w:rFonts w:cs="Arial"/>
                <w:b/>
                <w:color w:val="000000"/>
              </w:rPr>
              <w:t>AP1000</w:t>
            </w:r>
            <w:r>
              <w:rPr>
                <w:rFonts w:cs="Arial"/>
                <w:b/>
                <w:color w:val="000000"/>
              </w:rPr>
              <w:t xml:space="preserve"> </w:t>
            </w:r>
            <w:r>
              <w:rPr>
                <w:rFonts w:cs="Arial"/>
                <w:color w:val="000000"/>
              </w:rPr>
              <w:t>plant</w:t>
            </w:r>
            <w:r w:rsidRPr="00E565BC">
              <w:rPr>
                <w:rFonts w:cs="Arial"/>
                <w:color w:val="000000"/>
              </w:rPr>
              <w:t>. The design is reviewed for ALARA considerations and updated and modified as experience from operating plants is applied. ALARA reviews include the plant design and integrated layout, considering shielding, ventilation, and monitoring instrument designs as they relate to traffic control, security, access control and health physics.</w:t>
            </w:r>
          </w:p>
          <w:p w:rsidR="00AD701B" w:rsidRDefault="00AD701B" w:rsidP="003639EE">
            <w:pPr>
              <w:spacing w:before="60" w:after="60" w:line="280" w:lineRule="atLeast"/>
              <w:rPr>
                <w:rFonts w:cs="Arial"/>
              </w:rPr>
            </w:pPr>
            <w:r w:rsidRPr="004A7FDF">
              <w:rPr>
                <w:rFonts w:cs="Arial"/>
              </w:rPr>
              <w:t xml:space="preserve">Radwaste systems for the </w:t>
            </w:r>
            <w:r w:rsidRPr="004A7FDF">
              <w:rPr>
                <w:rFonts w:cs="Arial"/>
                <w:b/>
              </w:rPr>
              <w:t>AP1000</w:t>
            </w:r>
            <w:r w:rsidRPr="004A7FDF">
              <w:rPr>
                <w:rFonts w:cs="Arial"/>
              </w:rPr>
              <w:t xml:space="preserve"> </w:t>
            </w:r>
            <w:r>
              <w:rPr>
                <w:rFonts w:cs="Arial"/>
              </w:rPr>
              <w:t>plant</w:t>
            </w:r>
            <w:r w:rsidRPr="004A7FDF">
              <w:rPr>
                <w:rFonts w:cs="Arial"/>
              </w:rPr>
              <w:t xml:space="preserve"> ar</w:t>
            </w:r>
            <w:r>
              <w:rPr>
                <w:rFonts w:cs="Arial"/>
              </w:rPr>
              <w:t xml:space="preserve">e discussed in </w:t>
            </w:r>
            <w:ins w:id="9376" w:author="gorgemj" w:date="2017-11-24T17:12:00Z">
              <w:r>
                <w:rPr>
                  <w:rFonts w:eastAsia="Calibri" w:cs="Arial"/>
                  <w:bCs/>
                </w:rPr>
                <w:t>the</w:t>
              </w:r>
              <w:r w:rsidRPr="00817CEB">
                <w:rPr>
                  <w:rFonts w:eastAsia="Calibri" w:cs="Arial"/>
                  <w:bCs/>
                </w:rPr>
                <w:t xml:space="preserve"> </w:t>
              </w:r>
              <w:r w:rsidRPr="00993D67">
                <w:rPr>
                  <w:rFonts w:cs="Arial"/>
                  <w:b/>
                </w:rPr>
                <w:t>AP1000</w:t>
              </w:r>
              <w:r w:rsidRPr="00993D67">
                <w:rPr>
                  <w:rFonts w:cs="Arial"/>
                </w:rPr>
                <w:t xml:space="preserve"> plant DCD [2]</w:t>
              </w:r>
            </w:ins>
            <w:del w:id="9377" w:author="gorgemj" w:date="2017-11-24T17:12:00Z">
              <w:r w:rsidDel="00F87C2C">
                <w:rPr>
                  <w:rFonts w:cs="Arial"/>
                </w:rPr>
                <w:delText>DCD</w:delText>
              </w:r>
            </w:del>
            <w:r>
              <w:rPr>
                <w:rFonts w:cs="Arial"/>
              </w:rPr>
              <w:t xml:space="preserve"> Chapter 11. </w:t>
            </w:r>
            <w:r w:rsidRPr="004A7FDF">
              <w:rPr>
                <w:rFonts w:cs="Arial"/>
              </w:rPr>
              <w:t xml:space="preserve">Radiation Protection is dealt with in </w:t>
            </w:r>
            <w:ins w:id="9378" w:author="gorgemj" w:date="2017-11-24T17:12:00Z">
              <w:r>
                <w:rPr>
                  <w:rFonts w:eastAsia="Calibri" w:cs="Arial"/>
                  <w:bCs/>
                </w:rPr>
                <w:t>the</w:t>
              </w:r>
              <w:r w:rsidRPr="00817CEB">
                <w:rPr>
                  <w:rFonts w:eastAsia="Calibri" w:cs="Arial"/>
                  <w:bCs/>
                </w:rPr>
                <w:t xml:space="preserve"> </w:t>
              </w:r>
              <w:r w:rsidRPr="00993D67">
                <w:rPr>
                  <w:rFonts w:cs="Arial"/>
                  <w:b/>
                </w:rPr>
                <w:t>AP1000</w:t>
              </w:r>
              <w:r w:rsidRPr="00993D67">
                <w:rPr>
                  <w:rFonts w:cs="Arial"/>
                </w:rPr>
                <w:t xml:space="preserve"> plant DCD [2]</w:t>
              </w:r>
            </w:ins>
            <w:del w:id="9379" w:author="gorgemj" w:date="2017-11-24T17:12:00Z">
              <w:r w:rsidRPr="004A7FDF" w:rsidDel="00F87C2C">
                <w:rPr>
                  <w:rFonts w:cs="Arial"/>
                </w:rPr>
                <w:delText>DCD</w:delText>
              </w:r>
            </w:del>
            <w:r w:rsidRPr="004A7FDF">
              <w:rPr>
                <w:rFonts w:cs="Arial"/>
              </w:rPr>
              <w:t xml:space="preserve"> Chapter 12.</w:t>
            </w:r>
          </w:p>
          <w:p w:rsidR="00AD701B" w:rsidRDefault="00AD701B" w:rsidP="003639EE">
            <w:pPr>
              <w:pStyle w:val="Default"/>
              <w:widowControl w:val="0"/>
              <w:spacing w:before="60" w:after="60" w:line="280" w:lineRule="atLeast"/>
              <w:rPr>
                <w:rFonts w:ascii="Arial" w:hAnsi="Arial" w:cs="Arial"/>
                <w:color w:val="auto"/>
                <w:sz w:val="20"/>
                <w:szCs w:val="20"/>
              </w:rPr>
            </w:pPr>
            <w:r w:rsidRPr="003639EE">
              <w:rPr>
                <w:rFonts w:ascii="Arial" w:hAnsi="Arial" w:cs="Arial"/>
                <w:color w:val="auto"/>
                <w:sz w:val="20"/>
                <w:szCs w:val="20"/>
              </w:rPr>
              <w:t xml:space="preserve">The </w:t>
            </w:r>
            <w:r w:rsidRPr="003639EE">
              <w:rPr>
                <w:rFonts w:ascii="Arial" w:hAnsi="Arial" w:cs="Arial"/>
                <w:b/>
                <w:color w:val="auto"/>
                <w:sz w:val="20"/>
                <w:szCs w:val="20"/>
              </w:rPr>
              <w:t>AP1000</w:t>
            </w:r>
            <w:r w:rsidRPr="003639EE">
              <w:rPr>
                <w:rFonts w:ascii="Arial" w:hAnsi="Arial" w:cs="Arial"/>
                <w:color w:val="auto"/>
                <w:sz w:val="20"/>
                <w:szCs w:val="20"/>
              </w:rPr>
              <w:t xml:space="preserve"> </w:t>
            </w:r>
            <w:r>
              <w:rPr>
                <w:rFonts w:ascii="Arial" w:hAnsi="Arial" w:cs="Arial"/>
                <w:color w:val="auto"/>
                <w:sz w:val="20"/>
                <w:szCs w:val="20"/>
              </w:rPr>
              <w:t xml:space="preserve">plant </w:t>
            </w:r>
            <w:r w:rsidRPr="003639EE">
              <w:rPr>
                <w:rFonts w:ascii="Arial" w:hAnsi="Arial" w:cs="Arial"/>
                <w:color w:val="auto"/>
                <w:sz w:val="20"/>
                <w:szCs w:val="20"/>
              </w:rPr>
              <w:t>is provided with systems that are able to treat liquid, gas &amp; solid radioactive wastes</w:t>
            </w:r>
            <w:r>
              <w:rPr>
                <w:rFonts w:ascii="Arial" w:hAnsi="Arial" w:cs="Arial"/>
                <w:color w:val="auto"/>
                <w:sz w:val="20"/>
                <w:szCs w:val="20"/>
              </w:rPr>
              <w:t xml:space="preserve">. </w:t>
            </w:r>
            <w:r w:rsidRPr="003639EE">
              <w:rPr>
                <w:rFonts w:ascii="Arial" w:hAnsi="Arial" w:cs="Arial"/>
                <w:color w:val="auto"/>
                <w:sz w:val="20"/>
                <w:szCs w:val="20"/>
              </w:rPr>
              <w:t>In particular</w:t>
            </w:r>
            <w:del w:id="9380" w:author="friedmbn" w:date="2017-11-29T17:42:00Z">
              <w:r w:rsidRPr="003639EE" w:rsidDel="003D1ABC">
                <w:rPr>
                  <w:rFonts w:ascii="Arial" w:hAnsi="Arial" w:cs="Arial"/>
                  <w:color w:val="auto"/>
                  <w:sz w:val="20"/>
                  <w:szCs w:val="20"/>
                </w:rPr>
                <w:delText xml:space="preserve"> Liquid wastes</w:delText>
              </w:r>
            </w:del>
            <w:r w:rsidRPr="003639EE">
              <w:rPr>
                <w:rFonts w:ascii="Arial" w:hAnsi="Arial" w:cs="Arial"/>
                <w:color w:val="auto"/>
                <w:sz w:val="20"/>
                <w:szCs w:val="20"/>
              </w:rPr>
              <w:t>:</w:t>
            </w:r>
          </w:p>
          <w:p w:rsidR="00AD701B" w:rsidRPr="003639EE" w:rsidRDefault="00AD701B" w:rsidP="003639EE">
            <w:pPr>
              <w:pStyle w:val="Default"/>
              <w:widowControl w:val="0"/>
              <w:spacing w:before="60" w:after="60" w:line="280" w:lineRule="atLeast"/>
              <w:rPr>
                <w:rFonts w:ascii="Arial" w:hAnsi="Arial" w:cs="Arial"/>
                <w:color w:val="auto"/>
                <w:sz w:val="20"/>
                <w:szCs w:val="20"/>
              </w:rPr>
            </w:pPr>
            <w:r w:rsidRPr="00E565BC">
              <w:rPr>
                <w:rFonts w:ascii="Arial" w:hAnsi="Arial" w:cs="Arial"/>
                <w:color w:val="auto"/>
                <w:sz w:val="20"/>
                <w:szCs w:val="20"/>
              </w:rPr>
              <w:t xml:space="preserve">The liquid waste management systems include the systems that may be used to process and dispose of liquids containing radioactive material. These include the following: </w:t>
            </w:r>
          </w:p>
        </w:tc>
      </w:tr>
      <w:tr w:rsidR="00AD701B" w:rsidRPr="00817CEB" w:rsidTr="004C121E">
        <w:trPr>
          <w:cantSplit/>
          <w:trPrChange w:id="9381" w:author="gorgemj" w:date="2017-11-30T12:36:00Z">
            <w:trPr>
              <w:gridBefore w:val="6"/>
              <w:gridAfter w:val="0"/>
              <w:cantSplit/>
            </w:trPr>
          </w:trPrChange>
        </w:trPr>
        <w:tc>
          <w:tcPr>
            <w:tcW w:w="947" w:type="dxa"/>
            <w:tcPrChange w:id="9382" w:author="gorgemj" w:date="2017-11-30T12:36:00Z">
              <w:tcPr>
                <w:tcW w:w="945" w:type="dxa"/>
                <w:gridSpan w:val="6"/>
              </w:tcPr>
            </w:tcPrChange>
          </w:tcPr>
          <w:p w:rsidR="00AD701B" w:rsidRDefault="00AD701B" w:rsidP="00542606">
            <w:pPr>
              <w:autoSpaceDE w:val="0"/>
              <w:autoSpaceDN w:val="0"/>
              <w:adjustRightInd w:val="0"/>
              <w:spacing w:before="60" w:after="60" w:line="280" w:lineRule="atLeast"/>
              <w:jc w:val="center"/>
              <w:rPr>
                <w:rFonts w:cs="Arial"/>
                <w:b/>
              </w:rPr>
            </w:pPr>
          </w:p>
        </w:tc>
        <w:tc>
          <w:tcPr>
            <w:tcW w:w="693" w:type="dxa"/>
            <w:tcPrChange w:id="9383" w:author="gorgemj" w:date="2017-11-30T12:36:00Z">
              <w:tcPr>
                <w:tcW w:w="747" w:type="dxa"/>
                <w:gridSpan w:val="3"/>
              </w:tcPr>
            </w:tcPrChange>
          </w:tcPr>
          <w:p w:rsidR="00AD701B" w:rsidRDefault="00AD701B" w:rsidP="00542606">
            <w:pPr>
              <w:autoSpaceDE w:val="0"/>
              <w:autoSpaceDN w:val="0"/>
              <w:adjustRightInd w:val="0"/>
              <w:spacing w:before="60" w:after="60" w:line="280" w:lineRule="atLeast"/>
              <w:jc w:val="center"/>
              <w:rPr>
                <w:rFonts w:cs="Arial"/>
                <w:b/>
                <w:bCs/>
              </w:rPr>
            </w:pPr>
          </w:p>
        </w:tc>
        <w:tc>
          <w:tcPr>
            <w:tcW w:w="5038" w:type="dxa"/>
            <w:gridSpan w:val="2"/>
            <w:tcPrChange w:id="9384" w:author="gorgemj" w:date="2017-11-30T12:36:00Z">
              <w:tcPr>
                <w:tcW w:w="6768" w:type="dxa"/>
                <w:gridSpan w:val="7"/>
              </w:tcPr>
            </w:tcPrChange>
          </w:tcPr>
          <w:p w:rsidR="00AD701B" w:rsidRPr="003639EE" w:rsidRDefault="00AD701B" w:rsidP="003639EE">
            <w:pPr>
              <w:pStyle w:val="Default"/>
              <w:widowControl w:val="0"/>
              <w:spacing w:before="60" w:after="60" w:line="280" w:lineRule="atLeast"/>
              <w:rPr>
                <w:rFonts w:ascii="Arial" w:hAnsi="Arial" w:cs="Arial"/>
                <w:color w:val="auto"/>
                <w:sz w:val="20"/>
                <w:szCs w:val="20"/>
              </w:rPr>
            </w:pPr>
          </w:p>
        </w:tc>
        <w:tc>
          <w:tcPr>
            <w:tcW w:w="6912" w:type="dxa"/>
            <w:gridSpan w:val="3"/>
            <w:tcPrChange w:id="9385" w:author="gorgemj" w:date="2017-11-30T12:36:00Z">
              <w:tcPr>
                <w:tcW w:w="5130" w:type="dxa"/>
                <w:gridSpan w:val="8"/>
              </w:tcPr>
            </w:tcPrChange>
          </w:tcPr>
          <w:p w:rsidR="00AD701B" w:rsidRPr="00E565BC" w:rsidRDefault="00AD701B" w:rsidP="001D39A8">
            <w:pPr>
              <w:pStyle w:val="Default"/>
              <w:widowControl w:val="0"/>
              <w:numPr>
                <w:ilvl w:val="0"/>
                <w:numId w:val="27"/>
              </w:numPr>
              <w:spacing w:before="60" w:after="60" w:line="280" w:lineRule="atLeast"/>
              <w:ind w:left="522"/>
              <w:rPr>
                <w:rFonts w:ascii="Arial" w:hAnsi="Arial" w:cs="Arial"/>
                <w:color w:val="auto"/>
                <w:sz w:val="20"/>
                <w:szCs w:val="20"/>
              </w:rPr>
            </w:pPr>
            <w:r w:rsidRPr="00E565BC">
              <w:rPr>
                <w:rFonts w:ascii="Arial" w:hAnsi="Arial" w:cs="Arial"/>
                <w:color w:val="auto"/>
                <w:sz w:val="20"/>
                <w:szCs w:val="20"/>
              </w:rPr>
              <w:t>Steam generator blowdown processing system (</w:t>
            </w:r>
            <w:ins w:id="9386" w:author="gorgemj" w:date="2017-11-24T17:12:00Z">
              <w:r w:rsidRPr="00993D67">
                <w:rPr>
                  <w:rFonts w:ascii="Arial" w:hAnsi="Arial" w:cs="Arial"/>
                  <w:b/>
                  <w:sz w:val="20"/>
                  <w:szCs w:val="20"/>
                </w:rPr>
                <w:t>AP1000</w:t>
              </w:r>
              <w:r w:rsidRPr="00993D67">
                <w:rPr>
                  <w:rFonts w:ascii="Arial" w:hAnsi="Arial" w:cs="Arial"/>
                  <w:sz w:val="20"/>
                  <w:szCs w:val="20"/>
                </w:rPr>
                <w:t xml:space="preserve"> plant DCD [2]</w:t>
              </w:r>
            </w:ins>
            <w:del w:id="9387" w:author="gorgemj" w:date="2017-11-24T17:12:00Z">
              <w:r w:rsidDel="00F87C2C">
                <w:rPr>
                  <w:rFonts w:ascii="Arial" w:hAnsi="Arial" w:cs="Arial"/>
                  <w:color w:val="auto"/>
                  <w:sz w:val="20"/>
                  <w:szCs w:val="20"/>
                </w:rPr>
                <w:delText>DCD</w:delText>
              </w:r>
            </w:del>
            <w:r>
              <w:rPr>
                <w:rFonts w:ascii="Arial" w:hAnsi="Arial" w:cs="Arial"/>
                <w:color w:val="auto"/>
                <w:sz w:val="20"/>
                <w:szCs w:val="20"/>
              </w:rPr>
              <w:t xml:space="preserve"> Section</w:t>
            </w:r>
            <w:r w:rsidRPr="00E565BC">
              <w:rPr>
                <w:rFonts w:ascii="Arial" w:hAnsi="Arial" w:cs="Arial"/>
                <w:color w:val="auto"/>
                <w:sz w:val="20"/>
                <w:szCs w:val="20"/>
              </w:rPr>
              <w:t xml:space="preserve"> 10.4.8); </w:t>
            </w:r>
          </w:p>
          <w:p w:rsidR="00AD701B" w:rsidRPr="00E565BC" w:rsidRDefault="00AD701B" w:rsidP="001D39A8">
            <w:pPr>
              <w:pStyle w:val="Default"/>
              <w:widowControl w:val="0"/>
              <w:numPr>
                <w:ilvl w:val="0"/>
                <w:numId w:val="27"/>
              </w:numPr>
              <w:spacing w:before="60" w:after="60" w:line="280" w:lineRule="atLeast"/>
              <w:ind w:left="522"/>
              <w:rPr>
                <w:rFonts w:ascii="Arial" w:hAnsi="Arial" w:cs="Arial"/>
                <w:color w:val="auto"/>
                <w:sz w:val="20"/>
                <w:szCs w:val="20"/>
              </w:rPr>
            </w:pPr>
            <w:r w:rsidRPr="00E565BC">
              <w:rPr>
                <w:rFonts w:ascii="Arial" w:hAnsi="Arial" w:cs="Arial"/>
                <w:color w:val="auto"/>
                <w:sz w:val="20"/>
                <w:szCs w:val="20"/>
              </w:rPr>
              <w:t>Radioactive waste drain system (</w:t>
            </w:r>
            <w:ins w:id="9388" w:author="gorgemj" w:date="2017-11-24T17:12:00Z">
              <w:r w:rsidRPr="00993D67">
                <w:rPr>
                  <w:rFonts w:ascii="Arial" w:hAnsi="Arial" w:cs="Arial"/>
                  <w:b/>
                  <w:sz w:val="20"/>
                  <w:szCs w:val="20"/>
                </w:rPr>
                <w:t>AP1000</w:t>
              </w:r>
              <w:r w:rsidRPr="00993D67">
                <w:rPr>
                  <w:rFonts w:ascii="Arial" w:hAnsi="Arial" w:cs="Arial"/>
                  <w:sz w:val="20"/>
                  <w:szCs w:val="20"/>
                </w:rPr>
                <w:t xml:space="preserve"> plant DCD [2]</w:t>
              </w:r>
            </w:ins>
            <w:del w:id="9389" w:author="gorgemj" w:date="2017-11-24T17:12:00Z">
              <w:r w:rsidDel="00F87C2C">
                <w:rPr>
                  <w:rFonts w:ascii="Arial" w:hAnsi="Arial" w:cs="Arial"/>
                  <w:color w:val="auto"/>
                  <w:sz w:val="20"/>
                  <w:szCs w:val="20"/>
                </w:rPr>
                <w:delText>DCD</w:delText>
              </w:r>
            </w:del>
            <w:r>
              <w:rPr>
                <w:rFonts w:ascii="Arial" w:hAnsi="Arial" w:cs="Arial"/>
                <w:color w:val="auto"/>
                <w:sz w:val="20"/>
                <w:szCs w:val="20"/>
              </w:rPr>
              <w:t> Section </w:t>
            </w:r>
            <w:r w:rsidRPr="00E565BC">
              <w:rPr>
                <w:rFonts w:ascii="Arial" w:hAnsi="Arial" w:cs="Arial"/>
                <w:color w:val="auto"/>
                <w:sz w:val="20"/>
                <w:szCs w:val="20"/>
              </w:rPr>
              <w:t xml:space="preserve">9.3.5); </w:t>
            </w:r>
          </w:p>
          <w:p w:rsidR="00AD701B" w:rsidRDefault="00AD701B" w:rsidP="001D39A8">
            <w:pPr>
              <w:pStyle w:val="Default"/>
              <w:widowControl w:val="0"/>
              <w:numPr>
                <w:ilvl w:val="0"/>
                <w:numId w:val="27"/>
              </w:numPr>
              <w:spacing w:before="60" w:after="60" w:line="280" w:lineRule="atLeast"/>
              <w:ind w:left="522"/>
              <w:rPr>
                <w:rFonts w:ascii="Arial" w:hAnsi="Arial" w:cs="Arial"/>
                <w:color w:val="auto"/>
                <w:sz w:val="20"/>
                <w:szCs w:val="20"/>
              </w:rPr>
            </w:pPr>
            <w:r w:rsidRPr="00E565BC">
              <w:rPr>
                <w:rFonts w:ascii="Arial" w:hAnsi="Arial" w:cs="Arial"/>
                <w:color w:val="auto"/>
                <w:sz w:val="20"/>
                <w:szCs w:val="20"/>
              </w:rPr>
              <w:t>Liquid radwaste system</w:t>
            </w:r>
            <w:ins w:id="9390" w:author="gorgemj" w:date="2017-11-26T20:38:00Z">
              <w:r>
                <w:rPr>
                  <w:rFonts w:ascii="Arial" w:hAnsi="Arial" w:cs="Arial"/>
                  <w:color w:val="auto"/>
                  <w:sz w:val="20"/>
                  <w:szCs w:val="20"/>
                </w:rPr>
                <w:t xml:space="preserve"> </w:t>
              </w:r>
            </w:ins>
            <w:del w:id="9391" w:author="gorgemj" w:date="2017-11-26T20:38:00Z">
              <w:r w:rsidRPr="00E565BC" w:rsidDel="00FC263D">
                <w:rPr>
                  <w:rFonts w:ascii="Arial" w:hAnsi="Arial" w:cs="Arial"/>
                  <w:color w:val="auto"/>
                  <w:sz w:val="20"/>
                  <w:szCs w:val="20"/>
                </w:rPr>
                <w:delText xml:space="preserve"> (WLS) </w:delText>
              </w:r>
            </w:del>
            <w:r w:rsidRPr="00E565BC">
              <w:rPr>
                <w:rFonts w:ascii="Arial" w:hAnsi="Arial" w:cs="Arial"/>
                <w:color w:val="auto"/>
                <w:sz w:val="20"/>
                <w:szCs w:val="20"/>
              </w:rPr>
              <w:t>(</w:t>
            </w:r>
            <w:ins w:id="9392" w:author="gorgemj" w:date="2017-11-24T17:12:00Z">
              <w:r w:rsidRPr="00993D67">
                <w:rPr>
                  <w:rFonts w:ascii="Arial" w:hAnsi="Arial" w:cs="Arial"/>
                  <w:b/>
                  <w:sz w:val="20"/>
                  <w:szCs w:val="20"/>
                </w:rPr>
                <w:t>AP1000</w:t>
              </w:r>
              <w:r w:rsidRPr="00993D67">
                <w:rPr>
                  <w:rFonts w:ascii="Arial" w:hAnsi="Arial" w:cs="Arial"/>
                  <w:sz w:val="20"/>
                  <w:szCs w:val="20"/>
                </w:rPr>
                <w:t xml:space="preserve"> plant DCD [2]</w:t>
              </w:r>
            </w:ins>
            <w:del w:id="9393" w:author="gorgemj" w:date="2017-11-24T17:12:00Z">
              <w:r w:rsidDel="00F87C2C">
                <w:rPr>
                  <w:rFonts w:ascii="Arial" w:hAnsi="Arial" w:cs="Arial"/>
                  <w:color w:val="auto"/>
                  <w:sz w:val="20"/>
                  <w:szCs w:val="20"/>
                </w:rPr>
                <w:delText>DCD</w:delText>
              </w:r>
            </w:del>
            <w:r>
              <w:rPr>
                <w:rFonts w:ascii="Arial" w:hAnsi="Arial" w:cs="Arial"/>
                <w:color w:val="auto"/>
                <w:sz w:val="20"/>
                <w:szCs w:val="20"/>
              </w:rPr>
              <w:t> </w:t>
            </w:r>
            <w:r w:rsidRPr="00E565BC">
              <w:rPr>
                <w:rFonts w:ascii="Arial" w:hAnsi="Arial" w:cs="Arial"/>
                <w:color w:val="auto"/>
                <w:sz w:val="20"/>
                <w:szCs w:val="20"/>
              </w:rPr>
              <w:t>Section</w:t>
            </w:r>
            <w:r>
              <w:rPr>
                <w:rFonts w:ascii="Arial" w:hAnsi="Arial" w:cs="Arial"/>
                <w:color w:val="auto"/>
                <w:sz w:val="20"/>
                <w:szCs w:val="20"/>
              </w:rPr>
              <w:t> </w:t>
            </w:r>
            <w:r w:rsidRPr="00E565BC">
              <w:rPr>
                <w:rFonts w:ascii="Arial" w:hAnsi="Arial" w:cs="Arial"/>
                <w:color w:val="auto"/>
                <w:sz w:val="20"/>
                <w:szCs w:val="20"/>
              </w:rPr>
              <w:t xml:space="preserve">11.2). </w:t>
            </w:r>
          </w:p>
          <w:p w:rsidR="00AD701B" w:rsidRDefault="00AD701B" w:rsidP="003639EE">
            <w:pPr>
              <w:pStyle w:val="Default"/>
              <w:widowControl w:val="0"/>
              <w:spacing w:before="60" w:after="60" w:line="280" w:lineRule="atLeast"/>
              <w:rPr>
                <w:rFonts w:ascii="Arial" w:hAnsi="Arial" w:cs="Arial"/>
                <w:color w:val="auto"/>
                <w:sz w:val="20"/>
                <w:szCs w:val="20"/>
              </w:rPr>
            </w:pPr>
            <w:r w:rsidRPr="004A7FDF">
              <w:rPr>
                <w:rFonts w:ascii="Arial" w:hAnsi="Arial" w:cs="Arial"/>
                <w:color w:val="auto"/>
                <w:sz w:val="20"/>
                <w:szCs w:val="20"/>
              </w:rPr>
              <w:t>Gaseous Wastes:</w:t>
            </w:r>
          </w:p>
          <w:p w:rsidR="00AD701B" w:rsidRPr="004A7FDF" w:rsidRDefault="00AD701B" w:rsidP="003639EE">
            <w:pPr>
              <w:pStyle w:val="Default"/>
              <w:widowControl w:val="0"/>
              <w:spacing w:before="60" w:after="60" w:line="280" w:lineRule="atLeast"/>
              <w:rPr>
                <w:rFonts w:ascii="Arial" w:hAnsi="Arial" w:cs="Arial"/>
                <w:color w:val="auto"/>
                <w:sz w:val="20"/>
                <w:szCs w:val="20"/>
              </w:rPr>
            </w:pPr>
            <w:r w:rsidRPr="00E565BC">
              <w:rPr>
                <w:rFonts w:ascii="Arial" w:hAnsi="Arial" w:cs="Arial"/>
                <w:color w:val="auto"/>
                <w:sz w:val="20"/>
                <w:szCs w:val="20"/>
              </w:rPr>
              <w:t xml:space="preserve">The </w:t>
            </w:r>
            <w:r w:rsidRPr="003639EE">
              <w:rPr>
                <w:rFonts w:ascii="Arial" w:hAnsi="Arial" w:cs="Arial"/>
                <w:b/>
                <w:color w:val="auto"/>
                <w:sz w:val="20"/>
                <w:szCs w:val="20"/>
              </w:rPr>
              <w:t>AP1000</w:t>
            </w:r>
            <w:r w:rsidRPr="00E565BC">
              <w:rPr>
                <w:rFonts w:ascii="Arial" w:hAnsi="Arial" w:cs="Arial"/>
                <w:color w:val="auto"/>
                <w:sz w:val="20"/>
                <w:szCs w:val="20"/>
              </w:rPr>
              <w:t xml:space="preserve"> </w:t>
            </w:r>
            <w:r>
              <w:rPr>
                <w:rFonts w:ascii="Arial" w:hAnsi="Arial" w:cs="Arial"/>
                <w:color w:val="auto"/>
                <w:sz w:val="20"/>
                <w:szCs w:val="20"/>
              </w:rPr>
              <w:t xml:space="preserve">plant </w:t>
            </w:r>
            <w:r w:rsidRPr="00E565BC">
              <w:rPr>
                <w:rFonts w:ascii="Arial" w:hAnsi="Arial" w:cs="Arial"/>
                <w:color w:val="auto"/>
                <w:sz w:val="20"/>
                <w:szCs w:val="20"/>
              </w:rPr>
              <w:t>gaseous radwaste system</w:t>
            </w:r>
            <w:del w:id="9394" w:author="gorgemj" w:date="2017-11-26T20:38:00Z">
              <w:r w:rsidRPr="00E565BC" w:rsidDel="00FC263D">
                <w:rPr>
                  <w:rFonts w:ascii="Arial" w:hAnsi="Arial" w:cs="Arial"/>
                  <w:color w:val="auto"/>
                  <w:sz w:val="20"/>
                  <w:szCs w:val="20"/>
                </w:rPr>
                <w:delText xml:space="preserve"> (WGS)</w:delText>
              </w:r>
            </w:del>
            <w:r w:rsidRPr="00E565BC">
              <w:rPr>
                <w:rFonts w:ascii="Arial" w:hAnsi="Arial" w:cs="Arial"/>
                <w:color w:val="auto"/>
                <w:sz w:val="20"/>
                <w:szCs w:val="20"/>
              </w:rPr>
              <w:t xml:space="preserve"> is designed to perform the following major functions: </w:t>
            </w:r>
          </w:p>
          <w:p w:rsidR="00AD701B" w:rsidRPr="00E565BC" w:rsidRDefault="00AD701B" w:rsidP="001D39A8">
            <w:pPr>
              <w:pStyle w:val="Default"/>
              <w:widowControl w:val="0"/>
              <w:numPr>
                <w:ilvl w:val="0"/>
                <w:numId w:val="27"/>
              </w:numPr>
              <w:spacing w:before="60" w:after="60" w:line="280" w:lineRule="atLeast"/>
              <w:ind w:left="522"/>
              <w:rPr>
                <w:rFonts w:ascii="Arial" w:hAnsi="Arial" w:cs="Arial"/>
                <w:color w:val="auto"/>
                <w:sz w:val="20"/>
                <w:szCs w:val="20"/>
              </w:rPr>
            </w:pPr>
            <w:r w:rsidRPr="00E565BC">
              <w:rPr>
                <w:rFonts w:ascii="Arial" w:hAnsi="Arial" w:cs="Arial"/>
                <w:color w:val="auto"/>
                <w:sz w:val="20"/>
                <w:szCs w:val="20"/>
              </w:rPr>
              <w:t xml:space="preserve">Collect gaseous wastes that are radioactive or hydrogen bearing </w:t>
            </w:r>
          </w:p>
          <w:p w:rsidR="00AD701B" w:rsidRPr="00E565BC" w:rsidRDefault="00AD701B" w:rsidP="001D39A8">
            <w:pPr>
              <w:pStyle w:val="Default"/>
              <w:widowControl w:val="0"/>
              <w:numPr>
                <w:ilvl w:val="0"/>
                <w:numId w:val="27"/>
              </w:numPr>
              <w:spacing w:before="60" w:after="60" w:line="280" w:lineRule="atLeast"/>
              <w:ind w:left="522"/>
              <w:rPr>
                <w:rFonts w:ascii="Arial" w:hAnsi="Arial" w:cs="Arial"/>
                <w:color w:val="auto"/>
                <w:sz w:val="20"/>
                <w:szCs w:val="20"/>
              </w:rPr>
            </w:pPr>
            <w:r w:rsidRPr="00E565BC">
              <w:rPr>
                <w:rFonts w:ascii="Arial" w:hAnsi="Arial" w:cs="Arial"/>
                <w:color w:val="auto"/>
                <w:sz w:val="20"/>
                <w:szCs w:val="20"/>
              </w:rPr>
              <w:t xml:space="preserve">Process and discharge the waste gas, keeping off-site releases of radioactivity within acceptable limits. </w:t>
            </w:r>
          </w:p>
          <w:p w:rsidR="00AD701B" w:rsidRPr="003639EE" w:rsidRDefault="00AD701B" w:rsidP="003639EE">
            <w:pPr>
              <w:pStyle w:val="Default"/>
              <w:widowControl w:val="0"/>
              <w:spacing w:before="60" w:after="60" w:line="280" w:lineRule="atLeast"/>
              <w:rPr>
                <w:rFonts w:ascii="Arial" w:hAnsi="Arial" w:cs="Arial"/>
                <w:color w:val="auto"/>
                <w:sz w:val="20"/>
                <w:szCs w:val="20"/>
              </w:rPr>
            </w:pPr>
            <w:r w:rsidRPr="003639EE">
              <w:rPr>
                <w:rFonts w:ascii="Arial" w:hAnsi="Arial" w:cs="Arial"/>
                <w:color w:val="auto"/>
                <w:sz w:val="20"/>
                <w:szCs w:val="20"/>
              </w:rPr>
              <w:t>Solid Radwaste</w:t>
            </w:r>
          </w:p>
          <w:p w:rsidR="00AD701B" w:rsidRDefault="00AD701B" w:rsidP="003639EE">
            <w:pPr>
              <w:pStyle w:val="Default"/>
              <w:widowControl w:val="0"/>
              <w:spacing w:before="60" w:after="60" w:line="280" w:lineRule="atLeast"/>
              <w:rPr>
                <w:rFonts w:ascii="Arial" w:hAnsi="Arial" w:cs="Arial"/>
                <w:color w:val="auto"/>
                <w:sz w:val="20"/>
                <w:szCs w:val="20"/>
              </w:rPr>
            </w:pPr>
            <w:r w:rsidRPr="003639EE">
              <w:rPr>
                <w:rFonts w:ascii="Arial" w:hAnsi="Arial" w:cs="Arial"/>
                <w:color w:val="auto"/>
                <w:sz w:val="20"/>
                <w:szCs w:val="20"/>
              </w:rPr>
              <w:t xml:space="preserve">The solid waste management system </w:t>
            </w:r>
            <w:del w:id="9395" w:author="gorgemj" w:date="2017-11-26T20:38:00Z">
              <w:r w:rsidRPr="003639EE" w:rsidDel="00FC263D">
                <w:rPr>
                  <w:rFonts w:ascii="Arial" w:hAnsi="Arial" w:cs="Arial"/>
                  <w:color w:val="auto"/>
                  <w:sz w:val="20"/>
                  <w:szCs w:val="20"/>
                </w:rPr>
                <w:delText xml:space="preserve">(WSS) </w:delText>
              </w:r>
            </w:del>
            <w:r w:rsidRPr="003639EE">
              <w:rPr>
                <w:rFonts w:ascii="Arial" w:hAnsi="Arial" w:cs="Arial"/>
                <w:color w:val="auto"/>
                <w:sz w:val="20"/>
                <w:szCs w:val="20"/>
              </w:rPr>
              <w:t xml:space="preserve">is designed to collect and accumulate spent ion exchange resins and deep bed filtration media, spent filter cartridges, dry active wastes, and mixed wastes generated as a result of normal plant operation, including </w:t>
            </w:r>
            <w:del w:id="9396" w:author="gorgemj" w:date="2017-11-24T15:50:00Z">
              <w:r w:rsidRPr="003639EE" w:rsidDel="001773C1">
                <w:rPr>
                  <w:rFonts w:ascii="Arial" w:hAnsi="Arial" w:cs="Arial"/>
                  <w:color w:val="auto"/>
                  <w:sz w:val="20"/>
                  <w:szCs w:val="20"/>
                </w:rPr>
                <w:delText>anticipated operational occurrence</w:delText>
              </w:r>
            </w:del>
            <w:ins w:id="9397" w:author="gorgemj" w:date="2017-11-24T15:50:00Z">
              <w:r>
                <w:rPr>
                  <w:rFonts w:ascii="Arial" w:hAnsi="Arial" w:cs="Arial"/>
                  <w:color w:val="auto"/>
                  <w:sz w:val="20"/>
                  <w:szCs w:val="20"/>
                </w:rPr>
                <w:t>AOO</w:t>
              </w:r>
            </w:ins>
            <w:r w:rsidRPr="003639EE">
              <w:rPr>
                <w:rFonts w:ascii="Arial" w:hAnsi="Arial" w:cs="Arial"/>
                <w:color w:val="auto"/>
                <w:sz w:val="20"/>
                <w:szCs w:val="20"/>
              </w:rPr>
              <w:t xml:space="preserve">s. </w:t>
            </w:r>
          </w:p>
          <w:p w:rsidR="00AD701B" w:rsidRPr="00E565BC" w:rsidRDefault="00AD701B" w:rsidP="003639EE">
            <w:pPr>
              <w:pStyle w:val="Default"/>
              <w:widowControl w:val="0"/>
              <w:spacing w:before="60" w:after="60" w:line="280" w:lineRule="atLeast"/>
              <w:rPr>
                <w:rFonts w:ascii="Arial" w:hAnsi="Arial" w:cs="Arial"/>
                <w:color w:val="auto"/>
                <w:sz w:val="20"/>
                <w:szCs w:val="20"/>
              </w:rPr>
            </w:pPr>
            <w:r w:rsidRPr="003639EE">
              <w:rPr>
                <w:rFonts w:ascii="Arial" w:hAnsi="Arial" w:cs="Arial"/>
                <w:color w:val="auto"/>
                <w:sz w:val="20"/>
                <w:szCs w:val="20"/>
              </w:rPr>
              <w:t>This system does not handle large, radioactive waste materials such as core components or radioactive process wastes from the plant's secondary cycle.</w:t>
            </w:r>
          </w:p>
        </w:tc>
      </w:tr>
      <w:tr w:rsidR="00AD701B" w:rsidRPr="00817CEB" w:rsidTr="004C121E">
        <w:trPr>
          <w:cantSplit/>
          <w:trPrChange w:id="9398" w:author="gorgemj" w:date="2017-11-30T12:36:00Z">
            <w:trPr>
              <w:gridBefore w:val="6"/>
              <w:gridAfter w:val="0"/>
              <w:cantSplit/>
            </w:trPr>
          </w:trPrChange>
        </w:trPr>
        <w:tc>
          <w:tcPr>
            <w:tcW w:w="947" w:type="dxa"/>
            <w:tcPrChange w:id="9399" w:author="gorgemj" w:date="2017-11-30T12:36:00Z">
              <w:tcPr>
                <w:tcW w:w="945" w:type="dxa"/>
                <w:gridSpan w:val="6"/>
              </w:tcPr>
            </w:tcPrChange>
          </w:tcPr>
          <w:p w:rsidR="00AD701B" w:rsidRPr="00617E1C" w:rsidRDefault="00AD701B" w:rsidP="00542606">
            <w:pPr>
              <w:autoSpaceDE w:val="0"/>
              <w:autoSpaceDN w:val="0"/>
              <w:adjustRightInd w:val="0"/>
              <w:spacing w:before="60" w:after="60" w:line="280" w:lineRule="atLeast"/>
              <w:jc w:val="center"/>
              <w:rPr>
                <w:rFonts w:cs="Arial"/>
                <w:rPrChange w:id="9400" w:author="gorgemj" w:date="2017-11-23T15:57:00Z">
                  <w:rPr>
                    <w:rFonts w:cs="Arial"/>
                    <w:b/>
                  </w:rPr>
                </w:rPrChange>
              </w:rPr>
            </w:pPr>
            <w:r w:rsidRPr="00617E1C">
              <w:rPr>
                <w:rFonts w:cs="Arial"/>
                <w:rPrChange w:id="9401" w:author="gorgemj" w:date="2017-11-23T15:57:00Z">
                  <w:rPr>
                    <w:rFonts w:cs="Arial"/>
                    <w:b/>
                  </w:rPr>
                </w:rPrChange>
              </w:rPr>
              <w:t>6.59</w:t>
            </w:r>
          </w:p>
        </w:tc>
        <w:tc>
          <w:tcPr>
            <w:tcW w:w="693" w:type="dxa"/>
            <w:tcPrChange w:id="9402" w:author="gorgemj" w:date="2017-11-30T12:36:00Z">
              <w:tcPr>
                <w:tcW w:w="747" w:type="dxa"/>
                <w:gridSpan w:val="3"/>
              </w:tcPr>
            </w:tcPrChange>
          </w:tcPr>
          <w:p w:rsidR="00AD701B" w:rsidRPr="00617E1C" w:rsidRDefault="00AD701B" w:rsidP="00542606">
            <w:pPr>
              <w:autoSpaceDE w:val="0"/>
              <w:autoSpaceDN w:val="0"/>
              <w:adjustRightInd w:val="0"/>
              <w:spacing w:before="60" w:after="60" w:line="280" w:lineRule="atLeast"/>
              <w:jc w:val="center"/>
              <w:rPr>
                <w:rFonts w:cs="Arial"/>
                <w:bCs/>
                <w:rPrChange w:id="9403" w:author="gorgemj" w:date="2017-11-23T15:58:00Z">
                  <w:rPr>
                    <w:rFonts w:cs="Arial"/>
                    <w:b/>
                    <w:bCs/>
                  </w:rPr>
                </w:rPrChange>
              </w:rPr>
            </w:pPr>
            <w:r w:rsidRPr="00617E1C">
              <w:rPr>
                <w:rFonts w:cs="Arial"/>
                <w:bCs/>
                <w:rPrChange w:id="9404" w:author="gorgemj" w:date="2017-11-23T15:58:00Z">
                  <w:rPr>
                    <w:rFonts w:cs="Arial"/>
                    <w:b/>
                    <w:bCs/>
                  </w:rPr>
                </w:rPrChange>
              </w:rPr>
              <w:t>1</w:t>
            </w:r>
          </w:p>
        </w:tc>
        <w:tc>
          <w:tcPr>
            <w:tcW w:w="5038" w:type="dxa"/>
            <w:gridSpan w:val="2"/>
            <w:tcPrChange w:id="9405" w:author="gorgemj" w:date="2017-11-30T12:36:00Z">
              <w:tcPr>
                <w:tcW w:w="6768" w:type="dxa"/>
                <w:gridSpan w:val="7"/>
              </w:tcPr>
            </w:tcPrChange>
          </w:tcPr>
          <w:p w:rsidR="00AD701B" w:rsidRPr="00817CEB" w:rsidRDefault="00AD701B" w:rsidP="00542606">
            <w:pPr>
              <w:autoSpaceDE w:val="0"/>
              <w:autoSpaceDN w:val="0"/>
              <w:adjustRightInd w:val="0"/>
              <w:spacing w:before="60" w:after="60" w:line="280" w:lineRule="atLeast"/>
              <w:rPr>
                <w:rFonts w:eastAsia="Calibri" w:cs="Arial"/>
              </w:rPr>
            </w:pPr>
            <w:r w:rsidRPr="00817CEB">
              <w:rPr>
                <w:rFonts w:eastAsia="Calibri" w:cs="Arial"/>
              </w:rPr>
              <w:t>Systems and facilities shall be provided for the management and storage of radioactive waste on the nuclear power plant site for a period of time consistent with the availability of the relevant disposal option.</w:t>
            </w:r>
          </w:p>
        </w:tc>
        <w:tc>
          <w:tcPr>
            <w:tcW w:w="6912" w:type="dxa"/>
            <w:gridSpan w:val="3"/>
            <w:tcPrChange w:id="9406" w:author="gorgemj" w:date="2017-11-30T12:36:00Z">
              <w:tcPr>
                <w:tcW w:w="5130" w:type="dxa"/>
                <w:gridSpan w:val="8"/>
              </w:tcPr>
            </w:tcPrChange>
          </w:tcPr>
          <w:p w:rsidR="00AD701B" w:rsidRDefault="00AD701B" w:rsidP="00542606">
            <w:pPr>
              <w:spacing w:before="60" w:after="60" w:line="280" w:lineRule="atLeast"/>
              <w:rPr>
                <w:rFonts w:eastAsia="Calibri" w:cs="Arial"/>
              </w:rPr>
            </w:pPr>
            <w:r w:rsidRPr="00817CEB">
              <w:rPr>
                <w:rFonts w:eastAsia="Calibri" w:cs="Arial"/>
              </w:rPr>
              <w:t xml:space="preserve">These requirements are met for the </w:t>
            </w:r>
            <w:r w:rsidRPr="00817CEB">
              <w:rPr>
                <w:rFonts w:eastAsia="Calibri" w:cs="Arial"/>
                <w:b/>
              </w:rPr>
              <w:t>AP1000</w:t>
            </w:r>
            <w:r w:rsidRPr="00817CEB">
              <w:rPr>
                <w:rFonts w:eastAsia="Calibri" w:cs="Arial"/>
              </w:rPr>
              <w:t xml:space="preserve"> </w:t>
            </w:r>
            <w:r>
              <w:rPr>
                <w:rFonts w:eastAsia="Calibri" w:cs="Arial"/>
              </w:rPr>
              <w:t>plant</w:t>
            </w:r>
            <w:r w:rsidRPr="00817CEB">
              <w:rPr>
                <w:rFonts w:eastAsia="Calibri" w:cs="Arial"/>
              </w:rPr>
              <w:t xml:space="preserve"> as discussed in</w:t>
            </w:r>
            <w:ins w:id="9407" w:author="gorgemj" w:date="2017-11-24T17:13:00Z">
              <w:r>
                <w:rPr>
                  <w:rFonts w:eastAsia="Calibri" w:cs="Arial"/>
                </w:rPr>
                <w:t xml:space="preserve"> the </w:t>
              </w:r>
            </w:ins>
            <w:del w:id="9408" w:author="gorgemj" w:date="2017-11-24T17:13:00Z">
              <w:r w:rsidRPr="00817CEB" w:rsidDel="00F87C2C">
                <w:rPr>
                  <w:rFonts w:eastAsia="Calibri" w:cs="Arial"/>
                </w:rPr>
                <w:delText xml:space="preserve"> </w:delText>
              </w:r>
            </w:del>
            <w:ins w:id="9409" w:author="gorgemj" w:date="2017-11-24T17:12:00Z">
              <w:r w:rsidRPr="00993D67">
                <w:rPr>
                  <w:rFonts w:cs="Arial"/>
                  <w:b/>
                </w:rPr>
                <w:t>AP1000</w:t>
              </w:r>
              <w:r w:rsidRPr="00993D67">
                <w:rPr>
                  <w:rFonts w:cs="Arial"/>
                </w:rPr>
                <w:t xml:space="preserve"> plant DCD [2]</w:t>
              </w:r>
            </w:ins>
            <w:del w:id="9410" w:author="gorgemj" w:date="2017-11-24T17:12:00Z">
              <w:r w:rsidRPr="00F87C2C" w:rsidDel="00F87C2C">
                <w:rPr>
                  <w:rFonts w:eastAsia="Calibri" w:cs="Arial"/>
                  <w:b/>
                  <w:rPrChange w:id="9411" w:author="gorgemj" w:date="2017-11-24T17:12:00Z">
                    <w:rPr>
                      <w:rFonts w:eastAsia="Calibri" w:cs="Arial"/>
                    </w:rPr>
                  </w:rPrChange>
                </w:rPr>
                <w:delText>DCD</w:delText>
              </w:r>
            </w:del>
            <w:r w:rsidRPr="00817CEB">
              <w:rPr>
                <w:rFonts w:eastAsia="Calibri" w:cs="Arial"/>
              </w:rPr>
              <w:t xml:space="preserve"> Chapter 11 and the solid waste management system is presented in </w:t>
            </w:r>
            <w:ins w:id="9412" w:author="gorgemj" w:date="2017-11-24T17:13:00Z">
              <w:r>
                <w:rPr>
                  <w:rFonts w:eastAsia="Calibri" w:cs="Arial"/>
                </w:rPr>
                <w:t xml:space="preserve">the </w:t>
              </w:r>
              <w:r w:rsidRPr="00993D67">
                <w:rPr>
                  <w:rFonts w:cs="Arial"/>
                  <w:b/>
                </w:rPr>
                <w:t>AP1000</w:t>
              </w:r>
              <w:r w:rsidRPr="00993D67">
                <w:rPr>
                  <w:rFonts w:cs="Arial"/>
                </w:rPr>
                <w:t xml:space="preserve"> plant DCD [2]</w:t>
              </w:r>
            </w:ins>
            <w:del w:id="9413" w:author="gorgemj" w:date="2017-11-24T17:13:00Z">
              <w:r w:rsidRPr="00817CEB" w:rsidDel="00F87C2C">
                <w:rPr>
                  <w:rFonts w:eastAsia="Calibri" w:cs="Arial"/>
                </w:rPr>
                <w:delText>DCD</w:delText>
              </w:r>
            </w:del>
            <w:r w:rsidRPr="00817CEB">
              <w:rPr>
                <w:rFonts w:eastAsia="Calibri" w:cs="Arial"/>
              </w:rPr>
              <w:t xml:space="preserve"> </w:t>
            </w:r>
            <w:r>
              <w:rPr>
                <w:rFonts w:eastAsia="Calibri" w:cs="Arial"/>
              </w:rPr>
              <w:t>Section </w:t>
            </w:r>
            <w:r w:rsidRPr="00817CEB">
              <w:rPr>
                <w:rFonts w:eastAsia="Calibri" w:cs="Arial"/>
              </w:rPr>
              <w:t>11.4.</w:t>
            </w:r>
          </w:p>
          <w:p w:rsidR="00AD701B" w:rsidRPr="00E565BC" w:rsidRDefault="00AD701B" w:rsidP="00542606">
            <w:pPr>
              <w:autoSpaceDE w:val="0"/>
              <w:autoSpaceDN w:val="0"/>
              <w:adjustRightInd w:val="0"/>
              <w:spacing w:before="60" w:after="60" w:line="280" w:lineRule="atLeast"/>
              <w:rPr>
                <w:rFonts w:cs="Arial"/>
              </w:rPr>
            </w:pPr>
            <w:r w:rsidRPr="00E565BC">
              <w:rPr>
                <w:bCs/>
              </w:rPr>
              <w:t xml:space="preserve">In particular refer to </w:t>
            </w:r>
            <w:ins w:id="9414" w:author="gorgemj" w:date="2017-11-24T17:13:00Z">
              <w:r>
                <w:rPr>
                  <w:rFonts w:eastAsia="Calibri" w:cs="Arial"/>
                </w:rPr>
                <w:t xml:space="preserve">the </w:t>
              </w:r>
              <w:r w:rsidRPr="00993D67">
                <w:rPr>
                  <w:rFonts w:cs="Arial"/>
                  <w:b/>
                </w:rPr>
                <w:t>AP1000</w:t>
              </w:r>
              <w:r w:rsidRPr="00993D67">
                <w:rPr>
                  <w:rFonts w:cs="Arial"/>
                </w:rPr>
                <w:t xml:space="preserve"> plant DCD [2]</w:t>
              </w:r>
            </w:ins>
            <w:del w:id="9415" w:author="gorgemj" w:date="2017-11-24T17:13:00Z">
              <w:r w:rsidRPr="00E565BC" w:rsidDel="00F87C2C">
                <w:rPr>
                  <w:bCs/>
                </w:rPr>
                <w:delText>DCD</w:delText>
              </w:r>
            </w:del>
            <w:r w:rsidRPr="00E565BC">
              <w:rPr>
                <w:bCs/>
              </w:rPr>
              <w:t xml:space="preserve"> Section 11.4.2.3.3 </w:t>
            </w:r>
            <w:ins w:id="9416" w:author="friedmbn" w:date="2017-11-29T17:43:00Z">
              <w:r>
                <w:rPr>
                  <w:bCs/>
                </w:rPr>
                <w:t>“</w:t>
              </w:r>
            </w:ins>
            <w:r w:rsidRPr="00E565BC">
              <w:rPr>
                <w:bCs/>
              </w:rPr>
              <w:t>Dry Waste Processing Operations</w:t>
            </w:r>
            <w:ins w:id="9417" w:author="friedmbn" w:date="2017-11-29T17:43:00Z">
              <w:r>
                <w:rPr>
                  <w:bCs/>
                </w:rPr>
                <w:t>”</w:t>
              </w:r>
            </w:ins>
            <w:r>
              <w:rPr>
                <w:bCs/>
              </w:rPr>
              <w:t xml:space="preserve"> and </w:t>
            </w:r>
            <w:ins w:id="9418" w:author="gorgemj" w:date="2017-11-24T17:13:00Z">
              <w:r>
                <w:rPr>
                  <w:rFonts w:eastAsia="Calibri" w:cs="Arial"/>
                </w:rPr>
                <w:t xml:space="preserve">the </w:t>
              </w:r>
              <w:r w:rsidRPr="00993D67">
                <w:rPr>
                  <w:rFonts w:cs="Arial"/>
                  <w:b/>
                </w:rPr>
                <w:t>AP1000</w:t>
              </w:r>
              <w:r w:rsidRPr="00993D67">
                <w:rPr>
                  <w:rFonts w:cs="Arial"/>
                </w:rPr>
                <w:t xml:space="preserve"> plant DCD [2]</w:t>
              </w:r>
            </w:ins>
            <w:del w:id="9419" w:author="gorgemj" w:date="2017-11-24T17:13:00Z">
              <w:r w:rsidDel="00F87C2C">
                <w:rPr>
                  <w:bCs/>
                </w:rPr>
                <w:delText>DCD</w:delText>
              </w:r>
            </w:del>
            <w:r>
              <w:rPr>
                <w:bCs/>
              </w:rPr>
              <w:t xml:space="preserve"> Section </w:t>
            </w:r>
            <w:r w:rsidRPr="00E565BC">
              <w:rPr>
                <w:bCs/>
              </w:rPr>
              <w:t xml:space="preserve">11.4.2.4 </w:t>
            </w:r>
            <w:ins w:id="9420" w:author="friedmbn" w:date="2017-11-29T17:43:00Z">
              <w:r>
                <w:rPr>
                  <w:bCs/>
                </w:rPr>
                <w:t>“</w:t>
              </w:r>
            </w:ins>
            <w:r w:rsidRPr="00E565BC">
              <w:rPr>
                <w:bCs/>
              </w:rPr>
              <w:t>Waste Processing and Disposal Alternatives</w:t>
            </w:r>
            <w:r>
              <w:rPr>
                <w:bCs/>
              </w:rPr>
              <w:t>.</w:t>
            </w:r>
            <w:ins w:id="9421" w:author="friedmbn" w:date="2017-11-29T17:43:00Z">
              <w:r>
                <w:rPr>
                  <w:bCs/>
                </w:rPr>
                <w:t>”</w:t>
              </w:r>
            </w:ins>
          </w:p>
        </w:tc>
      </w:tr>
      <w:tr w:rsidR="00AD701B" w:rsidRPr="00817CEB" w:rsidTr="004C121E">
        <w:trPr>
          <w:cantSplit/>
          <w:trPrChange w:id="9422" w:author="gorgemj" w:date="2017-11-30T12:36:00Z">
            <w:trPr>
              <w:gridBefore w:val="6"/>
              <w:gridAfter w:val="0"/>
              <w:cantSplit/>
            </w:trPr>
          </w:trPrChange>
        </w:trPr>
        <w:tc>
          <w:tcPr>
            <w:tcW w:w="947" w:type="dxa"/>
            <w:tcPrChange w:id="9423" w:author="gorgemj" w:date="2017-11-30T12:36:00Z">
              <w:tcPr>
                <w:tcW w:w="945" w:type="dxa"/>
                <w:gridSpan w:val="6"/>
              </w:tcPr>
            </w:tcPrChange>
          </w:tcPr>
          <w:p w:rsidR="00AD701B" w:rsidRPr="00617E1C" w:rsidRDefault="00AD701B" w:rsidP="00542606">
            <w:pPr>
              <w:autoSpaceDE w:val="0"/>
              <w:autoSpaceDN w:val="0"/>
              <w:adjustRightInd w:val="0"/>
              <w:spacing w:before="60" w:after="60" w:line="280" w:lineRule="atLeast"/>
              <w:jc w:val="center"/>
              <w:rPr>
                <w:rFonts w:cs="Arial"/>
                <w:rPrChange w:id="9424" w:author="gorgemj" w:date="2017-11-23T15:57:00Z">
                  <w:rPr>
                    <w:rFonts w:cs="Arial"/>
                    <w:b/>
                  </w:rPr>
                </w:rPrChange>
              </w:rPr>
            </w:pPr>
            <w:r w:rsidRPr="00617E1C">
              <w:rPr>
                <w:rFonts w:cs="Arial"/>
                <w:rPrChange w:id="9425" w:author="gorgemj" w:date="2017-11-23T15:57:00Z">
                  <w:rPr>
                    <w:rFonts w:cs="Arial"/>
                    <w:b/>
                  </w:rPr>
                </w:rPrChange>
              </w:rPr>
              <w:t>6.60</w:t>
            </w:r>
          </w:p>
        </w:tc>
        <w:tc>
          <w:tcPr>
            <w:tcW w:w="693" w:type="dxa"/>
            <w:tcPrChange w:id="9426" w:author="gorgemj" w:date="2017-11-30T12:36:00Z">
              <w:tcPr>
                <w:tcW w:w="747" w:type="dxa"/>
                <w:gridSpan w:val="3"/>
              </w:tcPr>
            </w:tcPrChange>
          </w:tcPr>
          <w:p w:rsidR="00AD701B" w:rsidRPr="00617E1C" w:rsidRDefault="00AD701B" w:rsidP="00542606">
            <w:pPr>
              <w:autoSpaceDE w:val="0"/>
              <w:autoSpaceDN w:val="0"/>
              <w:adjustRightInd w:val="0"/>
              <w:spacing w:before="60" w:after="60" w:line="280" w:lineRule="atLeast"/>
              <w:jc w:val="center"/>
              <w:rPr>
                <w:rFonts w:cs="Arial"/>
                <w:bCs/>
                <w:rPrChange w:id="9427" w:author="gorgemj" w:date="2017-11-23T15:58:00Z">
                  <w:rPr>
                    <w:rFonts w:cs="Arial"/>
                    <w:b/>
                    <w:bCs/>
                  </w:rPr>
                </w:rPrChange>
              </w:rPr>
            </w:pPr>
            <w:r w:rsidRPr="00617E1C">
              <w:rPr>
                <w:rFonts w:cs="Arial"/>
                <w:bCs/>
                <w:rPrChange w:id="9428" w:author="gorgemj" w:date="2017-11-23T15:58:00Z">
                  <w:rPr>
                    <w:rFonts w:cs="Arial"/>
                    <w:b/>
                    <w:bCs/>
                  </w:rPr>
                </w:rPrChange>
              </w:rPr>
              <w:t>1</w:t>
            </w:r>
          </w:p>
        </w:tc>
        <w:tc>
          <w:tcPr>
            <w:tcW w:w="5038" w:type="dxa"/>
            <w:gridSpan w:val="2"/>
            <w:tcPrChange w:id="9429" w:author="gorgemj" w:date="2017-11-30T12:36:00Z">
              <w:tcPr>
                <w:tcW w:w="6768" w:type="dxa"/>
                <w:gridSpan w:val="7"/>
              </w:tcPr>
            </w:tcPrChange>
          </w:tcPr>
          <w:p w:rsidR="00AD701B" w:rsidRPr="00817CEB" w:rsidRDefault="00AD701B" w:rsidP="00542606">
            <w:pPr>
              <w:autoSpaceDE w:val="0"/>
              <w:autoSpaceDN w:val="0"/>
              <w:adjustRightInd w:val="0"/>
              <w:spacing w:before="60" w:after="60" w:line="280" w:lineRule="atLeast"/>
              <w:rPr>
                <w:rFonts w:eastAsia="Calibri" w:cs="Arial"/>
              </w:rPr>
            </w:pPr>
            <w:r w:rsidRPr="00817CEB">
              <w:rPr>
                <w:rFonts w:eastAsia="Calibri" w:cs="Arial"/>
              </w:rPr>
              <w:t>The design of the plant shall incorporate appropriate features to facilitate the movement, transport and handling of radioactive waste. Consideration shall be given to the provision of access to facilities and to capabilities for lifting and for packaging.</w:t>
            </w:r>
          </w:p>
        </w:tc>
        <w:tc>
          <w:tcPr>
            <w:tcW w:w="6912" w:type="dxa"/>
            <w:gridSpan w:val="3"/>
            <w:tcPrChange w:id="9430" w:author="gorgemj" w:date="2017-11-30T12:36:00Z">
              <w:tcPr>
                <w:tcW w:w="5130" w:type="dxa"/>
                <w:gridSpan w:val="8"/>
              </w:tcPr>
            </w:tcPrChange>
          </w:tcPr>
          <w:p w:rsidR="00AD701B" w:rsidRDefault="00AD701B" w:rsidP="00542606">
            <w:pPr>
              <w:spacing w:before="60" w:after="60" w:line="280" w:lineRule="atLeast"/>
              <w:rPr>
                <w:rFonts w:cs="Arial"/>
              </w:rPr>
            </w:pPr>
            <w:r w:rsidRPr="00817CEB">
              <w:rPr>
                <w:rFonts w:cs="Arial"/>
              </w:rPr>
              <w:t xml:space="preserve">These requirements are met for the </w:t>
            </w:r>
            <w:r w:rsidRPr="00817CEB">
              <w:rPr>
                <w:rFonts w:cs="Arial"/>
                <w:b/>
              </w:rPr>
              <w:t>AP1000</w:t>
            </w:r>
            <w:r w:rsidRPr="00817CEB">
              <w:rPr>
                <w:rFonts w:cs="Arial"/>
              </w:rPr>
              <w:t xml:space="preserve"> </w:t>
            </w:r>
            <w:r>
              <w:rPr>
                <w:rFonts w:cs="Arial"/>
              </w:rPr>
              <w:t>plant</w:t>
            </w:r>
            <w:r w:rsidRPr="00817CEB">
              <w:rPr>
                <w:rFonts w:cs="Arial"/>
              </w:rPr>
              <w:t xml:space="preserve"> as discussed in </w:t>
            </w:r>
            <w:ins w:id="9431" w:author="gorgemj" w:date="2017-11-24T17:13:00Z">
              <w:r>
                <w:rPr>
                  <w:rFonts w:eastAsia="Calibri" w:cs="Arial"/>
                </w:rPr>
                <w:t xml:space="preserve">the </w:t>
              </w:r>
              <w:r w:rsidRPr="00993D67">
                <w:rPr>
                  <w:rFonts w:cs="Arial"/>
                  <w:b/>
                </w:rPr>
                <w:t>AP1000</w:t>
              </w:r>
              <w:r w:rsidRPr="00993D67">
                <w:rPr>
                  <w:rFonts w:cs="Arial"/>
                </w:rPr>
                <w:t xml:space="preserve"> plant DCD [2]</w:t>
              </w:r>
            </w:ins>
            <w:del w:id="9432" w:author="gorgemj" w:date="2017-11-24T17:13:00Z">
              <w:r w:rsidRPr="00817CEB" w:rsidDel="00F87C2C">
                <w:rPr>
                  <w:rFonts w:cs="Arial"/>
                </w:rPr>
                <w:delText>DCD</w:delText>
              </w:r>
            </w:del>
            <w:r w:rsidRPr="00817CEB">
              <w:rPr>
                <w:rFonts w:cs="Arial"/>
              </w:rPr>
              <w:t xml:space="preserve"> Chapter 11</w:t>
            </w:r>
            <w:r>
              <w:rPr>
                <w:rFonts w:cs="Arial"/>
              </w:rPr>
              <w:t xml:space="preserve">. </w:t>
            </w:r>
          </w:p>
          <w:p w:rsidR="00AD701B" w:rsidRDefault="00AD701B" w:rsidP="00542606">
            <w:pPr>
              <w:spacing w:before="60" w:after="60" w:line="280" w:lineRule="atLeast"/>
              <w:rPr>
                <w:rFonts w:cs="Arial"/>
                <w:b/>
              </w:rPr>
            </w:pPr>
            <w:r>
              <w:rPr>
                <w:rFonts w:cs="Arial"/>
              </w:rPr>
              <w:t xml:space="preserve">In particular </w:t>
            </w:r>
            <w:ins w:id="9433" w:author="gorgemj" w:date="2017-11-24T17:13:00Z">
              <w:r>
                <w:rPr>
                  <w:rFonts w:eastAsia="Calibri" w:cs="Arial"/>
                </w:rPr>
                <w:t xml:space="preserve">the </w:t>
              </w:r>
              <w:r w:rsidRPr="00993D67">
                <w:rPr>
                  <w:rFonts w:cs="Arial"/>
                  <w:b/>
                </w:rPr>
                <w:t>AP1000</w:t>
              </w:r>
              <w:r w:rsidRPr="00993D67">
                <w:rPr>
                  <w:rFonts w:cs="Arial"/>
                </w:rPr>
                <w:t xml:space="preserve"> plant DCD [2]</w:t>
              </w:r>
            </w:ins>
            <w:del w:id="9434" w:author="gorgemj" w:date="2017-11-24T17:13:00Z">
              <w:r w:rsidDel="00F87C2C">
                <w:rPr>
                  <w:rFonts w:cs="Arial"/>
                </w:rPr>
                <w:delText>DCD</w:delText>
              </w:r>
            </w:del>
            <w:r>
              <w:rPr>
                <w:rFonts w:cs="Arial"/>
              </w:rPr>
              <w:t xml:space="preserve"> Section 11.4.1.3 specifies that “</w:t>
            </w:r>
            <w:r w:rsidRPr="00E565BC">
              <w:rPr>
                <w:rFonts w:cs="Arial"/>
              </w:rPr>
              <w:t>Provisions are made in the auxiliary and radwaste buildings to use mobile radwaste processing systems for processing and packaging each waste stream including concentration and solidification of chemical wastes from the liquid waste management system, spent resin dewatering, spent filter cartridge encapsulation and dry active waste sorting and compaction.”</w:t>
            </w:r>
          </w:p>
        </w:tc>
      </w:tr>
      <w:tr w:rsidR="00AD701B" w:rsidRPr="00817CEB" w:rsidDel="002C3A3B" w:rsidTr="004C121E">
        <w:trPr>
          <w:cantSplit/>
          <w:del w:id="9435" w:author="gorgemj" w:date="2017-11-26T19:40:00Z"/>
          <w:trPrChange w:id="9436" w:author="gorgemj" w:date="2017-11-30T12:36:00Z">
            <w:trPr>
              <w:gridBefore w:val="6"/>
              <w:gridAfter w:val="0"/>
              <w:cantSplit/>
            </w:trPr>
          </w:trPrChange>
        </w:trPr>
        <w:tc>
          <w:tcPr>
            <w:tcW w:w="947" w:type="dxa"/>
            <w:tcPrChange w:id="9437" w:author="gorgemj" w:date="2017-11-30T12:36:00Z">
              <w:tcPr>
                <w:tcW w:w="945" w:type="dxa"/>
                <w:gridSpan w:val="6"/>
              </w:tcPr>
            </w:tcPrChange>
          </w:tcPr>
          <w:p w:rsidR="00AD701B" w:rsidDel="002C3A3B" w:rsidRDefault="00AD701B" w:rsidP="003639EE">
            <w:pPr>
              <w:keepNext/>
              <w:keepLines/>
              <w:autoSpaceDE w:val="0"/>
              <w:autoSpaceDN w:val="0"/>
              <w:adjustRightInd w:val="0"/>
              <w:spacing w:before="60" w:after="60" w:line="280" w:lineRule="atLeast"/>
              <w:jc w:val="center"/>
              <w:rPr>
                <w:del w:id="9438" w:author="gorgemj" w:date="2017-11-26T19:40:00Z"/>
                <w:rFonts w:cs="Arial"/>
                <w:b/>
              </w:rPr>
            </w:pPr>
          </w:p>
        </w:tc>
        <w:tc>
          <w:tcPr>
            <w:tcW w:w="693" w:type="dxa"/>
            <w:tcPrChange w:id="9439" w:author="gorgemj" w:date="2017-11-30T12:36:00Z">
              <w:tcPr>
                <w:tcW w:w="747" w:type="dxa"/>
                <w:gridSpan w:val="3"/>
              </w:tcPr>
            </w:tcPrChange>
          </w:tcPr>
          <w:p w:rsidR="00AD701B" w:rsidDel="002C3A3B" w:rsidRDefault="00AD701B" w:rsidP="003639EE">
            <w:pPr>
              <w:keepNext/>
              <w:keepLines/>
              <w:autoSpaceDE w:val="0"/>
              <w:autoSpaceDN w:val="0"/>
              <w:adjustRightInd w:val="0"/>
              <w:spacing w:before="60" w:after="60" w:line="280" w:lineRule="atLeast"/>
              <w:jc w:val="center"/>
              <w:rPr>
                <w:del w:id="9440" w:author="gorgemj" w:date="2017-11-26T19:40:00Z"/>
                <w:rFonts w:cs="Arial"/>
                <w:b/>
                <w:bCs/>
              </w:rPr>
            </w:pPr>
          </w:p>
        </w:tc>
        <w:tc>
          <w:tcPr>
            <w:tcW w:w="5038" w:type="dxa"/>
            <w:gridSpan w:val="2"/>
            <w:tcPrChange w:id="9441" w:author="gorgemj" w:date="2017-11-30T12:36:00Z">
              <w:tcPr>
                <w:tcW w:w="6768" w:type="dxa"/>
                <w:gridSpan w:val="7"/>
              </w:tcPr>
            </w:tcPrChange>
          </w:tcPr>
          <w:p w:rsidR="00AD701B" w:rsidDel="002C3A3B" w:rsidRDefault="00AD701B" w:rsidP="003639EE">
            <w:pPr>
              <w:keepNext/>
              <w:keepLines/>
              <w:autoSpaceDE w:val="0"/>
              <w:autoSpaceDN w:val="0"/>
              <w:adjustRightInd w:val="0"/>
              <w:spacing w:before="60" w:after="60" w:line="280" w:lineRule="atLeast"/>
              <w:rPr>
                <w:del w:id="9442" w:author="gorgemj" w:date="2017-11-26T19:40:00Z"/>
                <w:rFonts w:cs="Arial"/>
                <w:b/>
                <w:color w:val="000000"/>
                <w:sz w:val="24"/>
                <w:szCs w:val="24"/>
              </w:rPr>
            </w:pPr>
            <w:del w:id="9443" w:author="gorgemj" w:date="2017-11-23T15:58:00Z">
              <w:r w:rsidRPr="00817CEB" w:rsidDel="00617E1C">
                <w:rPr>
                  <w:rFonts w:eastAsia="Calibri" w:cs="Arial"/>
                  <w:b/>
                  <w:bCs/>
                </w:rPr>
                <w:delText>Requirement 79: Systems for treatment and control of effluents</w:delText>
              </w:r>
            </w:del>
          </w:p>
        </w:tc>
        <w:tc>
          <w:tcPr>
            <w:tcW w:w="6912" w:type="dxa"/>
            <w:gridSpan w:val="3"/>
            <w:tcPrChange w:id="9444" w:author="gorgemj" w:date="2017-11-30T12:36:00Z">
              <w:tcPr>
                <w:tcW w:w="5130" w:type="dxa"/>
                <w:gridSpan w:val="8"/>
              </w:tcPr>
            </w:tcPrChange>
          </w:tcPr>
          <w:p w:rsidR="00AD701B" w:rsidDel="002C3A3B" w:rsidRDefault="00AD701B" w:rsidP="003639EE">
            <w:pPr>
              <w:keepNext/>
              <w:keepLines/>
              <w:spacing w:before="60" w:after="60" w:line="280" w:lineRule="atLeast"/>
              <w:rPr>
                <w:del w:id="9445" w:author="gorgemj" w:date="2017-11-26T19:40:00Z"/>
                <w:rFonts w:cs="Arial"/>
                <w:b/>
              </w:rPr>
            </w:pPr>
          </w:p>
        </w:tc>
      </w:tr>
      <w:tr w:rsidR="00AD701B" w:rsidRPr="00817CEB" w:rsidTr="004C121E">
        <w:trPr>
          <w:cantSplit/>
          <w:trPrChange w:id="9446" w:author="gorgemj" w:date="2017-11-30T12:36:00Z">
            <w:trPr>
              <w:gridBefore w:val="6"/>
              <w:gridAfter w:val="0"/>
              <w:cantSplit/>
            </w:trPr>
          </w:trPrChange>
        </w:trPr>
        <w:tc>
          <w:tcPr>
            <w:tcW w:w="947" w:type="dxa"/>
            <w:tcPrChange w:id="9447" w:author="gorgemj" w:date="2017-11-30T12:36:00Z">
              <w:tcPr>
                <w:tcW w:w="945" w:type="dxa"/>
                <w:gridSpan w:val="6"/>
              </w:tcPr>
            </w:tcPrChange>
          </w:tcPr>
          <w:p w:rsidR="00AD701B" w:rsidRDefault="00AD701B" w:rsidP="00542606">
            <w:pPr>
              <w:autoSpaceDE w:val="0"/>
              <w:autoSpaceDN w:val="0"/>
              <w:adjustRightInd w:val="0"/>
              <w:spacing w:before="60" w:after="60" w:line="280" w:lineRule="atLeast"/>
              <w:jc w:val="center"/>
              <w:rPr>
                <w:rFonts w:cs="Arial"/>
                <w:b/>
              </w:rPr>
            </w:pPr>
          </w:p>
        </w:tc>
        <w:tc>
          <w:tcPr>
            <w:tcW w:w="693" w:type="dxa"/>
            <w:tcPrChange w:id="9448" w:author="gorgemj" w:date="2017-11-30T12:36:00Z">
              <w:tcPr>
                <w:tcW w:w="747" w:type="dxa"/>
                <w:gridSpan w:val="3"/>
              </w:tcPr>
            </w:tcPrChange>
          </w:tcPr>
          <w:p w:rsidR="00AD701B" w:rsidRDefault="00AD701B" w:rsidP="00542606">
            <w:pPr>
              <w:autoSpaceDE w:val="0"/>
              <w:autoSpaceDN w:val="0"/>
              <w:adjustRightInd w:val="0"/>
              <w:spacing w:before="60" w:after="60" w:line="280" w:lineRule="atLeast"/>
              <w:jc w:val="center"/>
              <w:rPr>
                <w:rFonts w:cs="Arial"/>
                <w:b/>
                <w:bCs/>
              </w:rPr>
            </w:pPr>
          </w:p>
        </w:tc>
        <w:tc>
          <w:tcPr>
            <w:tcW w:w="5038" w:type="dxa"/>
            <w:gridSpan w:val="2"/>
            <w:tcPrChange w:id="9449" w:author="gorgemj" w:date="2017-11-30T12:36:00Z">
              <w:tcPr>
                <w:tcW w:w="6768" w:type="dxa"/>
                <w:gridSpan w:val="7"/>
              </w:tcPr>
            </w:tcPrChange>
          </w:tcPr>
          <w:p w:rsidR="00AD701B" w:rsidRDefault="00AD701B" w:rsidP="00542606">
            <w:pPr>
              <w:autoSpaceDE w:val="0"/>
              <w:autoSpaceDN w:val="0"/>
              <w:adjustRightInd w:val="0"/>
              <w:spacing w:before="60" w:after="60" w:line="280" w:lineRule="atLeast"/>
              <w:rPr>
                <w:ins w:id="9450" w:author="gorgemj" w:date="2017-11-23T15:58:00Z"/>
                <w:rFonts w:eastAsia="Calibri" w:cs="Arial"/>
                <w:b/>
                <w:bCs/>
              </w:rPr>
            </w:pPr>
            <w:ins w:id="9451" w:author="gorgemj" w:date="2017-11-23T15:58:00Z">
              <w:r w:rsidRPr="00817CEB">
                <w:rPr>
                  <w:rFonts w:eastAsia="Calibri" w:cs="Arial"/>
                  <w:b/>
                  <w:bCs/>
                </w:rPr>
                <w:t xml:space="preserve">Requirement 79: Systems for treatment and control of effluents </w:t>
              </w:r>
            </w:ins>
          </w:p>
          <w:p w:rsidR="00AD701B" w:rsidRPr="00817CEB" w:rsidRDefault="00AD701B" w:rsidP="00542606">
            <w:pPr>
              <w:autoSpaceDE w:val="0"/>
              <w:autoSpaceDN w:val="0"/>
              <w:adjustRightInd w:val="0"/>
              <w:spacing w:before="60" w:after="60" w:line="280" w:lineRule="atLeast"/>
              <w:rPr>
                <w:rFonts w:eastAsia="Calibri" w:cs="Arial"/>
                <w:b/>
                <w:bCs/>
              </w:rPr>
            </w:pPr>
            <w:r w:rsidRPr="00817CEB">
              <w:rPr>
                <w:rFonts w:eastAsia="Calibri" w:cs="Arial"/>
                <w:b/>
                <w:bCs/>
              </w:rPr>
              <w:t>Systems shall be provided at the nuclear power plant for treating liquid and gaseous radioactive effluents to keep their amounts below the authorized limits on discharges and as low as reasonably achievable.</w:t>
            </w:r>
          </w:p>
        </w:tc>
        <w:tc>
          <w:tcPr>
            <w:tcW w:w="6912" w:type="dxa"/>
            <w:gridSpan w:val="3"/>
            <w:tcPrChange w:id="9452" w:author="gorgemj" w:date="2017-11-30T12:36:00Z">
              <w:tcPr>
                <w:tcW w:w="5130" w:type="dxa"/>
                <w:gridSpan w:val="8"/>
              </w:tcPr>
            </w:tcPrChange>
          </w:tcPr>
          <w:p w:rsidR="00AD701B" w:rsidRDefault="00AD701B" w:rsidP="00542606">
            <w:pPr>
              <w:spacing w:before="60" w:after="60" w:line="280" w:lineRule="atLeast"/>
              <w:rPr>
                <w:rFonts w:cs="Arial"/>
              </w:rPr>
            </w:pPr>
            <w:r w:rsidRPr="00817CEB">
              <w:rPr>
                <w:rFonts w:cs="Arial"/>
              </w:rPr>
              <w:t xml:space="preserve">These requirements are met for the </w:t>
            </w:r>
            <w:r w:rsidRPr="00817CEB">
              <w:rPr>
                <w:rFonts w:cs="Arial"/>
                <w:b/>
              </w:rPr>
              <w:t>AP1000</w:t>
            </w:r>
            <w:r w:rsidRPr="00817CEB">
              <w:rPr>
                <w:rFonts w:cs="Arial"/>
              </w:rPr>
              <w:t xml:space="preserve"> </w:t>
            </w:r>
            <w:r>
              <w:rPr>
                <w:rFonts w:cs="Arial"/>
              </w:rPr>
              <w:t>plant</w:t>
            </w:r>
            <w:r w:rsidRPr="00817CEB">
              <w:rPr>
                <w:rFonts w:cs="Arial"/>
              </w:rPr>
              <w:t xml:space="preserve"> as discussed in </w:t>
            </w:r>
            <w:ins w:id="9453" w:author="gorgemj" w:date="2017-11-24T17:13:00Z">
              <w:r>
                <w:rPr>
                  <w:rFonts w:eastAsia="Calibri" w:cs="Arial"/>
                </w:rPr>
                <w:t xml:space="preserve">the </w:t>
              </w:r>
              <w:r w:rsidRPr="00993D67">
                <w:rPr>
                  <w:rFonts w:cs="Arial"/>
                  <w:b/>
                </w:rPr>
                <w:t>AP1000</w:t>
              </w:r>
              <w:r w:rsidRPr="00993D67">
                <w:rPr>
                  <w:rFonts w:cs="Arial"/>
                </w:rPr>
                <w:t xml:space="preserve"> plant DCD [2]</w:t>
              </w:r>
            </w:ins>
            <w:del w:id="9454" w:author="gorgemj" w:date="2017-11-24T17:13:00Z">
              <w:r w:rsidRPr="00817CEB" w:rsidDel="00F87C2C">
                <w:rPr>
                  <w:rFonts w:cs="Arial"/>
                </w:rPr>
                <w:delText>DCD</w:delText>
              </w:r>
            </w:del>
            <w:r w:rsidRPr="00817CEB">
              <w:rPr>
                <w:rFonts w:cs="Arial"/>
              </w:rPr>
              <w:t xml:space="preserve"> Chapter 11</w:t>
            </w:r>
            <w:r>
              <w:rPr>
                <w:rFonts w:cs="Arial"/>
              </w:rPr>
              <w:t xml:space="preserve">. </w:t>
            </w:r>
          </w:p>
          <w:p w:rsidR="00AD701B" w:rsidRDefault="00AD701B" w:rsidP="00542606">
            <w:pPr>
              <w:spacing w:before="60" w:after="60" w:line="280" w:lineRule="atLeast"/>
              <w:rPr>
                <w:rFonts w:cs="Arial"/>
              </w:rPr>
            </w:pPr>
            <w:r>
              <w:rPr>
                <w:rFonts w:cs="Arial"/>
              </w:rPr>
              <w:t xml:space="preserve">Also refer to </w:t>
            </w:r>
            <w:ins w:id="9455" w:author="gorgemj" w:date="2017-11-24T17:13:00Z">
              <w:r>
                <w:rPr>
                  <w:rFonts w:eastAsia="Calibri" w:cs="Arial"/>
                </w:rPr>
                <w:t xml:space="preserve">the </w:t>
              </w:r>
              <w:r w:rsidRPr="00993D67">
                <w:rPr>
                  <w:rFonts w:cs="Arial"/>
                  <w:b/>
                </w:rPr>
                <w:t>AP1000</w:t>
              </w:r>
              <w:r w:rsidRPr="00993D67">
                <w:rPr>
                  <w:rFonts w:cs="Arial"/>
                </w:rPr>
                <w:t xml:space="preserve"> plant DCD [2]</w:t>
              </w:r>
            </w:ins>
            <w:del w:id="9456" w:author="gorgemj" w:date="2017-11-24T17:13:00Z">
              <w:r w:rsidDel="00F87C2C">
                <w:rPr>
                  <w:rFonts w:cs="Arial"/>
                </w:rPr>
                <w:delText>DCD</w:delText>
              </w:r>
            </w:del>
            <w:r>
              <w:rPr>
                <w:rFonts w:cs="Arial"/>
              </w:rPr>
              <w:t xml:space="preserve"> Section 12.1 which discuss the ALARA principles and application to the </w:t>
            </w:r>
            <w:r w:rsidRPr="00E565BC">
              <w:rPr>
                <w:rFonts w:cs="Arial"/>
                <w:b/>
              </w:rPr>
              <w:t>AP1000</w:t>
            </w:r>
            <w:r>
              <w:rPr>
                <w:rFonts w:cs="Arial"/>
              </w:rPr>
              <w:t xml:space="preserve"> </w:t>
            </w:r>
            <w:ins w:id="9457" w:author="gorgemj" w:date="2017-11-20T10:33:00Z">
              <w:r>
                <w:rPr>
                  <w:rFonts w:cs="Arial"/>
                </w:rPr>
                <w:t xml:space="preserve">plant </w:t>
              </w:r>
            </w:ins>
            <w:r>
              <w:rPr>
                <w:rFonts w:cs="Arial"/>
              </w:rPr>
              <w:t>design and response for Requirement 78.</w:t>
            </w:r>
          </w:p>
          <w:p w:rsidR="00AD701B" w:rsidRPr="003639EE" w:rsidRDefault="00AD701B">
            <w:pPr>
              <w:widowControl/>
              <w:autoSpaceDE w:val="0"/>
              <w:autoSpaceDN w:val="0"/>
              <w:adjustRightInd w:val="0"/>
              <w:spacing w:before="60" w:after="60" w:line="280" w:lineRule="atLeast"/>
              <w:rPr>
                <w:rFonts w:cs="Arial"/>
              </w:rPr>
            </w:pPr>
            <w:r>
              <w:rPr>
                <w:rFonts w:cs="Arial"/>
              </w:rPr>
              <w:t xml:space="preserve">In addition, </w:t>
            </w:r>
            <w:r w:rsidRPr="00E565BC">
              <w:rPr>
                <w:rFonts w:cs="Arial"/>
              </w:rPr>
              <w:t xml:space="preserve">during the </w:t>
            </w:r>
            <w:r>
              <w:rPr>
                <w:rFonts w:cs="Arial"/>
              </w:rPr>
              <w:t xml:space="preserve">UK </w:t>
            </w:r>
            <w:r w:rsidRPr="00E565BC">
              <w:rPr>
                <w:rFonts w:cs="Arial"/>
              </w:rPr>
              <w:t xml:space="preserve">GDA process, an </w:t>
            </w:r>
            <w:r w:rsidRPr="00334691">
              <w:rPr>
                <w:rFonts w:cs="Arial"/>
              </w:rPr>
              <w:t>integrated waste management strategy</w:t>
            </w:r>
            <w:del w:id="9458" w:author="gorgemj" w:date="2017-11-26T20:16:00Z">
              <w:r w:rsidRPr="00334691" w:rsidDel="007A0565">
                <w:rPr>
                  <w:rFonts w:cs="Arial"/>
                </w:rPr>
                <w:delText xml:space="preserve"> </w:delText>
              </w:r>
              <w:r w:rsidDel="007A0565">
                <w:rPr>
                  <w:rFonts w:cs="Arial"/>
                </w:rPr>
                <w:delText>(</w:delText>
              </w:r>
              <w:r w:rsidRPr="00E565BC" w:rsidDel="007A0565">
                <w:rPr>
                  <w:rFonts w:cs="Arial"/>
                </w:rPr>
                <w:delText>IWMS</w:delText>
              </w:r>
              <w:r w:rsidDel="007A0565">
                <w:rPr>
                  <w:rFonts w:cs="Arial"/>
                </w:rPr>
                <w:delText>)</w:delText>
              </w:r>
            </w:del>
            <w:r w:rsidRPr="00E565BC">
              <w:rPr>
                <w:rFonts w:cs="Arial"/>
              </w:rPr>
              <w:t xml:space="preserve"> </w:t>
            </w:r>
            <w:r>
              <w:rPr>
                <w:rFonts w:cs="Arial"/>
              </w:rPr>
              <w:t>was</w:t>
            </w:r>
            <w:r w:rsidRPr="00E565BC">
              <w:rPr>
                <w:rFonts w:cs="Arial"/>
              </w:rPr>
              <w:t xml:space="preserve"> developed to ensure that radioactive material</w:t>
            </w:r>
            <w:r>
              <w:rPr>
                <w:rFonts w:cs="Arial"/>
              </w:rPr>
              <w:t xml:space="preserve"> </w:t>
            </w:r>
            <w:r w:rsidRPr="00E565BC">
              <w:rPr>
                <w:rFonts w:cs="Arial"/>
              </w:rPr>
              <w:t xml:space="preserve">and </w:t>
            </w:r>
            <w:proofErr w:type="spellStart"/>
            <w:r w:rsidRPr="00E565BC">
              <w:rPr>
                <w:rFonts w:cs="Arial"/>
              </w:rPr>
              <w:t>radwastes</w:t>
            </w:r>
            <w:proofErr w:type="spellEnd"/>
            <w:r w:rsidRPr="00E565BC">
              <w:rPr>
                <w:rFonts w:cs="Arial"/>
              </w:rPr>
              <w:t xml:space="preserve"> generated by the </w:t>
            </w:r>
            <w:r w:rsidRPr="00E565BC">
              <w:rPr>
                <w:rFonts w:cs="Arial"/>
                <w:b/>
              </w:rPr>
              <w:t>AP1000</w:t>
            </w:r>
            <w:r w:rsidRPr="00E565BC">
              <w:rPr>
                <w:rFonts w:cs="Arial"/>
              </w:rPr>
              <w:t xml:space="preserve"> </w:t>
            </w:r>
            <w:ins w:id="9459" w:author="gorgemj" w:date="2017-11-26T20:20:00Z">
              <w:r>
                <w:rPr>
                  <w:rFonts w:cs="Arial"/>
                </w:rPr>
                <w:t>plant</w:t>
              </w:r>
            </w:ins>
            <w:del w:id="9460" w:author="gorgemj" w:date="2017-11-26T20:20:00Z">
              <w:r w:rsidRPr="00E565BC" w:rsidDel="00FD259C">
                <w:rPr>
                  <w:rFonts w:cs="Arial"/>
                </w:rPr>
                <w:delText>NPP</w:delText>
              </w:r>
            </w:del>
            <w:r w:rsidRPr="00E565BC">
              <w:rPr>
                <w:rFonts w:cs="Arial"/>
              </w:rPr>
              <w:t xml:space="preserve"> are managed in a manner which </w:t>
            </w:r>
            <w:r w:rsidRPr="004549DC">
              <w:rPr>
                <w:rFonts w:cs="Arial"/>
              </w:rPr>
              <w:t>minimizes</w:t>
            </w:r>
            <w:r w:rsidRPr="00E565BC">
              <w:rPr>
                <w:rFonts w:cs="Arial"/>
              </w:rPr>
              <w:t xml:space="preserve"> the</w:t>
            </w:r>
            <w:r>
              <w:rPr>
                <w:rFonts w:cs="Arial"/>
              </w:rPr>
              <w:t xml:space="preserve"> </w:t>
            </w:r>
            <w:r w:rsidRPr="00E565BC">
              <w:rPr>
                <w:rFonts w:cs="Arial"/>
              </w:rPr>
              <w:t>need for future processing, and that is compatible with anticipated facilities for ultimate</w:t>
            </w:r>
            <w:r>
              <w:rPr>
                <w:rFonts w:cs="Arial"/>
              </w:rPr>
              <w:t xml:space="preserve"> </w:t>
            </w:r>
            <w:r w:rsidRPr="00E565BC">
              <w:rPr>
                <w:rFonts w:cs="Arial"/>
              </w:rPr>
              <w:t>disposal or end-use</w:t>
            </w:r>
            <w:r>
              <w:rPr>
                <w:rFonts w:cs="Arial"/>
              </w:rPr>
              <w:t xml:space="preserve"> [6].</w:t>
            </w:r>
            <w:r w:rsidRPr="00E565BC">
              <w:rPr>
                <w:rFonts w:cs="Arial"/>
              </w:rPr>
              <w:t xml:space="preserve"> </w:t>
            </w:r>
          </w:p>
        </w:tc>
      </w:tr>
      <w:tr w:rsidR="00AD701B" w:rsidRPr="00817CEB" w:rsidTr="004C121E">
        <w:trPr>
          <w:cantSplit/>
          <w:trPrChange w:id="9461" w:author="gorgemj" w:date="2017-11-30T12:36:00Z">
            <w:trPr>
              <w:gridBefore w:val="6"/>
              <w:gridAfter w:val="0"/>
              <w:cantSplit/>
            </w:trPr>
          </w:trPrChange>
        </w:trPr>
        <w:tc>
          <w:tcPr>
            <w:tcW w:w="947" w:type="dxa"/>
            <w:tcPrChange w:id="9462" w:author="gorgemj" w:date="2017-11-30T12:36:00Z">
              <w:tcPr>
                <w:tcW w:w="945" w:type="dxa"/>
                <w:gridSpan w:val="6"/>
              </w:tcPr>
            </w:tcPrChange>
          </w:tcPr>
          <w:p w:rsidR="00AD701B" w:rsidRPr="00617E1C" w:rsidRDefault="00AD701B" w:rsidP="00542606">
            <w:pPr>
              <w:autoSpaceDE w:val="0"/>
              <w:autoSpaceDN w:val="0"/>
              <w:adjustRightInd w:val="0"/>
              <w:spacing w:before="60" w:after="60" w:line="280" w:lineRule="atLeast"/>
              <w:jc w:val="center"/>
              <w:rPr>
                <w:rFonts w:cs="Arial"/>
                <w:rPrChange w:id="9463" w:author="gorgemj" w:date="2017-11-23T15:58:00Z">
                  <w:rPr>
                    <w:rFonts w:cs="Arial"/>
                    <w:b/>
                  </w:rPr>
                </w:rPrChange>
              </w:rPr>
            </w:pPr>
            <w:r w:rsidRPr="00617E1C">
              <w:rPr>
                <w:rFonts w:cs="Arial"/>
                <w:rPrChange w:id="9464" w:author="gorgemj" w:date="2017-11-23T15:58:00Z">
                  <w:rPr>
                    <w:rFonts w:cs="Arial"/>
                    <w:b/>
                  </w:rPr>
                </w:rPrChange>
              </w:rPr>
              <w:t>6.61</w:t>
            </w:r>
          </w:p>
        </w:tc>
        <w:tc>
          <w:tcPr>
            <w:tcW w:w="693" w:type="dxa"/>
            <w:tcPrChange w:id="9465" w:author="gorgemj" w:date="2017-11-30T12:36:00Z">
              <w:tcPr>
                <w:tcW w:w="747" w:type="dxa"/>
                <w:gridSpan w:val="3"/>
              </w:tcPr>
            </w:tcPrChange>
          </w:tcPr>
          <w:p w:rsidR="00AD701B" w:rsidRPr="00617E1C" w:rsidRDefault="00AD701B" w:rsidP="00542606">
            <w:pPr>
              <w:autoSpaceDE w:val="0"/>
              <w:autoSpaceDN w:val="0"/>
              <w:adjustRightInd w:val="0"/>
              <w:spacing w:before="60" w:after="60" w:line="280" w:lineRule="atLeast"/>
              <w:jc w:val="center"/>
              <w:rPr>
                <w:rFonts w:cs="Arial"/>
                <w:bCs/>
                <w:rPrChange w:id="9466" w:author="gorgemj" w:date="2017-11-23T15:58:00Z">
                  <w:rPr>
                    <w:rFonts w:cs="Arial"/>
                    <w:b/>
                    <w:bCs/>
                  </w:rPr>
                </w:rPrChange>
              </w:rPr>
            </w:pPr>
            <w:r w:rsidRPr="00617E1C">
              <w:rPr>
                <w:rFonts w:cs="Arial"/>
                <w:bCs/>
                <w:rPrChange w:id="9467" w:author="gorgemj" w:date="2017-11-23T15:58:00Z">
                  <w:rPr>
                    <w:rFonts w:cs="Arial"/>
                    <w:b/>
                    <w:bCs/>
                  </w:rPr>
                </w:rPrChange>
              </w:rPr>
              <w:t>1</w:t>
            </w:r>
          </w:p>
        </w:tc>
        <w:tc>
          <w:tcPr>
            <w:tcW w:w="5038" w:type="dxa"/>
            <w:gridSpan w:val="2"/>
            <w:tcPrChange w:id="9468" w:author="gorgemj" w:date="2017-11-30T12:36:00Z">
              <w:tcPr>
                <w:tcW w:w="6768" w:type="dxa"/>
                <w:gridSpan w:val="7"/>
              </w:tcPr>
            </w:tcPrChange>
          </w:tcPr>
          <w:p w:rsidR="00AD701B" w:rsidRPr="00817CEB" w:rsidRDefault="00AD701B" w:rsidP="00542606">
            <w:pPr>
              <w:autoSpaceDE w:val="0"/>
              <w:autoSpaceDN w:val="0"/>
              <w:adjustRightInd w:val="0"/>
              <w:spacing w:before="60" w:after="60" w:line="280" w:lineRule="atLeast"/>
              <w:rPr>
                <w:rFonts w:eastAsia="Calibri" w:cs="Arial"/>
              </w:rPr>
            </w:pPr>
            <w:r w:rsidRPr="00817CEB">
              <w:rPr>
                <w:rFonts w:eastAsia="Calibri" w:cs="Arial"/>
              </w:rPr>
              <w:t>Liquid and gaseous radioactive effluents shall be treated at the plant so that exposure of members of the public due to discharges to the environment is as low as reasonably achievable.</w:t>
            </w:r>
          </w:p>
        </w:tc>
        <w:tc>
          <w:tcPr>
            <w:tcW w:w="6912" w:type="dxa"/>
            <w:gridSpan w:val="3"/>
            <w:tcPrChange w:id="9469" w:author="gorgemj" w:date="2017-11-30T12:36:00Z">
              <w:tcPr>
                <w:tcW w:w="5130" w:type="dxa"/>
                <w:gridSpan w:val="8"/>
              </w:tcPr>
            </w:tcPrChange>
          </w:tcPr>
          <w:p w:rsidR="00AD701B" w:rsidRDefault="00AD701B" w:rsidP="00542606">
            <w:pPr>
              <w:spacing w:before="60" w:after="60" w:line="280" w:lineRule="atLeast"/>
              <w:rPr>
                <w:rFonts w:cs="Arial"/>
              </w:rPr>
            </w:pPr>
            <w:r w:rsidRPr="00817CEB">
              <w:rPr>
                <w:rFonts w:cs="Arial"/>
              </w:rPr>
              <w:t xml:space="preserve">These requirements are met for the </w:t>
            </w:r>
            <w:r w:rsidRPr="00817CEB">
              <w:rPr>
                <w:rFonts w:cs="Arial"/>
                <w:b/>
              </w:rPr>
              <w:t>AP1000</w:t>
            </w:r>
            <w:r w:rsidRPr="00817CEB">
              <w:rPr>
                <w:rFonts w:cs="Arial"/>
              </w:rPr>
              <w:t xml:space="preserve"> </w:t>
            </w:r>
            <w:r>
              <w:rPr>
                <w:rFonts w:cs="Arial"/>
              </w:rPr>
              <w:t>plant</w:t>
            </w:r>
            <w:r w:rsidRPr="00817CEB">
              <w:rPr>
                <w:rFonts w:cs="Arial"/>
              </w:rPr>
              <w:t xml:space="preserve"> as discussed in </w:t>
            </w:r>
            <w:ins w:id="9470" w:author="gorgemj" w:date="2017-11-24T17:13:00Z">
              <w:r>
                <w:rPr>
                  <w:rFonts w:eastAsia="Calibri" w:cs="Arial"/>
                </w:rPr>
                <w:t xml:space="preserve">the </w:t>
              </w:r>
              <w:r w:rsidRPr="00993D67">
                <w:rPr>
                  <w:rFonts w:cs="Arial"/>
                  <w:b/>
                </w:rPr>
                <w:t>AP1000</w:t>
              </w:r>
              <w:r w:rsidRPr="00993D67">
                <w:rPr>
                  <w:rFonts w:cs="Arial"/>
                </w:rPr>
                <w:t xml:space="preserve"> plant DCD [2]</w:t>
              </w:r>
            </w:ins>
            <w:del w:id="9471" w:author="gorgemj" w:date="2017-11-24T17:13:00Z">
              <w:r w:rsidRPr="00817CEB" w:rsidDel="00F87C2C">
                <w:rPr>
                  <w:rFonts w:cs="Arial"/>
                </w:rPr>
                <w:delText>DCD</w:delText>
              </w:r>
            </w:del>
            <w:r w:rsidRPr="00817CEB">
              <w:rPr>
                <w:rFonts w:cs="Arial"/>
              </w:rPr>
              <w:t xml:space="preserve"> Sections 11.2 and 11.3</w:t>
            </w:r>
            <w:r>
              <w:rPr>
                <w:rFonts w:cs="Arial"/>
              </w:rPr>
              <w:t xml:space="preserve">. </w:t>
            </w:r>
          </w:p>
          <w:p w:rsidR="00AD701B" w:rsidRDefault="00AD701B" w:rsidP="00542606">
            <w:pPr>
              <w:spacing w:before="60" w:after="60" w:line="280" w:lineRule="atLeast"/>
              <w:rPr>
                <w:rFonts w:cs="Arial"/>
                <w:b/>
              </w:rPr>
            </w:pPr>
            <w:r>
              <w:rPr>
                <w:rFonts w:cs="Arial"/>
              </w:rPr>
              <w:t xml:space="preserve">Please also refer to </w:t>
            </w:r>
            <w:ins w:id="9472" w:author="gorgemj" w:date="2017-11-24T17:13:00Z">
              <w:r>
                <w:rPr>
                  <w:rFonts w:eastAsia="Calibri" w:cs="Arial"/>
                </w:rPr>
                <w:t xml:space="preserve">the </w:t>
              </w:r>
              <w:r w:rsidRPr="00993D67">
                <w:rPr>
                  <w:rFonts w:cs="Arial"/>
                  <w:b/>
                </w:rPr>
                <w:t>AP1000</w:t>
              </w:r>
              <w:r w:rsidRPr="00993D67">
                <w:rPr>
                  <w:rFonts w:cs="Arial"/>
                </w:rPr>
                <w:t xml:space="preserve"> plant DCD [2]</w:t>
              </w:r>
            </w:ins>
            <w:del w:id="9473" w:author="gorgemj" w:date="2017-11-24T17:13:00Z">
              <w:r w:rsidDel="00F87C2C">
                <w:rPr>
                  <w:rFonts w:cs="Arial"/>
                </w:rPr>
                <w:delText>DCD</w:delText>
              </w:r>
            </w:del>
            <w:r>
              <w:rPr>
                <w:rFonts w:cs="Arial"/>
              </w:rPr>
              <w:t xml:space="preserve"> Section 12.1 that discusses the ALARA principles and application to the </w:t>
            </w:r>
            <w:r w:rsidRPr="00E565BC">
              <w:rPr>
                <w:rFonts w:cs="Arial"/>
                <w:b/>
              </w:rPr>
              <w:t>AP1000</w:t>
            </w:r>
            <w:r>
              <w:rPr>
                <w:rFonts w:cs="Arial"/>
              </w:rPr>
              <w:t xml:space="preserve"> plant and response to Requirements 78 and 79.</w:t>
            </w:r>
          </w:p>
        </w:tc>
      </w:tr>
      <w:tr w:rsidR="00AD701B" w:rsidRPr="00817CEB" w:rsidTr="004C121E">
        <w:trPr>
          <w:cantSplit/>
          <w:trPrChange w:id="9474" w:author="gorgemj" w:date="2017-11-30T12:36:00Z">
            <w:trPr>
              <w:gridBefore w:val="6"/>
              <w:gridAfter w:val="0"/>
              <w:cantSplit/>
            </w:trPr>
          </w:trPrChange>
        </w:trPr>
        <w:tc>
          <w:tcPr>
            <w:tcW w:w="947" w:type="dxa"/>
            <w:tcPrChange w:id="9475" w:author="gorgemj" w:date="2017-11-30T12:36:00Z">
              <w:tcPr>
                <w:tcW w:w="945" w:type="dxa"/>
                <w:gridSpan w:val="6"/>
              </w:tcPr>
            </w:tcPrChange>
          </w:tcPr>
          <w:p w:rsidR="00AD701B" w:rsidRPr="00617E1C" w:rsidRDefault="00AD701B" w:rsidP="00542606">
            <w:pPr>
              <w:autoSpaceDE w:val="0"/>
              <w:autoSpaceDN w:val="0"/>
              <w:adjustRightInd w:val="0"/>
              <w:spacing w:before="60" w:after="60" w:line="280" w:lineRule="atLeast"/>
              <w:jc w:val="center"/>
              <w:rPr>
                <w:rFonts w:cs="Arial"/>
                <w:rPrChange w:id="9476" w:author="gorgemj" w:date="2017-11-23T15:58:00Z">
                  <w:rPr>
                    <w:rFonts w:cs="Arial"/>
                    <w:b/>
                  </w:rPr>
                </w:rPrChange>
              </w:rPr>
            </w:pPr>
            <w:r w:rsidRPr="00617E1C">
              <w:rPr>
                <w:rFonts w:cs="Arial"/>
                <w:rPrChange w:id="9477" w:author="gorgemj" w:date="2017-11-23T15:58:00Z">
                  <w:rPr>
                    <w:rFonts w:cs="Arial"/>
                    <w:b/>
                  </w:rPr>
                </w:rPrChange>
              </w:rPr>
              <w:t>6.62</w:t>
            </w:r>
          </w:p>
        </w:tc>
        <w:tc>
          <w:tcPr>
            <w:tcW w:w="693" w:type="dxa"/>
            <w:tcPrChange w:id="9478" w:author="gorgemj" w:date="2017-11-30T12:36:00Z">
              <w:tcPr>
                <w:tcW w:w="747" w:type="dxa"/>
                <w:gridSpan w:val="3"/>
              </w:tcPr>
            </w:tcPrChange>
          </w:tcPr>
          <w:p w:rsidR="00AD701B" w:rsidRPr="00617E1C" w:rsidRDefault="00AD701B" w:rsidP="00542606">
            <w:pPr>
              <w:autoSpaceDE w:val="0"/>
              <w:autoSpaceDN w:val="0"/>
              <w:adjustRightInd w:val="0"/>
              <w:spacing w:before="60" w:after="60" w:line="280" w:lineRule="atLeast"/>
              <w:jc w:val="center"/>
              <w:rPr>
                <w:rFonts w:cs="Arial"/>
                <w:bCs/>
                <w:rPrChange w:id="9479" w:author="gorgemj" w:date="2017-11-23T15:58:00Z">
                  <w:rPr>
                    <w:rFonts w:cs="Arial"/>
                    <w:b/>
                    <w:bCs/>
                  </w:rPr>
                </w:rPrChange>
              </w:rPr>
            </w:pPr>
            <w:r w:rsidRPr="00617E1C">
              <w:rPr>
                <w:rFonts w:cs="Arial"/>
                <w:bCs/>
                <w:rPrChange w:id="9480" w:author="gorgemj" w:date="2017-11-23T15:58:00Z">
                  <w:rPr>
                    <w:rFonts w:cs="Arial"/>
                    <w:b/>
                    <w:bCs/>
                  </w:rPr>
                </w:rPrChange>
              </w:rPr>
              <w:t>1</w:t>
            </w:r>
          </w:p>
        </w:tc>
        <w:tc>
          <w:tcPr>
            <w:tcW w:w="5038" w:type="dxa"/>
            <w:gridSpan w:val="2"/>
            <w:tcPrChange w:id="9481" w:author="gorgemj" w:date="2017-11-30T12:36:00Z">
              <w:tcPr>
                <w:tcW w:w="6768" w:type="dxa"/>
                <w:gridSpan w:val="7"/>
              </w:tcPr>
            </w:tcPrChange>
          </w:tcPr>
          <w:p w:rsidR="00AD701B" w:rsidRPr="00817CEB" w:rsidRDefault="00AD701B">
            <w:pPr>
              <w:autoSpaceDE w:val="0"/>
              <w:autoSpaceDN w:val="0"/>
              <w:adjustRightInd w:val="0"/>
              <w:spacing w:before="60" w:after="60" w:line="280" w:lineRule="atLeast"/>
              <w:rPr>
                <w:rFonts w:eastAsia="Calibri" w:cs="Arial"/>
              </w:rPr>
            </w:pPr>
            <w:r w:rsidRPr="00817CEB">
              <w:rPr>
                <w:rFonts w:eastAsia="Calibri" w:cs="Arial"/>
              </w:rPr>
              <w:t xml:space="preserve">The design of the plant shall incorporate suitable means to keep </w:t>
            </w:r>
            <w:del w:id="9482" w:author="gorgemj" w:date="2017-11-23T15:59:00Z">
              <w:r w:rsidRPr="00817CEB" w:rsidDel="00617E1C">
                <w:rPr>
                  <w:rFonts w:eastAsia="Calibri" w:cs="Arial"/>
                </w:rPr>
                <w:delText xml:space="preserve">the </w:delText>
              </w:r>
            </w:del>
            <w:del w:id="9483" w:author="gorgemj" w:date="2017-11-23T15:58:00Z">
              <w:r w:rsidRPr="00817CEB" w:rsidDel="00617E1C">
                <w:rPr>
                  <w:rFonts w:eastAsia="Calibri" w:cs="Arial"/>
                </w:rPr>
                <w:delText xml:space="preserve">release </w:delText>
              </w:r>
            </w:del>
            <w:del w:id="9484" w:author="gorgemj" w:date="2017-11-23T15:59:00Z">
              <w:r w:rsidRPr="00817CEB" w:rsidDel="00617E1C">
                <w:rPr>
                  <w:rFonts w:eastAsia="Calibri" w:cs="Arial"/>
                </w:rPr>
                <w:delText xml:space="preserve">of </w:delText>
              </w:r>
            </w:del>
            <w:r w:rsidRPr="00817CEB">
              <w:rPr>
                <w:rFonts w:eastAsia="Calibri" w:cs="Arial"/>
              </w:rPr>
              <w:t xml:space="preserve">radioactive liquids </w:t>
            </w:r>
            <w:ins w:id="9485" w:author="gorgemj" w:date="2017-11-23T15:58:00Z">
              <w:r w:rsidRPr="00817CEB">
                <w:rPr>
                  <w:rFonts w:eastAsia="Calibri" w:cs="Arial"/>
                </w:rPr>
                <w:t>release</w:t>
              </w:r>
            </w:ins>
            <w:ins w:id="9486" w:author="gorgemj" w:date="2017-11-23T15:59:00Z">
              <w:r>
                <w:rPr>
                  <w:rFonts w:eastAsia="Calibri" w:cs="Arial"/>
                </w:rPr>
                <w:t>s</w:t>
              </w:r>
            </w:ins>
            <w:ins w:id="9487" w:author="gorgemj" w:date="2017-11-23T15:58:00Z">
              <w:r w:rsidRPr="00817CEB">
                <w:rPr>
                  <w:rFonts w:eastAsia="Calibri" w:cs="Arial"/>
                </w:rPr>
                <w:t xml:space="preserve"> </w:t>
              </w:r>
            </w:ins>
            <w:r w:rsidRPr="00817CEB">
              <w:rPr>
                <w:rFonts w:eastAsia="Calibri" w:cs="Arial"/>
              </w:rPr>
              <w:t>to the environment as low as reasonably achievable and to ensure that radioactive releases remain below the authorized limits on discharges.</w:t>
            </w:r>
          </w:p>
        </w:tc>
        <w:tc>
          <w:tcPr>
            <w:tcW w:w="6912" w:type="dxa"/>
            <w:gridSpan w:val="3"/>
            <w:tcPrChange w:id="9488" w:author="gorgemj" w:date="2017-11-30T12:36:00Z">
              <w:tcPr>
                <w:tcW w:w="5130" w:type="dxa"/>
                <w:gridSpan w:val="8"/>
              </w:tcPr>
            </w:tcPrChange>
          </w:tcPr>
          <w:p w:rsidR="00AD701B" w:rsidRDefault="00AD701B" w:rsidP="00542606">
            <w:pPr>
              <w:spacing w:before="60" w:after="60" w:line="280" w:lineRule="atLeast"/>
              <w:rPr>
                <w:rFonts w:cs="Arial"/>
              </w:rPr>
            </w:pPr>
            <w:r w:rsidRPr="00817CEB">
              <w:rPr>
                <w:rFonts w:cs="Arial"/>
              </w:rPr>
              <w:t xml:space="preserve">These requirements are met for the </w:t>
            </w:r>
            <w:r w:rsidRPr="00817CEB">
              <w:rPr>
                <w:rFonts w:cs="Arial"/>
                <w:b/>
              </w:rPr>
              <w:t>AP1000</w:t>
            </w:r>
            <w:r w:rsidRPr="00817CEB">
              <w:rPr>
                <w:rFonts w:cs="Arial"/>
              </w:rPr>
              <w:t xml:space="preserve"> </w:t>
            </w:r>
            <w:r>
              <w:rPr>
                <w:rFonts w:cs="Arial"/>
              </w:rPr>
              <w:t>plant</w:t>
            </w:r>
            <w:r w:rsidRPr="00817CEB">
              <w:rPr>
                <w:rFonts w:cs="Arial"/>
              </w:rPr>
              <w:t xml:space="preserve"> as discussed in </w:t>
            </w:r>
            <w:ins w:id="9489" w:author="gorgemj" w:date="2017-11-24T17:13:00Z">
              <w:r>
                <w:rPr>
                  <w:rFonts w:eastAsia="Calibri" w:cs="Arial"/>
                </w:rPr>
                <w:t xml:space="preserve">the </w:t>
              </w:r>
              <w:r w:rsidRPr="00993D67">
                <w:rPr>
                  <w:rFonts w:cs="Arial"/>
                  <w:b/>
                </w:rPr>
                <w:t>AP1000</w:t>
              </w:r>
              <w:r w:rsidRPr="00993D67">
                <w:rPr>
                  <w:rFonts w:cs="Arial"/>
                </w:rPr>
                <w:t xml:space="preserve"> plant DCD [2]</w:t>
              </w:r>
            </w:ins>
            <w:del w:id="9490" w:author="gorgemj" w:date="2017-11-24T17:13:00Z">
              <w:r w:rsidRPr="00817CEB" w:rsidDel="00F87C2C">
                <w:rPr>
                  <w:rFonts w:cs="Arial"/>
                </w:rPr>
                <w:delText>DCD</w:delText>
              </w:r>
            </w:del>
            <w:r w:rsidRPr="00817CEB">
              <w:rPr>
                <w:rFonts w:cs="Arial"/>
              </w:rPr>
              <w:t xml:space="preserve"> Section 11.2.3.</w:t>
            </w:r>
          </w:p>
          <w:p w:rsidR="00AD701B" w:rsidRDefault="00AD701B" w:rsidP="00542606">
            <w:pPr>
              <w:spacing w:before="60" w:after="60" w:line="280" w:lineRule="atLeast"/>
              <w:rPr>
                <w:rFonts w:cs="Arial"/>
                <w:b/>
              </w:rPr>
            </w:pPr>
            <w:r>
              <w:rPr>
                <w:rFonts w:cs="Arial"/>
              </w:rPr>
              <w:t xml:space="preserve">Please also refer to </w:t>
            </w:r>
            <w:ins w:id="9491" w:author="gorgemj" w:date="2017-11-24T17:13:00Z">
              <w:r>
                <w:rPr>
                  <w:rFonts w:eastAsia="Calibri" w:cs="Arial"/>
                </w:rPr>
                <w:t xml:space="preserve">the </w:t>
              </w:r>
              <w:r w:rsidRPr="00993D67">
                <w:rPr>
                  <w:rFonts w:cs="Arial"/>
                  <w:b/>
                </w:rPr>
                <w:t>AP1000</w:t>
              </w:r>
              <w:r w:rsidRPr="00993D67">
                <w:rPr>
                  <w:rFonts w:cs="Arial"/>
                </w:rPr>
                <w:t xml:space="preserve"> plant DCD [2]</w:t>
              </w:r>
            </w:ins>
            <w:del w:id="9492" w:author="gorgemj" w:date="2017-11-24T17:13:00Z">
              <w:r w:rsidDel="00F87C2C">
                <w:rPr>
                  <w:rFonts w:cs="Arial"/>
                </w:rPr>
                <w:delText>DCD</w:delText>
              </w:r>
            </w:del>
            <w:r>
              <w:rPr>
                <w:rFonts w:cs="Arial"/>
              </w:rPr>
              <w:t xml:space="preserve"> Section 12.1 that discusses the ALARA principles and application to the </w:t>
            </w:r>
            <w:r w:rsidRPr="00E565BC">
              <w:rPr>
                <w:rFonts w:cs="Arial"/>
                <w:b/>
              </w:rPr>
              <w:t>AP1000</w:t>
            </w:r>
            <w:r>
              <w:rPr>
                <w:rFonts w:cs="Arial"/>
              </w:rPr>
              <w:t xml:space="preserve"> plant and response to Requirements 78 and 79</w:t>
            </w:r>
          </w:p>
        </w:tc>
      </w:tr>
      <w:tr w:rsidR="00AD701B" w:rsidRPr="00817CEB" w:rsidTr="004C121E">
        <w:trPr>
          <w:cantSplit/>
          <w:trPrChange w:id="9493" w:author="gorgemj" w:date="2017-11-30T12:36:00Z">
            <w:trPr>
              <w:gridBefore w:val="6"/>
              <w:gridAfter w:val="0"/>
              <w:cantSplit/>
            </w:trPr>
          </w:trPrChange>
        </w:trPr>
        <w:tc>
          <w:tcPr>
            <w:tcW w:w="947" w:type="dxa"/>
            <w:tcPrChange w:id="9494" w:author="gorgemj" w:date="2017-11-30T12:36:00Z">
              <w:tcPr>
                <w:tcW w:w="945" w:type="dxa"/>
                <w:gridSpan w:val="6"/>
              </w:tcPr>
            </w:tcPrChange>
          </w:tcPr>
          <w:p w:rsidR="00AD701B" w:rsidRPr="00617E1C" w:rsidRDefault="00AD701B" w:rsidP="00542606">
            <w:pPr>
              <w:autoSpaceDE w:val="0"/>
              <w:autoSpaceDN w:val="0"/>
              <w:adjustRightInd w:val="0"/>
              <w:spacing w:before="60" w:after="60" w:line="280" w:lineRule="atLeast"/>
              <w:jc w:val="center"/>
              <w:rPr>
                <w:rFonts w:cs="Arial"/>
                <w:rPrChange w:id="9495" w:author="gorgemj" w:date="2017-11-23T15:59:00Z">
                  <w:rPr>
                    <w:rFonts w:cs="Arial"/>
                    <w:b/>
                  </w:rPr>
                </w:rPrChange>
              </w:rPr>
            </w:pPr>
            <w:r w:rsidRPr="00617E1C">
              <w:rPr>
                <w:rFonts w:cs="Arial"/>
                <w:rPrChange w:id="9496" w:author="gorgemj" w:date="2017-11-23T15:59:00Z">
                  <w:rPr>
                    <w:rFonts w:cs="Arial"/>
                    <w:b/>
                  </w:rPr>
                </w:rPrChange>
              </w:rPr>
              <w:t>6.63</w:t>
            </w:r>
          </w:p>
        </w:tc>
        <w:tc>
          <w:tcPr>
            <w:tcW w:w="693" w:type="dxa"/>
            <w:tcPrChange w:id="9497" w:author="gorgemj" w:date="2017-11-30T12:36:00Z">
              <w:tcPr>
                <w:tcW w:w="747" w:type="dxa"/>
                <w:gridSpan w:val="3"/>
              </w:tcPr>
            </w:tcPrChange>
          </w:tcPr>
          <w:p w:rsidR="00AD701B" w:rsidRPr="00617E1C" w:rsidRDefault="00AD701B" w:rsidP="00542606">
            <w:pPr>
              <w:autoSpaceDE w:val="0"/>
              <w:autoSpaceDN w:val="0"/>
              <w:adjustRightInd w:val="0"/>
              <w:spacing w:before="60" w:after="60" w:line="280" w:lineRule="atLeast"/>
              <w:jc w:val="center"/>
              <w:rPr>
                <w:rFonts w:cs="Arial"/>
                <w:bCs/>
                <w:rPrChange w:id="9498" w:author="gorgemj" w:date="2017-11-23T15:59:00Z">
                  <w:rPr>
                    <w:rFonts w:cs="Arial"/>
                    <w:b/>
                    <w:bCs/>
                  </w:rPr>
                </w:rPrChange>
              </w:rPr>
            </w:pPr>
            <w:r w:rsidRPr="00617E1C">
              <w:rPr>
                <w:rFonts w:cs="Arial"/>
                <w:bCs/>
                <w:rPrChange w:id="9499" w:author="gorgemj" w:date="2017-11-23T15:59:00Z">
                  <w:rPr>
                    <w:rFonts w:cs="Arial"/>
                    <w:b/>
                    <w:bCs/>
                  </w:rPr>
                </w:rPrChange>
              </w:rPr>
              <w:t>1</w:t>
            </w:r>
          </w:p>
        </w:tc>
        <w:tc>
          <w:tcPr>
            <w:tcW w:w="5038" w:type="dxa"/>
            <w:gridSpan w:val="2"/>
            <w:tcPrChange w:id="9500" w:author="gorgemj" w:date="2017-11-30T12:36:00Z">
              <w:tcPr>
                <w:tcW w:w="6768" w:type="dxa"/>
                <w:gridSpan w:val="7"/>
              </w:tcPr>
            </w:tcPrChange>
          </w:tcPr>
          <w:p w:rsidR="00AD701B" w:rsidRPr="00817CEB" w:rsidRDefault="00AD701B" w:rsidP="00542606">
            <w:pPr>
              <w:autoSpaceDE w:val="0"/>
              <w:autoSpaceDN w:val="0"/>
              <w:adjustRightInd w:val="0"/>
              <w:spacing w:before="60" w:after="60" w:line="280" w:lineRule="atLeast"/>
              <w:rPr>
                <w:rFonts w:eastAsia="Calibri" w:cs="Arial"/>
              </w:rPr>
            </w:pPr>
            <w:r w:rsidRPr="00817CEB">
              <w:rPr>
                <w:rFonts w:eastAsia="Calibri" w:cs="Arial"/>
              </w:rPr>
              <w:t>The cleanup equipment for the gaseous radioactive substances shall provide the necessary retention factor to keep radioactive releases below the authorized limits on discharges. Filter systems shall be designed so that their efficiency can be tested, their performance and function can be regularly monitored over their service life, and filter cartridges can be replaced while maintaining the throughput of air.</w:t>
            </w:r>
          </w:p>
        </w:tc>
        <w:tc>
          <w:tcPr>
            <w:tcW w:w="6912" w:type="dxa"/>
            <w:gridSpan w:val="3"/>
            <w:tcPrChange w:id="9501" w:author="gorgemj" w:date="2017-11-30T12:36:00Z">
              <w:tcPr>
                <w:tcW w:w="5130" w:type="dxa"/>
                <w:gridSpan w:val="8"/>
              </w:tcPr>
            </w:tcPrChange>
          </w:tcPr>
          <w:p w:rsidR="00AD701B" w:rsidRPr="009B78D2" w:rsidRDefault="00AD701B" w:rsidP="00542606">
            <w:pPr>
              <w:pStyle w:val="Default"/>
              <w:widowControl w:val="0"/>
              <w:spacing w:before="60" w:after="60" w:line="280" w:lineRule="atLeast"/>
              <w:rPr>
                <w:rFonts w:ascii="Arial" w:hAnsi="Arial" w:cs="Arial"/>
                <w:sz w:val="20"/>
                <w:szCs w:val="20"/>
              </w:rPr>
            </w:pPr>
            <w:r w:rsidRPr="00E565BC">
              <w:rPr>
                <w:rFonts w:ascii="Arial" w:hAnsi="Arial" w:cs="Arial"/>
                <w:sz w:val="20"/>
                <w:szCs w:val="20"/>
              </w:rPr>
              <w:t xml:space="preserve">These requirements are met for the </w:t>
            </w:r>
            <w:r w:rsidRPr="00E565BC">
              <w:rPr>
                <w:rFonts w:ascii="Arial" w:hAnsi="Arial" w:cs="Arial"/>
                <w:b/>
                <w:sz w:val="20"/>
                <w:szCs w:val="20"/>
              </w:rPr>
              <w:t>AP1000</w:t>
            </w:r>
            <w:r w:rsidRPr="00E565BC">
              <w:rPr>
                <w:rFonts w:ascii="Arial" w:hAnsi="Arial" w:cs="Arial"/>
                <w:sz w:val="20"/>
                <w:szCs w:val="20"/>
              </w:rPr>
              <w:t xml:space="preserve"> </w:t>
            </w:r>
            <w:r>
              <w:rPr>
                <w:rFonts w:ascii="Arial" w:hAnsi="Arial" w:cs="Arial"/>
                <w:sz w:val="20"/>
                <w:szCs w:val="20"/>
              </w:rPr>
              <w:t>plant</w:t>
            </w:r>
            <w:r w:rsidRPr="00E565BC">
              <w:rPr>
                <w:rFonts w:ascii="Arial" w:hAnsi="Arial" w:cs="Arial"/>
                <w:sz w:val="20"/>
                <w:szCs w:val="20"/>
              </w:rPr>
              <w:t xml:space="preserve"> as discussed in </w:t>
            </w:r>
            <w:ins w:id="9502" w:author="gorgemj" w:date="2017-11-24T17:13:00Z">
              <w:r>
                <w:rPr>
                  <w:rFonts w:eastAsia="Calibri" w:cs="Arial"/>
                </w:rPr>
                <w:t xml:space="preserve">the </w:t>
              </w:r>
              <w:r w:rsidRPr="00993D67">
                <w:rPr>
                  <w:rFonts w:ascii="Arial" w:hAnsi="Arial" w:cs="Arial"/>
                  <w:b/>
                  <w:sz w:val="20"/>
                  <w:szCs w:val="20"/>
                </w:rPr>
                <w:t>AP1000</w:t>
              </w:r>
              <w:r w:rsidRPr="00993D67">
                <w:rPr>
                  <w:rFonts w:ascii="Arial" w:hAnsi="Arial" w:cs="Arial"/>
                  <w:sz w:val="20"/>
                  <w:szCs w:val="20"/>
                </w:rPr>
                <w:t xml:space="preserve"> plant DCD [2]</w:t>
              </w:r>
            </w:ins>
            <w:del w:id="9503" w:author="gorgemj" w:date="2017-11-24T17:13:00Z">
              <w:r w:rsidRPr="00E565BC" w:rsidDel="00F87C2C">
                <w:rPr>
                  <w:rFonts w:ascii="Arial" w:hAnsi="Arial" w:cs="Arial"/>
                  <w:sz w:val="20"/>
                  <w:szCs w:val="20"/>
                </w:rPr>
                <w:delText>DCD</w:delText>
              </w:r>
            </w:del>
            <w:r w:rsidRPr="00E565BC">
              <w:rPr>
                <w:rFonts w:ascii="Arial" w:hAnsi="Arial" w:cs="Arial"/>
                <w:sz w:val="20"/>
                <w:szCs w:val="20"/>
              </w:rPr>
              <w:t xml:space="preserve"> Section 11.3.3.</w:t>
            </w:r>
          </w:p>
          <w:p w:rsidR="00AD701B" w:rsidRPr="009B78D2" w:rsidRDefault="00AD701B" w:rsidP="00542606">
            <w:pPr>
              <w:pStyle w:val="Default"/>
              <w:spacing w:before="60" w:after="60" w:line="280" w:lineRule="atLeast"/>
              <w:rPr>
                <w:rFonts w:ascii="Arial" w:hAnsi="Arial" w:cs="Arial"/>
                <w:sz w:val="20"/>
                <w:szCs w:val="20"/>
              </w:rPr>
            </w:pPr>
            <w:r w:rsidRPr="009B78D2">
              <w:rPr>
                <w:rFonts w:ascii="Arial" w:hAnsi="Arial" w:cs="Arial"/>
                <w:sz w:val="20"/>
                <w:szCs w:val="20"/>
              </w:rPr>
              <w:t xml:space="preserve">The gaseous radwaste system is designed to reduce the controlled activity releases in support of the overall </w:t>
            </w:r>
            <w:r w:rsidRPr="00E565BC">
              <w:rPr>
                <w:rFonts w:ascii="Arial" w:hAnsi="Arial" w:cs="Arial"/>
                <w:b/>
                <w:sz w:val="20"/>
                <w:szCs w:val="20"/>
              </w:rPr>
              <w:t xml:space="preserve">AP1000 </w:t>
            </w:r>
            <w:r>
              <w:rPr>
                <w:rFonts w:ascii="Arial" w:hAnsi="Arial" w:cs="Arial"/>
                <w:sz w:val="20"/>
                <w:szCs w:val="20"/>
              </w:rPr>
              <w:t xml:space="preserve">plant </w:t>
            </w:r>
            <w:r w:rsidRPr="009B78D2">
              <w:rPr>
                <w:rFonts w:ascii="Arial" w:hAnsi="Arial" w:cs="Arial"/>
                <w:sz w:val="20"/>
                <w:szCs w:val="20"/>
              </w:rPr>
              <w:t>release goals</w:t>
            </w:r>
            <w:r>
              <w:rPr>
                <w:rFonts w:ascii="Arial" w:hAnsi="Arial" w:cs="Arial"/>
                <w:sz w:val="20"/>
                <w:szCs w:val="20"/>
              </w:rPr>
              <w:t xml:space="preserve">. </w:t>
            </w:r>
            <w:r w:rsidRPr="00E565BC">
              <w:rPr>
                <w:rFonts w:ascii="Arial" w:hAnsi="Arial" w:cs="Arial"/>
                <w:sz w:val="20"/>
                <w:szCs w:val="20"/>
              </w:rPr>
              <w:t xml:space="preserve">The proper performance of the gaseous radwaste system depends upon delay of gaseous radionuclides by chemical adsorption on activated carbon. As the radionuclides are delayed, they decay and are no longer available for release to the environment. The rate of release and site boundary dose rates have been evaluated based upon the quantity of activated carbon in a delay bed being at least 80 cubic feet. </w:t>
            </w:r>
          </w:p>
          <w:p w:rsidR="00AD701B" w:rsidRPr="003639EE" w:rsidRDefault="00AD701B" w:rsidP="003639EE">
            <w:pPr>
              <w:pStyle w:val="Default"/>
              <w:spacing w:before="60" w:after="60" w:line="280" w:lineRule="atLeast"/>
              <w:rPr>
                <w:rFonts w:ascii="Arial" w:hAnsi="Arial" w:cs="Arial"/>
                <w:sz w:val="20"/>
                <w:szCs w:val="20"/>
              </w:rPr>
            </w:pPr>
            <w:r w:rsidRPr="00E565BC">
              <w:rPr>
                <w:rFonts w:ascii="Arial" w:hAnsi="Arial" w:cs="Arial"/>
                <w:sz w:val="20"/>
                <w:szCs w:val="20"/>
              </w:rPr>
              <w:t>Two activated carbon delay beds in series are provided. Together, the beds provide 100 percent of the stated system capacity under design basis conditions. During normal operation a single bed provides adequate performance. This provides operational flexibility to permit continued operation of the gaseous radwaste system in the event of operational upsets in the system that requires isolation of one bed.</w:t>
            </w:r>
          </w:p>
        </w:tc>
      </w:tr>
      <w:tr w:rsidR="00AD701B" w:rsidRPr="00817CEB" w:rsidTr="004C121E">
        <w:trPr>
          <w:cantSplit/>
          <w:trPrChange w:id="9504" w:author="gorgemj" w:date="2017-11-30T12:36:00Z">
            <w:trPr>
              <w:gridBefore w:val="6"/>
              <w:gridAfter w:val="0"/>
              <w:cantSplit/>
            </w:trPr>
          </w:trPrChange>
        </w:trPr>
        <w:tc>
          <w:tcPr>
            <w:tcW w:w="947" w:type="dxa"/>
            <w:tcPrChange w:id="9505" w:author="gorgemj" w:date="2017-11-30T12:36:00Z">
              <w:tcPr>
                <w:tcW w:w="945" w:type="dxa"/>
                <w:gridSpan w:val="6"/>
              </w:tcPr>
            </w:tcPrChange>
          </w:tcPr>
          <w:p w:rsidR="00AD701B" w:rsidRDefault="00AD701B" w:rsidP="003639EE">
            <w:pPr>
              <w:keepNext/>
              <w:keepLines/>
              <w:autoSpaceDE w:val="0"/>
              <w:autoSpaceDN w:val="0"/>
              <w:adjustRightInd w:val="0"/>
              <w:spacing w:before="60" w:after="60" w:line="280" w:lineRule="atLeast"/>
              <w:jc w:val="center"/>
              <w:rPr>
                <w:rFonts w:cs="Arial"/>
                <w:b/>
              </w:rPr>
            </w:pPr>
          </w:p>
        </w:tc>
        <w:tc>
          <w:tcPr>
            <w:tcW w:w="693" w:type="dxa"/>
            <w:tcPrChange w:id="9506" w:author="gorgemj" w:date="2017-11-30T12:36:00Z">
              <w:tcPr>
                <w:tcW w:w="747" w:type="dxa"/>
                <w:gridSpan w:val="3"/>
              </w:tcPr>
            </w:tcPrChange>
          </w:tcPr>
          <w:p w:rsidR="00AD701B" w:rsidRDefault="00AD701B" w:rsidP="003639EE">
            <w:pPr>
              <w:keepNext/>
              <w:keepLines/>
              <w:autoSpaceDE w:val="0"/>
              <w:autoSpaceDN w:val="0"/>
              <w:adjustRightInd w:val="0"/>
              <w:spacing w:before="60" w:after="60" w:line="280" w:lineRule="atLeast"/>
              <w:jc w:val="center"/>
              <w:rPr>
                <w:rFonts w:cs="Arial"/>
                <w:b/>
                <w:bCs/>
              </w:rPr>
            </w:pPr>
          </w:p>
        </w:tc>
        <w:tc>
          <w:tcPr>
            <w:tcW w:w="5038" w:type="dxa"/>
            <w:gridSpan w:val="2"/>
            <w:tcPrChange w:id="9507" w:author="gorgemj" w:date="2017-11-30T12:36:00Z">
              <w:tcPr>
                <w:tcW w:w="6768" w:type="dxa"/>
                <w:gridSpan w:val="7"/>
              </w:tcPr>
            </w:tcPrChange>
          </w:tcPr>
          <w:p w:rsidR="00AD701B" w:rsidRPr="00617E1C" w:rsidRDefault="00AD701B" w:rsidP="003639EE">
            <w:pPr>
              <w:keepNext/>
              <w:keepLines/>
              <w:autoSpaceDE w:val="0"/>
              <w:autoSpaceDN w:val="0"/>
              <w:adjustRightInd w:val="0"/>
              <w:spacing w:before="60" w:after="60" w:line="280" w:lineRule="atLeast"/>
              <w:rPr>
                <w:rFonts w:cs="Arial"/>
                <w:b/>
                <w:color w:val="000000"/>
                <w:sz w:val="24"/>
                <w:szCs w:val="24"/>
              </w:rPr>
            </w:pPr>
            <w:r w:rsidRPr="00617E1C">
              <w:rPr>
                <w:rFonts w:eastAsia="Calibri" w:cs="Arial"/>
                <w:b/>
                <w:rPrChange w:id="9508" w:author="gorgemj" w:date="2017-11-23T15:59:00Z">
                  <w:rPr>
                    <w:rFonts w:eastAsia="Calibri" w:cs="Arial"/>
                  </w:rPr>
                </w:rPrChange>
              </w:rPr>
              <w:t>FUEL HANDLING AND STORAGE SYSTEMS</w:t>
            </w:r>
          </w:p>
        </w:tc>
        <w:tc>
          <w:tcPr>
            <w:tcW w:w="6912" w:type="dxa"/>
            <w:gridSpan w:val="3"/>
            <w:tcPrChange w:id="9509" w:author="gorgemj" w:date="2017-11-30T12:36:00Z">
              <w:tcPr>
                <w:tcW w:w="5130" w:type="dxa"/>
                <w:gridSpan w:val="8"/>
              </w:tcPr>
            </w:tcPrChange>
          </w:tcPr>
          <w:p w:rsidR="00AD701B" w:rsidRDefault="00AD701B" w:rsidP="003639EE">
            <w:pPr>
              <w:keepNext/>
              <w:keepLines/>
              <w:spacing w:before="60" w:after="60" w:line="280" w:lineRule="atLeast"/>
              <w:rPr>
                <w:rFonts w:cs="Arial"/>
                <w:b/>
              </w:rPr>
            </w:pPr>
          </w:p>
        </w:tc>
      </w:tr>
      <w:tr w:rsidR="00AD701B" w:rsidRPr="00817CEB" w:rsidDel="00617E1C" w:rsidTr="004C121E">
        <w:trPr>
          <w:cantSplit/>
          <w:del w:id="9510" w:author="gorgemj" w:date="2017-11-23T15:59:00Z"/>
          <w:trPrChange w:id="9511" w:author="gorgemj" w:date="2017-11-30T12:36:00Z">
            <w:trPr>
              <w:gridBefore w:val="6"/>
              <w:gridAfter w:val="0"/>
              <w:cantSplit/>
            </w:trPr>
          </w:trPrChange>
        </w:trPr>
        <w:tc>
          <w:tcPr>
            <w:tcW w:w="947" w:type="dxa"/>
            <w:tcPrChange w:id="9512" w:author="gorgemj" w:date="2017-11-30T12:36:00Z">
              <w:tcPr>
                <w:tcW w:w="945" w:type="dxa"/>
                <w:gridSpan w:val="6"/>
              </w:tcPr>
            </w:tcPrChange>
          </w:tcPr>
          <w:p w:rsidR="00AD701B" w:rsidDel="00617E1C" w:rsidRDefault="00AD701B" w:rsidP="003639EE">
            <w:pPr>
              <w:keepNext/>
              <w:keepLines/>
              <w:autoSpaceDE w:val="0"/>
              <w:autoSpaceDN w:val="0"/>
              <w:adjustRightInd w:val="0"/>
              <w:spacing w:before="60" w:after="60" w:line="280" w:lineRule="atLeast"/>
              <w:jc w:val="center"/>
              <w:rPr>
                <w:del w:id="9513" w:author="gorgemj" w:date="2017-11-23T15:59:00Z"/>
                <w:rFonts w:cs="Arial"/>
                <w:b/>
              </w:rPr>
            </w:pPr>
          </w:p>
        </w:tc>
        <w:tc>
          <w:tcPr>
            <w:tcW w:w="693" w:type="dxa"/>
            <w:tcPrChange w:id="9514" w:author="gorgemj" w:date="2017-11-30T12:36:00Z">
              <w:tcPr>
                <w:tcW w:w="747" w:type="dxa"/>
                <w:gridSpan w:val="3"/>
              </w:tcPr>
            </w:tcPrChange>
          </w:tcPr>
          <w:p w:rsidR="00AD701B" w:rsidDel="00617E1C" w:rsidRDefault="00AD701B" w:rsidP="003639EE">
            <w:pPr>
              <w:keepNext/>
              <w:keepLines/>
              <w:autoSpaceDE w:val="0"/>
              <w:autoSpaceDN w:val="0"/>
              <w:adjustRightInd w:val="0"/>
              <w:spacing w:before="60" w:after="60" w:line="280" w:lineRule="atLeast"/>
              <w:jc w:val="center"/>
              <w:rPr>
                <w:del w:id="9515" w:author="gorgemj" w:date="2017-11-23T15:59:00Z"/>
                <w:rFonts w:cs="Arial"/>
                <w:b/>
                <w:bCs/>
              </w:rPr>
            </w:pPr>
          </w:p>
        </w:tc>
        <w:tc>
          <w:tcPr>
            <w:tcW w:w="5038" w:type="dxa"/>
            <w:gridSpan w:val="2"/>
            <w:tcPrChange w:id="9516" w:author="gorgemj" w:date="2017-11-30T12:36:00Z">
              <w:tcPr>
                <w:tcW w:w="6768" w:type="dxa"/>
                <w:gridSpan w:val="7"/>
              </w:tcPr>
            </w:tcPrChange>
          </w:tcPr>
          <w:p w:rsidR="00AD701B" w:rsidDel="00617E1C" w:rsidRDefault="00AD701B" w:rsidP="003639EE">
            <w:pPr>
              <w:keepNext/>
              <w:keepLines/>
              <w:autoSpaceDE w:val="0"/>
              <w:autoSpaceDN w:val="0"/>
              <w:adjustRightInd w:val="0"/>
              <w:spacing w:before="60" w:after="60" w:line="280" w:lineRule="atLeast"/>
              <w:rPr>
                <w:del w:id="9517" w:author="gorgemj" w:date="2017-11-23T15:59:00Z"/>
                <w:rFonts w:cs="Arial"/>
                <w:b/>
                <w:color w:val="000000"/>
                <w:sz w:val="24"/>
                <w:szCs w:val="24"/>
              </w:rPr>
            </w:pPr>
            <w:del w:id="9518" w:author="gorgemj" w:date="2017-11-23T15:59:00Z">
              <w:r w:rsidRPr="00817CEB" w:rsidDel="00617E1C">
                <w:rPr>
                  <w:rFonts w:eastAsia="Calibri" w:cs="Arial"/>
                  <w:b/>
                  <w:bCs/>
                </w:rPr>
                <w:delText>Requirement 80: Fuel handling and storage systems</w:delText>
              </w:r>
            </w:del>
          </w:p>
        </w:tc>
        <w:tc>
          <w:tcPr>
            <w:tcW w:w="6912" w:type="dxa"/>
            <w:gridSpan w:val="3"/>
            <w:tcPrChange w:id="9519" w:author="gorgemj" w:date="2017-11-30T12:36:00Z">
              <w:tcPr>
                <w:tcW w:w="5130" w:type="dxa"/>
                <w:gridSpan w:val="8"/>
              </w:tcPr>
            </w:tcPrChange>
          </w:tcPr>
          <w:p w:rsidR="00AD701B" w:rsidDel="00617E1C" w:rsidRDefault="00AD701B" w:rsidP="003639EE">
            <w:pPr>
              <w:keepNext/>
              <w:keepLines/>
              <w:spacing w:before="60" w:after="60" w:line="280" w:lineRule="atLeast"/>
              <w:rPr>
                <w:del w:id="9520" w:author="gorgemj" w:date="2017-11-23T15:59:00Z"/>
                <w:rFonts w:cs="Arial"/>
                <w:b/>
              </w:rPr>
            </w:pPr>
          </w:p>
        </w:tc>
      </w:tr>
      <w:tr w:rsidR="00AD701B" w:rsidRPr="00817CEB" w:rsidTr="004C121E">
        <w:trPr>
          <w:cantSplit/>
          <w:trPrChange w:id="9521" w:author="gorgemj" w:date="2017-11-30T12:36:00Z">
            <w:trPr>
              <w:gridBefore w:val="6"/>
              <w:gridAfter w:val="0"/>
              <w:cantSplit/>
            </w:trPr>
          </w:trPrChange>
        </w:trPr>
        <w:tc>
          <w:tcPr>
            <w:tcW w:w="947" w:type="dxa"/>
            <w:tcPrChange w:id="9522" w:author="gorgemj" w:date="2017-11-30T12:36:00Z">
              <w:tcPr>
                <w:tcW w:w="945" w:type="dxa"/>
                <w:gridSpan w:val="6"/>
              </w:tcPr>
            </w:tcPrChange>
          </w:tcPr>
          <w:p w:rsidR="00AD701B" w:rsidRDefault="00AD701B" w:rsidP="00542606">
            <w:pPr>
              <w:autoSpaceDE w:val="0"/>
              <w:autoSpaceDN w:val="0"/>
              <w:adjustRightInd w:val="0"/>
              <w:spacing w:before="60" w:after="60" w:line="280" w:lineRule="atLeast"/>
              <w:jc w:val="center"/>
              <w:rPr>
                <w:rFonts w:cs="Arial"/>
                <w:b/>
              </w:rPr>
            </w:pPr>
          </w:p>
        </w:tc>
        <w:tc>
          <w:tcPr>
            <w:tcW w:w="693" w:type="dxa"/>
            <w:tcPrChange w:id="9523" w:author="gorgemj" w:date="2017-11-30T12:36:00Z">
              <w:tcPr>
                <w:tcW w:w="747" w:type="dxa"/>
                <w:gridSpan w:val="3"/>
              </w:tcPr>
            </w:tcPrChange>
          </w:tcPr>
          <w:p w:rsidR="00AD701B" w:rsidRDefault="00AD701B" w:rsidP="00542606">
            <w:pPr>
              <w:autoSpaceDE w:val="0"/>
              <w:autoSpaceDN w:val="0"/>
              <w:adjustRightInd w:val="0"/>
              <w:spacing w:before="60" w:after="60" w:line="280" w:lineRule="atLeast"/>
              <w:jc w:val="center"/>
              <w:rPr>
                <w:rFonts w:cs="Arial"/>
                <w:b/>
                <w:bCs/>
              </w:rPr>
            </w:pPr>
          </w:p>
        </w:tc>
        <w:tc>
          <w:tcPr>
            <w:tcW w:w="5038" w:type="dxa"/>
            <w:gridSpan w:val="2"/>
            <w:tcPrChange w:id="9524" w:author="gorgemj" w:date="2017-11-30T12:36:00Z">
              <w:tcPr>
                <w:tcW w:w="6768" w:type="dxa"/>
                <w:gridSpan w:val="7"/>
              </w:tcPr>
            </w:tcPrChange>
          </w:tcPr>
          <w:p w:rsidR="00AD701B" w:rsidRDefault="00AD701B" w:rsidP="00542606">
            <w:pPr>
              <w:autoSpaceDE w:val="0"/>
              <w:autoSpaceDN w:val="0"/>
              <w:adjustRightInd w:val="0"/>
              <w:spacing w:before="60" w:after="60" w:line="280" w:lineRule="atLeast"/>
              <w:rPr>
                <w:ins w:id="9525" w:author="gorgemj" w:date="2017-11-23T15:59:00Z"/>
                <w:rFonts w:eastAsia="Calibri" w:cs="Arial"/>
                <w:b/>
                <w:bCs/>
              </w:rPr>
            </w:pPr>
            <w:ins w:id="9526" w:author="gorgemj" w:date="2017-11-23T15:59:00Z">
              <w:r w:rsidRPr="00817CEB">
                <w:rPr>
                  <w:rFonts w:eastAsia="Calibri" w:cs="Arial"/>
                  <w:b/>
                  <w:bCs/>
                </w:rPr>
                <w:t xml:space="preserve">Requirement 80: Fuel handling and storage systems </w:t>
              </w:r>
            </w:ins>
          </w:p>
          <w:p w:rsidR="00AD701B" w:rsidRPr="00817CEB" w:rsidRDefault="00AD701B" w:rsidP="00542606">
            <w:pPr>
              <w:autoSpaceDE w:val="0"/>
              <w:autoSpaceDN w:val="0"/>
              <w:adjustRightInd w:val="0"/>
              <w:spacing w:before="60" w:after="60" w:line="280" w:lineRule="atLeast"/>
              <w:rPr>
                <w:rFonts w:eastAsia="Calibri" w:cs="Arial"/>
                <w:b/>
                <w:bCs/>
              </w:rPr>
            </w:pPr>
            <w:r w:rsidRPr="00817CEB">
              <w:rPr>
                <w:rFonts w:eastAsia="Calibri" w:cs="Arial"/>
                <w:b/>
                <w:bCs/>
              </w:rPr>
              <w:t>Fuel handling and storage systems shall be provided at the nuclear power plant to ensure that the integrity and properties of the fuel are maintained at all times during fuel handling and storage.</w:t>
            </w:r>
          </w:p>
        </w:tc>
        <w:tc>
          <w:tcPr>
            <w:tcW w:w="6912" w:type="dxa"/>
            <w:gridSpan w:val="3"/>
            <w:tcPrChange w:id="9527" w:author="gorgemj" w:date="2017-11-30T12:36:00Z">
              <w:tcPr>
                <w:tcW w:w="5130" w:type="dxa"/>
                <w:gridSpan w:val="8"/>
              </w:tcPr>
            </w:tcPrChange>
          </w:tcPr>
          <w:p w:rsidR="00AD701B" w:rsidRDefault="00AD701B" w:rsidP="00542606">
            <w:pPr>
              <w:spacing w:before="60" w:after="60" w:line="280" w:lineRule="atLeast"/>
              <w:rPr>
                <w:rFonts w:eastAsia="Calibri" w:cs="Arial"/>
                <w:bCs/>
              </w:rPr>
            </w:pPr>
            <w:r w:rsidRPr="00817CEB">
              <w:rPr>
                <w:rFonts w:cs="Arial"/>
                <w:b/>
              </w:rPr>
              <w:t>AP1000</w:t>
            </w:r>
            <w:r w:rsidRPr="00817CEB">
              <w:rPr>
                <w:rFonts w:cs="Arial"/>
              </w:rPr>
              <w:t xml:space="preserve"> </w:t>
            </w:r>
            <w:r>
              <w:rPr>
                <w:rFonts w:cs="Arial"/>
              </w:rPr>
              <w:t>plant</w:t>
            </w:r>
            <w:r w:rsidRPr="00817CEB">
              <w:rPr>
                <w:rFonts w:cs="Arial"/>
              </w:rPr>
              <w:t xml:space="preserve"> fuel handling and storage systems are described in </w:t>
            </w:r>
            <w:ins w:id="9528" w:author="gorgemj" w:date="2017-11-24T17:13:00Z">
              <w:r>
                <w:rPr>
                  <w:rFonts w:eastAsia="Calibri" w:cs="Arial"/>
                </w:rPr>
                <w:t xml:space="preserve">the </w:t>
              </w:r>
              <w:r w:rsidRPr="00993D67">
                <w:rPr>
                  <w:rFonts w:cs="Arial"/>
                  <w:b/>
                </w:rPr>
                <w:t>AP1000</w:t>
              </w:r>
              <w:r w:rsidRPr="00993D67">
                <w:rPr>
                  <w:rFonts w:cs="Arial"/>
                </w:rPr>
                <w:t xml:space="preserve"> plant DCD [2]</w:t>
              </w:r>
            </w:ins>
            <w:del w:id="9529" w:author="gorgemj" w:date="2017-11-24T17:13:00Z">
              <w:r w:rsidRPr="00817CEB" w:rsidDel="00F87C2C">
                <w:rPr>
                  <w:rFonts w:cs="Arial"/>
                </w:rPr>
                <w:delText>DCD</w:delText>
              </w:r>
            </w:del>
            <w:r>
              <w:rPr>
                <w:rFonts w:cs="Arial"/>
              </w:rPr>
              <w:t xml:space="preserve"> Section 9.1. </w:t>
            </w:r>
            <w:r w:rsidRPr="00817CEB">
              <w:rPr>
                <w:rFonts w:cs="Arial"/>
              </w:rPr>
              <w:t>These systems</w:t>
            </w:r>
            <w:r w:rsidRPr="00817CEB">
              <w:rPr>
                <w:rFonts w:eastAsia="Calibri" w:cs="Arial"/>
                <w:b/>
                <w:bCs/>
              </w:rPr>
              <w:t xml:space="preserve"> </w:t>
            </w:r>
            <w:r w:rsidRPr="00817CEB">
              <w:rPr>
                <w:rFonts w:eastAsia="Calibri" w:cs="Arial"/>
                <w:bCs/>
              </w:rPr>
              <w:t>ensure that the integrity and properties of the fuel are maintained at all times during fuel handling and storage.</w:t>
            </w:r>
          </w:p>
          <w:p w:rsidR="00AD701B" w:rsidRDefault="00AD701B" w:rsidP="00542606">
            <w:pPr>
              <w:spacing w:before="60" w:after="60" w:line="280" w:lineRule="atLeast"/>
              <w:rPr>
                <w:rFonts w:eastAsia="Calibri" w:cs="Arial"/>
                <w:bCs/>
              </w:rPr>
            </w:pPr>
            <w:r w:rsidRPr="00E565BC">
              <w:rPr>
                <w:rFonts w:eastAsia="Calibri" w:cs="Arial"/>
                <w:bCs/>
              </w:rPr>
              <w:t xml:space="preserve">The </w:t>
            </w:r>
            <w:r>
              <w:rPr>
                <w:rFonts w:eastAsia="Calibri" w:cs="Arial"/>
                <w:bCs/>
              </w:rPr>
              <w:t xml:space="preserve">New </w:t>
            </w:r>
            <w:r w:rsidRPr="00E565BC">
              <w:rPr>
                <w:rFonts w:eastAsia="Calibri" w:cs="Arial"/>
                <w:bCs/>
              </w:rPr>
              <w:t xml:space="preserve">Fuel Storage is discussed in </w:t>
            </w:r>
            <w:ins w:id="9530" w:author="gorgemj" w:date="2017-11-24T17:13:00Z">
              <w:r>
                <w:rPr>
                  <w:rFonts w:eastAsia="Calibri" w:cs="Arial"/>
                </w:rPr>
                <w:t xml:space="preserve">the </w:t>
              </w:r>
              <w:r w:rsidRPr="00993D67">
                <w:rPr>
                  <w:rFonts w:cs="Arial"/>
                  <w:b/>
                </w:rPr>
                <w:t>AP1000</w:t>
              </w:r>
              <w:r w:rsidRPr="00993D67">
                <w:rPr>
                  <w:rFonts w:cs="Arial"/>
                </w:rPr>
                <w:t xml:space="preserve"> plant DCD [2]</w:t>
              </w:r>
            </w:ins>
            <w:del w:id="9531" w:author="gorgemj" w:date="2017-11-24T17:13:00Z">
              <w:r w:rsidDel="00F87C2C">
                <w:rPr>
                  <w:rFonts w:eastAsia="Calibri" w:cs="Arial"/>
                  <w:bCs/>
                </w:rPr>
                <w:delText>DCD</w:delText>
              </w:r>
            </w:del>
            <w:r>
              <w:rPr>
                <w:rFonts w:eastAsia="Calibri" w:cs="Arial"/>
                <w:bCs/>
              </w:rPr>
              <w:t xml:space="preserve"> Section </w:t>
            </w:r>
            <w:r w:rsidRPr="00E565BC">
              <w:rPr>
                <w:rFonts w:eastAsia="Calibri" w:cs="Arial"/>
                <w:bCs/>
              </w:rPr>
              <w:t>9.1.1</w:t>
            </w:r>
            <w:r>
              <w:rPr>
                <w:rFonts w:eastAsia="Calibri" w:cs="Arial"/>
                <w:bCs/>
              </w:rPr>
              <w:t>.</w:t>
            </w:r>
          </w:p>
          <w:p w:rsidR="00AD701B" w:rsidRPr="00E565BC" w:rsidRDefault="00AD701B" w:rsidP="00542606">
            <w:pPr>
              <w:spacing w:before="60" w:after="60" w:line="280" w:lineRule="atLeast"/>
              <w:rPr>
                <w:rFonts w:eastAsia="Calibri" w:cs="Arial"/>
                <w:bCs/>
              </w:rPr>
            </w:pPr>
            <w:r w:rsidRPr="00E565BC">
              <w:rPr>
                <w:rFonts w:eastAsia="Calibri" w:cs="Arial"/>
                <w:bCs/>
              </w:rPr>
              <w:t xml:space="preserve">Spent Fuel Storage is discussed in </w:t>
            </w:r>
            <w:ins w:id="9532" w:author="gorgemj" w:date="2017-11-24T17:13:00Z">
              <w:r>
                <w:rPr>
                  <w:rFonts w:eastAsia="Calibri" w:cs="Arial"/>
                </w:rPr>
                <w:t xml:space="preserve">the </w:t>
              </w:r>
              <w:r w:rsidRPr="00993D67">
                <w:rPr>
                  <w:rFonts w:cs="Arial"/>
                  <w:b/>
                </w:rPr>
                <w:t>AP1000</w:t>
              </w:r>
              <w:r w:rsidRPr="00993D67">
                <w:rPr>
                  <w:rFonts w:cs="Arial"/>
                </w:rPr>
                <w:t xml:space="preserve"> plant DCD [2]</w:t>
              </w:r>
            </w:ins>
            <w:del w:id="9533" w:author="gorgemj" w:date="2017-11-24T17:13:00Z">
              <w:r w:rsidRPr="00E565BC" w:rsidDel="00F87C2C">
                <w:rPr>
                  <w:rFonts w:eastAsia="Calibri" w:cs="Arial"/>
                  <w:bCs/>
                </w:rPr>
                <w:delText>DCD</w:delText>
              </w:r>
            </w:del>
            <w:r w:rsidRPr="00E565BC">
              <w:rPr>
                <w:rFonts w:eastAsia="Calibri" w:cs="Arial"/>
                <w:bCs/>
              </w:rPr>
              <w:t xml:space="preserve"> Section 9.1.2.</w:t>
            </w:r>
          </w:p>
          <w:p w:rsidR="00AD701B" w:rsidRDefault="00AD701B" w:rsidP="00542606">
            <w:pPr>
              <w:spacing w:before="60" w:after="60" w:line="280" w:lineRule="atLeast"/>
              <w:rPr>
                <w:rFonts w:eastAsia="Calibri" w:cs="Arial"/>
                <w:bCs/>
              </w:rPr>
            </w:pPr>
            <w:ins w:id="9534" w:author="gorgemj" w:date="2017-11-24T17:13:00Z">
              <w:r>
                <w:rPr>
                  <w:rFonts w:eastAsia="Calibri" w:cs="Arial"/>
                </w:rPr>
                <w:t xml:space="preserve">The </w:t>
              </w:r>
              <w:r w:rsidRPr="00993D67">
                <w:rPr>
                  <w:rFonts w:cs="Arial"/>
                  <w:b/>
                </w:rPr>
                <w:t>AP1000</w:t>
              </w:r>
              <w:r w:rsidRPr="00993D67">
                <w:rPr>
                  <w:rFonts w:cs="Arial"/>
                </w:rPr>
                <w:t xml:space="preserve"> plant DCD [2]</w:t>
              </w:r>
            </w:ins>
            <w:del w:id="9535" w:author="gorgemj" w:date="2017-11-24T17:13:00Z">
              <w:r w:rsidRPr="00E565BC" w:rsidDel="00F87C2C">
                <w:rPr>
                  <w:rFonts w:eastAsia="Calibri" w:cs="Arial"/>
                  <w:bCs/>
                </w:rPr>
                <w:delText>DCD</w:delText>
              </w:r>
            </w:del>
            <w:r w:rsidRPr="00E565BC">
              <w:rPr>
                <w:rFonts w:eastAsia="Calibri" w:cs="Arial"/>
                <w:bCs/>
              </w:rPr>
              <w:t xml:space="preserve"> Section 9.1.4 discuss</w:t>
            </w:r>
            <w:r>
              <w:rPr>
                <w:rFonts w:eastAsia="Calibri" w:cs="Arial"/>
                <w:bCs/>
              </w:rPr>
              <w:t>es</w:t>
            </w:r>
            <w:r w:rsidRPr="00E565BC">
              <w:rPr>
                <w:rFonts w:eastAsia="Calibri" w:cs="Arial"/>
                <w:bCs/>
              </w:rPr>
              <w:t xml:space="preserve"> the Light Load Handling System (Related to Refueling)</w:t>
            </w:r>
            <w:r>
              <w:rPr>
                <w:rFonts w:eastAsia="Calibri" w:cs="Arial"/>
                <w:bCs/>
              </w:rPr>
              <w:t>.</w:t>
            </w:r>
          </w:p>
          <w:p w:rsidR="00AD701B" w:rsidRDefault="00AD701B" w:rsidP="00542606">
            <w:pPr>
              <w:spacing w:before="60" w:after="60" w:line="280" w:lineRule="atLeast"/>
              <w:rPr>
                <w:rFonts w:cs="Arial"/>
              </w:rPr>
            </w:pPr>
            <w:r>
              <w:rPr>
                <w:rFonts w:cs="Arial"/>
              </w:rPr>
              <w:t xml:space="preserve">Safety evaluations for the above are reported in </w:t>
            </w:r>
            <w:ins w:id="9536" w:author="gorgemj" w:date="2017-11-24T17:13:00Z">
              <w:r>
                <w:rPr>
                  <w:rFonts w:eastAsia="Calibri" w:cs="Arial"/>
                </w:rPr>
                <w:t xml:space="preserve">the </w:t>
              </w:r>
              <w:r w:rsidRPr="00993D67">
                <w:rPr>
                  <w:rFonts w:cs="Arial"/>
                  <w:b/>
                </w:rPr>
                <w:t>AP1000</w:t>
              </w:r>
              <w:r w:rsidRPr="00993D67">
                <w:rPr>
                  <w:rFonts w:cs="Arial"/>
                </w:rPr>
                <w:t xml:space="preserve"> plant DCD [2]</w:t>
              </w:r>
            </w:ins>
            <w:del w:id="9537" w:author="gorgemj" w:date="2017-11-24T17:13:00Z">
              <w:r w:rsidDel="00792094">
                <w:rPr>
                  <w:rFonts w:cs="Arial"/>
                </w:rPr>
                <w:delText>DCD</w:delText>
              </w:r>
            </w:del>
            <w:r>
              <w:rPr>
                <w:rFonts w:cs="Arial"/>
              </w:rPr>
              <w:t xml:space="preserve"> Sections 9.1.1.3, 9.1.2.3 and 9.1.4.3.</w:t>
            </w:r>
          </w:p>
        </w:tc>
      </w:tr>
      <w:tr w:rsidR="00AD701B" w:rsidRPr="00817CEB" w:rsidTr="004C121E">
        <w:trPr>
          <w:cantSplit/>
          <w:trPrChange w:id="9538" w:author="gorgemj" w:date="2017-11-30T12:36:00Z">
            <w:trPr>
              <w:gridBefore w:val="6"/>
              <w:gridAfter w:val="0"/>
              <w:cantSplit/>
            </w:trPr>
          </w:trPrChange>
        </w:trPr>
        <w:tc>
          <w:tcPr>
            <w:tcW w:w="947" w:type="dxa"/>
            <w:tcPrChange w:id="9539" w:author="gorgemj" w:date="2017-11-30T12:36:00Z">
              <w:tcPr>
                <w:tcW w:w="945" w:type="dxa"/>
                <w:gridSpan w:val="6"/>
              </w:tcPr>
            </w:tcPrChange>
          </w:tcPr>
          <w:p w:rsidR="00AD701B" w:rsidRPr="00617E1C" w:rsidRDefault="00AD701B" w:rsidP="00542606">
            <w:pPr>
              <w:autoSpaceDE w:val="0"/>
              <w:autoSpaceDN w:val="0"/>
              <w:adjustRightInd w:val="0"/>
              <w:spacing w:before="60" w:after="60" w:line="280" w:lineRule="atLeast"/>
              <w:jc w:val="center"/>
              <w:rPr>
                <w:rFonts w:cs="Arial"/>
                <w:rPrChange w:id="9540" w:author="gorgemj" w:date="2017-11-23T16:00:00Z">
                  <w:rPr>
                    <w:rFonts w:cs="Arial"/>
                    <w:b/>
                  </w:rPr>
                </w:rPrChange>
              </w:rPr>
            </w:pPr>
            <w:r w:rsidRPr="00617E1C">
              <w:rPr>
                <w:rFonts w:cs="Arial"/>
                <w:rPrChange w:id="9541" w:author="gorgemj" w:date="2017-11-23T16:00:00Z">
                  <w:rPr>
                    <w:rFonts w:cs="Arial"/>
                    <w:b/>
                  </w:rPr>
                </w:rPrChange>
              </w:rPr>
              <w:t>6.64</w:t>
            </w:r>
          </w:p>
        </w:tc>
        <w:tc>
          <w:tcPr>
            <w:tcW w:w="693" w:type="dxa"/>
            <w:tcPrChange w:id="9542" w:author="gorgemj" w:date="2017-11-30T12:36:00Z">
              <w:tcPr>
                <w:tcW w:w="747" w:type="dxa"/>
                <w:gridSpan w:val="3"/>
              </w:tcPr>
            </w:tcPrChange>
          </w:tcPr>
          <w:p w:rsidR="00AD701B" w:rsidRPr="00617E1C" w:rsidRDefault="00AD701B" w:rsidP="00542606">
            <w:pPr>
              <w:autoSpaceDE w:val="0"/>
              <w:autoSpaceDN w:val="0"/>
              <w:adjustRightInd w:val="0"/>
              <w:spacing w:before="60" w:after="60" w:line="280" w:lineRule="atLeast"/>
              <w:jc w:val="center"/>
              <w:rPr>
                <w:rFonts w:cs="Arial"/>
                <w:bCs/>
                <w:rPrChange w:id="9543" w:author="gorgemj" w:date="2017-11-23T16:00:00Z">
                  <w:rPr>
                    <w:rFonts w:cs="Arial"/>
                    <w:b/>
                    <w:bCs/>
                  </w:rPr>
                </w:rPrChange>
              </w:rPr>
            </w:pPr>
            <w:r w:rsidRPr="00617E1C">
              <w:rPr>
                <w:rFonts w:cs="Arial"/>
                <w:bCs/>
                <w:rPrChange w:id="9544" w:author="gorgemj" w:date="2017-11-23T16:00:00Z">
                  <w:rPr>
                    <w:rFonts w:cs="Arial"/>
                    <w:b/>
                    <w:bCs/>
                  </w:rPr>
                </w:rPrChange>
              </w:rPr>
              <w:t>1</w:t>
            </w:r>
          </w:p>
        </w:tc>
        <w:tc>
          <w:tcPr>
            <w:tcW w:w="5038" w:type="dxa"/>
            <w:gridSpan w:val="2"/>
            <w:tcPrChange w:id="9545" w:author="gorgemj" w:date="2017-11-30T12:36:00Z">
              <w:tcPr>
                <w:tcW w:w="6768" w:type="dxa"/>
                <w:gridSpan w:val="7"/>
              </w:tcPr>
            </w:tcPrChange>
          </w:tcPr>
          <w:p w:rsidR="00AD701B" w:rsidRPr="00817CEB" w:rsidRDefault="00AD701B" w:rsidP="00542606">
            <w:pPr>
              <w:autoSpaceDE w:val="0"/>
              <w:autoSpaceDN w:val="0"/>
              <w:adjustRightInd w:val="0"/>
              <w:spacing w:before="60" w:after="60" w:line="280" w:lineRule="atLeast"/>
              <w:rPr>
                <w:rFonts w:eastAsia="Calibri" w:cs="Arial"/>
              </w:rPr>
            </w:pPr>
            <w:r w:rsidRPr="00817CEB">
              <w:rPr>
                <w:rFonts w:eastAsia="Calibri" w:cs="Arial"/>
              </w:rPr>
              <w:t>The design of the plant shall incorporate appropriate features to facilitate the lifting, movement and handling of fresh fuel and spent fuel.</w:t>
            </w:r>
          </w:p>
        </w:tc>
        <w:tc>
          <w:tcPr>
            <w:tcW w:w="6912" w:type="dxa"/>
            <w:gridSpan w:val="3"/>
            <w:tcPrChange w:id="9546" w:author="gorgemj" w:date="2017-11-30T12:36:00Z">
              <w:tcPr>
                <w:tcW w:w="5130" w:type="dxa"/>
                <w:gridSpan w:val="8"/>
              </w:tcPr>
            </w:tcPrChange>
          </w:tcPr>
          <w:p w:rsidR="00AD701B" w:rsidRDefault="00AD701B" w:rsidP="00542606">
            <w:pPr>
              <w:spacing w:before="60" w:after="60" w:line="280" w:lineRule="atLeast"/>
              <w:rPr>
                <w:rFonts w:cs="Arial"/>
              </w:rPr>
            </w:pPr>
            <w:r w:rsidRPr="00817CEB">
              <w:rPr>
                <w:rFonts w:cs="Arial"/>
              </w:rPr>
              <w:t xml:space="preserve">The </w:t>
            </w:r>
            <w:r w:rsidRPr="00817CEB">
              <w:rPr>
                <w:rFonts w:cs="Arial"/>
                <w:b/>
              </w:rPr>
              <w:t>AP1000</w:t>
            </w:r>
            <w:r w:rsidRPr="00817CEB">
              <w:rPr>
                <w:rFonts w:cs="Arial"/>
              </w:rPr>
              <w:t xml:space="preserve"> </w:t>
            </w:r>
            <w:r>
              <w:rPr>
                <w:rFonts w:cs="Arial"/>
              </w:rPr>
              <w:t>plant</w:t>
            </w:r>
            <w:r w:rsidRPr="00817CEB">
              <w:rPr>
                <w:rFonts w:cs="Arial"/>
              </w:rPr>
              <w:t xml:space="preserve"> fuel handling systems are described in </w:t>
            </w:r>
            <w:ins w:id="9547" w:author="gorgemj" w:date="2017-11-24T17:13:00Z">
              <w:r>
                <w:rPr>
                  <w:rFonts w:eastAsia="Calibri" w:cs="Arial"/>
                </w:rPr>
                <w:t xml:space="preserve">the </w:t>
              </w:r>
              <w:r w:rsidRPr="00993D67">
                <w:rPr>
                  <w:rFonts w:cs="Arial"/>
                  <w:b/>
                </w:rPr>
                <w:t>AP1000</w:t>
              </w:r>
              <w:r w:rsidRPr="00993D67">
                <w:rPr>
                  <w:rFonts w:cs="Arial"/>
                </w:rPr>
                <w:t xml:space="preserve"> plant DCD [2]</w:t>
              </w:r>
            </w:ins>
            <w:del w:id="9548" w:author="gorgemj" w:date="2017-11-24T17:13:00Z">
              <w:r w:rsidRPr="00817CEB" w:rsidDel="00792094">
                <w:rPr>
                  <w:rFonts w:cs="Arial"/>
                </w:rPr>
                <w:delText>DCD</w:delText>
              </w:r>
            </w:del>
            <w:r w:rsidRPr="00817CEB">
              <w:rPr>
                <w:rFonts w:cs="Arial"/>
              </w:rPr>
              <w:t xml:space="preserve"> Section 9.1.4.</w:t>
            </w:r>
          </w:p>
          <w:p w:rsidR="00AD701B" w:rsidRDefault="00AD701B" w:rsidP="00A366D5">
            <w:pPr>
              <w:spacing w:before="60" w:after="60" w:line="280" w:lineRule="atLeast"/>
              <w:rPr>
                <w:rFonts w:cs="Arial"/>
              </w:rPr>
            </w:pPr>
            <w:r w:rsidRPr="00E565BC">
              <w:rPr>
                <w:rFonts w:cs="Arial"/>
              </w:rPr>
              <w:t>The light load handling system (</w:t>
            </w:r>
            <w:ins w:id="9549" w:author="gorgemj" w:date="2017-11-24T17:13:00Z">
              <w:r w:rsidRPr="00993D67">
                <w:rPr>
                  <w:rFonts w:cs="Arial"/>
                  <w:b/>
                </w:rPr>
                <w:t>AP1000</w:t>
              </w:r>
              <w:r w:rsidRPr="00993D67">
                <w:rPr>
                  <w:rFonts w:cs="Arial"/>
                </w:rPr>
                <w:t xml:space="preserve"> plant DCD [2]</w:t>
              </w:r>
            </w:ins>
            <w:del w:id="9550" w:author="gorgemj" w:date="2017-11-24T17:13:00Z">
              <w:r w:rsidRPr="00E565BC" w:rsidDel="00792094">
                <w:rPr>
                  <w:rFonts w:cs="Arial"/>
                </w:rPr>
                <w:delText>DCD</w:delText>
              </w:r>
            </w:del>
            <w:r w:rsidRPr="00E565BC">
              <w:rPr>
                <w:rFonts w:cs="Arial"/>
              </w:rPr>
              <w:t xml:space="preserve"> Section 9.1.4) consists of the equipment and structures needed for the refueling operation. This equipment is comprised of fuel assemblies, core component and reactor component hoisting equipment, handling equipment, and a fuel transfer system. The structures associated with the fuel handling equipment are the refueling cavity, the transfer canal, the fuel transfer tube, the spent fuel pool, the cask loading area, the new fuel storage area, and the new fuel receiving and inspection area.</w:t>
            </w:r>
          </w:p>
        </w:tc>
      </w:tr>
      <w:tr w:rsidR="00AD701B" w:rsidRPr="00817CEB" w:rsidTr="004C121E">
        <w:trPr>
          <w:cantSplit/>
          <w:trPrChange w:id="9551" w:author="gorgemj" w:date="2017-11-30T12:36:00Z">
            <w:trPr>
              <w:gridBefore w:val="6"/>
              <w:gridAfter w:val="0"/>
              <w:cantSplit/>
            </w:trPr>
          </w:trPrChange>
        </w:trPr>
        <w:tc>
          <w:tcPr>
            <w:tcW w:w="947" w:type="dxa"/>
            <w:tcPrChange w:id="9552" w:author="gorgemj" w:date="2017-11-30T12:36:00Z">
              <w:tcPr>
                <w:tcW w:w="945" w:type="dxa"/>
                <w:gridSpan w:val="6"/>
              </w:tcPr>
            </w:tcPrChange>
          </w:tcPr>
          <w:p w:rsidR="00AD701B" w:rsidRPr="00617E1C" w:rsidRDefault="00AD701B" w:rsidP="00542606">
            <w:pPr>
              <w:autoSpaceDE w:val="0"/>
              <w:autoSpaceDN w:val="0"/>
              <w:adjustRightInd w:val="0"/>
              <w:spacing w:before="60" w:after="60" w:line="280" w:lineRule="atLeast"/>
              <w:jc w:val="center"/>
              <w:rPr>
                <w:rFonts w:cs="Arial"/>
                <w:rPrChange w:id="9553" w:author="gorgemj" w:date="2017-11-23T16:00:00Z">
                  <w:rPr>
                    <w:rFonts w:cs="Arial"/>
                    <w:b/>
                  </w:rPr>
                </w:rPrChange>
              </w:rPr>
            </w:pPr>
            <w:r w:rsidRPr="00617E1C">
              <w:rPr>
                <w:rFonts w:cs="Arial"/>
                <w:rPrChange w:id="9554" w:author="gorgemj" w:date="2017-11-23T16:00:00Z">
                  <w:rPr>
                    <w:rFonts w:cs="Arial"/>
                    <w:b/>
                  </w:rPr>
                </w:rPrChange>
              </w:rPr>
              <w:t>6.65</w:t>
            </w:r>
          </w:p>
        </w:tc>
        <w:tc>
          <w:tcPr>
            <w:tcW w:w="693" w:type="dxa"/>
            <w:tcPrChange w:id="9555" w:author="gorgemj" w:date="2017-11-30T12:36:00Z">
              <w:tcPr>
                <w:tcW w:w="747" w:type="dxa"/>
                <w:gridSpan w:val="3"/>
              </w:tcPr>
            </w:tcPrChange>
          </w:tcPr>
          <w:p w:rsidR="00AD701B" w:rsidRPr="00617E1C" w:rsidRDefault="00AD701B" w:rsidP="00542606">
            <w:pPr>
              <w:autoSpaceDE w:val="0"/>
              <w:autoSpaceDN w:val="0"/>
              <w:adjustRightInd w:val="0"/>
              <w:spacing w:before="60" w:after="60" w:line="280" w:lineRule="atLeast"/>
              <w:jc w:val="center"/>
              <w:rPr>
                <w:rFonts w:cs="Arial"/>
                <w:bCs/>
                <w:rPrChange w:id="9556" w:author="gorgemj" w:date="2017-11-23T16:00:00Z">
                  <w:rPr>
                    <w:rFonts w:cs="Arial"/>
                    <w:b/>
                    <w:bCs/>
                  </w:rPr>
                </w:rPrChange>
              </w:rPr>
            </w:pPr>
            <w:r w:rsidRPr="00617E1C">
              <w:rPr>
                <w:rFonts w:cs="Arial"/>
                <w:bCs/>
                <w:rPrChange w:id="9557" w:author="gorgemj" w:date="2017-11-23T16:00:00Z">
                  <w:rPr>
                    <w:rFonts w:cs="Arial"/>
                    <w:b/>
                    <w:bCs/>
                  </w:rPr>
                </w:rPrChange>
              </w:rPr>
              <w:t>1</w:t>
            </w:r>
          </w:p>
        </w:tc>
        <w:tc>
          <w:tcPr>
            <w:tcW w:w="5038" w:type="dxa"/>
            <w:gridSpan w:val="2"/>
            <w:tcPrChange w:id="9558" w:author="gorgemj" w:date="2017-11-30T12:36:00Z">
              <w:tcPr>
                <w:tcW w:w="6768" w:type="dxa"/>
                <w:gridSpan w:val="7"/>
              </w:tcPr>
            </w:tcPrChange>
          </w:tcPr>
          <w:p w:rsidR="00AD701B" w:rsidRPr="00817CEB" w:rsidRDefault="00AD701B" w:rsidP="00542606">
            <w:pPr>
              <w:autoSpaceDE w:val="0"/>
              <w:autoSpaceDN w:val="0"/>
              <w:adjustRightInd w:val="0"/>
              <w:spacing w:before="60" w:after="60" w:line="280" w:lineRule="atLeast"/>
              <w:rPr>
                <w:rFonts w:eastAsia="Calibri" w:cs="Arial"/>
              </w:rPr>
            </w:pPr>
            <w:r w:rsidRPr="00817CEB">
              <w:rPr>
                <w:rFonts w:eastAsia="Calibri" w:cs="Arial"/>
              </w:rPr>
              <w:t>The design of the plant shall be such as to prevent any significant damage to items important to safety during the transfer of fuel or casks, or in the event of fuel or casks being dropped.</w:t>
            </w:r>
          </w:p>
        </w:tc>
        <w:tc>
          <w:tcPr>
            <w:tcW w:w="6912" w:type="dxa"/>
            <w:gridSpan w:val="3"/>
            <w:tcPrChange w:id="9559" w:author="gorgemj" w:date="2017-11-30T12:36:00Z">
              <w:tcPr>
                <w:tcW w:w="5130" w:type="dxa"/>
                <w:gridSpan w:val="8"/>
              </w:tcPr>
            </w:tcPrChange>
          </w:tcPr>
          <w:p w:rsidR="00AD701B" w:rsidRDefault="00AD701B" w:rsidP="00542606">
            <w:pPr>
              <w:spacing w:before="60" w:after="60" w:line="280" w:lineRule="atLeast"/>
              <w:rPr>
                <w:rFonts w:cs="Arial"/>
              </w:rPr>
            </w:pPr>
            <w:r w:rsidRPr="00817CEB">
              <w:rPr>
                <w:rFonts w:cs="Arial"/>
              </w:rPr>
              <w:t xml:space="preserve">The </w:t>
            </w:r>
            <w:r w:rsidRPr="00817CEB">
              <w:rPr>
                <w:rFonts w:cs="Arial"/>
                <w:b/>
              </w:rPr>
              <w:t>AP1000</w:t>
            </w:r>
            <w:r w:rsidRPr="00817CEB">
              <w:rPr>
                <w:rFonts w:cs="Arial"/>
              </w:rPr>
              <w:t xml:space="preserve"> </w:t>
            </w:r>
            <w:r>
              <w:rPr>
                <w:rFonts w:cs="Arial"/>
              </w:rPr>
              <w:t>plant</w:t>
            </w:r>
            <w:r w:rsidRPr="00817CEB">
              <w:rPr>
                <w:rFonts w:cs="Arial"/>
              </w:rPr>
              <w:t xml:space="preserve"> handling systems meet this requirement as discussed in </w:t>
            </w:r>
            <w:ins w:id="9560" w:author="gorgemj" w:date="2017-11-24T17:13:00Z">
              <w:r>
                <w:rPr>
                  <w:rFonts w:eastAsia="Calibri" w:cs="Arial"/>
                </w:rPr>
                <w:t xml:space="preserve">the </w:t>
              </w:r>
              <w:r w:rsidRPr="00993D67">
                <w:rPr>
                  <w:rFonts w:cs="Arial"/>
                  <w:b/>
                </w:rPr>
                <w:t>AP1000</w:t>
              </w:r>
              <w:r w:rsidRPr="00993D67">
                <w:rPr>
                  <w:rFonts w:cs="Arial"/>
                </w:rPr>
                <w:t xml:space="preserve"> plant DCD [2]</w:t>
              </w:r>
            </w:ins>
            <w:del w:id="9561" w:author="gorgemj" w:date="2017-11-24T17:13:00Z">
              <w:r w:rsidRPr="00817CEB" w:rsidDel="00792094">
                <w:rPr>
                  <w:rFonts w:cs="Arial"/>
                </w:rPr>
                <w:delText>DCD</w:delText>
              </w:r>
            </w:del>
            <w:r w:rsidRPr="00817CEB">
              <w:rPr>
                <w:rFonts w:cs="Arial"/>
              </w:rPr>
              <w:t xml:space="preserve"> Sections 9.1.4 and 9.1.5.</w:t>
            </w:r>
          </w:p>
        </w:tc>
      </w:tr>
      <w:tr w:rsidR="00AD701B" w:rsidRPr="00817CEB" w:rsidTr="004C121E">
        <w:trPr>
          <w:cantSplit/>
          <w:trPrChange w:id="9562" w:author="gorgemj" w:date="2017-11-30T12:36:00Z">
            <w:trPr>
              <w:gridBefore w:val="6"/>
              <w:gridAfter w:val="0"/>
              <w:cantSplit/>
            </w:trPr>
          </w:trPrChange>
        </w:trPr>
        <w:tc>
          <w:tcPr>
            <w:tcW w:w="947" w:type="dxa"/>
            <w:tcPrChange w:id="9563" w:author="gorgemj" w:date="2017-11-30T12:36:00Z">
              <w:tcPr>
                <w:tcW w:w="945" w:type="dxa"/>
                <w:gridSpan w:val="6"/>
              </w:tcPr>
            </w:tcPrChange>
          </w:tcPr>
          <w:p w:rsidR="00AD701B" w:rsidRPr="00617E1C" w:rsidRDefault="00AD701B" w:rsidP="004E7469">
            <w:pPr>
              <w:autoSpaceDE w:val="0"/>
              <w:autoSpaceDN w:val="0"/>
              <w:adjustRightInd w:val="0"/>
              <w:spacing w:before="60" w:after="60" w:line="280" w:lineRule="atLeast"/>
              <w:jc w:val="center"/>
              <w:rPr>
                <w:rFonts w:cs="Arial"/>
                <w:rPrChange w:id="9564" w:author="gorgemj" w:date="2017-11-23T16:00:00Z">
                  <w:rPr>
                    <w:rFonts w:cs="Arial"/>
                    <w:b/>
                  </w:rPr>
                </w:rPrChange>
              </w:rPr>
            </w:pPr>
            <w:r w:rsidRPr="00617E1C">
              <w:rPr>
                <w:rFonts w:cs="Arial"/>
                <w:rPrChange w:id="9565" w:author="gorgemj" w:date="2017-11-23T16:00:00Z">
                  <w:rPr>
                    <w:rFonts w:cs="Arial"/>
                    <w:b/>
                  </w:rPr>
                </w:rPrChange>
              </w:rPr>
              <w:t>6.66</w:t>
            </w:r>
          </w:p>
        </w:tc>
        <w:tc>
          <w:tcPr>
            <w:tcW w:w="693" w:type="dxa"/>
            <w:tcPrChange w:id="9566" w:author="gorgemj" w:date="2017-11-30T12:36:00Z">
              <w:tcPr>
                <w:tcW w:w="747" w:type="dxa"/>
                <w:gridSpan w:val="3"/>
              </w:tcPr>
            </w:tcPrChange>
          </w:tcPr>
          <w:p w:rsidR="00AD701B" w:rsidRPr="00617E1C" w:rsidRDefault="00AD701B" w:rsidP="004E7469">
            <w:pPr>
              <w:autoSpaceDE w:val="0"/>
              <w:autoSpaceDN w:val="0"/>
              <w:adjustRightInd w:val="0"/>
              <w:spacing w:before="60" w:after="60" w:line="280" w:lineRule="atLeast"/>
              <w:jc w:val="center"/>
              <w:rPr>
                <w:rFonts w:cs="Arial"/>
                <w:bCs/>
                <w:rPrChange w:id="9567" w:author="gorgemj" w:date="2017-11-23T16:00:00Z">
                  <w:rPr>
                    <w:rFonts w:cs="Arial"/>
                    <w:b/>
                    <w:bCs/>
                  </w:rPr>
                </w:rPrChange>
              </w:rPr>
            </w:pPr>
            <w:r w:rsidRPr="00617E1C">
              <w:rPr>
                <w:rFonts w:cs="Arial"/>
                <w:bCs/>
                <w:rPrChange w:id="9568" w:author="gorgemj" w:date="2017-11-23T16:00:00Z">
                  <w:rPr>
                    <w:rFonts w:cs="Arial"/>
                    <w:b/>
                    <w:bCs/>
                  </w:rPr>
                </w:rPrChange>
              </w:rPr>
              <w:t>1</w:t>
            </w:r>
          </w:p>
        </w:tc>
        <w:tc>
          <w:tcPr>
            <w:tcW w:w="5038" w:type="dxa"/>
            <w:gridSpan w:val="2"/>
            <w:tcPrChange w:id="9569" w:author="gorgemj" w:date="2017-11-30T12:36:00Z">
              <w:tcPr>
                <w:tcW w:w="6768" w:type="dxa"/>
                <w:gridSpan w:val="7"/>
              </w:tcPr>
            </w:tcPrChange>
          </w:tcPr>
          <w:p w:rsidR="00AD701B" w:rsidRPr="00817CEB" w:rsidRDefault="00AD701B" w:rsidP="00B45508">
            <w:pPr>
              <w:autoSpaceDE w:val="0"/>
              <w:autoSpaceDN w:val="0"/>
              <w:adjustRightInd w:val="0"/>
              <w:spacing w:before="60" w:after="60" w:line="280" w:lineRule="atLeast"/>
              <w:rPr>
                <w:rFonts w:eastAsia="Calibri" w:cs="Arial"/>
              </w:rPr>
            </w:pPr>
            <w:r w:rsidRPr="00817CEB">
              <w:rPr>
                <w:rFonts w:eastAsia="Calibri" w:cs="Arial"/>
              </w:rPr>
              <w:t>The fuel handling and storage systems for irradiated and non-irradiated fuel shall be designed:</w:t>
            </w:r>
          </w:p>
          <w:p w:rsidR="00AD701B" w:rsidRPr="00817CEB" w:rsidRDefault="00AD701B" w:rsidP="00B51A09">
            <w:pPr>
              <w:tabs>
                <w:tab w:val="left" w:pos="432"/>
              </w:tabs>
              <w:autoSpaceDE w:val="0"/>
              <w:autoSpaceDN w:val="0"/>
              <w:adjustRightInd w:val="0"/>
              <w:spacing w:before="60" w:after="60" w:line="280" w:lineRule="atLeast"/>
              <w:ind w:left="432" w:hanging="432"/>
              <w:rPr>
                <w:rFonts w:eastAsia="Calibri" w:cs="Arial"/>
              </w:rPr>
            </w:pPr>
            <w:r w:rsidRPr="00817CEB">
              <w:rPr>
                <w:rFonts w:eastAsia="Calibri" w:cs="Arial"/>
              </w:rPr>
              <w:t xml:space="preserve">(a) </w:t>
            </w:r>
            <w:r>
              <w:rPr>
                <w:rFonts w:eastAsia="Calibri" w:cs="Arial"/>
              </w:rPr>
              <w:tab/>
            </w:r>
            <w:r w:rsidRPr="00817CEB">
              <w:rPr>
                <w:rFonts w:eastAsia="Calibri" w:cs="Arial"/>
              </w:rPr>
              <w:t>To prevent criticality by a specified margin, by physical means or by means of physical processes, and preferably by the use of geometrically safe configurations, even under conditions of optimum moderation;</w:t>
            </w:r>
          </w:p>
          <w:p w:rsidR="00AD701B" w:rsidRPr="00817CEB" w:rsidRDefault="00AD701B" w:rsidP="00B51A09">
            <w:pPr>
              <w:tabs>
                <w:tab w:val="left" w:pos="432"/>
              </w:tabs>
              <w:autoSpaceDE w:val="0"/>
              <w:autoSpaceDN w:val="0"/>
              <w:adjustRightInd w:val="0"/>
              <w:spacing w:before="60" w:after="60" w:line="280" w:lineRule="atLeast"/>
              <w:ind w:left="432" w:hanging="432"/>
              <w:rPr>
                <w:rFonts w:eastAsia="Calibri" w:cs="Arial"/>
              </w:rPr>
            </w:pPr>
            <w:r w:rsidRPr="00817CEB">
              <w:rPr>
                <w:rFonts w:eastAsia="Calibri" w:cs="Arial"/>
              </w:rPr>
              <w:t xml:space="preserve">(b) </w:t>
            </w:r>
            <w:r>
              <w:rPr>
                <w:rFonts w:eastAsia="Calibri" w:cs="Arial"/>
              </w:rPr>
              <w:tab/>
            </w:r>
            <w:r w:rsidRPr="00817CEB">
              <w:rPr>
                <w:rFonts w:eastAsia="Calibri" w:cs="Arial"/>
              </w:rPr>
              <w:t>To permit inspection of the fuel;</w:t>
            </w:r>
          </w:p>
          <w:p w:rsidR="00AD701B" w:rsidRPr="00817CEB" w:rsidRDefault="00AD701B" w:rsidP="00B51A09">
            <w:pPr>
              <w:tabs>
                <w:tab w:val="left" w:pos="432"/>
              </w:tabs>
              <w:autoSpaceDE w:val="0"/>
              <w:autoSpaceDN w:val="0"/>
              <w:adjustRightInd w:val="0"/>
              <w:spacing w:before="60" w:after="60" w:line="280" w:lineRule="atLeast"/>
              <w:ind w:left="432" w:hanging="432"/>
              <w:rPr>
                <w:rFonts w:eastAsia="Calibri" w:cs="Arial"/>
              </w:rPr>
            </w:pPr>
            <w:r w:rsidRPr="00817CEB">
              <w:rPr>
                <w:rFonts w:eastAsia="Calibri" w:cs="Arial"/>
              </w:rPr>
              <w:t xml:space="preserve">(c) </w:t>
            </w:r>
            <w:r>
              <w:rPr>
                <w:rFonts w:eastAsia="Calibri" w:cs="Arial"/>
              </w:rPr>
              <w:tab/>
            </w:r>
            <w:r w:rsidRPr="00817CEB">
              <w:rPr>
                <w:rFonts w:eastAsia="Calibri" w:cs="Arial"/>
              </w:rPr>
              <w:t>To permit maintenance, periodic inspection and testing of components important to safety;</w:t>
            </w:r>
          </w:p>
          <w:p w:rsidR="00AD701B" w:rsidRPr="00817CEB" w:rsidRDefault="00AD701B" w:rsidP="00B51A09">
            <w:pPr>
              <w:tabs>
                <w:tab w:val="left" w:pos="432"/>
              </w:tabs>
              <w:autoSpaceDE w:val="0"/>
              <w:autoSpaceDN w:val="0"/>
              <w:adjustRightInd w:val="0"/>
              <w:spacing w:before="60" w:after="60" w:line="280" w:lineRule="atLeast"/>
              <w:ind w:left="432" w:hanging="432"/>
              <w:rPr>
                <w:rFonts w:eastAsia="Calibri" w:cs="Arial"/>
              </w:rPr>
            </w:pPr>
            <w:r w:rsidRPr="00817CEB">
              <w:rPr>
                <w:rFonts w:eastAsia="Calibri" w:cs="Arial"/>
              </w:rPr>
              <w:t xml:space="preserve">(d) </w:t>
            </w:r>
            <w:r>
              <w:rPr>
                <w:rFonts w:eastAsia="Calibri" w:cs="Arial"/>
              </w:rPr>
              <w:tab/>
            </w:r>
            <w:r w:rsidRPr="00817CEB">
              <w:rPr>
                <w:rFonts w:eastAsia="Calibri" w:cs="Arial"/>
              </w:rPr>
              <w:t>To prevent damage to the fuel;</w:t>
            </w:r>
          </w:p>
          <w:p w:rsidR="00AD701B" w:rsidRPr="00817CEB" w:rsidRDefault="00AD701B" w:rsidP="00B51A09">
            <w:pPr>
              <w:tabs>
                <w:tab w:val="left" w:pos="432"/>
              </w:tabs>
              <w:autoSpaceDE w:val="0"/>
              <w:autoSpaceDN w:val="0"/>
              <w:adjustRightInd w:val="0"/>
              <w:spacing w:before="60" w:after="60" w:line="280" w:lineRule="atLeast"/>
              <w:ind w:left="432" w:hanging="432"/>
              <w:rPr>
                <w:rFonts w:eastAsia="Calibri" w:cs="Arial"/>
              </w:rPr>
            </w:pPr>
            <w:r w:rsidRPr="00817CEB">
              <w:rPr>
                <w:rFonts w:eastAsia="Calibri" w:cs="Arial"/>
              </w:rPr>
              <w:t xml:space="preserve">(e) </w:t>
            </w:r>
            <w:r>
              <w:rPr>
                <w:rFonts w:eastAsia="Calibri" w:cs="Arial"/>
              </w:rPr>
              <w:tab/>
            </w:r>
            <w:r w:rsidRPr="00817CEB">
              <w:rPr>
                <w:rFonts w:eastAsia="Calibri" w:cs="Arial"/>
              </w:rPr>
              <w:t>To prevent the dropping of fuel in transit;</w:t>
            </w:r>
          </w:p>
          <w:p w:rsidR="00AD701B" w:rsidRPr="00817CEB" w:rsidRDefault="00AD701B" w:rsidP="00B51A09">
            <w:pPr>
              <w:tabs>
                <w:tab w:val="left" w:pos="432"/>
              </w:tabs>
              <w:autoSpaceDE w:val="0"/>
              <w:autoSpaceDN w:val="0"/>
              <w:adjustRightInd w:val="0"/>
              <w:spacing w:before="60" w:after="60" w:line="280" w:lineRule="atLeast"/>
              <w:ind w:left="432" w:hanging="432"/>
              <w:rPr>
                <w:rFonts w:eastAsia="Calibri" w:cs="Arial"/>
              </w:rPr>
            </w:pPr>
            <w:r w:rsidRPr="00817CEB">
              <w:rPr>
                <w:rFonts w:eastAsia="Calibri" w:cs="Arial"/>
              </w:rPr>
              <w:t xml:space="preserve">(f) </w:t>
            </w:r>
            <w:r>
              <w:rPr>
                <w:rFonts w:eastAsia="Calibri" w:cs="Arial"/>
              </w:rPr>
              <w:tab/>
            </w:r>
            <w:r w:rsidRPr="00817CEB">
              <w:rPr>
                <w:rFonts w:eastAsia="Calibri" w:cs="Arial"/>
              </w:rPr>
              <w:t xml:space="preserve">To provide for the identification of individual fuel assemblies; </w:t>
            </w:r>
          </w:p>
          <w:p w:rsidR="00AD701B" w:rsidRPr="00817CEB" w:rsidRDefault="00AD701B" w:rsidP="00B51A09">
            <w:pPr>
              <w:tabs>
                <w:tab w:val="left" w:pos="432"/>
              </w:tabs>
              <w:autoSpaceDE w:val="0"/>
              <w:autoSpaceDN w:val="0"/>
              <w:adjustRightInd w:val="0"/>
              <w:spacing w:before="60" w:after="60" w:line="280" w:lineRule="atLeast"/>
              <w:ind w:left="432" w:hanging="432"/>
              <w:rPr>
                <w:rFonts w:eastAsia="Calibri" w:cs="Arial"/>
              </w:rPr>
            </w:pPr>
            <w:r w:rsidRPr="00817CEB">
              <w:rPr>
                <w:rFonts w:eastAsia="Calibri" w:cs="Arial"/>
              </w:rPr>
              <w:t xml:space="preserve">(g) </w:t>
            </w:r>
            <w:r>
              <w:rPr>
                <w:rFonts w:eastAsia="Calibri" w:cs="Arial"/>
              </w:rPr>
              <w:tab/>
            </w:r>
            <w:r w:rsidRPr="00817CEB">
              <w:rPr>
                <w:rFonts w:eastAsia="Calibri" w:cs="Arial"/>
              </w:rPr>
              <w:t>To provide proper means for meeting the relevant requirements for radiation protection;</w:t>
            </w:r>
          </w:p>
          <w:p w:rsidR="00AD701B" w:rsidRPr="00817CEB" w:rsidRDefault="00AD701B" w:rsidP="00B51A09">
            <w:pPr>
              <w:tabs>
                <w:tab w:val="left" w:pos="432"/>
              </w:tabs>
              <w:autoSpaceDE w:val="0"/>
              <w:autoSpaceDN w:val="0"/>
              <w:adjustRightInd w:val="0"/>
              <w:spacing w:before="60" w:after="60" w:line="280" w:lineRule="atLeast"/>
              <w:ind w:left="432" w:hanging="432"/>
              <w:rPr>
                <w:rFonts w:eastAsia="Calibri" w:cs="Arial"/>
              </w:rPr>
            </w:pPr>
            <w:r w:rsidRPr="00817CEB">
              <w:rPr>
                <w:rFonts w:eastAsia="Calibri" w:cs="Arial"/>
              </w:rPr>
              <w:t xml:space="preserve">(h) </w:t>
            </w:r>
            <w:r>
              <w:rPr>
                <w:rFonts w:eastAsia="Calibri" w:cs="Arial"/>
              </w:rPr>
              <w:tab/>
            </w:r>
            <w:r w:rsidRPr="00817CEB">
              <w:rPr>
                <w:rFonts w:eastAsia="Calibri" w:cs="Arial"/>
              </w:rPr>
              <w:t xml:space="preserve">To ensure </w:t>
            </w:r>
            <w:proofErr w:type="gramStart"/>
            <w:r w:rsidRPr="00817CEB">
              <w:rPr>
                <w:rFonts w:eastAsia="Calibri" w:cs="Arial"/>
              </w:rPr>
              <w:t>that adequate operating procedures</w:t>
            </w:r>
            <w:proofErr w:type="gramEnd"/>
            <w:r w:rsidRPr="00817CEB">
              <w:rPr>
                <w:rFonts w:eastAsia="Calibri" w:cs="Arial"/>
              </w:rPr>
              <w:t xml:space="preserve"> and a system of accounting for, and control of, nuclear fuel can be implemented to prevent any loss of, or loss of control over, nuclear fuel.</w:t>
            </w:r>
          </w:p>
        </w:tc>
        <w:tc>
          <w:tcPr>
            <w:tcW w:w="6912" w:type="dxa"/>
            <w:gridSpan w:val="3"/>
            <w:tcPrChange w:id="9570" w:author="gorgemj" w:date="2017-11-30T12:36:00Z">
              <w:tcPr>
                <w:tcW w:w="5130" w:type="dxa"/>
                <w:gridSpan w:val="8"/>
              </w:tcPr>
            </w:tcPrChange>
          </w:tcPr>
          <w:p w:rsidR="00AD701B" w:rsidRDefault="00AD701B" w:rsidP="00B45508">
            <w:pPr>
              <w:spacing w:before="60" w:after="60" w:line="280" w:lineRule="atLeast"/>
              <w:rPr>
                <w:rFonts w:cs="Arial"/>
              </w:rPr>
            </w:pPr>
            <w:r w:rsidRPr="0006316C">
              <w:rPr>
                <w:rFonts w:cs="Arial"/>
              </w:rPr>
              <w:t xml:space="preserve">These requirements are met for the </w:t>
            </w:r>
            <w:r w:rsidRPr="0006316C">
              <w:rPr>
                <w:rFonts w:cs="Arial"/>
                <w:b/>
              </w:rPr>
              <w:t xml:space="preserve">AP1000 </w:t>
            </w:r>
            <w:r>
              <w:rPr>
                <w:rFonts w:cs="Arial"/>
              </w:rPr>
              <w:t xml:space="preserve">plant. </w:t>
            </w:r>
            <w:r w:rsidRPr="0006316C">
              <w:rPr>
                <w:rFonts w:cs="Arial"/>
              </w:rPr>
              <w:t xml:space="preserve">New fuel storage is </w:t>
            </w:r>
            <w:r>
              <w:rPr>
                <w:rFonts w:cs="Arial"/>
              </w:rPr>
              <w:t xml:space="preserve">discussed in </w:t>
            </w:r>
            <w:ins w:id="9571" w:author="gorgemj" w:date="2017-11-24T17:13:00Z">
              <w:r>
                <w:rPr>
                  <w:rFonts w:eastAsia="Calibri" w:cs="Arial"/>
                </w:rPr>
                <w:t xml:space="preserve">the </w:t>
              </w:r>
              <w:r w:rsidRPr="00993D67">
                <w:rPr>
                  <w:rFonts w:cs="Arial"/>
                  <w:b/>
                </w:rPr>
                <w:t>AP1000</w:t>
              </w:r>
              <w:r w:rsidRPr="00993D67">
                <w:rPr>
                  <w:rFonts w:cs="Arial"/>
                </w:rPr>
                <w:t xml:space="preserve"> plant DCD [2]</w:t>
              </w:r>
            </w:ins>
            <w:del w:id="9572" w:author="gorgemj" w:date="2017-11-24T17:13:00Z">
              <w:r w:rsidDel="00792094">
                <w:rPr>
                  <w:rFonts w:cs="Arial"/>
                </w:rPr>
                <w:delText>DCD</w:delText>
              </w:r>
            </w:del>
            <w:r>
              <w:rPr>
                <w:rFonts w:cs="Arial"/>
              </w:rPr>
              <w:t xml:space="preserve"> Section 9.1.1.</w:t>
            </w:r>
            <w:r w:rsidRPr="0006316C">
              <w:rPr>
                <w:rFonts w:cs="Arial"/>
              </w:rPr>
              <w:t xml:space="preserve"> The Spent Fuel Storage and Spent Fuel Pool Cooling System is discussed in </w:t>
            </w:r>
            <w:ins w:id="9573" w:author="gorgemj" w:date="2017-11-24T17:13:00Z">
              <w:r>
                <w:rPr>
                  <w:rFonts w:eastAsia="Calibri" w:cs="Arial"/>
                </w:rPr>
                <w:t xml:space="preserve">the </w:t>
              </w:r>
              <w:r w:rsidRPr="00993D67">
                <w:rPr>
                  <w:rFonts w:cs="Arial"/>
                  <w:b/>
                </w:rPr>
                <w:t>AP1000</w:t>
              </w:r>
              <w:r w:rsidRPr="00993D67">
                <w:rPr>
                  <w:rFonts w:cs="Arial"/>
                </w:rPr>
                <w:t xml:space="preserve"> plant DCD [2]</w:t>
              </w:r>
            </w:ins>
            <w:del w:id="9574" w:author="gorgemj" w:date="2017-11-24T17:13:00Z">
              <w:r w:rsidRPr="0006316C" w:rsidDel="00792094">
                <w:rPr>
                  <w:rFonts w:cs="Arial"/>
                </w:rPr>
                <w:delText>DCD</w:delText>
              </w:r>
            </w:del>
            <w:r w:rsidRPr="0006316C">
              <w:rPr>
                <w:rFonts w:cs="Arial"/>
              </w:rPr>
              <w:t xml:space="preserve"> S</w:t>
            </w:r>
            <w:r>
              <w:rPr>
                <w:rFonts w:cs="Arial"/>
              </w:rPr>
              <w:t>ection 9.1.2.</w:t>
            </w:r>
            <w:r w:rsidRPr="0006316C">
              <w:rPr>
                <w:rFonts w:cs="Arial"/>
              </w:rPr>
              <w:t xml:space="preserve"> The Spent Fuel Cask Loading and Shipping (health physics facility design)</w:t>
            </w:r>
            <w:r w:rsidRPr="00EC7BEA">
              <w:rPr>
                <w:rFonts w:cs="Arial"/>
              </w:rPr>
              <w:t xml:space="preserve"> is disc</w:t>
            </w:r>
            <w:r>
              <w:rPr>
                <w:rFonts w:cs="Arial"/>
              </w:rPr>
              <w:t xml:space="preserve">ussed in </w:t>
            </w:r>
            <w:ins w:id="9575" w:author="gorgemj" w:date="2017-11-24T17:13:00Z">
              <w:r>
                <w:rPr>
                  <w:rFonts w:eastAsia="Calibri" w:cs="Arial"/>
                </w:rPr>
                <w:t xml:space="preserve">the </w:t>
              </w:r>
              <w:r w:rsidRPr="00993D67">
                <w:rPr>
                  <w:rFonts w:cs="Arial"/>
                  <w:b/>
                </w:rPr>
                <w:t>AP1000</w:t>
              </w:r>
              <w:r w:rsidRPr="00993D67">
                <w:rPr>
                  <w:rFonts w:cs="Arial"/>
                </w:rPr>
                <w:t xml:space="preserve"> plant DCD [2]</w:t>
              </w:r>
            </w:ins>
            <w:del w:id="9576" w:author="gorgemj" w:date="2017-11-24T17:13:00Z">
              <w:r w:rsidDel="00792094">
                <w:rPr>
                  <w:rFonts w:cs="Arial"/>
                </w:rPr>
                <w:delText>DCD</w:delText>
              </w:r>
            </w:del>
            <w:r>
              <w:rPr>
                <w:rFonts w:cs="Arial"/>
              </w:rPr>
              <w:t xml:space="preserve"> Section 12.5.3.4. </w:t>
            </w:r>
            <w:r w:rsidRPr="00EC7BEA">
              <w:rPr>
                <w:rFonts w:cs="Arial"/>
              </w:rPr>
              <w:t xml:space="preserve">The fuel handling dose assessment is discussed in </w:t>
            </w:r>
            <w:ins w:id="9577" w:author="gorgemj" w:date="2017-11-24T17:14:00Z">
              <w:r>
                <w:rPr>
                  <w:rFonts w:eastAsia="Calibri" w:cs="Arial"/>
                </w:rPr>
                <w:t xml:space="preserve">the </w:t>
              </w:r>
              <w:r w:rsidRPr="00993D67">
                <w:rPr>
                  <w:rFonts w:cs="Arial"/>
                  <w:b/>
                </w:rPr>
                <w:t>AP1000</w:t>
              </w:r>
              <w:r w:rsidRPr="00993D67">
                <w:rPr>
                  <w:rFonts w:cs="Arial"/>
                </w:rPr>
                <w:t xml:space="preserve"> plant DCD [2]</w:t>
              </w:r>
            </w:ins>
            <w:del w:id="9578" w:author="gorgemj" w:date="2017-11-24T17:14:00Z">
              <w:r w:rsidRPr="00EC7BEA" w:rsidDel="00792094">
                <w:rPr>
                  <w:rFonts w:cs="Arial"/>
                </w:rPr>
                <w:delText>DCD</w:delText>
              </w:r>
            </w:del>
            <w:r w:rsidRPr="00EC7BEA">
              <w:rPr>
                <w:rFonts w:cs="Arial"/>
              </w:rPr>
              <w:t xml:space="preserve"> Section 12.4.1.6.</w:t>
            </w:r>
          </w:p>
          <w:p w:rsidR="00AD701B" w:rsidRPr="0006316C" w:rsidRDefault="00AD701B" w:rsidP="00B45508">
            <w:pPr>
              <w:pStyle w:val="Default"/>
              <w:widowControl w:val="0"/>
              <w:spacing w:before="60" w:after="60" w:line="280" w:lineRule="atLeast"/>
              <w:rPr>
                <w:rFonts w:ascii="Arial" w:hAnsi="Arial" w:cs="Arial"/>
                <w:sz w:val="20"/>
                <w:szCs w:val="20"/>
              </w:rPr>
            </w:pPr>
            <w:r w:rsidRPr="00E565BC">
              <w:rPr>
                <w:rFonts w:ascii="Arial" w:hAnsi="Arial" w:cs="Arial"/>
                <w:b/>
                <w:sz w:val="20"/>
                <w:szCs w:val="20"/>
              </w:rPr>
              <w:t>New Fuel Rack</w:t>
            </w:r>
          </w:p>
          <w:p w:rsidR="00AD701B" w:rsidRPr="0006316C" w:rsidRDefault="00AD701B" w:rsidP="00B45508">
            <w:pPr>
              <w:pStyle w:val="Default"/>
              <w:widowControl w:val="0"/>
              <w:spacing w:before="60" w:after="60" w:line="280" w:lineRule="atLeast"/>
              <w:rPr>
                <w:rFonts w:ascii="Arial" w:hAnsi="Arial" w:cs="Arial"/>
                <w:sz w:val="20"/>
                <w:szCs w:val="20"/>
              </w:rPr>
            </w:pPr>
            <w:r w:rsidRPr="00E565BC">
              <w:rPr>
                <w:rFonts w:ascii="Arial" w:hAnsi="Arial" w:cs="Arial"/>
                <w:sz w:val="20"/>
                <w:szCs w:val="20"/>
              </w:rPr>
              <w:t xml:space="preserve">The new fuel rack, being a seismic Category I structure, is designed to withstand normal and postulated dead loads, live loads, loads resulting from thermal effects, and loads caused by the safe shutdown earthquake event. </w:t>
            </w:r>
          </w:p>
          <w:p w:rsidR="00AD701B" w:rsidRPr="0006316C" w:rsidRDefault="00AD701B" w:rsidP="00B45508">
            <w:pPr>
              <w:pStyle w:val="Default"/>
              <w:widowControl w:val="0"/>
              <w:spacing w:before="60" w:after="60" w:line="280" w:lineRule="atLeast"/>
              <w:rPr>
                <w:rFonts w:ascii="Arial" w:hAnsi="Arial" w:cs="Arial"/>
                <w:sz w:val="20"/>
                <w:szCs w:val="20"/>
              </w:rPr>
            </w:pPr>
            <w:r w:rsidRPr="00E565BC">
              <w:rPr>
                <w:rFonts w:ascii="Arial" w:hAnsi="Arial" w:cs="Arial"/>
                <w:sz w:val="20"/>
                <w:szCs w:val="20"/>
              </w:rPr>
              <w:t>The design of the new fu</w:t>
            </w:r>
            <w:r>
              <w:rPr>
                <w:rFonts w:ascii="Arial" w:hAnsi="Arial" w:cs="Arial"/>
                <w:sz w:val="20"/>
                <w:szCs w:val="20"/>
              </w:rPr>
              <w:t xml:space="preserve">el rack is such that </w:t>
            </w:r>
            <w:proofErr w:type="spellStart"/>
            <w:r>
              <w:rPr>
                <w:rFonts w:ascii="Arial" w:hAnsi="Arial" w:cs="Arial"/>
                <w:sz w:val="20"/>
                <w:szCs w:val="20"/>
              </w:rPr>
              <w:t>Keff</w:t>
            </w:r>
            <w:proofErr w:type="spellEnd"/>
            <w:r>
              <w:rPr>
                <w:rFonts w:ascii="Arial" w:hAnsi="Arial" w:cs="Arial"/>
                <w:sz w:val="20"/>
                <w:szCs w:val="20"/>
              </w:rPr>
              <w:t xml:space="preserve"> (with </w:t>
            </w:r>
            <w:r w:rsidRPr="00E565BC">
              <w:rPr>
                <w:rFonts w:ascii="Arial" w:hAnsi="Arial" w:cs="Arial"/>
                <w:sz w:val="20"/>
                <w:szCs w:val="20"/>
              </w:rPr>
              <w:t xml:space="preserve">all biases and uncertainties) remains less than or equal to 0.95 with new fuel of the maximum design basis enrichment. For a postulated accident condition of flooding of the new fuel storage pit with unborated water, </w:t>
            </w:r>
            <w:proofErr w:type="spellStart"/>
            <w:r w:rsidRPr="00E565BC">
              <w:rPr>
                <w:rFonts w:ascii="Arial" w:hAnsi="Arial" w:cs="Arial"/>
                <w:sz w:val="20"/>
                <w:szCs w:val="20"/>
              </w:rPr>
              <w:t>Keff</w:t>
            </w:r>
            <w:proofErr w:type="spellEnd"/>
            <w:r w:rsidRPr="00E565BC">
              <w:rPr>
                <w:rFonts w:ascii="Arial" w:hAnsi="Arial" w:cs="Arial"/>
                <w:sz w:val="20"/>
                <w:szCs w:val="20"/>
              </w:rPr>
              <w:t xml:space="preserve"> does not exceed 0.98. </w:t>
            </w:r>
          </w:p>
          <w:p w:rsidR="00AD701B" w:rsidRPr="0006316C" w:rsidRDefault="00AD701B" w:rsidP="00542606">
            <w:pPr>
              <w:spacing w:before="60" w:after="60" w:line="280" w:lineRule="atLeast"/>
              <w:rPr>
                <w:rFonts w:cs="Arial"/>
              </w:rPr>
            </w:pPr>
            <w:r w:rsidRPr="00E565BC">
              <w:rPr>
                <w:rFonts w:cs="Arial"/>
              </w:rPr>
              <w:t>The criticality evaluation considers the inherent neutron absorbing effect of the materials of construction, including fixed neutron absorbing "poison" material.</w:t>
            </w:r>
          </w:p>
        </w:tc>
      </w:tr>
      <w:tr w:rsidR="00AD701B" w:rsidRPr="00817CEB" w:rsidTr="004C121E">
        <w:trPr>
          <w:cantSplit/>
          <w:trPrChange w:id="9579" w:author="gorgemj" w:date="2017-11-30T12:36:00Z">
            <w:trPr>
              <w:gridBefore w:val="6"/>
              <w:gridAfter w:val="0"/>
              <w:cantSplit/>
            </w:trPr>
          </w:trPrChange>
        </w:trPr>
        <w:tc>
          <w:tcPr>
            <w:tcW w:w="947" w:type="dxa"/>
            <w:tcPrChange w:id="9580" w:author="gorgemj" w:date="2017-11-30T12:36:00Z">
              <w:tcPr>
                <w:tcW w:w="945" w:type="dxa"/>
                <w:gridSpan w:val="6"/>
              </w:tcPr>
            </w:tcPrChange>
          </w:tcPr>
          <w:p w:rsidR="00AD701B" w:rsidRPr="00617E1C" w:rsidRDefault="00AD701B" w:rsidP="00542606">
            <w:pPr>
              <w:autoSpaceDE w:val="0"/>
              <w:autoSpaceDN w:val="0"/>
              <w:adjustRightInd w:val="0"/>
              <w:spacing w:before="60" w:after="60" w:line="280" w:lineRule="atLeast"/>
              <w:jc w:val="center"/>
              <w:rPr>
                <w:rFonts w:cs="Arial"/>
                <w:rPrChange w:id="9581" w:author="gorgemj" w:date="2017-11-23T16:01:00Z">
                  <w:rPr>
                    <w:rFonts w:cs="Arial"/>
                    <w:b/>
                  </w:rPr>
                </w:rPrChange>
              </w:rPr>
            </w:pPr>
            <w:r w:rsidRPr="00617E1C">
              <w:rPr>
                <w:rFonts w:cs="Arial"/>
                <w:rPrChange w:id="9582" w:author="gorgemj" w:date="2017-11-23T16:01:00Z">
                  <w:rPr>
                    <w:rFonts w:cs="Arial"/>
                    <w:b/>
                  </w:rPr>
                </w:rPrChange>
              </w:rPr>
              <w:t>6.66 (cont.)</w:t>
            </w:r>
          </w:p>
        </w:tc>
        <w:tc>
          <w:tcPr>
            <w:tcW w:w="693" w:type="dxa"/>
            <w:tcPrChange w:id="9583" w:author="gorgemj" w:date="2017-11-30T12:36:00Z">
              <w:tcPr>
                <w:tcW w:w="747" w:type="dxa"/>
                <w:gridSpan w:val="3"/>
              </w:tcPr>
            </w:tcPrChange>
          </w:tcPr>
          <w:p w:rsidR="00AD701B" w:rsidRPr="00617E1C" w:rsidRDefault="00AD701B" w:rsidP="00542606">
            <w:pPr>
              <w:autoSpaceDE w:val="0"/>
              <w:autoSpaceDN w:val="0"/>
              <w:adjustRightInd w:val="0"/>
              <w:spacing w:before="60" w:after="60" w:line="280" w:lineRule="atLeast"/>
              <w:jc w:val="center"/>
              <w:rPr>
                <w:rFonts w:cs="Arial"/>
                <w:bCs/>
                <w:rPrChange w:id="9584" w:author="gorgemj" w:date="2017-11-23T16:01:00Z">
                  <w:rPr>
                    <w:rFonts w:cs="Arial"/>
                    <w:b/>
                    <w:bCs/>
                  </w:rPr>
                </w:rPrChange>
              </w:rPr>
            </w:pPr>
            <w:r w:rsidRPr="00617E1C">
              <w:rPr>
                <w:rFonts w:cs="Arial"/>
                <w:bCs/>
                <w:rPrChange w:id="9585" w:author="gorgemj" w:date="2017-11-23T16:01:00Z">
                  <w:rPr>
                    <w:rFonts w:cs="Arial"/>
                    <w:b/>
                    <w:bCs/>
                  </w:rPr>
                </w:rPrChange>
              </w:rPr>
              <w:t>1</w:t>
            </w:r>
          </w:p>
        </w:tc>
        <w:tc>
          <w:tcPr>
            <w:tcW w:w="5038" w:type="dxa"/>
            <w:gridSpan w:val="2"/>
            <w:tcPrChange w:id="9586" w:author="gorgemj" w:date="2017-11-30T12:36:00Z">
              <w:tcPr>
                <w:tcW w:w="6768" w:type="dxa"/>
                <w:gridSpan w:val="7"/>
              </w:tcPr>
            </w:tcPrChange>
          </w:tcPr>
          <w:p w:rsidR="00AD701B" w:rsidRPr="00817CEB" w:rsidRDefault="00AD701B" w:rsidP="00B45508">
            <w:pPr>
              <w:tabs>
                <w:tab w:val="left" w:pos="342"/>
              </w:tabs>
              <w:autoSpaceDE w:val="0"/>
              <w:autoSpaceDN w:val="0"/>
              <w:adjustRightInd w:val="0"/>
              <w:spacing w:before="60" w:after="60" w:line="280" w:lineRule="atLeast"/>
              <w:ind w:left="342" w:hanging="342"/>
              <w:rPr>
                <w:rFonts w:eastAsia="Calibri" w:cs="Arial"/>
              </w:rPr>
            </w:pPr>
          </w:p>
        </w:tc>
        <w:tc>
          <w:tcPr>
            <w:tcW w:w="6912" w:type="dxa"/>
            <w:gridSpan w:val="3"/>
            <w:tcPrChange w:id="9587" w:author="gorgemj" w:date="2017-11-30T12:36:00Z">
              <w:tcPr>
                <w:tcW w:w="5130" w:type="dxa"/>
                <w:gridSpan w:val="8"/>
              </w:tcPr>
            </w:tcPrChange>
          </w:tcPr>
          <w:p w:rsidR="00AD701B" w:rsidRPr="00E565BC" w:rsidRDefault="00AD701B" w:rsidP="00542606">
            <w:pPr>
              <w:spacing w:before="60" w:after="60" w:line="280" w:lineRule="atLeast"/>
              <w:rPr>
                <w:rFonts w:cs="Arial"/>
                <w:b/>
                <w:color w:val="000000"/>
              </w:rPr>
            </w:pPr>
            <w:r w:rsidRPr="00E565BC">
              <w:rPr>
                <w:rFonts w:cs="Arial"/>
                <w:b/>
                <w:color w:val="000000"/>
              </w:rPr>
              <w:t>Spent Fuel Pool</w:t>
            </w:r>
          </w:p>
          <w:p w:rsidR="00AD701B" w:rsidRDefault="00AD701B" w:rsidP="00542606">
            <w:pPr>
              <w:spacing w:before="60" w:after="60" w:line="280" w:lineRule="atLeast"/>
              <w:rPr>
                <w:rFonts w:cs="Arial"/>
                <w:b/>
              </w:rPr>
            </w:pPr>
            <w:r w:rsidRPr="00E565BC">
              <w:rPr>
                <w:rFonts w:cs="Arial"/>
                <w:color w:val="000000"/>
              </w:rPr>
              <w:t>Spent fuel is stored in high density racks which include integral neutron absorbing material to maintain the required degree of subcriticality. The racks are designed to store fuel of the maximum design basis enrichment. Each rack in the spent fuel pool consists of an array of cells interconnected to each other at several elevations and to a thick base plate at the bottom elevation. These rack modules are free-standing, neither anchored to the pool floor nor braced to the pool wall. The spent fuel storage racks include storage locations for 884 fuel assemblies and five defective fuel assemblies.</w:t>
            </w:r>
          </w:p>
        </w:tc>
      </w:tr>
      <w:tr w:rsidR="00AD701B" w:rsidRPr="00817CEB" w:rsidTr="004C121E">
        <w:trPr>
          <w:cantSplit/>
          <w:trPrChange w:id="9588" w:author="gorgemj" w:date="2017-11-30T12:36:00Z">
            <w:trPr>
              <w:gridBefore w:val="6"/>
              <w:gridAfter w:val="0"/>
              <w:cantSplit/>
            </w:trPr>
          </w:trPrChange>
        </w:trPr>
        <w:tc>
          <w:tcPr>
            <w:tcW w:w="947" w:type="dxa"/>
            <w:tcPrChange w:id="9589" w:author="gorgemj" w:date="2017-11-30T12:36:00Z">
              <w:tcPr>
                <w:tcW w:w="945" w:type="dxa"/>
                <w:gridSpan w:val="6"/>
              </w:tcPr>
            </w:tcPrChange>
          </w:tcPr>
          <w:p w:rsidR="00AD701B" w:rsidRPr="00617E1C" w:rsidRDefault="00AD701B" w:rsidP="00542606">
            <w:pPr>
              <w:autoSpaceDE w:val="0"/>
              <w:autoSpaceDN w:val="0"/>
              <w:adjustRightInd w:val="0"/>
              <w:spacing w:before="60" w:after="60" w:line="280" w:lineRule="atLeast"/>
              <w:jc w:val="center"/>
              <w:rPr>
                <w:rFonts w:cs="Arial"/>
                <w:rPrChange w:id="9590" w:author="gorgemj" w:date="2017-11-23T16:01:00Z">
                  <w:rPr>
                    <w:rFonts w:cs="Arial"/>
                    <w:b/>
                  </w:rPr>
                </w:rPrChange>
              </w:rPr>
            </w:pPr>
            <w:r w:rsidRPr="00617E1C">
              <w:rPr>
                <w:rFonts w:cs="Arial"/>
                <w:rPrChange w:id="9591" w:author="gorgemj" w:date="2017-11-23T16:01:00Z">
                  <w:rPr>
                    <w:rFonts w:cs="Arial"/>
                    <w:b/>
                  </w:rPr>
                </w:rPrChange>
              </w:rPr>
              <w:t>6.67</w:t>
            </w:r>
          </w:p>
        </w:tc>
        <w:tc>
          <w:tcPr>
            <w:tcW w:w="693" w:type="dxa"/>
            <w:tcPrChange w:id="9592" w:author="gorgemj" w:date="2017-11-30T12:36:00Z">
              <w:tcPr>
                <w:tcW w:w="747" w:type="dxa"/>
                <w:gridSpan w:val="3"/>
              </w:tcPr>
            </w:tcPrChange>
          </w:tcPr>
          <w:p w:rsidR="00AD701B" w:rsidRPr="00617E1C" w:rsidRDefault="00AD701B" w:rsidP="00542606">
            <w:pPr>
              <w:autoSpaceDE w:val="0"/>
              <w:autoSpaceDN w:val="0"/>
              <w:adjustRightInd w:val="0"/>
              <w:spacing w:before="60" w:after="60" w:line="280" w:lineRule="atLeast"/>
              <w:jc w:val="center"/>
              <w:rPr>
                <w:rFonts w:cs="Arial"/>
                <w:bCs/>
                <w:rPrChange w:id="9593" w:author="gorgemj" w:date="2017-11-23T16:01:00Z">
                  <w:rPr>
                    <w:rFonts w:cs="Arial"/>
                    <w:b/>
                    <w:bCs/>
                  </w:rPr>
                </w:rPrChange>
              </w:rPr>
            </w:pPr>
            <w:r w:rsidRPr="00617E1C">
              <w:rPr>
                <w:rFonts w:cs="Arial"/>
                <w:bCs/>
                <w:rPrChange w:id="9594" w:author="gorgemj" w:date="2017-11-23T16:01:00Z">
                  <w:rPr>
                    <w:rFonts w:cs="Arial"/>
                    <w:b/>
                    <w:bCs/>
                  </w:rPr>
                </w:rPrChange>
              </w:rPr>
              <w:t>1</w:t>
            </w:r>
          </w:p>
        </w:tc>
        <w:tc>
          <w:tcPr>
            <w:tcW w:w="5038" w:type="dxa"/>
            <w:gridSpan w:val="2"/>
            <w:tcPrChange w:id="9595" w:author="gorgemj" w:date="2017-11-30T12:36:00Z">
              <w:tcPr>
                <w:tcW w:w="6768" w:type="dxa"/>
                <w:gridSpan w:val="7"/>
              </w:tcPr>
            </w:tcPrChange>
          </w:tcPr>
          <w:p w:rsidR="00AD701B" w:rsidRPr="00817CEB" w:rsidRDefault="00AD701B" w:rsidP="00542606">
            <w:pPr>
              <w:autoSpaceDE w:val="0"/>
              <w:autoSpaceDN w:val="0"/>
              <w:adjustRightInd w:val="0"/>
              <w:spacing w:before="60" w:after="60" w:line="280" w:lineRule="atLeast"/>
              <w:rPr>
                <w:rFonts w:eastAsia="Calibri" w:cs="Arial"/>
              </w:rPr>
            </w:pPr>
            <w:r w:rsidRPr="00817CEB">
              <w:rPr>
                <w:rFonts w:eastAsia="Calibri" w:cs="Arial"/>
              </w:rPr>
              <w:t>In addition, the fuel handling and storage systems for irradiated fuel shall be designed:</w:t>
            </w:r>
          </w:p>
          <w:p w:rsidR="00AD701B" w:rsidRPr="00817CEB" w:rsidRDefault="00AD701B" w:rsidP="00B45508">
            <w:pPr>
              <w:tabs>
                <w:tab w:val="left" w:pos="432"/>
              </w:tabs>
              <w:autoSpaceDE w:val="0"/>
              <w:autoSpaceDN w:val="0"/>
              <w:adjustRightInd w:val="0"/>
              <w:spacing w:before="60" w:after="60" w:line="280" w:lineRule="atLeast"/>
              <w:ind w:left="432" w:hanging="432"/>
              <w:rPr>
                <w:rFonts w:eastAsia="Calibri" w:cs="Arial"/>
              </w:rPr>
            </w:pPr>
            <w:r w:rsidRPr="00817CEB">
              <w:rPr>
                <w:rFonts w:eastAsia="Calibri" w:cs="Arial"/>
              </w:rPr>
              <w:t xml:space="preserve">(a) </w:t>
            </w:r>
            <w:r>
              <w:rPr>
                <w:rFonts w:eastAsia="Calibri" w:cs="Arial"/>
              </w:rPr>
              <w:tab/>
            </w:r>
            <w:r w:rsidRPr="00817CEB">
              <w:rPr>
                <w:rFonts w:eastAsia="Calibri" w:cs="Arial"/>
              </w:rPr>
              <w:t>To permit adequate removal of heat from the fuel in operational states and in accident conditions;</w:t>
            </w:r>
          </w:p>
          <w:p w:rsidR="00AD701B" w:rsidRPr="00817CEB" w:rsidRDefault="00AD701B" w:rsidP="00B45508">
            <w:pPr>
              <w:tabs>
                <w:tab w:val="left" w:pos="432"/>
              </w:tabs>
              <w:autoSpaceDE w:val="0"/>
              <w:autoSpaceDN w:val="0"/>
              <w:adjustRightInd w:val="0"/>
              <w:spacing w:before="60" w:after="60" w:line="280" w:lineRule="atLeast"/>
              <w:ind w:left="432" w:hanging="432"/>
              <w:rPr>
                <w:rFonts w:eastAsia="Calibri" w:cs="Arial"/>
              </w:rPr>
            </w:pPr>
            <w:r w:rsidRPr="00817CEB">
              <w:rPr>
                <w:rFonts w:eastAsia="Calibri" w:cs="Arial"/>
              </w:rPr>
              <w:t xml:space="preserve">(b) </w:t>
            </w:r>
            <w:r>
              <w:rPr>
                <w:rFonts w:eastAsia="Calibri" w:cs="Arial"/>
              </w:rPr>
              <w:tab/>
            </w:r>
            <w:r w:rsidRPr="00817CEB">
              <w:rPr>
                <w:rFonts w:eastAsia="Calibri" w:cs="Arial"/>
              </w:rPr>
              <w:t>To prevent the dropping of spent fuel in transit;</w:t>
            </w:r>
          </w:p>
          <w:p w:rsidR="00AD701B" w:rsidRPr="00817CEB" w:rsidRDefault="00AD701B" w:rsidP="00B45508">
            <w:pPr>
              <w:tabs>
                <w:tab w:val="left" w:pos="432"/>
              </w:tabs>
              <w:autoSpaceDE w:val="0"/>
              <w:autoSpaceDN w:val="0"/>
              <w:adjustRightInd w:val="0"/>
              <w:spacing w:before="60" w:after="60" w:line="280" w:lineRule="atLeast"/>
              <w:ind w:left="432" w:hanging="432"/>
              <w:rPr>
                <w:rFonts w:eastAsia="Calibri" w:cs="Arial"/>
              </w:rPr>
            </w:pPr>
            <w:r w:rsidRPr="00817CEB">
              <w:rPr>
                <w:rFonts w:eastAsia="Calibri" w:cs="Arial"/>
              </w:rPr>
              <w:t xml:space="preserve">(c) </w:t>
            </w:r>
            <w:r>
              <w:rPr>
                <w:rFonts w:eastAsia="Calibri" w:cs="Arial"/>
              </w:rPr>
              <w:tab/>
            </w:r>
            <w:r w:rsidRPr="00817CEB">
              <w:rPr>
                <w:rFonts w:eastAsia="Calibri" w:cs="Arial"/>
              </w:rPr>
              <w:t>To prevent causing unacceptable handling stresses on fuel elements or fuel assemblies;</w:t>
            </w:r>
          </w:p>
          <w:p w:rsidR="00AD701B" w:rsidRPr="00817CEB" w:rsidRDefault="00AD701B" w:rsidP="00B45508">
            <w:pPr>
              <w:tabs>
                <w:tab w:val="left" w:pos="432"/>
              </w:tabs>
              <w:autoSpaceDE w:val="0"/>
              <w:autoSpaceDN w:val="0"/>
              <w:adjustRightInd w:val="0"/>
              <w:spacing w:before="60" w:after="60" w:line="280" w:lineRule="atLeast"/>
              <w:ind w:left="432" w:hanging="432"/>
              <w:rPr>
                <w:rFonts w:eastAsia="Calibri" w:cs="Arial"/>
              </w:rPr>
            </w:pPr>
            <w:r w:rsidRPr="00817CEB">
              <w:rPr>
                <w:rFonts w:eastAsia="Calibri" w:cs="Arial"/>
              </w:rPr>
              <w:t xml:space="preserve">(d) </w:t>
            </w:r>
            <w:r>
              <w:rPr>
                <w:rFonts w:eastAsia="Calibri" w:cs="Arial"/>
              </w:rPr>
              <w:tab/>
            </w:r>
            <w:r w:rsidRPr="00817CEB">
              <w:rPr>
                <w:rFonts w:eastAsia="Calibri" w:cs="Arial"/>
              </w:rPr>
              <w:t>To prevent the potentially damaging dropping on the fuel of heavy objects such as spent fuel casks, cranes or other objects;</w:t>
            </w:r>
          </w:p>
          <w:p w:rsidR="00AD701B" w:rsidRPr="00817CEB" w:rsidRDefault="00AD701B" w:rsidP="00B45508">
            <w:pPr>
              <w:tabs>
                <w:tab w:val="left" w:pos="432"/>
              </w:tabs>
              <w:autoSpaceDE w:val="0"/>
              <w:autoSpaceDN w:val="0"/>
              <w:adjustRightInd w:val="0"/>
              <w:spacing w:before="60" w:after="60" w:line="280" w:lineRule="atLeast"/>
              <w:ind w:left="432" w:hanging="432"/>
              <w:rPr>
                <w:rFonts w:eastAsia="Calibri" w:cs="Arial"/>
              </w:rPr>
            </w:pPr>
            <w:r w:rsidRPr="00817CEB">
              <w:rPr>
                <w:rFonts w:eastAsia="Calibri" w:cs="Arial"/>
              </w:rPr>
              <w:t xml:space="preserve">(e) </w:t>
            </w:r>
            <w:r>
              <w:rPr>
                <w:rFonts w:eastAsia="Calibri" w:cs="Arial"/>
              </w:rPr>
              <w:tab/>
            </w:r>
            <w:r w:rsidRPr="00817CEB">
              <w:rPr>
                <w:rFonts w:eastAsia="Calibri" w:cs="Arial"/>
              </w:rPr>
              <w:t>To permit safe keeping of suspect or damaged fuel elements or fuel assemblies;</w:t>
            </w:r>
          </w:p>
          <w:p w:rsidR="00AD701B" w:rsidRPr="00817CEB" w:rsidRDefault="00AD701B" w:rsidP="00B45508">
            <w:pPr>
              <w:tabs>
                <w:tab w:val="left" w:pos="432"/>
              </w:tabs>
              <w:autoSpaceDE w:val="0"/>
              <w:autoSpaceDN w:val="0"/>
              <w:adjustRightInd w:val="0"/>
              <w:spacing w:before="60" w:after="60" w:line="280" w:lineRule="atLeast"/>
              <w:ind w:left="432" w:hanging="432"/>
              <w:rPr>
                <w:rFonts w:eastAsia="Calibri" w:cs="Arial"/>
              </w:rPr>
            </w:pPr>
            <w:r w:rsidRPr="00817CEB">
              <w:rPr>
                <w:rFonts w:eastAsia="Calibri" w:cs="Arial"/>
              </w:rPr>
              <w:t xml:space="preserve">(f) </w:t>
            </w:r>
            <w:r>
              <w:rPr>
                <w:rFonts w:eastAsia="Calibri" w:cs="Arial"/>
              </w:rPr>
              <w:tab/>
            </w:r>
            <w:r w:rsidRPr="00817CEB">
              <w:rPr>
                <w:rFonts w:eastAsia="Calibri" w:cs="Arial"/>
              </w:rPr>
              <w:t>To control levels of soluble absorber if this is used for criticality safety;</w:t>
            </w:r>
          </w:p>
          <w:p w:rsidR="00AD701B" w:rsidRPr="00817CEB" w:rsidRDefault="00AD701B" w:rsidP="00B45508">
            <w:pPr>
              <w:tabs>
                <w:tab w:val="left" w:pos="432"/>
              </w:tabs>
              <w:autoSpaceDE w:val="0"/>
              <w:autoSpaceDN w:val="0"/>
              <w:adjustRightInd w:val="0"/>
              <w:spacing w:before="60" w:after="60" w:line="280" w:lineRule="atLeast"/>
              <w:ind w:left="432" w:hanging="432"/>
              <w:rPr>
                <w:rFonts w:eastAsia="Calibri" w:cs="Arial"/>
              </w:rPr>
            </w:pPr>
            <w:r w:rsidRPr="00817CEB">
              <w:rPr>
                <w:rFonts w:eastAsia="Calibri" w:cs="Arial"/>
              </w:rPr>
              <w:t xml:space="preserve">(g) </w:t>
            </w:r>
            <w:r>
              <w:rPr>
                <w:rFonts w:eastAsia="Calibri" w:cs="Arial"/>
              </w:rPr>
              <w:tab/>
            </w:r>
            <w:r w:rsidRPr="00817CEB">
              <w:rPr>
                <w:rFonts w:eastAsia="Calibri" w:cs="Arial"/>
              </w:rPr>
              <w:t>To facilitate maintenance and future decommissioning of fuel handling and storage facilities;</w:t>
            </w:r>
          </w:p>
          <w:p w:rsidR="00AD701B" w:rsidRPr="00817CEB" w:rsidRDefault="00AD701B" w:rsidP="00B45508">
            <w:pPr>
              <w:tabs>
                <w:tab w:val="left" w:pos="432"/>
              </w:tabs>
              <w:autoSpaceDE w:val="0"/>
              <w:autoSpaceDN w:val="0"/>
              <w:adjustRightInd w:val="0"/>
              <w:spacing w:before="60" w:after="60" w:line="280" w:lineRule="atLeast"/>
              <w:ind w:left="432" w:hanging="432"/>
              <w:rPr>
                <w:rFonts w:eastAsia="Calibri" w:cs="Arial"/>
              </w:rPr>
            </w:pPr>
            <w:r w:rsidRPr="00817CEB">
              <w:rPr>
                <w:rFonts w:eastAsia="Calibri" w:cs="Arial"/>
              </w:rPr>
              <w:t xml:space="preserve">(h) </w:t>
            </w:r>
            <w:r>
              <w:rPr>
                <w:rFonts w:eastAsia="Calibri" w:cs="Arial"/>
              </w:rPr>
              <w:tab/>
            </w:r>
            <w:r w:rsidRPr="00817CEB">
              <w:rPr>
                <w:rFonts w:eastAsia="Calibri" w:cs="Arial"/>
              </w:rPr>
              <w:t>To facilitate decontamination of fuel handling and storage areas and equipment when necessary;</w:t>
            </w:r>
          </w:p>
          <w:p w:rsidR="00AD701B" w:rsidRPr="00817CEB" w:rsidRDefault="00AD701B" w:rsidP="00B45508">
            <w:pPr>
              <w:tabs>
                <w:tab w:val="left" w:pos="432"/>
              </w:tabs>
              <w:autoSpaceDE w:val="0"/>
              <w:autoSpaceDN w:val="0"/>
              <w:adjustRightInd w:val="0"/>
              <w:spacing w:before="60" w:after="60" w:line="280" w:lineRule="atLeast"/>
              <w:ind w:left="432" w:hanging="432"/>
              <w:rPr>
                <w:rFonts w:eastAsia="Calibri" w:cs="Arial"/>
              </w:rPr>
            </w:pPr>
            <w:r w:rsidRPr="00817CEB">
              <w:rPr>
                <w:rFonts w:eastAsia="Calibri" w:cs="Arial"/>
              </w:rPr>
              <w:t xml:space="preserve">(i) </w:t>
            </w:r>
            <w:r>
              <w:rPr>
                <w:rFonts w:eastAsia="Calibri" w:cs="Arial"/>
              </w:rPr>
              <w:tab/>
            </w:r>
            <w:r w:rsidRPr="00817CEB">
              <w:rPr>
                <w:rFonts w:eastAsia="Calibri" w:cs="Arial"/>
              </w:rPr>
              <w:t>To accommodate, with adequate margins, all the fuel removed from the reactor in accordance with the strategy for core management that is foreseen and the amount of fuel in the full reactor core;</w:t>
            </w:r>
          </w:p>
          <w:p w:rsidR="00AD701B" w:rsidRPr="00817CEB" w:rsidRDefault="00AD701B" w:rsidP="00B45508">
            <w:pPr>
              <w:tabs>
                <w:tab w:val="left" w:pos="432"/>
              </w:tabs>
              <w:autoSpaceDE w:val="0"/>
              <w:autoSpaceDN w:val="0"/>
              <w:adjustRightInd w:val="0"/>
              <w:spacing w:before="60" w:after="60" w:line="280" w:lineRule="atLeast"/>
              <w:ind w:left="432" w:hanging="432"/>
              <w:rPr>
                <w:rFonts w:eastAsia="Calibri" w:cs="Arial"/>
              </w:rPr>
            </w:pPr>
            <w:r w:rsidRPr="00817CEB">
              <w:rPr>
                <w:rFonts w:eastAsia="Calibri" w:cs="Arial"/>
              </w:rPr>
              <w:t xml:space="preserve">(j) </w:t>
            </w:r>
            <w:r>
              <w:rPr>
                <w:rFonts w:eastAsia="Calibri" w:cs="Arial"/>
              </w:rPr>
              <w:tab/>
            </w:r>
            <w:r w:rsidRPr="00817CEB">
              <w:rPr>
                <w:rFonts w:eastAsia="Calibri" w:cs="Arial"/>
              </w:rPr>
              <w:t>To facilitate the removal of fuel from storage and its preparation for off-site transport.</w:t>
            </w:r>
          </w:p>
        </w:tc>
        <w:tc>
          <w:tcPr>
            <w:tcW w:w="6912" w:type="dxa"/>
            <w:gridSpan w:val="3"/>
            <w:tcPrChange w:id="9596" w:author="gorgemj" w:date="2017-11-30T12:36:00Z">
              <w:tcPr>
                <w:tcW w:w="5130" w:type="dxa"/>
                <w:gridSpan w:val="8"/>
              </w:tcPr>
            </w:tcPrChange>
          </w:tcPr>
          <w:p w:rsidR="00AD701B" w:rsidRDefault="00AD701B" w:rsidP="00542606">
            <w:pPr>
              <w:spacing w:before="60" w:after="60" w:line="280" w:lineRule="atLeast"/>
              <w:rPr>
                <w:rFonts w:cs="Arial"/>
              </w:rPr>
            </w:pPr>
            <w:r w:rsidRPr="009B78D2">
              <w:rPr>
                <w:rFonts w:cs="Arial"/>
              </w:rPr>
              <w:t xml:space="preserve">These requirements are met for the </w:t>
            </w:r>
            <w:r w:rsidRPr="009B78D2">
              <w:rPr>
                <w:rFonts w:cs="Arial"/>
                <w:b/>
              </w:rPr>
              <w:t xml:space="preserve">AP1000 </w:t>
            </w:r>
            <w:r>
              <w:rPr>
                <w:rFonts w:cs="Arial"/>
              </w:rPr>
              <w:t xml:space="preserve">plant. </w:t>
            </w:r>
          </w:p>
          <w:p w:rsidR="00AD701B" w:rsidRPr="00B45508" w:rsidRDefault="00AD701B" w:rsidP="008345C0">
            <w:pPr>
              <w:autoSpaceDE w:val="0"/>
              <w:autoSpaceDN w:val="0"/>
              <w:adjustRightInd w:val="0"/>
              <w:spacing w:before="60" w:after="60" w:line="280" w:lineRule="atLeast"/>
              <w:ind w:left="-18" w:firstLine="18"/>
              <w:rPr>
                <w:rFonts w:eastAsia="Calibri" w:cs="Arial"/>
              </w:rPr>
            </w:pPr>
            <w:r w:rsidRPr="00E565BC">
              <w:rPr>
                <w:rFonts w:cs="Arial"/>
              </w:rPr>
              <w:t xml:space="preserve">The Spent Fuel Storage and Spent Fuel Pool </w:t>
            </w:r>
            <w:r w:rsidRPr="00B45508">
              <w:rPr>
                <w:rFonts w:eastAsia="Calibri" w:cs="Arial"/>
              </w:rPr>
              <w:t xml:space="preserve">Cooling System is discussed in </w:t>
            </w:r>
            <w:ins w:id="9597" w:author="gorgemj" w:date="2017-11-24T17:14:00Z">
              <w:r>
                <w:rPr>
                  <w:rFonts w:eastAsia="Calibri" w:cs="Arial"/>
                </w:rPr>
                <w:t xml:space="preserve">the </w:t>
              </w:r>
              <w:r w:rsidRPr="00993D67">
                <w:rPr>
                  <w:rFonts w:cs="Arial"/>
                  <w:b/>
                </w:rPr>
                <w:t>AP1000</w:t>
              </w:r>
              <w:r w:rsidRPr="00993D67">
                <w:rPr>
                  <w:rFonts w:cs="Arial"/>
                </w:rPr>
                <w:t xml:space="preserve"> plant DCD [2]</w:t>
              </w:r>
            </w:ins>
            <w:del w:id="9598" w:author="gorgemj" w:date="2017-11-24T17:14:00Z">
              <w:r w:rsidRPr="00B45508" w:rsidDel="00792094">
                <w:rPr>
                  <w:rFonts w:eastAsia="Calibri" w:cs="Arial"/>
                </w:rPr>
                <w:delText>DCD</w:delText>
              </w:r>
            </w:del>
            <w:r w:rsidRPr="00B45508">
              <w:rPr>
                <w:rFonts w:eastAsia="Calibri" w:cs="Arial"/>
              </w:rPr>
              <w:t xml:space="preserve"> Section</w:t>
            </w:r>
            <w:r>
              <w:rPr>
                <w:rFonts w:eastAsia="Calibri" w:cs="Arial"/>
              </w:rPr>
              <w:t> </w:t>
            </w:r>
            <w:r w:rsidRPr="00B45508">
              <w:rPr>
                <w:rFonts w:eastAsia="Calibri" w:cs="Arial"/>
              </w:rPr>
              <w:t>9.1.2</w:t>
            </w:r>
            <w:r>
              <w:rPr>
                <w:rFonts w:eastAsia="Calibri" w:cs="Arial"/>
              </w:rPr>
              <w:t xml:space="preserve">. </w:t>
            </w:r>
            <w:r w:rsidRPr="00B45508">
              <w:rPr>
                <w:rFonts w:eastAsia="Calibri" w:cs="Arial"/>
              </w:rPr>
              <w:t xml:space="preserve">Sizing criteria for heat transfer are illustrated in </w:t>
            </w:r>
            <w:ins w:id="9599" w:author="gorgemj" w:date="2017-11-24T17:14:00Z">
              <w:r>
                <w:rPr>
                  <w:rFonts w:eastAsia="Calibri" w:cs="Arial"/>
                </w:rPr>
                <w:t xml:space="preserve">the </w:t>
              </w:r>
              <w:r w:rsidRPr="00993D67">
                <w:rPr>
                  <w:rFonts w:cs="Arial"/>
                  <w:b/>
                </w:rPr>
                <w:t>AP1000</w:t>
              </w:r>
              <w:r w:rsidRPr="00993D67">
                <w:rPr>
                  <w:rFonts w:cs="Arial"/>
                </w:rPr>
                <w:t xml:space="preserve"> plant DCD [2]</w:t>
              </w:r>
            </w:ins>
            <w:del w:id="9600" w:author="gorgemj" w:date="2017-11-24T17:14:00Z">
              <w:r w:rsidRPr="00B45508" w:rsidDel="00792094">
                <w:rPr>
                  <w:rFonts w:eastAsia="Calibri" w:cs="Arial"/>
                </w:rPr>
                <w:delText>DCD</w:delText>
              </w:r>
            </w:del>
            <w:r w:rsidRPr="00B45508">
              <w:rPr>
                <w:rFonts w:eastAsia="Calibri" w:cs="Arial"/>
              </w:rPr>
              <w:t xml:space="preserve"> Section 9.1.3.1.3</w:t>
            </w:r>
            <w:r>
              <w:rPr>
                <w:rFonts w:eastAsia="Calibri" w:cs="Arial"/>
              </w:rPr>
              <w:t xml:space="preserve">. </w:t>
            </w:r>
            <w:r w:rsidRPr="00B45508">
              <w:rPr>
                <w:rFonts w:eastAsia="Calibri" w:cs="Arial"/>
              </w:rPr>
              <w:t>Abnormal and accidental cond</w:t>
            </w:r>
            <w:r>
              <w:rPr>
                <w:rFonts w:eastAsia="Calibri" w:cs="Arial"/>
              </w:rPr>
              <w:t>itions are addressed in Section </w:t>
            </w:r>
            <w:r w:rsidRPr="00B45508">
              <w:rPr>
                <w:rFonts w:eastAsia="Calibri" w:cs="Arial"/>
              </w:rPr>
              <w:t>9.1.3.4.3.</w:t>
            </w:r>
          </w:p>
          <w:p w:rsidR="00AD701B" w:rsidRDefault="00AD701B" w:rsidP="008345C0">
            <w:pPr>
              <w:autoSpaceDE w:val="0"/>
              <w:autoSpaceDN w:val="0"/>
              <w:adjustRightInd w:val="0"/>
              <w:spacing w:before="60" w:after="60" w:line="280" w:lineRule="atLeast"/>
              <w:ind w:left="-18" w:firstLine="18"/>
              <w:rPr>
                <w:rFonts w:cs="Arial"/>
              </w:rPr>
            </w:pPr>
            <w:r w:rsidRPr="00B45508">
              <w:rPr>
                <w:rFonts w:eastAsia="Calibri" w:cs="Arial"/>
              </w:rPr>
              <w:t>In the unlikely event of dropping a fuel assembly, accidental deformation of the rack is determined and evaluated</w:t>
            </w:r>
            <w:r w:rsidRPr="00E565BC">
              <w:rPr>
                <w:rFonts w:cs="Arial"/>
              </w:rPr>
              <w:t xml:space="preserve"> in the criticality analysis to demonstrate that it does not cause the criticality criterion to be violated. The analysis considers only the case of a dropped spent, irradiated fuel assembly in a flooded pool and takes credit for dissolved boron in the water.</w:t>
            </w:r>
          </w:p>
          <w:p w:rsidR="00AD701B" w:rsidRDefault="00AD701B" w:rsidP="00542606">
            <w:pPr>
              <w:spacing w:before="60" w:after="60" w:line="280" w:lineRule="atLeast"/>
              <w:rPr>
                <w:rFonts w:cs="Arial"/>
              </w:rPr>
            </w:pPr>
            <w:r w:rsidRPr="009B78D2">
              <w:rPr>
                <w:rFonts w:cs="Arial"/>
              </w:rPr>
              <w:t>The Spent Fuel Cask Loading and Shipping (health physics facility desi</w:t>
            </w:r>
            <w:r>
              <w:rPr>
                <w:rFonts w:cs="Arial"/>
              </w:rPr>
              <w:t xml:space="preserve">gn) is discussed in </w:t>
            </w:r>
            <w:ins w:id="9601" w:author="gorgemj" w:date="2017-11-24T17:14:00Z">
              <w:r>
                <w:rPr>
                  <w:rFonts w:eastAsia="Calibri" w:cs="Arial"/>
                </w:rPr>
                <w:t xml:space="preserve">the </w:t>
              </w:r>
              <w:r w:rsidRPr="00993D67">
                <w:rPr>
                  <w:rFonts w:cs="Arial"/>
                  <w:b/>
                </w:rPr>
                <w:t>AP1000</w:t>
              </w:r>
              <w:r w:rsidRPr="00993D67">
                <w:rPr>
                  <w:rFonts w:cs="Arial"/>
                </w:rPr>
                <w:t xml:space="preserve"> plant DCD [2]</w:t>
              </w:r>
            </w:ins>
            <w:del w:id="9602" w:author="gorgemj" w:date="2017-11-24T17:14:00Z">
              <w:r w:rsidDel="00792094">
                <w:rPr>
                  <w:rFonts w:cs="Arial"/>
                </w:rPr>
                <w:delText>DCD</w:delText>
              </w:r>
            </w:del>
            <w:r>
              <w:rPr>
                <w:rFonts w:cs="Arial"/>
              </w:rPr>
              <w:t xml:space="preserve"> Section </w:t>
            </w:r>
            <w:r w:rsidRPr="009B78D2">
              <w:rPr>
                <w:rFonts w:cs="Arial"/>
              </w:rPr>
              <w:t>12.5.3.4</w:t>
            </w:r>
            <w:r>
              <w:rPr>
                <w:rFonts w:cs="Arial"/>
              </w:rPr>
              <w:t xml:space="preserve">. </w:t>
            </w:r>
          </w:p>
          <w:p w:rsidR="00AD701B" w:rsidRPr="00B45508" w:rsidRDefault="00AD701B" w:rsidP="00542606">
            <w:pPr>
              <w:spacing w:before="60" w:after="60" w:line="280" w:lineRule="atLeast"/>
              <w:rPr>
                <w:rFonts w:cs="Arial"/>
              </w:rPr>
            </w:pPr>
            <w:r w:rsidRPr="009B78D2">
              <w:rPr>
                <w:rFonts w:cs="Arial"/>
              </w:rPr>
              <w:t xml:space="preserve">The fuel handling dose assessment is discussed in </w:t>
            </w:r>
            <w:ins w:id="9603" w:author="gorgemj" w:date="2017-11-24T17:14:00Z">
              <w:r>
                <w:rPr>
                  <w:rFonts w:eastAsia="Calibri" w:cs="Arial"/>
                </w:rPr>
                <w:t xml:space="preserve">the </w:t>
              </w:r>
              <w:r w:rsidRPr="00993D67">
                <w:rPr>
                  <w:rFonts w:cs="Arial"/>
                  <w:b/>
                </w:rPr>
                <w:t>AP1000</w:t>
              </w:r>
              <w:r w:rsidRPr="00993D67">
                <w:rPr>
                  <w:rFonts w:cs="Arial"/>
                </w:rPr>
                <w:t xml:space="preserve"> plant DCD [2]</w:t>
              </w:r>
            </w:ins>
            <w:del w:id="9604" w:author="gorgemj" w:date="2017-11-24T17:14:00Z">
              <w:r w:rsidRPr="009B78D2" w:rsidDel="00792094">
                <w:rPr>
                  <w:rFonts w:cs="Arial"/>
                </w:rPr>
                <w:delText>DCD</w:delText>
              </w:r>
            </w:del>
            <w:r w:rsidRPr="009B78D2">
              <w:rPr>
                <w:rFonts w:cs="Arial"/>
              </w:rPr>
              <w:t xml:space="preserve"> Section 12.4.1.6.</w:t>
            </w:r>
          </w:p>
        </w:tc>
      </w:tr>
      <w:tr w:rsidR="00AD701B" w:rsidRPr="00817CEB" w:rsidTr="004C121E">
        <w:trPr>
          <w:cantSplit/>
          <w:trPrChange w:id="9605" w:author="gorgemj" w:date="2017-11-30T12:36:00Z">
            <w:trPr>
              <w:gridBefore w:val="6"/>
              <w:gridAfter w:val="0"/>
              <w:cantSplit/>
            </w:trPr>
          </w:trPrChange>
        </w:trPr>
        <w:tc>
          <w:tcPr>
            <w:tcW w:w="947" w:type="dxa"/>
            <w:tcPrChange w:id="9606" w:author="gorgemj" w:date="2017-11-30T12:36:00Z">
              <w:tcPr>
                <w:tcW w:w="945" w:type="dxa"/>
                <w:gridSpan w:val="6"/>
              </w:tcPr>
            </w:tcPrChange>
          </w:tcPr>
          <w:p w:rsidR="00AD701B" w:rsidRPr="00617E1C" w:rsidRDefault="00AD701B" w:rsidP="004E7469">
            <w:pPr>
              <w:autoSpaceDE w:val="0"/>
              <w:autoSpaceDN w:val="0"/>
              <w:adjustRightInd w:val="0"/>
              <w:spacing w:before="60" w:after="60" w:line="280" w:lineRule="atLeast"/>
              <w:jc w:val="center"/>
              <w:rPr>
                <w:rFonts w:cs="Arial"/>
                <w:rPrChange w:id="9607" w:author="gorgemj" w:date="2017-11-23T16:02:00Z">
                  <w:rPr>
                    <w:rFonts w:cs="Arial"/>
                    <w:b/>
                  </w:rPr>
                </w:rPrChange>
              </w:rPr>
            </w:pPr>
            <w:r w:rsidRPr="00617E1C">
              <w:rPr>
                <w:rFonts w:cs="Arial"/>
                <w:rPrChange w:id="9608" w:author="gorgemj" w:date="2017-11-23T16:02:00Z">
                  <w:rPr>
                    <w:rFonts w:cs="Arial"/>
                    <w:b/>
                  </w:rPr>
                </w:rPrChange>
              </w:rPr>
              <w:t>6.68</w:t>
            </w:r>
          </w:p>
        </w:tc>
        <w:tc>
          <w:tcPr>
            <w:tcW w:w="693" w:type="dxa"/>
            <w:tcPrChange w:id="9609" w:author="gorgemj" w:date="2017-11-30T12:36:00Z">
              <w:tcPr>
                <w:tcW w:w="747" w:type="dxa"/>
                <w:gridSpan w:val="3"/>
              </w:tcPr>
            </w:tcPrChange>
          </w:tcPr>
          <w:p w:rsidR="00AD701B" w:rsidRPr="00617E1C" w:rsidRDefault="00AD701B" w:rsidP="004E7469">
            <w:pPr>
              <w:autoSpaceDE w:val="0"/>
              <w:autoSpaceDN w:val="0"/>
              <w:adjustRightInd w:val="0"/>
              <w:spacing w:before="60" w:after="60" w:line="280" w:lineRule="atLeast"/>
              <w:jc w:val="center"/>
              <w:rPr>
                <w:rFonts w:cs="Arial"/>
                <w:bCs/>
                <w:rPrChange w:id="9610" w:author="gorgemj" w:date="2017-11-23T16:02:00Z">
                  <w:rPr>
                    <w:rFonts w:cs="Arial"/>
                    <w:b/>
                    <w:bCs/>
                  </w:rPr>
                </w:rPrChange>
              </w:rPr>
            </w:pPr>
            <w:r w:rsidRPr="00617E1C">
              <w:rPr>
                <w:rFonts w:cs="Arial"/>
                <w:bCs/>
                <w:rPrChange w:id="9611" w:author="gorgemj" w:date="2017-11-23T16:02:00Z">
                  <w:rPr>
                    <w:rFonts w:cs="Arial"/>
                    <w:b/>
                    <w:bCs/>
                  </w:rPr>
                </w:rPrChange>
              </w:rPr>
              <w:t>1</w:t>
            </w:r>
            <w:ins w:id="9612" w:author="gorgemj" w:date="2017-11-23T16:02:00Z">
              <w:r>
                <w:rPr>
                  <w:rFonts w:cs="Arial"/>
                  <w:bCs/>
                </w:rPr>
                <w:t>-2</w:t>
              </w:r>
            </w:ins>
          </w:p>
        </w:tc>
        <w:tc>
          <w:tcPr>
            <w:tcW w:w="5038" w:type="dxa"/>
            <w:gridSpan w:val="2"/>
            <w:tcPrChange w:id="9613" w:author="gorgemj" w:date="2017-11-30T12:36:00Z">
              <w:tcPr>
                <w:tcW w:w="6768" w:type="dxa"/>
                <w:gridSpan w:val="7"/>
              </w:tcPr>
            </w:tcPrChange>
          </w:tcPr>
          <w:p w:rsidR="00AD701B" w:rsidRPr="00617E1C" w:rsidRDefault="00AD701B" w:rsidP="00617E1C">
            <w:pPr>
              <w:autoSpaceDE w:val="0"/>
              <w:autoSpaceDN w:val="0"/>
              <w:adjustRightInd w:val="0"/>
              <w:spacing w:before="60" w:after="60" w:line="280" w:lineRule="atLeast"/>
              <w:rPr>
                <w:ins w:id="9614" w:author="gorgemj" w:date="2017-11-23T16:02:00Z"/>
                <w:rFonts w:eastAsia="Calibri" w:cs="Arial"/>
              </w:rPr>
            </w:pPr>
            <w:ins w:id="9615" w:author="gorgemj" w:date="2017-11-23T16:02:00Z">
              <w:r w:rsidRPr="00617E1C">
                <w:rPr>
                  <w:rFonts w:eastAsia="Calibri" w:cs="Arial"/>
                </w:rPr>
                <w:t>For reactors using a water pool system for fuel storage, the design shall be</w:t>
              </w:r>
              <w:r>
                <w:rPr>
                  <w:rFonts w:eastAsia="Calibri" w:cs="Arial"/>
                </w:rPr>
                <w:t xml:space="preserve"> </w:t>
              </w:r>
              <w:r w:rsidRPr="00617E1C">
                <w:rPr>
                  <w:rFonts w:eastAsia="Calibri" w:cs="Arial"/>
                </w:rPr>
                <w:t>such as to prevent the uncovering of fuel assemblies in all plant states that are</w:t>
              </w:r>
              <w:r>
                <w:rPr>
                  <w:rFonts w:eastAsia="Calibri" w:cs="Arial"/>
                </w:rPr>
                <w:t xml:space="preserve"> </w:t>
              </w:r>
              <w:r w:rsidRPr="00617E1C">
                <w:rPr>
                  <w:rFonts w:eastAsia="Calibri" w:cs="Arial"/>
                </w:rPr>
                <w:t>of relevance for the spent fuel pool so that the possibility of conditions arising</w:t>
              </w:r>
              <w:r>
                <w:rPr>
                  <w:rFonts w:eastAsia="Calibri" w:cs="Arial"/>
                </w:rPr>
                <w:t xml:space="preserve"> </w:t>
              </w:r>
              <w:r w:rsidRPr="00617E1C">
                <w:rPr>
                  <w:rFonts w:eastAsia="Calibri" w:cs="Arial"/>
                </w:rPr>
                <w:t>that could lead to an early radioactive release or a large radioactive release is</w:t>
              </w:r>
              <w:r>
                <w:rPr>
                  <w:rFonts w:eastAsia="Calibri" w:cs="Arial"/>
                </w:rPr>
                <w:t xml:space="preserve"> </w:t>
              </w:r>
              <w:r w:rsidRPr="00617E1C">
                <w:rPr>
                  <w:rFonts w:eastAsia="Calibri" w:cs="Arial"/>
                </w:rPr>
                <w:t>‘practically eliminated’</w:t>
              </w:r>
              <w:r w:rsidRPr="00617E1C">
                <w:rPr>
                  <w:rFonts w:eastAsia="Calibri" w:cs="Arial"/>
                  <w:vertAlign w:val="superscript"/>
                  <w:rPrChange w:id="9616" w:author="gorgemj" w:date="2017-11-23T16:03:00Z">
                    <w:rPr>
                      <w:rFonts w:eastAsia="Calibri" w:cs="Arial"/>
                    </w:rPr>
                  </w:rPrChange>
                </w:rPr>
                <w:t xml:space="preserve">26 </w:t>
              </w:r>
              <w:r w:rsidRPr="00617E1C">
                <w:rPr>
                  <w:rFonts w:eastAsia="Calibri" w:cs="Arial"/>
                </w:rPr>
                <w:t>and so as to avoid high radiation fields on the site. The</w:t>
              </w:r>
              <w:r>
                <w:rPr>
                  <w:rFonts w:eastAsia="Calibri" w:cs="Arial"/>
                </w:rPr>
                <w:t xml:space="preserve"> </w:t>
              </w:r>
              <w:r w:rsidRPr="00617E1C">
                <w:rPr>
                  <w:rFonts w:eastAsia="Calibri" w:cs="Arial"/>
                </w:rPr>
                <w:t>design of the plant:</w:t>
              </w:r>
            </w:ins>
          </w:p>
          <w:p w:rsidR="00AD701B" w:rsidRDefault="00AD701B">
            <w:pPr>
              <w:autoSpaceDE w:val="0"/>
              <w:autoSpaceDN w:val="0"/>
              <w:adjustRightInd w:val="0"/>
              <w:spacing w:before="60" w:after="60" w:line="280" w:lineRule="atLeast"/>
              <w:ind w:left="468" w:hanging="468"/>
              <w:rPr>
                <w:ins w:id="9617" w:author="gorgemj" w:date="2017-11-23T16:03:00Z"/>
                <w:rFonts w:eastAsia="Calibri" w:cs="Arial"/>
              </w:rPr>
              <w:pPrChange w:id="9618" w:author="gorgemj" w:date="2017-11-23T16:03:00Z">
                <w:pPr>
                  <w:autoSpaceDE w:val="0"/>
                  <w:autoSpaceDN w:val="0"/>
                  <w:adjustRightInd w:val="0"/>
                  <w:spacing w:before="60" w:after="60" w:line="280" w:lineRule="atLeast"/>
                </w:pPr>
              </w:pPrChange>
            </w:pPr>
            <w:ins w:id="9619" w:author="gorgemj" w:date="2017-11-23T16:02:00Z">
              <w:r w:rsidRPr="00617E1C">
                <w:rPr>
                  <w:rFonts w:eastAsia="Calibri" w:cs="Arial"/>
                </w:rPr>
                <w:t xml:space="preserve">(a) </w:t>
              </w:r>
            </w:ins>
            <w:ins w:id="9620" w:author="gorgemj" w:date="2017-11-23T16:03:00Z">
              <w:r>
                <w:rPr>
                  <w:rFonts w:eastAsia="Calibri" w:cs="Arial"/>
                </w:rPr>
                <w:tab/>
              </w:r>
            </w:ins>
            <w:ins w:id="9621" w:author="gorgemj" w:date="2017-11-23T16:02:00Z">
              <w:r w:rsidRPr="00617E1C">
                <w:rPr>
                  <w:rFonts w:eastAsia="Calibri" w:cs="Arial"/>
                </w:rPr>
                <w:t>Shall provide the necessary fuel cooling capabilities;</w:t>
              </w:r>
            </w:ins>
          </w:p>
          <w:p w:rsidR="00AD701B" w:rsidRDefault="00AD701B">
            <w:pPr>
              <w:autoSpaceDE w:val="0"/>
              <w:autoSpaceDN w:val="0"/>
              <w:adjustRightInd w:val="0"/>
              <w:spacing w:before="60" w:after="60" w:line="280" w:lineRule="atLeast"/>
              <w:ind w:left="468" w:hanging="468"/>
              <w:rPr>
                <w:ins w:id="9622" w:author="gorgemj" w:date="2017-11-23T16:03:00Z"/>
                <w:rFonts w:eastAsia="Calibri" w:cs="Arial"/>
              </w:rPr>
              <w:pPrChange w:id="9623" w:author="gorgemj" w:date="2017-11-23T16:03:00Z">
                <w:pPr>
                  <w:autoSpaceDE w:val="0"/>
                  <w:autoSpaceDN w:val="0"/>
                  <w:adjustRightInd w:val="0"/>
                  <w:spacing w:before="60" w:after="60" w:line="280" w:lineRule="atLeast"/>
                </w:pPr>
              </w:pPrChange>
            </w:pPr>
            <w:ins w:id="9624" w:author="gorgemj" w:date="2017-11-23T16:02:00Z">
              <w:r w:rsidRPr="00617E1C">
                <w:rPr>
                  <w:rFonts w:eastAsia="Calibri" w:cs="Arial"/>
                </w:rPr>
                <w:t xml:space="preserve">(b) </w:t>
              </w:r>
            </w:ins>
            <w:ins w:id="9625" w:author="gorgemj" w:date="2017-11-23T16:03:00Z">
              <w:r>
                <w:rPr>
                  <w:rFonts w:eastAsia="Calibri" w:cs="Arial"/>
                </w:rPr>
                <w:tab/>
              </w:r>
            </w:ins>
            <w:ins w:id="9626" w:author="gorgemj" w:date="2017-11-23T16:02:00Z">
              <w:r w:rsidRPr="00617E1C">
                <w:rPr>
                  <w:rFonts w:eastAsia="Calibri" w:cs="Arial"/>
                </w:rPr>
                <w:t>Shall provide features to prevent the uncovering of fuel assemblies in the</w:t>
              </w:r>
            </w:ins>
            <w:ins w:id="9627" w:author="gorgemj" w:date="2017-11-23T16:03:00Z">
              <w:r>
                <w:rPr>
                  <w:rFonts w:eastAsia="Calibri" w:cs="Arial"/>
                </w:rPr>
                <w:t xml:space="preserve"> </w:t>
              </w:r>
            </w:ins>
            <w:ins w:id="9628" w:author="gorgemj" w:date="2017-11-23T16:02:00Z">
              <w:r w:rsidRPr="00617E1C">
                <w:rPr>
                  <w:rFonts w:eastAsia="Calibri" w:cs="Arial"/>
                </w:rPr>
                <w:t>event of a leak or a pipe break;</w:t>
              </w:r>
            </w:ins>
          </w:p>
          <w:p w:rsidR="00AD701B" w:rsidRPr="00617E1C" w:rsidRDefault="00AD701B">
            <w:pPr>
              <w:autoSpaceDE w:val="0"/>
              <w:autoSpaceDN w:val="0"/>
              <w:adjustRightInd w:val="0"/>
              <w:spacing w:before="60" w:after="60" w:line="280" w:lineRule="atLeast"/>
              <w:ind w:left="468" w:hanging="468"/>
              <w:rPr>
                <w:ins w:id="9629" w:author="gorgemj" w:date="2017-11-23T16:02:00Z"/>
                <w:rFonts w:eastAsia="Calibri" w:cs="Arial"/>
              </w:rPr>
              <w:pPrChange w:id="9630" w:author="gorgemj" w:date="2017-11-23T16:03:00Z">
                <w:pPr>
                  <w:autoSpaceDE w:val="0"/>
                  <w:autoSpaceDN w:val="0"/>
                  <w:adjustRightInd w:val="0"/>
                  <w:spacing w:before="60" w:after="60" w:line="280" w:lineRule="atLeast"/>
                </w:pPr>
              </w:pPrChange>
            </w:pPr>
            <w:ins w:id="9631" w:author="gorgemj" w:date="2017-11-23T16:02:00Z">
              <w:r w:rsidRPr="00617E1C">
                <w:rPr>
                  <w:rFonts w:eastAsia="Calibri" w:cs="Arial"/>
                </w:rPr>
                <w:t>(c) Shall provide a capability to restore the water inventory.</w:t>
              </w:r>
            </w:ins>
          </w:p>
          <w:p w:rsidR="00AD701B" w:rsidRDefault="00AD701B">
            <w:pPr>
              <w:tabs>
                <w:tab w:val="left" w:pos="0"/>
              </w:tabs>
              <w:autoSpaceDE w:val="0"/>
              <w:autoSpaceDN w:val="0"/>
              <w:adjustRightInd w:val="0"/>
              <w:spacing w:before="60" w:after="60" w:line="280" w:lineRule="atLeast"/>
              <w:rPr>
                <w:ins w:id="9632" w:author="gorgemj" w:date="2017-11-23T16:03:00Z"/>
                <w:rFonts w:eastAsia="Calibri" w:cs="Arial"/>
                <w:vertAlign w:val="superscript"/>
              </w:rPr>
              <w:pPrChange w:id="9633" w:author="gorgemj" w:date="2017-11-23T16:03:00Z">
                <w:pPr>
                  <w:tabs>
                    <w:tab w:val="left" w:pos="432"/>
                  </w:tabs>
                  <w:autoSpaceDE w:val="0"/>
                  <w:autoSpaceDN w:val="0"/>
                  <w:adjustRightInd w:val="0"/>
                  <w:spacing w:before="60" w:after="60" w:line="280" w:lineRule="atLeast"/>
                  <w:ind w:left="432" w:hanging="432"/>
                </w:pPr>
              </w:pPrChange>
            </w:pPr>
            <w:ins w:id="9634" w:author="gorgemj" w:date="2017-11-23T16:02:00Z">
              <w:r w:rsidRPr="00617E1C">
                <w:rPr>
                  <w:rFonts w:eastAsia="Calibri" w:cs="Arial"/>
                </w:rPr>
                <w:t>The design shall also include features to enable the safe use of non-permanent</w:t>
              </w:r>
            </w:ins>
            <w:ins w:id="9635" w:author="gorgemj" w:date="2017-11-23T16:03:00Z">
              <w:r>
                <w:rPr>
                  <w:rFonts w:eastAsia="Calibri" w:cs="Arial"/>
                </w:rPr>
                <w:t xml:space="preserve"> </w:t>
              </w:r>
            </w:ins>
            <w:ins w:id="9636" w:author="gorgemj" w:date="2017-11-23T16:02:00Z">
              <w:r w:rsidRPr="00617E1C">
                <w:rPr>
                  <w:rFonts w:eastAsia="Calibri" w:cs="Arial"/>
                </w:rPr>
                <w:t>equipment to ensure sufficient water inventory for the long term cooling of spent</w:t>
              </w:r>
            </w:ins>
            <w:ins w:id="9637" w:author="gorgemj" w:date="2017-11-23T16:03:00Z">
              <w:r>
                <w:rPr>
                  <w:rFonts w:eastAsia="Calibri" w:cs="Arial"/>
                </w:rPr>
                <w:t xml:space="preserve"> </w:t>
              </w:r>
            </w:ins>
            <w:ins w:id="9638" w:author="gorgemj" w:date="2017-11-23T16:02:00Z">
              <w:r w:rsidRPr="00617E1C">
                <w:rPr>
                  <w:rFonts w:eastAsia="Calibri" w:cs="Arial"/>
                </w:rPr>
                <w:t>fuel and for providing shielding against radiation.</w:t>
              </w:r>
              <w:r w:rsidRPr="00617E1C">
                <w:rPr>
                  <w:rFonts w:eastAsia="Calibri" w:cs="Arial"/>
                  <w:vertAlign w:val="superscript"/>
                  <w:rPrChange w:id="9639" w:author="gorgemj" w:date="2017-11-23T16:03:00Z">
                    <w:rPr>
                      <w:rFonts w:eastAsia="Calibri" w:cs="Arial"/>
                    </w:rPr>
                  </w:rPrChange>
                </w:rPr>
                <w:t>27</w:t>
              </w:r>
            </w:ins>
          </w:p>
          <w:p w:rsidR="00AD701B" w:rsidRPr="00617E1C" w:rsidRDefault="00AD701B" w:rsidP="00617E1C">
            <w:pPr>
              <w:tabs>
                <w:tab w:val="left" w:pos="0"/>
              </w:tabs>
              <w:autoSpaceDE w:val="0"/>
              <w:autoSpaceDN w:val="0"/>
              <w:adjustRightInd w:val="0"/>
              <w:spacing w:before="60" w:after="60" w:line="280" w:lineRule="atLeast"/>
              <w:rPr>
                <w:ins w:id="9640" w:author="gorgemj" w:date="2017-11-23T16:03:00Z"/>
                <w:rFonts w:eastAsia="Calibri" w:cs="Arial"/>
                <w:i/>
                <w:sz w:val="18"/>
                <w:rPrChange w:id="9641" w:author="gorgemj" w:date="2017-11-23T16:04:00Z">
                  <w:rPr>
                    <w:ins w:id="9642" w:author="gorgemj" w:date="2017-11-23T16:03:00Z"/>
                    <w:rFonts w:eastAsia="Calibri" w:cs="Arial"/>
                  </w:rPr>
                </w:rPrChange>
              </w:rPr>
            </w:pPr>
            <w:ins w:id="9643" w:author="gorgemj" w:date="2017-11-23T16:03:00Z">
              <w:r w:rsidRPr="00617E1C">
                <w:rPr>
                  <w:rFonts w:eastAsia="Calibri" w:cs="Arial"/>
                  <w:i/>
                  <w:sz w:val="18"/>
                  <w:rPrChange w:id="9644" w:author="gorgemj" w:date="2017-11-23T16:04:00Z">
                    <w:rPr>
                      <w:rFonts w:eastAsia="Calibri" w:cs="Arial"/>
                      <w:vertAlign w:val="superscript"/>
                    </w:rPr>
                  </w:rPrChange>
                </w:rPr>
                <w:t xml:space="preserve">Footnote: </w:t>
              </w:r>
              <w:r w:rsidRPr="00617E1C">
                <w:rPr>
                  <w:rFonts w:eastAsia="Calibri" w:cs="Arial"/>
                  <w:i/>
                  <w:sz w:val="18"/>
                  <w:vertAlign w:val="superscript"/>
                  <w:rPrChange w:id="9645" w:author="gorgemj" w:date="2017-11-23T16:04:00Z">
                    <w:rPr>
                      <w:rFonts w:eastAsia="Calibri" w:cs="Arial"/>
                    </w:rPr>
                  </w:rPrChange>
                </w:rPr>
                <w:t>26</w:t>
              </w:r>
              <w:r w:rsidRPr="00617E1C">
                <w:rPr>
                  <w:rFonts w:eastAsia="Calibri" w:cs="Arial"/>
                  <w:i/>
                  <w:sz w:val="18"/>
                  <w:rPrChange w:id="9646" w:author="gorgemj" w:date="2017-11-23T16:04:00Z">
                    <w:rPr>
                      <w:rFonts w:eastAsia="Calibri" w:cs="Arial"/>
                    </w:rPr>
                  </w:rPrChange>
                </w:rPr>
                <w:t xml:space="preserve"> The possibility of certain conditions arising may be considered to have been ‘practically</w:t>
              </w:r>
            </w:ins>
            <w:ins w:id="9647" w:author="gorgemj" w:date="2017-11-23T16:04:00Z">
              <w:r w:rsidRPr="00617E1C">
                <w:rPr>
                  <w:rFonts w:eastAsia="Calibri" w:cs="Arial"/>
                  <w:i/>
                  <w:sz w:val="18"/>
                  <w:rPrChange w:id="9648" w:author="gorgemj" w:date="2017-11-23T16:04:00Z">
                    <w:rPr>
                      <w:rFonts w:eastAsia="Calibri" w:cs="Arial"/>
                    </w:rPr>
                  </w:rPrChange>
                </w:rPr>
                <w:t xml:space="preserve"> </w:t>
              </w:r>
            </w:ins>
            <w:ins w:id="9649" w:author="gorgemj" w:date="2017-11-23T16:03:00Z">
              <w:r w:rsidRPr="00617E1C">
                <w:rPr>
                  <w:rFonts w:eastAsia="Calibri" w:cs="Arial"/>
                  <w:i/>
                  <w:sz w:val="18"/>
                  <w:rPrChange w:id="9650" w:author="gorgemj" w:date="2017-11-23T16:04:00Z">
                    <w:rPr>
                      <w:rFonts w:eastAsia="Calibri" w:cs="Arial"/>
                    </w:rPr>
                  </w:rPrChange>
                </w:rPr>
                <w:t>eliminated’ if it would be physically impossible for the conditions to arise or if these conditions</w:t>
              </w:r>
            </w:ins>
            <w:ins w:id="9651" w:author="gorgemj" w:date="2017-11-23T16:04:00Z">
              <w:r w:rsidRPr="00617E1C">
                <w:rPr>
                  <w:rFonts w:eastAsia="Calibri" w:cs="Arial"/>
                  <w:i/>
                  <w:sz w:val="18"/>
                  <w:rPrChange w:id="9652" w:author="gorgemj" w:date="2017-11-23T16:04:00Z">
                    <w:rPr>
                      <w:rFonts w:eastAsia="Calibri" w:cs="Arial"/>
                    </w:rPr>
                  </w:rPrChange>
                </w:rPr>
                <w:t xml:space="preserve"> </w:t>
              </w:r>
            </w:ins>
            <w:ins w:id="9653" w:author="gorgemj" w:date="2017-11-23T16:03:00Z">
              <w:r w:rsidRPr="00617E1C">
                <w:rPr>
                  <w:rFonts w:eastAsia="Calibri" w:cs="Arial"/>
                  <w:i/>
                  <w:sz w:val="18"/>
                  <w:rPrChange w:id="9654" w:author="gorgemj" w:date="2017-11-23T16:04:00Z">
                    <w:rPr>
                      <w:rFonts w:eastAsia="Calibri" w:cs="Arial"/>
                    </w:rPr>
                  </w:rPrChange>
                </w:rPr>
                <w:t>could be considered with a high level of confidence to be extremely unlikely to arise.</w:t>
              </w:r>
            </w:ins>
          </w:p>
          <w:p w:rsidR="00AD701B" w:rsidRPr="00617E1C" w:rsidDel="00617E1C" w:rsidRDefault="00AD701B">
            <w:pPr>
              <w:tabs>
                <w:tab w:val="left" w:pos="0"/>
              </w:tabs>
              <w:autoSpaceDE w:val="0"/>
              <w:autoSpaceDN w:val="0"/>
              <w:adjustRightInd w:val="0"/>
              <w:spacing w:before="60" w:after="60" w:line="280" w:lineRule="atLeast"/>
              <w:rPr>
                <w:del w:id="9655" w:author="gorgemj" w:date="2017-11-23T16:02:00Z"/>
                <w:rFonts w:eastAsia="Calibri" w:cs="Arial"/>
              </w:rPr>
              <w:pPrChange w:id="9656" w:author="gorgemj" w:date="2017-11-23T16:03:00Z">
                <w:pPr>
                  <w:autoSpaceDE w:val="0"/>
                  <w:autoSpaceDN w:val="0"/>
                  <w:adjustRightInd w:val="0"/>
                  <w:spacing w:before="60" w:after="60" w:line="280" w:lineRule="atLeast"/>
                </w:pPr>
              </w:pPrChange>
            </w:pPr>
            <w:proofErr w:type="gramStart"/>
            <w:ins w:id="9657" w:author="gorgemj" w:date="2017-11-23T16:03:00Z">
              <w:r w:rsidRPr="00617E1C">
                <w:rPr>
                  <w:rFonts w:eastAsia="Calibri" w:cs="Arial"/>
                  <w:i/>
                  <w:sz w:val="18"/>
                  <w:vertAlign w:val="superscript"/>
                  <w:rPrChange w:id="9658" w:author="gorgemj" w:date="2017-11-23T16:04:00Z">
                    <w:rPr>
                      <w:rFonts w:eastAsia="Calibri" w:cs="Arial"/>
                    </w:rPr>
                  </w:rPrChange>
                </w:rPr>
                <w:t>27</w:t>
              </w:r>
              <w:r w:rsidRPr="00617E1C">
                <w:rPr>
                  <w:rFonts w:eastAsia="Calibri" w:cs="Arial"/>
                  <w:i/>
                  <w:sz w:val="18"/>
                  <w:rPrChange w:id="9659" w:author="gorgemj" w:date="2017-11-23T16:04:00Z">
                    <w:rPr>
                      <w:rFonts w:eastAsia="Calibri" w:cs="Arial"/>
                    </w:rPr>
                  </w:rPrChange>
                </w:rPr>
                <w:t xml:space="preserve"> Non-permanent equipment</w:t>
              </w:r>
              <w:proofErr w:type="gramEnd"/>
              <w:r w:rsidRPr="00617E1C">
                <w:rPr>
                  <w:rFonts w:eastAsia="Calibri" w:cs="Arial"/>
                  <w:i/>
                  <w:sz w:val="18"/>
                  <w:rPrChange w:id="9660" w:author="gorgemj" w:date="2017-11-23T16:04:00Z">
                    <w:rPr>
                      <w:rFonts w:eastAsia="Calibri" w:cs="Arial"/>
                    </w:rPr>
                  </w:rPrChange>
                </w:rPr>
                <w:t xml:space="preserve"> need not necessarily be stored on the site.</w:t>
              </w:r>
              <w:r w:rsidRPr="00617E1C" w:rsidDel="00617E1C">
                <w:rPr>
                  <w:rFonts w:eastAsia="Calibri" w:cs="Arial"/>
                  <w:i/>
                  <w:sz w:val="18"/>
                  <w:rPrChange w:id="9661" w:author="gorgemj" w:date="2017-11-23T16:04:00Z">
                    <w:rPr>
                      <w:rFonts w:eastAsia="Calibri" w:cs="Arial"/>
                    </w:rPr>
                  </w:rPrChange>
                </w:rPr>
                <w:t xml:space="preserve"> </w:t>
              </w:r>
            </w:ins>
            <w:del w:id="9662" w:author="gorgemj" w:date="2017-11-23T16:02:00Z">
              <w:r w:rsidRPr="00617E1C" w:rsidDel="00617E1C">
                <w:rPr>
                  <w:rFonts w:eastAsia="Calibri" w:cs="Arial"/>
                </w:rPr>
                <w:delText>For reactors using a water pool system for fuel storage, the design of the plant shall include the following:</w:delText>
              </w:r>
            </w:del>
          </w:p>
          <w:p w:rsidR="00AD701B" w:rsidRPr="00617E1C" w:rsidDel="00617E1C" w:rsidRDefault="00AD701B">
            <w:pPr>
              <w:tabs>
                <w:tab w:val="left" w:pos="0"/>
              </w:tabs>
              <w:autoSpaceDE w:val="0"/>
              <w:autoSpaceDN w:val="0"/>
              <w:adjustRightInd w:val="0"/>
              <w:spacing w:before="60" w:after="60" w:line="280" w:lineRule="atLeast"/>
              <w:rPr>
                <w:del w:id="9663" w:author="gorgemj" w:date="2017-11-23T16:02:00Z"/>
                <w:rFonts w:eastAsia="Calibri" w:cs="Arial"/>
              </w:rPr>
              <w:pPrChange w:id="9664" w:author="gorgemj" w:date="2017-11-23T16:03:00Z">
                <w:pPr>
                  <w:tabs>
                    <w:tab w:val="left" w:pos="432"/>
                  </w:tabs>
                  <w:autoSpaceDE w:val="0"/>
                  <w:autoSpaceDN w:val="0"/>
                  <w:adjustRightInd w:val="0"/>
                  <w:spacing w:before="60" w:after="60" w:line="280" w:lineRule="atLeast"/>
                  <w:ind w:left="432" w:hanging="432"/>
                </w:pPr>
              </w:pPrChange>
            </w:pPr>
            <w:del w:id="9665" w:author="gorgemj" w:date="2017-11-23T16:02:00Z">
              <w:r w:rsidRPr="00617E1C" w:rsidDel="00617E1C">
                <w:rPr>
                  <w:rFonts w:eastAsia="Calibri" w:cs="Arial"/>
                </w:rPr>
                <w:delText xml:space="preserve">(a) </w:delText>
              </w:r>
              <w:r w:rsidRPr="00617E1C" w:rsidDel="00617E1C">
                <w:rPr>
                  <w:rFonts w:eastAsia="Calibri" w:cs="Arial"/>
                </w:rPr>
                <w:tab/>
                <w:delText>Means for controlling the temperature, water chemistry and activity of any water in which irradiated fuel is handled or stored;</w:delText>
              </w:r>
            </w:del>
          </w:p>
          <w:p w:rsidR="00AD701B" w:rsidRPr="00617E1C" w:rsidDel="00617E1C" w:rsidRDefault="00AD701B">
            <w:pPr>
              <w:tabs>
                <w:tab w:val="left" w:pos="0"/>
              </w:tabs>
              <w:autoSpaceDE w:val="0"/>
              <w:autoSpaceDN w:val="0"/>
              <w:adjustRightInd w:val="0"/>
              <w:spacing w:before="60" w:after="60" w:line="280" w:lineRule="atLeast"/>
              <w:rPr>
                <w:del w:id="9666" w:author="gorgemj" w:date="2017-11-23T16:02:00Z"/>
                <w:rFonts w:eastAsia="Calibri" w:cs="Arial"/>
              </w:rPr>
              <w:pPrChange w:id="9667" w:author="gorgemj" w:date="2017-11-23T16:03:00Z">
                <w:pPr>
                  <w:tabs>
                    <w:tab w:val="left" w:pos="432"/>
                  </w:tabs>
                  <w:autoSpaceDE w:val="0"/>
                  <w:autoSpaceDN w:val="0"/>
                  <w:adjustRightInd w:val="0"/>
                  <w:spacing w:before="60" w:after="60" w:line="280" w:lineRule="atLeast"/>
                  <w:ind w:left="432" w:hanging="432"/>
                </w:pPr>
              </w:pPrChange>
            </w:pPr>
            <w:del w:id="9668" w:author="gorgemj" w:date="2017-11-23T16:02:00Z">
              <w:r w:rsidRPr="00617E1C" w:rsidDel="00617E1C">
                <w:rPr>
                  <w:rFonts w:eastAsia="Calibri" w:cs="Arial"/>
                </w:rPr>
                <w:delText xml:space="preserve">(b) </w:delText>
              </w:r>
              <w:r w:rsidRPr="00617E1C" w:rsidDel="00617E1C">
                <w:rPr>
                  <w:rFonts w:eastAsia="Calibri" w:cs="Arial"/>
                </w:rPr>
                <w:tab/>
                <w:delText>Means for monitoring and controlling the water level in the fuel storage pool and means for detecting leakage;</w:delText>
              </w:r>
            </w:del>
          </w:p>
          <w:p w:rsidR="00AD701B" w:rsidRPr="00617E1C" w:rsidRDefault="00AD701B">
            <w:pPr>
              <w:tabs>
                <w:tab w:val="left" w:pos="0"/>
              </w:tabs>
              <w:autoSpaceDE w:val="0"/>
              <w:autoSpaceDN w:val="0"/>
              <w:adjustRightInd w:val="0"/>
              <w:spacing w:before="60" w:after="60" w:line="280" w:lineRule="atLeast"/>
              <w:rPr>
                <w:rFonts w:eastAsia="Calibri" w:cs="Arial"/>
              </w:rPr>
              <w:pPrChange w:id="9669" w:author="gorgemj" w:date="2017-11-23T16:03:00Z">
                <w:pPr>
                  <w:tabs>
                    <w:tab w:val="left" w:pos="432"/>
                  </w:tabs>
                  <w:autoSpaceDE w:val="0"/>
                  <w:autoSpaceDN w:val="0"/>
                  <w:adjustRightInd w:val="0"/>
                  <w:spacing w:before="60" w:after="60" w:line="280" w:lineRule="atLeast"/>
                  <w:ind w:left="432" w:hanging="432"/>
                </w:pPr>
              </w:pPrChange>
            </w:pPr>
            <w:del w:id="9670" w:author="gorgemj" w:date="2017-11-23T16:02:00Z">
              <w:r w:rsidRPr="00617E1C" w:rsidDel="00617E1C">
                <w:rPr>
                  <w:rFonts w:eastAsia="Calibri" w:cs="Arial"/>
                </w:rPr>
                <w:delText xml:space="preserve">(c) </w:delText>
              </w:r>
              <w:r w:rsidRPr="00617E1C" w:rsidDel="00617E1C">
                <w:rPr>
                  <w:rFonts w:eastAsia="Calibri" w:cs="Arial"/>
                </w:rPr>
                <w:tab/>
                <w:delText>Means for preventing the uncovering of fuel assemblies in the pool in the event of a pipe break (i.e., anti-siphon measures).</w:delText>
              </w:r>
            </w:del>
          </w:p>
        </w:tc>
        <w:tc>
          <w:tcPr>
            <w:tcW w:w="6912" w:type="dxa"/>
            <w:gridSpan w:val="3"/>
            <w:tcPrChange w:id="9671" w:author="gorgemj" w:date="2017-11-30T12:36:00Z">
              <w:tcPr>
                <w:tcW w:w="5130" w:type="dxa"/>
                <w:gridSpan w:val="8"/>
              </w:tcPr>
            </w:tcPrChange>
          </w:tcPr>
          <w:p w:rsidR="00AD701B" w:rsidRDefault="00AD701B" w:rsidP="00B45508">
            <w:pPr>
              <w:keepNext/>
              <w:spacing w:before="60" w:after="60" w:line="280" w:lineRule="atLeast"/>
              <w:rPr>
                <w:rFonts w:cs="Arial"/>
              </w:rPr>
            </w:pPr>
            <w:r w:rsidRPr="00817CEB">
              <w:rPr>
                <w:rFonts w:cs="Arial"/>
              </w:rPr>
              <w:t xml:space="preserve">These requirements are met for the </w:t>
            </w:r>
            <w:r w:rsidRPr="00817CEB">
              <w:rPr>
                <w:rFonts w:cs="Arial"/>
                <w:b/>
              </w:rPr>
              <w:t xml:space="preserve">AP1000 </w:t>
            </w:r>
            <w:r>
              <w:rPr>
                <w:rFonts w:cs="Arial"/>
              </w:rPr>
              <w:t xml:space="preserve">plant. </w:t>
            </w:r>
            <w:r w:rsidRPr="00817CEB">
              <w:rPr>
                <w:rFonts w:cs="Arial"/>
              </w:rPr>
              <w:t xml:space="preserve">The Spent Fuel Storage and Spent Fuel Pool Cooling System is discussed in </w:t>
            </w:r>
            <w:ins w:id="9672" w:author="gorgemj" w:date="2017-11-24T17:14:00Z">
              <w:r>
                <w:rPr>
                  <w:rFonts w:eastAsia="Calibri" w:cs="Arial"/>
                </w:rPr>
                <w:t xml:space="preserve">the </w:t>
              </w:r>
              <w:r w:rsidRPr="00993D67">
                <w:rPr>
                  <w:rFonts w:cs="Arial"/>
                  <w:b/>
                </w:rPr>
                <w:t>AP1000</w:t>
              </w:r>
              <w:r w:rsidRPr="00993D67">
                <w:rPr>
                  <w:rFonts w:cs="Arial"/>
                </w:rPr>
                <w:t xml:space="preserve"> plant DCD [2]</w:t>
              </w:r>
            </w:ins>
            <w:del w:id="9673" w:author="gorgemj" w:date="2017-11-24T17:14:00Z">
              <w:r w:rsidRPr="00817CEB" w:rsidDel="00792094">
                <w:rPr>
                  <w:rFonts w:cs="Arial"/>
                </w:rPr>
                <w:delText>DCD</w:delText>
              </w:r>
            </w:del>
            <w:r w:rsidRPr="00817CEB">
              <w:rPr>
                <w:rFonts w:cs="Arial"/>
              </w:rPr>
              <w:t xml:space="preserve"> Chapter 9.1.</w:t>
            </w:r>
            <w:r>
              <w:rPr>
                <w:rFonts w:cs="Arial"/>
              </w:rPr>
              <w:t xml:space="preserve">3. </w:t>
            </w:r>
          </w:p>
          <w:p w:rsidR="00AD701B" w:rsidRDefault="00AD701B" w:rsidP="00B45508">
            <w:pPr>
              <w:pStyle w:val="Default"/>
              <w:spacing w:before="60" w:after="60" w:line="280" w:lineRule="atLeast"/>
              <w:rPr>
                <w:rFonts w:ascii="Arial" w:hAnsi="Arial" w:cs="Arial"/>
                <w:sz w:val="20"/>
                <w:szCs w:val="20"/>
              </w:rPr>
            </w:pPr>
            <w:r w:rsidRPr="00E565BC">
              <w:rPr>
                <w:rFonts w:ascii="Arial" w:hAnsi="Arial" w:cs="Arial"/>
                <w:sz w:val="20"/>
                <w:szCs w:val="20"/>
              </w:rPr>
              <w:t xml:space="preserve">The spent fuel pool cooling system </w:t>
            </w:r>
            <w:del w:id="9674" w:author="gorgemj" w:date="2017-11-26T20:35:00Z">
              <w:r w:rsidRPr="00E565BC" w:rsidDel="00FC263D">
                <w:rPr>
                  <w:rFonts w:ascii="Arial" w:hAnsi="Arial" w:cs="Arial"/>
                  <w:sz w:val="20"/>
                  <w:szCs w:val="20"/>
                </w:rPr>
                <w:delText xml:space="preserve">(SFS) </w:delText>
              </w:r>
            </w:del>
            <w:r w:rsidRPr="00E565BC">
              <w:rPr>
                <w:rFonts w:ascii="Arial" w:hAnsi="Arial" w:cs="Arial"/>
                <w:sz w:val="20"/>
                <w:szCs w:val="20"/>
              </w:rPr>
              <w:t xml:space="preserve">is designed to remove decay heat which is generated by stored fuel assemblies from the water in the spent fuel pool. This is done by pumping the high temperature water from within the fuel pool through a heat exchanger, and then returning the water to the pool. A secondary function of the spent fuel pool cooling system is clarification and purification of the water in the spent fuel pool, the transfer canal, and the refueling water. A listing of the major functions of the spent fuel pool cooling system and the corresponding modes of operation is provided below: </w:t>
            </w:r>
          </w:p>
          <w:p w:rsidR="00AD701B" w:rsidRPr="009B78D2" w:rsidRDefault="00AD701B" w:rsidP="001D39A8">
            <w:pPr>
              <w:pStyle w:val="Default"/>
              <w:widowControl w:val="0"/>
              <w:numPr>
                <w:ilvl w:val="0"/>
                <w:numId w:val="28"/>
              </w:numPr>
              <w:tabs>
                <w:tab w:val="left" w:pos="432"/>
              </w:tabs>
              <w:spacing w:before="60" w:after="60" w:line="280" w:lineRule="atLeast"/>
              <w:ind w:left="432" w:hanging="270"/>
              <w:rPr>
                <w:rFonts w:ascii="Arial" w:hAnsi="Arial" w:cs="Arial"/>
                <w:sz w:val="20"/>
                <w:szCs w:val="20"/>
              </w:rPr>
            </w:pPr>
            <w:r w:rsidRPr="00E565BC">
              <w:rPr>
                <w:rFonts w:ascii="Arial" w:hAnsi="Arial" w:cs="Arial"/>
                <w:b/>
                <w:bCs/>
                <w:sz w:val="20"/>
                <w:szCs w:val="20"/>
              </w:rPr>
              <w:t xml:space="preserve">Spent fuel pool cooling </w:t>
            </w:r>
            <w:r w:rsidRPr="00E565BC">
              <w:rPr>
                <w:rFonts w:ascii="Arial" w:hAnsi="Arial" w:cs="Arial"/>
                <w:sz w:val="20"/>
                <w:szCs w:val="20"/>
              </w:rPr>
              <w:t xml:space="preserve">- Remove heat from the water in the spent fuel pool during operation to maintain the pool water temperature within acceptable limits. </w:t>
            </w:r>
          </w:p>
          <w:p w:rsidR="00AD701B" w:rsidRPr="009B78D2" w:rsidRDefault="00AD701B" w:rsidP="001D39A8">
            <w:pPr>
              <w:pStyle w:val="Default"/>
              <w:widowControl w:val="0"/>
              <w:numPr>
                <w:ilvl w:val="0"/>
                <w:numId w:val="28"/>
              </w:numPr>
              <w:tabs>
                <w:tab w:val="left" w:pos="432"/>
              </w:tabs>
              <w:spacing w:before="60" w:after="60" w:line="280" w:lineRule="atLeast"/>
              <w:ind w:left="432" w:hanging="270"/>
              <w:rPr>
                <w:rFonts w:ascii="Arial" w:hAnsi="Arial" w:cs="Arial"/>
                <w:sz w:val="20"/>
                <w:szCs w:val="20"/>
              </w:rPr>
            </w:pPr>
            <w:r w:rsidRPr="00E565BC">
              <w:rPr>
                <w:rFonts w:ascii="Arial" w:hAnsi="Arial" w:cs="Arial"/>
                <w:b/>
                <w:bCs/>
                <w:sz w:val="20"/>
                <w:szCs w:val="20"/>
              </w:rPr>
              <w:t xml:space="preserve">Spent fuel pool purification </w:t>
            </w:r>
            <w:r w:rsidRPr="00E565BC">
              <w:rPr>
                <w:rFonts w:ascii="Arial" w:hAnsi="Arial" w:cs="Arial"/>
                <w:sz w:val="20"/>
                <w:szCs w:val="20"/>
              </w:rPr>
              <w:t xml:space="preserve">- Provide purification and clarification of the spent fuel pool water during operation. </w:t>
            </w:r>
          </w:p>
          <w:p w:rsidR="00AD701B" w:rsidRPr="00B45508" w:rsidRDefault="00AD701B" w:rsidP="001D39A8">
            <w:pPr>
              <w:pStyle w:val="Default"/>
              <w:widowControl w:val="0"/>
              <w:numPr>
                <w:ilvl w:val="0"/>
                <w:numId w:val="28"/>
              </w:numPr>
              <w:tabs>
                <w:tab w:val="left" w:pos="432"/>
              </w:tabs>
              <w:spacing w:before="60" w:after="60" w:line="280" w:lineRule="atLeast"/>
              <w:ind w:left="432" w:hanging="270"/>
              <w:rPr>
                <w:rFonts w:ascii="Arial" w:hAnsi="Arial" w:cs="Arial"/>
                <w:sz w:val="20"/>
                <w:szCs w:val="20"/>
              </w:rPr>
            </w:pPr>
            <w:r w:rsidRPr="00E565BC">
              <w:rPr>
                <w:rFonts w:ascii="Arial" w:hAnsi="Arial" w:cs="Arial"/>
                <w:b/>
                <w:bCs/>
                <w:sz w:val="20"/>
                <w:szCs w:val="20"/>
              </w:rPr>
              <w:t xml:space="preserve">Refueling cavity purification </w:t>
            </w:r>
            <w:r w:rsidRPr="00E565BC">
              <w:rPr>
                <w:rFonts w:ascii="Arial" w:hAnsi="Arial" w:cs="Arial"/>
                <w:sz w:val="20"/>
                <w:szCs w:val="20"/>
              </w:rPr>
              <w:t xml:space="preserve">- Provide purification of the refueling cavity during refueling operations. </w:t>
            </w:r>
          </w:p>
        </w:tc>
      </w:tr>
      <w:tr w:rsidR="00AD701B" w:rsidRPr="00817CEB" w:rsidTr="004C121E">
        <w:trPr>
          <w:cantSplit/>
          <w:trPrChange w:id="9675" w:author="gorgemj" w:date="2017-11-30T12:36:00Z">
            <w:trPr>
              <w:gridBefore w:val="6"/>
              <w:gridAfter w:val="0"/>
              <w:cantSplit/>
            </w:trPr>
          </w:trPrChange>
        </w:trPr>
        <w:tc>
          <w:tcPr>
            <w:tcW w:w="947" w:type="dxa"/>
            <w:tcPrChange w:id="9676" w:author="gorgemj" w:date="2017-11-30T12:36:00Z">
              <w:tcPr>
                <w:tcW w:w="945" w:type="dxa"/>
                <w:gridSpan w:val="6"/>
              </w:tcPr>
            </w:tcPrChange>
          </w:tcPr>
          <w:p w:rsidR="00AD701B" w:rsidRPr="0001191C" w:rsidRDefault="00AD701B">
            <w:pPr>
              <w:autoSpaceDE w:val="0"/>
              <w:autoSpaceDN w:val="0"/>
              <w:adjustRightInd w:val="0"/>
              <w:spacing w:before="60" w:after="60" w:line="280" w:lineRule="atLeast"/>
              <w:rPr>
                <w:rFonts w:cs="Arial"/>
                <w:rPrChange w:id="9677" w:author="gorgemj" w:date="2017-11-23T16:05:00Z">
                  <w:rPr>
                    <w:rFonts w:cs="Arial"/>
                    <w:b/>
                  </w:rPr>
                </w:rPrChange>
              </w:rPr>
              <w:pPrChange w:id="9678" w:author="gorgemj" w:date="2017-11-26T19:44:00Z">
                <w:pPr>
                  <w:autoSpaceDE w:val="0"/>
                  <w:autoSpaceDN w:val="0"/>
                  <w:adjustRightInd w:val="0"/>
                  <w:spacing w:before="60" w:after="60" w:line="280" w:lineRule="atLeast"/>
                  <w:jc w:val="center"/>
                </w:pPr>
              </w:pPrChange>
            </w:pPr>
            <w:r w:rsidRPr="0001191C">
              <w:rPr>
                <w:rFonts w:cs="Arial"/>
                <w:rPrChange w:id="9679" w:author="gorgemj" w:date="2017-11-23T16:05:00Z">
                  <w:rPr>
                    <w:rFonts w:cs="Arial"/>
                    <w:b/>
                  </w:rPr>
                </w:rPrChange>
              </w:rPr>
              <w:t>6.68 (cont.)</w:t>
            </w:r>
          </w:p>
        </w:tc>
        <w:tc>
          <w:tcPr>
            <w:tcW w:w="693" w:type="dxa"/>
            <w:tcPrChange w:id="9680" w:author="gorgemj" w:date="2017-11-30T12:36:00Z">
              <w:tcPr>
                <w:tcW w:w="747" w:type="dxa"/>
                <w:gridSpan w:val="3"/>
              </w:tcPr>
            </w:tcPrChange>
          </w:tcPr>
          <w:p w:rsidR="00AD701B" w:rsidRPr="0001191C" w:rsidRDefault="00AD701B" w:rsidP="00542606">
            <w:pPr>
              <w:autoSpaceDE w:val="0"/>
              <w:autoSpaceDN w:val="0"/>
              <w:adjustRightInd w:val="0"/>
              <w:spacing w:before="60" w:after="60" w:line="280" w:lineRule="atLeast"/>
              <w:jc w:val="center"/>
              <w:rPr>
                <w:rFonts w:cs="Arial"/>
                <w:bCs/>
                <w:rPrChange w:id="9681" w:author="gorgemj" w:date="2017-11-23T16:05:00Z">
                  <w:rPr>
                    <w:rFonts w:cs="Arial"/>
                    <w:b/>
                    <w:bCs/>
                  </w:rPr>
                </w:rPrChange>
              </w:rPr>
            </w:pPr>
            <w:r w:rsidRPr="0001191C">
              <w:rPr>
                <w:rFonts w:cs="Arial"/>
                <w:bCs/>
                <w:rPrChange w:id="9682" w:author="gorgemj" w:date="2017-11-23T16:05:00Z">
                  <w:rPr>
                    <w:rFonts w:cs="Arial"/>
                    <w:b/>
                    <w:bCs/>
                  </w:rPr>
                </w:rPrChange>
              </w:rPr>
              <w:t>1</w:t>
            </w:r>
          </w:p>
        </w:tc>
        <w:tc>
          <w:tcPr>
            <w:tcW w:w="5038" w:type="dxa"/>
            <w:gridSpan w:val="2"/>
            <w:tcPrChange w:id="9683" w:author="gorgemj" w:date="2017-11-30T12:36:00Z">
              <w:tcPr>
                <w:tcW w:w="6768" w:type="dxa"/>
                <w:gridSpan w:val="7"/>
              </w:tcPr>
            </w:tcPrChange>
          </w:tcPr>
          <w:p w:rsidR="00AD701B" w:rsidRPr="00817CEB" w:rsidRDefault="00AD701B" w:rsidP="00B45508">
            <w:pPr>
              <w:tabs>
                <w:tab w:val="left" w:pos="342"/>
              </w:tabs>
              <w:autoSpaceDE w:val="0"/>
              <w:autoSpaceDN w:val="0"/>
              <w:adjustRightInd w:val="0"/>
              <w:spacing w:before="60" w:after="60" w:line="280" w:lineRule="atLeast"/>
              <w:ind w:left="342" w:hanging="342"/>
              <w:rPr>
                <w:rFonts w:eastAsia="Calibri" w:cs="Arial"/>
              </w:rPr>
            </w:pPr>
          </w:p>
        </w:tc>
        <w:tc>
          <w:tcPr>
            <w:tcW w:w="6912" w:type="dxa"/>
            <w:gridSpan w:val="3"/>
            <w:tcPrChange w:id="9684" w:author="gorgemj" w:date="2017-11-30T12:36:00Z">
              <w:tcPr>
                <w:tcW w:w="5130" w:type="dxa"/>
                <w:gridSpan w:val="8"/>
              </w:tcPr>
            </w:tcPrChange>
          </w:tcPr>
          <w:p w:rsidR="00AD701B" w:rsidRPr="009B78D2" w:rsidRDefault="00AD701B" w:rsidP="001D39A8">
            <w:pPr>
              <w:pStyle w:val="Default"/>
              <w:widowControl w:val="0"/>
              <w:numPr>
                <w:ilvl w:val="0"/>
                <w:numId w:val="28"/>
              </w:numPr>
              <w:tabs>
                <w:tab w:val="left" w:pos="432"/>
              </w:tabs>
              <w:spacing w:before="60" w:after="60" w:line="280" w:lineRule="atLeast"/>
              <w:ind w:left="432" w:hanging="270"/>
              <w:rPr>
                <w:rFonts w:ascii="Arial" w:hAnsi="Arial" w:cs="Arial"/>
                <w:sz w:val="20"/>
                <w:szCs w:val="20"/>
              </w:rPr>
            </w:pPr>
            <w:r w:rsidRPr="00E565BC">
              <w:rPr>
                <w:rFonts w:ascii="Arial" w:hAnsi="Arial" w:cs="Arial"/>
                <w:b/>
                <w:bCs/>
                <w:sz w:val="20"/>
                <w:szCs w:val="20"/>
              </w:rPr>
              <w:t xml:space="preserve">Water transfers </w:t>
            </w:r>
            <w:r>
              <w:rPr>
                <w:rFonts w:ascii="Arial" w:hAnsi="Arial" w:cs="Arial"/>
                <w:sz w:val="20"/>
                <w:szCs w:val="20"/>
              </w:rPr>
              <w:t>- Transfer water between the in</w:t>
            </w:r>
            <w:r>
              <w:rPr>
                <w:rFonts w:ascii="Arial" w:hAnsi="Arial" w:cs="Arial"/>
                <w:sz w:val="20"/>
                <w:szCs w:val="20"/>
              </w:rPr>
              <w:noBreakHyphen/>
            </w:r>
            <w:r w:rsidRPr="00E565BC">
              <w:rPr>
                <w:rFonts w:ascii="Arial" w:hAnsi="Arial" w:cs="Arial"/>
                <w:sz w:val="20"/>
                <w:szCs w:val="20"/>
              </w:rPr>
              <w:t xml:space="preserve">containment refueling water storage tank </w:t>
            </w:r>
            <w:del w:id="9685" w:author="gorgemj" w:date="2017-11-24T17:38:00Z">
              <w:r w:rsidRPr="00E565BC" w:rsidDel="00A366D5">
                <w:rPr>
                  <w:rFonts w:ascii="Arial" w:hAnsi="Arial" w:cs="Arial"/>
                  <w:sz w:val="20"/>
                  <w:szCs w:val="20"/>
                </w:rPr>
                <w:delText>(IRWST)</w:delText>
              </w:r>
            </w:del>
            <w:del w:id="9686" w:author="gorgemj" w:date="2017-11-24T17:39:00Z">
              <w:r w:rsidRPr="00E565BC" w:rsidDel="00A366D5">
                <w:rPr>
                  <w:rFonts w:ascii="Arial" w:hAnsi="Arial" w:cs="Arial"/>
                  <w:sz w:val="20"/>
                  <w:szCs w:val="20"/>
                </w:rPr>
                <w:delText xml:space="preserve"> </w:delText>
              </w:r>
            </w:del>
            <w:r w:rsidRPr="00E565BC">
              <w:rPr>
                <w:rFonts w:ascii="Arial" w:hAnsi="Arial" w:cs="Arial"/>
                <w:sz w:val="20"/>
                <w:szCs w:val="20"/>
              </w:rPr>
              <w:t xml:space="preserve">and the refueling cavity during refueling operations. </w:t>
            </w:r>
          </w:p>
          <w:p w:rsidR="00AD701B" w:rsidRPr="009B78D2" w:rsidRDefault="00AD701B" w:rsidP="001D39A8">
            <w:pPr>
              <w:pStyle w:val="Default"/>
              <w:widowControl w:val="0"/>
              <w:numPr>
                <w:ilvl w:val="0"/>
                <w:numId w:val="28"/>
              </w:numPr>
              <w:tabs>
                <w:tab w:val="left" w:pos="432"/>
              </w:tabs>
              <w:spacing w:before="60" w:after="60" w:line="280" w:lineRule="atLeast"/>
              <w:ind w:left="432" w:hanging="270"/>
              <w:rPr>
                <w:rFonts w:ascii="Arial" w:hAnsi="Arial" w:cs="Arial"/>
                <w:sz w:val="20"/>
                <w:szCs w:val="20"/>
              </w:rPr>
            </w:pPr>
            <w:r w:rsidRPr="00E565BC">
              <w:rPr>
                <w:rFonts w:ascii="Arial" w:hAnsi="Arial" w:cs="Arial"/>
                <w:b/>
                <w:bCs/>
                <w:sz w:val="20"/>
                <w:szCs w:val="20"/>
              </w:rPr>
              <w:t xml:space="preserve">In-containment refueling water storage tank purification </w:t>
            </w:r>
            <w:r w:rsidRPr="00E565BC">
              <w:rPr>
                <w:rFonts w:ascii="Arial" w:hAnsi="Arial" w:cs="Arial"/>
                <w:sz w:val="20"/>
                <w:szCs w:val="20"/>
              </w:rPr>
              <w:t xml:space="preserve">- Provide purification and cooling of the in-containment refueling water storage tank during normal operation. </w:t>
            </w:r>
          </w:p>
          <w:p w:rsidR="00AD701B" w:rsidRPr="00B45508" w:rsidRDefault="00AD701B">
            <w:pPr>
              <w:keepNext/>
              <w:spacing w:before="60" w:after="60" w:line="280" w:lineRule="atLeast"/>
              <w:rPr>
                <w:rFonts w:cs="Arial"/>
              </w:rPr>
            </w:pPr>
            <w:r w:rsidRPr="009B78D2">
              <w:rPr>
                <w:rFonts w:cs="Arial"/>
              </w:rPr>
              <w:t xml:space="preserve">Finally, the Spent Fuel </w:t>
            </w:r>
            <w:r>
              <w:rPr>
                <w:rFonts w:cs="Arial"/>
              </w:rPr>
              <w:t>P</w:t>
            </w:r>
            <w:r w:rsidRPr="009B78D2">
              <w:rPr>
                <w:rFonts w:cs="Arial"/>
              </w:rPr>
              <w:t xml:space="preserve">ool is designed such that, even following a </w:t>
            </w:r>
            <w:del w:id="9687" w:author="gorgemj" w:date="2017-11-26T19:42:00Z">
              <w:r w:rsidRPr="009B78D2" w:rsidDel="002C3A3B">
                <w:rPr>
                  <w:rFonts w:cs="Arial"/>
                </w:rPr>
                <w:delText>SSE</w:delText>
              </w:r>
            </w:del>
            <w:ins w:id="9688" w:author="gorgemj" w:date="2017-11-26T19:42:00Z">
              <w:r>
                <w:rPr>
                  <w:rFonts w:cs="Arial"/>
                </w:rPr>
                <w:t>safe shutdown earthquake</w:t>
              </w:r>
            </w:ins>
            <w:r w:rsidRPr="009B78D2">
              <w:rPr>
                <w:rFonts w:cs="Arial"/>
              </w:rPr>
              <w:t>, the spent fuel remains covered with water</w:t>
            </w:r>
            <w:ins w:id="9689" w:author="gorgemj" w:date="2017-11-26T19:42:00Z">
              <w:r>
                <w:rPr>
                  <w:rFonts w:cs="Arial"/>
                </w:rPr>
                <w:t xml:space="preserve"> [15]</w:t>
              </w:r>
            </w:ins>
            <w:r w:rsidRPr="009B78D2">
              <w:rPr>
                <w:rFonts w:cs="Arial"/>
              </w:rPr>
              <w:t>.</w:t>
            </w:r>
          </w:p>
        </w:tc>
      </w:tr>
      <w:tr w:rsidR="00AD701B" w:rsidRPr="00817CEB" w:rsidTr="004C121E">
        <w:tblPrEx>
          <w:tblPrExChange w:id="9690" w:author="gorgemj" w:date="2017-11-30T12:36:00Z">
            <w:tblPrEx>
              <w:tblW w:w="14165" w:type="dxa"/>
              <w:tblInd w:w="-318" w:type="dxa"/>
            </w:tblPrEx>
          </w:tblPrExChange>
        </w:tblPrEx>
        <w:trPr>
          <w:cantSplit/>
          <w:ins w:id="9691" w:author="gorgemj" w:date="2017-11-26T19:42:00Z"/>
          <w:trPrChange w:id="9692" w:author="gorgemj" w:date="2017-11-30T12:36:00Z">
            <w:trPr>
              <w:gridBefore w:val="2"/>
              <w:gridAfter w:val="0"/>
              <w:cantSplit/>
            </w:trPr>
          </w:trPrChange>
        </w:trPr>
        <w:tc>
          <w:tcPr>
            <w:tcW w:w="947" w:type="dxa"/>
            <w:tcPrChange w:id="9693" w:author="gorgemj" w:date="2017-11-30T12:36:00Z">
              <w:tcPr>
                <w:tcW w:w="945" w:type="dxa"/>
                <w:gridSpan w:val="3"/>
              </w:tcPr>
            </w:tcPrChange>
          </w:tcPr>
          <w:p w:rsidR="00AD701B" w:rsidRPr="0001191C" w:rsidRDefault="00AD701B" w:rsidP="00542606">
            <w:pPr>
              <w:autoSpaceDE w:val="0"/>
              <w:autoSpaceDN w:val="0"/>
              <w:adjustRightInd w:val="0"/>
              <w:spacing w:before="60" w:after="60" w:line="280" w:lineRule="atLeast"/>
              <w:jc w:val="center"/>
              <w:rPr>
                <w:ins w:id="9694" w:author="gorgemj" w:date="2017-11-26T19:42:00Z"/>
                <w:rFonts w:cs="Arial"/>
              </w:rPr>
            </w:pPr>
            <w:ins w:id="9695" w:author="gorgemj" w:date="2017-11-26T19:42:00Z">
              <w:r>
                <w:rPr>
                  <w:rFonts w:cs="Arial"/>
                </w:rPr>
                <w:t>6.68A</w:t>
              </w:r>
            </w:ins>
          </w:p>
        </w:tc>
        <w:tc>
          <w:tcPr>
            <w:tcW w:w="693" w:type="dxa"/>
            <w:tcPrChange w:id="9696" w:author="gorgemj" w:date="2017-11-30T12:36:00Z">
              <w:tcPr>
                <w:tcW w:w="747" w:type="dxa"/>
                <w:gridSpan w:val="6"/>
              </w:tcPr>
            </w:tcPrChange>
          </w:tcPr>
          <w:p w:rsidR="00AD701B" w:rsidRPr="0001191C" w:rsidRDefault="00AD701B" w:rsidP="00542606">
            <w:pPr>
              <w:autoSpaceDE w:val="0"/>
              <w:autoSpaceDN w:val="0"/>
              <w:adjustRightInd w:val="0"/>
              <w:spacing w:before="60" w:after="60" w:line="280" w:lineRule="atLeast"/>
              <w:jc w:val="center"/>
              <w:rPr>
                <w:ins w:id="9697" w:author="gorgemj" w:date="2017-11-26T19:42:00Z"/>
                <w:rFonts w:cs="Arial"/>
                <w:bCs/>
              </w:rPr>
            </w:pPr>
            <w:ins w:id="9698" w:author="gorgemj" w:date="2017-11-26T19:42:00Z">
              <w:r>
                <w:rPr>
                  <w:rFonts w:cs="Arial"/>
                  <w:bCs/>
                </w:rPr>
                <w:t>1</w:t>
              </w:r>
            </w:ins>
          </w:p>
        </w:tc>
        <w:tc>
          <w:tcPr>
            <w:tcW w:w="5038" w:type="dxa"/>
            <w:gridSpan w:val="2"/>
            <w:tcPrChange w:id="9699" w:author="gorgemj" w:date="2017-11-30T12:36:00Z">
              <w:tcPr>
                <w:tcW w:w="6236" w:type="dxa"/>
                <w:gridSpan w:val="8"/>
              </w:tcPr>
            </w:tcPrChange>
          </w:tcPr>
          <w:p w:rsidR="00AD701B" w:rsidRPr="0001191C" w:rsidRDefault="00AD701B" w:rsidP="004B08EF">
            <w:pPr>
              <w:autoSpaceDE w:val="0"/>
              <w:autoSpaceDN w:val="0"/>
              <w:adjustRightInd w:val="0"/>
              <w:spacing w:before="60" w:after="60" w:line="280" w:lineRule="atLeast"/>
              <w:rPr>
                <w:ins w:id="9700" w:author="gorgemj" w:date="2017-11-26T19:42:00Z"/>
                <w:rFonts w:eastAsia="Calibri" w:cs="Arial"/>
              </w:rPr>
            </w:pPr>
            <w:ins w:id="9701" w:author="gorgemj" w:date="2017-11-26T19:42:00Z">
              <w:r w:rsidRPr="0001191C">
                <w:rPr>
                  <w:rFonts w:eastAsia="Calibri" w:cs="Arial"/>
                </w:rPr>
                <w:t>6.68A. The design shall include the following:</w:t>
              </w:r>
            </w:ins>
          </w:p>
          <w:p w:rsidR="00AD701B" w:rsidRDefault="00AD701B" w:rsidP="004B08EF">
            <w:pPr>
              <w:autoSpaceDE w:val="0"/>
              <w:autoSpaceDN w:val="0"/>
              <w:adjustRightInd w:val="0"/>
              <w:spacing w:before="60" w:after="60" w:line="280" w:lineRule="atLeast"/>
              <w:ind w:left="468" w:hanging="468"/>
              <w:rPr>
                <w:ins w:id="9702" w:author="gorgemj" w:date="2017-11-26T19:42:00Z"/>
                <w:rFonts w:eastAsia="Calibri" w:cs="Arial"/>
              </w:rPr>
            </w:pPr>
            <w:ins w:id="9703" w:author="gorgemj" w:date="2017-11-26T19:42:00Z">
              <w:r w:rsidRPr="0001191C">
                <w:rPr>
                  <w:rFonts w:eastAsia="Calibri" w:cs="Arial"/>
                </w:rPr>
                <w:t xml:space="preserve">(a) </w:t>
              </w:r>
              <w:r>
                <w:rPr>
                  <w:rFonts w:eastAsia="Calibri" w:cs="Arial"/>
                </w:rPr>
                <w:tab/>
              </w:r>
              <w:r w:rsidRPr="0001191C">
                <w:rPr>
                  <w:rFonts w:eastAsia="Calibri" w:cs="Arial"/>
                </w:rPr>
                <w:t>Means for monitoring and controlling the water temperature for operational</w:t>
              </w:r>
              <w:r>
                <w:rPr>
                  <w:rFonts w:eastAsia="Calibri" w:cs="Arial"/>
                </w:rPr>
                <w:t xml:space="preserve"> </w:t>
              </w:r>
              <w:r w:rsidRPr="0001191C">
                <w:rPr>
                  <w:rFonts w:eastAsia="Calibri" w:cs="Arial"/>
                </w:rPr>
                <w:t>states and for accident conditions that are of relevance for the spent fuel</w:t>
              </w:r>
              <w:r>
                <w:rPr>
                  <w:rFonts w:eastAsia="Calibri" w:cs="Arial"/>
                </w:rPr>
                <w:t xml:space="preserve"> </w:t>
              </w:r>
              <w:r w:rsidRPr="0001191C">
                <w:rPr>
                  <w:rFonts w:eastAsia="Calibri" w:cs="Arial"/>
                </w:rPr>
                <w:t>pool;</w:t>
              </w:r>
            </w:ins>
          </w:p>
          <w:p w:rsidR="00AD701B" w:rsidRDefault="00AD701B" w:rsidP="004B08EF">
            <w:pPr>
              <w:autoSpaceDE w:val="0"/>
              <w:autoSpaceDN w:val="0"/>
              <w:adjustRightInd w:val="0"/>
              <w:spacing w:before="60" w:after="60" w:line="280" w:lineRule="atLeast"/>
              <w:ind w:left="468" w:hanging="468"/>
              <w:rPr>
                <w:ins w:id="9704" w:author="gorgemj" w:date="2017-11-26T19:42:00Z"/>
                <w:rFonts w:eastAsia="Calibri" w:cs="Arial"/>
              </w:rPr>
            </w:pPr>
            <w:ins w:id="9705" w:author="gorgemj" w:date="2017-11-26T19:42:00Z">
              <w:r w:rsidRPr="0001191C">
                <w:rPr>
                  <w:rFonts w:eastAsia="Calibri" w:cs="Arial"/>
                </w:rPr>
                <w:t>(b)</w:t>
              </w:r>
              <w:r>
                <w:rPr>
                  <w:rFonts w:eastAsia="Calibri" w:cs="Arial"/>
                </w:rPr>
                <w:tab/>
              </w:r>
              <w:r w:rsidRPr="0001191C">
                <w:rPr>
                  <w:rFonts w:eastAsia="Calibri" w:cs="Arial"/>
                </w:rPr>
                <w:t>Means for monitoring and controlling the water level for operational states</w:t>
              </w:r>
              <w:r>
                <w:rPr>
                  <w:rFonts w:eastAsia="Calibri" w:cs="Arial"/>
                </w:rPr>
                <w:t xml:space="preserve"> </w:t>
              </w:r>
              <w:r w:rsidRPr="0001191C">
                <w:rPr>
                  <w:rFonts w:eastAsia="Calibri" w:cs="Arial"/>
                </w:rPr>
                <w:t>and for accident conditions that are of relevance for the spent fuel pool;</w:t>
              </w:r>
            </w:ins>
          </w:p>
          <w:p w:rsidR="00AD701B" w:rsidRDefault="00AD701B" w:rsidP="004B08EF">
            <w:pPr>
              <w:autoSpaceDE w:val="0"/>
              <w:autoSpaceDN w:val="0"/>
              <w:adjustRightInd w:val="0"/>
              <w:spacing w:before="60" w:after="60" w:line="280" w:lineRule="atLeast"/>
              <w:ind w:left="468" w:hanging="468"/>
              <w:rPr>
                <w:ins w:id="9706" w:author="gorgemj" w:date="2017-11-26T19:42:00Z"/>
                <w:rFonts w:eastAsia="Calibri" w:cs="Arial"/>
              </w:rPr>
            </w:pPr>
            <w:ins w:id="9707" w:author="gorgemj" w:date="2017-11-26T19:42:00Z">
              <w:r w:rsidRPr="0001191C">
                <w:rPr>
                  <w:rFonts w:eastAsia="Calibri" w:cs="Arial"/>
                </w:rPr>
                <w:t xml:space="preserve">(c) </w:t>
              </w:r>
              <w:r>
                <w:rPr>
                  <w:rFonts w:eastAsia="Calibri" w:cs="Arial"/>
                </w:rPr>
                <w:tab/>
              </w:r>
              <w:r w:rsidRPr="0001191C">
                <w:rPr>
                  <w:rFonts w:eastAsia="Calibri" w:cs="Arial"/>
                </w:rPr>
                <w:t>Means for monitoring and controlling the activity in water and in air for</w:t>
              </w:r>
              <w:r>
                <w:rPr>
                  <w:rFonts w:eastAsia="Calibri" w:cs="Arial"/>
                </w:rPr>
                <w:t xml:space="preserve"> </w:t>
              </w:r>
              <w:r w:rsidRPr="0001191C">
                <w:rPr>
                  <w:rFonts w:eastAsia="Calibri" w:cs="Arial"/>
                </w:rPr>
                <w:t>operational states and means for monitoring the activity in water and in air</w:t>
              </w:r>
              <w:r>
                <w:rPr>
                  <w:rFonts w:eastAsia="Calibri" w:cs="Arial"/>
                </w:rPr>
                <w:t xml:space="preserve"> </w:t>
              </w:r>
              <w:r w:rsidRPr="0001191C">
                <w:rPr>
                  <w:rFonts w:eastAsia="Calibri" w:cs="Arial"/>
                </w:rPr>
                <w:t>for accident conditions that are of relevance for the spent fuel pool;</w:t>
              </w:r>
            </w:ins>
          </w:p>
          <w:p w:rsidR="00AD701B" w:rsidRPr="00817CEB" w:rsidRDefault="00AD701B" w:rsidP="00B45508">
            <w:pPr>
              <w:tabs>
                <w:tab w:val="left" w:pos="342"/>
              </w:tabs>
              <w:autoSpaceDE w:val="0"/>
              <w:autoSpaceDN w:val="0"/>
              <w:adjustRightInd w:val="0"/>
              <w:spacing w:before="60" w:after="60" w:line="280" w:lineRule="atLeast"/>
              <w:ind w:left="342" w:hanging="342"/>
              <w:rPr>
                <w:ins w:id="9708" w:author="gorgemj" w:date="2017-11-26T19:42:00Z"/>
                <w:rFonts w:eastAsia="Calibri" w:cs="Arial"/>
              </w:rPr>
            </w:pPr>
            <w:ins w:id="9709" w:author="gorgemj" w:date="2017-11-26T19:42:00Z">
              <w:r w:rsidRPr="0001191C">
                <w:rPr>
                  <w:rFonts w:eastAsia="Calibri" w:cs="Arial"/>
                </w:rPr>
                <w:t xml:space="preserve">(d) </w:t>
              </w:r>
              <w:r>
                <w:rPr>
                  <w:rFonts w:eastAsia="Calibri" w:cs="Arial"/>
                </w:rPr>
                <w:tab/>
              </w:r>
              <w:r w:rsidRPr="0001191C">
                <w:rPr>
                  <w:rFonts w:eastAsia="Calibri" w:cs="Arial"/>
                </w:rPr>
                <w:t>Means for monitoring and controlling the water chemistry for operational</w:t>
              </w:r>
              <w:r>
                <w:rPr>
                  <w:rFonts w:eastAsia="Calibri" w:cs="Arial"/>
                </w:rPr>
                <w:t xml:space="preserve"> </w:t>
              </w:r>
              <w:r w:rsidRPr="0001191C">
                <w:rPr>
                  <w:rFonts w:eastAsia="Calibri" w:cs="Arial"/>
                </w:rPr>
                <w:t>states.</w:t>
              </w:r>
            </w:ins>
          </w:p>
        </w:tc>
        <w:tc>
          <w:tcPr>
            <w:tcW w:w="6912" w:type="dxa"/>
            <w:gridSpan w:val="3"/>
            <w:tcPrChange w:id="9710" w:author="gorgemj" w:date="2017-11-30T12:36:00Z">
              <w:tcPr>
                <w:tcW w:w="6237" w:type="dxa"/>
                <w:gridSpan w:val="9"/>
              </w:tcPr>
            </w:tcPrChange>
          </w:tcPr>
          <w:p w:rsidR="00AD701B" w:rsidRDefault="00AD701B">
            <w:pPr>
              <w:pStyle w:val="bulletjulie"/>
              <w:rPr>
                <w:ins w:id="9711" w:author="gorgemj" w:date="2017-11-26T19:44:00Z"/>
              </w:rPr>
              <w:pPrChange w:id="9712" w:author="gorgemj" w:date="2017-11-26T19:44:00Z">
                <w:pPr>
                  <w:pStyle w:val="Default"/>
                  <w:widowControl w:val="0"/>
                  <w:numPr>
                    <w:numId w:val="28"/>
                  </w:numPr>
                  <w:tabs>
                    <w:tab w:val="left" w:pos="432"/>
                  </w:tabs>
                  <w:spacing w:before="60" w:after="60" w:line="280" w:lineRule="atLeast"/>
                  <w:ind w:left="432" w:hanging="270"/>
                </w:pPr>
              </w:pPrChange>
            </w:pPr>
            <w:ins w:id="9713" w:author="gorgemj" w:date="2017-11-26T19:44:00Z">
              <w:r>
                <w:t>(a)</w:t>
              </w:r>
              <w:r>
                <w:tab/>
              </w:r>
            </w:ins>
            <w:ins w:id="9714" w:author="gorgemj" w:date="2017-11-26T19:47:00Z">
              <w:r>
                <w:t>During normal operation</w:t>
              </w:r>
            </w:ins>
            <w:ins w:id="9715" w:author="gorgemj" w:date="2017-11-26T19:50:00Z">
              <w:r>
                <w:t xml:space="preserve"> and </w:t>
              </w:r>
            </w:ins>
            <w:ins w:id="9716" w:author="gorgemj" w:date="2017-11-26T19:47:00Z">
              <w:r>
                <w:t xml:space="preserve">AOOs </w:t>
              </w:r>
            </w:ins>
            <w:ins w:id="9717" w:author="gorgemj" w:date="2017-11-26T19:50:00Z">
              <w:r>
                <w:t xml:space="preserve">(when ac power is available and hence when the active </w:t>
              </w:r>
              <w:proofErr w:type="spellStart"/>
              <w:r>
                <w:t>DiD</w:t>
              </w:r>
              <w:proofErr w:type="spellEnd"/>
              <w:r>
                <w:t xml:space="preserve"> system should be available to cool the spent fuel pool)</w:t>
              </w:r>
            </w:ins>
            <w:ins w:id="9718" w:author="gorgemj" w:date="2017-11-26T19:44:00Z">
              <w:r>
                <w:t>, the spent fuel pool temperature is monitored</w:t>
              </w:r>
            </w:ins>
            <w:ins w:id="9719" w:author="gorgemj" w:date="2017-11-26T19:50:00Z">
              <w:r>
                <w:t>.</w:t>
              </w:r>
            </w:ins>
          </w:p>
          <w:p w:rsidR="00AD701B" w:rsidRDefault="00AD701B">
            <w:pPr>
              <w:pStyle w:val="bulletjulie"/>
              <w:rPr>
                <w:ins w:id="9720" w:author="gorgemj" w:date="2017-11-26T19:51:00Z"/>
              </w:rPr>
              <w:pPrChange w:id="9721" w:author="gorgemj" w:date="2017-11-26T19:51:00Z">
                <w:pPr>
                  <w:pStyle w:val="Default"/>
                  <w:widowControl w:val="0"/>
                  <w:numPr>
                    <w:numId w:val="28"/>
                  </w:numPr>
                  <w:tabs>
                    <w:tab w:val="left" w:pos="432"/>
                  </w:tabs>
                  <w:spacing w:before="60" w:after="60" w:line="280" w:lineRule="atLeast"/>
                  <w:ind w:left="432" w:hanging="270"/>
                </w:pPr>
              </w:pPrChange>
            </w:pPr>
            <w:ins w:id="9722" w:author="gorgemj" w:date="2017-11-26T19:45:00Z">
              <w:r>
                <w:t>(b)</w:t>
              </w:r>
              <w:r>
                <w:tab/>
              </w:r>
            </w:ins>
            <w:ins w:id="9723" w:author="gorgemj" w:date="2017-11-26T19:50:00Z">
              <w:r>
                <w:t>For all DBAs</w:t>
              </w:r>
            </w:ins>
            <w:ins w:id="9724" w:author="gorgemj" w:date="2017-11-26T19:51:00Z">
              <w:r>
                <w:t xml:space="preserve"> and for DEC (as long as power – from the safety IDS or another source - is available)</w:t>
              </w:r>
            </w:ins>
            <w:ins w:id="9725" w:author="gorgemj" w:date="2017-11-26T19:50:00Z">
              <w:r>
                <w:t>, the spent fuel pool level is monitored</w:t>
              </w:r>
            </w:ins>
            <w:ins w:id="9726" w:author="gorgemj" w:date="2017-11-26T19:51:00Z">
              <w:r>
                <w:t>.</w:t>
              </w:r>
            </w:ins>
          </w:p>
          <w:p w:rsidR="00AD701B" w:rsidRPr="00E565BC" w:rsidRDefault="00AD701B">
            <w:pPr>
              <w:pStyle w:val="bulletjulie"/>
              <w:rPr>
                <w:ins w:id="9727" w:author="gorgemj" w:date="2017-11-26T19:42:00Z"/>
              </w:rPr>
              <w:pPrChange w:id="9728" w:author="gorgemj" w:date="2017-11-26T19:56:00Z">
                <w:pPr>
                  <w:pStyle w:val="Default"/>
                  <w:widowControl w:val="0"/>
                  <w:numPr>
                    <w:numId w:val="28"/>
                  </w:numPr>
                  <w:tabs>
                    <w:tab w:val="left" w:pos="432"/>
                  </w:tabs>
                  <w:spacing w:before="60" w:after="60" w:line="280" w:lineRule="atLeast"/>
                  <w:ind w:left="432" w:hanging="270"/>
                </w:pPr>
              </w:pPrChange>
            </w:pPr>
            <w:ins w:id="9729" w:author="gorgemj" w:date="2017-11-26T19:51:00Z">
              <w:r>
                <w:t>(c)</w:t>
              </w:r>
            </w:ins>
            <w:ins w:id="9730" w:author="gorgemj" w:date="2017-11-26T19:54:00Z">
              <w:r>
                <w:t xml:space="preserve"> &amp; (d) Sampling of the SFP water for chemistry (</w:t>
              </w:r>
            </w:ins>
            <w:ins w:id="9731" w:author="gorgemj" w:date="2017-11-26T19:55:00Z">
              <w:r>
                <w:t xml:space="preserve">boron, </w:t>
              </w:r>
            </w:ins>
            <w:ins w:id="9732" w:author="gorgemj" w:date="2017-11-26T19:54:00Z">
              <w:r>
                <w:t>conductivity, pH, impurities, corrosion product metals, etc.</w:t>
              </w:r>
            </w:ins>
            <w:ins w:id="9733" w:author="gorgemj" w:date="2017-11-26T19:55:00Z">
              <w:r>
                <w:t>) and activity (</w:t>
              </w:r>
            </w:ins>
            <w:ins w:id="9734" w:author="gorgemj" w:date="2017-11-26T19:54:00Z">
              <w:r>
                <w:t xml:space="preserve">gross activity, corrosion product activity, fission product activity, I-131, tritium, </w:t>
              </w:r>
            </w:ins>
            <w:ins w:id="9735" w:author="gorgemj" w:date="2017-11-26T19:55:00Z">
              <w:r>
                <w:t>etc.)</w:t>
              </w:r>
            </w:ins>
            <w:ins w:id="9736" w:author="gorgemj" w:date="2017-11-26T19:54:00Z">
              <w:r>
                <w:t xml:space="preserve"> </w:t>
              </w:r>
              <w:proofErr w:type="gramStart"/>
              <w:r>
                <w:t>is</w:t>
              </w:r>
              <w:proofErr w:type="gramEnd"/>
              <w:r>
                <w:t xml:space="preserve"> conducted periodically.</w:t>
              </w:r>
            </w:ins>
            <w:ins w:id="9737" w:author="gorgemj" w:date="2017-11-26T19:55:00Z">
              <w:r>
                <w:t xml:space="preserve"> </w:t>
              </w:r>
            </w:ins>
            <w:ins w:id="9738" w:author="gorgemj" w:date="2017-11-26T19:54:00Z">
              <w:r>
                <w:t xml:space="preserve">Grab samples can be taken in the individual </w:t>
              </w:r>
            </w:ins>
            <w:ins w:id="9739" w:author="gorgemj" w:date="2017-11-26T19:55:00Z">
              <w:r>
                <w:t>spent fuel pool cooling</w:t>
              </w:r>
            </w:ins>
            <w:ins w:id="9740" w:author="gorgemj" w:date="2017-11-26T19:54:00Z">
              <w:r>
                <w:t xml:space="preserve"> </w:t>
              </w:r>
            </w:ins>
            <w:ins w:id="9741" w:author="gorgemj" w:date="2017-11-26T19:56:00Z">
              <w:r>
                <w:t>system lines.</w:t>
              </w:r>
            </w:ins>
          </w:p>
        </w:tc>
      </w:tr>
      <w:tr w:rsidR="00AD701B" w:rsidRPr="00817CEB" w:rsidTr="004C121E">
        <w:trPr>
          <w:cantSplit/>
          <w:trPrChange w:id="9742" w:author="gorgemj" w:date="2017-11-30T12:36:00Z">
            <w:trPr>
              <w:gridBefore w:val="6"/>
              <w:gridAfter w:val="0"/>
              <w:cantSplit/>
            </w:trPr>
          </w:trPrChange>
        </w:trPr>
        <w:tc>
          <w:tcPr>
            <w:tcW w:w="947" w:type="dxa"/>
            <w:tcPrChange w:id="9743" w:author="gorgemj" w:date="2017-11-30T12:36:00Z">
              <w:tcPr>
                <w:tcW w:w="945" w:type="dxa"/>
                <w:gridSpan w:val="6"/>
              </w:tcPr>
            </w:tcPrChange>
          </w:tcPr>
          <w:p w:rsidR="00AD701B" w:rsidRDefault="00AD701B">
            <w:pPr>
              <w:autoSpaceDE w:val="0"/>
              <w:autoSpaceDN w:val="0"/>
              <w:adjustRightInd w:val="0"/>
              <w:spacing w:before="60" w:after="60" w:line="280" w:lineRule="atLeast"/>
              <w:rPr>
                <w:rFonts w:cs="Arial"/>
                <w:b/>
              </w:rPr>
              <w:pPrChange w:id="9744" w:author="gorgemj" w:date="2017-11-26T19:51:00Z">
                <w:pPr>
                  <w:autoSpaceDE w:val="0"/>
                  <w:autoSpaceDN w:val="0"/>
                  <w:adjustRightInd w:val="0"/>
                  <w:spacing w:before="60" w:after="60" w:line="280" w:lineRule="atLeast"/>
                  <w:jc w:val="center"/>
                </w:pPr>
              </w:pPrChange>
            </w:pPr>
          </w:p>
        </w:tc>
        <w:tc>
          <w:tcPr>
            <w:tcW w:w="693" w:type="dxa"/>
            <w:tcPrChange w:id="9745" w:author="gorgemj" w:date="2017-11-30T12:36:00Z">
              <w:tcPr>
                <w:tcW w:w="747" w:type="dxa"/>
                <w:gridSpan w:val="3"/>
              </w:tcPr>
            </w:tcPrChange>
          </w:tcPr>
          <w:p w:rsidR="00AD701B" w:rsidRDefault="00AD701B" w:rsidP="00542606">
            <w:pPr>
              <w:autoSpaceDE w:val="0"/>
              <w:autoSpaceDN w:val="0"/>
              <w:adjustRightInd w:val="0"/>
              <w:spacing w:before="60" w:after="60" w:line="280" w:lineRule="atLeast"/>
              <w:jc w:val="center"/>
              <w:rPr>
                <w:rFonts w:cs="Arial"/>
                <w:b/>
                <w:bCs/>
              </w:rPr>
            </w:pPr>
          </w:p>
        </w:tc>
        <w:tc>
          <w:tcPr>
            <w:tcW w:w="5038" w:type="dxa"/>
            <w:gridSpan w:val="2"/>
            <w:tcPrChange w:id="9746" w:author="gorgemj" w:date="2017-11-30T12:36:00Z">
              <w:tcPr>
                <w:tcW w:w="6768" w:type="dxa"/>
                <w:gridSpan w:val="7"/>
              </w:tcPr>
            </w:tcPrChange>
          </w:tcPr>
          <w:p w:rsidR="00AD701B" w:rsidRPr="0001191C" w:rsidRDefault="00AD701B" w:rsidP="00542606">
            <w:pPr>
              <w:autoSpaceDE w:val="0"/>
              <w:autoSpaceDN w:val="0"/>
              <w:adjustRightInd w:val="0"/>
              <w:spacing w:before="60" w:after="60" w:line="280" w:lineRule="atLeast"/>
              <w:rPr>
                <w:rFonts w:cs="Arial"/>
                <w:b/>
                <w:color w:val="000000"/>
                <w:sz w:val="24"/>
                <w:szCs w:val="24"/>
              </w:rPr>
            </w:pPr>
            <w:r w:rsidRPr="0001191C">
              <w:rPr>
                <w:rFonts w:eastAsia="Calibri" w:cs="Arial"/>
                <w:b/>
                <w:rPrChange w:id="9747" w:author="gorgemj" w:date="2017-11-23T16:05:00Z">
                  <w:rPr>
                    <w:rFonts w:eastAsia="Calibri" w:cs="Arial"/>
                  </w:rPr>
                </w:rPrChange>
              </w:rPr>
              <w:t>RADIATION PROTECTION</w:t>
            </w:r>
          </w:p>
        </w:tc>
        <w:tc>
          <w:tcPr>
            <w:tcW w:w="6912" w:type="dxa"/>
            <w:gridSpan w:val="3"/>
            <w:tcPrChange w:id="9748" w:author="gorgemj" w:date="2017-11-30T12:36:00Z">
              <w:tcPr>
                <w:tcW w:w="5130" w:type="dxa"/>
                <w:gridSpan w:val="8"/>
              </w:tcPr>
            </w:tcPrChange>
          </w:tcPr>
          <w:p w:rsidR="00AD701B" w:rsidRDefault="00AD701B" w:rsidP="00542606">
            <w:pPr>
              <w:spacing w:before="60" w:after="60" w:line="280" w:lineRule="atLeast"/>
              <w:rPr>
                <w:rFonts w:cs="Arial"/>
                <w:b/>
              </w:rPr>
            </w:pPr>
          </w:p>
        </w:tc>
      </w:tr>
      <w:tr w:rsidR="00AD701B" w:rsidRPr="00817CEB" w:rsidDel="002C3A3B" w:rsidTr="004C121E">
        <w:trPr>
          <w:cantSplit/>
          <w:del w:id="9749" w:author="gorgemj" w:date="2017-11-26T19:41:00Z"/>
          <w:trPrChange w:id="9750" w:author="gorgemj" w:date="2017-11-30T12:36:00Z">
            <w:trPr>
              <w:gridBefore w:val="6"/>
              <w:gridAfter w:val="0"/>
              <w:cantSplit/>
            </w:trPr>
          </w:trPrChange>
        </w:trPr>
        <w:tc>
          <w:tcPr>
            <w:tcW w:w="947" w:type="dxa"/>
            <w:tcPrChange w:id="9751" w:author="gorgemj" w:date="2017-11-30T12:36:00Z">
              <w:tcPr>
                <w:tcW w:w="945" w:type="dxa"/>
                <w:gridSpan w:val="6"/>
              </w:tcPr>
            </w:tcPrChange>
          </w:tcPr>
          <w:p w:rsidR="00AD701B" w:rsidDel="002C3A3B" w:rsidRDefault="00AD701B" w:rsidP="00542606">
            <w:pPr>
              <w:autoSpaceDE w:val="0"/>
              <w:autoSpaceDN w:val="0"/>
              <w:adjustRightInd w:val="0"/>
              <w:spacing w:before="60" w:after="60" w:line="280" w:lineRule="atLeast"/>
              <w:jc w:val="center"/>
              <w:rPr>
                <w:del w:id="9752" w:author="gorgemj" w:date="2017-11-26T19:41:00Z"/>
                <w:rFonts w:cs="Arial"/>
                <w:b/>
              </w:rPr>
            </w:pPr>
          </w:p>
        </w:tc>
        <w:tc>
          <w:tcPr>
            <w:tcW w:w="693" w:type="dxa"/>
            <w:tcPrChange w:id="9753" w:author="gorgemj" w:date="2017-11-30T12:36:00Z">
              <w:tcPr>
                <w:tcW w:w="747" w:type="dxa"/>
                <w:gridSpan w:val="3"/>
              </w:tcPr>
            </w:tcPrChange>
          </w:tcPr>
          <w:p w:rsidR="00AD701B" w:rsidDel="002C3A3B" w:rsidRDefault="00AD701B" w:rsidP="00542606">
            <w:pPr>
              <w:autoSpaceDE w:val="0"/>
              <w:autoSpaceDN w:val="0"/>
              <w:adjustRightInd w:val="0"/>
              <w:spacing w:before="60" w:after="60" w:line="280" w:lineRule="atLeast"/>
              <w:jc w:val="center"/>
              <w:rPr>
                <w:del w:id="9754" w:author="gorgemj" w:date="2017-11-26T19:41:00Z"/>
                <w:rFonts w:cs="Arial"/>
                <w:b/>
                <w:bCs/>
              </w:rPr>
            </w:pPr>
          </w:p>
        </w:tc>
        <w:tc>
          <w:tcPr>
            <w:tcW w:w="5038" w:type="dxa"/>
            <w:gridSpan w:val="2"/>
            <w:tcPrChange w:id="9755" w:author="gorgemj" w:date="2017-11-30T12:36:00Z">
              <w:tcPr>
                <w:tcW w:w="6768" w:type="dxa"/>
                <w:gridSpan w:val="7"/>
              </w:tcPr>
            </w:tcPrChange>
          </w:tcPr>
          <w:p w:rsidR="00AD701B" w:rsidDel="002C3A3B" w:rsidRDefault="00AD701B" w:rsidP="00542606">
            <w:pPr>
              <w:autoSpaceDE w:val="0"/>
              <w:autoSpaceDN w:val="0"/>
              <w:adjustRightInd w:val="0"/>
              <w:spacing w:before="60" w:after="60" w:line="280" w:lineRule="atLeast"/>
              <w:rPr>
                <w:del w:id="9756" w:author="gorgemj" w:date="2017-11-26T19:41:00Z"/>
                <w:rFonts w:cs="Arial"/>
                <w:b/>
                <w:color w:val="000000"/>
                <w:sz w:val="24"/>
                <w:szCs w:val="24"/>
              </w:rPr>
            </w:pPr>
            <w:del w:id="9757" w:author="gorgemj" w:date="2017-11-23T16:05:00Z">
              <w:r w:rsidRPr="00817CEB" w:rsidDel="0001191C">
                <w:rPr>
                  <w:rFonts w:eastAsia="Calibri" w:cs="Arial"/>
                  <w:b/>
                  <w:bCs/>
                </w:rPr>
                <w:delText>Requirement 81: Design for radiation protection</w:delText>
              </w:r>
            </w:del>
          </w:p>
        </w:tc>
        <w:tc>
          <w:tcPr>
            <w:tcW w:w="6912" w:type="dxa"/>
            <w:gridSpan w:val="3"/>
            <w:tcPrChange w:id="9758" w:author="gorgemj" w:date="2017-11-30T12:36:00Z">
              <w:tcPr>
                <w:tcW w:w="5130" w:type="dxa"/>
                <w:gridSpan w:val="8"/>
              </w:tcPr>
            </w:tcPrChange>
          </w:tcPr>
          <w:p w:rsidR="00AD701B" w:rsidDel="002C3A3B" w:rsidRDefault="00AD701B" w:rsidP="00542606">
            <w:pPr>
              <w:spacing w:before="60" w:after="60" w:line="280" w:lineRule="atLeast"/>
              <w:rPr>
                <w:del w:id="9759" w:author="gorgemj" w:date="2017-11-26T19:41:00Z"/>
                <w:rFonts w:cs="Arial"/>
                <w:b/>
              </w:rPr>
            </w:pPr>
          </w:p>
        </w:tc>
      </w:tr>
      <w:tr w:rsidR="00AD701B" w:rsidRPr="00817CEB" w:rsidTr="004C121E">
        <w:trPr>
          <w:cantSplit/>
          <w:trPrChange w:id="9760" w:author="gorgemj" w:date="2017-11-30T12:36:00Z">
            <w:trPr>
              <w:gridBefore w:val="6"/>
              <w:gridAfter w:val="0"/>
              <w:cantSplit/>
            </w:trPr>
          </w:trPrChange>
        </w:trPr>
        <w:tc>
          <w:tcPr>
            <w:tcW w:w="947" w:type="dxa"/>
            <w:tcPrChange w:id="9761" w:author="gorgemj" w:date="2017-11-30T12:36:00Z">
              <w:tcPr>
                <w:tcW w:w="945" w:type="dxa"/>
                <w:gridSpan w:val="6"/>
              </w:tcPr>
            </w:tcPrChange>
          </w:tcPr>
          <w:p w:rsidR="00AD701B" w:rsidRDefault="00AD701B" w:rsidP="00542606">
            <w:pPr>
              <w:autoSpaceDE w:val="0"/>
              <w:autoSpaceDN w:val="0"/>
              <w:adjustRightInd w:val="0"/>
              <w:spacing w:before="60" w:after="60" w:line="280" w:lineRule="atLeast"/>
              <w:jc w:val="center"/>
              <w:rPr>
                <w:rFonts w:cs="Arial"/>
                <w:b/>
              </w:rPr>
            </w:pPr>
          </w:p>
        </w:tc>
        <w:tc>
          <w:tcPr>
            <w:tcW w:w="693" w:type="dxa"/>
            <w:tcPrChange w:id="9762" w:author="gorgemj" w:date="2017-11-30T12:36:00Z">
              <w:tcPr>
                <w:tcW w:w="747" w:type="dxa"/>
                <w:gridSpan w:val="3"/>
              </w:tcPr>
            </w:tcPrChange>
          </w:tcPr>
          <w:p w:rsidR="00AD701B" w:rsidRDefault="00AD701B" w:rsidP="00542606">
            <w:pPr>
              <w:autoSpaceDE w:val="0"/>
              <w:autoSpaceDN w:val="0"/>
              <w:adjustRightInd w:val="0"/>
              <w:spacing w:before="60" w:after="60" w:line="280" w:lineRule="atLeast"/>
              <w:jc w:val="center"/>
              <w:rPr>
                <w:rFonts w:cs="Arial"/>
                <w:b/>
                <w:bCs/>
              </w:rPr>
            </w:pPr>
          </w:p>
        </w:tc>
        <w:tc>
          <w:tcPr>
            <w:tcW w:w="5038" w:type="dxa"/>
            <w:gridSpan w:val="2"/>
            <w:tcPrChange w:id="9763" w:author="gorgemj" w:date="2017-11-30T12:36:00Z">
              <w:tcPr>
                <w:tcW w:w="6768" w:type="dxa"/>
                <w:gridSpan w:val="7"/>
              </w:tcPr>
            </w:tcPrChange>
          </w:tcPr>
          <w:p w:rsidR="00AD701B" w:rsidRDefault="00AD701B" w:rsidP="00542606">
            <w:pPr>
              <w:autoSpaceDE w:val="0"/>
              <w:autoSpaceDN w:val="0"/>
              <w:adjustRightInd w:val="0"/>
              <w:spacing w:before="60" w:after="60" w:line="280" w:lineRule="atLeast"/>
              <w:rPr>
                <w:ins w:id="9764" w:author="gorgemj" w:date="2017-11-23T16:05:00Z"/>
                <w:rFonts w:eastAsia="Calibri" w:cs="Arial"/>
                <w:b/>
                <w:bCs/>
              </w:rPr>
            </w:pPr>
            <w:ins w:id="9765" w:author="gorgemj" w:date="2017-11-23T16:05:00Z">
              <w:r w:rsidRPr="00817CEB">
                <w:rPr>
                  <w:rFonts w:eastAsia="Calibri" w:cs="Arial"/>
                  <w:b/>
                  <w:bCs/>
                </w:rPr>
                <w:t xml:space="preserve">Requirement 81: Design for radiation protection </w:t>
              </w:r>
            </w:ins>
          </w:p>
          <w:p w:rsidR="00AD701B" w:rsidRPr="00817CEB" w:rsidRDefault="00AD701B" w:rsidP="00542606">
            <w:pPr>
              <w:autoSpaceDE w:val="0"/>
              <w:autoSpaceDN w:val="0"/>
              <w:adjustRightInd w:val="0"/>
              <w:spacing w:before="60" w:after="60" w:line="280" w:lineRule="atLeast"/>
              <w:rPr>
                <w:rFonts w:eastAsia="Calibri" w:cs="Arial"/>
                <w:b/>
                <w:bCs/>
              </w:rPr>
            </w:pPr>
            <w:r w:rsidRPr="00817CEB">
              <w:rPr>
                <w:rFonts w:eastAsia="Calibri" w:cs="Arial"/>
                <w:b/>
                <w:bCs/>
              </w:rPr>
              <w:t>Provision shall be made for ensuring that doses to operating personnel at the nuclear power plant will be maintained below the dose limits and will be kept as low as reasonably achievable, and that the relevant dose constraints will be taken into consideration.</w:t>
            </w:r>
          </w:p>
        </w:tc>
        <w:tc>
          <w:tcPr>
            <w:tcW w:w="6912" w:type="dxa"/>
            <w:gridSpan w:val="3"/>
            <w:tcPrChange w:id="9766" w:author="gorgemj" w:date="2017-11-30T12:36:00Z">
              <w:tcPr>
                <w:tcW w:w="5130" w:type="dxa"/>
                <w:gridSpan w:val="8"/>
              </w:tcPr>
            </w:tcPrChange>
          </w:tcPr>
          <w:p w:rsidR="00AD701B" w:rsidRDefault="00AD701B" w:rsidP="00542606">
            <w:pPr>
              <w:keepNext/>
              <w:spacing w:before="60" w:after="60" w:line="280" w:lineRule="atLeast"/>
              <w:rPr>
                <w:rFonts w:eastAsia="Calibri" w:cs="Arial"/>
              </w:rPr>
            </w:pPr>
            <w:r w:rsidRPr="00817CEB">
              <w:rPr>
                <w:rFonts w:cs="Arial"/>
              </w:rPr>
              <w:t xml:space="preserve">This requirement is met for the </w:t>
            </w:r>
            <w:r w:rsidRPr="00817CEB">
              <w:rPr>
                <w:rFonts w:cs="Arial"/>
                <w:b/>
              </w:rPr>
              <w:t>AP1000</w:t>
            </w:r>
            <w:r w:rsidRPr="00817CEB">
              <w:rPr>
                <w:rFonts w:cs="Arial"/>
              </w:rPr>
              <w:t xml:space="preserve"> </w:t>
            </w:r>
            <w:r>
              <w:rPr>
                <w:rFonts w:cs="Arial"/>
              </w:rPr>
              <w:t>plant</w:t>
            </w:r>
            <w:r w:rsidRPr="00817CEB">
              <w:rPr>
                <w:rFonts w:cs="Arial"/>
              </w:rPr>
              <w:t xml:space="preserve"> as discussed in </w:t>
            </w:r>
            <w:ins w:id="9767" w:author="gorgemj" w:date="2017-11-24T17:14:00Z">
              <w:r>
                <w:rPr>
                  <w:rFonts w:eastAsia="Calibri" w:cs="Arial"/>
                </w:rPr>
                <w:t xml:space="preserve">the </w:t>
              </w:r>
              <w:r w:rsidRPr="00993D67">
                <w:rPr>
                  <w:rFonts w:cs="Arial"/>
                  <w:b/>
                </w:rPr>
                <w:t>AP1000</w:t>
              </w:r>
              <w:r w:rsidRPr="00993D67">
                <w:rPr>
                  <w:rFonts w:cs="Arial"/>
                </w:rPr>
                <w:t xml:space="preserve"> plant DCD [2]</w:t>
              </w:r>
            </w:ins>
            <w:del w:id="9768" w:author="gorgemj" w:date="2017-11-24T17:14:00Z">
              <w:r w:rsidRPr="00817CEB" w:rsidDel="00792094">
                <w:rPr>
                  <w:rFonts w:cs="Arial"/>
                </w:rPr>
                <w:delText>DCD</w:delText>
              </w:r>
            </w:del>
            <w:r w:rsidRPr="00817CEB">
              <w:rPr>
                <w:rFonts w:cs="Arial"/>
              </w:rPr>
              <w:t xml:space="preserve"> </w:t>
            </w:r>
            <w:r>
              <w:rPr>
                <w:rFonts w:cs="Arial"/>
              </w:rPr>
              <w:t xml:space="preserve">Sections 12.1 and 12.3. </w:t>
            </w:r>
            <w:r w:rsidRPr="00817CEB">
              <w:rPr>
                <w:rFonts w:eastAsia="Calibri" w:cs="Arial"/>
              </w:rPr>
              <w:t>The design is reviewed for ALARA considerations and updated and modified as experience from operating plants is applied</w:t>
            </w:r>
            <w:r>
              <w:rPr>
                <w:rFonts w:eastAsia="Calibri" w:cs="Arial"/>
              </w:rPr>
              <w:t xml:space="preserve">. </w:t>
            </w:r>
            <w:r w:rsidRPr="00817CEB">
              <w:rPr>
                <w:rFonts w:eastAsia="Calibri" w:cs="Arial"/>
              </w:rPr>
              <w:t>ALARA reviews include the plant design and integrated layout, considering shielding, ventilation, and monitoring instrument designs as they relate to traffic control, security, access control and health physics.</w:t>
            </w:r>
          </w:p>
        </w:tc>
      </w:tr>
      <w:tr w:rsidR="00AD701B" w:rsidRPr="00817CEB" w:rsidTr="004C121E">
        <w:trPr>
          <w:cantSplit/>
          <w:trPrChange w:id="9769" w:author="gorgemj" w:date="2017-11-30T12:36:00Z">
            <w:trPr>
              <w:gridBefore w:val="6"/>
              <w:gridAfter w:val="0"/>
              <w:cantSplit/>
            </w:trPr>
          </w:trPrChange>
        </w:trPr>
        <w:tc>
          <w:tcPr>
            <w:tcW w:w="947" w:type="dxa"/>
            <w:tcPrChange w:id="9770" w:author="gorgemj" w:date="2017-11-30T12:36:00Z">
              <w:tcPr>
                <w:tcW w:w="945" w:type="dxa"/>
                <w:gridSpan w:val="6"/>
              </w:tcPr>
            </w:tcPrChange>
          </w:tcPr>
          <w:p w:rsidR="00AD701B" w:rsidRPr="0001191C" w:rsidRDefault="00AD701B" w:rsidP="004E7469">
            <w:pPr>
              <w:autoSpaceDE w:val="0"/>
              <w:autoSpaceDN w:val="0"/>
              <w:adjustRightInd w:val="0"/>
              <w:spacing w:before="60" w:after="60" w:line="280" w:lineRule="atLeast"/>
              <w:jc w:val="center"/>
              <w:rPr>
                <w:rFonts w:cs="Arial"/>
                <w:rPrChange w:id="9771" w:author="gorgemj" w:date="2017-11-23T16:05:00Z">
                  <w:rPr>
                    <w:rFonts w:cs="Arial"/>
                    <w:b/>
                  </w:rPr>
                </w:rPrChange>
              </w:rPr>
            </w:pPr>
            <w:r w:rsidRPr="0001191C">
              <w:rPr>
                <w:rFonts w:cs="Arial"/>
                <w:rPrChange w:id="9772" w:author="gorgemj" w:date="2017-11-23T16:05:00Z">
                  <w:rPr>
                    <w:rFonts w:cs="Arial"/>
                    <w:b/>
                  </w:rPr>
                </w:rPrChange>
              </w:rPr>
              <w:t>6.69</w:t>
            </w:r>
          </w:p>
        </w:tc>
        <w:tc>
          <w:tcPr>
            <w:tcW w:w="693" w:type="dxa"/>
            <w:tcPrChange w:id="9773" w:author="gorgemj" w:date="2017-11-30T12:36:00Z">
              <w:tcPr>
                <w:tcW w:w="747" w:type="dxa"/>
                <w:gridSpan w:val="3"/>
              </w:tcPr>
            </w:tcPrChange>
          </w:tcPr>
          <w:p w:rsidR="00AD701B" w:rsidRPr="0001191C" w:rsidRDefault="00AD701B" w:rsidP="004E7469">
            <w:pPr>
              <w:autoSpaceDE w:val="0"/>
              <w:autoSpaceDN w:val="0"/>
              <w:adjustRightInd w:val="0"/>
              <w:spacing w:before="60" w:after="60" w:line="280" w:lineRule="atLeast"/>
              <w:jc w:val="center"/>
              <w:rPr>
                <w:rFonts w:cs="Arial"/>
                <w:bCs/>
                <w:rPrChange w:id="9774" w:author="gorgemj" w:date="2017-11-23T16:05:00Z">
                  <w:rPr>
                    <w:rFonts w:cs="Arial"/>
                    <w:b/>
                    <w:bCs/>
                  </w:rPr>
                </w:rPrChange>
              </w:rPr>
            </w:pPr>
            <w:r w:rsidRPr="0001191C">
              <w:rPr>
                <w:rFonts w:cs="Arial"/>
                <w:bCs/>
                <w:rPrChange w:id="9775" w:author="gorgemj" w:date="2017-11-23T16:05:00Z">
                  <w:rPr>
                    <w:rFonts w:cs="Arial"/>
                    <w:b/>
                    <w:bCs/>
                  </w:rPr>
                </w:rPrChange>
              </w:rPr>
              <w:t>1</w:t>
            </w:r>
          </w:p>
        </w:tc>
        <w:tc>
          <w:tcPr>
            <w:tcW w:w="5038" w:type="dxa"/>
            <w:gridSpan w:val="2"/>
            <w:tcPrChange w:id="9776" w:author="gorgemj" w:date="2017-11-30T12:36:00Z">
              <w:tcPr>
                <w:tcW w:w="6768" w:type="dxa"/>
                <w:gridSpan w:val="7"/>
              </w:tcPr>
            </w:tcPrChange>
          </w:tcPr>
          <w:p w:rsidR="00AD701B" w:rsidRDefault="00AD701B" w:rsidP="00542606">
            <w:pPr>
              <w:autoSpaceDE w:val="0"/>
              <w:autoSpaceDN w:val="0"/>
              <w:adjustRightInd w:val="0"/>
              <w:spacing w:before="60" w:after="60" w:line="280" w:lineRule="atLeast"/>
              <w:rPr>
                <w:ins w:id="9777" w:author="gorgemj" w:date="2017-11-23T16:06:00Z"/>
                <w:rFonts w:eastAsia="Calibri" w:cs="Arial"/>
              </w:rPr>
            </w:pPr>
            <w:r w:rsidRPr="00817CEB">
              <w:rPr>
                <w:rFonts w:eastAsia="Calibri" w:cs="Arial"/>
              </w:rPr>
              <w:t>Radiation sources throughout the plant shall be comprehensively identified and exposures and radiation risks associated with them shall be kept as low as reasonably achievable</w:t>
            </w:r>
            <w:ins w:id="9778" w:author="gorgemj" w:date="2017-11-23T16:06:00Z">
              <w:r w:rsidRPr="0001191C">
                <w:rPr>
                  <w:rFonts w:eastAsia="Calibri" w:cs="Arial"/>
                  <w:vertAlign w:val="superscript"/>
                  <w:rPrChange w:id="9779" w:author="gorgemj" w:date="2017-11-23T16:06:00Z">
                    <w:rPr>
                      <w:rFonts w:eastAsia="Calibri" w:cs="Arial"/>
                    </w:rPr>
                  </w:rPrChange>
                </w:rPr>
                <w:t>28</w:t>
              </w:r>
            </w:ins>
            <w:r w:rsidRPr="00817CEB">
              <w:rPr>
                <w:rFonts w:eastAsia="Calibri" w:cs="Arial"/>
              </w:rPr>
              <w:t>, the integrity of the fuel cladding shall be maintained, and the generation and transport of corrosion products and activation products shall be controlled.</w:t>
            </w:r>
          </w:p>
          <w:p w:rsidR="00AD701B" w:rsidRPr="0001191C" w:rsidRDefault="00AD701B">
            <w:pPr>
              <w:autoSpaceDE w:val="0"/>
              <w:autoSpaceDN w:val="0"/>
              <w:adjustRightInd w:val="0"/>
              <w:spacing w:before="60" w:after="60" w:line="280" w:lineRule="atLeast"/>
              <w:rPr>
                <w:rFonts w:eastAsia="Calibri" w:cs="Arial"/>
                <w:i/>
                <w:rPrChange w:id="9780" w:author="gorgemj" w:date="2017-11-23T16:06:00Z">
                  <w:rPr>
                    <w:rFonts w:eastAsia="Calibri" w:cs="Arial"/>
                  </w:rPr>
                </w:rPrChange>
              </w:rPr>
            </w:pPr>
            <w:ins w:id="9781" w:author="gorgemj" w:date="2017-11-23T16:06:00Z">
              <w:r w:rsidRPr="0001191C">
                <w:rPr>
                  <w:rFonts w:eastAsia="Calibri" w:cs="Arial"/>
                  <w:i/>
                  <w:sz w:val="18"/>
                  <w:rPrChange w:id="9782" w:author="gorgemj" w:date="2017-11-23T16:06:00Z">
                    <w:rPr>
                      <w:rFonts w:eastAsia="Calibri" w:cs="Arial"/>
                    </w:rPr>
                  </w:rPrChange>
                </w:rPr>
                <w:t xml:space="preserve">Footnote: </w:t>
              </w:r>
              <w:r w:rsidRPr="0001191C">
                <w:rPr>
                  <w:rFonts w:eastAsia="Calibri" w:cs="Arial"/>
                  <w:i/>
                  <w:sz w:val="18"/>
                  <w:vertAlign w:val="superscript"/>
                  <w:rPrChange w:id="9783" w:author="gorgemj" w:date="2017-11-23T16:06:00Z">
                    <w:rPr>
                      <w:rFonts w:eastAsia="Calibri" w:cs="Arial"/>
                    </w:rPr>
                  </w:rPrChange>
                </w:rPr>
                <w:t>28</w:t>
              </w:r>
              <w:r w:rsidRPr="0001191C">
                <w:rPr>
                  <w:rFonts w:eastAsia="Calibri" w:cs="Arial"/>
                  <w:i/>
                  <w:sz w:val="18"/>
                  <w:rPrChange w:id="9784" w:author="gorgemj" w:date="2017-11-23T16:06:00Z">
                    <w:rPr>
                      <w:rFonts w:eastAsia="Calibri" w:cs="Arial"/>
                    </w:rPr>
                  </w:rPrChange>
                </w:rPr>
                <w:t xml:space="preserve"> Requirements on radiation protection and the safety of radiation sources for facilities and activities are established in GSR Part 3 [9].</w:t>
              </w:r>
            </w:ins>
          </w:p>
        </w:tc>
        <w:tc>
          <w:tcPr>
            <w:tcW w:w="6912" w:type="dxa"/>
            <w:gridSpan w:val="3"/>
            <w:tcPrChange w:id="9785" w:author="gorgemj" w:date="2017-11-30T12:36:00Z">
              <w:tcPr>
                <w:tcW w:w="5130" w:type="dxa"/>
                <w:gridSpan w:val="8"/>
              </w:tcPr>
            </w:tcPrChange>
          </w:tcPr>
          <w:p w:rsidR="00AD701B" w:rsidRDefault="00AD701B" w:rsidP="00B45508">
            <w:pPr>
              <w:keepNext/>
              <w:spacing w:before="60" w:after="60" w:line="280" w:lineRule="atLeast"/>
              <w:rPr>
                <w:rFonts w:cs="Arial"/>
                <w:color w:val="000000"/>
              </w:rPr>
            </w:pPr>
            <w:ins w:id="9786" w:author="gorgemj" w:date="2017-11-24T17:14:00Z">
              <w:r>
                <w:rPr>
                  <w:rFonts w:eastAsia="Calibri" w:cs="Arial"/>
                </w:rPr>
                <w:t xml:space="preserve">The </w:t>
              </w:r>
              <w:r w:rsidRPr="00993D67">
                <w:rPr>
                  <w:rFonts w:cs="Arial"/>
                  <w:b/>
                </w:rPr>
                <w:t>AP1000</w:t>
              </w:r>
              <w:r w:rsidRPr="00993D67">
                <w:rPr>
                  <w:rFonts w:cs="Arial"/>
                </w:rPr>
                <w:t xml:space="preserve"> plant DCD [2]</w:t>
              </w:r>
            </w:ins>
            <w:del w:id="9787" w:author="gorgemj" w:date="2017-11-24T17:14:00Z">
              <w:r w:rsidRPr="00E565BC" w:rsidDel="00792094">
                <w:rPr>
                  <w:rFonts w:cs="Arial"/>
                  <w:color w:val="000000"/>
                </w:rPr>
                <w:delText>DCD</w:delText>
              </w:r>
            </w:del>
            <w:r w:rsidRPr="00E565BC">
              <w:rPr>
                <w:rFonts w:cs="Arial"/>
                <w:color w:val="000000"/>
              </w:rPr>
              <w:t xml:space="preserve"> Section 12.2 describes the sources of radiation that form the basis for shielding design calculations and the sources of airborne radioactivity used for the design of personnel protection measures and dose assessment for ALARA purposes.</w:t>
            </w:r>
          </w:p>
          <w:p w:rsidR="00AD701B" w:rsidRPr="00CD37FB" w:rsidRDefault="00AD701B" w:rsidP="00B45508">
            <w:pPr>
              <w:pStyle w:val="Default"/>
              <w:widowControl w:val="0"/>
              <w:spacing w:before="60" w:after="60" w:line="280" w:lineRule="atLeast"/>
              <w:rPr>
                <w:rFonts w:ascii="Arial" w:hAnsi="Arial" w:cs="Arial"/>
                <w:sz w:val="20"/>
                <w:szCs w:val="20"/>
              </w:rPr>
            </w:pPr>
            <w:r w:rsidRPr="00E565BC">
              <w:rPr>
                <w:rFonts w:ascii="Arial" w:hAnsi="Arial" w:cs="Arial"/>
                <w:sz w:val="20"/>
                <w:szCs w:val="20"/>
              </w:rPr>
              <w:t xml:space="preserve">The following radiation sources are </w:t>
            </w:r>
            <w:r>
              <w:rPr>
                <w:rFonts w:ascii="Arial" w:hAnsi="Arial" w:cs="Arial"/>
                <w:sz w:val="20"/>
                <w:szCs w:val="20"/>
              </w:rPr>
              <w:t xml:space="preserve">comprehensively identified for each system and operational mode. A complete discussion can be found in the </w:t>
            </w:r>
            <w:ins w:id="9788" w:author="gorgemj" w:date="2017-11-24T17:14:00Z">
              <w:r w:rsidRPr="00993D67">
                <w:rPr>
                  <w:rFonts w:ascii="Arial" w:hAnsi="Arial" w:cs="Arial"/>
                  <w:b/>
                  <w:sz w:val="20"/>
                  <w:szCs w:val="20"/>
                </w:rPr>
                <w:t>AP1000</w:t>
              </w:r>
              <w:r w:rsidRPr="00993D67">
                <w:rPr>
                  <w:rFonts w:ascii="Arial" w:hAnsi="Arial" w:cs="Arial"/>
                  <w:sz w:val="20"/>
                  <w:szCs w:val="20"/>
                </w:rPr>
                <w:t xml:space="preserve"> plant DCD [2]</w:t>
              </w:r>
            </w:ins>
            <w:del w:id="9789" w:author="gorgemj" w:date="2017-11-24T17:14:00Z">
              <w:r w:rsidDel="00792094">
                <w:rPr>
                  <w:rFonts w:ascii="Arial" w:hAnsi="Arial" w:cs="Arial"/>
                  <w:sz w:val="20"/>
                  <w:szCs w:val="20"/>
                </w:rPr>
                <w:delText>DCD</w:delText>
              </w:r>
            </w:del>
            <w:r>
              <w:rPr>
                <w:rFonts w:ascii="Arial" w:hAnsi="Arial" w:cs="Arial"/>
                <w:sz w:val="20"/>
                <w:szCs w:val="20"/>
              </w:rPr>
              <w:t xml:space="preserve"> Section </w:t>
            </w:r>
            <w:r w:rsidRPr="00E565BC">
              <w:rPr>
                <w:rFonts w:ascii="Arial" w:hAnsi="Arial" w:cs="Arial"/>
                <w:sz w:val="20"/>
                <w:szCs w:val="20"/>
              </w:rPr>
              <w:t>12.1:</w:t>
            </w:r>
          </w:p>
          <w:p w:rsidR="00AD701B" w:rsidRPr="00CD37FB" w:rsidRDefault="00AD701B" w:rsidP="00B45508">
            <w:pPr>
              <w:pStyle w:val="Default"/>
              <w:widowControl w:val="0"/>
              <w:spacing w:before="60" w:after="60" w:line="280" w:lineRule="atLeast"/>
              <w:rPr>
                <w:rFonts w:ascii="Arial" w:hAnsi="Arial" w:cs="Arial"/>
                <w:sz w:val="20"/>
                <w:szCs w:val="20"/>
              </w:rPr>
            </w:pPr>
            <w:ins w:id="9790" w:author="gorgemj" w:date="2017-11-24T17:14:00Z">
              <w:r w:rsidRPr="00993D67">
                <w:rPr>
                  <w:rFonts w:ascii="Arial" w:hAnsi="Arial" w:cs="Arial"/>
                  <w:b/>
                  <w:sz w:val="20"/>
                  <w:szCs w:val="20"/>
                </w:rPr>
                <w:t>AP1000</w:t>
              </w:r>
              <w:r w:rsidRPr="00993D67">
                <w:rPr>
                  <w:rFonts w:ascii="Arial" w:hAnsi="Arial" w:cs="Arial"/>
                  <w:sz w:val="20"/>
                  <w:szCs w:val="20"/>
                </w:rPr>
                <w:t xml:space="preserve"> plant DCD [2]</w:t>
              </w:r>
            </w:ins>
            <w:del w:id="9791" w:author="gorgemj" w:date="2017-11-24T17:14:00Z">
              <w:r w:rsidDel="00792094">
                <w:rPr>
                  <w:rFonts w:ascii="Arial" w:hAnsi="Arial" w:cs="Arial"/>
                  <w:sz w:val="20"/>
                  <w:szCs w:val="20"/>
                </w:rPr>
                <w:delText>DCD</w:delText>
              </w:r>
            </w:del>
            <w:r>
              <w:rPr>
                <w:rFonts w:ascii="Arial" w:hAnsi="Arial" w:cs="Arial"/>
                <w:sz w:val="20"/>
                <w:szCs w:val="20"/>
              </w:rPr>
              <w:t xml:space="preserve"> </w:t>
            </w:r>
            <w:r w:rsidRPr="00E565BC">
              <w:rPr>
                <w:rFonts w:ascii="Arial" w:hAnsi="Arial" w:cs="Arial"/>
                <w:sz w:val="20"/>
                <w:szCs w:val="20"/>
              </w:rPr>
              <w:t xml:space="preserve">Section 12.2.1 Contained Sources  </w:t>
            </w:r>
          </w:p>
          <w:p w:rsidR="00AD701B" w:rsidRPr="00CD37FB" w:rsidRDefault="00AD701B" w:rsidP="00B45508">
            <w:pPr>
              <w:pStyle w:val="Default"/>
              <w:widowControl w:val="0"/>
              <w:spacing w:before="60" w:after="60" w:line="280" w:lineRule="atLeast"/>
              <w:rPr>
                <w:rFonts w:ascii="Arial" w:hAnsi="Arial" w:cs="Arial"/>
                <w:sz w:val="20"/>
                <w:szCs w:val="20"/>
              </w:rPr>
            </w:pPr>
            <w:r w:rsidRPr="00E565BC">
              <w:rPr>
                <w:rFonts w:ascii="Arial" w:hAnsi="Arial" w:cs="Arial"/>
                <w:sz w:val="20"/>
                <w:szCs w:val="20"/>
              </w:rPr>
              <w:t xml:space="preserve">              Sources for Full-Power Operation </w:t>
            </w:r>
          </w:p>
          <w:p w:rsidR="00AD701B" w:rsidRPr="00CD37FB" w:rsidRDefault="00AD701B" w:rsidP="00B45508">
            <w:pPr>
              <w:pStyle w:val="Default"/>
              <w:widowControl w:val="0"/>
              <w:spacing w:before="60" w:after="60" w:line="280" w:lineRule="atLeast"/>
              <w:rPr>
                <w:rFonts w:ascii="Arial" w:hAnsi="Arial" w:cs="Arial"/>
                <w:sz w:val="20"/>
                <w:szCs w:val="20"/>
              </w:rPr>
            </w:pPr>
            <w:r w:rsidRPr="00E565BC">
              <w:rPr>
                <w:rFonts w:ascii="Arial" w:hAnsi="Arial" w:cs="Arial"/>
                <w:sz w:val="20"/>
                <w:szCs w:val="20"/>
              </w:rPr>
              <w:t xml:space="preserve">              Sources for Shutdown </w:t>
            </w:r>
          </w:p>
          <w:p w:rsidR="00AD701B" w:rsidRPr="00CD37FB" w:rsidRDefault="00AD701B" w:rsidP="00B45508">
            <w:pPr>
              <w:pStyle w:val="Default"/>
              <w:widowControl w:val="0"/>
              <w:spacing w:before="60" w:after="60" w:line="280" w:lineRule="atLeast"/>
              <w:rPr>
                <w:rFonts w:ascii="Arial" w:hAnsi="Arial" w:cs="Arial"/>
                <w:sz w:val="20"/>
                <w:szCs w:val="20"/>
              </w:rPr>
            </w:pPr>
            <w:r w:rsidRPr="00E565BC">
              <w:rPr>
                <w:rFonts w:ascii="Arial" w:hAnsi="Arial" w:cs="Arial"/>
                <w:sz w:val="20"/>
                <w:szCs w:val="20"/>
              </w:rPr>
              <w:t xml:space="preserve">              Sources for the Core Melt Accident </w:t>
            </w:r>
          </w:p>
          <w:p w:rsidR="00AD701B" w:rsidRPr="00CD37FB" w:rsidRDefault="00AD701B" w:rsidP="00B45508">
            <w:pPr>
              <w:pStyle w:val="Default"/>
              <w:widowControl w:val="0"/>
              <w:spacing w:before="60" w:after="60" w:line="280" w:lineRule="atLeast"/>
              <w:rPr>
                <w:rFonts w:ascii="Arial" w:hAnsi="Arial" w:cs="Arial"/>
                <w:sz w:val="20"/>
                <w:szCs w:val="20"/>
              </w:rPr>
            </w:pPr>
            <w:ins w:id="9792" w:author="gorgemj" w:date="2017-11-24T17:14:00Z">
              <w:r w:rsidRPr="00993D67">
                <w:rPr>
                  <w:rFonts w:ascii="Arial" w:hAnsi="Arial" w:cs="Arial"/>
                  <w:b/>
                  <w:sz w:val="20"/>
                  <w:szCs w:val="20"/>
                </w:rPr>
                <w:t>AP1000</w:t>
              </w:r>
              <w:r w:rsidRPr="00993D67">
                <w:rPr>
                  <w:rFonts w:ascii="Arial" w:hAnsi="Arial" w:cs="Arial"/>
                  <w:sz w:val="20"/>
                  <w:szCs w:val="20"/>
                </w:rPr>
                <w:t xml:space="preserve"> plant DCD [2]</w:t>
              </w:r>
            </w:ins>
            <w:del w:id="9793" w:author="gorgemj" w:date="2017-11-24T17:14:00Z">
              <w:r w:rsidDel="00792094">
                <w:rPr>
                  <w:rFonts w:ascii="Arial" w:hAnsi="Arial" w:cs="Arial"/>
                  <w:sz w:val="20"/>
                  <w:szCs w:val="20"/>
                </w:rPr>
                <w:delText>DCD</w:delText>
              </w:r>
            </w:del>
            <w:r>
              <w:rPr>
                <w:rFonts w:ascii="Arial" w:hAnsi="Arial" w:cs="Arial"/>
                <w:sz w:val="20"/>
                <w:szCs w:val="20"/>
              </w:rPr>
              <w:t xml:space="preserve"> </w:t>
            </w:r>
            <w:r w:rsidRPr="00E565BC">
              <w:rPr>
                <w:rFonts w:ascii="Arial" w:hAnsi="Arial" w:cs="Arial"/>
                <w:sz w:val="20"/>
                <w:szCs w:val="20"/>
              </w:rPr>
              <w:t xml:space="preserve">Section 12.2.2 Airborne Radioactive Material Sources </w:t>
            </w:r>
          </w:p>
          <w:p w:rsidR="00AD701B" w:rsidRPr="00CD37FB" w:rsidRDefault="00AD701B" w:rsidP="00B45508">
            <w:pPr>
              <w:pStyle w:val="Default"/>
              <w:widowControl w:val="0"/>
              <w:spacing w:before="60" w:after="60" w:line="280" w:lineRule="atLeast"/>
              <w:rPr>
                <w:rFonts w:ascii="Arial" w:hAnsi="Arial" w:cs="Arial"/>
                <w:sz w:val="20"/>
                <w:szCs w:val="20"/>
              </w:rPr>
            </w:pPr>
            <w:r w:rsidRPr="00E565BC">
              <w:rPr>
                <w:rFonts w:ascii="Arial" w:hAnsi="Arial" w:cs="Arial"/>
                <w:sz w:val="20"/>
                <w:szCs w:val="20"/>
              </w:rPr>
              <w:t xml:space="preserve">              Containment Atmosphere </w:t>
            </w:r>
          </w:p>
          <w:p w:rsidR="00AD701B" w:rsidRPr="00CD37FB" w:rsidRDefault="00AD701B" w:rsidP="00B45508">
            <w:pPr>
              <w:pStyle w:val="Default"/>
              <w:widowControl w:val="0"/>
              <w:spacing w:before="60" w:after="60" w:line="280" w:lineRule="atLeast"/>
              <w:rPr>
                <w:rFonts w:ascii="Arial" w:hAnsi="Arial" w:cs="Arial"/>
                <w:sz w:val="20"/>
                <w:szCs w:val="20"/>
              </w:rPr>
            </w:pPr>
            <w:r w:rsidRPr="00E565BC">
              <w:rPr>
                <w:rFonts w:ascii="Arial" w:hAnsi="Arial" w:cs="Arial"/>
                <w:sz w:val="20"/>
                <w:szCs w:val="20"/>
              </w:rPr>
              <w:t xml:space="preserve">               Fuel-Handling Area Atmosphere </w:t>
            </w:r>
          </w:p>
          <w:p w:rsidR="00AD701B" w:rsidRDefault="00AD701B" w:rsidP="00B45508">
            <w:pPr>
              <w:pStyle w:val="Default"/>
              <w:widowControl w:val="0"/>
              <w:spacing w:before="60" w:after="60" w:line="280" w:lineRule="atLeast"/>
              <w:rPr>
                <w:rFonts w:ascii="Arial" w:hAnsi="Arial" w:cs="Arial"/>
                <w:sz w:val="20"/>
                <w:szCs w:val="20"/>
              </w:rPr>
            </w:pPr>
            <w:r w:rsidRPr="00E565BC">
              <w:rPr>
                <w:rFonts w:ascii="Arial" w:hAnsi="Arial" w:cs="Arial"/>
                <w:sz w:val="20"/>
                <w:szCs w:val="20"/>
              </w:rPr>
              <w:t xml:space="preserve">               Auxiliary Building Atmosphere </w:t>
            </w:r>
          </w:p>
          <w:p w:rsidR="00AD701B" w:rsidRPr="00B45508" w:rsidRDefault="00AD701B">
            <w:pPr>
              <w:pStyle w:val="Default"/>
              <w:widowControl w:val="0"/>
              <w:spacing w:before="60" w:after="60" w:line="280" w:lineRule="atLeast"/>
              <w:rPr>
                <w:rFonts w:ascii="Arial" w:hAnsi="Arial" w:cs="Arial"/>
                <w:sz w:val="20"/>
                <w:szCs w:val="20"/>
              </w:rPr>
            </w:pPr>
            <w:r w:rsidRPr="00E565BC">
              <w:rPr>
                <w:rFonts w:ascii="Arial" w:hAnsi="Arial" w:cs="Arial"/>
                <w:sz w:val="20"/>
                <w:szCs w:val="20"/>
              </w:rPr>
              <w:t xml:space="preserve">In particular, </w:t>
            </w:r>
            <w:r>
              <w:rPr>
                <w:rFonts w:ascii="Arial" w:hAnsi="Arial" w:cs="Arial"/>
                <w:sz w:val="20"/>
                <w:szCs w:val="20"/>
              </w:rPr>
              <w:t>s</w:t>
            </w:r>
            <w:r w:rsidRPr="00E565BC">
              <w:rPr>
                <w:rFonts w:ascii="Arial" w:hAnsi="Arial" w:cs="Arial"/>
                <w:sz w:val="20"/>
                <w:szCs w:val="20"/>
              </w:rPr>
              <w:t xml:space="preserve">ources of radiation in the </w:t>
            </w:r>
            <w:del w:id="9794" w:author="gorgemj" w:date="2017-11-26T20:31:00Z">
              <w:r w:rsidRPr="00E565BC" w:rsidDel="00FC263D">
                <w:rPr>
                  <w:rFonts w:ascii="Arial" w:hAnsi="Arial" w:cs="Arial"/>
                  <w:sz w:val="20"/>
                  <w:szCs w:val="20"/>
                </w:rPr>
                <w:delText>reactor coolant system</w:delText>
              </w:r>
            </w:del>
            <w:ins w:id="9795" w:author="gorgemj" w:date="2017-11-26T20:31:00Z">
              <w:r>
                <w:rPr>
                  <w:rFonts w:ascii="Arial" w:hAnsi="Arial" w:cs="Arial"/>
                  <w:sz w:val="20"/>
                  <w:szCs w:val="20"/>
                </w:rPr>
                <w:t>RCS</w:t>
              </w:r>
            </w:ins>
            <w:r w:rsidRPr="00E565BC">
              <w:rPr>
                <w:rFonts w:ascii="Arial" w:hAnsi="Arial" w:cs="Arial"/>
                <w:sz w:val="20"/>
                <w:szCs w:val="20"/>
              </w:rPr>
              <w:t xml:space="preserve"> during the power operation are fission products released from fuel and activation of the coolant and of corrosion products that are circulated in the reactor coolant. These sources and their bases are described in </w:t>
            </w:r>
            <w:ins w:id="9796" w:author="gorgemj" w:date="2017-11-24T17:14:00Z">
              <w:r w:rsidRPr="00792094">
                <w:rPr>
                  <w:rFonts w:ascii="Arial" w:eastAsia="Calibri" w:hAnsi="Arial" w:cs="Arial"/>
                  <w:sz w:val="20"/>
                  <w:szCs w:val="20"/>
                  <w:rPrChange w:id="9797" w:author="gorgemj" w:date="2017-11-24T17:14:00Z">
                    <w:rPr>
                      <w:rFonts w:eastAsia="Calibri" w:cs="Arial"/>
                    </w:rPr>
                  </w:rPrChange>
                </w:rPr>
                <w:t xml:space="preserve">the </w:t>
              </w:r>
              <w:r w:rsidRPr="00A366D5">
                <w:rPr>
                  <w:rFonts w:ascii="Arial" w:hAnsi="Arial" w:cs="Arial"/>
                  <w:b/>
                  <w:sz w:val="20"/>
                  <w:szCs w:val="20"/>
                </w:rPr>
                <w:t>AP1000</w:t>
              </w:r>
              <w:r w:rsidRPr="00792094">
                <w:rPr>
                  <w:rFonts w:ascii="Arial" w:hAnsi="Arial" w:cs="Arial"/>
                  <w:sz w:val="20"/>
                  <w:szCs w:val="20"/>
                </w:rPr>
                <w:t xml:space="preserve"> plant DCD [2]</w:t>
              </w:r>
            </w:ins>
            <w:del w:id="9798" w:author="gorgemj" w:date="2017-11-24T17:14:00Z">
              <w:r w:rsidRPr="00792094" w:rsidDel="00792094">
                <w:rPr>
                  <w:rFonts w:ascii="Arial" w:hAnsi="Arial" w:cs="Arial"/>
                  <w:sz w:val="20"/>
                  <w:szCs w:val="20"/>
                </w:rPr>
                <w:delText>DCD</w:delText>
              </w:r>
            </w:del>
            <w:r w:rsidRPr="00E565BC">
              <w:rPr>
                <w:rFonts w:ascii="Arial" w:hAnsi="Arial" w:cs="Arial"/>
                <w:sz w:val="20"/>
                <w:szCs w:val="20"/>
              </w:rPr>
              <w:t xml:space="preserve"> Section 11.1. </w:t>
            </w:r>
          </w:p>
        </w:tc>
      </w:tr>
      <w:tr w:rsidR="00AD701B" w:rsidRPr="00817CEB" w:rsidTr="004C121E">
        <w:trPr>
          <w:cantSplit/>
          <w:trPrChange w:id="9799" w:author="gorgemj" w:date="2017-11-30T12:36:00Z">
            <w:trPr>
              <w:gridBefore w:val="6"/>
              <w:gridAfter w:val="0"/>
              <w:cantSplit/>
            </w:trPr>
          </w:trPrChange>
        </w:trPr>
        <w:tc>
          <w:tcPr>
            <w:tcW w:w="947" w:type="dxa"/>
            <w:tcPrChange w:id="9800" w:author="gorgemj" w:date="2017-11-30T12:36:00Z">
              <w:tcPr>
                <w:tcW w:w="945" w:type="dxa"/>
                <w:gridSpan w:val="6"/>
              </w:tcPr>
            </w:tcPrChange>
          </w:tcPr>
          <w:p w:rsidR="00AD701B" w:rsidRPr="0001191C" w:rsidRDefault="00AD701B" w:rsidP="00542606">
            <w:pPr>
              <w:autoSpaceDE w:val="0"/>
              <w:autoSpaceDN w:val="0"/>
              <w:adjustRightInd w:val="0"/>
              <w:spacing w:before="60" w:after="60" w:line="280" w:lineRule="atLeast"/>
              <w:jc w:val="center"/>
              <w:rPr>
                <w:rFonts w:cs="Arial"/>
                <w:rPrChange w:id="9801" w:author="gorgemj" w:date="2017-11-23T16:06:00Z">
                  <w:rPr>
                    <w:rFonts w:cs="Arial"/>
                    <w:b/>
                  </w:rPr>
                </w:rPrChange>
              </w:rPr>
            </w:pPr>
            <w:r w:rsidRPr="0001191C">
              <w:rPr>
                <w:rFonts w:cs="Arial"/>
                <w:rPrChange w:id="9802" w:author="gorgemj" w:date="2017-11-23T16:06:00Z">
                  <w:rPr>
                    <w:rFonts w:cs="Arial"/>
                    <w:b/>
                  </w:rPr>
                </w:rPrChange>
              </w:rPr>
              <w:t>6.69 (cont.)</w:t>
            </w:r>
          </w:p>
        </w:tc>
        <w:tc>
          <w:tcPr>
            <w:tcW w:w="693" w:type="dxa"/>
            <w:tcPrChange w:id="9803" w:author="gorgemj" w:date="2017-11-30T12:36:00Z">
              <w:tcPr>
                <w:tcW w:w="747" w:type="dxa"/>
                <w:gridSpan w:val="3"/>
              </w:tcPr>
            </w:tcPrChange>
          </w:tcPr>
          <w:p w:rsidR="00AD701B" w:rsidRPr="0001191C" w:rsidRDefault="00AD701B" w:rsidP="00542606">
            <w:pPr>
              <w:autoSpaceDE w:val="0"/>
              <w:autoSpaceDN w:val="0"/>
              <w:adjustRightInd w:val="0"/>
              <w:spacing w:before="60" w:after="60" w:line="280" w:lineRule="atLeast"/>
              <w:jc w:val="center"/>
              <w:rPr>
                <w:rFonts w:cs="Arial"/>
                <w:bCs/>
                <w:rPrChange w:id="9804" w:author="gorgemj" w:date="2017-11-23T16:06:00Z">
                  <w:rPr>
                    <w:rFonts w:cs="Arial"/>
                    <w:b/>
                    <w:bCs/>
                  </w:rPr>
                </w:rPrChange>
              </w:rPr>
            </w:pPr>
            <w:r w:rsidRPr="0001191C">
              <w:rPr>
                <w:rFonts w:cs="Arial"/>
                <w:bCs/>
                <w:rPrChange w:id="9805" w:author="gorgemj" w:date="2017-11-23T16:06:00Z">
                  <w:rPr>
                    <w:rFonts w:cs="Arial"/>
                    <w:b/>
                    <w:bCs/>
                  </w:rPr>
                </w:rPrChange>
              </w:rPr>
              <w:t>1</w:t>
            </w:r>
          </w:p>
        </w:tc>
        <w:tc>
          <w:tcPr>
            <w:tcW w:w="5038" w:type="dxa"/>
            <w:gridSpan w:val="2"/>
            <w:tcPrChange w:id="9806" w:author="gorgemj" w:date="2017-11-30T12:36:00Z">
              <w:tcPr>
                <w:tcW w:w="6768" w:type="dxa"/>
                <w:gridSpan w:val="7"/>
              </w:tcPr>
            </w:tcPrChange>
          </w:tcPr>
          <w:p w:rsidR="00AD701B" w:rsidRPr="00817CEB" w:rsidRDefault="00AD701B" w:rsidP="00542606">
            <w:pPr>
              <w:autoSpaceDE w:val="0"/>
              <w:autoSpaceDN w:val="0"/>
              <w:adjustRightInd w:val="0"/>
              <w:spacing w:before="60" w:after="60" w:line="280" w:lineRule="atLeast"/>
              <w:rPr>
                <w:rFonts w:eastAsia="Calibri" w:cs="Arial"/>
              </w:rPr>
            </w:pPr>
          </w:p>
        </w:tc>
        <w:tc>
          <w:tcPr>
            <w:tcW w:w="6912" w:type="dxa"/>
            <w:gridSpan w:val="3"/>
            <w:tcPrChange w:id="9807" w:author="gorgemj" w:date="2017-11-30T12:36:00Z">
              <w:tcPr>
                <w:tcW w:w="5130" w:type="dxa"/>
                <w:gridSpan w:val="8"/>
              </w:tcPr>
            </w:tcPrChange>
          </w:tcPr>
          <w:p w:rsidR="00AD701B" w:rsidRPr="00CD37FB" w:rsidRDefault="00AD701B" w:rsidP="00542606">
            <w:pPr>
              <w:pStyle w:val="Default"/>
              <w:widowControl w:val="0"/>
              <w:spacing w:before="60" w:after="60" w:line="280" w:lineRule="atLeast"/>
              <w:rPr>
                <w:rFonts w:ascii="Arial" w:hAnsi="Arial" w:cs="Arial"/>
                <w:sz w:val="20"/>
                <w:szCs w:val="20"/>
              </w:rPr>
            </w:pPr>
            <w:r w:rsidRPr="00E565BC">
              <w:rPr>
                <w:rFonts w:ascii="Arial" w:hAnsi="Arial" w:cs="Arial"/>
                <w:sz w:val="20"/>
                <w:szCs w:val="20"/>
              </w:rPr>
              <w:t>The activation product, nitrogen-16 (N-16), is the predominant contributor to the activity in the reactor coolant pumps, steam generators, and reactor coolant piping during operation</w:t>
            </w:r>
            <w:r>
              <w:rPr>
                <w:rFonts w:ascii="Arial" w:hAnsi="Arial" w:cs="Arial"/>
                <w:sz w:val="20"/>
                <w:szCs w:val="20"/>
              </w:rPr>
              <w:t xml:space="preserve">. </w:t>
            </w:r>
            <w:ins w:id="9808" w:author="gorgemj" w:date="2017-11-24T17:15:00Z">
              <w:r w:rsidRPr="00993D67">
                <w:rPr>
                  <w:rFonts w:ascii="Arial" w:hAnsi="Arial" w:cs="Arial"/>
                  <w:b/>
                  <w:sz w:val="20"/>
                  <w:szCs w:val="20"/>
                </w:rPr>
                <w:t>AP1000</w:t>
              </w:r>
              <w:r w:rsidRPr="00993D67">
                <w:rPr>
                  <w:rFonts w:ascii="Arial" w:hAnsi="Arial" w:cs="Arial"/>
                  <w:sz w:val="20"/>
                  <w:szCs w:val="20"/>
                </w:rPr>
                <w:t xml:space="preserve"> plant DCD [2]</w:t>
              </w:r>
            </w:ins>
            <w:del w:id="9809" w:author="gorgemj" w:date="2017-11-24T17:15:00Z">
              <w:r w:rsidRPr="00E565BC" w:rsidDel="00792094">
                <w:rPr>
                  <w:rFonts w:ascii="Arial" w:hAnsi="Arial" w:cs="Arial"/>
                  <w:sz w:val="20"/>
                  <w:szCs w:val="20"/>
                </w:rPr>
                <w:delText>DCD</w:delText>
              </w:r>
            </w:del>
            <w:r w:rsidRPr="00E565BC">
              <w:rPr>
                <w:rFonts w:ascii="Arial" w:hAnsi="Arial" w:cs="Arial"/>
                <w:sz w:val="20"/>
                <w:szCs w:val="20"/>
              </w:rPr>
              <w:t xml:space="preserve"> Table 12.2-3 presents the reactor coolant N-16 activity as a function of transport time in a reactor coolant loop. The N-16 activity for the pressu</w:t>
            </w:r>
            <w:r>
              <w:rPr>
                <w:rFonts w:ascii="Arial" w:hAnsi="Arial" w:cs="Arial"/>
                <w:sz w:val="20"/>
                <w:szCs w:val="20"/>
              </w:rPr>
              <w:t xml:space="preserve">rizer is tabulated in </w:t>
            </w:r>
            <w:ins w:id="9810" w:author="gorgemj" w:date="2017-11-24T17:15:00Z">
              <w:r w:rsidRPr="00993D67">
                <w:rPr>
                  <w:rFonts w:ascii="Arial" w:eastAsia="Calibri" w:hAnsi="Arial" w:cs="Arial"/>
                  <w:sz w:val="20"/>
                  <w:szCs w:val="20"/>
                </w:rPr>
                <w:t xml:space="preserve">the </w:t>
              </w:r>
              <w:r w:rsidRPr="00993D67">
                <w:rPr>
                  <w:rFonts w:ascii="Arial" w:hAnsi="Arial" w:cs="Arial"/>
                  <w:b/>
                  <w:sz w:val="20"/>
                  <w:szCs w:val="20"/>
                </w:rPr>
                <w:t>AP1000</w:t>
              </w:r>
              <w:r w:rsidRPr="00993D67">
                <w:rPr>
                  <w:rFonts w:ascii="Arial" w:hAnsi="Arial" w:cs="Arial"/>
                  <w:sz w:val="20"/>
                  <w:szCs w:val="20"/>
                </w:rPr>
                <w:t xml:space="preserve"> plant DCD [2]</w:t>
              </w:r>
            </w:ins>
            <w:del w:id="9811" w:author="gorgemj" w:date="2017-11-24T17:15:00Z">
              <w:r w:rsidDel="00792094">
                <w:rPr>
                  <w:rFonts w:ascii="Arial" w:hAnsi="Arial" w:cs="Arial"/>
                  <w:sz w:val="20"/>
                  <w:szCs w:val="20"/>
                </w:rPr>
                <w:delText>DCD</w:delText>
              </w:r>
            </w:del>
            <w:r>
              <w:rPr>
                <w:rFonts w:ascii="Arial" w:hAnsi="Arial" w:cs="Arial"/>
                <w:sz w:val="20"/>
                <w:szCs w:val="20"/>
              </w:rPr>
              <w:t xml:space="preserve"> Table </w:t>
            </w:r>
            <w:r w:rsidRPr="00E565BC">
              <w:rPr>
                <w:rFonts w:ascii="Arial" w:hAnsi="Arial" w:cs="Arial"/>
                <w:sz w:val="20"/>
                <w:szCs w:val="20"/>
              </w:rPr>
              <w:t xml:space="preserve">12.2-4. </w:t>
            </w:r>
          </w:p>
          <w:p w:rsidR="00AD701B" w:rsidRPr="00CD37FB" w:rsidRDefault="00AD701B" w:rsidP="00542606">
            <w:pPr>
              <w:pStyle w:val="Default"/>
              <w:widowControl w:val="0"/>
              <w:spacing w:before="60" w:after="60" w:line="280" w:lineRule="atLeast"/>
              <w:rPr>
                <w:rFonts w:ascii="Arial" w:hAnsi="Arial" w:cs="Arial"/>
                <w:sz w:val="20"/>
                <w:szCs w:val="20"/>
              </w:rPr>
            </w:pPr>
            <w:r w:rsidRPr="00E565BC">
              <w:rPr>
                <w:rFonts w:ascii="Arial" w:hAnsi="Arial" w:cs="Arial"/>
                <w:sz w:val="20"/>
                <w:szCs w:val="20"/>
              </w:rPr>
              <w:t xml:space="preserve">Fission and corrosion product activities circulating in the </w:t>
            </w:r>
            <w:del w:id="9812" w:author="gorgemj" w:date="2017-11-26T20:31:00Z">
              <w:r w:rsidRPr="00E565BC" w:rsidDel="00FC263D">
                <w:rPr>
                  <w:rFonts w:ascii="Arial" w:hAnsi="Arial" w:cs="Arial"/>
                  <w:sz w:val="20"/>
                  <w:szCs w:val="20"/>
                </w:rPr>
                <w:delText>reactor coolant system</w:delText>
              </w:r>
            </w:del>
            <w:ins w:id="9813" w:author="gorgemj" w:date="2017-11-26T20:31:00Z">
              <w:r>
                <w:rPr>
                  <w:rFonts w:ascii="Arial" w:hAnsi="Arial" w:cs="Arial"/>
                  <w:sz w:val="20"/>
                  <w:szCs w:val="20"/>
                </w:rPr>
                <w:t>RCS</w:t>
              </w:r>
            </w:ins>
            <w:r w:rsidRPr="00E565BC">
              <w:rPr>
                <w:rFonts w:ascii="Arial" w:hAnsi="Arial" w:cs="Arial"/>
                <w:sz w:val="20"/>
                <w:szCs w:val="20"/>
              </w:rPr>
              <w:t xml:space="preserve"> and out-of-core crud deposits comprise the remaining significant radiation sources during full-power operation. The fission and corrosion product activities circulating in the reactor coolant are given in </w:t>
            </w:r>
            <w:ins w:id="9814" w:author="gorgemj" w:date="2017-11-24T17:15:00Z">
              <w:r w:rsidRPr="00993D67">
                <w:rPr>
                  <w:rFonts w:ascii="Arial" w:eastAsia="Calibri" w:hAnsi="Arial" w:cs="Arial"/>
                  <w:sz w:val="20"/>
                  <w:szCs w:val="20"/>
                </w:rPr>
                <w:t xml:space="preserve">the </w:t>
              </w:r>
              <w:r w:rsidRPr="00993D67">
                <w:rPr>
                  <w:rFonts w:ascii="Arial" w:hAnsi="Arial" w:cs="Arial"/>
                  <w:b/>
                  <w:sz w:val="20"/>
                  <w:szCs w:val="20"/>
                </w:rPr>
                <w:t>AP1000</w:t>
              </w:r>
              <w:r w:rsidRPr="00993D67">
                <w:rPr>
                  <w:rFonts w:ascii="Arial" w:hAnsi="Arial" w:cs="Arial"/>
                  <w:sz w:val="20"/>
                  <w:szCs w:val="20"/>
                </w:rPr>
                <w:t xml:space="preserve"> plant DCD [2]</w:t>
              </w:r>
            </w:ins>
            <w:del w:id="9815" w:author="gorgemj" w:date="2017-11-24T17:15:00Z">
              <w:r w:rsidRPr="00E565BC" w:rsidDel="00792094">
                <w:rPr>
                  <w:rFonts w:ascii="Arial" w:hAnsi="Arial" w:cs="Arial"/>
                  <w:sz w:val="20"/>
                  <w:szCs w:val="20"/>
                </w:rPr>
                <w:delText>DCD</w:delText>
              </w:r>
            </w:del>
            <w:r w:rsidRPr="00E565BC">
              <w:rPr>
                <w:rFonts w:ascii="Arial" w:hAnsi="Arial" w:cs="Arial"/>
                <w:sz w:val="20"/>
                <w:szCs w:val="20"/>
              </w:rPr>
              <w:t xml:space="preserve"> Section 11.1. The fission and corrosion product source strengths and specific activities in the pressurizer liquid and vapor phases are given in </w:t>
            </w:r>
            <w:ins w:id="9816" w:author="gorgemj" w:date="2017-11-24T17:15:00Z">
              <w:r w:rsidRPr="00993D67">
                <w:rPr>
                  <w:rFonts w:ascii="Arial" w:eastAsia="Calibri" w:hAnsi="Arial" w:cs="Arial"/>
                  <w:sz w:val="20"/>
                  <w:szCs w:val="20"/>
                </w:rPr>
                <w:t xml:space="preserve">the </w:t>
              </w:r>
              <w:r w:rsidRPr="00993D67">
                <w:rPr>
                  <w:rFonts w:ascii="Arial" w:hAnsi="Arial" w:cs="Arial"/>
                  <w:b/>
                  <w:sz w:val="20"/>
                  <w:szCs w:val="20"/>
                </w:rPr>
                <w:t>AP1000</w:t>
              </w:r>
              <w:r w:rsidRPr="00993D67">
                <w:rPr>
                  <w:rFonts w:ascii="Arial" w:hAnsi="Arial" w:cs="Arial"/>
                  <w:sz w:val="20"/>
                  <w:szCs w:val="20"/>
                </w:rPr>
                <w:t xml:space="preserve"> plant DCD [2]</w:t>
              </w:r>
            </w:ins>
            <w:del w:id="9817" w:author="gorgemj" w:date="2017-11-24T17:15:00Z">
              <w:r w:rsidRPr="00E565BC" w:rsidDel="00792094">
                <w:rPr>
                  <w:rFonts w:ascii="Arial" w:hAnsi="Arial" w:cs="Arial"/>
                  <w:sz w:val="20"/>
                  <w:szCs w:val="20"/>
                </w:rPr>
                <w:delText>DCD</w:delText>
              </w:r>
            </w:del>
            <w:r w:rsidRPr="00E565BC">
              <w:rPr>
                <w:rFonts w:ascii="Arial" w:hAnsi="Arial" w:cs="Arial"/>
                <w:sz w:val="20"/>
                <w:szCs w:val="20"/>
              </w:rPr>
              <w:t xml:space="preserve"> Table 12.2-5. </w:t>
            </w:r>
          </w:p>
          <w:p w:rsidR="00AD701B" w:rsidRPr="00E565BC" w:rsidRDefault="00AD701B" w:rsidP="00542606">
            <w:pPr>
              <w:pStyle w:val="Default"/>
              <w:spacing w:before="60" w:after="60" w:line="280" w:lineRule="atLeast"/>
              <w:rPr>
                <w:rFonts w:cs="Arial"/>
              </w:rPr>
            </w:pPr>
            <w:r w:rsidRPr="00E565BC">
              <w:rPr>
                <w:rFonts w:ascii="Arial" w:hAnsi="Arial" w:cs="Arial"/>
                <w:sz w:val="20"/>
                <w:szCs w:val="20"/>
              </w:rPr>
              <w:t>The isotopic composition and specific activity of typical out-of-core crud depos</w:t>
            </w:r>
            <w:r>
              <w:rPr>
                <w:rFonts w:ascii="Arial" w:hAnsi="Arial" w:cs="Arial"/>
                <w:sz w:val="20"/>
                <w:szCs w:val="20"/>
              </w:rPr>
              <w:t xml:space="preserve">its are given in </w:t>
            </w:r>
            <w:ins w:id="9818" w:author="gorgemj" w:date="2017-11-24T17:15:00Z">
              <w:r w:rsidRPr="00993D67">
                <w:rPr>
                  <w:rFonts w:ascii="Arial" w:eastAsia="Calibri" w:hAnsi="Arial" w:cs="Arial"/>
                  <w:sz w:val="20"/>
                  <w:szCs w:val="20"/>
                </w:rPr>
                <w:t xml:space="preserve">the </w:t>
              </w:r>
              <w:r w:rsidRPr="00993D67">
                <w:rPr>
                  <w:rFonts w:ascii="Arial" w:hAnsi="Arial" w:cs="Arial"/>
                  <w:b/>
                  <w:sz w:val="20"/>
                  <w:szCs w:val="20"/>
                </w:rPr>
                <w:t>AP1000</w:t>
              </w:r>
              <w:r w:rsidRPr="00993D67">
                <w:rPr>
                  <w:rFonts w:ascii="Arial" w:hAnsi="Arial" w:cs="Arial"/>
                  <w:sz w:val="20"/>
                  <w:szCs w:val="20"/>
                </w:rPr>
                <w:t xml:space="preserve"> plant DCD [2]</w:t>
              </w:r>
            </w:ins>
            <w:del w:id="9819" w:author="gorgemj" w:date="2017-11-24T17:15:00Z">
              <w:r w:rsidDel="00792094">
                <w:rPr>
                  <w:rFonts w:ascii="Arial" w:hAnsi="Arial" w:cs="Arial"/>
                  <w:sz w:val="20"/>
                  <w:szCs w:val="20"/>
                </w:rPr>
                <w:delText>DCD</w:delText>
              </w:r>
            </w:del>
            <w:r>
              <w:rPr>
                <w:rFonts w:ascii="Arial" w:hAnsi="Arial" w:cs="Arial"/>
                <w:sz w:val="20"/>
                <w:szCs w:val="20"/>
              </w:rPr>
              <w:t xml:space="preserve"> Table 12.2</w:t>
            </w:r>
            <w:r>
              <w:rPr>
                <w:rFonts w:ascii="Arial" w:hAnsi="Arial" w:cs="Arial"/>
                <w:sz w:val="20"/>
                <w:szCs w:val="20"/>
              </w:rPr>
              <w:noBreakHyphen/>
            </w:r>
            <w:r w:rsidRPr="00E565BC">
              <w:rPr>
                <w:rFonts w:ascii="Arial" w:hAnsi="Arial" w:cs="Arial"/>
                <w:sz w:val="20"/>
                <w:szCs w:val="20"/>
              </w:rPr>
              <w:t>6. Typically, one milligram of deposited crud material is found on one square centimeter of a relatively smooth surface. This may be as much as</w:t>
            </w:r>
            <w:r>
              <w:rPr>
                <w:rFonts w:ascii="Arial" w:hAnsi="Arial" w:cs="Arial"/>
                <w:sz w:val="20"/>
                <w:szCs w:val="20"/>
              </w:rPr>
              <w:t xml:space="preserve"> 50 </w:t>
            </w:r>
            <w:r w:rsidRPr="00E565BC">
              <w:rPr>
                <w:rFonts w:ascii="Arial" w:hAnsi="Arial" w:cs="Arial"/>
                <w:sz w:val="20"/>
                <w:szCs w:val="20"/>
              </w:rPr>
              <w:t xml:space="preserve">times higher in crud trap areas. Crud trap areas are generally locations of high turbulence, areas of high momentum change, gravitational sedimentation areas, high affinity material areas, and possibly thin boundary layer regions. </w:t>
            </w:r>
          </w:p>
        </w:tc>
      </w:tr>
      <w:tr w:rsidR="00AD701B" w:rsidRPr="00817CEB" w:rsidTr="004C121E">
        <w:trPr>
          <w:cantSplit/>
          <w:trPrChange w:id="9820" w:author="gorgemj" w:date="2017-11-30T12:36:00Z">
            <w:trPr>
              <w:gridBefore w:val="6"/>
              <w:gridAfter w:val="0"/>
              <w:cantSplit/>
            </w:trPr>
          </w:trPrChange>
        </w:trPr>
        <w:tc>
          <w:tcPr>
            <w:tcW w:w="947" w:type="dxa"/>
            <w:tcPrChange w:id="9821" w:author="gorgemj" w:date="2017-11-30T12:36:00Z">
              <w:tcPr>
                <w:tcW w:w="945" w:type="dxa"/>
                <w:gridSpan w:val="6"/>
              </w:tcPr>
            </w:tcPrChange>
          </w:tcPr>
          <w:p w:rsidR="00AD701B" w:rsidRPr="0001191C" w:rsidRDefault="00AD701B" w:rsidP="00542606">
            <w:pPr>
              <w:autoSpaceDE w:val="0"/>
              <w:autoSpaceDN w:val="0"/>
              <w:adjustRightInd w:val="0"/>
              <w:spacing w:before="60" w:after="60" w:line="280" w:lineRule="atLeast"/>
              <w:jc w:val="center"/>
              <w:rPr>
                <w:rFonts w:cs="Arial"/>
                <w:rPrChange w:id="9822" w:author="gorgemj" w:date="2017-11-23T16:06:00Z">
                  <w:rPr>
                    <w:rFonts w:cs="Arial"/>
                    <w:b/>
                  </w:rPr>
                </w:rPrChange>
              </w:rPr>
            </w:pPr>
            <w:r w:rsidRPr="0001191C">
              <w:rPr>
                <w:rFonts w:cs="Arial"/>
                <w:rPrChange w:id="9823" w:author="gorgemj" w:date="2017-11-23T16:06:00Z">
                  <w:rPr>
                    <w:rFonts w:cs="Arial"/>
                    <w:b/>
                  </w:rPr>
                </w:rPrChange>
              </w:rPr>
              <w:t>6.70</w:t>
            </w:r>
          </w:p>
        </w:tc>
        <w:tc>
          <w:tcPr>
            <w:tcW w:w="693" w:type="dxa"/>
            <w:tcPrChange w:id="9824" w:author="gorgemj" w:date="2017-11-30T12:36:00Z">
              <w:tcPr>
                <w:tcW w:w="747" w:type="dxa"/>
                <w:gridSpan w:val="3"/>
              </w:tcPr>
            </w:tcPrChange>
          </w:tcPr>
          <w:p w:rsidR="00AD701B" w:rsidRPr="0001191C" w:rsidRDefault="00AD701B" w:rsidP="00542606">
            <w:pPr>
              <w:autoSpaceDE w:val="0"/>
              <w:autoSpaceDN w:val="0"/>
              <w:adjustRightInd w:val="0"/>
              <w:spacing w:before="60" w:after="60" w:line="280" w:lineRule="atLeast"/>
              <w:jc w:val="center"/>
              <w:rPr>
                <w:rFonts w:cs="Arial"/>
                <w:bCs/>
                <w:rPrChange w:id="9825" w:author="gorgemj" w:date="2017-11-23T16:06:00Z">
                  <w:rPr>
                    <w:rFonts w:cs="Arial"/>
                    <w:b/>
                    <w:bCs/>
                  </w:rPr>
                </w:rPrChange>
              </w:rPr>
            </w:pPr>
            <w:r w:rsidRPr="0001191C">
              <w:rPr>
                <w:rFonts w:cs="Arial"/>
                <w:bCs/>
                <w:rPrChange w:id="9826" w:author="gorgemj" w:date="2017-11-23T16:06:00Z">
                  <w:rPr>
                    <w:rFonts w:cs="Arial"/>
                    <w:b/>
                    <w:bCs/>
                  </w:rPr>
                </w:rPrChange>
              </w:rPr>
              <w:t>1</w:t>
            </w:r>
          </w:p>
        </w:tc>
        <w:tc>
          <w:tcPr>
            <w:tcW w:w="5038" w:type="dxa"/>
            <w:gridSpan w:val="2"/>
            <w:tcPrChange w:id="9827" w:author="gorgemj" w:date="2017-11-30T12:36:00Z">
              <w:tcPr>
                <w:tcW w:w="6768" w:type="dxa"/>
                <w:gridSpan w:val="7"/>
              </w:tcPr>
            </w:tcPrChange>
          </w:tcPr>
          <w:p w:rsidR="00AD701B" w:rsidRPr="00817CEB" w:rsidRDefault="00AD701B" w:rsidP="00542606">
            <w:pPr>
              <w:autoSpaceDE w:val="0"/>
              <w:autoSpaceDN w:val="0"/>
              <w:adjustRightInd w:val="0"/>
              <w:spacing w:before="60" w:after="60" w:line="280" w:lineRule="atLeast"/>
              <w:rPr>
                <w:rFonts w:eastAsia="Calibri" w:cs="Arial"/>
              </w:rPr>
            </w:pPr>
            <w:r w:rsidRPr="00817CEB">
              <w:rPr>
                <w:rFonts w:eastAsia="Calibri" w:cs="Arial"/>
              </w:rPr>
              <w:t>Materials used in the manufacture of structures, systems and components shall be selected to minimize activation of the material as far as reasonably practicable.</w:t>
            </w:r>
          </w:p>
        </w:tc>
        <w:tc>
          <w:tcPr>
            <w:tcW w:w="6912" w:type="dxa"/>
            <w:gridSpan w:val="3"/>
            <w:tcPrChange w:id="9828" w:author="gorgemj" w:date="2017-11-30T12:36:00Z">
              <w:tcPr>
                <w:tcW w:w="5130" w:type="dxa"/>
                <w:gridSpan w:val="8"/>
              </w:tcPr>
            </w:tcPrChange>
          </w:tcPr>
          <w:p w:rsidR="00AD701B" w:rsidRDefault="00AD701B" w:rsidP="00542606">
            <w:pPr>
              <w:keepNext/>
              <w:spacing w:before="60" w:after="60" w:line="280" w:lineRule="atLeast"/>
              <w:rPr>
                <w:rFonts w:eastAsia="Calibri" w:cs="Arial"/>
              </w:rPr>
            </w:pPr>
            <w:r w:rsidRPr="00817CEB">
              <w:rPr>
                <w:rFonts w:cs="Arial"/>
              </w:rPr>
              <w:t xml:space="preserve">These requirements are met for the </w:t>
            </w:r>
            <w:r w:rsidRPr="00817CEB">
              <w:rPr>
                <w:rFonts w:cs="Arial"/>
                <w:b/>
              </w:rPr>
              <w:t xml:space="preserve">AP1000 </w:t>
            </w:r>
            <w:r>
              <w:rPr>
                <w:rFonts w:cs="Arial"/>
              </w:rPr>
              <w:t xml:space="preserve">plant. </w:t>
            </w:r>
            <w:ins w:id="9829" w:author="gorgemj" w:date="2017-11-24T17:15:00Z">
              <w:r>
                <w:rPr>
                  <w:rFonts w:eastAsia="Calibri" w:cs="Arial"/>
                </w:rPr>
                <w:t>T</w:t>
              </w:r>
              <w:r w:rsidRPr="00993D67">
                <w:rPr>
                  <w:rFonts w:eastAsia="Calibri" w:cs="Arial"/>
                </w:rPr>
                <w:t xml:space="preserve">he </w:t>
              </w:r>
              <w:r w:rsidRPr="00993D67">
                <w:rPr>
                  <w:rFonts w:cs="Arial"/>
                  <w:b/>
                </w:rPr>
                <w:t>AP1000</w:t>
              </w:r>
              <w:r w:rsidRPr="00993D67">
                <w:rPr>
                  <w:rFonts w:cs="Arial"/>
                </w:rPr>
                <w:t xml:space="preserve"> plant DCD [2]</w:t>
              </w:r>
            </w:ins>
            <w:del w:id="9830" w:author="gorgemj" w:date="2017-11-24T17:15:00Z">
              <w:r w:rsidRPr="00817CEB" w:rsidDel="00792094">
                <w:rPr>
                  <w:rFonts w:cs="Arial"/>
                </w:rPr>
                <w:delText>DCD</w:delText>
              </w:r>
            </w:del>
            <w:r w:rsidRPr="00817CEB">
              <w:rPr>
                <w:rFonts w:cs="Arial"/>
              </w:rPr>
              <w:t xml:space="preserve"> Section 12.3 identifies the s</w:t>
            </w:r>
            <w:r w:rsidRPr="00817CEB">
              <w:rPr>
                <w:rFonts w:eastAsia="Calibri" w:cs="Arial"/>
              </w:rPr>
              <w:t xml:space="preserve">pecific </w:t>
            </w:r>
            <w:r w:rsidRPr="00817CEB">
              <w:rPr>
                <w:rFonts w:eastAsia="Calibri" w:cs="Arial"/>
                <w:b/>
              </w:rPr>
              <w:t>AP1000</w:t>
            </w:r>
            <w:r w:rsidRPr="00817CEB">
              <w:rPr>
                <w:rFonts w:eastAsia="Calibri" w:cs="Arial"/>
              </w:rPr>
              <w:t xml:space="preserve"> </w:t>
            </w:r>
            <w:r>
              <w:rPr>
                <w:rFonts w:eastAsia="Calibri" w:cs="Arial"/>
              </w:rPr>
              <w:t>plant</w:t>
            </w:r>
            <w:r w:rsidRPr="00817CEB">
              <w:rPr>
                <w:rFonts w:eastAsia="Calibri" w:cs="Arial"/>
              </w:rPr>
              <w:t xml:space="preserve"> design features for maintaining personnel exposure </w:t>
            </w:r>
            <w:del w:id="9831" w:author="gorgemj" w:date="2017-11-24T17:29:00Z">
              <w:r w:rsidRPr="00817CEB" w:rsidDel="00A366D5">
                <w:rPr>
                  <w:rFonts w:eastAsia="Calibri" w:cs="Arial"/>
                </w:rPr>
                <w:delText>as low as reasonably achievable (</w:delText>
              </w:r>
            </w:del>
            <w:r w:rsidRPr="00817CEB">
              <w:rPr>
                <w:rFonts w:eastAsia="Calibri" w:cs="Arial"/>
              </w:rPr>
              <w:t>ALARA</w:t>
            </w:r>
            <w:del w:id="9832" w:author="gorgemj" w:date="2017-11-24T17:29:00Z">
              <w:r w:rsidRPr="00817CEB" w:rsidDel="00A366D5">
                <w:rPr>
                  <w:rFonts w:eastAsia="Calibri" w:cs="Arial"/>
                </w:rPr>
                <w:delText>)</w:delText>
              </w:r>
            </w:del>
            <w:r w:rsidRPr="00817CEB">
              <w:rPr>
                <w:rFonts w:eastAsia="Calibri" w:cs="Arial"/>
              </w:rPr>
              <w:t>.</w:t>
            </w:r>
            <w:r>
              <w:rPr>
                <w:rFonts w:eastAsia="Calibri" w:cs="Arial"/>
              </w:rPr>
              <w:t xml:space="preserve"> These include, not only material selection but also design of components and systems, selection of reliable components, layout arrangement, automatic &amp; remote controls and handling and in general minimization and optimization of the time required to perform maintenance operation in radiation fields. </w:t>
            </w:r>
          </w:p>
          <w:p w:rsidR="00AD701B" w:rsidRPr="00BE7BED" w:rsidRDefault="00AD701B" w:rsidP="00542606">
            <w:pPr>
              <w:pStyle w:val="Default"/>
              <w:widowControl w:val="0"/>
              <w:spacing w:before="60" w:after="60" w:line="280" w:lineRule="atLeast"/>
              <w:rPr>
                <w:rFonts w:ascii="Arial" w:hAnsi="Arial" w:cs="Arial"/>
                <w:sz w:val="20"/>
                <w:szCs w:val="20"/>
              </w:rPr>
            </w:pPr>
            <w:r w:rsidRPr="00E565BC">
              <w:rPr>
                <w:rFonts w:ascii="Arial" w:hAnsi="Arial" w:cs="Arial"/>
                <w:sz w:val="20"/>
                <w:szCs w:val="20"/>
              </w:rPr>
              <w:t xml:space="preserve">Equipment specifications for components exposed to high temperature reactor coolant contain limitations on the cobalt content of the base metal as given in </w:t>
            </w:r>
            <w:ins w:id="9833" w:author="gorgemj" w:date="2017-11-24T17:15:00Z">
              <w:r w:rsidRPr="00993D67">
                <w:rPr>
                  <w:rFonts w:ascii="Arial" w:eastAsia="Calibri" w:hAnsi="Arial" w:cs="Arial"/>
                  <w:sz w:val="20"/>
                  <w:szCs w:val="20"/>
                </w:rPr>
                <w:t xml:space="preserve">the </w:t>
              </w:r>
              <w:r w:rsidRPr="00993D67">
                <w:rPr>
                  <w:rFonts w:ascii="Arial" w:hAnsi="Arial" w:cs="Arial"/>
                  <w:b/>
                  <w:sz w:val="20"/>
                  <w:szCs w:val="20"/>
                </w:rPr>
                <w:t>AP1000</w:t>
              </w:r>
              <w:r w:rsidRPr="00993D67">
                <w:rPr>
                  <w:rFonts w:ascii="Arial" w:hAnsi="Arial" w:cs="Arial"/>
                  <w:sz w:val="20"/>
                  <w:szCs w:val="20"/>
                </w:rPr>
                <w:t xml:space="preserve"> plant DCD [2]</w:t>
              </w:r>
            </w:ins>
            <w:del w:id="9834" w:author="gorgemj" w:date="2017-11-24T17:15:00Z">
              <w:r w:rsidDel="00792094">
                <w:rPr>
                  <w:rFonts w:ascii="Arial" w:hAnsi="Arial" w:cs="Arial"/>
                  <w:sz w:val="20"/>
                  <w:szCs w:val="20"/>
                </w:rPr>
                <w:delText>DCD</w:delText>
              </w:r>
            </w:del>
            <w:r>
              <w:rPr>
                <w:rFonts w:ascii="Arial" w:hAnsi="Arial" w:cs="Arial"/>
                <w:sz w:val="20"/>
                <w:szCs w:val="20"/>
              </w:rPr>
              <w:t xml:space="preserve"> </w:t>
            </w:r>
            <w:r w:rsidRPr="00E565BC">
              <w:rPr>
                <w:rFonts w:ascii="Arial" w:hAnsi="Arial" w:cs="Arial"/>
                <w:sz w:val="20"/>
                <w:szCs w:val="20"/>
              </w:rPr>
              <w:t>Table 12.3-1. The use of hard facing material with cobalt</w:t>
            </w:r>
            <w:r>
              <w:rPr>
                <w:sz w:val="22"/>
                <w:szCs w:val="22"/>
              </w:rPr>
              <w:t xml:space="preserve"> </w:t>
            </w:r>
            <w:r w:rsidRPr="00E565BC">
              <w:rPr>
                <w:rFonts w:ascii="Arial" w:hAnsi="Arial" w:cs="Arial"/>
                <w:sz w:val="20"/>
                <w:szCs w:val="20"/>
              </w:rPr>
              <w:t xml:space="preserve">content such as </w:t>
            </w:r>
            <w:proofErr w:type="spellStart"/>
            <w:r w:rsidRPr="00E565BC">
              <w:rPr>
                <w:rFonts w:ascii="Arial" w:hAnsi="Arial" w:cs="Arial"/>
                <w:sz w:val="20"/>
                <w:szCs w:val="20"/>
              </w:rPr>
              <w:t>stellite</w:t>
            </w:r>
            <w:proofErr w:type="spellEnd"/>
            <w:r w:rsidRPr="00E565BC">
              <w:rPr>
                <w:rFonts w:ascii="Arial" w:hAnsi="Arial" w:cs="Arial"/>
                <w:sz w:val="20"/>
                <w:szCs w:val="20"/>
              </w:rPr>
              <w:t xml:space="preserve"> is limited to applications where its use is necessary for reliability considerations. Nickel-based alloys in the </w:t>
            </w:r>
            <w:del w:id="9835" w:author="gorgemj" w:date="2017-11-26T20:32:00Z">
              <w:r w:rsidRPr="00E565BC" w:rsidDel="00FC263D">
                <w:rPr>
                  <w:rFonts w:ascii="Arial" w:hAnsi="Arial" w:cs="Arial"/>
                  <w:sz w:val="20"/>
                  <w:szCs w:val="20"/>
                </w:rPr>
                <w:delText xml:space="preserve">reactor coolant </w:delText>
              </w:r>
              <w:r w:rsidDel="00FC263D">
                <w:rPr>
                  <w:rFonts w:ascii="Arial" w:hAnsi="Arial" w:cs="Arial"/>
                  <w:sz w:val="20"/>
                  <w:szCs w:val="20"/>
                </w:rPr>
                <w:delText>system</w:delText>
              </w:r>
            </w:del>
            <w:ins w:id="9836" w:author="gorgemj" w:date="2017-11-26T20:32:00Z">
              <w:r>
                <w:rPr>
                  <w:rFonts w:ascii="Arial" w:hAnsi="Arial" w:cs="Arial"/>
                  <w:sz w:val="20"/>
                  <w:szCs w:val="20"/>
                </w:rPr>
                <w:t>RCS</w:t>
              </w:r>
            </w:ins>
            <w:r>
              <w:rPr>
                <w:rFonts w:ascii="Arial" w:hAnsi="Arial" w:cs="Arial"/>
                <w:sz w:val="20"/>
                <w:szCs w:val="20"/>
              </w:rPr>
              <w:t xml:space="preserve"> (Co</w:t>
            </w:r>
            <w:r>
              <w:rPr>
                <w:rFonts w:ascii="Arial" w:hAnsi="Arial" w:cs="Arial"/>
                <w:sz w:val="20"/>
                <w:szCs w:val="20"/>
              </w:rPr>
              <w:noBreakHyphen/>
            </w:r>
            <w:r w:rsidRPr="00E565BC">
              <w:rPr>
                <w:rFonts w:ascii="Arial" w:hAnsi="Arial" w:cs="Arial"/>
                <w:sz w:val="20"/>
                <w:szCs w:val="20"/>
              </w:rPr>
              <w:t xml:space="preserve">58 is produced from activation of Ni-58) are similarly used only where component reliability may be compromised by the use of other materials. The major use of nickel-based alloys in the </w:t>
            </w:r>
            <w:del w:id="9837" w:author="gorgemj" w:date="2017-11-26T20:32:00Z">
              <w:r w:rsidRPr="00E565BC" w:rsidDel="00FC263D">
                <w:rPr>
                  <w:rFonts w:ascii="Arial" w:hAnsi="Arial" w:cs="Arial"/>
                  <w:sz w:val="20"/>
                  <w:szCs w:val="20"/>
                </w:rPr>
                <w:delText>reactor coolant system</w:delText>
              </w:r>
            </w:del>
            <w:ins w:id="9838" w:author="gorgemj" w:date="2017-11-26T20:32:00Z">
              <w:r>
                <w:rPr>
                  <w:rFonts w:ascii="Arial" w:hAnsi="Arial" w:cs="Arial"/>
                  <w:sz w:val="20"/>
                  <w:szCs w:val="20"/>
                </w:rPr>
                <w:t>RCS</w:t>
              </w:r>
            </w:ins>
            <w:r w:rsidRPr="00E565BC">
              <w:rPr>
                <w:rFonts w:ascii="Arial" w:hAnsi="Arial" w:cs="Arial"/>
                <w:sz w:val="20"/>
                <w:szCs w:val="20"/>
              </w:rPr>
              <w:t xml:space="preserve"> is the </w:t>
            </w:r>
            <w:r>
              <w:rPr>
                <w:rFonts w:ascii="Arial" w:hAnsi="Arial" w:cs="Arial"/>
                <w:sz w:val="20"/>
                <w:szCs w:val="20"/>
              </w:rPr>
              <w:t>I</w:t>
            </w:r>
            <w:r w:rsidRPr="00E565BC">
              <w:rPr>
                <w:rFonts w:ascii="Arial" w:hAnsi="Arial" w:cs="Arial"/>
                <w:sz w:val="20"/>
                <w:szCs w:val="20"/>
              </w:rPr>
              <w:t>nconel</w:t>
            </w:r>
            <w:r w:rsidRPr="00E157D8">
              <w:rPr>
                <w:rFonts w:ascii="Arial" w:hAnsi="Arial" w:cs="Arial"/>
                <w:sz w:val="20"/>
                <w:szCs w:val="20"/>
                <w:vertAlign w:val="superscript"/>
              </w:rPr>
              <w:t>®</w:t>
            </w:r>
            <w:r w:rsidRPr="00E565BC">
              <w:rPr>
                <w:rFonts w:ascii="Arial" w:hAnsi="Arial" w:cs="Arial"/>
                <w:sz w:val="20"/>
                <w:szCs w:val="20"/>
              </w:rPr>
              <w:t xml:space="preserve"> steam generator tubes. </w:t>
            </w:r>
          </w:p>
          <w:p w:rsidR="00AD701B" w:rsidRDefault="00AD701B" w:rsidP="00876B31">
            <w:pPr>
              <w:keepNext/>
              <w:spacing w:before="60" w:after="60" w:line="280" w:lineRule="atLeast"/>
              <w:rPr>
                <w:rFonts w:eastAsia="Calibri" w:cs="Arial"/>
              </w:rPr>
            </w:pPr>
            <w:r w:rsidRPr="00E565BC">
              <w:rPr>
                <w:rFonts w:cs="Arial"/>
              </w:rPr>
              <w:t xml:space="preserve">General prohibitions on antimony and other low melting point metals are contained in </w:t>
            </w:r>
            <w:ins w:id="9839" w:author="gorgemj" w:date="2017-11-24T17:15:00Z">
              <w:r w:rsidRPr="00993D67">
                <w:rPr>
                  <w:rFonts w:eastAsia="Calibri" w:cs="Arial"/>
                </w:rPr>
                <w:t xml:space="preserve">the </w:t>
              </w:r>
              <w:r w:rsidRPr="00993D67">
                <w:rPr>
                  <w:rFonts w:cs="Arial"/>
                  <w:b/>
                </w:rPr>
                <w:t>AP1000</w:t>
              </w:r>
              <w:r w:rsidRPr="00993D67">
                <w:rPr>
                  <w:rFonts w:cs="Arial"/>
                </w:rPr>
                <w:t xml:space="preserve"> plant DCD [2]</w:t>
              </w:r>
            </w:ins>
            <w:del w:id="9840" w:author="gorgemj" w:date="2017-11-24T17:15:00Z">
              <w:r w:rsidDel="00792094">
                <w:rPr>
                  <w:rFonts w:cs="Arial"/>
                </w:rPr>
                <w:delText>DCD</w:delText>
              </w:r>
            </w:del>
            <w:r>
              <w:rPr>
                <w:rFonts w:cs="Arial"/>
              </w:rPr>
              <w:t xml:space="preserve"> Section</w:t>
            </w:r>
            <w:r w:rsidRPr="00E565BC">
              <w:rPr>
                <w:rFonts w:cs="Arial"/>
              </w:rPr>
              <w:t xml:space="preserve"> 6.1.1. In addition, the reactor coolant pump mechanical design </w:t>
            </w:r>
            <w:r>
              <w:rPr>
                <w:rFonts w:cs="Arial"/>
              </w:rPr>
              <w:t>criteria prohibit</w:t>
            </w:r>
            <w:r w:rsidRPr="00E565BC">
              <w:rPr>
                <w:rFonts w:cs="Arial"/>
              </w:rPr>
              <w:t xml:space="preserve"> antimony completely from the reactor coolant pump and its bearings.</w:t>
            </w:r>
          </w:p>
        </w:tc>
      </w:tr>
      <w:tr w:rsidR="00AD701B" w:rsidRPr="00817CEB" w:rsidTr="004C121E">
        <w:trPr>
          <w:cantSplit/>
          <w:trPrChange w:id="9841" w:author="gorgemj" w:date="2017-11-30T12:36:00Z">
            <w:trPr>
              <w:gridBefore w:val="6"/>
              <w:gridAfter w:val="0"/>
              <w:cantSplit/>
            </w:trPr>
          </w:trPrChange>
        </w:trPr>
        <w:tc>
          <w:tcPr>
            <w:tcW w:w="947" w:type="dxa"/>
            <w:tcPrChange w:id="9842" w:author="gorgemj" w:date="2017-11-30T12:36:00Z">
              <w:tcPr>
                <w:tcW w:w="945" w:type="dxa"/>
                <w:gridSpan w:val="6"/>
              </w:tcPr>
            </w:tcPrChange>
          </w:tcPr>
          <w:p w:rsidR="00AD701B" w:rsidRPr="0001191C" w:rsidRDefault="00AD701B" w:rsidP="00542606">
            <w:pPr>
              <w:autoSpaceDE w:val="0"/>
              <w:autoSpaceDN w:val="0"/>
              <w:adjustRightInd w:val="0"/>
              <w:spacing w:before="60" w:after="60" w:line="280" w:lineRule="atLeast"/>
              <w:jc w:val="center"/>
              <w:rPr>
                <w:rFonts w:cs="Arial"/>
                <w:rPrChange w:id="9843" w:author="gorgemj" w:date="2017-11-23T16:06:00Z">
                  <w:rPr>
                    <w:rFonts w:cs="Arial"/>
                    <w:b/>
                  </w:rPr>
                </w:rPrChange>
              </w:rPr>
            </w:pPr>
            <w:r w:rsidRPr="0001191C">
              <w:rPr>
                <w:rFonts w:cs="Arial"/>
                <w:rPrChange w:id="9844" w:author="gorgemj" w:date="2017-11-23T16:06:00Z">
                  <w:rPr>
                    <w:rFonts w:cs="Arial"/>
                    <w:b/>
                  </w:rPr>
                </w:rPrChange>
              </w:rPr>
              <w:t>6.71</w:t>
            </w:r>
          </w:p>
        </w:tc>
        <w:tc>
          <w:tcPr>
            <w:tcW w:w="693" w:type="dxa"/>
            <w:tcPrChange w:id="9845" w:author="gorgemj" w:date="2017-11-30T12:36:00Z">
              <w:tcPr>
                <w:tcW w:w="747" w:type="dxa"/>
                <w:gridSpan w:val="3"/>
              </w:tcPr>
            </w:tcPrChange>
          </w:tcPr>
          <w:p w:rsidR="00AD701B" w:rsidRPr="0001191C" w:rsidRDefault="00AD701B" w:rsidP="00542606">
            <w:pPr>
              <w:autoSpaceDE w:val="0"/>
              <w:autoSpaceDN w:val="0"/>
              <w:adjustRightInd w:val="0"/>
              <w:spacing w:before="60" w:after="60" w:line="280" w:lineRule="atLeast"/>
              <w:jc w:val="center"/>
              <w:rPr>
                <w:rFonts w:cs="Arial"/>
                <w:bCs/>
                <w:rPrChange w:id="9846" w:author="gorgemj" w:date="2017-11-23T16:06:00Z">
                  <w:rPr>
                    <w:rFonts w:cs="Arial"/>
                    <w:b/>
                    <w:bCs/>
                  </w:rPr>
                </w:rPrChange>
              </w:rPr>
            </w:pPr>
            <w:r w:rsidRPr="0001191C">
              <w:rPr>
                <w:rFonts w:cs="Arial"/>
                <w:bCs/>
                <w:rPrChange w:id="9847" w:author="gorgemj" w:date="2017-11-23T16:06:00Z">
                  <w:rPr>
                    <w:rFonts w:cs="Arial"/>
                    <w:b/>
                    <w:bCs/>
                  </w:rPr>
                </w:rPrChange>
              </w:rPr>
              <w:t>1</w:t>
            </w:r>
          </w:p>
        </w:tc>
        <w:tc>
          <w:tcPr>
            <w:tcW w:w="5038" w:type="dxa"/>
            <w:gridSpan w:val="2"/>
            <w:tcPrChange w:id="9848" w:author="gorgemj" w:date="2017-11-30T12:36:00Z">
              <w:tcPr>
                <w:tcW w:w="6768" w:type="dxa"/>
                <w:gridSpan w:val="7"/>
              </w:tcPr>
            </w:tcPrChange>
          </w:tcPr>
          <w:p w:rsidR="00AD701B" w:rsidRPr="00817CEB" w:rsidRDefault="00AD701B" w:rsidP="00542606">
            <w:pPr>
              <w:autoSpaceDE w:val="0"/>
              <w:autoSpaceDN w:val="0"/>
              <w:adjustRightInd w:val="0"/>
              <w:spacing w:before="60" w:after="60" w:line="280" w:lineRule="atLeast"/>
              <w:rPr>
                <w:rFonts w:eastAsia="Calibri" w:cs="Arial"/>
              </w:rPr>
            </w:pPr>
            <w:r w:rsidRPr="00817CEB">
              <w:rPr>
                <w:rFonts w:eastAsia="Calibri" w:cs="Arial"/>
              </w:rPr>
              <w:t>For the purposes of radiation protection, provision shall be made for preventing the release or the dispersion of radioactive substances, radioactive waste and contamination at the plant.</w:t>
            </w:r>
          </w:p>
        </w:tc>
        <w:tc>
          <w:tcPr>
            <w:tcW w:w="6912" w:type="dxa"/>
            <w:gridSpan w:val="3"/>
            <w:tcPrChange w:id="9849" w:author="gorgemj" w:date="2017-11-30T12:36:00Z">
              <w:tcPr>
                <w:tcW w:w="5130" w:type="dxa"/>
                <w:gridSpan w:val="8"/>
              </w:tcPr>
            </w:tcPrChange>
          </w:tcPr>
          <w:p w:rsidR="00AD701B" w:rsidRDefault="00AD701B" w:rsidP="00542606">
            <w:pPr>
              <w:keepNext/>
              <w:spacing w:before="60" w:after="60" w:line="280" w:lineRule="atLeast"/>
              <w:rPr>
                <w:rFonts w:cs="Arial"/>
              </w:rPr>
            </w:pPr>
            <w:r w:rsidRPr="00817CEB">
              <w:rPr>
                <w:rFonts w:cs="Arial"/>
              </w:rPr>
              <w:t xml:space="preserve">The </w:t>
            </w:r>
            <w:r w:rsidRPr="00817CEB">
              <w:rPr>
                <w:rFonts w:cs="Arial"/>
                <w:b/>
              </w:rPr>
              <w:t>AP1000</w:t>
            </w:r>
            <w:r w:rsidRPr="00817CEB">
              <w:rPr>
                <w:rFonts w:cs="Arial"/>
              </w:rPr>
              <w:t xml:space="preserve"> </w:t>
            </w:r>
            <w:r>
              <w:rPr>
                <w:rFonts w:cs="Arial"/>
              </w:rPr>
              <w:t>plant</w:t>
            </w:r>
            <w:r w:rsidRPr="00817CEB">
              <w:rPr>
                <w:rFonts w:cs="Arial"/>
              </w:rPr>
              <w:t xml:space="preserve"> design meets this requirement</w:t>
            </w:r>
            <w:r>
              <w:rPr>
                <w:rFonts w:cs="Arial"/>
              </w:rPr>
              <w:t xml:space="preserve">. </w:t>
            </w:r>
            <w:ins w:id="9850" w:author="gorgemj" w:date="2017-11-24T17:15:00Z">
              <w:r>
                <w:rPr>
                  <w:rFonts w:eastAsia="Calibri" w:cs="Arial"/>
                </w:rPr>
                <w:t>T</w:t>
              </w:r>
              <w:r w:rsidRPr="00993D67">
                <w:rPr>
                  <w:rFonts w:eastAsia="Calibri" w:cs="Arial"/>
                </w:rPr>
                <w:t xml:space="preserve">he </w:t>
              </w:r>
              <w:r w:rsidRPr="00993D67">
                <w:rPr>
                  <w:rFonts w:cs="Arial"/>
                  <w:b/>
                </w:rPr>
                <w:t>AP1000</w:t>
              </w:r>
              <w:r w:rsidRPr="00993D67">
                <w:rPr>
                  <w:rFonts w:cs="Arial"/>
                </w:rPr>
                <w:t xml:space="preserve"> plant DCD [2]</w:t>
              </w:r>
            </w:ins>
            <w:del w:id="9851" w:author="gorgemj" w:date="2017-11-24T17:15:00Z">
              <w:r w:rsidRPr="00817CEB" w:rsidDel="00792094">
                <w:rPr>
                  <w:rFonts w:cs="Arial"/>
                </w:rPr>
                <w:delText>DCD</w:delText>
              </w:r>
            </w:del>
            <w:r w:rsidRPr="00817CEB">
              <w:rPr>
                <w:rFonts w:cs="Arial"/>
              </w:rPr>
              <w:t xml:space="preserve"> Section 12.3 identifies the s</w:t>
            </w:r>
            <w:r w:rsidRPr="00817CEB">
              <w:rPr>
                <w:rFonts w:eastAsia="Calibri" w:cs="Arial"/>
              </w:rPr>
              <w:t xml:space="preserve">pecific </w:t>
            </w:r>
            <w:r w:rsidRPr="00817CEB">
              <w:rPr>
                <w:rFonts w:eastAsia="Calibri" w:cs="Arial"/>
                <w:b/>
              </w:rPr>
              <w:t>AP1000</w:t>
            </w:r>
            <w:r w:rsidRPr="00817CEB">
              <w:rPr>
                <w:rFonts w:eastAsia="Calibri" w:cs="Arial"/>
              </w:rPr>
              <w:t xml:space="preserve"> </w:t>
            </w:r>
            <w:r>
              <w:rPr>
                <w:rFonts w:eastAsia="Calibri" w:cs="Arial"/>
              </w:rPr>
              <w:t>plant</w:t>
            </w:r>
            <w:r w:rsidRPr="00817CEB">
              <w:rPr>
                <w:rFonts w:eastAsia="Calibri" w:cs="Arial"/>
              </w:rPr>
              <w:t xml:space="preserve"> design features for maintaining personnel exposure </w:t>
            </w:r>
            <w:del w:id="9852" w:author="gorgemj" w:date="2017-11-24T17:15:00Z">
              <w:r w:rsidRPr="00817CEB" w:rsidDel="00792094">
                <w:rPr>
                  <w:rFonts w:eastAsia="Calibri" w:cs="Arial"/>
                </w:rPr>
                <w:delText>as low as r</w:delText>
              </w:r>
              <w:r w:rsidRPr="00E565BC" w:rsidDel="00792094">
                <w:rPr>
                  <w:rFonts w:cs="Arial"/>
                </w:rPr>
                <w:delText>easonably achievable (</w:delText>
              </w:r>
            </w:del>
            <w:r w:rsidRPr="00E565BC">
              <w:rPr>
                <w:rFonts w:cs="Arial"/>
              </w:rPr>
              <w:t>ALARA</w:t>
            </w:r>
            <w:del w:id="9853" w:author="gorgemj" w:date="2017-11-24T17:15:00Z">
              <w:r w:rsidRPr="00E565BC" w:rsidDel="00792094">
                <w:rPr>
                  <w:rFonts w:cs="Arial"/>
                </w:rPr>
                <w:delText>)</w:delText>
              </w:r>
            </w:del>
            <w:r w:rsidRPr="00E565BC">
              <w:rPr>
                <w:rFonts w:cs="Arial"/>
              </w:rPr>
              <w:t>.</w:t>
            </w:r>
          </w:p>
          <w:p w:rsidR="00AD701B" w:rsidRPr="00E565BC" w:rsidRDefault="00AD701B" w:rsidP="00542606">
            <w:pPr>
              <w:pStyle w:val="Default"/>
              <w:spacing w:before="60" w:after="60" w:line="280" w:lineRule="atLeast"/>
              <w:rPr>
                <w:rFonts w:cs="Arial"/>
              </w:rPr>
            </w:pPr>
            <w:ins w:id="9854" w:author="gorgemj" w:date="2017-11-24T17:15:00Z">
              <w:r>
                <w:rPr>
                  <w:rFonts w:ascii="Arial" w:eastAsia="Calibri" w:hAnsi="Arial" w:cs="Arial"/>
                  <w:sz w:val="20"/>
                  <w:szCs w:val="20"/>
                </w:rPr>
                <w:t>T</w:t>
              </w:r>
              <w:r w:rsidRPr="00993D67">
                <w:rPr>
                  <w:rFonts w:ascii="Arial" w:eastAsia="Calibri" w:hAnsi="Arial" w:cs="Arial"/>
                  <w:sz w:val="20"/>
                  <w:szCs w:val="20"/>
                </w:rPr>
                <w:t xml:space="preserve">he </w:t>
              </w:r>
              <w:r w:rsidRPr="00993D67">
                <w:rPr>
                  <w:rFonts w:ascii="Arial" w:hAnsi="Arial" w:cs="Arial"/>
                  <w:b/>
                  <w:sz w:val="20"/>
                  <w:szCs w:val="20"/>
                </w:rPr>
                <w:t>AP1000</w:t>
              </w:r>
              <w:r w:rsidRPr="00993D67">
                <w:rPr>
                  <w:rFonts w:ascii="Arial" w:hAnsi="Arial" w:cs="Arial"/>
                  <w:sz w:val="20"/>
                  <w:szCs w:val="20"/>
                </w:rPr>
                <w:t xml:space="preserve"> plant DCD [2]</w:t>
              </w:r>
            </w:ins>
            <w:del w:id="9855" w:author="gorgemj" w:date="2017-11-24T17:15:00Z">
              <w:r w:rsidRPr="00E565BC" w:rsidDel="00792094">
                <w:rPr>
                  <w:rFonts w:ascii="Arial" w:hAnsi="Arial" w:cs="Arial"/>
                  <w:sz w:val="20"/>
                  <w:szCs w:val="20"/>
                </w:rPr>
                <w:delText>DCD</w:delText>
              </w:r>
            </w:del>
            <w:r w:rsidRPr="00E565BC">
              <w:rPr>
                <w:rFonts w:ascii="Arial" w:hAnsi="Arial" w:cs="Arial"/>
                <w:sz w:val="20"/>
                <w:szCs w:val="20"/>
              </w:rPr>
              <w:t xml:space="preserve"> Chapter 11 identif</w:t>
            </w:r>
            <w:del w:id="9856" w:author="gorgemj" w:date="2017-11-24T17:15:00Z">
              <w:r w:rsidRPr="00E565BC" w:rsidDel="00792094">
                <w:rPr>
                  <w:rFonts w:ascii="Arial" w:hAnsi="Arial" w:cs="Arial"/>
                  <w:sz w:val="20"/>
                  <w:szCs w:val="20"/>
                </w:rPr>
                <w:delText>y</w:delText>
              </w:r>
            </w:del>
            <w:ins w:id="9857" w:author="gorgemj" w:date="2017-11-24T17:15:00Z">
              <w:r>
                <w:rPr>
                  <w:rFonts w:ascii="Arial" w:hAnsi="Arial" w:cs="Arial"/>
                  <w:sz w:val="20"/>
                  <w:szCs w:val="20"/>
                </w:rPr>
                <w:t>ies</w:t>
              </w:r>
            </w:ins>
            <w:r w:rsidRPr="00E565BC">
              <w:rPr>
                <w:rFonts w:ascii="Arial" w:hAnsi="Arial" w:cs="Arial"/>
                <w:sz w:val="20"/>
                <w:szCs w:val="20"/>
              </w:rPr>
              <w:t xml:space="preserve"> the radioactive waste management systems  that are designed to control, collect, process, handle, store, and dispose of liquid radioactive waste generated as the result of normal operation, including </w:t>
            </w:r>
            <w:del w:id="9858" w:author="gorgemj" w:date="2017-11-24T15:50:00Z">
              <w:r w:rsidRPr="00E565BC" w:rsidDel="001773C1">
                <w:rPr>
                  <w:rFonts w:ascii="Arial" w:hAnsi="Arial" w:cs="Arial"/>
                  <w:sz w:val="20"/>
                  <w:szCs w:val="20"/>
                </w:rPr>
                <w:delText>anticipated operational occurrence</w:delText>
              </w:r>
            </w:del>
            <w:ins w:id="9859" w:author="gorgemj" w:date="2017-11-24T15:50:00Z">
              <w:r>
                <w:rPr>
                  <w:rFonts w:ascii="Arial" w:hAnsi="Arial" w:cs="Arial"/>
                  <w:sz w:val="20"/>
                  <w:szCs w:val="20"/>
                </w:rPr>
                <w:t>AOO</w:t>
              </w:r>
            </w:ins>
            <w:r w:rsidRPr="00E565BC">
              <w:rPr>
                <w:rFonts w:ascii="Arial" w:hAnsi="Arial" w:cs="Arial"/>
                <w:sz w:val="20"/>
                <w:szCs w:val="20"/>
              </w:rPr>
              <w:t>s</w:t>
            </w:r>
            <w:r>
              <w:rPr>
                <w:rFonts w:ascii="Arial" w:hAnsi="Arial" w:cs="Arial"/>
                <w:sz w:val="20"/>
                <w:szCs w:val="20"/>
              </w:rPr>
              <w:t xml:space="preserve">. </w:t>
            </w:r>
          </w:p>
          <w:p w:rsidR="00AD701B" w:rsidRPr="00E565BC" w:rsidRDefault="00AD701B" w:rsidP="00542606">
            <w:pPr>
              <w:keepNext/>
              <w:spacing w:before="60" w:after="60" w:line="280" w:lineRule="atLeast"/>
              <w:rPr>
                <w:rFonts w:cs="Arial"/>
              </w:rPr>
            </w:pPr>
            <w:r w:rsidRPr="00872397">
              <w:rPr>
                <w:rFonts w:cs="Arial"/>
              </w:rPr>
              <w:t xml:space="preserve">In addition the </w:t>
            </w:r>
            <w:del w:id="9860" w:author="gorgemj" w:date="2017-11-24T17:16:00Z">
              <w:r w:rsidRPr="00872397" w:rsidDel="00792094">
                <w:rPr>
                  <w:rFonts w:cs="Arial"/>
                </w:rPr>
                <w:delText xml:space="preserve">Ref. </w:delText>
              </w:r>
              <w:r w:rsidDel="00792094">
                <w:rPr>
                  <w:rFonts w:cs="Arial"/>
                </w:rPr>
                <w:delText>[</w:delText>
              </w:r>
              <w:r w:rsidRPr="00872397" w:rsidDel="00792094">
                <w:rPr>
                  <w:rFonts w:cs="Arial"/>
                </w:rPr>
                <w:delText>6</w:delText>
              </w:r>
              <w:r w:rsidDel="00792094">
                <w:rPr>
                  <w:rFonts w:cs="Arial"/>
                </w:rPr>
                <w:delText>]</w:delText>
              </w:r>
              <w:r w:rsidRPr="00872397" w:rsidDel="00792094">
                <w:rPr>
                  <w:rFonts w:cs="Arial"/>
                </w:rPr>
                <w:delText xml:space="preserve"> document</w:delText>
              </w:r>
              <w:r w:rsidDel="00792094">
                <w:rPr>
                  <w:rFonts w:cs="Arial"/>
                </w:rPr>
                <w:delText>,</w:delText>
              </w:r>
              <w:r w:rsidRPr="00872397" w:rsidDel="00792094">
                <w:rPr>
                  <w:rFonts w:cs="Arial"/>
                </w:rPr>
                <w:delText xml:space="preserve"> </w:delText>
              </w:r>
            </w:del>
            <w:del w:id="9861" w:author="gorgemj" w:date="2017-11-24T17:22:00Z">
              <w:r w:rsidRPr="00E565BC" w:rsidDel="00E03FA2">
                <w:rPr>
                  <w:rFonts w:cs="Arial"/>
                </w:rPr>
                <w:delText xml:space="preserve">UK </w:delText>
              </w:r>
            </w:del>
            <w:r w:rsidRPr="00622F2F">
              <w:rPr>
                <w:rFonts w:cs="Arial"/>
                <w:b/>
              </w:rPr>
              <w:t>AP1000</w:t>
            </w:r>
            <w:r w:rsidRPr="00E565BC">
              <w:rPr>
                <w:rFonts w:cs="Arial"/>
              </w:rPr>
              <w:t xml:space="preserve"> </w:t>
            </w:r>
            <w:del w:id="9862" w:author="gorgemj" w:date="2017-11-24T17:16:00Z">
              <w:r w:rsidRPr="00E565BC" w:rsidDel="00792094">
                <w:rPr>
                  <w:rFonts w:cs="Arial"/>
                </w:rPr>
                <w:delText>Environment Report</w:delText>
              </w:r>
            </w:del>
            <w:ins w:id="9863" w:author="gorgemj" w:date="2017-11-24T17:16:00Z">
              <w:r>
                <w:rPr>
                  <w:rFonts w:cs="Arial"/>
                </w:rPr>
                <w:t>plant ER [6]</w:t>
              </w:r>
            </w:ins>
            <w:del w:id="9864" w:author="gorgemj" w:date="2017-11-24T17:16:00Z">
              <w:r w:rsidDel="00792094">
                <w:rPr>
                  <w:rFonts w:cs="Arial"/>
                </w:rPr>
                <w:delText>,</w:delText>
              </w:r>
            </w:del>
            <w:r w:rsidRPr="00E565BC">
              <w:rPr>
                <w:rFonts w:cs="Arial"/>
              </w:rPr>
              <w:t xml:space="preserve"> has been prepared to consolidate and summari</w:t>
            </w:r>
            <w:r w:rsidRPr="00872397">
              <w:rPr>
                <w:rFonts w:cs="Arial"/>
              </w:rPr>
              <w:t>z</w:t>
            </w:r>
            <w:r w:rsidRPr="00E565BC">
              <w:rPr>
                <w:rFonts w:cs="Arial"/>
              </w:rPr>
              <w:t xml:space="preserve">e </w:t>
            </w:r>
            <w:r>
              <w:rPr>
                <w:rFonts w:cs="Arial"/>
              </w:rPr>
              <w:t>the environmental</w:t>
            </w:r>
            <w:r w:rsidRPr="00E565BC">
              <w:rPr>
                <w:rFonts w:cs="Arial"/>
              </w:rPr>
              <w:t xml:space="preserve"> information in the </w:t>
            </w:r>
            <w:del w:id="9865" w:author="gorgemj" w:date="2017-11-24T14:55:00Z">
              <w:r w:rsidRPr="00E565BC" w:rsidDel="00846003">
                <w:rPr>
                  <w:rFonts w:cs="Arial"/>
                </w:rPr>
                <w:delText>Design Control Document (</w:delText>
              </w:r>
            </w:del>
            <w:ins w:id="9866" w:author="gorgemj" w:date="2017-11-24T17:15:00Z">
              <w:r w:rsidRPr="00993D67">
                <w:rPr>
                  <w:rFonts w:eastAsia="Calibri" w:cs="Arial"/>
                </w:rPr>
                <w:t xml:space="preserve"> </w:t>
              </w:r>
              <w:r w:rsidRPr="00993D67">
                <w:rPr>
                  <w:rFonts w:cs="Arial"/>
                  <w:b/>
                </w:rPr>
                <w:t>AP1000</w:t>
              </w:r>
              <w:r w:rsidRPr="00993D67">
                <w:rPr>
                  <w:rFonts w:cs="Arial"/>
                </w:rPr>
                <w:t xml:space="preserve"> plant DCD [2]</w:t>
              </w:r>
            </w:ins>
            <w:del w:id="9867" w:author="gorgemj" w:date="2017-11-24T17:15:00Z">
              <w:r w:rsidRPr="00E565BC" w:rsidDel="00792094">
                <w:rPr>
                  <w:rFonts w:cs="Arial"/>
                </w:rPr>
                <w:delText>DCD</w:delText>
              </w:r>
            </w:del>
            <w:del w:id="9868" w:author="gorgemj" w:date="2017-11-24T14:55:00Z">
              <w:r w:rsidRPr="00E565BC" w:rsidDel="00846003">
                <w:rPr>
                  <w:rFonts w:cs="Arial"/>
                </w:rPr>
                <w:delText>)</w:delText>
              </w:r>
            </w:del>
            <w:r w:rsidRPr="00E565BC">
              <w:rPr>
                <w:rFonts w:cs="Arial"/>
              </w:rPr>
              <w:t xml:space="preserve"> and to supplement the environmental information to meet the environmental requirements of the </w:t>
            </w:r>
            <w:r>
              <w:rPr>
                <w:rFonts w:cs="Arial"/>
              </w:rPr>
              <w:t xml:space="preserve">UK </w:t>
            </w:r>
            <w:r w:rsidRPr="00E565BC">
              <w:rPr>
                <w:rFonts w:cs="Arial"/>
              </w:rPr>
              <w:t>GDA process.</w:t>
            </w:r>
          </w:p>
          <w:p w:rsidR="00AD701B" w:rsidRDefault="00AD701B" w:rsidP="00A366D5">
            <w:pPr>
              <w:keepNext/>
              <w:spacing w:before="60" w:after="60" w:line="280" w:lineRule="atLeast"/>
              <w:rPr>
                <w:rFonts w:eastAsia="Calibri" w:cs="Arial"/>
              </w:rPr>
            </w:pPr>
            <w:r>
              <w:rPr>
                <w:rFonts w:eastAsia="Calibri" w:cs="Arial"/>
              </w:rPr>
              <w:t xml:space="preserve">Finally, </w:t>
            </w:r>
            <w:del w:id="9869" w:author="gorgemj" w:date="2017-11-24T17:16:00Z">
              <w:r w:rsidDel="00792094">
                <w:rPr>
                  <w:rFonts w:eastAsia="Calibri" w:cs="Arial"/>
                </w:rPr>
                <w:delText xml:space="preserve">Reference </w:delText>
              </w:r>
            </w:del>
            <w:ins w:id="9870" w:author="gorgemj" w:date="2017-11-24T17:16:00Z">
              <w:r>
                <w:rPr>
                  <w:rFonts w:eastAsia="Calibri" w:cs="Arial"/>
                </w:rPr>
                <w:t>[</w:t>
              </w:r>
            </w:ins>
            <w:r>
              <w:rPr>
                <w:rFonts w:eastAsia="Calibri" w:cs="Arial"/>
              </w:rPr>
              <w:t>7</w:t>
            </w:r>
            <w:ins w:id="9871" w:author="gorgemj" w:date="2017-11-24T17:16:00Z">
              <w:r>
                <w:rPr>
                  <w:rFonts w:eastAsia="Calibri" w:cs="Arial"/>
                </w:rPr>
                <w:t>]</w:t>
              </w:r>
            </w:ins>
            <w:del w:id="9872" w:author="gorgemj" w:date="2017-11-24T17:16:00Z">
              <w:r w:rsidDel="00792094">
                <w:rPr>
                  <w:rFonts w:eastAsia="Calibri" w:cs="Arial"/>
                </w:rPr>
                <w:delText>,</w:delText>
              </w:r>
            </w:del>
            <w:r>
              <w:rPr>
                <w:rFonts w:eastAsia="Calibri" w:cs="Arial"/>
              </w:rPr>
              <w:t xml:space="preserve"> addresses the release and dispersion of radioactive substances derived from operation in the long term (Geological Disposal).</w:t>
            </w:r>
          </w:p>
        </w:tc>
      </w:tr>
      <w:tr w:rsidR="00AD701B" w:rsidRPr="00817CEB" w:rsidTr="004C121E">
        <w:trPr>
          <w:cantSplit/>
          <w:trPrChange w:id="9873" w:author="gorgemj" w:date="2017-11-30T12:36:00Z">
            <w:trPr>
              <w:gridBefore w:val="6"/>
              <w:gridAfter w:val="0"/>
              <w:cantSplit/>
            </w:trPr>
          </w:trPrChange>
        </w:trPr>
        <w:tc>
          <w:tcPr>
            <w:tcW w:w="947" w:type="dxa"/>
            <w:tcPrChange w:id="9874" w:author="gorgemj" w:date="2017-11-30T12:36:00Z">
              <w:tcPr>
                <w:tcW w:w="945" w:type="dxa"/>
                <w:gridSpan w:val="6"/>
              </w:tcPr>
            </w:tcPrChange>
          </w:tcPr>
          <w:p w:rsidR="00AD701B" w:rsidRPr="0001191C" w:rsidRDefault="00AD701B" w:rsidP="004E7469">
            <w:pPr>
              <w:autoSpaceDE w:val="0"/>
              <w:autoSpaceDN w:val="0"/>
              <w:adjustRightInd w:val="0"/>
              <w:spacing w:before="60" w:after="60" w:line="280" w:lineRule="atLeast"/>
              <w:jc w:val="center"/>
              <w:rPr>
                <w:rFonts w:cs="Arial"/>
                <w:rPrChange w:id="9875" w:author="gorgemj" w:date="2017-11-23T16:07:00Z">
                  <w:rPr>
                    <w:rFonts w:cs="Arial"/>
                    <w:b/>
                  </w:rPr>
                </w:rPrChange>
              </w:rPr>
            </w:pPr>
            <w:r w:rsidRPr="0001191C">
              <w:rPr>
                <w:rFonts w:cs="Arial"/>
                <w:rPrChange w:id="9876" w:author="gorgemj" w:date="2017-11-23T16:07:00Z">
                  <w:rPr>
                    <w:rFonts w:cs="Arial"/>
                    <w:b/>
                  </w:rPr>
                </w:rPrChange>
              </w:rPr>
              <w:t>6.72</w:t>
            </w:r>
          </w:p>
        </w:tc>
        <w:tc>
          <w:tcPr>
            <w:tcW w:w="693" w:type="dxa"/>
            <w:tcPrChange w:id="9877" w:author="gorgemj" w:date="2017-11-30T12:36:00Z">
              <w:tcPr>
                <w:tcW w:w="747" w:type="dxa"/>
                <w:gridSpan w:val="3"/>
              </w:tcPr>
            </w:tcPrChange>
          </w:tcPr>
          <w:p w:rsidR="00AD701B" w:rsidRPr="0001191C" w:rsidRDefault="00AD701B" w:rsidP="004E7469">
            <w:pPr>
              <w:autoSpaceDE w:val="0"/>
              <w:autoSpaceDN w:val="0"/>
              <w:adjustRightInd w:val="0"/>
              <w:spacing w:before="60" w:after="60" w:line="280" w:lineRule="atLeast"/>
              <w:jc w:val="center"/>
              <w:rPr>
                <w:rFonts w:cs="Arial"/>
                <w:bCs/>
                <w:rPrChange w:id="9878" w:author="gorgemj" w:date="2017-11-23T16:07:00Z">
                  <w:rPr>
                    <w:rFonts w:cs="Arial"/>
                    <w:b/>
                    <w:bCs/>
                  </w:rPr>
                </w:rPrChange>
              </w:rPr>
            </w:pPr>
            <w:r w:rsidRPr="0001191C">
              <w:rPr>
                <w:rFonts w:cs="Arial"/>
                <w:bCs/>
                <w:rPrChange w:id="9879" w:author="gorgemj" w:date="2017-11-23T16:07:00Z">
                  <w:rPr>
                    <w:rFonts w:cs="Arial"/>
                    <w:b/>
                    <w:bCs/>
                  </w:rPr>
                </w:rPrChange>
              </w:rPr>
              <w:t>1</w:t>
            </w:r>
          </w:p>
        </w:tc>
        <w:tc>
          <w:tcPr>
            <w:tcW w:w="5038" w:type="dxa"/>
            <w:gridSpan w:val="2"/>
            <w:tcPrChange w:id="9880" w:author="gorgemj" w:date="2017-11-30T12:36:00Z">
              <w:tcPr>
                <w:tcW w:w="6768" w:type="dxa"/>
                <w:gridSpan w:val="7"/>
              </w:tcPr>
            </w:tcPrChange>
          </w:tcPr>
          <w:p w:rsidR="00AD701B" w:rsidRPr="00817CEB" w:rsidRDefault="00AD701B" w:rsidP="00542606">
            <w:pPr>
              <w:autoSpaceDE w:val="0"/>
              <w:autoSpaceDN w:val="0"/>
              <w:adjustRightInd w:val="0"/>
              <w:spacing w:before="60" w:after="60" w:line="280" w:lineRule="atLeast"/>
              <w:rPr>
                <w:rFonts w:eastAsia="Calibri" w:cs="Arial"/>
              </w:rPr>
            </w:pPr>
            <w:r w:rsidRPr="00817CEB">
              <w:rPr>
                <w:rFonts w:eastAsia="Calibri" w:cs="Arial"/>
              </w:rPr>
              <w:t>The plant layout shall be such as to ensure that access of operating personnel to areas with radiation hazards and areas of possible contamination is adequately controlled, and that exposures and contamination are prevented or reduced by this means and by means of ventilation systems.</w:t>
            </w:r>
          </w:p>
        </w:tc>
        <w:tc>
          <w:tcPr>
            <w:tcW w:w="6912" w:type="dxa"/>
            <w:gridSpan w:val="3"/>
            <w:tcPrChange w:id="9881" w:author="gorgemj" w:date="2017-11-30T12:36:00Z">
              <w:tcPr>
                <w:tcW w:w="5130" w:type="dxa"/>
                <w:gridSpan w:val="8"/>
              </w:tcPr>
            </w:tcPrChange>
          </w:tcPr>
          <w:p w:rsidR="00AD701B" w:rsidRDefault="00AD701B" w:rsidP="00876B31">
            <w:pPr>
              <w:keepNext/>
              <w:spacing w:before="60" w:after="60" w:line="280" w:lineRule="atLeast"/>
              <w:rPr>
                <w:rFonts w:eastAsia="Calibri" w:cs="Arial"/>
              </w:rPr>
            </w:pPr>
            <w:r w:rsidRPr="00817CEB">
              <w:rPr>
                <w:rFonts w:cs="Arial"/>
              </w:rPr>
              <w:t xml:space="preserve">The </w:t>
            </w:r>
            <w:r w:rsidRPr="00817CEB">
              <w:rPr>
                <w:rFonts w:cs="Arial"/>
                <w:b/>
              </w:rPr>
              <w:t>AP1000</w:t>
            </w:r>
            <w:r w:rsidRPr="00817CEB">
              <w:rPr>
                <w:rFonts w:cs="Arial"/>
              </w:rPr>
              <w:t xml:space="preserve"> </w:t>
            </w:r>
            <w:r>
              <w:rPr>
                <w:rFonts w:cs="Arial"/>
              </w:rPr>
              <w:t>plant</w:t>
            </w:r>
            <w:r w:rsidRPr="00817CEB">
              <w:rPr>
                <w:rFonts w:cs="Arial"/>
              </w:rPr>
              <w:t xml:space="preserve"> design meets this requirement</w:t>
            </w:r>
            <w:r>
              <w:rPr>
                <w:rFonts w:cs="Arial"/>
              </w:rPr>
              <w:t xml:space="preserve">. </w:t>
            </w:r>
            <w:ins w:id="9882" w:author="gorgemj" w:date="2017-11-24T17:16:00Z">
              <w:r>
                <w:rPr>
                  <w:rFonts w:eastAsia="Calibri" w:cs="Arial"/>
                </w:rPr>
                <w:t>T</w:t>
              </w:r>
              <w:r w:rsidRPr="00993D67">
                <w:rPr>
                  <w:rFonts w:eastAsia="Calibri" w:cs="Arial"/>
                </w:rPr>
                <w:t xml:space="preserve">he </w:t>
              </w:r>
              <w:r w:rsidRPr="00993D67">
                <w:rPr>
                  <w:rFonts w:cs="Arial"/>
                  <w:b/>
                </w:rPr>
                <w:t>AP1000</w:t>
              </w:r>
              <w:r w:rsidRPr="00993D67">
                <w:rPr>
                  <w:rFonts w:cs="Arial"/>
                </w:rPr>
                <w:t xml:space="preserve"> plant DCD [2]</w:t>
              </w:r>
            </w:ins>
            <w:del w:id="9883" w:author="gorgemj" w:date="2017-11-24T17:16:00Z">
              <w:r w:rsidRPr="00817CEB" w:rsidDel="00792094">
                <w:rPr>
                  <w:rFonts w:cs="Arial"/>
                </w:rPr>
                <w:delText>DCD</w:delText>
              </w:r>
            </w:del>
            <w:r w:rsidRPr="00817CEB">
              <w:rPr>
                <w:rFonts w:cs="Arial"/>
              </w:rPr>
              <w:t xml:space="preserve"> Section 12.3 identifies the s</w:t>
            </w:r>
            <w:r w:rsidRPr="00817CEB">
              <w:rPr>
                <w:rFonts w:eastAsia="Calibri" w:cs="Arial"/>
              </w:rPr>
              <w:t xml:space="preserve">pecific </w:t>
            </w:r>
            <w:r w:rsidRPr="00817CEB">
              <w:rPr>
                <w:rFonts w:eastAsia="Calibri" w:cs="Arial"/>
                <w:b/>
              </w:rPr>
              <w:t>AP1000</w:t>
            </w:r>
            <w:r w:rsidRPr="00817CEB">
              <w:rPr>
                <w:rFonts w:eastAsia="Calibri" w:cs="Arial"/>
              </w:rPr>
              <w:t xml:space="preserve"> </w:t>
            </w:r>
            <w:r>
              <w:rPr>
                <w:rFonts w:eastAsia="Calibri" w:cs="Arial"/>
              </w:rPr>
              <w:t>plant</w:t>
            </w:r>
            <w:r w:rsidRPr="00817CEB">
              <w:rPr>
                <w:rFonts w:eastAsia="Calibri" w:cs="Arial"/>
              </w:rPr>
              <w:t xml:space="preserve"> design features for maintaining personnel exposure </w:t>
            </w:r>
            <w:del w:id="9884" w:author="gorgemj" w:date="2017-11-24T17:15:00Z">
              <w:r w:rsidRPr="00817CEB" w:rsidDel="00792094">
                <w:rPr>
                  <w:rFonts w:eastAsia="Calibri" w:cs="Arial"/>
                </w:rPr>
                <w:delText>as low as reasonably achievable (</w:delText>
              </w:r>
            </w:del>
            <w:r w:rsidRPr="00817CEB">
              <w:rPr>
                <w:rFonts w:eastAsia="Calibri" w:cs="Arial"/>
              </w:rPr>
              <w:t>ALARA</w:t>
            </w:r>
            <w:del w:id="9885" w:author="gorgemj" w:date="2017-11-24T17:15:00Z">
              <w:r w:rsidRPr="00817CEB" w:rsidDel="00792094">
                <w:rPr>
                  <w:rFonts w:eastAsia="Calibri" w:cs="Arial"/>
                </w:rPr>
                <w:delText>)</w:delText>
              </w:r>
            </w:del>
            <w:r w:rsidRPr="00817CEB">
              <w:rPr>
                <w:rFonts w:eastAsia="Calibri" w:cs="Arial"/>
              </w:rPr>
              <w:t>.</w:t>
            </w:r>
          </w:p>
          <w:p w:rsidR="00AD701B" w:rsidRPr="00876B31" w:rsidRDefault="00AD701B" w:rsidP="00542606">
            <w:pPr>
              <w:keepNext/>
              <w:spacing w:before="60" w:after="60" w:line="280" w:lineRule="atLeast"/>
              <w:rPr>
                <w:rFonts w:eastAsia="Calibri" w:cs="Arial"/>
              </w:rPr>
            </w:pPr>
            <w:r w:rsidRPr="00E565BC">
              <w:rPr>
                <w:rFonts w:cs="Arial"/>
                <w:bCs/>
              </w:rPr>
              <w:t xml:space="preserve">Radiation Zoning and Access Control is discusses in </w:t>
            </w:r>
            <w:ins w:id="9886" w:author="gorgemj" w:date="2017-11-24T17:16:00Z">
              <w:r w:rsidRPr="00993D67">
                <w:rPr>
                  <w:rFonts w:eastAsia="Calibri" w:cs="Arial"/>
                </w:rPr>
                <w:t xml:space="preserve">the </w:t>
              </w:r>
              <w:r w:rsidRPr="00993D67">
                <w:rPr>
                  <w:rFonts w:cs="Arial"/>
                  <w:b/>
                </w:rPr>
                <w:t>AP1000</w:t>
              </w:r>
              <w:r w:rsidRPr="00993D67">
                <w:rPr>
                  <w:rFonts w:cs="Arial"/>
                </w:rPr>
                <w:t xml:space="preserve"> plant DCD [2]</w:t>
              </w:r>
            </w:ins>
            <w:del w:id="9887" w:author="gorgemj" w:date="2017-11-24T17:16:00Z">
              <w:r w:rsidRPr="00E565BC" w:rsidDel="00792094">
                <w:rPr>
                  <w:rFonts w:cs="Arial"/>
                  <w:bCs/>
                </w:rPr>
                <w:delText>DCD</w:delText>
              </w:r>
            </w:del>
            <w:r w:rsidRPr="00E565BC">
              <w:rPr>
                <w:rFonts w:cs="Arial"/>
                <w:bCs/>
              </w:rPr>
              <w:t xml:space="preserve"> Section 12.3.1.2.</w:t>
            </w:r>
          </w:p>
        </w:tc>
      </w:tr>
      <w:tr w:rsidR="00AD701B" w:rsidRPr="00817CEB" w:rsidTr="004C121E">
        <w:trPr>
          <w:cantSplit/>
          <w:trPrChange w:id="9888" w:author="gorgemj" w:date="2017-11-30T12:36:00Z">
            <w:trPr>
              <w:gridBefore w:val="6"/>
              <w:gridAfter w:val="0"/>
              <w:cantSplit/>
            </w:trPr>
          </w:trPrChange>
        </w:trPr>
        <w:tc>
          <w:tcPr>
            <w:tcW w:w="947" w:type="dxa"/>
            <w:tcPrChange w:id="9889" w:author="gorgemj" w:date="2017-11-30T12:36:00Z">
              <w:tcPr>
                <w:tcW w:w="945" w:type="dxa"/>
                <w:gridSpan w:val="6"/>
              </w:tcPr>
            </w:tcPrChange>
          </w:tcPr>
          <w:p w:rsidR="00AD701B" w:rsidRPr="0001191C" w:rsidRDefault="00AD701B" w:rsidP="00542606">
            <w:pPr>
              <w:autoSpaceDE w:val="0"/>
              <w:autoSpaceDN w:val="0"/>
              <w:adjustRightInd w:val="0"/>
              <w:spacing w:before="60" w:after="60" w:line="280" w:lineRule="atLeast"/>
              <w:jc w:val="center"/>
              <w:rPr>
                <w:rFonts w:cs="Arial"/>
                <w:rPrChange w:id="9890" w:author="gorgemj" w:date="2017-11-23T16:07:00Z">
                  <w:rPr>
                    <w:rFonts w:cs="Arial"/>
                    <w:b/>
                  </w:rPr>
                </w:rPrChange>
              </w:rPr>
            </w:pPr>
            <w:r w:rsidRPr="0001191C">
              <w:rPr>
                <w:rFonts w:cs="Arial"/>
                <w:rPrChange w:id="9891" w:author="gorgemj" w:date="2017-11-23T16:07:00Z">
                  <w:rPr>
                    <w:rFonts w:cs="Arial"/>
                    <w:b/>
                  </w:rPr>
                </w:rPrChange>
              </w:rPr>
              <w:t>6.72 (cont.)</w:t>
            </w:r>
          </w:p>
        </w:tc>
        <w:tc>
          <w:tcPr>
            <w:tcW w:w="693" w:type="dxa"/>
            <w:tcPrChange w:id="9892" w:author="gorgemj" w:date="2017-11-30T12:36:00Z">
              <w:tcPr>
                <w:tcW w:w="747" w:type="dxa"/>
                <w:gridSpan w:val="3"/>
              </w:tcPr>
            </w:tcPrChange>
          </w:tcPr>
          <w:p w:rsidR="00AD701B" w:rsidRPr="0001191C" w:rsidRDefault="00AD701B" w:rsidP="00542606">
            <w:pPr>
              <w:autoSpaceDE w:val="0"/>
              <w:autoSpaceDN w:val="0"/>
              <w:adjustRightInd w:val="0"/>
              <w:spacing w:before="60" w:after="60" w:line="280" w:lineRule="atLeast"/>
              <w:jc w:val="center"/>
              <w:rPr>
                <w:rFonts w:cs="Arial"/>
                <w:bCs/>
                <w:rPrChange w:id="9893" w:author="gorgemj" w:date="2017-11-23T16:07:00Z">
                  <w:rPr>
                    <w:rFonts w:cs="Arial"/>
                    <w:b/>
                    <w:bCs/>
                  </w:rPr>
                </w:rPrChange>
              </w:rPr>
            </w:pPr>
            <w:r w:rsidRPr="0001191C">
              <w:rPr>
                <w:rFonts w:cs="Arial"/>
                <w:bCs/>
                <w:rPrChange w:id="9894" w:author="gorgemj" w:date="2017-11-23T16:07:00Z">
                  <w:rPr>
                    <w:rFonts w:cs="Arial"/>
                    <w:b/>
                    <w:bCs/>
                  </w:rPr>
                </w:rPrChange>
              </w:rPr>
              <w:t>1</w:t>
            </w:r>
          </w:p>
        </w:tc>
        <w:tc>
          <w:tcPr>
            <w:tcW w:w="5038" w:type="dxa"/>
            <w:gridSpan w:val="2"/>
            <w:tcPrChange w:id="9895" w:author="gorgemj" w:date="2017-11-30T12:36:00Z">
              <w:tcPr>
                <w:tcW w:w="6768" w:type="dxa"/>
                <w:gridSpan w:val="7"/>
              </w:tcPr>
            </w:tcPrChange>
          </w:tcPr>
          <w:p w:rsidR="00AD701B" w:rsidRPr="00817CEB" w:rsidRDefault="00AD701B" w:rsidP="00542606">
            <w:pPr>
              <w:autoSpaceDE w:val="0"/>
              <w:autoSpaceDN w:val="0"/>
              <w:adjustRightInd w:val="0"/>
              <w:spacing w:before="60" w:after="60" w:line="280" w:lineRule="atLeast"/>
              <w:rPr>
                <w:rFonts w:eastAsia="Calibri" w:cs="Arial"/>
              </w:rPr>
            </w:pPr>
          </w:p>
        </w:tc>
        <w:tc>
          <w:tcPr>
            <w:tcW w:w="6912" w:type="dxa"/>
            <w:gridSpan w:val="3"/>
            <w:tcPrChange w:id="9896" w:author="gorgemj" w:date="2017-11-30T12:36:00Z">
              <w:tcPr>
                <w:tcW w:w="5130" w:type="dxa"/>
                <w:gridSpan w:val="8"/>
              </w:tcPr>
            </w:tcPrChange>
          </w:tcPr>
          <w:p w:rsidR="00AD701B" w:rsidRPr="00606494" w:rsidRDefault="00AD701B" w:rsidP="00542606">
            <w:pPr>
              <w:pStyle w:val="Default"/>
              <w:widowControl w:val="0"/>
              <w:spacing w:before="60" w:after="60" w:line="280" w:lineRule="atLeast"/>
              <w:rPr>
                <w:rFonts w:ascii="Arial" w:hAnsi="Arial" w:cs="Arial"/>
                <w:sz w:val="20"/>
                <w:szCs w:val="20"/>
              </w:rPr>
            </w:pPr>
            <w:r w:rsidRPr="00E565BC">
              <w:rPr>
                <w:rFonts w:ascii="Arial" w:hAnsi="Arial" w:cs="Arial"/>
                <w:sz w:val="20"/>
                <w:szCs w:val="20"/>
              </w:rPr>
              <w:t>Access to areas inside the plant structures and plant yard area is regulated and controlled by posting of radiation signs, control of personnel, and use of alarms and locks (</w:t>
            </w:r>
            <w:ins w:id="9897" w:author="gorgemj" w:date="2017-11-24T17:16:00Z">
              <w:r w:rsidRPr="00993D67">
                <w:rPr>
                  <w:rFonts w:ascii="Arial" w:hAnsi="Arial" w:cs="Arial"/>
                  <w:b/>
                  <w:sz w:val="20"/>
                  <w:szCs w:val="20"/>
                </w:rPr>
                <w:t>AP1000</w:t>
              </w:r>
              <w:r w:rsidRPr="00993D67">
                <w:rPr>
                  <w:rFonts w:ascii="Arial" w:hAnsi="Arial" w:cs="Arial"/>
                  <w:sz w:val="20"/>
                  <w:szCs w:val="20"/>
                </w:rPr>
                <w:t xml:space="preserve"> plant DCD [2]</w:t>
              </w:r>
            </w:ins>
            <w:del w:id="9898" w:author="gorgemj" w:date="2017-11-24T17:16:00Z">
              <w:r w:rsidRPr="00E565BC" w:rsidDel="00792094">
                <w:rPr>
                  <w:rFonts w:ascii="Arial" w:hAnsi="Arial" w:cs="Arial"/>
                  <w:sz w:val="20"/>
                  <w:szCs w:val="20"/>
                </w:rPr>
                <w:delText>DCD</w:delText>
              </w:r>
            </w:del>
            <w:r w:rsidRPr="00E565BC">
              <w:rPr>
                <w:rFonts w:ascii="Arial" w:hAnsi="Arial" w:cs="Arial"/>
                <w:sz w:val="20"/>
                <w:szCs w:val="20"/>
              </w:rPr>
              <w:t xml:space="preserve"> Section 12.5). During plant operation, access to radiologically restricted areas is through the access control area in the annex building. </w:t>
            </w:r>
          </w:p>
          <w:p w:rsidR="00AD701B" w:rsidRPr="00E565BC" w:rsidRDefault="00AD701B" w:rsidP="00542606">
            <w:pPr>
              <w:keepNext/>
              <w:spacing w:before="60" w:after="60" w:line="280" w:lineRule="atLeast"/>
              <w:rPr>
                <w:rFonts w:cs="Arial"/>
              </w:rPr>
            </w:pPr>
            <w:r>
              <w:rPr>
                <w:rFonts w:cs="Arial"/>
              </w:rPr>
              <w:t>plant</w:t>
            </w:r>
            <w:r w:rsidRPr="00E565BC">
              <w:rPr>
                <w:rFonts w:cs="Arial"/>
              </w:rPr>
              <w:t xml:space="preserve"> areas are categorized into radiation zones according to design basis radiation levels and anticipated personnel occupancy with consideration given toward maintaining personnel exposures ALARA and within the standards of 10 CFR 20. Rooms, corridors, and </w:t>
            </w:r>
            <w:proofErr w:type="spellStart"/>
            <w:r w:rsidRPr="00E565BC">
              <w:rPr>
                <w:rFonts w:cs="Arial"/>
              </w:rPr>
              <w:t>pipeways</w:t>
            </w:r>
            <w:proofErr w:type="spellEnd"/>
            <w:r w:rsidRPr="00E565BC">
              <w:rPr>
                <w:rFonts w:cs="Arial"/>
              </w:rPr>
              <w:t xml:space="preserve"> are evaluated for potential radiation sources during normal, shutdown, spent resin transfer, and emergency operations; for maintenance occupancy requirements; for general access requirements; and for material exposure limits to determine appropriate zoning. Each radiation zone defines the radiation level range expected in the zone.</w:t>
            </w:r>
          </w:p>
          <w:p w:rsidR="00AD701B" w:rsidRDefault="00AD701B" w:rsidP="00542606">
            <w:pPr>
              <w:keepNext/>
              <w:spacing w:before="60" w:after="60" w:line="280" w:lineRule="atLeast"/>
              <w:rPr>
                <w:rFonts w:eastAsia="Calibri" w:cs="Arial"/>
              </w:rPr>
            </w:pPr>
            <w:r w:rsidRPr="00E565BC">
              <w:rPr>
                <w:rFonts w:cs="Arial"/>
              </w:rPr>
              <w:t xml:space="preserve">Based on actual operating plant data, ingress or egress of plant operating personnel to radiologically restricted areas is controlled and monitored as discussed in </w:t>
            </w:r>
            <w:ins w:id="9899" w:author="gorgemj" w:date="2017-11-24T17:16:00Z">
              <w:r w:rsidRPr="00993D67">
                <w:rPr>
                  <w:rFonts w:eastAsia="Calibri" w:cs="Arial"/>
                </w:rPr>
                <w:t xml:space="preserve">the </w:t>
              </w:r>
              <w:r w:rsidRPr="00993D67">
                <w:rPr>
                  <w:rFonts w:cs="Arial"/>
                  <w:b/>
                </w:rPr>
                <w:t>AP1000</w:t>
              </w:r>
              <w:r w:rsidRPr="00993D67">
                <w:rPr>
                  <w:rFonts w:cs="Arial"/>
                </w:rPr>
                <w:t xml:space="preserve"> plant DCD [2]</w:t>
              </w:r>
            </w:ins>
            <w:del w:id="9900" w:author="gorgemj" w:date="2017-11-24T17:16:00Z">
              <w:r w:rsidRPr="00E565BC" w:rsidDel="00792094">
                <w:rPr>
                  <w:rFonts w:cs="Arial"/>
                </w:rPr>
                <w:delText>DCD</w:delText>
              </w:r>
            </w:del>
            <w:r w:rsidRPr="00E565BC">
              <w:rPr>
                <w:rFonts w:cs="Arial"/>
              </w:rPr>
              <w:t xml:space="preserve"> </w:t>
            </w:r>
            <w:r>
              <w:rPr>
                <w:rFonts w:cs="Arial"/>
              </w:rPr>
              <w:t>Section</w:t>
            </w:r>
            <w:r w:rsidRPr="00E565BC">
              <w:rPr>
                <w:rFonts w:cs="Arial"/>
              </w:rPr>
              <w:t xml:space="preserve"> 12.3.5 such that radiation levels and exposures are within the limits prescribed in 10 CFR 20.</w:t>
            </w:r>
          </w:p>
        </w:tc>
      </w:tr>
      <w:tr w:rsidR="00AD701B" w:rsidRPr="00817CEB" w:rsidTr="004C121E">
        <w:trPr>
          <w:cantSplit/>
          <w:trPrChange w:id="9901" w:author="gorgemj" w:date="2017-11-30T12:36:00Z">
            <w:trPr>
              <w:gridBefore w:val="6"/>
              <w:gridAfter w:val="0"/>
              <w:cantSplit/>
            </w:trPr>
          </w:trPrChange>
        </w:trPr>
        <w:tc>
          <w:tcPr>
            <w:tcW w:w="947" w:type="dxa"/>
            <w:tcPrChange w:id="9902" w:author="gorgemj" w:date="2017-11-30T12:36:00Z">
              <w:tcPr>
                <w:tcW w:w="945" w:type="dxa"/>
                <w:gridSpan w:val="6"/>
              </w:tcPr>
            </w:tcPrChange>
          </w:tcPr>
          <w:p w:rsidR="00AD701B" w:rsidRPr="0001191C" w:rsidRDefault="00AD701B" w:rsidP="00542606">
            <w:pPr>
              <w:autoSpaceDE w:val="0"/>
              <w:autoSpaceDN w:val="0"/>
              <w:adjustRightInd w:val="0"/>
              <w:spacing w:before="60" w:after="60" w:line="280" w:lineRule="atLeast"/>
              <w:jc w:val="center"/>
              <w:rPr>
                <w:rFonts w:cs="Arial"/>
                <w:rPrChange w:id="9903" w:author="gorgemj" w:date="2017-11-23T16:07:00Z">
                  <w:rPr>
                    <w:rFonts w:cs="Arial"/>
                    <w:b/>
                  </w:rPr>
                </w:rPrChange>
              </w:rPr>
            </w:pPr>
            <w:r w:rsidRPr="0001191C">
              <w:rPr>
                <w:rFonts w:cs="Arial"/>
                <w:rPrChange w:id="9904" w:author="gorgemj" w:date="2017-11-23T16:07:00Z">
                  <w:rPr>
                    <w:rFonts w:cs="Arial"/>
                    <w:b/>
                  </w:rPr>
                </w:rPrChange>
              </w:rPr>
              <w:t>6.73</w:t>
            </w:r>
          </w:p>
        </w:tc>
        <w:tc>
          <w:tcPr>
            <w:tcW w:w="693" w:type="dxa"/>
            <w:tcPrChange w:id="9905" w:author="gorgemj" w:date="2017-11-30T12:36:00Z">
              <w:tcPr>
                <w:tcW w:w="747" w:type="dxa"/>
                <w:gridSpan w:val="3"/>
              </w:tcPr>
            </w:tcPrChange>
          </w:tcPr>
          <w:p w:rsidR="00AD701B" w:rsidRPr="0001191C" w:rsidRDefault="00AD701B" w:rsidP="00542606">
            <w:pPr>
              <w:autoSpaceDE w:val="0"/>
              <w:autoSpaceDN w:val="0"/>
              <w:adjustRightInd w:val="0"/>
              <w:spacing w:before="60" w:after="60" w:line="280" w:lineRule="atLeast"/>
              <w:jc w:val="center"/>
              <w:rPr>
                <w:rFonts w:cs="Arial"/>
                <w:bCs/>
                <w:rPrChange w:id="9906" w:author="gorgemj" w:date="2017-11-23T16:07:00Z">
                  <w:rPr>
                    <w:rFonts w:cs="Arial"/>
                    <w:b/>
                    <w:bCs/>
                  </w:rPr>
                </w:rPrChange>
              </w:rPr>
            </w:pPr>
            <w:r w:rsidRPr="0001191C">
              <w:rPr>
                <w:rFonts w:cs="Arial"/>
                <w:bCs/>
                <w:rPrChange w:id="9907" w:author="gorgemj" w:date="2017-11-23T16:07:00Z">
                  <w:rPr>
                    <w:rFonts w:cs="Arial"/>
                    <w:b/>
                    <w:bCs/>
                  </w:rPr>
                </w:rPrChange>
              </w:rPr>
              <w:t>1</w:t>
            </w:r>
          </w:p>
        </w:tc>
        <w:tc>
          <w:tcPr>
            <w:tcW w:w="5038" w:type="dxa"/>
            <w:gridSpan w:val="2"/>
            <w:tcPrChange w:id="9908" w:author="gorgemj" w:date="2017-11-30T12:36:00Z">
              <w:tcPr>
                <w:tcW w:w="6768" w:type="dxa"/>
                <w:gridSpan w:val="7"/>
              </w:tcPr>
            </w:tcPrChange>
          </w:tcPr>
          <w:p w:rsidR="00AD701B" w:rsidRPr="00817CEB" w:rsidRDefault="00AD701B" w:rsidP="00542606">
            <w:pPr>
              <w:autoSpaceDE w:val="0"/>
              <w:autoSpaceDN w:val="0"/>
              <w:adjustRightInd w:val="0"/>
              <w:spacing w:before="60" w:after="60" w:line="280" w:lineRule="atLeast"/>
              <w:rPr>
                <w:rFonts w:eastAsia="Calibri" w:cs="Arial"/>
              </w:rPr>
            </w:pPr>
            <w:r w:rsidRPr="00817CEB">
              <w:rPr>
                <w:rFonts w:eastAsia="Calibri" w:cs="Arial"/>
              </w:rPr>
              <w:t>The plant shall be divided into zones that are related to their expected occupancy</w:t>
            </w:r>
            <w:ins w:id="9909" w:author="gorgemj" w:date="2017-11-23T16:07:00Z">
              <w:r>
                <w:rPr>
                  <w:rFonts w:eastAsia="Calibri" w:cs="Arial"/>
                </w:rPr>
                <w:t>,</w:t>
              </w:r>
            </w:ins>
            <w:r w:rsidRPr="00817CEB">
              <w:rPr>
                <w:rFonts w:eastAsia="Calibri" w:cs="Arial"/>
              </w:rPr>
              <w:t xml:space="preserve"> and to radiation levels and contamination levels in operational states (including </w:t>
            </w:r>
            <w:proofErr w:type="spellStart"/>
            <w:r w:rsidRPr="00817CEB">
              <w:rPr>
                <w:rFonts w:eastAsia="Calibri" w:cs="Arial"/>
              </w:rPr>
              <w:t>refuelling</w:t>
            </w:r>
            <w:proofErr w:type="spellEnd"/>
            <w:r w:rsidRPr="00817CEB">
              <w:rPr>
                <w:rFonts w:eastAsia="Calibri" w:cs="Arial"/>
              </w:rPr>
              <w:t>, maintenance and inspection) and to potential radiation levels and contamination levels in accident conditions. Shielding shall be provided so that radiation exposure is prevented or reduced.</w:t>
            </w:r>
          </w:p>
        </w:tc>
        <w:tc>
          <w:tcPr>
            <w:tcW w:w="6912" w:type="dxa"/>
            <w:gridSpan w:val="3"/>
            <w:tcPrChange w:id="9910" w:author="gorgemj" w:date="2017-11-30T12:36:00Z">
              <w:tcPr>
                <w:tcW w:w="5130" w:type="dxa"/>
                <w:gridSpan w:val="8"/>
              </w:tcPr>
            </w:tcPrChange>
          </w:tcPr>
          <w:p w:rsidR="00AD701B" w:rsidRDefault="00AD701B" w:rsidP="00542606">
            <w:pPr>
              <w:spacing w:before="60" w:after="60" w:line="280" w:lineRule="atLeast"/>
              <w:rPr>
                <w:rFonts w:eastAsia="Calibri" w:cs="Arial"/>
              </w:rPr>
            </w:pPr>
            <w:r w:rsidRPr="00817CEB">
              <w:rPr>
                <w:rFonts w:cs="Arial"/>
              </w:rPr>
              <w:t xml:space="preserve">The </w:t>
            </w:r>
            <w:r w:rsidRPr="00817CEB">
              <w:rPr>
                <w:rFonts w:cs="Arial"/>
                <w:b/>
              </w:rPr>
              <w:t>AP1000</w:t>
            </w:r>
            <w:r w:rsidRPr="00817CEB">
              <w:rPr>
                <w:rFonts w:cs="Arial"/>
              </w:rPr>
              <w:t xml:space="preserve"> </w:t>
            </w:r>
            <w:r>
              <w:rPr>
                <w:rFonts w:cs="Arial"/>
              </w:rPr>
              <w:t>p</w:t>
            </w:r>
            <w:r w:rsidRPr="00817CEB">
              <w:rPr>
                <w:rFonts w:cs="Arial"/>
              </w:rPr>
              <w:t>lant design meets this requirement</w:t>
            </w:r>
            <w:r>
              <w:rPr>
                <w:rFonts w:cs="Arial"/>
              </w:rPr>
              <w:t xml:space="preserve">. </w:t>
            </w:r>
            <w:ins w:id="9911" w:author="gorgemj" w:date="2017-11-24T17:17:00Z">
              <w:r>
                <w:rPr>
                  <w:rFonts w:eastAsia="Calibri" w:cs="Arial"/>
                </w:rPr>
                <w:t>T</w:t>
              </w:r>
            </w:ins>
            <w:ins w:id="9912" w:author="gorgemj" w:date="2017-11-24T17:16:00Z">
              <w:r w:rsidRPr="00993D67">
                <w:rPr>
                  <w:rFonts w:eastAsia="Calibri" w:cs="Arial"/>
                </w:rPr>
                <w:t xml:space="preserve">he </w:t>
              </w:r>
              <w:r w:rsidRPr="00993D67">
                <w:rPr>
                  <w:rFonts w:cs="Arial"/>
                  <w:b/>
                </w:rPr>
                <w:t>AP1000</w:t>
              </w:r>
              <w:r w:rsidRPr="00993D67">
                <w:rPr>
                  <w:rFonts w:cs="Arial"/>
                </w:rPr>
                <w:t xml:space="preserve"> plant DCD [2]</w:t>
              </w:r>
            </w:ins>
            <w:del w:id="9913" w:author="gorgemj" w:date="2017-11-24T17:16:00Z">
              <w:r w:rsidRPr="00817CEB" w:rsidDel="00792094">
                <w:rPr>
                  <w:rFonts w:cs="Arial"/>
                </w:rPr>
                <w:delText>DCD</w:delText>
              </w:r>
            </w:del>
            <w:r w:rsidRPr="00817CEB">
              <w:rPr>
                <w:rFonts w:cs="Arial"/>
              </w:rPr>
              <w:t xml:space="preserve"> Section 12.3 identifies the s</w:t>
            </w:r>
            <w:r w:rsidRPr="00817CEB">
              <w:rPr>
                <w:rFonts w:eastAsia="Calibri" w:cs="Arial"/>
              </w:rPr>
              <w:t xml:space="preserve">pecific </w:t>
            </w:r>
            <w:r w:rsidRPr="00817CEB">
              <w:rPr>
                <w:rFonts w:eastAsia="Calibri" w:cs="Arial"/>
                <w:b/>
              </w:rPr>
              <w:t>AP1000</w:t>
            </w:r>
            <w:r w:rsidRPr="00817CEB">
              <w:rPr>
                <w:rFonts w:eastAsia="Calibri" w:cs="Arial"/>
              </w:rPr>
              <w:t xml:space="preserve"> </w:t>
            </w:r>
            <w:r>
              <w:rPr>
                <w:rFonts w:eastAsia="Calibri" w:cs="Arial"/>
              </w:rPr>
              <w:t>p</w:t>
            </w:r>
            <w:r w:rsidRPr="00817CEB">
              <w:rPr>
                <w:rFonts w:eastAsia="Calibri" w:cs="Arial"/>
              </w:rPr>
              <w:t>lant zoning and shielding considerations.</w:t>
            </w:r>
          </w:p>
          <w:p w:rsidR="00AD701B" w:rsidRDefault="00AD701B" w:rsidP="00542606">
            <w:pPr>
              <w:spacing w:before="60" w:after="60" w:line="280" w:lineRule="atLeast"/>
              <w:rPr>
                <w:rFonts w:cs="Arial"/>
                <w:b/>
              </w:rPr>
            </w:pPr>
            <w:r>
              <w:rPr>
                <w:rFonts w:eastAsia="Calibri" w:cs="Arial"/>
              </w:rPr>
              <w:t xml:space="preserve">Also see response for </w:t>
            </w:r>
            <w:ins w:id="9914" w:author="gorgemj" w:date="2017-11-26T20:47:00Z">
              <w:r>
                <w:rPr>
                  <w:rFonts w:eastAsia="Calibri" w:cs="Arial"/>
                </w:rPr>
                <w:t>Paragraph</w:t>
              </w:r>
            </w:ins>
            <w:del w:id="9915" w:author="gorgemj" w:date="2017-11-26T20:47:00Z">
              <w:r w:rsidDel="004B08EF">
                <w:rPr>
                  <w:rFonts w:eastAsia="Calibri" w:cs="Arial"/>
                </w:rPr>
                <w:delText>Item</w:delText>
              </w:r>
            </w:del>
            <w:r>
              <w:rPr>
                <w:rFonts w:eastAsia="Calibri" w:cs="Arial"/>
              </w:rPr>
              <w:t xml:space="preserve"> 6.72.</w:t>
            </w:r>
          </w:p>
        </w:tc>
      </w:tr>
      <w:tr w:rsidR="00AD701B" w:rsidRPr="00817CEB" w:rsidTr="004C121E">
        <w:trPr>
          <w:cantSplit/>
          <w:trPrChange w:id="9916" w:author="gorgemj" w:date="2017-11-30T12:36:00Z">
            <w:trPr>
              <w:gridBefore w:val="6"/>
              <w:gridAfter w:val="0"/>
              <w:cantSplit/>
            </w:trPr>
          </w:trPrChange>
        </w:trPr>
        <w:tc>
          <w:tcPr>
            <w:tcW w:w="947" w:type="dxa"/>
            <w:tcPrChange w:id="9917" w:author="gorgemj" w:date="2017-11-30T12:36:00Z">
              <w:tcPr>
                <w:tcW w:w="945" w:type="dxa"/>
                <w:gridSpan w:val="6"/>
              </w:tcPr>
            </w:tcPrChange>
          </w:tcPr>
          <w:p w:rsidR="00AD701B" w:rsidRPr="0001191C" w:rsidRDefault="00AD701B" w:rsidP="00542606">
            <w:pPr>
              <w:autoSpaceDE w:val="0"/>
              <w:autoSpaceDN w:val="0"/>
              <w:adjustRightInd w:val="0"/>
              <w:spacing w:before="60" w:after="60" w:line="280" w:lineRule="atLeast"/>
              <w:jc w:val="center"/>
              <w:rPr>
                <w:rFonts w:cs="Arial"/>
                <w:rPrChange w:id="9918" w:author="gorgemj" w:date="2017-11-23T16:08:00Z">
                  <w:rPr>
                    <w:rFonts w:cs="Arial"/>
                    <w:b/>
                  </w:rPr>
                </w:rPrChange>
              </w:rPr>
            </w:pPr>
            <w:r w:rsidRPr="0001191C">
              <w:rPr>
                <w:rFonts w:cs="Arial"/>
                <w:rPrChange w:id="9919" w:author="gorgemj" w:date="2017-11-23T16:08:00Z">
                  <w:rPr>
                    <w:rFonts w:cs="Arial"/>
                    <w:b/>
                  </w:rPr>
                </w:rPrChange>
              </w:rPr>
              <w:t>6.74</w:t>
            </w:r>
          </w:p>
        </w:tc>
        <w:tc>
          <w:tcPr>
            <w:tcW w:w="693" w:type="dxa"/>
            <w:tcPrChange w:id="9920" w:author="gorgemj" w:date="2017-11-30T12:36:00Z">
              <w:tcPr>
                <w:tcW w:w="747" w:type="dxa"/>
                <w:gridSpan w:val="3"/>
              </w:tcPr>
            </w:tcPrChange>
          </w:tcPr>
          <w:p w:rsidR="00AD701B" w:rsidRPr="0001191C" w:rsidRDefault="00AD701B" w:rsidP="00542606">
            <w:pPr>
              <w:autoSpaceDE w:val="0"/>
              <w:autoSpaceDN w:val="0"/>
              <w:adjustRightInd w:val="0"/>
              <w:spacing w:before="60" w:after="60" w:line="280" w:lineRule="atLeast"/>
              <w:jc w:val="center"/>
              <w:rPr>
                <w:rFonts w:cs="Arial"/>
                <w:bCs/>
                <w:rPrChange w:id="9921" w:author="gorgemj" w:date="2017-11-23T16:08:00Z">
                  <w:rPr>
                    <w:rFonts w:cs="Arial"/>
                    <w:b/>
                    <w:bCs/>
                  </w:rPr>
                </w:rPrChange>
              </w:rPr>
            </w:pPr>
            <w:r w:rsidRPr="0001191C">
              <w:rPr>
                <w:rFonts w:cs="Arial"/>
                <w:bCs/>
                <w:rPrChange w:id="9922" w:author="gorgemj" w:date="2017-11-23T16:08:00Z">
                  <w:rPr>
                    <w:rFonts w:cs="Arial"/>
                    <w:b/>
                    <w:bCs/>
                  </w:rPr>
                </w:rPrChange>
              </w:rPr>
              <w:t>1</w:t>
            </w:r>
          </w:p>
        </w:tc>
        <w:tc>
          <w:tcPr>
            <w:tcW w:w="5038" w:type="dxa"/>
            <w:gridSpan w:val="2"/>
            <w:tcPrChange w:id="9923" w:author="gorgemj" w:date="2017-11-30T12:36:00Z">
              <w:tcPr>
                <w:tcW w:w="6768" w:type="dxa"/>
                <w:gridSpan w:val="7"/>
              </w:tcPr>
            </w:tcPrChange>
          </w:tcPr>
          <w:p w:rsidR="00AD701B" w:rsidRPr="00817CEB" w:rsidRDefault="00AD701B" w:rsidP="00542606">
            <w:pPr>
              <w:autoSpaceDE w:val="0"/>
              <w:autoSpaceDN w:val="0"/>
              <w:adjustRightInd w:val="0"/>
              <w:spacing w:before="60" w:after="60" w:line="280" w:lineRule="atLeast"/>
              <w:rPr>
                <w:rFonts w:eastAsia="Calibri" w:cs="Arial"/>
              </w:rPr>
            </w:pPr>
            <w:r w:rsidRPr="00817CEB">
              <w:rPr>
                <w:rFonts w:eastAsia="Calibri" w:cs="Arial"/>
              </w:rPr>
              <w:t xml:space="preserve">The plant layout shall be such that the doses received by operating personnel during normal operation, </w:t>
            </w:r>
            <w:proofErr w:type="spellStart"/>
            <w:r w:rsidRPr="00817CEB">
              <w:rPr>
                <w:rFonts w:eastAsia="Calibri" w:cs="Arial"/>
              </w:rPr>
              <w:t>refuelling</w:t>
            </w:r>
            <w:proofErr w:type="spellEnd"/>
            <w:r w:rsidRPr="00817CEB">
              <w:rPr>
                <w:rFonts w:eastAsia="Calibri" w:cs="Arial"/>
              </w:rPr>
              <w:t>, maintenance and inspection can be kept as low as reasonably achievable, and due account shall be taken of the necessity for any special equipment to be provided to meet these requirements.</w:t>
            </w:r>
          </w:p>
        </w:tc>
        <w:tc>
          <w:tcPr>
            <w:tcW w:w="6912" w:type="dxa"/>
            <w:gridSpan w:val="3"/>
            <w:tcPrChange w:id="9924" w:author="gorgemj" w:date="2017-11-30T12:36:00Z">
              <w:tcPr>
                <w:tcW w:w="5130" w:type="dxa"/>
                <w:gridSpan w:val="8"/>
              </w:tcPr>
            </w:tcPrChange>
          </w:tcPr>
          <w:p w:rsidR="00AD701B" w:rsidRDefault="00AD701B" w:rsidP="00542606">
            <w:pPr>
              <w:spacing w:before="60" w:after="60" w:line="280" w:lineRule="atLeast"/>
              <w:rPr>
                <w:rFonts w:cs="Arial"/>
              </w:rPr>
            </w:pPr>
            <w:r w:rsidRPr="00817CEB">
              <w:rPr>
                <w:rFonts w:cs="Arial"/>
              </w:rPr>
              <w:t xml:space="preserve">The </w:t>
            </w:r>
            <w:r w:rsidRPr="00817CEB">
              <w:rPr>
                <w:rFonts w:cs="Arial"/>
                <w:b/>
              </w:rPr>
              <w:t>AP1000</w:t>
            </w:r>
            <w:r w:rsidRPr="00817CEB">
              <w:rPr>
                <w:rFonts w:cs="Arial"/>
              </w:rPr>
              <w:t xml:space="preserve"> </w:t>
            </w:r>
            <w:r>
              <w:rPr>
                <w:rFonts w:cs="Arial"/>
              </w:rPr>
              <w:t>plant</w:t>
            </w:r>
            <w:r w:rsidRPr="00817CEB">
              <w:rPr>
                <w:rFonts w:cs="Arial"/>
              </w:rPr>
              <w:t xml:space="preserve"> design meets this requirement</w:t>
            </w:r>
            <w:r>
              <w:rPr>
                <w:rFonts w:cs="Arial"/>
              </w:rPr>
              <w:t xml:space="preserve">. </w:t>
            </w:r>
            <w:ins w:id="9925" w:author="gorgemj" w:date="2017-11-24T17:17:00Z">
              <w:r>
                <w:rPr>
                  <w:rFonts w:eastAsia="Calibri" w:cs="Arial"/>
                </w:rPr>
                <w:t>T</w:t>
              </w:r>
              <w:r w:rsidRPr="00993D67">
                <w:rPr>
                  <w:rFonts w:eastAsia="Calibri" w:cs="Arial"/>
                </w:rPr>
                <w:t xml:space="preserve">he </w:t>
              </w:r>
              <w:r w:rsidRPr="00993D67">
                <w:rPr>
                  <w:rFonts w:cs="Arial"/>
                  <w:b/>
                </w:rPr>
                <w:t>AP1000</w:t>
              </w:r>
              <w:r w:rsidRPr="00993D67">
                <w:rPr>
                  <w:rFonts w:cs="Arial"/>
                </w:rPr>
                <w:t xml:space="preserve"> plant DCD [2]</w:t>
              </w:r>
            </w:ins>
            <w:del w:id="9926" w:author="gorgemj" w:date="2017-11-24T17:17:00Z">
              <w:r w:rsidRPr="00817CEB" w:rsidDel="00792094">
                <w:rPr>
                  <w:rFonts w:cs="Arial"/>
                </w:rPr>
                <w:delText>DCD</w:delText>
              </w:r>
            </w:del>
            <w:r w:rsidRPr="00817CEB">
              <w:rPr>
                <w:rFonts w:cs="Arial"/>
              </w:rPr>
              <w:t xml:space="preserve"> Section 12.4 provides the </w:t>
            </w:r>
            <w:r w:rsidRPr="00817CEB">
              <w:rPr>
                <w:rFonts w:cs="Arial"/>
                <w:b/>
              </w:rPr>
              <w:t>AP1000</w:t>
            </w:r>
            <w:r w:rsidRPr="00817CEB">
              <w:rPr>
                <w:rFonts w:cs="Arial"/>
              </w:rPr>
              <w:t xml:space="preserve"> </w:t>
            </w:r>
            <w:r>
              <w:rPr>
                <w:rFonts w:cs="Arial"/>
              </w:rPr>
              <w:t>plant</w:t>
            </w:r>
            <w:r w:rsidRPr="00817CEB">
              <w:rPr>
                <w:rFonts w:cs="Arial"/>
              </w:rPr>
              <w:t xml:space="preserve"> personnel dose assessments.</w:t>
            </w:r>
          </w:p>
          <w:p w:rsidR="00AD701B" w:rsidRDefault="00AD701B">
            <w:pPr>
              <w:spacing w:before="60" w:after="60" w:line="280" w:lineRule="atLeast"/>
              <w:rPr>
                <w:rFonts w:cs="Arial"/>
                <w:b/>
              </w:rPr>
            </w:pPr>
            <w:r>
              <w:rPr>
                <w:rFonts w:cs="Arial"/>
              </w:rPr>
              <w:t xml:space="preserve">Also see response </w:t>
            </w:r>
            <w:del w:id="9927" w:author="gorgemj" w:date="2017-11-26T20:49:00Z">
              <w:r w:rsidDel="004B08EF">
                <w:rPr>
                  <w:rFonts w:cs="Arial"/>
                </w:rPr>
                <w:delText xml:space="preserve">to </w:delText>
              </w:r>
            </w:del>
            <w:ins w:id="9928" w:author="gorgemj" w:date="2017-11-26T20:49:00Z">
              <w:r>
                <w:rPr>
                  <w:rFonts w:cs="Arial"/>
                </w:rPr>
                <w:t xml:space="preserve">for </w:t>
              </w:r>
            </w:ins>
            <w:ins w:id="9929" w:author="gorgemj" w:date="2017-11-26T20:47:00Z">
              <w:r>
                <w:rPr>
                  <w:rFonts w:eastAsia="Calibri" w:cs="Arial"/>
                </w:rPr>
                <w:t>Paragraph</w:t>
              </w:r>
            </w:ins>
            <w:del w:id="9930" w:author="gorgemj" w:date="2017-11-26T20:47:00Z">
              <w:r w:rsidDel="004B08EF">
                <w:rPr>
                  <w:rFonts w:cs="Arial"/>
                </w:rPr>
                <w:delText>Item</w:delText>
              </w:r>
            </w:del>
            <w:r>
              <w:rPr>
                <w:rFonts w:cs="Arial"/>
              </w:rPr>
              <w:t xml:space="preserve"> 6.72.</w:t>
            </w:r>
          </w:p>
        </w:tc>
      </w:tr>
      <w:tr w:rsidR="00AD701B" w:rsidRPr="00817CEB" w:rsidTr="004C121E">
        <w:trPr>
          <w:cantSplit/>
          <w:trPrChange w:id="9931" w:author="gorgemj" w:date="2017-11-30T12:36:00Z">
            <w:trPr>
              <w:gridBefore w:val="6"/>
              <w:gridAfter w:val="0"/>
              <w:cantSplit/>
            </w:trPr>
          </w:trPrChange>
        </w:trPr>
        <w:tc>
          <w:tcPr>
            <w:tcW w:w="947" w:type="dxa"/>
            <w:tcPrChange w:id="9932" w:author="gorgemj" w:date="2017-11-30T12:36:00Z">
              <w:tcPr>
                <w:tcW w:w="945" w:type="dxa"/>
                <w:gridSpan w:val="6"/>
              </w:tcPr>
            </w:tcPrChange>
          </w:tcPr>
          <w:p w:rsidR="00AD701B" w:rsidRPr="0001191C" w:rsidRDefault="00AD701B" w:rsidP="004E7469">
            <w:pPr>
              <w:autoSpaceDE w:val="0"/>
              <w:autoSpaceDN w:val="0"/>
              <w:adjustRightInd w:val="0"/>
              <w:spacing w:before="60" w:after="60" w:line="280" w:lineRule="atLeast"/>
              <w:jc w:val="center"/>
              <w:rPr>
                <w:rFonts w:cs="Arial"/>
                <w:rPrChange w:id="9933" w:author="gorgemj" w:date="2017-11-23T16:08:00Z">
                  <w:rPr>
                    <w:rFonts w:cs="Arial"/>
                    <w:b/>
                  </w:rPr>
                </w:rPrChange>
              </w:rPr>
            </w:pPr>
            <w:r w:rsidRPr="0001191C">
              <w:rPr>
                <w:rFonts w:cs="Arial"/>
                <w:rPrChange w:id="9934" w:author="gorgemj" w:date="2017-11-23T16:08:00Z">
                  <w:rPr>
                    <w:rFonts w:cs="Arial"/>
                    <w:b/>
                  </w:rPr>
                </w:rPrChange>
              </w:rPr>
              <w:t>6.75</w:t>
            </w:r>
          </w:p>
        </w:tc>
        <w:tc>
          <w:tcPr>
            <w:tcW w:w="693" w:type="dxa"/>
            <w:tcPrChange w:id="9935" w:author="gorgemj" w:date="2017-11-30T12:36:00Z">
              <w:tcPr>
                <w:tcW w:w="747" w:type="dxa"/>
                <w:gridSpan w:val="3"/>
              </w:tcPr>
            </w:tcPrChange>
          </w:tcPr>
          <w:p w:rsidR="00AD701B" w:rsidRPr="0001191C" w:rsidRDefault="00AD701B" w:rsidP="004E7469">
            <w:pPr>
              <w:autoSpaceDE w:val="0"/>
              <w:autoSpaceDN w:val="0"/>
              <w:adjustRightInd w:val="0"/>
              <w:spacing w:before="60" w:after="60" w:line="280" w:lineRule="atLeast"/>
              <w:jc w:val="center"/>
              <w:rPr>
                <w:rFonts w:cs="Arial"/>
                <w:bCs/>
                <w:rPrChange w:id="9936" w:author="gorgemj" w:date="2017-11-23T16:08:00Z">
                  <w:rPr>
                    <w:rFonts w:cs="Arial"/>
                    <w:b/>
                    <w:bCs/>
                  </w:rPr>
                </w:rPrChange>
              </w:rPr>
            </w:pPr>
            <w:r w:rsidRPr="0001191C">
              <w:rPr>
                <w:rFonts w:cs="Arial"/>
                <w:bCs/>
                <w:rPrChange w:id="9937" w:author="gorgemj" w:date="2017-11-23T16:08:00Z">
                  <w:rPr>
                    <w:rFonts w:cs="Arial"/>
                    <w:b/>
                    <w:bCs/>
                  </w:rPr>
                </w:rPrChange>
              </w:rPr>
              <w:t>1</w:t>
            </w:r>
          </w:p>
        </w:tc>
        <w:tc>
          <w:tcPr>
            <w:tcW w:w="5038" w:type="dxa"/>
            <w:gridSpan w:val="2"/>
            <w:tcPrChange w:id="9938" w:author="gorgemj" w:date="2017-11-30T12:36:00Z">
              <w:tcPr>
                <w:tcW w:w="6768" w:type="dxa"/>
                <w:gridSpan w:val="7"/>
              </w:tcPr>
            </w:tcPrChange>
          </w:tcPr>
          <w:p w:rsidR="00AD701B" w:rsidRPr="00817CEB" w:rsidRDefault="00AD701B" w:rsidP="00542606">
            <w:pPr>
              <w:autoSpaceDE w:val="0"/>
              <w:autoSpaceDN w:val="0"/>
              <w:adjustRightInd w:val="0"/>
              <w:spacing w:before="60" w:after="60" w:line="280" w:lineRule="atLeast"/>
              <w:rPr>
                <w:rFonts w:eastAsia="Calibri" w:cs="Arial"/>
              </w:rPr>
            </w:pPr>
            <w:r w:rsidRPr="00817CEB">
              <w:rPr>
                <w:rFonts w:eastAsia="Calibri" w:cs="Arial"/>
              </w:rPr>
              <w:t>Plant equipment subject to frequent maintenance or manual operation shall be located in areas of low dose rate to reduce the exposure of workers.</w:t>
            </w:r>
          </w:p>
        </w:tc>
        <w:tc>
          <w:tcPr>
            <w:tcW w:w="6912" w:type="dxa"/>
            <w:gridSpan w:val="3"/>
            <w:tcPrChange w:id="9939" w:author="gorgemj" w:date="2017-11-30T12:36:00Z">
              <w:tcPr>
                <w:tcW w:w="5130" w:type="dxa"/>
                <w:gridSpan w:val="8"/>
              </w:tcPr>
            </w:tcPrChange>
          </w:tcPr>
          <w:p w:rsidR="00AD701B" w:rsidRDefault="00AD701B" w:rsidP="00876B31">
            <w:pPr>
              <w:keepNext/>
              <w:spacing w:before="60" w:after="60" w:line="280" w:lineRule="atLeast"/>
              <w:rPr>
                <w:rFonts w:eastAsia="Calibri" w:cs="Arial"/>
              </w:rPr>
            </w:pPr>
            <w:r w:rsidRPr="00817CEB">
              <w:rPr>
                <w:rFonts w:cs="Arial"/>
              </w:rPr>
              <w:t xml:space="preserve">The </w:t>
            </w:r>
            <w:r w:rsidRPr="00817CEB">
              <w:rPr>
                <w:rFonts w:cs="Arial"/>
                <w:b/>
              </w:rPr>
              <w:t>AP1000</w:t>
            </w:r>
            <w:r w:rsidRPr="00817CEB">
              <w:rPr>
                <w:rFonts w:cs="Arial"/>
              </w:rPr>
              <w:t xml:space="preserve"> </w:t>
            </w:r>
            <w:r>
              <w:rPr>
                <w:rFonts w:cs="Arial"/>
              </w:rPr>
              <w:t>plant</w:t>
            </w:r>
            <w:r w:rsidRPr="00817CEB">
              <w:rPr>
                <w:rFonts w:cs="Arial"/>
              </w:rPr>
              <w:t xml:space="preserve"> design meets this requirement</w:t>
            </w:r>
            <w:r>
              <w:rPr>
                <w:rFonts w:cs="Arial"/>
              </w:rPr>
              <w:t xml:space="preserve">. </w:t>
            </w:r>
            <w:ins w:id="9940" w:author="gorgemj" w:date="2017-11-24T17:17:00Z">
              <w:r>
                <w:rPr>
                  <w:rFonts w:eastAsia="Calibri" w:cs="Arial"/>
                </w:rPr>
                <w:t>T</w:t>
              </w:r>
              <w:r w:rsidRPr="00993D67">
                <w:rPr>
                  <w:rFonts w:eastAsia="Calibri" w:cs="Arial"/>
                </w:rPr>
                <w:t xml:space="preserve">he </w:t>
              </w:r>
              <w:r w:rsidRPr="00993D67">
                <w:rPr>
                  <w:rFonts w:cs="Arial"/>
                  <w:b/>
                </w:rPr>
                <w:t>AP1000</w:t>
              </w:r>
              <w:r w:rsidRPr="00993D67">
                <w:rPr>
                  <w:rFonts w:cs="Arial"/>
                </w:rPr>
                <w:t xml:space="preserve"> plant DCD [2]</w:t>
              </w:r>
            </w:ins>
            <w:del w:id="9941" w:author="gorgemj" w:date="2017-11-24T17:17:00Z">
              <w:r w:rsidRPr="00817CEB" w:rsidDel="00792094">
                <w:rPr>
                  <w:rFonts w:cs="Arial"/>
                </w:rPr>
                <w:delText>DCD</w:delText>
              </w:r>
            </w:del>
            <w:r w:rsidRPr="00817CEB">
              <w:rPr>
                <w:rFonts w:cs="Arial"/>
              </w:rPr>
              <w:t xml:space="preserve"> Section 12.3 identifies the s</w:t>
            </w:r>
            <w:r w:rsidRPr="00817CEB">
              <w:rPr>
                <w:rFonts w:eastAsia="Calibri" w:cs="Arial"/>
              </w:rPr>
              <w:t xml:space="preserve">pecific </w:t>
            </w:r>
            <w:r w:rsidRPr="00817CEB">
              <w:rPr>
                <w:rFonts w:eastAsia="Calibri" w:cs="Arial"/>
                <w:b/>
              </w:rPr>
              <w:t>AP1000</w:t>
            </w:r>
            <w:r w:rsidRPr="00817CEB">
              <w:rPr>
                <w:rFonts w:eastAsia="Calibri" w:cs="Arial"/>
              </w:rPr>
              <w:t xml:space="preserve"> </w:t>
            </w:r>
            <w:r>
              <w:rPr>
                <w:rFonts w:eastAsia="Calibri" w:cs="Arial"/>
              </w:rPr>
              <w:t>plant</w:t>
            </w:r>
            <w:r w:rsidRPr="00817CEB">
              <w:rPr>
                <w:rFonts w:eastAsia="Calibri" w:cs="Arial"/>
              </w:rPr>
              <w:t xml:space="preserve"> design features for maintaining personnel exposure </w:t>
            </w:r>
            <w:del w:id="9942" w:author="gorgemj" w:date="2017-11-24T17:17:00Z">
              <w:r w:rsidRPr="00817CEB" w:rsidDel="00792094">
                <w:rPr>
                  <w:rFonts w:eastAsia="Calibri" w:cs="Arial"/>
                </w:rPr>
                <w:delText>as low as reasonably achievable (</w:delText>
              </w:r>
            </w:del>
            <w:r w:rsidRPr="00817CEB">
              <w:rPr>
                <w:rFonts w:eastAsia="Calibri" w:cs="Arial"/>
              </w:rPr>
              <w:t>ALARA</w:t>
            </w:r>
            <w:del w:id="9943" w:author="gorgemj" w:date="2017-11-24T17:17:00Z">
              <w:r w:rsidRPr="00817CEB" w:rsidDel="00792094">
                <w:rPr>
                  <w:rFonts w:eastAsia="Calibri" w:cs="Arial"/>
                </w:rPr>
                <w:delText>)</w:delText>
              </w:r>
            </w:del>
            <w:r w:rsidRPr="00817CEB">
              <w:rPr>
                <w:rFonts w:eastAsia="Calibri" w:cs="Arial"/>
              </w:rPr>
              <w:t>.</w:t>
            </w:r>
          </w:p>
          <w:p w:rsidR="00AD701B" w:rsidRPr="00876B31" w:rsidRDefault="00AD701B" w:rsidP="00604725">
            <w:pPr>
              <w:pStyle w:val="Default"/>
              <w:spacing w:before="60" w:after="60" w:line="280" w:lineRule="atLeast"/>
              <w:rPr>
                <w:rFonts w:ascii="Arial" w:eastAsia="Calibri" w:hAnsi="Arial" w:cs="Arial"/>
                <w:color w:val="auto"/>
                <w:sz w:val="20"/>
                <w:szCs w:val="20"/>
              </w:rPr>
            </w:pPr>
            <w:r w:rsidRPr="00E565BC">
              <w:rPr>
                <w:rFonts w:ascii="Arial" w:eastAsia="Calibri" w:hAnsi="Arial" w:cs="Arial"/>
                <w:color w:val="auto"/>
                <w:sz w:val="20"/>
                <w:szCs w:val="20"/>
              </w:rPr>
              <w:t xml:space="preserve">Systems containing radioactivity and other sources of radiation are identified for four plant conditions defined in </w:t>
            </w:r>
            <w:ins w:id="9944" w:author="gorgemj" w:date="2017-11-24T17:17:00Z">
              <w:r w:rsidRPr="00993D67">
                <w:rPr>
                  <w:rFonts w:ascii="Arial" w:eastAsia="Calibri" w:hAnsi="Arial" w:cs="Arial"/>
                  <w:sz w:val="20"/>
                  <w:szCs w:val="20"/>
                </w:rPr>
                <w:t xml:space="preserve">the </w:t>
              </w:r>
              <w:r w:rsidRPr="00993D67">
                <w:rPr>
                  <w:rFonts w:ascii="Arial" w:hAnsi="Arial" w:cs="Arial"/>
                  <w:b/>
                  <w:sz w:val="20"/>
                  <w:szCs w:val="20"/>
                </w:rPr>
                <w:t>AP1000</w:t>
              </w:r>
              <w:r w:rsidRPr="00993D67">
                <w:rPr>
                  <w:rFonts w:ascii="Arial" w:hAnsi="Arial" w:cs="Arial"/>
                  <w:sz w:val="20"/>
                  <w:szCs w:val="20"/>
                </w:rPr>
                <w:t xml:space="preserve"> plant DCD [2]</w:t>
              </w:r>
            </w:ins>
            <w:del w:id="9945" w:author="gorgemj" w:date="2017-11-24T17:17:00Z">
              <w:r w:rsidRPr="00E565BC" w:rsidDel="00792094">
                <w:rPr>
                  <w:rFonts w:ascii="Arial" w:eastAsia="Calibri" w:hAnsi="Arial" w:cs="Arial"/>
                  <w:color w:val="auto"/>
                  <w:sz w:val="20"/>
                  <w:szCs w:val="20"/>
                </w:rPr>
                <w:delText>DCD</w:delText>
              </w:r>
            </w:del>
            <w:r w:rsidRPr="00E565BC">
              <w:rPr>
                <w:rFonts w:ascii="Arial" w:eastAsia="Calibri" w:hAnsi="Arial" w:cs="Arial"/>
                <w:color w:val="auto"/>
                <w:sz w:val="20"/>
                <w:szCs w:val="20"/>
              </w:rPr>
              <w:t xml:space="preserve"> </w:t>
            </w:r>
            <w:r>
              <w:rPr>
                <w:rFonts w:ascii="Arial" w:eastAsia="Calibri" w:hAnsi="Arial" w:cs="Arial"/>
                <w:color w:val="auto"/>
                <w:sz w:val="20"/>
                <w:szCs w:val="20"/>
              </w:rPr>
              <w:t>Section</w:t>
            </w:r>
            <w:r w:rsidRPr="00E565BC">
              <w:rPr>
                <w:rFonts w:ascii="Arial" w:eastAsia="Calibri" w:hAnsi="Arial" w:cs="Arial"/>
                <w:color w:val="auto"/>
                <w:sz w:val="20"/>
                <w:szCs w:val="20"/>
              </w:rPr>
              <w:t xml:space="preserve"> 12.3.2.1. Shielding is provided to attenuate direct radiation through walls and penetrations and scattered radiation to less than the upper limit of the radiation zone for each area shown in </w:t>
            </w:r>
            <w:ins w:id="9946" w:author="gorgemj" w:date="2017-11-24T17:17:00Z">
              <w:r w:rsidRPr="00993D67">
                <w:rPr>
                  <w:rFonts w:ascii="Arial" w:eastAsia="Calibri" w:hAnsi="Arial" w:cs="Arial"/>
                  <w:sz w:val="20"/>
                  <w:szCs w:val="20"/>
                </w:rPr>
                <w:t xml:space="preserve">the </w:t>
              </w:r>
              <w:r w:rsidRPr="00993D67">
                <w:rPr>
                  <w:rFonts w:ascii="Arial" w:hAnsi="Arial" w:cs="Arial"/>
                  <w:b/>
                  <w:sz w:val="20"/>
                  <w:szCs w:val="20"/>
                </w:rPr>
                <w:t>AP1000</w:t>
              </w:r>
              <w:r w:rsidRPr="00993D67">
                <w:rPr>
                  <w:rFonts w:ascii="Arial" w:hAnsi="Arial" w:cs="Arial"/>
                  <w:sz w:val="20"/>
                  <w:szCs w:val="20"/>
                </w:rPr>
                <w:t xml:space="preserve"> plant DCD [2]</w:t>
              </w:r>
            </w:ins>
            <w:del w:id="9947" w:author="gorgemj" w:date="2017-11-24T17:17:00Z">
              <w:r w:rsidDel="00792094">
                <w:rPr>
                  <w:rFonts w:ascii="Arial" w:eastAsia="Calibri" w:hAnsi="Arial" w:cs="Arial"/>
                  <w:color w:val="auto"/>
                  <w:sz w:val="20"/>
                  <w:szCs w:val="20"/>
                </w:rPr>
                <w:delText>DCD</w:delText>
              </w:r>
            </w:del>
            <w:r>
              <w:rPr>
                <w:rFonts w:ascii="Arial" w:eastAsia="Calibri" w:hAnsi="Arial" w:cs="Arial"/>
                <w:color w:val="auto"/>
                <w:sz w:val="20"/>
                <w:szCs w:val="20"/>
              </w:rPr>
              <w:t xml:space="preserve"> </w:t>
            </w:r>
            <w:r w:rsidRPr="00E565BC">
              <w:rPr>
                <w:rFonts w:ascii="Arial" w:eastAsia="Calibri" w:hAnsi="Arial" w:cs="Arial"/>
                <w:color w:val="auto"/>
                <w:sz w:val="20"/>
                <w:szCs w:val="20"/>
              </w:rPr>
              <w:t xml:space="preserve">Figure 12.3-1. Design criteria for shield penetrations are consistent with the recommendations of Regulatory Guide 8.8 and are described in </w:t>
            </w:r>
            <w:ins w:id="9948" w:author="gorgemj" w:date="2017-11-24T17:17:00Z">
              <w:r w:rsidRPr="00993D67">
                <w:rPr>
                  <w:rFonts w:ascii="Arial" w:eastAsia="Calibri" w:hAnsi="Arial" w:cs="Arial"/>
                  <w:sz w:val="20"/>
                  <w:szCs w:val="20"/>
                </w:rPr>
                <w:t xml:space="preserve">the </w:t>
              </w:r>
              <w:r w:rsidRPr="00993D67">
                <w:rPr>
                  <w:rFonts w:ascii="Arial" w:hAnsi="Arial" w:cs="Arial"/>
                  <w:b/>
                  <w:sz w:val="20"/>
                  <w:szCs w:val="20"/>
                </w:rPr>
                <w:t>AP1000</w:t>
              </w:r>
              <w:r w:rsidRPr="00993D67">
                <w:rPr>
                  <w:rFonts w:ascii="Arial" w:hAnsi="Arial" w:cs="Arial"/>
                  <w:sz w:val="20"/>
                  <w:szCs w:val="20"/>
                </w:rPr>
                <w:t xml:space="preserve"> plant DCD [2]</w:t>
              </w:r>
            </w:ins>
            <w:del w:id="9949" w:author="gorgemj" w:date="2017-11-24T17:17:00Z">
              <w:r w:rsidDel="00792094">
                <w:rPr>
                  <w:rFonts w:ascii="Arial" w:eastAsia="Calibri" w:hAnsi="Arial" w:cs="Arial"/>
                  <w:color w:val="auto"/>
                  <w:sz w:val="20"/>
                  <w:szCs w:val="20"/>
                </w:rPr>
                <w:delText>DCD</w:delText>
              </w:r>
            </w:del>
            <w:r>
              <w:rPr>
                <w:rFonts w:ascii="Arial" w:eastAsia="Calibri" w:hAnsi="Arial" w:cs="Arial"/>
                <w:color w:val="auto"/>
                <w:sz w:val="20"/>
                <w:szCs w:val="20"/>
              </w:rPr>
              <w:t xml:space="preserve"> Section</w:t>
            </w:r>
            <w:r w:rsidRPr="00E565BC">
              <w:rPr>
                <w:rFonts w:ascii="Arial" w:eastAsia="Calibri" w:hAnsi="Arial" w:cs="Arial"/>
                <w:color w:val="auto"/>
                <w:sz w:val="20"/>
                <w:szCs w:val="20"/>
              </w:rPr>
              <w:t xml:space="preserve"> 12.3.1.1.2. </w:t>
            </w:r>
          </w:p>
        </w:tc>
      </w:tr>
      <w:tr w:rsidR="00AD701B" w:rsidRPr="00817CEB" w:rsidTr="004C121E">
        <w:trPr>
          <w:cantSplit/>
          <w:trPrChange w:id="9950" w:author="gorgemj" w:date="2017-11-30T12:36:00Z">
            <w:trPr>
              <w:gridBefore w:val="6"/>
              <w:gridAfter w:val="0"/>
              <w:cantSplit/>
            </w:trPr>
          </w:trPrChange>
        </w:trPr>
        <w:tc>
          <w:tcPr>
            <w:tcW w:w="947" w:type="dxa"/>
            <w:tcPrChange w:id="9951" w:author="gorgemj" w:date="2017-11-30T12:36:00Z">
              <w:tcPr>
                <w:tcW w:w="945" w:type="dxa"/>
                <w:gridSpan w:val="6"/>
              </w:tcPr>
            </w:tcPrChange>
          </w:tcPr>
          <w:p w:rsidR="00AD701B" w:rsidRPr="0001191C" w:rsidRDefault="00AD701B" w:rsidP="004E7469">
            <w:pPr>
              <w:autoSpaceDE w:val="0"/>
              <w:autoSpaceDN w:val="0"/>
              <w:adjustRightInd w:val="0"/>
              <w:spacing w:before="60" w:after="60" w:line="280" w:lineRule="atLeast"/>
              <w:jc w:val="center"/>
              <w:rPr>
                <w:rFonts w:cs="Arial"/>
                <w:rPrChange w:id="9952" w:author="gorgemj" w:date="2017-11-23T16:08:00Z">
                  <w:rPr>
                    <w:rFonts w:cs="Arial"/>
                    <w:b/>
                  </w:rPr>
                </w:rPrChange>
              </w:rPr>
            </w:pPr>
            <w:r w:rsidRPr="0001191C">
              <w:rPr>
                <w:rFonts w:cs="Arial"/>
                <w:rPrChange w:id="9953" w:author="gorgemj" w:date="2017-11-23T16:08:00Z">
                  <w:rPr>
                    <w:rFonts w:cs="Arial"/>
                    <w:b/>
                  </w:rPr>
                </w:rPrChange>
              </w:rPr>
              <w:t>6.75 (cont.)</w:t>
            </w:r>
          </w:p>
        </w:tc>
        <w:tc>
          <w:tcPr>
            <w:tcW w:w="693" w:type="dxa"/>
            <w:tcPrChange w:id="9954" w:author="gorgemj" w:date="2017-11-30T12:36:00Z">
              <w:tcPr>
                <w:tcW w:w="747" w:type="dxa"/>
                <w:gridSpan w:val="3"/>
              </w:tcPr>
            </w:tcPrChange>
          </w:tcPr>
          <w:p w:rsidR="00AD701B" w:rsidRPr="0001191C" w:rsidRDefault="00AD701B" w:rsidP="004E7469">
            <w:pPr>
              <w:autoSpaceDE w:val="0"/>
              <w:autoSpaceDN w:val="0"/>
              <w:adjustRightInd w:val="0"/>
              <w:spacing w:before="60" w:after="60" w:line="280" w:lineRule="atLeast"/>
              <w:jc w:val="center"/>
              <w:rPr>
                <w:rFonts w:cs="Arial"/>
                <w:bCs/>
                <w:rPrChange w:id="9955" w:author="gorgemj" w:date="2017-11-23T16:08:00Z">
                  <w:rPr>
                    <w:rFonts w:cs="Arial"/>
                    <w:b/>
                    <w:bCs/>
                  </w:rPr>
                </w:rPrChange>
              </w:rPr>
            </w:pPr>
            <w:r w:rsidRPr="0001191C">
              <w:rPr>
                <w:rFonts w:cs="Arial"/>
                <w:bCs/>
                <w:rPrChange w:id="9956" w:author="gorgemj" w:date="2017-11-23T16:08:00Z">
                  <w:rPr>
                    <w:rFonts w:cs="Arial"/>
                    <w:b/>
                    <w:bCs/>
                  </w:rPr>
                </w:rPrChange>
              </w:rPr>
              <w:t>1</w:t>
            </w:r>
          </w:p>
        </w:tc>
        <w:tc>
          <w:tcPr>
            <w:tcW w:w="5038" w:type="dxa"/>
            <w:gridSpan w:val="2"/>
            <w:tcPrChange w:id="9957" w:author="gorgemj" w:date="2017-11-30T12:36:00Z">
              <w:tcPr>
                <w:tcW w:w="6768" w:type="dxa"/>
                <w:gridSpan w:val="7"/>
              </w:tcPr>
            </w:tcPrChange>
          </w:tcPr>
          <w:p w:rsidR="00AD701B" w:rsidRPr="00817CEB" w:rsidRDefault="00AD701B" w:rsidP="00542606">
            <w:pPr>
              <w:autoSpaceDE w:val="0"/>
              <w:autoSpaceDN w:val="0"/>
              <w:adjustRightInd w:val="0"/>
              <w:spacing w:before="60" w:after="60" w:line="280" w:lineRule="atLeast"/>
              <w:rPr>
                <w:rFonts w:eastAsia="Calibri" w:cs="Arial"/>
              </w:rPr>
            </w:pPr>
          </w:p>
        </w:tc>
        <w:tc>
          <w:tcPr>
            <w:tcW w:w="6912" w:type="dxa"/>
            <w:gridSpan w:val="3"/>
            <w:tcPrChange w:id="9958" w:author="gorgemj" w:date="2017-11-30T12:36:00Z">
              <w:tcPr>
                <w:tcW w:w="5130" w:type="dxa"/>
                <w:gridSpan w:val="8"/>
              </w:tcPr>
            </w:tcPrChange>
          </w:tcPr>
          <w:p w:rsidR="00AD701B" w:rsidRDefault="00AD701B" w:rsidP="00876B31">
            <w:pPr>
              <w:pStyle w:val="Default"/>
              <w:spacing w:before="60" w:after="60" w:line="280" w:lineRule="atLeast"/>
              <w:rPr>
                <w:rFonts w:ascii="Arial" w:eastAsia="Calibri" w:hAnsi="Arial" w:cs="Arial"/>
                <w:color w:val="auto"/>
                <w:sz w:val="20"/>
                <w:szCs w:val="20"/>
              </w:rPr>
            </w:pPr>
            <w:r w:rsidRPr="00E565BC">
              <w:rPr>
                <w:rFonts w:ascii="Arial" w:eastAsia="Calibri" w:hAnsi="Arial" w:cs="Arial"/>
                <w:color w:val="auto"/>
                <w:sz w:val="20"/>
                <w:szCs w:val="20"/>
              </w:rPr>
              <w:t>In those systems where process equipment is a major radiation source; pumps, valves, and instruments are separated from the process component. This allows servicing and maintenance of these items in reduced radiation zones. Control panels are located in low radiation zones.</w:t>
            </w:r>
          </w:p>
          <w:p w:rsidR="00AD701B" w:rsidRPr="00876B31" w:rsidRDefault="00AD701B" w:rsidP="00876B31">
            <w:pPr>
              <w:pStyle w:val="Default"/>
              <w:widowControl w:val="0"/>
              <w:spacing w:before="60" w:after="60" w:line="280" w:lineRule="atLeast"/>
              <w:rPr>
                <w:rFonts w:ascii="Arial" w:hAnsi="Arial" w:cs="Arial"/>
                <w:sz w:val="20"/>
                <w:szCs w:val="20"/>
              </w:rPr>
            </w:pPr>
            <w:r w:rsidRPr="00E565BC">
              <w:rPr>
                <w:rFonts w:ascii="Arial" w:eastAsia="Calibri" w:hAnsi="Arial" w:cs="Arial"/>
                <w:color w:val="auto"/>
                <w:sz w:val="20"/>
                <w:szCs w:val="20"/>
              </w:rPr>
              <w:t>Major components such as tanks, demineralizers, and filters in radioactive systems are located in shielded compartments insofar as practical. Labyrinth shields or</w:t>
            </w:r>
            <w:r>
              <w:rPr>
                <w:sz w:val="22"/>
                <w:szCs w:val="22"/>
              </w:rPr>
              <w:t xml:space="preserve"> </w:t>
            </w:r>
            <w:r w:rsidRPr="00E565BC">
              <w:rPr>
                <w:rFonts w:ascii="Arial" w:hAnsi="Arial" w:cs="Arial"/>
                <w:sz w:val="20"/>
                <w:szCs w:val="20"/>
              </w:rPr>
              <w:t xml:space="preserve">shielding doors are provided for compartments where radiation could stream or scatter to access areas and exceed the radiation zone dose limits for those areas. For potentially high radiation components (such as ion exchangers, filters and spent resin tanks), shielded compartments with hatch openings or removable shield walls are used. Equipment in nonradioactive systems that requires lubrication is located in low radiation zones. Wherever practicable, lubrication of equipment in high radiation areas is achieved with the use of tube-type extensions to reduce exposure during maintenance. </w:t>
            </w:r>
          </w:p>
        </w:tc>
      </w:tr>
      <w:tr w:rsidR="00AD701B" w:rsidRPr="00817CEB" w:rsidTr="004C121E">
        <w:trPr>
          <w:cantSplit/>
          <w:trPrChange w:id="9959" w:author="gorgemj" w:date="2017-11-30T12:36:00Z">
            <w:trPr>
              <w:gridBefore w:val="6"/>
              <w:gridAfter w:val="0"/>
              <w:cantSplit/>
            </w:trPr>
          </w:trPrChange>
        </w:trPr>
        <w:tc>
          <w:tcPr>
            <w:tcW w:w="947" w:type="dxa"/>
            <w:tcPrChange w:id="9960" w:author="gorgemj" w:date="2017-11-30T12:36:00Z">
              <w:tcPr>
                <w:tcW w:w="945" w:type="dxa"/>
                <w:gridSpan w:val="6"/>
              </w:tcPr>
            </w:tcPrChange>
          </w:tcPr>
          <w:p w:rsidR="00AD701B" w:rsidRPr="0001191C" w:rsidRDefault="00AD701B" w:rsidP="00542606">
            <w:pPr>
              <w:autoSpaceDE w:val="0"/>
              <w:autoSpaceDN w:val="0"/>
              <w:adjustRightInd w:val="0"/>
              <w:spacing w:before="60" w:after="60" w:line="280" w:lineRule="atLeast"/>
              <w:jc w:val="center"/>
              <w:rPr>
                <w:rFonts w:cs="Arial"/>
                <w:rPrChange w:id="9961" w:author="gorgemj" w:date="2017-11-23T16:08:00Z">
                  <w:rPr>
                    <w:rFonts w:cs="Arial"/>
                    <w:b/>
                  </w:rPr>
                </w:rPrChange>
              </w:rPr>
            </w:pPr>
            <w:r w:rsidRPr="0001191C">
              <w:rPr>
                <w:rFonts w:cs="Arial"/>
                <w:rPrChange w:id="9962" w:author="gorgemj" w:date="2017-11-23T16:08:00Z">
                  <w:rPr>
                    <w:rFonts w:cs="Arial"/>
                    <w:b/>
                  </w:rPr>
                </w:rPrChange>
              </w:rPr>
              <w:t>6.75 (cont.)</w:t>
            </w:r>
          </w:p>
        </w:tc>
        <w:tc>
          <w:tcPr>
            <w:tcW w:w="693" w:type="dxa"/>
            <w:tcPrChange w:id="9963" w:author="gorgemj" w:date="2017-11-30T12:36:00Z">
              <w:tcPr>
                <w:tcW w:w="747" w:type="dxa"/>
                <w:gridSpan w:val="3"/>
              </w:tcPr>
            </w:tcPrChange>
          </w:tcPr>
          <w:p w:rsidR="00AD701B" w:rsidRPr="0001191C" w:rsidRDefault="00AD701B" w:rsidP="00542606">
            <w:pPr>
              <w:autoSpaceDE w:val="0"/>
              <w:autoSpaceDN w:val="0"/>
              <w:adjustRightInd w:val="0"/>
              <w:spacing w:before="60" w:after="60" w:line="280" w:lineRule="atLeast"/>
              <w:jc w:val="center"/>
              <w:rPr>
                <w:rFonts w:cs="Arial"/>
                <w:bCs/>
                <w:rPrChange w:id="9964" w:author="gorgemj" w:date="2017-11-23T16:08:00Z">
                  <w:rPr>
                    <w:rFonts w:cs="Arial"/>
                    <w:b/>
                    <w:bCs/>
                  </w:rPr>
                </w:rPrChange>
              </w:rPr>
            </w:pPr>
            <w:r w:rsidRPr="0001191C">
              <w:rPr>
                <w:rFonts w:cs="Arial"/>
                <w:bCs/>
                <w:rPrChange w:id="9965" w:author="gorgemj" w:date="2017-11-23T16:08:00Z">
                  <w:rPr>
                    <w:rFonts w:cs="Arial"/>
                    <w:b/>
                    <w:bCs/>
                  </w:rPr>
                </w:rPrChange>
              </w:rPr>
              <w:t>1</w:t>
            </w:r>
          </w:p>
        </w:tc>
        <w:tc>
          <w:tcPr>
            <w:tcW w:w="5038" w:type="dxa"/>
            <w:gridSpan w:val="2"/>
            <w:tcPrChange w:id="9966" w:author="gorgemj" w:date="2017-11-30T12:36:00Z">
              <w:tcPr>
                <w:tcW w:w="6768" w:type="dxa"/>
                <w:gridSpan w:val="7"/>
              </w:tcPr>
            </w:tcPrChange>
          </w:tcPr>
          <w:p w:rsidR="00AD701B" w:rsidRPr="00817CEB" w:rsidRDefault="00AD701B" w:rsidP="00542606">
            <w:pPr>
              <w:autoSpaceDE w:val="0"/>
              <w:autoSpaceDN w:val="0"/>
              <w:adjustRightInd w:val="0"/>
              <w:spacing w:before="60" w:after="60" w:line="280" w:lineRule="atLeast"/>
              <w:rPr>
                <w:rFonts w:eastAsia="Calibri" w:cs="Arial"/>
              </w:rPr>
            </w:pPr>
          </w:p>
        </w:tc>
        <w:tc>
          <w:tcPr>
            <w:tcW w:w="6912" w:type="dxa"/>
            <w:gridSpan w:val="3"/>
            <w:tcPrChange w:id="9967" w:author="gorgemj" w:date="2017-11-30T12:36:00Z">
              <w:tcPr>
                <w:tcW w:w="5130" w:type="dxa"/>
                <w:gridSpan w:val="8"/>
              </w:tcPr>
            </w:tcPrChange>
          </w:tcPr>
          <w:p w:rsidR="00AD701B" w:rsidRPr="00606494" w:rsidRDefault="00AD701B" w:rsidP="00542606">
            <w:pPr>
              <w:pStyle w:val="Default"/>
              <w:widowControl w:val="0"/>
              <w:spacing w:before="60" w:after="60" w:line="280" w:lineRule="atLeast"/>
              <w:rPr>
                <w:rFonts w:ascii="Arial" w:eastAsia="Calibri" w:hAnsi="Arial" w:cs="Arial"/>
                <w:color w:val="auto"/>
                <w:sz w:val="20"/>
                <w:szCs w:val="20"/>
              </w:rPr>
            </w:pPr>
            <w:r w:rsidRPr="00E565BC">
              <w:rPr>
                <w:rFonts w:ascii="Arial" w:hAnsi="Arial" w:cs="Arial"/>
                <w:sz w:val="20"/>
                <w:szCs w:val="20"/>
              </w:rPr>
              <w:t>Exposure from routine in-plant inspection is controlled by locating, whenever practicable, inspection points in low-background radiation areas. Radioactive and nonradioactive systems are separated as far as practicable to limit radiation exposure from routine inspection of nonradioactive systems. For radioactive systems, emphasis is placed on adequate space and ease of motion in a properly shielded inspection area. Where longer times for routine inspection are required and permanent shielding is not feasible, space for portable shielding is provided.</w:t>
            </w:r>
          </w:p>
          <w:p w:rsidR="00AD701B" w:rsidRDefault="00AD701B">
            <w:pPr>
              <w:keepNext/>
              <w:spacing w:before="60" w:after="60" w:line="280" w:lineRule="atLeast"/>
              <w:rPr>
                <w:rFonts w:eastAsia="Calibri" w:cs="Arial"/>
              </w:rPr>
            </w:pPr>
            <w:r w:rsidRPr="00E565BC">
              <w:rPr>
                <w:rFonts w:eastAsia="Calibri" w:cs="Arial"/>
              </w:rPr>
              <w:t xml:space="preserve">Materials used in shielding typically include lead, steel, water, and concrete. The material used for most of the plant shielding is ordinary concrete with a bulk density of approximately 140 </w:t>
            </w:r>
            <w:proofErr w:type="spellStart"/>
            <w:r w:rsidRPr="00E565BC">
              <w:rPr>
                <w:rFonts w:eastAsia="Calibri" w:cs="Arial"/>
              </w:rPr>
              <w:t>lb</w:t>
            </w:r>
            <w:proofErr w:type="spellEnd"/>
            <w:r w:rsidRPr="00E565BC">
              <w:rPr>
                <w:rFonts w:eastAsia="Calibri" w:cs="Arial"/>
              </w:rPr>
              <w:t xml:space="preserve">/ft3. Whenever poured-in-place concrete has been replaced by concrete blocks, an equivalent shielding basis as determined by the density of the concrete block is selected. Steel is used as shielding in the </w:t>
            </w:r>
            <w:del w:id="9968" w:author="gorgemj" w:date="2017-11-26T20:03:00Z">
              <w:r w:rsidRPr="00E565BC" w:rsidDel="00F82440">
                <w:rPr>
                  <w:rFonts w:eastAsia="Calibri" w:cs="Arial"/>
                </w:rPr>
                <w:delText>chemical and volume control system</w:delText>
              </w:r>
            </w:del>
            <w:ins w:id="9969" w:author="gorgemj" w:date="2017-11-26T20:03:00Z">
              <w:r>
                <w:rPr>
                  <w:rFonts w:eastAsia="Calibri" w:cs="Arial"/>
                </w:rPr>
                <w:t>CVS</w:t>
              </w:r>
            </w:ins>
            <w:r w:rsidRPr="00E565BC">
              <w:rPr>
                <w:rFonts w:eastAsia="Calibri" w:cs="Arial"/>
              </w:rPr>
              <w:t xml:space="preserve"> and other modules, as well as around the reactor vessel flange at the floor of the refueling cavity. Water is used as the primary shield material for areas above the spent fuel storage area and refueling cavity during refueling operations.</w:t>
            </w:r>
          </w:p>
        </w:tc>
      </w:tr>
      <w:tr w:rsidR="00AD701B" w:rsidRPr="00817CEB" w:rsidTr="004C121E">
        <w:trPr>
          <w:cantSplit/>
          <w:trPrChange w:id="9970" w:author="gorgemj" w:date="2017-11-30T12:36:00Z">
            <w:trPr>
              <w:gridBefore w:val="6"/>
              <w:gridAfter w:val="0"/>
              <w:cantSplit/>
            </w:trPr>
          </w:trPrChange>
        </w:trPr>
        <w:tc>
          <w:tcPr>
            <w:tcW w:w="947" w:type="dxa"/>
            <w:tcPrChange w:id="9971" w:author="gorgemj" w:date="2017-11-30T12:36:00Z">
              <w:tcPr>
                <w:tcW w:w="945" w:type="dxa"/>
                <w:gridSpan w:val="6"/>
              </w:tcPr>
            </w:tcPrChange>
          </w:tcPr>
          <w:p w:rsidR="00AD701B" w:rsidRPr="0001191C" w:rsidRDefault="00AD701B" w:rsidP="00542606">
            <w:pPr>
              <w:autoSpaceDE w:val="0"/>
              <w:autoSpaceDN w:val="0"/>
              <w:adjustRightInd w:val="0"/>
              <w:spacing w:before="60" w:after="60" w:line="280" w:lineRule="atLeast"/>
              <w:jc w:val="center"/>
              <w:rPr>
                <w:rFonts w:cs="Arial"/>
                <w:rPrChange w:id="9972" w:author="gorgemj" w:date="2017-11-23T16:08:00Z">
                  <w:rPr>
                    <w:rFonts w:cs="Arial"/>
                    <w:b/>
                  </w:rPr>
                </w:rPrChange>
              </w:rPr>
            </w:pPr>
            <w:r w:rsidRPr="0001191C">
              <w:rPr>
                <w:rFonts w:cs="Arial"/>
                <w:rPrChange w:id="9973" w:author="gorgemj" w:date="2017-11-23T16:08:00Z">
                  <w:rPr>
                    <w:rFonts w:cs="Arial"/>
                    <w:b/>
                  </w:rPr>
                </w:rPrChange>
              </w:rPr>
              <w:t>6.76</w:t>
            </w:r>
          </w:p>
        </w:tc>
        <w:tc>
          <w:tcPr>
            <w:tcW w:w="693" w:type="dxa"/>
            <w:tcPrChange w:id="9974" w:author="gorgemj" w:date="2017-11-30T12:36:00Z">
              <w:tcPr>
                <w:tcW w:w="747" w:type="dxa"/>
                <w:gridSpan w:val="3"/>
              </w:tcPr>
            </w:tcPrChange>
          </w:tcPr>
          <w:p w:rsidR="00AD701B" w:rsidRPr="0001191C" w:rsidRDefault="00AD701B" w:rsidP="00542606">
            <w:pPr>
              <w:autoSpaceDE w:val="0"/>
              <w:autoSpaceDN w:val="0"/>
              <w:adjustRightInd w:val="0"/>
              <w:spacing w:before="60" w:after="60" w:line="280" w:lineRule="atLeast"/>
              <w:jc w:val="center"/>
              <w:rPr>
                <w:rFonts w:cs="Arial"/>
                <w:bCs/>
                <w:rPrChange w:id="9975" w:author="gorgemj" w:date="2017-11-23T16:08:00Z">
                  <w:rPr>
                    <w:rFonts w:cs="Arial"/>
                    <w:b/>
                    <w:bCs/>
                  </w:rPr>
                </w:rPrChange>
              </w:rPr>
            </w:pPr>
            <w:r w:rsidRPr="0001191C">
              <w:rPr>
                <w:rFonts w:cs="Arial"/>
                <w:bCs/>
                <w:rPrChange w:id="9976" w:author="gorgemj" w:date="2017-11-23T16:08:00Z">
                  <w:rPr>
                    <w:rFonts w:cs="Arial"/>
                    <w:b/>
                    <w:bCs/>
                  </w:rPr>
                </w:rPrChange>
              </w:rPr>
              <w:t>1</w:t>
            </w:r>
          </w:p>
        </w:tc>
        <w:tc>
          <w:tcPr>
            <w:tcW w:w="5038" w:type="dxa"/>
            <w:gridSpan w:val="2"/>
            <w:tcPrChange w:id="9977" w:author="gorgemj" w:date="2017-11-30T12:36:00Z">
              <w:tcPr>
                <w:tcW w:w="6768" w:type="dxa"/>
                <w:gridSpan w:val="7"/>
              </w:tcPr>
            </w:tcPrChange>
          </w:tcPr>
          <w:p w:rsidR="00AD701B" w:rsidRPr="00817CEB" w:rsidRDefault="00AD701B" w:rsidP="00542606">
            <w:pPr>
              <w:autoSpaceDE w:val="0"/>
              <w:autoSpaceDN w:val="0"/>
              <w:adjustRightInd w:val="0"/>
              <w:spacing w:before="60" w:after="60" w:line="280" w:lineRule="atLeast"/>
              <w:rPr>
                <w:rFonts w:eastAsia="Calibri" w:cs="Arial"/>
              </w:rPr>
            </w:pPr>
            <w:r w:rsidRPr="00817CEB">
              <w:rPr>
                <w:rFonts w:eastAsia="Calibri" w:cs="Arial"/>
              </w:rPr>
              <w:t>Facilities shall be provided for decontamination of operating personnel and plant equipment.</w:t>
            </w:r>
          </w:p>
        </w:tc>
        <w:tc>
          <w:tcPr>
            <w:tcW w:w="6912" w:type="dxa"/>
            <w:gridSpan w:val="3"/>
            <w:tcPrChange w:id="9978" w:author="gorgemj" w:date="2017-11-30T12:36:00Z">
              <w:tcPr>
                <w:tcW w:w="5130" w:type="dxa"/>
                <w:gridSpan w:val="8"/>
              </w:tcPr>
            </w:tcPrChange>
          </w:tcPr>
          <w:p w:rsidR="00AD701B" w:rsidRDefault="00AD701B" w:rsidP="00A366D5">
            <w:pPr>
              <w:keepNext/>
              <w:spacing w:before="60" w:after="60" w:line="280" w:lineRule="atLeast"/>
              <w:rPr>
                <w:rFonts w:eastAsia="Calibri" w:cs="Arial"/>
              </w:rPr>
            </w:pPr>
            <w:r w:rsidRPr="00E26342">
              <w:rPr>
                <w:rFonts w:cs="Arial"/>
              </w:rPr>
              <w:t>The</w:t>
            </w:r>
            <w:r w:rsidRPr="00817CEB">
              <w:rPr>
                <w:rFonts w:eastAsia="Calibri" w:cs="Arial"/>
              </w:rPr>
              <w:t xml:space="preserve"> health physics area contains the personnel contamination monitoring equipment, decontamination shower facilities, and f</w:t>
            </w:r>
            <w:r>
              <w:rPr>
                <w:rFonts w:eastAsia="Calibri" w:cs="Arial"/>
              </w:rPr>
              <w:t>irst-aid equipment (</w:t>
            </w:r>
            <w:ins w:id="9979" w:author="gorgemj" w:date="2017-11-24T17:17:00Z">
              <w:r w:rsidRPr="00993D67">
                <w:rPr>
                  <w:rFonts w:cs="Arial"/>
                  <w:b/>
                </w:rPr>
                <w:t>AP1000</w:t>
              </w:r>
              <w:r w:rsidRPr="00993D67">
                <w:rPr>
                  <w:rFonts w:cs="Arial"/>
                </w:rPr>
                <w:t xml:space="preserve"> plant DCD [2]</w:t>
              </w:r>
            </w:ins>
            <w:del w:id="9980" w:author="gorgemj" w:date="2017-11-24T17:17:00Z">
              <w:r w:rsidDel="00792094">
                <w:rPr>
                  <w:rFonts w:eastAsia="Calibri" w:cs="Arial"/>
                </w:rPr>
                <w:delText>DCD</w:delText>
              </w:r>
            </w:del>
            <w:r>
              <w:rPr>
                <w:rFonts w:eastAsia="Calibri" w:cs="Arial"/>
              </w:rPr>
              <w:t> Section </w:t>
            </w:r>
            <w:r w:rsidRPr="00817CEB">
              <w:rPr>
                <w:rFonts w:eastAsia="Calibri" w:cs="Arial"/>
              </w:rPr>
              <w:t>12.5.2.2)</w:t>
            </w:r>
            <w:r>
              <w:rPr>
                <w:rFonts w:eastAsia="Calibri" w:cs="Arial"/>
              </w:rPr>
              <w:t xml:space="preserve">. </w:t>
            </w:r>
            <w:r w:rsidRPr="00817CEB">
              <w:rPr>
                <w:rFonts w:eastAsia="Calibri" w:cs="Arial"/>
              </w:rPr>
              <w:t xml:space="preserve">The </w:t>
            </w:r>
            <w:r w:rsidRPr="00817CEB">
              <w:rPr>
                <w:rFonts w:eastAsia="Calibri" w:cs="Arial"/>
                <w:b/>
              </w:rPr>
              <w:t>AP1000</w:t>
            </w:r>
            <w:r w:rsidRPr="00817CEB">
              <w:rPr>
                <w:rFonts w:eastAsia="Calibri" w:cs="Arial"/>
              </w:rPr>
              <w:t xml:space="preserve"> </w:t>
            </w:r>
            <w:r>
              <w:rPr>
                <w:rFonts w:eastAsia="Calibri" w:cs="Arial"/>
              </w:rPr>
              <w:t>plant</w:t>
            </w:r>
            <w:r w:rsidRPr="00817CEB">
              <w:rPr>
                <w:rFonts w:eastAsia="Calibri" w:cs="Arial"/>
              </w:rPr>
              <w:t xml:space="preserve"> annex building includes a hot machine shop for servicing radiological control area equipment</w:t>
            </w:r>
            <w:r>
              <w:rPr>
                <w:rFonts w:eastAsia="Calibri" w:cs="Arial"/>
              </w:rPr>
              <w:t xml:space="preserve">. </w:t>
            </w:r>
            <w:r w:rsidRPr="00817CEB">
              <w:rPr>
                <w:rFonts w:eastAsia="Calibri" w:cs="Arial"/>
              </w:rPr>
              <w:t>The hot machine shop includes decontamination facilities including a portable decontamination system that may be used for decontamination operations throughout the nuclear island (</w:t>
            </w:r>
            <w:ins w:id="9981" w:author="gorgemj" w:date="2017-11-24T17:17:00Z">
              <w:r w:rsidRPr="00993D67">
                <w:rPr>
                  <w:rFonts w:cs="Arial"/>
                  <w:b/>
                </w:rPr>
                <w:t>AP1000</w:t>
              </w:r>
              <w:r w:rsidRPr="00993D67">
                <w:rPr>
                  <w:rFonts w:cs="Arial"/>
                </w:rPr>
                <w:t xml:space="preserve"> plant DCD [2]</w:t>
              </w:r>
            </w:ins>
            <w:del w:id="9982" w:author="gorgemj" w:date="2017-11-24T17:17:00Z">
              <w:r w:rsidRPr="00817CEB" w:rsidDel="00792094">
                <w:rPr>
                  <w:rFonts w:eastAsia="Calibri" w:cs="Arial"/>
                </w:rPr>
                <w:delText>DCD</w:delText>
              </w:r>
            </w:del>
            <w:r w:rsidRPr="00817CEB">
              <w:rPr>
                <w:rFonts w:eastAsia="Calibri" w:cs="Arial"/>
              </w:rPr>
              <w:t xml:space="preserve"> Section 1.2.5).</w:t>
            </w:r>
          </w:p>
        </w:tc>
      </w:tr>
      <w:tr w:rsidR="00AD701B" w:rsidRPr="00817CEB" w:rsidDel="0001191C" w:rsidTr="004C121E">
        <w:trPr>
          <w:cantSplit/>
          <w:del w:id="9983" w:author="gorgemj" w:date="2017-11-23T16:08:00Z"/>
          <w:trPrChange w:id="9984" w:author="gorgemj" w:date="2017-11-30T12:36:00Z">
            <w:trPr>
              <w:gridBefore w:val="6"/>
              <w:gridAfter w:val="0"/>
              <w:cantSplit/>
            </w:trPr>
          </w:trPrChange>
        </w:trPr>
        <w:tc>
          <w:tcPr>
            <w:tcW w:w="947" w:type="dxa"/>
            <w:tcPrChange w:id="9985" w:author="gorgemj" w:date="2017-11-30T12:36:00Z">
              <w:tcPr>
                <w:tcW w:w="945" w:type="dxa"/>
                <w:gridSpan w:val="6"/>
              </w:tcPr>
            </w:tcPrChange>
          </w:tcPr>
          <w:p w:rsidR="00AD701B" w:rsidDel="0001191C" w:rsidRDefault="00AD701B" w:rsidP="00542606">
            <w:pPr>
              <w:autoSpaceDE w:val="0"/>
              <w:autoSpaceDN w:val="0"/>
              <w:adjustRightInd w:val="0"/>
              <w:spacing w:before="60" w:after="60" w:line="280" w:lineRule="atLeast"/>
              <w:jc w:val="center"/>
              <w:rPr>
                <w:del w:id="9986" w:author="gorgemj" w:date="2017-11-23T16:08:00Z"/>
                <w:rFonts w:cs="Arial"/>
                <w:b/>
              </w:rPr>
            </w:pPr>
          </w:p>
        </w:tc>
        <w:tc>
          <w:tcPr>
            <w:tcW w:w="693" w:type="dxa"/>
            <w:tcPrChange w:id="9987" w:author="gorgemj" w:date="2017-11-30T12:36:00Z">
              <w:tcPr>
                <w:tcW w:w="747" w:type="dxa"/>
                <w:gridSpan w:val="3"/>
              </w:tcPr>
            </w:tcPrChange>
          </w:tcPr>
          <w:p w:rsidR="00AD701B" w:rsidDel="0001191C" w:rsidRDefault="00AD701B" w:rsidP="00542606">
            <w:pPr>
              <w:autoSpaceDE w:val="0"/>
              <w:autoSpaceDN w:val="0"/>
              <w:adjustRightInd w:val="0"/>
              <w:spacing w:before="60" w:after="60" w:line="280" w:lineRule="atLeast"/>
              <w:jc w:val="center"/>
              <w:rPr>
                <w:del w:id="9988" w:author="gorgemj" w:date="2017-11-23T16:08:00Z"/>
                <w:rFonts w:cs="Arial"/>
                <w:b/>
                <w:bCs/>
              </w:rPr>
            </w:pPr>
          </w:p>
        </w:tc>
        <w:tc>
          <w:tcPr>
            <w:tcW w:w="5038" w:type="dxa"/>
            <w:gridSpan w:val="2"/>
            <w:tcPrChange w:id="9989" w:author="gorgemj" w:date="2017-11-30T12:36:00Z">
              <w:tcPr>
                <w:tcW w:w="6768" w:type="dxa"/>
                <w:gridSpan w:val="7"/>
              </w:tcPr>
            </w:tcPrChange>
          </w:tcPr>
          <w:p w:rsidR="00AD701B" w:rsidDel="0001191C" w:rsidRDefault="00AD701B" w:rsidP="00542606">
            <w:pPr>
              <w:autoSpaceDE w:val="0"/>
              <w:autoSpaceDN w:val="0"/>
              <w:adjustRightInd w:val="0"/>
              <w:spacing w:before="60" w:after="60" w:line="280" w:lineRule="atLeast"/>
              <w:rPr>
                <w:del w:id="9990" w:author="gorgemj" w:date="2017-11-23T16:08:00Z"/>
                <w:rFonts w:cs="Arial"/>
                <w:b/>
                <w:color w:val="000000"/>
                <w:sz w:val="24"/>
                <w:szCs w:val="24"/>
              </w:rPr>
            </w:pPr>
            <w:del w:id="9991" w:author="gorgemj" w:date="2017-11-23T16:08:00Z">
              <w:r w:rsidRPr="00817CEB" w:rsidDel="0001191C">
                <w:rPr>
                  <w:rFonts w:eastAsia="Calibri" w:cs="Arial"/>
                  <w:b/>
                  <w:bCs/>
                </w:rPr>
                <w:delText>Requirement 82: Means of radiation monitoring</w:delText>
              </w:r>
            </w:del>
          </w:p>
        </w:tc>
        <w:tc>
          <w:tcPr>
            <w:tcW w:w="6912" w:type="dxa"/>
            <w:gridSpan w:val="3"/>
            <w:tcPrChange w:id="9992" w:author="gorgemj" w:date="2017-11-30T12:36:00Z">
              <w:tcPr>
                <w:tcW w:w="5130" w:type="dxa"/>
                <w:gridSpan w:val="8"/>
              </w:tcPr>
            </w:tcPrChange>
          </w:tcPr>
          <w:p w:rsidR="00AD701B" w:rsidDel="0001191C" w:rsidRDefault="00AD701B" w:rsidP="00542606">
            <w:pPr>
              <w:spacing w:before="60" w:after="60" w:line="280" w:lineRule="atLeast"/>
              <w:rPr>
                <w:del w:id="9993" w:author="gorgemj" w:date="2017-11-23T16:08:00Z"/>
                <w:rFonts w:cs="Arial"/>
                <w:b/>
              </w:rPr>
            </w:pPr>
          </w:p>
        </w:tc>
      </w:tr>
      <w:tr w:rsidR="00AD701B" w:rsidRPr="00817CEB" w:rsidTr="004C121E">
        <w:trPr>
          <w:cantSplit/>
          <w:trPrChange w:id="9994" w:author="gorgemj" w:date="2017-11-30T12:36:00Z">
            <w:trPr>
              <w:gridBefore w:val="6"/>
              <w:gridAfter w:val="0"/>
              <w:cantSplit/>
            </w:trPr>
          </w:trPrChange>
        </w:trPr>
        <w:tc>
          <w:tcPr>
            <w:tcW w:w="947" w:type="dxa"/>
            <w:tcPrChange w:id="9995" w:author="gorgemj" w:date="2017-11-30T12:36:00Z">
              <w:tcPr>
                <w:tcW w:w="945" w:type="dxa"/>
                <w:gridSpan w:val="6"/>
              </w:tcPr>
            </w:tcPrChange>
          </w:tcPr>
          <w:p w:rsidR="00AD701B" w:rsidRDefault="00AD701B" w:rsidP="00542606">
            <w:pPr>
              <w:autoSpaceDE w:val="0"/>
              <w:autoSpaceDN w:val="0"/>
              <w:adjustRightInd w:val="0"/>
              <w:spacing w:before="60" w:after="60" w:line="280" w:lineRule="atLeast"/>
              <w:jc w:val="center"/>
              <w:rPr>
                <w:rFonts w:cs="Arial"/>
                <w:b/>
              </w:rPr>
            </w:pPr>
          </w:p>
        </w:tc>
        <w:tc>
          <w:tcPr>
            <w:tcW w:w="693" w:type="dxa"/>
            <w:tcPrChange w:id="9996" w:author="gorgemj" w:date="2017-11-30T12:36:00Z">
              <w:tcPr>
                <w:tcW w:w="747" w:type="dxa"/>
                <w:gridSpan w:val="3"/>
              </w:tcPr>
            </w:tcPrChange>
          </w:tcPr>
          <w:p w:rsidR="00AD701B" w:rsidRDefault="00AD701B" w:rsidP="00542606">
            <w:pPr>
              <w:autoSpaceDE w:val="0"/>
              <w:autoSpaceDN w:val="0"/>
              <w:adjustRightInd w:val="0"/>
              <w:spacing w:before="60" w:after="60" w:line="280" w:lineRule="atLeast"/>
              <w:jc w:val="center"/>
              <w:rPr>
                <w:rFonts w:cs="Arial"/>
                <w:b/>
                <w:bCs/>
              </w:rPr>
            </w:pPr>
          </w:p>
        </w:tc>
        <w:tc>
          <w:tcPr>
            <w:tcW w:w="5038" w:type="dxa"/>
            <w:gridSpan w:val="2"/>
            <w:tcPrChange w:id="9997" w:author="gorgemj" w:date="2017-11-30T12:36:00Z">
              <w:tcPr>
                <w:tcW w:w="6768" w:type="dxa"/>
                <w:gridSpan w:val="7"/>
              </w:tcPr>
            </w:tcPrChange>
          </w:tcPr>
          <w:p w:rsidR="00AD701B" w:rsidRDefault="00AD701B" w:rsidP="00542606">
            <w:pPr>
              <w:autoSpaceDE w:val="0"/>
              <w:autoSpaceDN w:val="0"/>
              <w:adjustRightInd w:val="0"/>
              <w:spacing w:before="60" w:after="60" w:line="280" w:lineRule="atLeast"/>
              <w:rPr>
                <w:ins w:id="9998" w:author="gorgemj" w:date="2017-11-23T16:08:00Z"/>
                <w:rFonts w:eastAsia="Calibri" w:cs="Arial"/>
                <w:b/>
                <w:bCs/>
              </w:rPr>
            </w:pPr>
            <w:ins w:id="9999" w:author="gorgemj" w:date="2017-11-23T16:08:00Z">
              <w:r w:rsidRPr="00817CEB">
                <w:rPr>
                  <w:rFonts w:eastAsia="Calibri" w:cs="Arial"/>
                  <w:b/>
                  <w:bCs/>
                </w:rPr>
                <w:t xml:space="preserve">Requirement 82: Means of radiation monitoring </w:t>
              </w:r>
            </w:ins>
          </w:p>
          <w:p w:rsidR="00AD701B" w:rsidRPr="00817CEB" w:rsidRDefault="00AD701B" w:rsidP="00542606">
            <w:pPr>
              <w:autoSpaceDE w:val="0"/>
              <w:autoSpaceDN w:val="0"/>
              <w:adjustRightInd w:val="0"/>
              <w:spacing w:before="60" w:after="60" w:line="280" w:lineRule="atLeast"/>
              <w:rPr>
                <w:rFonts w:eastAsia="Calibri" w:cs="Arial"/>
                <w:b/>
                <w:bCs/>
              </w:rPr>
            </w:pPr>
            <w:r w:rsidRPr="00817CEB">
              <w:rPr>
                <w:rFonts w:eastAsia="Calibri" w:cs="Arial"/>
                <w:b/>
                <w:bCs/>
              </w:rPr>
              <w:t>Equipment shall be provided at the nuclear power plant to ensure that there is adequate radiation monitoring in operational states and design basis accident conditions and, as far as is practicable, in design extension conditions.</w:t>
            </w:r>
          </w:p>
        </w:tc>
        <w:tc>
          <w:tcPr>
            <w:tcW w:w="6912" w:type="dxa"/>
            <w:gridSpan w:val="3"/>
            <w:tcPrChange w:id="10000" w:author="gorgemj" w:date="2017-11-30T12:36:00Z">
              <w:tcPr>
                <w:tcW w:w="5130" w:type="dxa"/>
                <w:gridSpan w:val="8"/>
              </w:tcPr>
            </w:tcPrChange>
          </w:tcPr>
          <w:p w:rsidR="00AD701B" w:rsidRPr="00876B31" w:rsidRDefault="00AD701B">
            <w:pPr>
              <w:keepNext/>
              <w:spacing w:before="60" w:after="60" w:line="280" w:lineRule="atLeast"/>
              <w:rPr>
                <w:rFonts w:eastAsia="Calibri" w:cs="Arial"/>
              </w:rPr>
            </w:pPr>
            <w:r w:rsidRPr="00E26342">
              <w:rPr>
                <w:rFonts w:eastAsia="Calibri" w:cs="Arial"/>
              </w:rPr>
              <w:t>The</w:t>
            </w:r>
            <w:r w:rsidRPr="00817CEB">
              <w:rPr>
                <w:rFonts w:cs="Arial"/>
              </w:rPr>
              <w:t xml:space="preserve"> </w:t>
            </w:r>
            <w:r w:rsidRPr="00817CEB">
              <w:rPr>
                <w:rFonts w:cs="Arial"/>
                <w:b/>
              </w:rPr>
              <w:t>AP1000</w:t>
            </w:r>
            <w:r w:rsidRPr="00817CEB">
              <w:rPr>
                <w:rFonts w:cs="Arial"/>
              </w:rPr>
              <w:t xml:space="preserve"> </w:t>
            </w:r>
            <w:r>
              <w:rPr>
                <w:rFonts w:cs="Arial"/>
              </w:rPr>
              <w:t>plant</w:t>
            </w:r>
            <w:r w:rsidRPr="00817CEB">
              <w:rPr>
                <w:rFonts w:cs="Arial"/>
              </w:rPr>
              <w:t xml:space="preserve"> design meets this requirement</w:t>
            </w:r>
            <w:r>
              <w:rPr>
                <w:rFonts w:cs="Arial"/>
              </w:rPr>
              <w:t xml:space="preserve">. </w:t>
            </w:r>
            <w:r w:rsidRPr="00817CEB">
              <w:rPr>
                <w:rFonts w:eastAsia="Calibri" w:cs="Arial"/>
              </w:rPr>
              <w:t xml:space="preserve">The </w:t>
            </w:r>
            <w:r w:rsidRPr="00817CEB">
              <w:rPr>
                <w:rFonts w:eastAsia="Calibri" w:cs="Arial"/>
                <w:b/>
              </w:rPr>
              <w:t>AP1000</w:t>
            </w:r>
            <w:r w:rsidRPr="00817CEB">
              <w:rPr>
                <w:rFonts w:eastAsia="Calibri" w:cs="Arial"/>
              </w:rPr>
              <w:t xml:space="preserve"> </w:t>
            </w:r>
            <w:r>
              <w:rPr>
                <w:rFonts w:eastAsia="Calibri" w:cs="Arial"/>
              </w:rPr>
              <w:t>plant</w:t>
            </w:r>
            <w:r w:rsidRPr="00817CEB">
              <w:rPr>
                <w:rFonts w:eastAsia="Calibri" w:cs="Arial"/>
              </w:rPr>
              <w:t xml:space="preserve"> </w:t>
            </w:r>
            <w:del w:id="10001" w:author="gorgemj" w:date="2017-11-26T20:33:00Z">
              <w:r w:rsidRPr="00817CEB" w:rsidDel="00FC263D">
                <w:rPr>
                  <w:rFonts w:eastAsia="Calibri" w:cs="Arial"/>
                </w:rPr>
                <w:delText>radiation monitoring system (</w:delText>
              </w:r>
            </w:del>
            <w:r w:rsidRPr="00817CEB">
              <w:rPr>
                <w:rFonts w:eastAsia="Calibri" w:cs="Arial"/>
              </w:rPr>
              <w:t>RMS</w:t>
            </w:r>
            <w:del w:id="10002" w:author="gorgemj" w:date="2017-11-26T20:33:00Z">
              <w:r w:rsidRPr="00817CEB" w:rsidDel="00FC263D">
                <w:rPr>
                  <w:rFonts w:eastAsia="Calibri" w:cs="Arial"/>
                </w:rPr>
                <w:delText>)</w:delText>
              </w:r>
            </w:del>
            <w:r w:rsidRPr="00817CEB">
              <w:rPr>
                <w:rFonts w:eastAsia="Calibri" w:cs="Arial"/>
              </w:rPr>
              <w:t xml:space="preserve"> (</w:t>
            </w:r>
            <w:ins w:id="10003" w:author="gorgemj" w:date="2017-11-24T17:17:00Z">
              <w:r w:rsidRPr="00993D67">
                <w:rPr>
                  <w:rFonts w:cs="Arial"/>
                  <w:b/>
                </w:rPr>
                <w:t>AP1000</w:t>
              </w:r>
              <w:r w:rsidRPr="00993D67">
                <w:rPr>
                  <w:rFonts w:cs="Arial"/>
                </w:rPr>
                <w:t xml:space="preserve"> plant DCD [2]</w:t>
              </w:r>
            </w:ins>
            <w:del w:id="10004" w:author="gorgemj" w:date="2017-11-24T17:17:00Z">
              <w:r w:rsidRPr="00817CEB" w:rsidDel="00792094">
                <w:rPr>
                  <w:rFonts w:eastAsia="Calibri" w:cs="Arial"/>
                </w:rPr>
                <w:delText>DCD</w:delText>
              </w:r>
            </w:del>
            <w:r w:rsidRPr="00817CEB">
              <w:rPr>
                <w:rFonts w:eastAsia="Calibri" w:cs="Arial"/>
              </w:rPr>
              <w:t xml:space="preserve"> Section 11.5) provides plant effluent monitoring, process fluid monitoring, airborne monitoring, and continuous indication of the radiation environment in plant areas where such information is needed</w:t>
            </w:r>
            <w:r>
              <w:rPr>
                <w:rFonts w:eastAsia="Calibri" w:cs="Arial"/>
              </w:rPr>
              <w:t xml:space="preserve">. </w:t>
            </w:r>
            <w:r w:rsidRPr="00817CEB">
              <w:rPr>
                <w:rFonts w:eastAsia="Calibri" w:cs="Arial"/>
              </w:rPr>
              <w:t>Radiation monitors that have a safety</w:t>
            </w:r>
            <w:del w:id="10005" w:author="gorgemj" w:date="2017-11-24T17:59:00Z">
              <w:r w:rsidRPr="00817CEB" w:rsidDel="006272A4">
                <w:rPr>
                  <w:rFonts w:eastAsia="Calibri" w:cs="Arial"/>
                </w:rPr>
                <w:delText>-related</w:delText>
              </w:r>
            </w:del>
            <w:r w:rsidRPr="00817CEB">
              <w:rPr>
                <w:rFonts w:eastAsia="Calibri" w:cs="Arial"/>
              </w:rPr>
              <w:t xml:space="preserve"> function are qualified environmentally, seismically, or both</w:t>
            </w:r>
            <w:r>
              <w:rPr>
                <w:rFonts w:eastAsia="Calibri" w:cs="Arial"/>
              </w:rPr>
              <w:t xml:space="preserve">. </w:t>
            </w:r>
          </w:p>
        </w:tc>
      </w:tr>
      <w:tr w:rsidR="00AD701B" w:rsidRPr="00817CEB" w:rsidTr="004C121E">
        <w:trPr>
          <w:cantSplit/>
          <w:trPrChange w:id="10006" w:author="gorgemj" w:date="2017-11-30T12:36:00Z">
            <w:trPr>
              <w:gridBefore w:val="6"/>
              <w:gridAfter w:val="0"/>
              <w:cantSplit/>
            </w:trPr>
          </w:trPrChange>
        </w:trPr>
        <w:tc>
          <w:tcPr>
            <w:tcW w:w="947" w:type="dxa"/>
            <w:tcPrChange w:id="10007" w:author="gorgemj" w:date="2017-11-30T12:36:00Z">
              <w:tcPr>
                <w:tcW w:w="945" w:type="dxa"/>
                <w:gridSpan w:val="6"/>
              </w:tcPr>
            </w:tcPrChange>
          </w:tcPr>
          <w:p w:rsidR="00AD701B" w:rsidRDefault="00AD701B" w:rsidP="00542606">
            <w:pPr>
              <w:autoSpaceDE w:val="0"/>
              <w:autoSpaceDN w:val="0"/>
              <w:adjustRightInd w:val="0"/>
              <w:spacing w:before="60" w:after="60" w:line="280" w:lineRule="atLeast"/>
              <w:jc w:val="center"/>
              <w:rPr>
                <w:rFonts w:cs="Arial"/>
                <w:b/>
              </w:rPr>
            </w:pPr>
          </w:p>
        </w:tc>
        <w:tc>
          <w:tcPr>
            <w:tcW w:w="693" w:type="dxa"/>
            <w:tcPrChange w:id="10008" w:author="gorgemj" w:date="2017-11-30T12:36:00Z">
              <w:tcPr>
                <w:tcW w:w="747" w:type="dxa"/>
                <w:gridSpan w:val="3"/>
              </w:tcPr>
            </w:tcPrChange>
          </w:tcPr>
          <w:p w:rsidR="00AD701B" w:rsidRDefault="00AD701B" w:rsidP="00542606">
            <w:pPr>
              <w:autoSpaceDE w:val="0"/>
              <w:autoSpaceDN w:val="0"/>
              <w:adjustRightInd w:val="0"/>
              <w:spacing w:before="60" w:after="60" w:line="280" w:lineRule="atLeast"/>
              <w:jc w:val="center"/>
              <w:rPr>
                <w:rFonts w:cs="Arial"/>
                <w:b/>
                <w:bCs/>
              </w:rPr>
            </w:pPr>
          </w:p>
        </w:tc>
        <w:tc>
          <w:tcPr>
            <w:tcW w:w="5038" w:type="dxa"/>
            <w:gridSpan w:val="2"/>
            <w:tcPrChange w:id="10009" w:author="gorgemj" w:date="2017-11-30T12:36:00Z">
              <w:tcPr>
                <w:tcW w:w="6768" w:type="dxa"/>
                <w:gridSpan w:val="7"/>
              </w:tcPr>
            </w:tcPrChange>
          </w:tcPr>
          <w:p w:rsidR="00AD701B" w:rsidRDefault="00AD701B" w:rsidP="000F295C">
            <w:pPr>
              <w:autoSpaceDE w:val="0"/>
              <w:autoSpaceDN w:val="0"/>
              <w:adjustRightInd w:val="0"/>
              <w:spacing w:before="60" w:after="60" w:line="280" w:lineRule="atLeast"/>
              <w:rPr>
                <w:ins w:id="10010" w:author="friedmbn" w:date="2017-11-29T17:45:00Z"/>
                <w:rFonts w:eastAsia="Calibri" w:cs="Arial"/>
                <w:b/>
                <w:bCs/>
              </w:rPr>
            </w:pPr>
            <w:ins w:id="10011" w:author="friedmbn" w:date="2017-11-29T17:45:00Z">
              <w:r w:rsidRPr="00817CEB">
                <w:rPr>
                  <w:rFonts w:eastAsia="Calibri" w:cs="Arial"/>
                  <w:b/>
                  <w:bCs/>
                </w:rPr>
                <w:t xml:space="preserve">Requirement 82: Means of radiation monitoring </w:t>
              </w:r>
              <w:r>
                <w:rPr>
                  <w:rFonts w:eastAsia="Calibri" w:cs="Arial"/>
                  <w:b/>
                  <w:bCs/>
                </w:rPr>
                <w:t>(cont.)</w:t>
              </w:r>
            </w:ins>
          </w:p>
          <w:p w:rsidR="00AD701B" w:rsidRPr="00817CEB" w:rsidRDefault="00AD701B" w:rsidP="00542606">
            <w:pPr>
              <w:autoSpaceDE w:val="0"/>
              <w:autoSpaceDN w:val="0"/>
              <w:adjustRightInd w:val="0"/>
              <w:spacing w:before="60" w:after="60" w:line="280" w:lineRule="atLeast"/>
              <w:rPr>
                <w:rFonts w:eastAsia="Calibri" w:cs="Arial"/>
                <w:b/>
                <w:bCs/>
              </w:rPr>
            </w:pPr>
          </w:p>
        </w:tc>
        <w:tc>
          <w:tcPr>
            <w:tcW w:w="6912" w:type="dxa"/>
            <w:gridSpan w:val="3"/>
            <w:tcPrChange w:id="10012" w:author="gorgemj" w:date="2017-11-30T12:36:00Z">
              <w:tcPr>
                <w:tcW w:w="5130" w:type="dxa"/>
                <w:gridSpan w:val="8"/>
              </w:tcPr>
            </w:tcPrChange>
          </w:tcPr>
          <w:p w:rsidR="00AD701B" w:rsidRPr="00174212" w:rsidRDefault="00AD701B" w:rsidP="00876B31">
            <w:pPr>
              <w:pStyle w:val="Default"/>
              <w:spacing w:before="60" w:after="60" w:line="280" w:lineRule="atLeast"/>
              <w:rPr>
                <w:rFonts w:ascii="Arial" w:hAnsi="Arial" w:cs="Arial"/>
                <w:sz w:val="20"/>
                <w:szCs w:val="20"/>
              </w:rPr>
            </w:pPr>
            <w:r w:rsidRPr="00174212">
              <w:rPr>
                <w:rFonts w:ascii="Arial" w:hAnsi="Arial" w:cs="Arial"/>
                <w:sz w:val="20"/>
                <w:szCs w:val="20"/>
              </w:rPr>
              <w:t xml:space="preserve">Class 1E radiation monitors conform to the separation criteria described in </w:t>
            </w:r>
            <w:ins w:id="10013" w:author="gorgemj" w:date="2017-11-24T17:17:00Z">
              <w:r w:rsidRPr="00993D67">
                <w:rPr>
                  <w:rFonts w:ascii="Arial" w:eastAsia="Calibri" w:hAnsi="Arial" w:cs="Arial"/>
                  <w:sz w:val="20"/>
                  <w:szCs w:val="20"/>
                </w:rPr>
                <w:t xml:space="preserve">the </w:t>
              </w:r>
              <w:r w:rsidRPr="00993D67">
                <w:rPr>
                  <w:rFonts w:ascii="Arial" w:hAnsi="Arial" w:cs="Arial"/>
                  <w:b/>
                  <w:sz w:val="20"/>
                  <w:szCs w:val="20"/>
                </w:rPr>
                <w:t>AP1000</w:t>
              </w:r>
              <w:r w:rsidRPr="00993D67">
                <w:rPr>
                  <w:rFonts w:ascii="Arial" w:hAnsi="Arial" w:cs="Arial"/>
                  <w:sz w:val="20"/>
                  <w:szCs w:val="20"/>
                </w:rPr>
                <w:t xml:space="preserve"> plant DCD [2]</w:t>
              </w:r>
            </w:ins>
            <w:del w:id="10014" w:author="gorgemj" w:date="2017-11-24T17:17:00Z">
              <w:r w:rsidDel="00792094">
                <w:rPr>
                  <w:rFonts w:ascii="Arial" w:hAnsi="Arial" w:cs="Arial"/>
                  <w:sz w:val="20"/>
                  <w:szCs w:val="20"/>
                </w:rPr>
                <w:delText>DCD</w:delText>
              </w:r>
            </w:del>
            <w:r>
              <w:rPr>
                <w:rFonts w:ascii="Arial" w:hAnsi="Arial" w:cs="Arial"/>
                <w:sz w:val="20"/>
                <w:szCs w:val="20"/>
              </w:rPr>
              <w:t xml:space="preserve"> Section</w:t>
            </w:r>
            <w:r w:rsidRPr="00174212">
              <w:rPr>
                <w:rFonts w:ascii="Arial" w:hAnsi="Arial" w:cs="Arial"/>
                <w:sz w:val="20"/>
                <w:szCs w:val="20"/>
              </w:rPr>
              <w:t xml:space="preserve"> 8.3.2 and to the fire protection criteria described in </w:t>
            </w:r>
            <w:ins w:id="10015" w:author="gorgemj" w:date="2017-11-24T17:17:00Z">
              <w:r w:rsidRPr="00993D67">
                <w:rPr>
                  <w:rFonts w:ascii="Arial" w:eastAsia="Calibri" w:hAnsi="Arial" w:cs="Arial"/>
                  <w:sz w:val="20"/>
                  <w:szCs w:val="20"/>
                </w:rPr>
                <w:t xml:space="preserve">the </w:t>
              </w:r>
              <w:r w:rsidRPr="00993D67">
                <w:rPr>
                  <w:rFonts w:ascii="Arial" w:hAnsi="Arial" w:cs="Arial"/>
                  <w:b/>
                  <w:sz w:val="20"/>
                  <w:szCs w:val="20"/>
                </w:rPr>
                <w:t>AP1000</w:t>
              </w:r>
              <w:r w:rsidRPr="00993D67">
                <w:rPr>
                  <w:rFonts w:ascii="Arial" w:hAnsi="Arial" w:cs="Arial"/>
                  <w:sz w:val="20"/>
                  <w:szCs w:val="20"/>
                </w:rPr>
                <w:t xml:space="preserve"> plant DCD [2]</w:t>
              </w:r>
            </w:ins>
            <w:del w:id="10016" w:author="gorgemj" w:date="2017-11-24T17:17:00Z">
              <w:r w:rsidDel="00792094">
                <w:rPr>
                  <w:rFonts w:ascii="Arial" w:hAnsi="Arial" w:cs="Arial"/>
                  <w:sz w:val="20"/>
                  <w:szCs w:val="20"/>
                </w:rPr>
                <w:delText>DCD</w:delText>
              </w:r>
            </w:del>
            <w:r>
              <w:rPr>
                <w:rFonts w:ascii="Arial" w:hAnsi="Arial" w:cs="Arial"/>
                <w:sz w:val="20"/>
                <w:szCs w:val="20"/>
              </w:rPr>
              <w:t xml:space="preserve"> Section </w:t>
            </w:r>
            <w:r w:rsidRPr="00174212">
              <w:rPr>
                <w:rFonts w:ascii="Arial" w:hAnsi="Arial" w:cs="Arial"/>
                <w:sz w:val="20"/>
                <w:szCs w:val="20"/>
              </w:rPr>
              <w:t xml:space="preserve">9.5.1. Equipment qualification requirements, including seismic qualification requirements and general location information for radiation monitors are listed in </w:t>
            </w:r>
            <w:ins w:id="10017" w:author="gorgemj" w:date="2017-11-24T17:17:00Z">
              <w:r w:rsidRPr="00993D67">
                <w:rPr>
                  <w:rFonts w:ascii="Arial" w:eastAsia="Calibri" w:hAnsi="Arial" w:cs="Arial"/>
                  <w:sz w:val="20"/>
                  <w:szCs w:val="20"/>
                </w:rPr>
                <w:t xml:space="preserve">the </w:t>
              </w:r>
              <w:r w:rsidRPr="00993D67">
                <w:rPr>
                  <w:rFonts w:ascii="Arial" w:hAnsi="Arial" w:cs="Arial"/>
                  <w:b/>
                  <w:sz w:val="20"/>
                  <w:szCs w:val="20"/>
                </w:rPr>
                <w:t>AP1000</w:t>
              </w:r>
              <w:r w:rsidRPr="00993D67">
                <w:rPr>
                  <w:rFonts w:ascii="Arial" w:hAnsi="Arial" w:cs="Arial"/>
                  <w:sz w:val="20"/>
                  <w:szCs w:val="20"/>
                </w:rPr>
                <w:t xml:space="preserve"> plant DCD [2]</w:t>
              </w:r>
            </w:ins>
            <w:del w:id="10018" w:author="gorgemj" w:date="2017-11-24T17:17:00Z">
              <w:r w:rsidDel="00792094">
                <w:rPr>
                  <w:rFonts w:ascii="Arial" w:hAnsi="Arial" w:cs="Arial"/>
                  <w:sz w:val="20"/>
                  <w:szCs w:val="20"/>
                </w:rPr>
                <w:delText>DCD</w:delText>
              </w:r>
            </w:del>
            <w:r>
              <w:rPr>
                <w:rFonts w:ascii="Arial" w:hAnsi="Arial" w:cs="Arial"/>
                <w:sz w:val="20"/>
                <w:szCs w:val="20"/>
              </w:rPr>
              <w:t xml:space="preserve"> </w:t>
            </w:r>
            <w:r w:rsidRPr="00174212">
              <w:rPr>
                <w:rFonts w:ascii="Arial" w:hAnsi="Arial" w:cs="Arial"/>
                <w:sz w:val="20"/>
                <w:szCs w:val="20"/>
              </w:rPr>
              <w:t xml:space="preserve">Section 3.11. Seismic Categories for the buildings housing radiation monitors are listed in </w:t>
            </w:r>
            <w:ins w:id="10019" w:author="gorgemj" w:date="2017-11-24T17:17:00Z">
              <w:r w:rsidRPr="00993D67">
                <w:rPr>
                  <w:rFonts w:ascii="Arial" w:eastAsia="Calibri" w:hAnsi="Arial" w:cs="Arial"/>
                  <w:sz w:val="20"/>
                  <w:szCs w:val="20"/>
                </w:rPr>
                <w:t xml:space="preserve">the </w:t>
              </w:r>
              <w:r w:rsidRPr="00993D67">
                <w:rPr>
                  <w:rFonts w:ascii="Arial" w:hAnsi="Arial" w:cs="Arial"/>
                  <w:b/>
                  <w:sz w:val="20"/>
                  <w:szCs w:val="20"/>
                </w:rPr>
                <w:t>AP1000</w:t>
              </w:r>
              <w:r w:rsidRPr="00993D67">
                <w:rPr>
                  <w:rFonts w:ascii="Arial" w:hAnsi="Arial" w:cs="Arial"/>
                  <w:sz w:val="20"/>
                  <w:szCs w:val="20"/>
                </w:rPr>
                <w:t xml:space="preserve"> plant DCD [2]</w:t>
              </w:r>
            </w:ins>
            <w:del w:id="10020" w:author="gorgemj" w:date="2017-11-24T17:17:00Z">
              <w:r w:rsidDel="00792094">
                <w:rPr>
                  <w:rFonts w:ascii="Arial" w:hAnsi="Arial" w:cs="Arial"/>
                  <w:sz w:val="20"/>
                  <w:szCs w:val="20"/>
                </w:rPr>
                <w:delText>DCD</w:delText>
              </w:r>
            </w:del>
            <w:r>
              <w:rPr>
                <w:rFonts w:ascii="Arial" w:hAnsi="Arial" w:cs="Arial"/>
                <w:sz w:val="20"/>
                <w:szCs w:val="20"/>
              </w:rPr>
              <w:t xml:space="preserve"> Section </w:t>
            </w:r>
            <w:r w:rsidRPr="00174212">
              <w:rPr>
                <w:rFonts w:ascii="Arial" w:hAnsi="Arial" w:cs="Arial"/>
                <w:sz w:val="20"/>
                <w:szCs w:val="20"/>
              </w:rPr>
              <w:t xml:space="preserve">3.2. </w:t>
            </w:r>
          </w:p>
          <w:p w:rsidR="00AD701B" w:rsidRPr="00174212" w:rsidRDefault="00AD701B" w:rsidP="00876B31">
            <w:pPr>
              <w:pStyle w:val="Default"/>
              <w:spacing w:before="60" w:after="60" w:line="280" w:lineRule="atLeast"/>
              <w:rPr>
                <w:rFonts w:ascii="Arial" w:hAnsi="Arial" w:cs="Arial"/>
                <w:sz w:val="20"/>
                <w:szCs w:val="20"/>
              </w:rPr>
            </w:pPr>
            <w:r w:rsidRPr="00174212">
              <w:rPr>
                <w:rFonts w:ascii="Arial" w:hAnsi="Arial" w:cs="Arial"/>
                <w:sz w:val="20"/>
                <w:szCs w:val="20"/>
              </w:rPr>
              <w:t xml:space="preserve">The </w:t>
            </w:r>
            <w:del w:id="10021" w:author="gorgemj" w:date="2017-11-26T20:33:00Z">
              <w:r w:rsidRPr="00174212" w:rsidDel="00FC263D">
                <w:rPr>
                  <w:rFonts w:ascii="Arial" w:hAnsi="Arial" w:cs="Arial"/>
                  <w:sz w:val="20"/>
                  <w:szCs w:val="20"/>
                </w:rPr>
                <w:delText>radiation monitoring system</w:delText>
              </w:r>
            </w:del>
            <w:ins w:id="10022" w:author="gorgemj" w:date="2017-11-26T20:33:00Z">
              <w:r>
                <w:rPr>
                  <w:rFonts w:ascii="Arial" w:hAnsi="Arial" w:cs="Arial"/>
                  <w:sz w:val="20"/>
                  <w:szCs w:val="20"/>
                </w:rPr>
                <w:t>RMS</w:t>
              </w:r>
            </w:ins>
            <w:r w:rsidRPr="00174212">
              <w:rPr>
                <w:rFonts w:ascii="Arial" w:hAnsi="Arial" w:cs="Arial"/>
                <w:sz w:val="20"/>
                <w:szCs w:val="20"/>
              </w:rPr>
              <w:t xml:space="preserve"> is installed permanently and operates in conjunction with regular and special radiation survey programs to assist in meeting applicable regulatory requirements. The </w:t>
            </w:r>
            <w:del w:id="10023" w:author="gorgemj" w:date="2017-11-26T20:33:00Z">
              <w:r w:rsidRPr="00174212" w:rsidDel="00FC263D">
                <w:rPr>
                  <w:rFonts w:ascii="Arial" w:hAnsi="Arial" w:cs="Arial"/>
                  <w:sz w:val="20"/>
                  <w:szCs w:val="20"/>
                </w:rPr>
                <w:delText>radiation monitoring system</w:delText>
              </w:r>
            </w:del>
            <w:ins w:id="10024" w:author="gorgemj" w:date="2017-11-26T20:33:00Z">
              <w:r>
                <w:rPr>
                  <w:rFonts w:ascii="Arial" w:hAnsi="Arial" w:cs="Arial"/>
                  <w:sz w:val="20"/>
                  <w:szCs w:val="20"/>
                </w:rPr>
                <w:t>RMS</w:t>
              </w:r>
            </w:ins>
            <w:r w:rsidRPr="00174212">
              <w:rPr>
                <w:rFonts w:ascii="Arial" w:hAnsi="Arial" w:cs="Arial"/>
                <w:sz w:val="20"/>
                <w:szCs w:val="20"/>
              </w:rPr>
              <w:t xml:space="preserve"> is designed in accordance with ANSI N13.1-1969. The process monitors are designed in accordance with ANSI-N42.18-1980. </w:t>
            </w:r>
          </w:p>
          <w:p w:rsidR="00AD701B" w:rsidRPr="00174212" w:rsidRDefault="00AD701B" w:rsidP="00876B31">
            <w:pPr>
              <w:pStyle w:val="Default"/>
              <w:spacing w:before="60" w:after="60" w:line="280" w:lineRule="atLeast"/>
              <w:rPr>
                <w:rFonts w:ascii="Arial" w:hAnsi="Arial" w:cs="Arial"/>
                <w:sz w:val="20"/>
                <w:szCs w:val="20"/>
              </w:rPr>
            </w:pPr>
            <w:r w:rsidRPr="00174212">
              <w:rPr>
                <w:rFonts w:ascii="Arial" w:hAnsi="Arial" w:cs="Arial"/>
                <w:sz w:val="20"/>
                <w:szCs w:val="20"/>
              </w:rPr>
              <w:t xml:space="preserve">The </w:t>
            </w:r>
            <w:del w:id="10025" w:author="gorgemj" w:date="2017-11-26T20:33:00Z">
              <w:r w:rsidRPr="00174212" w:rsidDel="00FC263D">
                <w:rPr>
                  <w:rFonts w:ascii="Arial" w:hAnsi="Arial" w:cs="Arial"/>
                  <w:sz w:val="20"/>
                  <w:szCs w:val="20"/>
                </w:rPr>
                <w:delText>radiation monitoring system</w:delText>
              </w:r>
            </w:del>
            <w:ins w:id="10026" w:author="gorgemj" w:date="2017-11-26T20:33:00Z">
              <w:r>
                <w:rPr>
                  <w:rFonts w:ascii="Arial" w:hAnsi="Arial" w:cs="Arial"/>
                  <w:sz w:val="20"/>
                  <w:szCs w:val="20"/>
                </w:rPr>
                <w:t>RMS</w:t>
              </w:r>
            </w:ins>
            <w:r w:rsidRPr="00174212">
              <w:rPr>
                <w:rFonts w:ascii="Arial" w:hAnsi="Arial" w:cs="Arial"/>
                <w:sz w:val="20"/>
                <w:szCs w:val="20"/>
              </w:rPr>
              <w:t xml:space="preserve"> is divided functionally into two subsystems: </w:t>
            </w:r>
          </w:p>
          <w:p w:rsidR="00AD701B" w:rsidRPr="00174212" w:rsidRDefault="00AD701B" w:rsidP="001D39A8">
            <w:pPr>
              <w:pStyle w:val="Default"/>
              <w:numPr>
                <w:ilvl w:val="0"/>
                <w:numId w:val="29"/>
              </w:numPr>
              <w:tabs>
                <w:tab w:val="left" w:pos="522"/>
              </w:tabs>
              <w:spacing w:before="60" w:after="60" w:line="280" w:lineRule="atLeast"/>
              <w:ind w:left="522"/>
              <w:rPr>
                <w:rFonts w:ascii="Arial" w:hAnsi="Arial" w:cs="Arial"/>
                <w:sz w:val="20"/>
                <w:szCs w:val="20"/>
              </w:rPr>
            </w:pPr>
            <w:r w:rsidRPr="00174212">
              <w:rPr>
                <w:rFonts w:ascii="Arial" w:hAnsi="Arial" w:cs="Arial"/>
                <w:sz w:val="20"/>
                <w:szCs w:val="20"/>
              </w:rPr>
              <w:t xml:space="preserve">Process, airborne, and effluent radiological monitoring and sampling </w:t>
            </w:r>
          </w:p>
          <w:p w:rsidR="00AD701B" w:rsidRPr="00174212" w:rsidRDefault="00AD701B" w:rsidP="001D39A8">
            <w:pPr>
              <w:pStyle w:val="Default"/>
              <w:numPr>
                <w:ilvl w:val="0"/>
                <w:numId w:val="29"/>
              </w:numPr>
              <w:tabs>
                <w:tab w:val="left" w:pos="522"/>
              </w:tabs>
              <w:spacing w:before="60" w:after="60" w:line="280" w:lineRule="atLeast"/>
              <w:ind w:left="522"/>
              <w:rPr>
                <w:rFonts w:ascii="Arial" w:hAnsi="Arial" w:cs="Arial"/>
                <w:sz w:val="20"/>
                <w:szCs w:val="20"/>
              </w:rPr>
            </w:pPr>
            <w:r w:rsidRPr="00174212">
              <w:rPr>
                <w:rFonts w:ascii="Arial" w:hAnsi="Arial" w:cs="Arial"/>
                <w:sz w:val="20"/>
                <w:szCs w:val="20"/>
              </w:rPr>
              <w:t xml:space="preserve">Area radiation monitoring </w:t>
            </w:r>
          </w:p>
        </w:tc>
      </w:tr>
      <w:tr w:rsidR="00AD701B" w:rsidRPr="00817CEB" w:rsidTr="004C121E">
        <w:trPr>
          <w:cantSplit/>
          <w:trPrChange w:id="10027" w:author="gorgemj" w:date="2017-11-30T12:36:00Z">
            <w:trPr>
              <w:gridBefore w:val="6"/>
              <w:gridAfter w:val="0"/>
              <w:cantSplit/>
            </w:trPr>
          </w:trPrChange>
        </w:trPr>
        <w:tc>
          <w:tcPr>
            <w:tcW w:w="947" w:type="dxa"/>
            <w:tcPrChange w:id="10028" w:author="gorgemj" w:date="2017-11-30T12:36:00Z">
              <w:tcPr>
                <w:tcW w:w="945" w:type="dxa"/>
                <w:gridSpan w:val="6"/>
              </w:tcPr>
            </w:tcPrChange>
          </w:tcPr>
          <w:p w:rsidR="00AD701B" w:rsidRDefault="00AD701B" w:rsidP="00542606">
            <w:pPr>
              <w:autoSpaceDE w:val="0"/>
              <w:autoSpaceDN w:val="0"/>
              <w:adjustRightInd w:val="0"/>
              <w:spacing w:before="60" w:after="60" w:line="280" w:lineRule="atLeast"/>
              <w:jc w:val="center"/>
              <w:rPr>
                <w:rFonts w:cs="Arial"/>
                <w:b/>
              </w:rPr>
            </w:pPr>
          </w:p>
        </w:tc>
        <w:tc>
          <w:tcPr>
            <w:tcW w:w="693" w:type="dxa"/>
            <w:tcPrChange w:id="10029" w:author="gorgemj" w:date="2017-11-30T12:36:00Z">
              <w:tcPr>
                <w:tcW w:w="747" w:type="dxa"/>
                <w:gridSpan w:val="3"/>
              </w:tcPr>
            </w:tcPrChange>
          </w:tcPr>
          <w:p w:rsidR="00AD701B" w:rsidRDefault="00AD701B" w:rsidP="00542606">
            <w:pPr>
              <w:autoSpaceDE w:val="0"/>
              <w:autoSpaceDN w:val="0"/>
              <w:adjustRightInd w:val="0"/>
              <w:spacing w:before="60" w:after="60" w:line="280" w:lineRule="atLeast"/>
              <w:jc w:val="center"/>
              <w:rPr>
                <w:rFonts w:cs="Arial"/>
                <w:b/>
                <w:bCs/>
              </w:rPr>
            </w:pPr>
          </w:p>
        </w:tc>
        <w:tc>
          <w:tcPr>
            <w:tcW w:w="5038" w:type="dxa"/>
            <w:gridSpan w:val="2"/>
            <w:tcPrChange w:id="10030" w:author="gorgemj" w:date="2017-11-30T12:36:00Z">
              <w:tcPr>
                <w:tcW w:w="6768" w:type="dxa"/>
                <w:gridSpan w:val="7"/>
              </w:tcPr>
            </w:tcPrChange>
          </w:tcPr>
          <w:p w:rsidR="00AD701B" w:rsidRDefault="00AD701B" w:rsidP="000F295C">
            <w:pPr>
              <w:autoSpaceDE w:val="0"/>
              <w:autoSpaceDN w:val="0"/>
              <w:adjustRightInd w:val="0"/>
              <w:spacing w:before="60" w:after="60" w:line="280" w:lineRule="atLeast"/>
              <w:rPr>
                <w:ins w:id="10031" w:author="friedmbn" w:date="2017-11-29T17:46:00Z"/>
                <w:rFonts w:eastAsia="Calibri" w:cs="Arial"/>
                <w:b/>
                <w:bCs/>
              </w:rPr>
            </w:pPr>
            <w:ins w:id="10032" w:author="friedmbn" w:date="2017-11-29T17:46:00Z">
              <w:r w:rsidRPr="00817CEB">
                <w:rPr>
                  <w:rFonts w:eastAsia="Calibri" w:cs="Arial"/>
                  <w:b/>
                  <w:bCs/>
                </w:rPr>
                <w:t xml:space="preserve">Requirement 82: Means of radiation monitoring </w:t>
              </w:r>
              <w:r>
                <w:rPr>
                  <w:rFonts w:eastAsia="Calibri" w:cs="Arial"/>
                  <w:b/>
                  <w:bCs/>
                </w:rPr>
                <w:t>(cont.)</w:t>
              </w:r>
            </w:ins>
          </w:p>
          <w:p w:rsidR="00AD701B" w:rsidRPr="00817CEB" w:rsidRDefault="00AD701B" w:rsidP="00542606">
            <w:pPr>
              <w:autoSpaceDE w:val="0"/>
              <w:autoSpaceDN w:val="0"/>
              <w:adjustRightInd w:val="0"/>
              <w:spacing w:before="60" w:after="60" w:line="280" w:lineRule="atLeast"/>
              <w:rPr>
                <w:rFonts w:eastAsia="Calibri" w:cs="Arial"/>
                <w:b/>
                <w:bCs/>
              </w:rPr>
            </w:pPr>
          </w:p>
        </w:tc>
        <w:tc>
          <w:tcPr>
            <w:tcW w:w="6912" w:type="dxa"/>
            <w:gridSpan w:val="3"/>
            <w:tcPrChange w:id="10033" w:author="gorgemj" w:date="2017-11-30T12:36:00Z">
              <w:tcPr>
                <w:tcW w:w="5130" w:type="dxa"/>
                <w:gridSpan w:val="8"/>
              </w:tcPr>
            </w:tcPrChange>
          </w:tcPr>
          <w:p w:rsidR="00AD701B" w:rsidRPr="00174212" w:rsidRDefault="00AD701B" w:rsidP="00876B31">
            <w:pPr>
              <w:pStyle w:val="Default"/>
              <w:spacing w:before="60" w:after="60" w:line="280" w:lineRule="atLeast"/>
              <w:rPr>
                <w:rFonts w:ascii="Arial" w:hAnsi="Arial" w:cs="Arial"/>
                <w:b/>
                <w:sz w:val="20"/>
                <w:szCs w:val="20"/>
              </w:rPr>
            </w:pPr>
            <w:r w:rsidRPr="00174212">
              <w:rPr>
                <w:rFonts w:ascii="Arial" w:hAnsi="Arial" w:cs="Arial"/>
                <w:b/>
                <w:sz w:val="20"/>
                <w:szCs w:val="20"/>
              </w:rPr>
              <w:t>Safety Design Basis</w:t>
            </w:r>
          </w:p>
          <w:p w:rsidR="00AD701B" w:rsidRPr="00174212" w:rsidRDefault="00AD701B" w:rsidP="00876B31">
            <w:pPr>
              <w:pStyle w:val="Default"/>
              <w:spacing w:before="60" w:after="60" w:line="280" w:lineRule="atLeast"/>
              <w:rPr>
                <w:rFonts w:ascii="Arial" w:hAnsi="Arial" w:cs="Arial"/>
                <w:sz w:val="20"/>
                <w:szCs w:val="20"/>
              </w:rPr>
            </w:pPr>
            <w:r w:rsidRPr="00174212">
              <w:rPr>
                <w:rFonts w:ascii="Arial" w:hAnsi="Arial" w:cs="Arial"/>
                <w:sz w:val="20"/>
                <w:szCs w:val="20"/>
              </w:rPr>
              <w:t xml:space="preserve">While the </w:t>
            </w:r>
            <w:del w:id="10034" w:author="gorgemj" w:date="2017-11-26T20:33:00Z">
              <w:r w:rsidRPr="00174212" w:rsidDel="00FC263D">
                <w:rPr>
                  <w:rFonts w:ascii="Arial" w:hAnsi="Arial" w:cs="Arial"/>
                  <w:sz w:val="20"/>
                  <w:szCs w:val="20"/>
                </w:rPr>
                <w:delText>radiation monitoring system</w:delText>
              </w:r>
            </w:del>
            <w:ins w:id="10035" w:author="gorgemj" w:date="2017-11-26T20:33:00Z">
              <w:r>
                <w:rPr>
                  <w:rFonts w:ascii="Arial" w:hAnsi="Arial" w:cs="Arial"/>
                  <w:sz w:val="20"/>
                  <w:szCs w:val="20"/>
                </w:rPr>
                <w:t>RMS</w:t>
              </w:r>
            </w:ins>
            <w:r w:rsidRPr="00174212">
              <w:rPr>
                <w:rFonts w:ascii="Arial" w:hAnsi="Arial" w:cs="Arial"/>
                <w:sz w:val="20"/>
                <w:szCs w:val="20"/>
              </w:rPr>
              <w:t xml:space="preserve"> is primarily a surveillance system, certain detector channels perform safety</w:t>
            </w:r>
            <w:del w:id="10036" w:author="gorgemj" w:date="2017-11-24T17:59:00Z">
              <w:r w:rsidRPr="00174212" w:rsidDel="006272A4">
                <w:rPr>
                  <w:rFonts w:ascii="Arial" w:hAnsi="Arial" w:cs="Arial"/>
                  <w:sz w:val="20"/>
                  <w:szCs w:val="20"/>
                </w:rPr>
                <w:delText xml:space="preserve">-related </w:delText>
              </w:r>
            </w:del>
            <w:ins w:id="10037" w:author="gorgemj" w:date="2017-11-24T17:59:00Z">
              <w:r>
                <w:rPr>
                  <w:rFonts w:ascii="Arial" w:hAnsi="Arial" w:cs="Arial"/>
                  <w:sz w:val="20"/>
                  <w:szCs w:val="20"/>
                </w:rPr>
                <w:t xml:space="preserve"> </w:t>
              </w:r>
            </w:ins>
            <w:r w:rsidRPr="00174212">
              <w:rPr>
                <w:rFonts w:ascii="Arial" w:hAnsi="Arial" w:cs="Arial"/>
                <w:sz w:val="20"/>
                <w:szCs w:val="20"/>
              </w:rPr>
              <w:t>functions. The components used in these channels meet the qualification requirements for safety</w:t>
            </w:r>
            <w:del w:id="10038" w:author="gorgemj" w:date="2017-11-24T17:59:00Z">
              <w:r w:rsidRPr="00174212" w:rsidDel="006272A4">
                <w:rPr>
                  <w:rFonts w:ascii="Arial" w:hAnsi="Arial" w:cs="Arial"/>
                  <w:sz w:val="20"/>
                  <w:szCs w:val="20"/>
                </w:rPr>
                <w:delText>-related</w:delText>
              </w:r>
            </w:del>
            <w:r w:rsidRPr="00174212">
              <w:rPr>
                <w:rFonts w:ascii="Arial" w:hAnsi="Arial" w:cs="Arial"/>
                <w:sz w:val="20"/>
                <w:szCs w:val="20"/>
              </w:rPr>
              <w:t xml:space="preserve"> equipment as described in </w:t>
            </w:r>
            <w:ins w:id="10039" w:author="gorgemj" w:date="2017-11-24T17:17:00Z">
              <w:r w:rsidRPr="00993D67">
                <w:rPr>
                  <w:rFonts w:ascii="Arial" w:eastAsia="Calibri" w:hAnsi="Arial" w:cs="Arial"/>
                  <w:sz w:val="20"/>
                  <w:szCs w:val="20"/>
                </w:rPr>
                <w:t xml:space="preserve">the </w:t>
              </w:r>
              <w:r w:rsidRPr="00993D67">
                <w:rPr>
                  <w:rFonts w:ascii="Arial" w:hAnsi="Arial" w:cs="Arial"/>
                  <w:b/>
                  <w:sz w:val="20"/>
                  <w:szCs w:val="20"/>
                </w:rPr>
                <w:t>AP1000</w:t>
              </w:r>
              <w:r w:rsidRPr="00993D67">
                <w:rPr>
                  <w:rFonts w:ascii="Arial" w:hAnsi="Arial" w:cs="Arial"/>
                  <w:sz w:val="20"/>
                  <w:szCs w:val="20"/>
                </w:rPr>
                <w:t xml:space="preserve"> plant DCD [2]</w:t>
              </w:r>
            </w:ins>
            <w:del w:id="10040" w:author="gorgemj" w:date="2017-11-24T17:17:00Z">
              <w:r w:rsidDel="00792094">
                <w:rPr>
                  <w:rFonts w:ascii="Arial" w:hAnsi="Arial" w:cs="Arial"/>
                  <w:sz w:val="20"/>
                  <w:szCs w:val="20"/>
                </w:rPr>
                <w:delText>DCD</w:delText>
              </w:r>
            </w:del>
            <w:r>
              <w:rPr>
                <w:rFonts w:ascii="Arial" w:hAnsi="Arial" w:cs="Arial"/>
                <w:sz w:val="20"/>
                <w:szCs w:val="20"/>
              </w:rPr>
              <w:t xml:space="preserve"> Section</w:t>
            </w:r>
            <w:r w:rsidRPr="00174212">
              <w:rPr>
                <w:rFonts w:ascii="Arial" w:hAnsi="Arial" w:cs="Arial"/>
                <w:sz w:val="20"/>
                <w:szCs w:val="20"/>
              </w:rPr>
              <w:t xml:space="preserve"> 7.1.4. </w:t>
            </w:r>
          </w:p>
          <w:p w:rsidR="00AD701B" w:rsidRPr="00174212" w:rsidRDefault="00AD701B" w:rsidP="00876B31">
            <w:pPr>
              <w:pStyle w:val="Default"/>
              <w:spacing w:before="60" w:after="60" w:line="280" w:lineRule="atLeast"/>
              <w:rPr>
                <w:rFonts w:ascii="Arial" w:hAnsi="Arial" w:cs="Arial"/>
                <w:sz w:val="20"/>
                <w:szCs w:val="20"/>
              </w:rPr>
            </w:pPr>
            <w:r w:rsidRPr="00174212">
              <w:rPr>
                <w:rFonts w:ascii="Arial" w:hAnsi="Arial" w:cs="Arial"/>
                <w:sz w:val="20"/>
                <w:szCs w:val="20"/>
              </w:rPr>
              <w:t>Channel and equipment redundancy is provided for safety</w:t>
            </w:r>
            <w:del w:id="10041" w:author="gorgemj" w:date="2017-11-24T17:59:00Z">
              <w:r w:rsidRPr="00174212" w:rsidDel="006272A4">
                <w:rPr>
                  <w:rFonts w:ascii="Arial" w:hAnsi="Arial" w:cs="Arial"/>
                  <w:sz w:val="20"/>
                  <w:szCs w:val="20"/>
                </w:rPr>
                <w:delText>-related</w:delText>
              </w:r>
            </w:del>
            <w:r w:rsidRPr="00174212">
              <w:rPr>
                <w:rFonts w:ascii="Arial" w:hAnsi="Arial" w:cs="Arial"/>
                <w:sz w:val="20"/>
                <w:szCs w:val="20"/>
              </w:rPr>
              <w:t xml:space="preserve"> monitors to maintain the safety</w:t>
            </w:r>
            <w:del w:id="10042" w:author="gorgemj" w:date="2017-11-24T17:59:00Z">
              <w:r w:rsidRPr="00174212" w:rsidDel="006272A4">
                <w:rPr>
                  <w:rFonts w:ascii="Arial" w:hAnsi="Arial" w:cs="Arial"/>
                  <w:sz w:val="20"/>
                  <w:szCs w:val="20"/>
                </w:rPr>
                <w:delText>-related</w:delText>
              </w:r>
            </w:del>
            <w:r w:rsidRPr="00174212">
              <w:rPr>
                <w:rFonts w:ascii="Arial" w:hAnsi="Arial" w:cs="Arial"/>
                <w:sz w:val="20"/>
                <w:szCs w:val="20"/>
              </w:rPr>
              <w:t xml:space="preserve"> function in case of a single failure. </w:t>
            </w:r>
          </w:p>
          <w:p w:rsidR="00AD701B" w:rsidRPr="00174212" w:rsidRDefault="00AD701B" w:rsidP="00876B31">
            <w:pPr>
              <w:pStyle w:val="Default"/>
              <w:spacing w:before="60" w:after="60" w:line="280" w:lineRule="atLeast"/>
              <w:rPr>
                <w:rFonts w:ascii="Arial" w:hAnsi="Arial" w:cs="Arial"/>
                <w:sz w:val="20"/>
                <w:szCs w:val="20"/>
              </w:rPr>
            </w:pPr>
            <w:r w:rsidRPr="00174212">
              <w:rPr>
                <w:rFonts w:ascii="Arial" w:hAnsi="Arial" w:cs="Arial"/>
                <w:sz w:val="20"/>
                <w:szCs w:val="20"/>
              </w:rPr>
              <w:t xml:space="preserve">The design objectives of the </w:t>
            </w:r>
            <w:del w:id="10043" w:author="gorgemj" w:date="2017-11-26T20:33:00Z">
              <w:r w:rsidRPr="00174212" w:rsidDel="00FC263D">
                <w:rPr>
                  <w:rFonts w:ascii="Arial" w:hAnsi="Arial" w:cs="Arial"/>
                  <w:sz w:val="20"/>
                  <w:szCs w:val="20"/>
                </w:rPr>
                <w:delText>radiation monitoring system</w:delText>
              </w:r>
            </w:del>
            <w:ins w:id="10044" w:author="gorgemj" w:date="2017-11-26T20:33:00Z">
              <w:r>
                <w:rPr>
                  <w:rFonts w:ascii="Arial" w:hAnsi="Arial" w:cs="Arial"/>
                  <w:sz w:val="20"/>
                  <w:szCs w:val="20"/>
                </w:rPr>
                <w:t>RMS</w:t>
              </w:r>
            </w:ins>
            <w:r w:rsidRPr="00174212">
              <w:rPr>
                <w:rFonts w:ascii="Arial" w:hAnsi="Arial" w:cs="Arial"/>
                <w:sz w:val="20"/>
                <w:szCs w:val="20"/>
              </w:rPr>
              <w:t xml:space="preserve"> during postulated accidents are: </w:t>
            </w:r>
          </w:p>
          <w:p w:rsidR="00AD701B" w:rsidRPr="00174212" w:rsidRDefault="00AD701B" w:rsidP="001D39A8">
            <w:pPr>
              <w:pStyle w:val="Default"/>
              <w:numPr>
                <w:ilvl w:val="0"/>
                <w:numId w:val="29"/>
              </w:numPr>
              <w:tabs>
                <w:tab w:val="left" w:pos="522"/>
              </w:tabs>
              <w:spacing w:before="60" w:after="60" w:line="280" w:lineRule="atLeast"/>
              <w:ind w:left="522"/>
              <w:rPr>
                <w:rFonts w:ascii="Arial" w:hAnsi="Arial" w:cs="Arial"/>
                <w:sz w:val="20"/>
                <w:szCs w:val="20"/>
              </w:rPr>
            </w:pPr>
            <w:r w:rsidRPr="00174212">
              <w:rPr>
                <w:rFonts w:ascii="Arial" w:hAnsi="Arial" w:cs="Arial"/>
                <w:sz w:val="20"/>
                <w:szCs w:val="20"/>
              </w:rPr>
              <w:t xml:space="preserve">Initiate containment air filtration isolation in the event of abnormally high radiation inside the containment (High-1) </w:t>
            </w:r>
          </w:p>
          <w:p w:rsidR="00AD701B" w:rsidRPr="00174212" w:rsidRDefault="00AD701B" w:rsidP="001D39A8">
            <w:pPr>
              <w:pStyle w:val="Default"/>
              <w:numPr>
                <w:ilvl w:val="0"/>
                <w:numId w:val="29"/>
              </w:numPr>
              <w:tabs>
                <w:tab w:val="left" w:pos="522"/>
              </w:tabs>
              <w:spacing w:before="60" w:after="60" w:line="280" w:lineRule="atLeast"/>
              <w:ind w:left="522"/>
              <w:rPr>
                <w:rFonts w:ascii="Arial" w:hAnsi="Arial" w:cs="Arial"/>
                <w:sz w:val="20"/>
                <w:szCs w:val="20"/>
              </w:rPr>
            </w:pPr>
            <w:r w:rsidRPr="00174212">
              <w:rPr>
                <w:rFonts w:ascii="Arial" w:hAnsi="Arial" w:cs="Arial"/>
                <w:sz w:val="20"/>
                <w:szCs w:val="20"/>
              </w:rPr>
              <w:t xml:space="preserve">Initiate normal residual heat removal system suction line containment isolation in the event of abnormally high radiation inside the containment (High-2) </w:t>
            </w:r>
          </w:p>
          <w:p w:rsidR="00AD701B" w:rsidRPr="00174212" w:rsidRDefault="00AD701B" w:rsidP="001D39A8">
            <w:pPr>
              <w:pStyle w:val="Default"/>
              <w:numPr>
                <w:ilvl w:val="0"/>
                <w:numId w:val="29"/>
              </w:numPr>
              <w:tabs>
                <w:tab w:val="left" w:pos="522"/>
              </w:tabs>
              <w:spacing w:before="60" w:after="60" w:line="280" w:lineRule="atLeast"/>
              <w:ind w:left="522"/>
              <w:rPr>
                <w:rFonts w:ascii="Arial" w:hAnsi="Arial" w:cs="Arial"/>
                <w:sz w:val="20"/>
                <w:szCs w:val="20"/>
              </w:rPr>
            </w:pPr>
            <w:r w:rsidRPr="00174212">
              <w:rPr>
                <w:rFonts w:ascii="Arial" w:hAnsi="Arial" w:cs="Arial"/>
                <w:sz w:val="20"/>
                <w:szCs w:val="20"/>
              </w:rPr>
              <w:t xml:space="preserve">Initiate </w:t>
            </w:r>
            <w:del w:id="10045" w:author="gorgemj" w:date="2017-11-26T20:18:00Z">
              <w:r w:rsidRPr="00174212" w:rsidDel="00FD259C">
                <w:rPr>
                  <w:rFonts w:ascii="Arial" w:hAnsi="Arial" w:cs="Arial"/>
                  <w:sz w:val="20"/>
                  <w:szCs w:val="20"/>
                </w:rPr>
                <w:delText>main control room</w:delText>
              </w:r>
            </w:del>
            <w:ins w:id="10046" w:author="gorgemj" w:date="2017-11-26T20:18:00Z">
              <w:r>
                <w:rPr>
                  <w:rFonts w:ascii="Arial" w:hAnsi="Arial" w:cs="Arial"/>
                  <w:sz w:val="20"/>
                  <w:szCs w:val="20"/>
                </w:rPr>
                <w:t>MCR</w:t>
              </w:r>
            </w:ins>
            <w:r w:rsidRPr="00174212">
              <w:rPr>
                <w:rFonts w:ascii="Arial" w:hAnsi="Arial" w:cs="Arial"/>
                <w:sz w:val="20"/>
                <w:szCs w:val="20"/>
              </w:rPr>
              <w:t xml:space="preserve"> supplemental filtration in the event of abnormally high gaseous radioactivity in the </w:t>
            </w:r>
            <w:del w:id="10047" w:author="gorgemj" w:date="2017-11-26T20:18:00Z">
              <w:r w:rsidRPr="00174212" w:rsidDel="00FD259C">
                <w:rPr>
                  <w:rFonts w:ascii="Arial" w:hAnsi="Arial" w:cs="Arial"/>
                  <w:sz w:val="20"/>
                  <w:szCs w:val="20"/>
                </w:rPr>
                <w:delText>main control room</w:delText>
              </w:r>
            </w:del>
            <w:ins w:id="10048" w:author="gorgemj" w:date="2017-11-26T20:18:00Z">
              <w:r>
                <w:rPr>
                  <w:rFonts w:ascii="Arial" w:hAnsi="Arial" w:cs="Arial"/>
                  <w:sz w:val="20"/>
                  <w:szCs w:val="20"/>
                </w:rPr>
                <w:t>MCR</w:t>
              </w:r>
            </w:ins>
            <w:r w:rsidRPr="00174212">
              <w:rPr>
                <w:rFonts w:ascii="Arial" w:hAnsi="Arial" w:cs="Arial"/>
                <w:sz w:val="20"/>
                <w:szCs w:val="20"/>
              </w:rPr>
              <w:t xml:space="preserve"> supply air </w:t>
            </w:r>
          </w:p>
          <w:p w:rsidR="00AD701B" w:rsidRPr="00876B31" w:rsidRDefault="00AD701B">
            <w:pPr>
              <w:pStyle w:val="Default"/>
              <w:numPr>
                <w:ilvl w:val="0"/>
                <w:numId w:val="29"/>
              </w:numPr>
              <w:tabs>
                <w:tab w:val="left" w:pos="522"/>
              </w:tabs>
              <w:spacing w:before="60" w:after="60" w:line="280" w:lineRule="atLeast"/>
              <w:ind w:left="522"/>
              <w:rPr>
                <w:rFonts w:ascii="Arial" w:hAnsi="Arial" w:cs="Arial"/>
                <w:sz w:val="20"/>
                <w:szCs w:val="20"/>
              </w:rPr>
            </w:pPr>
            <w:r w:rsidRPr="00174212">
              <w:rPr>
                <w:rFonts w:ascii="Arial" w:hAnsi="Arial" w:cs="Arial"/>
                <w:sz w:val="20"/>
                <w:szCs w:val="20"/>
              </w:rPr>
              <w:t xml:space="preserve">Initiate </w:t>
            </w:r>
            <w:del w:id="10049" w:author="gorgemj" w:date="2017-11-26T20:18:00Z">
              <w:r w:rsidRPr="00174212" w:rsidDel="00FD259C">
                <w:rPr>
                  <w:rFonts w:ascii="Arial" w:hAnsi="Arial" w:cs="Arial"/>
                  <w:sz w:val="20"/>
                  <w:szCs w:val="20"/>
                </w:rPr>
                <w:delText>main control room</w:delText>
              </w:r>
            </w:del>
            <w:ins w:id="10050" w:author="gorgemj" w:date="2017-11-26T20:18:00Z">
              <w:r>
                <w:rPr>
                  <w:rFonts w:ascii="Arial" w:hAnsi="Arial" w:cs="Arial"/>
                  <w:sz w:val="20"/>
                  <w:szCs w:val="20"/>
                </w:rPr>
                <w:t>MCR</w:t>
              </w:r>
            </w:ins>
            <w:r w:rsidRPr="00174212">
              <w:rPr>
                <w:rFonts w:ascii="Arial" w:hAnsi="Arial" w:cs="Arial"/>
                <w:sz w:val="20"/>
                <w:szCs w:val="20"/>
              </w:rPr>
              <w:t xml:space="preserve"> ventilation isolation and actuate the main control room emergency habitability system in the event of abnormally high particulate or iodine radioactivity in the </w:t>
            </w:r>
            <w:del w:id="10051" w:author="gorgemj" w:date="2017-11-26T20:18:00Z">
              <w:r w:rsidRPr="00174212" w:rsidDel="00FD259C">
                <w:rPr>
                  <w:rFonts w:ascii="Arial" w:hAnsi="Arial" w:cs="Arial"/>
                  <w:sz w:val="20"/>
                  <w:szCs w:val="20"/>
                </w:rPr>
                <w:delText>main control room</w:delText>
              </w:r>
            </w:del>
            <w:ins w:id="10052" w:author="gorgemj" w:date="2017-11-26T20:18:00Z">
              <w:r>
                <w:rPr>
                  <w:rFonts w:ascii="Arial" w:hAnsi="Arial" w:cs="Arial"/>
                  <w:sz w:val="20"/>
                  <w:szCs w:val="20"/>
                </w:rPr>
                <w:t>MCR</w:t>
              </w:r>
            </w:ins>
            <w:r w:rsidRPr="00174212">
              <w:rPr>
                <w:rFonts w:ascii="Arial" w:hAnsi="Arial" w:cs="Arial"/>
                <w:sz w:val="20"/>
                <w:szCs w:val="20"/>
              </w:rPr>
              <w:t xml:space="preserve"> supply air </w:t>
            </w:r>
          </w:p>
        </w:tc>
      </w:tr>
      <w:tr w:rsidR="00AD701B" w:rsidRPr="00817CEB" w:rsidTr="004C121E">
        <w:trPr>
          <w:cantSplit/>
          <w:trPrChange w:id="10053" w:author="gorgemj" w:date="2017-11-30T12:36:00Z">
            <w:trPr>
              <w:gridBefore w:val="6"/>
              <w:gridAfter w:val="0"/>
              <w:cantSplit/>
            </w:trPr>
          </w:trPrChange>
        </w:trPr>
        <w:tc>
          <w:tcPr>
            <w:tcW w:w="947" w:type="dxa"/>
            <w:tcPrChange w:id="10054" w:author="gorgemj" w:date="2017-11-30T12:36:00Z">
              <w:tcPr>
                <w:tcW w:w="945" w:type="dxa"/>
                <w:gridSpan w:val="6"/>
              </w:tcPr>
            </w:tcPrChange>
          </w:tcPr>
          <w:p w:rsidR="00AD701B" w:rsidRDefault="00AD701B" w:rsidP="00542606">
            <w:pPr>
              <w:autoSpaceDE w:val="0"/>
              <w:autoSpaceDN w:val="0"/>
              <w:adjustRightInd w:val="0"/>
              <w:spacing w:before="60" w:after="60" w:line="280" w:lineRule="atLeast"/>
              <w:jc w:val="center"/>
              <w:rPr>
                <w:rFonts w:cs="Arial"/>
                <w:b/>
              </w:rPr>
            </w:pPr>
          </w:p>
        </w:tc>
        <w:tc>
          <w:tcPr>
            <w:tcW w:w="693" w:type="dxa"/>
            <w:tcPrChange w:id="10055" w:author="gorgemj" w:date="2017-11-30T12:36:00Z">
              <w:tcPr>
                <w:tcW w:w="747" w:type="dxa"/>
                <w:gridSpan w:val="3"/>
              </w:tcPr>
            </w:tcPrChange>
          </w:tcPr>
          <w:p w:rsidR="00AD701B" w:rsidRDefault="00AD701B" w:rsidP="00542606">
            <w:pPr>
              <w:autoSpaceDE w:val="0"/>
              <w:autoSpaceDN w:val="0"/>
              <w:adjustRightInd w:val="0"/>
              <w:spacing w:before="60" w:after="60" w:line="280" w:lineRule="atLeast"/>
              <w:jc w:val="center"/>
              <w:rPr>
                <w:rFonts w:cs="Arial"/>
                <w:b/>
                <w:bCs/>
              </w:rPr>
            </w:pPr>
          </w:p>
        </w:tc>
        <w:tc>
          <w:tcPr>
            <w:tcW w:w="5038" w:type="dxa"/>
            <w:gridSpan w:val="2"/>
            <w:tcPrChange w:id="10056" w:author="gorgemj" w:date="2017-11-30T12:36:00Z">
              <w:tcPr>
                <w:tcW w:w="6768" w:type="dxa"/>
                <w:gridSpan w:val="7"/>
              </w:tcPr>
            </w:tcPrChange>
          </w:tcPr>
          <w:p w:rsidR="00AD701B" w:rsidRDefault="00AD701B" w:rsidP="000F295C">
            <w:pPr>
              <w:autoSpaceDE w:val="0"/>
              <w:autoSpaceDN w:val="0"/>
              <w:adjustRightInd w:val="0"/>
              <w:spacing w:before="60" w:after="60" w:line="280" w:lineRule="atLeast"/>
              <w:rPr>
                <w:ins w:id="10057" w:author="friedmbn" w:date="2017-11-29T17:46:00Z"/>
                <w:rFonts w:eastAsia="Calibri" w:cs="Arial"/>
                <w:b/>
                <w:bCs/>
              </w:rPr>
            </w:pPr>
            <w:ins w:id="10058" w:author="friedmbn" w:date="2017-11-29T17:46:00Z">
              <w:r w:rsidRPr="00817CEB">
                <w:rPr>
                  <w:rFonts w:eastAsia="Calibri" w:cs="Arial"/>
                  <w:b/>
                  <w:bCs/>
                </w:rPr>
                <w:t xml:space="preserve">Requirement 82: Means of radiation monitoring </w:t>
              </w:r>
              <w:r>
                <w:rPr>
                  <w:rFonts w:eastAsia="Calibri" w:cs="Arial"/>
                  <w:b/>
                  <w:bCs/>
                </w:rPr>
                <w:t>(cont.)</w:t>
              </w:r>
            </w:ins>
          </w:p>
          <w:p w:rsidR="00AD701B" w:rsidRPr="00817CEB" w:rsidRDefault="00AD701B" w:rsidP="00542606">
            <w:pPr>
              <w:autoSpaceDE w:val="0"/>
              <w:autoSpaceDN w:val="0"/>
              <w:adjustRightInd w:val="0"/>
              <w:spacing w:before="60" w:after="60" w:line="280" w:lineRule="atLeast"/>
              <w:rPr>
                <w:rFonts w:eastAsia="Calibri" w:cs="Arial"/>
                <w:b/>
                <w:bCs/>
              </w:rPr>
            </w:pPr>
          </w:p>
        </w:tc>
        <w:tc>
          <w:tcPr>
            <w:tcW w:w="6912" w:type="dxa"/>
            <w:gridSpan w:val="3"/>
            <w:tcPrChange w:id="10059" w:author="gorgemj" w:date="2017-11-30T12:36:00Z">
              <w:tcPr>
                <w:tcW w:w="5130" w:type="dxa"/>
                <w:gridSpan w:val="8"/>
              </w:tcPr>
            </w:tcPrChange>
          </w:tcPr>
          <w:p w:rsidR="00AD701B" w:rsidRPr="00876B31" w:rsidRDefault="00AD701B" w:rsidP="001D39A8">
            <w:pPr>
              <w:pStyle w:val="Default"/>
              <w:numPr>
                <w:ilvl w:val="0"/>
                <w:numId w:val="29"/>
              </w:numPr>
              <w:tabs>
                <w:tab w:val="left" w:pos="522"/>
              </w:tabs>
              <w:spacing w:before="60" w:after="60" w:line="280" w:lineRule="atLeast"/>
              <w:ind w:left="522"/>
              <w:rPr>
                <w:rFonts w:ascii="Arial" w:hAnsi="Arial" w:cs="Arial"/>
                <w:sz w:val="20"/>
                <w:szCs w:val="20"/>
              </w:rPr>
            </w:pPr>
            <w:r w:rsidRPr="00876B31">
              <w:rPr>
                <w:rFonts w:ascii="Arial" w:hAnsi="Arial" w:cs="Arial"/>
                <w:sz w:val="20"/>
                <w:szCs w:val="20"/>
              </w:rPr>
              <w:t>Provide long-term post-accident monitoring (using both safety</w:t>
            </w:r>
            <w:del w:id="10060" w:author="gorgemj" w:date="2017-11-24T17:59:00Z">
              <w:r w:rsidRPr="00876B31" w:rsidDel="006272A4">
                <w:rPr>
                  <w:rFonts w:ascii="Arial" w:hAnsi="Arial" w:cs="Arial"/>
                  <w:sz w:val="20"/>
                  <w:szCs w:val="20"/>
                </w:rPr>
                <w:delText>-relat</w:delText>
              </w:r>
            </w:del>
            <w:del w:id="10061" w:author="gorgemj" w:date="2017-11-24T18:00:00Z">
              <w:r w:rsidRPr="00876B31" w:rsidDel="006272A4">
                <w:rPr>
                  <w:rFonts w:ascii="Arial" w:hAnsi="Arial" w:cs="Arial"/>
                  <w:sz w:val="20"/>
                  <w:szCs w:val="20"/>
                </w:rPr>
                <w:delText>ed</w:delText>
              </w:r>
            </w:del>
            <w:r w:rsidRPr="00876B31">
              <w:rPr>
                <w:rFonts w:ascii="Arial" w:hAnsi="Arial" w:cs="Arial"/>
                <w:sz w:val="20"/>
                <w:szCs w:val="20"/>
              </w:rPr>
              <w:t xml:space="preserve"> and non</w:t>
            </w:r>
            <w:ins w:id="10062" w:author="gorgemj" w:date="2017-11-24T18:00:00Z">
              <w:r>
                <w:rPr>
                  <w:rFonts w:ascii="Arial" w:hAnsi="Arial" w:cs="Arial"/>
                  <w:sz w:val="20"/>
                  <w:szCs w:val="20"/>
                </w:rPr>
                <w:t>-</w:t>
              </w:r>
            </w:ins>
            <w:r w:rsidRPr="00876B31">
              <w:rPr>
                <w:rFonts w:ascii="Arial" w:hAnsi="Arial" w:cs="Arial"/>
                <w:sz w:val="20"/>
                <w:szCs w:val="20"/>
              </w:rPr>
              <w:t>safety</w:t>
            </w:r>
            <w:del w:id="10063" w:author="gorgemj" w:date="2017-11-24T18:00:00Z">
              <w:r w:rsidRPr="00876B31" w:rsidDel="006272A4">
                <w:rPr>
                  <w:rFonts w:ascii="Arial" w:hAnsi="Arial" w:cs="Arial"/>
                  <w:sz w:val="20"/>
                  <w:szCs w:val="20"/>
                </w:rPr>
                <w:delText>-related</w:delText>
              </w:r>
            </w:del>
            <w:r w:rsidRPr="00876B31">
              <w:rPr>
                <w:rFonts w:ascii="Arial" w:hAnsi="Arial" w:cs="Arial"/>
                <w:sz w:val="20"/>
                <w:szCs w:val="20"/>
              </w:rPr>
              <w:t xml:space="preserve"> monitors) </w:t>
            </w:r>
          </w:p>
          <w:p w:rsidR="00AD701B" w:rsidRPr="002753DD" w:rsidRDefault="00AD701B" w:rsidP="00876B31">
            <w:pPr>
              <w:pStyle w:val="Default"/>
              <w:spacing w:before="60" w:after="60" w:line="280" w:lineRule="atLeast"/>
              <w:rPr>
                <w:rFonts w:ascii="Arial" w:hAnsi="Arial" w:cs="Arial"/>
                <w:sz w:val="20"/>
                <w:szCs w:val="20"/>
              </w:rPr>
            </w:pPr>
            <w:r w:rsidRPr="00174212">
              <w:rPr>
                <w:rFonts w:ascii="Arial" w:hAnsi="Arial" w:cs="Arial"/>
                <w:sz w:val="20"/>
                <w:szCs w:val="20"/>
              </w:rPr>
              <w:t xml:space="preserve">The scope of the </w:t>
            </w:r>
            <w:del w:id="10064" w:author="gorgemj" w:date="2017-11-26T20:33:00Z">
              <w:r w:rsidRPr="00174212" w:rsidDel="00FC263D">
                <w:rPr>
                  <w:rFonts w:ascii="Arial" w:hAnsi="Arial" w:cs="Arial"/>
                  <w:sz w:val="20"/>
                  <w:szCs w:val="20"/>
                </w:rPr>
                <w:delText>radiation monitoring system</w:delText>
              </w:r>
            </w:del>
            <w:ins w:id="10065" w:author="gorgemj" w:date="2017-11-26T20:33:00Z">
              <w:r>
                <w:rPr>
                  <w:rFonts w:ascii="Arial" w:hAnsi="Arial" w:cs="Arial"/>
                  <w:sz w:val="20"/>
                  <w:szCs w:val="20"/>
                </w:rPr>
                <w:t>RMS</w:t>
              </w:r>
            </w:ins>
            <w:r w:rsidRPr="00174212">
              <w:rPr>
                <w:rFonts w:ascii="Arial" w:hAnsi="Arial" w:cs="Arial"/>
                <w:sz w:val="20"/>
                <w:szCs w:val="20"/>
              </w:rPr>
              <w:t xml:space="preserve"> for post-accident monitoring is set forth in </w:t>
            </w:r>
            <w:ins w:id="10066" w:author="gorgemj" w:date="2017-11-26T20:12:00Z">
              <w:r>
                <w:rPr>
                  <w:rFonts w:ascii="Arial" w:hAnsi="Arial" w:cs="Arial"/>
                  <w:sz w:val="20"/>
                  <w:szCs w:val="20"/>
                </w:rPr>
                <w:t xml:space="preserve">US NRC </w:t>
              </w:r>
            </w:ins>
            <w:del w:id="10067" w:author="gorgemj" w:date="2017-11-25T20:27:00Z">
              <w:r w:rsidRPr="00174212" w:rsidDel="009F242A">
                <w:rPr>
                  <w:rFonts w:ascii="Arial" w:hAnsi="Arial" w:cs="Arial"/>
                  <w:sz w:val="20"/>
                  <w:szCs w:val="20"/>
                </w:rPr>
                <w:delText>General Design Criterion</w:delText>
              </w:r>
            </w:del>
            <w:ins w:id="10068" w:author="gorgemj" w:date="2017-11-25T20:27:00Z">
              <w:r>
                <w:rPr>
                  <w:rFonts w:ascii="Arial" w:hAnsi="Arial" w:cs="Arial"/>
                  <w:sz w:val="20"/>
                  <w:szCs w:val="20"/>
                </w:rPr>
                <w:t>GDC</w:t>
              </w:r>
            </w:ins>
            <w:r w:rsidRPr="00174212">
              <w:rPr>
                <w:rFonts w:ascii="Arial" w:hAnsi="Arial" w:cs="Arial"/>
                <w:sz w:val="20"/>
                <w:szCs w:val="20"/>
              </w:rPr>
              <w:t xml:space="preserve"> 64 and in the</w:t>
            </w:r>
            <w:r>
              <w:rPr>
                <w:rFonts w:ascii="Arial" w:hAnsi="Arial" w:cs="Arial"/>
                <w:sz w:val="20"/>
                <w:szCs w:val="20"/>
              </w:rPr>
              <w:t xml:space="preserve"> provisions of Regulatory Guide </w:t>
            </w:r>
            <w:r w:rsidRPr="00174212">
              <w:rPr>
                <w:rFonts w:ascii="Arial" w:hAnsi="Arial" w:cs="Arial"/>
                <w:sz w:val="20"/>
                <w:szCs w:val="20"/>
              </w:rPr>
              <w:t>1.97.</w:t>
            </w:r>
          </w:p>
          <w:p w:rsidR="00AD701B" w:rsidRDefault="00AD701B" w:rsidP="00876B31">
            <w:pPr>
              <w:pStyle w:val="Default"/>
              <w:spacing w:before="60" w:after="60" w:line="280" w:lineRule="atLeast"/>
              <w:rPr>
                <w:rFonts w:ascii="Arial" w:hAnsi="Arial" w:cs="Arial"/>
                <w:b/>
                <w:sz w:val="20"/>
                <w:szCs w:val="20"/>
              </w:rPr>
            </w:pPr>
            <w:r w:rsidRPr="00174212">
              <w:rPr>
                <w:rFonts w:ascii="Arial" w:hAnsi="Arial" w:cs="Arial"/>
                <w:b/>
                <w:sz w:val="20"/>
                <w:szCs w:val="20"/>
              </w:rPr>
              <w:t>Power Operation Design Basis</w:t>
            </w:r>
          </w:p>
          <w:p w:rsidR="00AD701B" w:rsidRPr="00174212" w:rsidRDefault="00AD701B" w:rsidP="00876B31">
            <w:pPr>
              <w:pStyle w:val="Default"/>
              <w:spacing w:before="60" w:after="60" w:line="280" w:lineRule="atLeast"/>
              <w:rPr>
                <w:rFonts w:ascii="Arial" w:hAnsi="Arial" w:cs="Arial"/>
                <w:sz w:val="20"/>
                <w:szCs w:val="20"/>
              </w:rPr>
            </w:pPr>
            <w:r w:rsidRPr="00174212">
              <w:rPr>
                <w:rFonts w:ascii="Arial" w:hAnsi="Arial" w:cs="Arial"/>
                <w:sz w:val="20"/>
                <w:szCs w:val="20"/>
              </w:rPr>
              <w:t xml:space="preserve">The </w:t>
            </w:r>
            <w:del w:id="10069" w:author="gorgemj" w:date="2017-11-26T20:33:00Z">
              <w:r w:rsidRPr="00174212" w:rsidDel="00FC263D">
                <w:rPr>
                  <w:rFonts w:ascii="Arial" w:hAnsi="Arial" w:cs="Arial"/>
                  <w:sz w:val="20"/>
                  <w:szCs w:val="20"/>
                </w:rPr>
                <w:delText xml:space="preserve">radiation monitoring </w:delText>
              </w:r>
            </w:del>
            <w:del w:id="10070" w:author="gorgemj" w:date="2017-11-26T20:34:00Z">
              <w:r w:rsidRPr="00174212" w:rsidDel="00FC263D">
                <w:rPr>
                  <w:rFonts w:ascii="Arial" w:hAnsi="Arial" w:cs="Arial"/>
                  <w:sz w:val="20"/>
                  <w:szCs w:val="20"/>
                </w:rPr>
                <w:delText>system</w:delText>
              </w:r>
            </w:del>
            <w:ins w:id="10071" w:author="gorgemj" w:date="2017-11-26T20:34:00Z">
              <w:r>
                <w:rPr>
                  <w:rFonts w:ascii="Arial" w:hAnsi="Arial" w:cs="Arial"/>
                  <w:sz w:val="20"/>
                  <w:szCs w:val="20"/>
                </w:rPr>
                <w:t>RMS</w:t>
              </w:r>
            </w:ins>
            <w:r w:rsidRPr="00174212">
              <w:rPr>
                <w:rFonts w:ascii="Arial" w:hAnsi="Arial" w:cs="Arial"/>
                <w:sz w:val="20"/>
                <w:szCs w:val="20"/>
              </w:rPr>
              <w:t xml:space="preserve"> is designed to support the requirements of 10 CFR 20 and to provide: </w:t>
            </w:r>
          </w:p>
          <w:p w:rsidR="00AD701B" w:rsidRPr="00174212" w:rsidRDefault="00AD701B" w:rsidP="001D39A8">
            <w:pPr>
              <w:pStyle w:val="Default"/>
              <w:numPr>
                <w:ilvl w:val="0"/>
                <w:numId w:val="29"/>
              </w:numPr>
              <w:tabs>
                <w:tab w:val="left" w:pos="522"/>
              </w:tabs>
              <w:spacing w:before="60" w:after="60" w:line="280" w:lineRule="atLeast"/>
              <w:ind w:left="522"/>
              <w:rPr>
                <w:rFonts w:ascii="Arial" w:hAnsi="Arial" w:cs="Arial"/>
                <w:sz w:val="20"/>
                <w:szCs w:val="20"/>
              </w:rPr>
            </w:pPr>
            <w:r w:rsidRPr="00174212">
              <w:rPr>
                <w:rFonts w:ascii="Arial" w:hAnsi="Arial" w:cs="Arial"/>
                <w:sz w:val="20"/>
                <w:szCs w:val="20"/>
              </w:rPr>
              <w:t xml:space="preserve">Equipment to meet the applicable regulatory requirements for both normal operation and transient events </w:t>
            </w:r>
          </w:p>
          <w:p w:rsidR="00AD701B" w:rsidRPr="00174212" w:rsidRDefault="00AD701B" w:rsidP="001D39A8">
            <w:pPr>
              <w:pStyle w:val="Default"/>
              <w:numPr>
                <w:ilvl w:val="0"/>
                <w:numId w:val="29"/>
              </w:numPr>
              <w:tabs>
                <w:tab w:val="left" w:pos="522"/>
              </w:tabs>
              <w:spacing w:before="60" w:after="60" w:line="280" w:lineRule="atLeast"/>
              <w:ind w:left="522"/>
              <w:rPr>
                <w:rFonts w:ascii="Arial" w:hAnsi="Arial" w:cs="Arial"/>
                <w:sz w:val="20"/>
                <w:szCs w:val="20"/>
              </w:rPr>
            </w:pPr>
            <w:r w:rsidRPr="00174212">
              <w:rPr>
                <w:rFonts w:ascii="Arial" w:hAnsi="Arial" w:cs="Arial"/>
                <w:sz w:val="20"/>
                <w:szCs w:val="20"/>
              </w:rPr>
              <w:t xml:space="preserve">Data to aid plant health physics personnel in limiting release of radioactivity to the environment and limiting exposure of operation and maintenance personnel to meet ALARA guidance </w:t>
            </w:r>
          </w:p>
          <w:p w:rsidR="00AD701B" w:rsidRPr="00174212" w:rsidRDefault="00AD701B" w:rsidP="001D39A8">
            <w:pPr>
              <w:pStyle w:val="Default"/>
              <w:numPr>
                <w:ilvl w:val="0"/>
                <w:numId w:val="29"/>
              </w:numPr>
              <w:tabs>
                <w:tab w:val="left" w:pos="522"/>
              </w:tabs>
              <w:spacing w:before="60" w:after="60" w:line="280" w:lineRule="atLeast"/>
              <w:ind w:left="522"/>
              <w:rPr>
                <w:rFonts w:ascii="Arial" w:hAnsi="Arial" w:cs="Arial"/>
                <w:sz w:val="20"/>
                <w:szCs w:val="20"/>
              </w:rPr>
            </w:pPr>
            <w:r w:rsidRPr="00174212">
              <w:rPr>
                <w:rFonts w:ascii="Arial" w:hAnsi="Arial" w:cs="Arial"/>
                <w:sz w:val="20"/>
                <w:szCs w:val="20"/>
              </w:rPr>
              <w:t xml:space="preserve">Early indication of a system or equipment malfunction that could result in excessive radiation dose to plant personnel or lead to plant damage </w:t>
            </w:r>
          </w:p>
          <w:p w:rsidR="00AD701B" w:rsidRPr="00876B31" w:rsidRDefault="00AD701B">
            <w:pPr>
              <w:pStyle w:val="Default"/>
              <w:numPr>
                <w:ilvl w:val="0"/>
                <w:numId w:val="29"/>
              </w:numPr>
              <w:tabs>
                <w:tab w:val="left" w:pos="522"/>
              </w:tabs>
              <w:spacing w:before="60" w:after="60" w:line="280" w:lineRule="atLeast"/>
              <w:ind w:left="522"/>
              <w:rPr>
                <w:rFonts w:ascii="Arial" w:hAnsi="Arial" w:cs="Arial"/>
                <w:sz w:val="20"/>
                <w:szCs w:val="20"/>
              </w:rPr>
            </w:pPr>
            <w:r w:rsidRPr="00174212">
              <w:rPr>
                <w:rFonts w:ascii="Arial" w:hAnsi="Arial" w:cs="Arial"/>
                <w:sz w:val="20"/>
                <w:szCs w:val="20"/>
              </w:rPr>
              <w:t xml:space="preserve">Data collection and data storage to support compliance reporting for the applicable </w:t>
            </w:r>
            <w:r>
              <w:rPr>
                <w:rFonts w:ascii="Arial" w:hAnsi="Arial" w:cs="Arial"/>
                <w:sz w:val="20"/>
                <w:szCs w:val="20"/>
              </w:rPr>
              <w:t xml:space="preserve">US </w:t>
            </w:r>
            <w:r w:rsidRPr="00174212">
              <w:rPr>
                <w:rFonts w:ascii="Arial" w:hAnsi="Arial" w:cs="Arial"/>
                <w:sz w:val="20"/>
                <w:szCs w:val="20"/>
              </w:rPr>
              <w:t xml:space="preserve">NRC requirements and guidelines, such as </w:t>
            </w:r>
            <w:ins w:id="10072" w:author="gorgemj" w:date="2017-11-26T20:12:00Z">
              <w:r>
                <w:rPr>
                  <w:rFonts w:ascii="Arial" w:hAnsi="Arial" w:cs="Arial"/>
                  <w:sz w:val="20"/>
                  <w:szCs w:val="20"/>
                </w:rPr>
                <w:t xml:space="preserve">US NRC </w:t>
              </w:r>
            </w:ins>
            <w:del w:id="10073" w:author="gorgemj" w:date="2017-11-25T20:27:00Z">
              <w:r w:rsidRPr="00174212" w:rsidDel="009F242A">
                <w:rPr>
                  <w:rFonts w:ascii="Arial" w:hAnsi="Arial" w:cs="Arial"/>
                  <w:sz w:val="20"/>
                  <w:szCs w:val="20"/>
                </w:rPr>
                <w:delText>General Design Criterion</w:delText>
              </w:r>
            </w:del>
            <w:ins w:id="10074" w:author="gorgemj" w:date="2017-11-25T20:27:00Z">
              <w:r>
                <w:rPr>
                  <w:rFonts w:ascii="Arial" w:hAnsi="Arial" w:cs="Arial"/>
                  <w:sz w:val="20"/>
                  <w:szCs w:val="20"/>
                </w:rPr>
                <w:t>GDC</w:t>
              </w:r>
            </w:ins>
            <w:r w:rsidRPr="00174212">
              <w:rPr>
                <w:rFonts w:ascii="Arial" w:hAnsi="Arial" w:cs="Arial"/>
                <w:sz w:val="20"/>
                <w:szCs w:val="20"/>
              </w:rPr>
              <w:t xml:space="preserve"> 64 and Regulatory Guide 1.21.</w:t>
            </w:r>
          </w:p>
        </w:tc>
      </w:tr>
      <w:tr w:rsidR="00AD701B" w:rsidRPr="00817CEB" w:rsidTr="004C121E">
        <w:trPr>
          <w:cantSplit/>
          <w:trPrChange w:id="10075" w:author="gorgemj" w:date="2017-11-30T12:36:00Z">
            <w:trPr>
              <w:gridBefore w:val="6"/>
              <w:gridAfter w:val="0"/>
              <w:cantSplit/>
            </w:trPr>
          </w:trPrChange>
        </w:trPr>
        <w:tc>
          <w:tcPr>
            <w:tcW w:w="947" w:type="dxa"/>
            <w:tcPrChange w:id="10076" w:author="gorgemj" w:date="2017-11-30T12:36:00Z">
              <w:tcPr>
                <w:tcW w:w="945" w:type="dxa"/>
                <w:gridSpan w:val="6"/>
              </w:tcPr>
            </w:tcPrChange>
          </w:tcPr>
          <w:p w:rsidR="00AD701B" w:rsidRDefault="00AD701B" w:rsidP="00542606">
            <w:pPr>
              <w:autoSpaceDE w:val="0"/>
              <w:autoSpaceDN w:val="0"/>
              <w:adjustRightInd w:val="0"/>
              <w:spacing w:before="60" w:after="60" w:line="280" w:lineRule="atLeast"/>
              <w:jc w:val="center"/>
              <w:rPr>
                <w:rFonts w:cs="Arial"/>
                <w:b/>
              </w:rPr>
            </w:pPr>
          </w:p>
        </w:tc>
        <w:tc>
          <w:tcPr>
            <w:tcW w:w="693" w:type="dxa"/>
            <w:tcPrChange w:id="10077" w:author="gorgemj" w:date="2017-11-30T12:36:00Z">
              <w:tcPr>
                <w:tcW w:w="747" w:type="dxa"/>
                <w:gridSpan w:val="3"/>
              </w:tcPr>
            </w:tcPrChange>
          </w:tcPr>
          <w:p w:rsidR="00AD701B" w:rsidRDefault="00AD701B" w:rsidP="00542606">
            <w:pPr>
              <w:autoSpaceDE w:val="0"/>
              <w:autoSpaceDN w:val="0"/>
              <w:adjustRightInd w:val="0"/>
              <w:spacing w:before="60" w:after="60" w:line="280" w:lineRule="atLeast"/>
              <w:jc w:val="center"/>
              <w:rPr>
                <w:rFonts w:cs="Arial"/>
                <w:b/>
                <w:bCs/>
              </w:rPr>
            </w:pPr>
          </w:p>
        </w:tc>
        <w:tc>
          <w:tcPr>
            <w:tcW w:w="5038" w:type="dxa"/>
            <w:gridSpan w:val="2"/>
            <w:tcPrChange w:id="10078" w:author="gorgemj" w:date="2017-11-30T12:36:00Z">
              <w:tcPr>
                <w:tcW w:w="6768" w:type="dxa"/>
                <w:gridSpan w:val="7"/>
              </w:tcPr>
            </w:tcPrChange>
          </w:tcPr>
          <w:p w:rsidR="00AD701B" w:rsidRDefault="00AD701B" w:rsidP="000F295C">
            <w:pPr>
              <w:autoSpaceDE w:val="0"/>
              <w:autoSpaceDN w:val="0"/>
              <w:adjustRightInd w:val="0"/>
              <w:spacing w:before="60" w:after="60" w:line="280" w:lineRule="atLeast"/>
              <w:rPr>
                <w:ins w:id="10079" w:author="friedmbn" w:date="2017-11-29T17:46:00Z"/>
                <w:rFonts w:eastAsia="Calibri" w:cs="Arial"/>
                <w:b/>
                <w:bCs/>
              </w:rPr>
            </w:pPr>
            <w:ins w:id="10080" w:author="friedmbn" w:date="2017-11-29T17:46:00Z">
              <w:r w:rsidRPr="00817CEB">
                <w:rPr>
                  <w:rFonts w:eastAsia="Calibri" w:cs="Arial"/>
                  <w:b/>
                  <w:bCs/>
                </w:rPr>
                <w:t xml:space="preserve">Requirement 82: Means of radiation monitoring </w:t>
              </w:r>
              <w:r>
                <w:rPr>
                  <w:rFonts w:eastAsia="Calibri" w:cs="Arial"/>
                  <w:b/>
                  <w:bCs/>
                </w:rPr>
                <w:t>(cont.)</w:t>
              </w:r>
            </w:ins>
          </w:p>
          <w:p w:rsidR="00AD701B" w:rsidRPr="00817CEB" w:rsidRDefault="00AD701B" w:rsidP="00542606">
            <w:pPr>
              <w:autoSpaceDE w:val="0"/>
              <w:autoSpaceDN w:val="0"/>
              <w:adjustRightInd w:val="0"/>
              <w:spacing w:before="60" w:after="60" w:line="280" w:lineRule="atLeast"/>
              <w:rPr>
                <w:rFonts w:eastAsia="Calibri" w:cs="Arial"/>
                <w:b/>
                <w:bCs/>
              </w:rPr>
            </w:pPr>
          </w:p>
        </w:tc>
        <w:tc>
          <w:tcPr>
            <w:tcW w:w="6912" w:type="dxa"/>
            <w:gridSpan w:val="3"/>
            <w:tcPrChange w:id="10081" w:author="gorgemj" w:date="2017-11-30T12:36:00Z">
              <w:tcPr>
                <w:tcW w:w="5130" w:type="dxa"/>
                <w:gridSpan w:val="8"/>
              </w:tcPr>
            </w:tcPrChange>
          </w:tcPr>
          <w:p w:rsidR="00AD701B" w:rsidRPr="00B8620F" w:rsidRDefault="00AD701B" w:rsidP="001D39A8">
            <w:pPr>
              <w:pStyle w:val="Default"/>
              <w:numPr>
                <w:ilvl w:val="0"/>
                <w:numId w:val="29"/>
              </w:numPr>
              <w:tabs>
                <w:tab w:val="left" w:pos="522"/>
              </w:tabs>
              <w:spacing w:before="60" w:after="60" w:line="280" w:lineRule="atLeast"/>
              <w:ind w:left="522"/>
              <w:rPr>
                <w:rFonts w:ascii="Arial" w:hAnsi="Arial" w:cs="Arial"/>
                <w:sz w:val="20"/>
                <w:szCs w:val="20"/>
              </w:rPr>
            </w:pPr>
            <w:r w:rsidRPr="00B8620F">
              <w:rPr>
                <w:rFonts w:ascii="Arial" w:hAnsi="Arial" w:cs="Arial"/>
                <w:sz w:val="20"/>
                <w:szCs w:val="20"/>
              </w:rPr>
              <w:t xml:space="preserve"> Exhausts to the environment from the personnel areas in the annex building, electrical and mechanical equipment rooms in the annex and auxiliary buildings, and the diesel generator rooms will not be radioactive because they contain no radioactive materials. These ventilation exhausts are not monitored. </w:t>
            </w:r>
          </w:p>
          <w:p w:rsidR="00AD701B" w:rsidRDefault="00AD701B" w:rsidP="00542606">
            <w:pPr>
              <w:keepNext/>
              <w:spacing w:before="60" w:after="60" w:line="280" w:lineRule="atLeast"/>
              <w:rPr>
                <w:rFonts w:eastAsia="Calibri" w:cs="Arial"/>
              </w:rPr>
            </w:pPr>
            <w:r>
              <w:rPr>
                <w:rFonts w:eastAsia="Calibri" w:cs="Arial"/>
              </w:rPr>
              <w:t xml:space="preserve">Operation of the PMS following a DEC and Severe accidents is addressed in the </w:t>
            </w:r>
            <w:r w:rsidRPr="00E565BC">
              <w:rPr>
                <w:rFonts w:eastAsia="Calibri" w:cs="Arial"/>
                <w:b/>
              </w:rPr>
              <w:t>AP1000</w:t>
            </w:r>
            <w:r>
              <w:rPr>
                <w:rFonts w:eastAsia="Calibri" w:cs="Arial"/>
              </w:rPr>
              <w:t xml:space="preserve"> plant PRA. </w:t>
            </w:r>
          </w:p>
        </w:tc>
      </w:tr>
      <w:tr w:rsidR="00AD701B" w:rsidRPr="00817CEB" w:rsidTr="004C121E">
        <w:trPr>
          <w:cantSplit/>
          <w:trPrChange w:id="10082" w:author="gorgemj" w:date="2017-11-30T12:36:00Z">
            <w:trPr>
              <w:gridBefore w:val="6"/>
              <w:gridAfter w:val="0"/>
              <w:cantSplit/>
            </w:trPr>
          </w:trPrChange>
        </w:trPr>
        <w:tc>
          <w:tcPr>
            <w:tcW w:w="947" w:type="dxa"/>
            <w:tcPrChange w:id="10083" w:author="gorgemj" w:date="2017-11-30T12:36:00Z">
              <w:tcPr>
                <w:tcW w:w="945" w:type="dxa"/>
                <w:gridSpan w:val="6"/>
              </w:tcPr>
            </w:tcPrChange>
          </w:tcPr>
          <w:p w:rsidR="00AD701B" w:rsidRPr="0001191C" w:rsidRDefault="00AD701B" w:rsidP="00542606">
            <w:pPr>
              <w:autoSpaceDE w:val="0"/>
              <w:autoSpaceDN w:val="0"/>
              <w:adjustRightInd w:val="0"/>
              <w:spacing w:before="60" w:after="60" w:line="280" w:lineRule="atLeast"/>
              <w:jc w:val="center"/>
              <w:rPr>
                <w:rFonts w:cs="Arial"/>
                <w:rPrChange w:id="10084" w:author="gorgemj" w:date="2017-11-23T16:09:00Z">
                  <w:rPr>
                    <w:rFonts w:cs="Arial"/>
                    <w:b/>
                  </w:rPr>
                </w:rPrChange>
              </w:rPr>
            </w:pPr>
            <w:r w:rsidRPr="0001191C">
              <w:rPr>
                <w:rFonts w:cs="Arial"/>
                <w:rPrChange w:id="10085" w:author="gorgemj" w:date="2017-11-23T16:09:00Z">
                  <w:rPr>
                    <w:rFonts w:cs="Arial"/>
                    <w:b/>
                  </w:rPr>
                </w:rPrChange>
              </w:rPr>
              <w:t>6.77</w:t>
            </w:r>
          </w:p>
        </w:tc>
        <w:tc>
          <w:tcPr>
            <w:tcW w:w="693" w:type="dxa"/>
            <w:tcPrChange w:id="10086" w:author="gorgemj" w:date="2017-11-30T12:36:00Z">
              <w:tcPr>
                <w:tcW w:w="747" w:type="dxa"/>
                <w:gridSpan w:val="3"/>
              </w:tcPr>
            </w:tcPrChange>
          </w:tcPr>
          <w:p w:rsidR="00AD701B" w:rsidRPr="0001191C" w:rsidRDefault="00AD701B" w:rsidP="00542606">
            <w:pPr>
              <w:autoSpaceDE w:val="0"/>
              <w:autoSpaceDN w:val="0"/>
              <w:adjustRightInd w:val="0"/>
              <w:spacing w:before="60" w:after="60" w:line="280" w:lineRule="atLeast"/>
              <w:jc w:val="center"/>
              <w:rPr>
                <w:rFonts w:cs="Arial"/>
                <w:bCs/>
                <w:rPrChange w:id="10087" w:author="gorgemj" w:date="2017-11-23T16:09:00Z">
                  <w:rPr>
                    <w:rFonts w:cs="Arial"/>
                    <w:b/>
                    <w:bCs/>
                  </w:rPr>
                </w:rPrChange>
              </w:rPr>
            </w:pPr>
            <w:r w:rsidRPr="0001191C">
              <w:rPr>
                <w:rFonts w:cs="Arial"/>
                <w:bCs/>
                <w:rPrChange w:id="10088" w:author="gorgemj" w:date="2017-11-23T16:09:00Z">
                  <w:rPr>
                    <w:rFonts w:cs="Arial"/>
                    <w:b/>
                    <w:bCs/>
                  </w:rPr>
                </w:rPrChange>
              </w:rPr>
              <w:t>1</w:t>
            </w:r>
          </w:p>
        </w:tc>
        <w:tc>
          <w:tcPr>
            <w:tcW w:w="5038" w:type="dxa"/>
            <w:gridSpan w:val="2"/>
            <w:tcPrChange w:id="10089" w:author="gorgemj" w:date="2017-11-30T12:36:00Z">
              <w:tcPr>
                <w:tcW w:w="6768" w:type="dxa"/>
                <w:gridSpan w:val="7"/>
              </w:tcPr>
            </w:tcPrChange>
          </w:tcPr>
          <w:p w:rsidR="00AD701B" w:rsidRPr="00817CEB" w:rsidRDefault="00AD701B" w:rsidP="00542606">
            <w:pPr>
              <w:autoSpaceDE w:val="0"/>
              <w:autoSpaceDN w:val="0"/>
              <w:adjustRightInd w:val="0"/>
              <w:spacing w:before="60" w:after="60" w:line="280" w:lineRule="atLeast"/>
              <w:rPr>
                <w:rFonts w:eastAsia="Calibri" w:cs="Arial"/>
              </w:rPr>
            </w:pPr>
            <w:r w:rsidRPr="00817CEB">
              <w:rPr>
                <w:rFonts w:eastAsia="Calibri" w:cs="Arial"/>
              </w:rPr>
              <w:t>Stationary dose rate meters shall be provided for monitoring local radiation dose rates at plant locations that are routinely accessible by operating personnel and where the changes in radiation levels in operational states could be such that access is allowed only for certain specified periods of time.</w:t>
            </w:r>
          </w:p>
        </w:tc>
        <w:tc>
          <w:tcPr>
            <w:tcW w:w="6912" w:type="dxa"/>
            <w:gridSpan w:val="3"/>
            <w:tcPrChange w:id="10090" w:author="gorgemj" w:date="2017-11-30T12:36:00Z">
              <w:tcPr>
                <w:tcW w:w="5130" w:type="dxa"/>
                <w:gridSpan w:val="8"/>
              </w:tcPr>
            </w:tcPrChange>
          </w:tcPr>
          <w:p w:rsidR="00AD701B" w:rsidRDefault="00AD701B" w:rsidP="00542606">
            <w:pPr>
              <w:spacing w:before="60" w:after="60" w:line="280" w:lineRule="atLeast"/>
              <w:rPr>
                <w:rFonts w:cs="Arial"/>
              </w:rPr>
            </w:pPr>
            <w:r w:rsidRPr="00817CEB">
              <w:rPr>
                <w:rFonts w:cs="Arial"/>
              </w:rPr>
              <w:t xml:space="preserve">The </w:t>
            </w:r>
            <w:r w:rsidRPr="00817CEB">
              <w:rPr>
                <w:rFonts w:cs="Arial"/>
                <w:b/>
              </w:rPr>
              <w:t>AP1000</w:t>
            </w:r>
            <w:r w:rsidRPr="00817CEB">
              <w:rPr>
                <w:rFonts w:cs="Arial"/>
              </w:rPr>
              <w:t xml:space="preserve"> </w:t>
            </w:r>
            <w:r>
              <w:rPr>
                <w:rFonts w:cs="Arial"/>
              </w:rPr>
              <w:t>plant</w:t>
            </w:r>
            <w:r w:rsidRPr="00817CEB">
              <w:rPr>
                <w:rFonts w:cs="Arial"/>
              </w:rPr>
              <w:t xml:space="preserve"> design meets this requirement</w:t>
            </w:r>
            <w:r>
              <w:rPr>
                <w:rFonts w:cs="Arial"/>
              </w:rPr>
              <w:t xml:space="preserve">. </w:t>
            </w:r>
            <w:r w:rsidRPr="00817CEB">
              <w:rPr>
                <w:rFonts w:cs="Arial"/>
              </w:rPr>
              <w:t xml:space="preserve">See </w:t>
            </w:r>
            <w:ins w:id="10091" w:author="gorgemj" w:date="2017-11-24T17:17:00Z">
              <w:r w:rsidRPr="00993D67">
                <w:rPr>
                  <w:rFonts w:cs="Arial"/>
                  <w:b/>
                </w:rPr>
                <w:t>AP1000</w:t>
              </w:r>
              <w:r w:rsidRPr="00993D67">
                <w:rPr>
                  <w:rFonts w:cs="Arial"/>
                </w:rPr>
                <w:t xml:space="preserve"> plant DCD [2]</w:t>
              </w:r>
            </w:ins>
            <w:del w:id="10092" w:author="gorgemj" w:date="2017-11-24T17:17:00Z">
              <w:r w:rsidRPr="00817CEB" w:rsidDel="00792094">
                <w:rPr>
                  <w:rFonts w:cs="Arial"/>
                </w:rPr>
                <w:delText>DCD</w:delText>
              </w:r>
            </w:del>
            <w:r w:rsidRPr="00817CEB">
              <w:rPr>
                <w:rFonts w:cs="Arial"/>
              </w:rPr>
              <w:t xml:space="preserve"> Section 11.5.</w:t>
            </w:r>
          </w:p>
          <w:p w:rsidR="00AD701B" w:rsidRDefault="00AD701B" w:rsidP="00542606">
            <w:pPr>
              <w:pStyle w:val="Default"/>
              <w:spacing w:before="60" w:after="60" w:line="280" w:lineRule="atLeast"/>
              <w:rPr>
                <w:rFonts w:cs="Arial"/>
                <w:b/>
              </w:rPr>
            </w:pPr>
            <w:r w:rsidRPr="002753DD">
              <w:rPr>
                <w:rFonts w:ascii="Arial" w:hAnsi="Arial" w:cs="Arial"/>
                <w:sz w:val="20"/>
                <w:szCs w:val="20"/>
              </w:rPr>
              <w:t xml:space="preserve">Also </w:t>
            </w:r>
            <w:r>
              <w:rPr>
                <w:rFonts w:ascii="Arial" w:hAnsi="Arial" w:cs="Arial"/>
                <w:sz w:val="20"/>
                <w:szCs w:val="20"/>
              </w:rPr>
              <w:t>see response for</w:t>
            </w:r>
            <w:r w:rsidRPr="002753DD">
              <w:rPr>
                <w:rFonts w:ascii="Arial" w:hAnsi="Arial" w:cs="Arial"/>
                <w:sz w:val="20"/>
                <w:szCs w:val="20"/>
              </w:rPr>
              <w:t xml:space="preserve"> Requirement 82 </w:t>
            </w:r>
            <w:r>
              <w:rPr>
                <w:rFonts w:ascii="Arial" w:hAnsi="Arial" w:cs="Arial"/>
                <w:sz w:val="20"/>
                <w:szCs w:val="20"/>
              </w:rPr>
              <w:t>(Power Operation Design Basis)</w:t>
            </w:r>
            <w:r w:rsidRPr="002753DD">
              <w:rPr>
                <w:rFonts w:ascii="Arial" w:hAnsi="Arial" w:cs="Arial"/>
                <w:sz w:val="20"/>
                <w:szCs w:val="20"/>
              </w:rPr>
              <w:t>.</w:t>
            </w:r>
          </w:p>
        </w:tc>
      </w:tr>
      <w:tr w:rsidR="00AD701B" w:rsidRPr="00817CEB" w:rsidTr="004C121E">
        <w:trPr>
          <w:cantSplit/>
          <w:trPrChange w:id="10093" w:author="gorgemj" w:date="2017-11-30T12:36:00Z">
            <w:trPr>
              <w:gridBefore w:val="6"/>
              <w:gridAfter w:val="0"/>
              <w:cantSplit/>
            </w:trPr>
          </w:trPrChange>
        </w:trPr>
        <w:tc>
          <w:tcPr>
            <w:tcW w:w="947" w:type="dxa"/>
            <w:tcPrChange w:id="10094" w:author="gorgemj" w:date="2017-11-30T12:36:00Z">
              <w:tcPr>
                <w:tcW w:w="945" w:type="dxa"/>
                <w:gridSpan w:val="6"/>
              </w:tcPr>
            </w:tcPrChange>
          </w:tcPr>
          <w:p w:rsidR="00AD701B" w:rsidRPr="0001191C" w:rsidRDefault="00AD701B" w:rsidP="00542606">
            <w:pPr>
              <w:autoSpaceDE w:val="0"/>
              <w:autoSpaceDN w:val="0"/>
              <w:adjustRightInd w:val="0"/>
              <w:spacing w:before="60" w:after="60" w:line="280" w:lineRule="atLeast"/>
              <w:jc w:val="center"/>
              <w:rPr>
                <w:rFonts w:cs="Arial"/>
                <w:rPrChange w:id="10095" w:author="gorgemj" w:date="2017-11-23T16:09:00Z">
                  <w:rPr>
                    <w:rFonts w:cs="Arial"/>
                    <w:b/>
                  </w:rPr>
                </w:rPrChange>
              </w:rPr>
            </w:pPr>
            <w:r w:rsidRPr="0001191C">
              <w:rPr>
                <w:rFonts w:cs="Arial"/>
                <w:rPrChange w:id="10096" w:author="gorgemj" w:date="2017-11-23T16:09:00Z">
                  <w:rPr>
                    <w:rFonts w:cs="Arial"/>
                    <w:b/>
                  </w:rPr>
                </w:rPrChange>
              </w:rPr>
              <w:t>6.78</w:t>
            </w:r>
          </w:p>
        </w:tc>
        <w:tc>
          <w:tcPr>
            <w:tcW w:w="693" w:type="dxa"/>
            <w:tcPrChange w:id="10097" w:author="gorgemj" w:date="2017-11-30T12:36:00Z">
              <w:tcPr>
                <w:tcW w:w="747" w:type="dxa"/>
                <w:gridSpan w:val="3"/>
              </w:tcPr>
            </w:tcPrChange>
          </w:tcPr>
          <w:p w:rsidR="00AD701B" w:rsidRPr="0001191C" w:rsidRDefault="00AD701B" w:rsidP="00542606">
            <w:pPr>
              <w:autoSpaceDE w:val="0"/>
              <w:autoSpaceDN w:val="0"/>
              <w:adjustRightInd w:val="0"/>
              <w:spacing w:before="60" w:after="60" w:line="280" w:lineRule="atLeast"/>
              <w:jc w:val="center"/>
              <w:rPr>
                <w:rFonts w:cs="Arial"/>
                <w:bCs/>
                <w:rPrChange w:id="10098" w:author="gorgemj" w:date="2017-11-23T16:09:00Z">
                  <w:rPr>
                    <w:rFonts w:cs="Arial"/>
                    <w:b/>
                    <w:bCs/>
                  </w:rPr>
                </w:rPrChange>
              </w:rPr>
            </w:pPr>
            <w:r w:rsidRPr="0001191C">
              <w:rPr>
                <w:rFonts w:cs="Arial"/>
                <w:bCs/>
                <w:rPrChange w:id="10099" w:author="gorgemj" w:date="2017-11-23T16:09:00Z">
                  <w:rPr>
                    <w:rFonts w:cs="Arial"/>
                    <w:b/>
                    <w:bCs/>
                  </w:rPr>
                </w:rPrChange>
              </w:rPr>
              <w:t>1</w:t>
            </w:r>
          </w:p>
        </w:tc>
        <w:tc>
          <w:tcPr>
            <w:tcW w:w="5038" w:type="dxa"/>
            <w:gridSpan w:val="2"/>
            <w:tcPrChange w:id="10100" w:author="gorgemj" w:date="2017-11-30T12:36:00Z">
              <w:tcPr>
                <w:tcW w:w="6768" w:type="dxa"/>
                <w:gridSpan w:val="7"/>
              </w:tcPr>
            </w:tcPrChange>
          </w:tcPr>
          <w:p w:rsidR="00AD701B" w:rsidRPr="00817CEB" w:rsidRDefault="00AD701B" w:rsidP="00542606">
            <w:pPr>
              <w:autoSpaceDE w:val="0"/>
              <w:autoSpaceDN w:val="0"/>
              <w:adjustRightInd w:val="0"/>
              <w:spacing w:before="60" w:after="60" w:line="280" w:lineRule="atLeast"/>
              <w:rPr>
                <w:rFonts w:eastAsia="Calibri" w:cs="Arial"/>
              </w:rPr>
            </w:pPr>
            <w:r w:rsidRPr="00817CEB">
              <w:rPr>
                <w:rFonts w:eastAsia="Calibri" w:cs="Arial"/>
              </w:rPr>
              <w:t>Stationary dose rate meters shall be installed to indicate the general radiation levels at suitable plant locations in accident conditions. The stationary dose rate meters shall provide sufficient information in the control room or at the appropriate control position that operating personnel can initiate corrective action if necessary.</w:t>
            </w:r>
          </w:p>
        </w:tc>
        <w:tc>
          <w:tcPr>
            <w:tcW w:w="6912" w:type="dxa"/>
            <w:gridSpan w:val="3"/>
            <w:tcPrChange w:id="10101" w:author="gorgemj" w:date="2017-11-30T12:36:00Z">
              <w:tcPr>
                <w:tcW w:w="5130" w:type="dxa"/>
                <w:gridSpan w:val="8"/>
              </w:tcPr>
            </w:tcPrChange>
          </w:tcPr>
          <w:p w:rsidR="00AD701B" w:rsidRDefault="00AD701B" w:rsidP="00542606">
            <w:pPr>
              <w:spacing w:before="60" w:after="60" w:line="280" w:lineRule="atLeast"/>
              <w:rPr>
                <w:rFonts w:cs="Arial"/>
              </w:rPr>
            </w:pPr>
            <w:r w:rsidRPr="00817CEB">
              <w:rPr>
                <w:rFonts w:cs="Arial"/>
              </w:rPr>
              <w:t xml:space="preserve">The </w:t>
            </w:r>
            <w:r w:rsidRPr="00817CEB">
              <w:rPr>
                <w:rFonts w:cs="Arial"/>
                <w:b/>
              </w:rPr>
              <w:t>AP1000</w:t>
            </w:r>
            <w:r w:rsidRPr="00817CEB">
              <w:rPr>
                <w:rFonts w:cs="Arial"/>
              </w:rPr>
              <w:t xml:space="preserve"> </w:t>
            </w:r>
            <w:r>
              <w:rPr>
                <w:rFonts w:cs="Arial"/>
              </w:rPr>
              <w:t>plant</w:t>
            </w:r>
            <w:r w:rsidRPr="00817CEB">
              <w:rPr>
                <w:rFonts w:cs="Arial"/>
              </w:rPr>
              <w:t xml:space="preserve"> desi</w:t>
            </w:r>
            <w:r>
              <w:rPr>
                <w:rFonts w:cs="Arial"/>
              </w:rPr>
              <w:t>gn meets this requirement. See </w:t>
            </w:r>
            <w:ins w:id="10102" w:author="gorgemj" w:date="2017-11-24T17:17:00Z">
              <w:r w:rsidRPr="00993D67">
                <w:rPr>
                  <w:rFonts w:cs="Arial"/>
                  <w:b/>
                </w:rPr>
                <w:t>AP1000</w:t>
              </w:r>
              <w:r w:rsidRPr="00993D67">
                <w:rPr>
                  <w:rFonts w:cs="Arial"/>
                </w:rPr>
                <w:t xml:space="preserve"> plant DCD [2]</w:t>
              </w:r>
            </w:ins>
            <w:del w:id="10103" w:author="gorgemj" w:date="2017-11-24T17:17:00Z">
              <w:r w:rsidRPr="00817CEB" w:rsidDel="00792094">
                <w:rPr>
                  <w:rFonts w:cs="Arial"/>
                </w:rPr>
                <w:delText>DCD</w:delText>
              </w:r>
            </w:del>
            <w:r w:rsidRPr="00817CEB">
              <w:rPr>
                <w:rFonts w:cs="Arial"/>
              </w:rPr>
              <w:t xml:space="preserve"> Section 11.5.</w:t>
            </w:r>
          </w:p>
          <w:p w:rsidR="00AD701B" w:rsidRDefault="00AD701B" w:rsidP="00542606">
            <w:pPr>
              <w:spacing w:before="60" w:after="60" w:line="280" w:lineRule="atLeast"/>
              <w:rPr>
                <w:rFonts w:cs="Arial"/>
                <w:b/>
              </w:rPr>
            </w:pPr>
            <w:r>
              <w:rPr>
                <w:rFonts w:cs="Arial"/>
              </w:rPr>
              <w:t>Also see response for</w:t>
            </w:r>
            <w:r w:rsidRPr="00174212">
              <w:rPr>
                <w:rFonts w:cs="Arial"/>
              </w:rPr>
              <w:t xml:space="preserve"> Requirement 82 </w:t>
            </w:r>
            <w:r>
              <w:rPr>
                <w:rFonts w:cs="Arial"/>
              </w:rPr>
              <w:t>(Safety Design Basis)</w:t>
            </w:r>
            <w:r w:rsidRPr="00174212">
              <w:rPr>
                <w:rFonts w:cs="Arial"/>
              </w:rPr>
              <w:t>.</w:t>
            </w:r>
          </w:p>
        </w:tc>
      </w:tr>
      <w:tr w:rsidR="00AD701B" w:rsidRPr="00817CEB" w:rsidTr="004C121E">
        <w:trPr>
          <w:cantSplit/>
          <w:trPrChange w:id="10104" w:author="gorgemj" w:date="2017-11-30T12:36:00Z">
            <w:trPr>
              <w:gridBefore w:val="6"/>
              <w:gridAfter w:val="0"/>
              <w:cantSplit/>
            </w:trPr>
          </w:trPrChange>
        </w:trPr>
        <w:tc>
          <w:tcPr>
            <w:tcW w:w="947" w:type="dxa"/>
            <w:tcPrChange w:id="10105" w:author="gorgemj" w:date="2017-11-30T12:36:00Z">
              <w:tcPr>
                <w:tcW w:w="945" w:type="dxa"/>
                <w:gridSpan w:val="6"/>
              </w:tcPr>
            </w:tcPrChange>
          </w:tcPr>
          <w:p w:rsidR="00AD701B" w:rsidRPr="0001191C" w:rsidRDefault="00AD701B" w:rsidP="00542606">
            <w:pPr>
              <w:autoSpaceDE w:val="0"/>
              <w:autoSpaceDN w:val="0"/>
              <w:adjustRightInd w:val="0"/>
              <w:spacing w:before="60" w:after="60" w:line="280" w:lineRule="atLeast"/>
              <w:jc w:val="center"/>
              <w:rPr>
                <w:rFonts w:cs="Arial"/>
                <w:rPrChange w:id="10106" w:author="gorgemj" w:date="2017-11-23T16:09:00Z">
                  <w:rPr>
                    <w:rFonts w:cs="Arial"/>
                    <w:b/>
                  </w:rPr>
                </w:rPrChange>
              </w:rPr>
            </w:pPr>
            <w:r w:rsidRPr="0001191C">
              <w:rPr>
                <w:rFonts w:cs="Arial"/>
                <w:rPrChange w:id="10107" w:author="gorgemj" w:date="2017-11-23T16:09:00Z">
                  <w:rPr>
                    <w:rFonts w:cs="Arial"/>
                    <w:b/>
                  </w:rPr>
                </w:rPrChange>
              </w:rPr>
              <w:t>6.79</w:t>
            </w:r>
          </w:p>
        </w:tc>
        <w:tc>
          <w:tcPr>
            <w:tcW w:w="693" w:type="dxa"/>
            <w:tcPrChange w:id="10108" w:author="gorgemj" w:date="2017-11-30T12:36:00Z">
              <w:tcPr>
                <w:tcW w:w="747" w:type="dxa"/>
                <w:gridSpan w:val="3"/>
              </w:tcPr>
            </w:tcPrChange>
          </w:tcPr>
          <w:p w:rsidR="00AD701B" w:rsidRPr="0001191C" w:rsidRDefault="00AD701B" w:rsidP="00542606">
            <w:pPr>
              <w:autoSpaceDE w:val="0"/>
              <w:autoSpaceDN w:val="0"/>
              <w:adjustRightInd w:val="0"/>
              <w:spacing w:before="60" w:after="60" w:line="280" w:lineRule="atLeast"/>
              <w:jc w:val="center"/>
              <w:rPr>
                <w:rFonts w:cs="Arial"/>
                <w:bCs/>
                <w:rPrChange w:id="10109" w:author="gorgemj" w:date="2017-11-23T16:09:00Z">
                  <w:rPr>
                    <w:rFonts w:cs="Arial"/>
                    <w:b/>
                    <w:bCs/>
                  </w:rPr>
                </w:rPrChange>
              </w:rPr>
            </w:pPr>
            <w:r w:rsidRPr="0001191C">
              <w:rPr>
                <w:rFonts w:cs="Arial"/>
                <w:bCs/>
                <w:rPrChange w:id="10110" w:author="gorgemj" w:date="2017-11-23T16:09:00Z">
                  <w:rPr>
                    <w:rFonts w:cs="Arial"/>
                    <w:b/>
                    <w:bCs/>
                  </w:rPr>
                </w:rPrChange>
              </w:rPr>
              <w:t>1</w:t>
            </w:r>
          </w:p>
        </w:tc>
        <w:tc>
          <w:tcPr>
            <w:tcW w:w="5038" w:type="dxa"/>
            <w:gridSpan w:val="2"/>
            <w:tcPrChange w:id="10111" w:author="gorgemj" w:date="2017-11-30T12:36:00Z">
              <w:tcPr>
                <w:tcW w:w="6768" w:type="dxa"/>
                <w:gridSpan w:val="7"/>
              </w:tcPr>
            </w:tcPrChange>
          </w:tcPr>
          <w:p w:rsidR="00AD701B" w:rsidRPr="00817CEB" w:rsidRDefault="00AD701B" w:rsidP="00542606">
            <w:pPr>
              <w:autoSpaceDE w:val="0"/>
              <w:autoSpaceDN w:val="0"/>
              <w:adjustRightInd w:val="0"/>
              <w:spacing w:before="60" w:after="60" w:line="280" w:lineRule="atLeast"/>
              <w:rPr>
                <w:rFonts w:eastAsia="Calibri" w:cs="Arial"/>
              </w:rPr>
            </w:pPr>
            <w:r w:rsidRPr="00817CEB">
              <w:rPr>
                <w:rFonts w:eastAsia="Calibri" w:cs="Arial"/>
              </w:rPr>
              <w:t>Stationary monitors shall be provided for measuring the activity of radioactive substances in the atmosphere in those areas routinely occupied by operating personnel and where the levels of activity of airborne radioactive substances might be such as to necessitate protective measures. These systems shall provide an indication in the control room or in other appropriate locations when a high activity concentration of radionuclides is detected. Monitors shall also be provided in areas subject to possible contamination as a result of equipment failure or other unusual circumstances.</w:t>
            </w:r>
          </w:p>
        </w:tc>
        <w:tc>
          <w:tcPr>
            <w:tcW w:w="6912" w:type="dxa"/>
            <w:gridSpan w:val="3"/>
            <w:tcPrChange w:id="10112" w:author="gorgemj" w:date="2017-11-30T12:36:00Z">
              <w:tcPr>
                <w:tcW w:w="5130" w:type="dxa"/>
                <w:gridSpan w:val="8"/>
              </w:tcPr>
            </w:tcPrChange>
          </w:tcPr>
          <w:p w:rsidR="00AD701B" w:rsidRDefault="00AD701B" w:rsidP="00542606">
            <w:pPr>
              <w:spacing w:before="60" w:after="60" w:line="280" w:lineRule="atLeast"/>
              <w:rPr>
                <w:rFonts w:cs="Arial"/>
              </w:rPr>
            </w:pPr>
            <w:r w:rsidRPr="00817CEB">
              <w:rPr>
                <w:rFonts w:cs="Arial"/>
              </w:rPr>
              <w:t xml:space="preserve">The </w:t>
            </w:r>
            <w:r w:rsidRPr="00817CEB">
              <w:rPr>
                <w:rFonts w:cs="Arial"/>
                <w:b/>
              </w:rPr>
              <w:t>AP1000</w:t>
            </w:r>
            <w:r w:rsidRPr="00817CEB">
              <w:rPr>
                <w:rFonts w:cs="Arial"/>
              </w:rPr>
              <w:t xml:space="preserve"> </w:t>
            </w:r>
            <w:r>
              <w:rPr>
                <w:rFonts w:cs="Arial"/>
              </w:rPr>
              <w:t>plant</w:t>
            </w:r>
            <w:r w:rsidRPr="00817CEB">
              <w:rPr>
                <w:rFonts w:cs="Arial"/>
              </w:rPr>
              <w:t xml:space="preserve"> desi</w:t>
            </w:r>
            <w:r>
              <w:rPr>
                <w:rFonts w:cs="Arial"/>
              </w:rPr>
              <w:t>gn meets this requirement. See </w:t>
            </w:r>
            <w:ins w:id="10113" w:author="gorgemj" w:date="2017-11-24T17:18:00Z">
              <w:r w:rsidRPr="00993D67">
                <w:rPr>
                  <w:rFonts w:cs="Arial"/>
                  <w:b/>
                </w:rPr>
                <w:t>AP1000</w:t>
              </w:r>
              <w:r w:rsidRPr="00993D67">
                <w:rPr>
                  <w:rFonts w:cs="Arial"/>
                </w:rPr>
                <w:t xml:space="preserve"> plant DCD [2]</w:t>
              </w:r>
            </w:ins>
            <w:del w:id="10114" w:author="gorgemj" w:date="2017-11-24T17:18:00Z">
              <w:r w:rsidRPr="00817CEB" w:rsidDel="00792094">
                <w:rPr>
                  <w:rFonts w:cs="Arial"/>
                </w:rPr>
                <w:delText>DCD</w:delText>
              </w:r>
            </w:del>
            <w:r w:rsidRPr="00817CEB">
              <w:rPr>
                <w:rFonts w:cs="Arial"/>
              </w:rPr>
              <w:t xml:space="preserve"> Section 11.5.</w:t>
            </w:r>
          </w:p>
          <w:p w:rsidR="00AD701B" w:rsidRDefault="00AD701B" w:rsidP="00542606">
            <w:pPr>
              <w:spacing w:before="60" w:after="60" w:line="280" w:lineRule="atLeast"/>
              <w:rPr>
                <w:rFonts w:cs="Arial"/>
                <w:b/>
              </w:rPr>
            </w:pPr>
            <w:r>
              <w:rPr>
                <w:rFonts w:cs="Arial"/>
              </w:rPr>
              <w:t>Also see response for</w:t>
            </w:r>
            <w:r w:rsidRPr="002753DD">
              <w:rPr>
                <w:rFonts w:cs="Arial"/>
              </w:rPr>
              <w:t xml:space="preserve"> Requirement 82</w:t>
            </w:r>
            <w:r>
              <w:rPr>
                <w:rFonts w:cs="Arial"/>
              </w:rPr>
              <w:t xml:space="preserve"> (Power Operation Design Basis)</w:t>
            </w:r>
            <w:r w:rsidRPr="002753DD">
              <w:rPr>
                <w:rFonts w:cs="Arial"/>
              </w:rPr>
              <w:t>.</w:t>
            </w:r>
          </w:p>
        </w:tc>
      </w:tr>
      <w:tr w:rsidR="00AD701B" w:rsidRPr="00817CEB" w:rsidTr="004C121E">
        <w:trPr>
          <w:cantSplit/>
          <w:trPrChange w:id="10115" w:author="gorgemj" w:date="2017-11-30T12:36:00Z">
            <w:trPr>
              <w:gridBefore w:val="6"/>
              <w:gridAfter w:val="0"/>
              <w:cantSplit/>
            </w:trPr>
          </w:trPrChange>
        </w:trPr>
        <w:tc>
          <w:tcPr>
            <w:tcW w:w="947" w:type="dxa"/>
            <w:tcPrChange w:id="10116" w:author="gorgemj" w:date="2017-11-30T12:36:00Z">
              <w:tcPr>
                <w:tcW w:w="945" w:type="dxa"/>
                <w:gridSpan w:val="6"/>
              </w:tcPr>
            </w:tcPrChange>
          </w:tcPr>
          <w:p w:rsidR="00AD701B" w:rsidRPr="0001191C" w:rsidRDefault="00AD701B" w:rsidP="00542606">
            <w:pPr>
              <w:autoSpaceDE w:val="0"/>
              <w:autoSpaceDN w:val="0"/>
              <w:adjustRightInd w:val="0"/>
              <w:spacing w:before="60" w:after="60" w:line="280" w:lineRule="atLeast"/>
              <w:jc w:val="center"/>
              <w:rPr>
                <w:rFonts w:cs="Arial"/>
                <w:rPrChange w:id="10117" w:author="gorgemj" w:date="2017-11-23T16:09:00Z">
                  <w:rPr>
                    <w:rFonts w:cs="Arial"/>
                    <w:b/>
                  </w:rPr>
                </w:rPrChange>
              </w:rPr>
            </w:pPr>
            <w:r w:rsidRPr="0001191C">
              <w:rPr>
                <w:rFonts w:cs="Arial"/>
                <w:rPrChange w:id="10118" w:author="gorgemj" w:date="2017-11-23T16:09:00Z">
                  <w:rPr>
                    <w:rFonts w:cs="Arial"/>
                    <w:b/>
                  </w:rPr>
                </w:rPrChange>
              </w:rPr>
              <w:t>6.80</w:t>
            </w:r>
          </w:p>
        </w:tc>
        <w:tc>
          <w:tcPr>
            <w:tcW w:w="693" w:type="dxa"/>
            <w:tcPrChange w:id="10119" w:author="gorgemj" w:date="2017-11-30T12:36:00Z">
              <w:tcPr>
                <w:tcW w:w="747" w:type="dxa"/>
                <w:gridSpan w:val="3"/>
              </w:tcPr>
            </w:tcPrChange>
          </w:tcPr>
          <w:p w:rsidR="00AD701B" w:rsidRPr="0001191C" w:rsidRDefault="00AD701B" w:rsidP="00542606">
            <w:pPr>
              <w:autoSpaceDE w:val="0"/>
              <w:autoSpaceDN w:val="0"/>
              <w:adjustRightInd w:val="0"/>
              <w:spacing w:before="60" w:after="60" w:line="280" w:lineRule="atLeast"/>
              <w:jc w:val="center"/>
              <w:rPr>
                <w:rFonts w:cs="Arial"/>
                <w:bCs/>
                <w:rPrChange w:id="10120" w:author="gorgemj" w:date="2017-11-23T16:09:00Z">
                  <w:rPr>
                    <w:rFonts w:cs="Arial"/>
                    <w:b/>
                    <w:bCs/>
                  </w:rPr>
                </w:rPrChange>
              </w:rPr>
            </w:pPr>
            <w:r w:rsidRPr="0001191C">
              <w:rPr>
                <w:rFonts w:cs="Arial"/>
                <w:bCs/>
                <w:rPrChange w:id="10121" w:author="gorgemj" w:date="2017-11-23T16:09:00Z">
                  <w:rPr>
                    <w:rFonts w:cs="Arial"/>
                    <w:b/>
                    <w:bCs/>
                  </w:rPr>
                </w:rPrChange>
              </w:rPr>
              <w:t>1</w:t>
            </w:r>
          </w:p>
        </w:tc>
        <w:tc>
          <w:tcPr>
            <w:tcW w:w="5038" w:type="dxa"/>
            <w:gridSpan w:val="2"/>
            <w:tcPrChange w:id="10122" w:author="gorgemj" w:date="2017-11-30T12:36:00Z">
              <w:tcPr>
                <w:tcW w:w="6768" w:type="dxa"/>
                <w:gridSpan w:val="7"/>
              </w:tcPr>
            </w:tcPrChange>
          </w:tcPr>
          <w:p w:rsidR="00AD701B" w:rsidRPr="00817CEB" w:rsidRDefault="00AD701B" w:rsidP="00542606">
            <w:pPr>
              <w:autoSpaceDE w:val="0"/>
              <w:autoSpaceDN w:val="0"/>
              <w:adjustRightInd w:val="0"/>
              <w:spacing w:before="60" w:after="60" w:line="280" w:lineRule="atLeast"/>
              <w:rPr>
                <w:rFonts w:eastAsia="Calibri" w:cs="Arial"/>
              </w:rPr>
            </w:pPr>
            <w:r w:rsidRPr="00817CEB">
              <w:rPr>
                <w:rFonts w:eastAsia="Calibri" w:cs="Arial"/>
              </w:rPr>
              <w:t>Stationary equipment and laboratory facilities shall be provided for determining, in a timely manner, the concentrations of selected radionuclides in fluid process systems, and in gas and liquid samples taken from plant systems or from the environment, in operational states and in accident conditions.</w:t>
            </w:r>
          </w:p>
        </w:tc>
        <w:tc>
          <w:tcPr>
            <w:tcW w:w="6912" w:type="dxa"/>
            <w:gridSpan w:val="3"/>
            <w:tcPrChange w:id="10123" w:author="gorgemj" w:date="2017-11-30T12:36:00Z">
              <w:tcPr>
                <w:tcW w:w="5130" w:type="dxa"/>
                <w:gridSpan w:val="8"/>
              </w:tcPr>
            </w:tcPrChange>
          </w:tcPr>
          <w:p w:rsidR="00AD701B" w:rsidRDefault="00AD701B" w:rsidP="00542606">
            <w:pPr>
              <w:spacing w:before="60" w:after="60" w:line="280" w:lineRule="atLeast"/>
              <w:rPr>
                <w:rFonts w:cs="Arial"/>
              </w:rPr>
            </w:pPr>
            <w:r w:rsidRPr="00817CEB">
              <w:rPr>
                <w:rFonts w:cs="Arial"/>
              </w:rPr>
              <w:t xml:space="preserve">The </w:t>
            </w:r>
            <w:r w:rsidRPr="00817CEB">
              <w:rPr>
                <w:rFonts w:cs="Arial"/>
                <w:b/>
              </w:rPr>
              <w:t>AP1000</w:t>
            </w:r>
            <w:r w:rsidRPr="00817CEB">
              <w:rPr>
                <w:rFonts w:cs="Arial"/>
              </w:rPr>
              <w:t xml:space="preserve"> </w:t>
            </w:r>
            <w:r>
              <w:rPr>
                <w:rFonts w:cs="Arial"/>
              </w:rPr>
              <w:t>plant</w:t>
            </w:r>
            <w:r w:rsidRPr="00817CEB">
              <w:rPr>
                <w:rFonts w:cs="Arial"/>
              </w:rPr>
              <w:t xml:space="preserve"> design meets this requiremen</w:t>
            </w:r>
            <w:r>
              <w:rPr>
                <w:rFonts w:cs="Arial"/>
              </w:rPr>
              <w:t>t. See </w:t>
            </w:r>
            <w:ins w:id="10124" w:author="gorgemj" w:date="2017-11-24T17:18:00Z">
              <w:r w:rsidRPr="00993D67">
                <w:rPr>
                  <w:rFonts w:cs="Arial"/>
                  <w:b/>
                </w:rPr>
                <w:t>AP1000</w:t>
              </w:r>
              <w:r w:rsidRPr="00993D67">
                <w:rPr>
                  <w:rFonts w:cs="Arial"/>
                </w:rPr>
                <w:t xml:space="preserve"> plant DCD [2]</w:t>
              </w:r>
            </w:ins>
            <w:del w:id="10125" w:author="gorgemj" w:date="2017-11-24T17:18:00Z">
              <w:r w:rsidRPr="00817CEB" w:rsidDel="00792094">
                <w:rPr>
                  <w:rFonts w:cs="Arial"/>
                </w:rPr>
                <w:delText>DCD</w:delText>
              </w:r>
            </w:del>
            <w:r w:rsidRPr="00817CEB">
              <w:rPr>
                <w:rFonts w:cs="Arial"/>
              </w:rPr>
              <w:t xml:space="preserve"> Section 11.5.</w:t>
            </w:r>
          </w:p>
          <w:p w:rsidR="00AD701B" w:rsidRDefault="00AD701B" w:rsidP="00542606">
            <w:pPr>
              <w:spacing w:before="60" w:after="60" w:line="280" w:lineRule="atLeast"/>
              <w:rPr>
                <w:rFonts w:cs="Arial"/>
                <w:b/>
              </w:rPr>
            </w:pPr>
            <w:r>
              <w:rPr>
                <w:rFonts w:cs="Arial"/>
              </w:rPr>
              <w:t>Also see response for</w:t>
            </w:r>
            <w:r w:rsidRPr="002753DD">
              <w:rPr>
                <w:rFonts w:cs="Arial"/>
              </w:rPr>
              <w:t xml:space="preserve"> Requirement 82</w:t>
            </w:r>
            <w:r>
              <w:rPr>
                <w:rFonts w:cs="Arial"/>
              </w:rPr>
              <w:t xml:space="preserve"> (Power Operation Design Basis &amp; Safety Design Basis)</w:t>
            </w:r>
            <w:r w:rsidRPr="002753DD">
              <w:rPr>
                <w:rFonts w:cs="Arial"/>
              </w:rPr>
              <w:t>.</w:t>
            </w:r>
          </w:p>
        </w:tc>
      </w:tr>
      <w:tr w:rsidR="00AD701B" w:rsidRPr="00817CEB" w:rsidTr="004C121E">
        <w:trPr>
          <w:cantSplit/>
          <w:trPrChange w:id="10126" w:author="gorgemj" w:date="2017-11-30T12:36:00Z">
            <w:trPr>
              <w:gridBefore w:val="6"/>
              <w:gridAfter w:val="0"/>
              <w:cantSplit/>
            </w:trPr>
          </w:trPrChange>
        </w:trPr>
        <w:tc>
          <w:tcPr>
            <w:tcW w:w="947" w:type="dxa"/>
            <w:tcPrChange w:id="10127" w:author="gorgemj" w:date="2017-11-30T12:36:00Z">
              <w:tcPr>
                <w:tcW w:w="945" w:type="dxa"/>
                <w:gridSpan w:val="6"/>
              </w:tcPr>
            </w:tcPrChange>
          </w:tcPr>
          <w:p w:rsidR="00AD701B" w:rsidRPr="0001191C" w:rsidRDefault="00AD701B" w:rsidP="00542606">
            <w:pPr>
              <w:autoSpaceDE w:val="0"/>
              <w:autoSpaceDN w:val="0"/>
              <w:adjustRightInd w:val="0"/>
              <w:spacing w:before="60" w:after="60" w:line="280" w:lineRule="atLeast"/>
              <w:jc w:val="center"/>
              <w:rPr>
                <w:rFonts w:cs="Arial"/>
                <w:rPrChange w:id="10128" w:author="gorgemj" w:date="2017-11-23T16:09:00Z">
                  <w:rPr>
                    <w:rFonts w:cs="Arial"/>
                    <w:b/>
                  </w:rPr>
                </w:rPrChange>
              </w:rPr>
            </w:pPr>
            <w:r w:rsidRPr="0001191C">
              <w:rPr>
                <w:rFonts w:cs="Arial"/>
                <w:rPrChange w:id="10129" w:author="gorgemj" w:date="2017-11-23T16:09:00Z">
                  <w:rPr>
                    <w:rFonts w:cs="Arial"/>
                    <w:b/>
                  </w:rPr>
                </w:rPrChange>
              </w:rPr>
              <w:t>6.81</w:t>
            </w:r>
          </w:p>
        </w:tc>
        <w:tc>
          <w:tcPr>
            <w:tcW w:w="693" w:type="dxa"/>
            <w:tcPrChange w:id="10130" w:author="gorgemj" w:date="2017-11-30T12:36:00Z">
              <w:tcPr>
                <w:tcW w:w="747" w:type="dxa"/>
                <w:gridSpan w:val="3"/>
              </w:tcPr>
            </w:tcPrChange>
          </w:tcPr>
          <w:p w:rsidR="00AD701B" w:rsidRPr="0001191C" w:rsidRDefault="00AD701B" w:rsidP="00542606">
            <w:pPr>
              <w:autoSpaceDE w:val="0"/>
              <w:autoSpaceDN w:val="0"/>
              <w:adjustRightInd w:val="0"/>
              <w:spacing w:before="60" w:after="60" w:line="280" w:lineRule="atLeast"/>
              <w:jc w:val="center"/>
              <w:rPr>
                <w:rFonts w:cs="Arial"/>
                <w:bCs/>
                <w:rPrChange w:id="10131" w:author="gorgemj" w:date="2017-11-23T16:09:00Z">
                  <w:rPr>
                    <w:rFonts w:cs="Arial"/>
                    <w:b/>
                    <w:bCs/>
                  </w:rPr>
                </w:rPrChange>
              </w:rPr>
            </w:pPr>
            <w:r w:rsidRPr="0001191C">
              <w:rPr>
                <w:rFonts w:cs="Arial"/>
                <w:bCs/>
                <w:rPrChange w:id="10132" w:author="gorgemj" w:date="2017-11-23T16:09:00Z">
                  <w:rPr>
                    <w:rFonts w:cs="Arial"/>
                    <w:b/>
                    <w:bCs/>
                  </w:rPr>
                </w:rPrChange>
              </w:rPr>
              <w:t>1</w:t>
            </w:r>
          </w:p>
        </w:tc>
        <w:tc>
          <w:tcPr>
            <w:tcW w:w="5038" w:type="dxa"/>
            <w:gridSpan w:val="2"/>
            <w:tcPrChange w:id="10133" w:author="gorgemj" w:date="2017-11-30T12:36:00Z">
              <w:tcPr>
                <w:tcW w:w="6768" w:type="dxa"/>
                <w:gridSpan w:val="7"/>
              </w:tcPr>
            </w:tcPrChange>
          </w:tcPr>
          <w:p w:rsidR="00AD701B" w:rsidRPr="00817CEB" w:rsidRDefault="00AD701B" w:rsidP="00542606">
            <w:pPr>
              <w:autoSpaceDE w:val="0"/>
              <w:autoSpaceDN w:val="0"/>
              <w:adjustRightInd w:val="0"/>
              <w:spacing w:before="60" w:after="60" w:line="280" w:lineRule="atLeast"/>
              <w:rPr>
                <w:rFonts w:eastAsia="Calibri" w:cs="Arial"/>
              </w:rPr>
            </w:pPr>
            <w:r w:rsidRPr="00817CEB">
              <w:rPr>
                <w:rFonts w:eastAsia="Calibri" w:cs="Arial"/>
              </w:rPr>
              <w:t>Stationary equipment shall be provided for monitoring radioactive effluents and effluents prior to or during discharges from the plant to the environment.</w:t>
            </w:r>
          </w:p>
        </w:tc>
        <w:tc>
          <w:tcPr>
            <w:tcW w:w="6912" w:type="dxa"/>
            <w:gridSpan w:val="3"/>
            <w:tcPrChange w:id="10134" w:author="gorgemj" w:date="2017-11-30T12:36:00Z">
              <w:tcPr>
                <w:tcW w:w="5130" w:type="dxa"/>
                <w:gridSpan w:val="8"/>
              </w:tcPr>
            </w:tcPrChange>
          </w:tcPr>
          <w:p w:rsidR="00AD701B" w:rsidRDefault="00AD701B" w:rsidP="00542606">
            <w:pPr>
              <w:spacing w:before="60" w:after="60" w:line="280" w:lineRule="atLeast"/>
              <w:rPr>
                <w:rFonts w:cs="Arial"/>
              </w:rPr>
            </w:pPr>
            <w:r w:rsidRPr="00817CEB">
              <w:rPr>
                <w:rFonts w:cs="Arial"/>
              </w:rPr>
              <w:t xml:space="preserve">The </w:t>
            </w:r>
            <w:r w:rsidRPr="00622F2F">
              <w:rPr>
                <w:rFonts w:cs="Arial"/>
                <w:b/>
              </w:rPr>
              <w:t>AP1000</w:t>
            </w:r>
            <w:r w:rsidRPr="00817CEB">
              <w:rPr>
                <w:rFonts w:cs="Arial"/>
              </w:rPr>
              <w:t xml:space="preserve"> </w:t>
            </w:r>
            <w:r>
              <w:rPr>
                <w:rFonts w:cs="Arial"/>
              </w:rPr>
              <w:t>plant</w:t>
            </w:r>
            <w:r w:rsidRPr="00817CEB">
              <w:rPr>
                <w:rFonts w:cs="Arial"/>
              </w:rPr>
              <w:t xml:space="preserve"> design meets this requirement. See</w:t>
            </w:r>
            <w:r>
              <w:rPr>
                <w:rFonts w:cs="Arial"/>
              </w:rPr>
              <w:t> </w:t>
            </w:r>
            <w:ins w:id="10135" w:author="gorgemj" w:date="2017-11-24T17:18:00Z">
              <w:r w:rsidRPr="00993D67">
                <w:rPr>
                  <w:rFonts w:cs="Arial"/>
                  <w:b/>
                </w:rPr>
                <w:t>AP1000</w:t>
              </w:r>
              <w:r w:rsidRPr="00993D67">
                <w:rPr>
                  <w:rFonts w:cs="Arial"/>
                </w:rPr>
                <w:t xml:space="preserve"> plant DCD [2]</w:t>
              </w:r>
            </w:ins>
            <w:del w:id="10136" w:author="gorgemj" w:date="2017-11-24T17:18:00Z">
              <w:r w:rsidRPr="00817CEB" w:rsidDel="00792094">
                <w:rPr>
                  <w:rFonts w:cs="Arial"/>
                </w:rPr>
                <w:delText>DCD</w:delText>
              </w:r>
            </w:del>
            <w:r w:rsidRPr="00817CEB">
              <w:rPr>
                <w:rFonts w:cs="Arial"/>
              </w:rPr>
              <w:t xml:space="preserve"> Section 11.5.</w:t>
            </w:r>
          </w:p>
          <w:p w:rsidR="00AD701B" w:rsidRDefault="00AD701B" w:rsidP="00542606">
            <w:pPr>
              <w:spacing w:before="60" w:after="60" w:line="280" w:lineRule="atLeast"/>
              <w:rPr>
                <w:rFonts w:cs="Arial"/>
                <w:highlight w:val="yellow"/>
              </w:rPr>
            </w:pPr>
            <w:r>
              <w:rPr>
                <w:rFonts w:cs="Arial"/>
              </w:rPr>
              <w:t>Also see response for</w:t>
            </w:r>
            <w:r w:rsidRPr="002753DD">
              <w:rPr>
                <w:rFonts w:cs="Arial"/>
              </w:rPr>
              <w:t xml:space="preserve"> Requirement 82</w:t>
            </w:r>
            <w:r>
              <w:rPr>
                <w:rFonts w:cs="Arial"/>
              </w:rPr>
              <w:t xml:space="preserve"> (Power Operation Design Basis)</w:t>
            </w:r>
            <w:r w:rsidRPr="002753DD">
              <w:rPr>
                <w:rFonts w:cs="Arial"/>
              </w:rPr>
              <w:t>.</w:t>
            </w:r>
          </w:p>
        </w:tc>
      </w:tr>
      <w:tr w:rsidR="00AD701B" w:rsidRPr="00817CEB" w:rsidTr="004C121E">
        <w:trPr>
          <w:cantSplit/>
          <w:trPrChange w:id="10137" w:author="gorgemj" w:date="2017-11-30T12:36:00Z">
            <w:trPr>
              <w:gridBefore w:val="6"/>
              <w:gridAfter w:val="0"/>
              <w:cantSplit/>
            </w:trPr>
          </w:trPrChange>
        </w:trPr>
        <w:tc>
          <w:tcPr>
            <w:tcW w:w="947" w:type="dxa"/>
            <w:tcPrChange w:id="10138" w:author="gorgemj" w:date="2017-11-30T12:36:00Z">
              <w:tcPr>
                <w:tcW w:w="945" w:type="dxa"/>
                <w:gridSpan w:val="6"/>
              </w:tcPr>
            </w:tcPrChange>
          </w:tcPr>
          <w:p w:rsidR="00AD701B" w:rsidRPr="0001191C" w:rsidRDefault="00AD701B" w:rsidP="004E7469">
            <w:pPr>
              <w:autoSpaceDE w:val="0"/>
              <w:autoSpaceDN w:val="0"/>
              <w:adjustRightInd w:val="0"/>
              <w:spacing w:before="60" w:after="60" w:line="280" w:lineRule="atLeast"/>
              <w:jc w:val="center"/>
              <w:rPr>
                <w:rFonts w:cs="Arial"/>
                <w:rPrChange w:id="10139" w:author="gorgemj" w:date="2017-11-23T16:10:00Z">
                  <w:rPr>
                    <w:rFonts w:cs="Arial"/>
                    <w:b/>
                  </w:rPr>
                </w:rPrChange>
              </w:rPr>
            </w:pPr>
            <w:r w:rsidRPr="0001191C">
              <w:rPr>
                <w:rFonts w:cs="Arial"/>
                <w:rPrChange w:id="10140" w:author="gorgemj" w:date="2017-11-23T16:10:00Z">
                  <w:rPr>
                    <w:rFonts w:cs="Arial"/>
                    <w:b/>
                  </w:rPr>
                </w:rPrChange>
              </w:rPr>
              <w:t>6.82</w:t>
            </w:r>
          </w:p>
        </w:tc>
        <w:tc>
          <w:tcPr>
            <w:tcW w:w="693" w:type="dxa"/>
            <w:tcPrChange w:id="10141" w:author="gorgemj" w:date="2017-11-30T12:36:00Z">
              <w:tcPr>
                <w:tcW w:w="747" w:type="dxa"/>
                <w:gridSpan w:val="3"/>
              </w:tcPr>
            </w:tcPrChange>
          </w:tcPr>
          <w:p w:rsidR="00AD701B" w:rsidRPr="0001191C" w:rsidRDefault="00AD701B" w:rsidP="004E7469">
            <w:pPr>
              <w:autoSpaceDE w:val="0"/>
              <w:autoSpaceDN w:val="0"/>
              <w:adjustRightInd w:val="0"/>
              <w:spacing w:before="60" w:after="60" w:line="280" w:lineRule="atLeast"/>
              <w:jc w:val="center"/>
              <w:rPr>
                <w:rFonts w:cs="Arial"/>
                <w:bCs/>
                <w:rPrChange w:id="10142" w:author="gorgemj" w:date="2017-11-23T16:10:00Z">
                  <w:rPr>
                    <w:rFonts w:cs="Arial"/>
                    <w:b/>
                    <w:bCs/>
                  </w:rPr>
                </w:rPrChange>
              </w:rPr>
            </w:pPr>
            <w:r w:rsidRPr="0001191C">
              <w:rPr>
                <w:rFonts w:cs="Arial"/>
                <w:bCs/>
                <w:rPrChange w:id="10143" w:author="gorgemj" w:date="2017-11-23T16:10:00Z">
                  <w:rPr>
                    <w:rFonts w:cs="Arial"/>
                    <w:b/>
                    <w:bCs/>
                  </w:rPr>
                </w:rPrChange>
              </w:rPr>
              <w:t>1</w:t>
            </w:r>
          </w:p>
        </w:tc>
        <w:tc>
          <w:tcPr>
            <w:tcW w:w="5038" w:type="dxa"/>
            <w:gridSpan w:val="2"/>
            <w:tcPrChange w:id="10144" w:author="gorgemj" w:date="2017-11-30T12:36:00Z">
              <w:tcPr>
                <w:tcW w:w="6768" w:type="dxa"/>
                <w:gridSpan w:val="7"/>
              </w:tcPr>
            </w:tcPrChange>
          </w:tcPr>
          <w:p w:rsidR="00AD701B" w:rsidRPr="00817CEB" w:rsidRDefault="00AD701B" w:rsidP="00542606">
            <w:pPr>
              <w:autoSpaceDE w:val="0"/>
              <w:autoSpaceDN w:val="0"/>
              <w:adjustRightInd w:val="0"/>
              <w:spacing w:before="60" w:after="60" w:line="280" w:lineRule="atLeast"/>
              <w:rPr>
                <w:rFonts w:eastAsia="Calibri" w:cs="Arial"/>
              </w:rPr>
            </w:pPr>
            <w:r w:rsidRPr="00817CEB">
              <w:rPr>
                <w:rFonts w:eastAsia="Calibri" w:cs="Arial"/>
              </w:rPr>
              <w:t>Instruments shall be provided for measuring surface contamination. Stationary monitors (e.g. portal radiation monitors, hand and foot monitors) shall be provided at the main exit points from controlled areas and supervised areas to facilitate the monitoring of operating personnel and equipment.</w:t>
            </w:r>
          </w:p>
        </w:tc>
        <w:tc>
          <w:tcPr>
            <w:tcW w:w="6912" w:type="dxa"/>
            <w:gridSpan w:val="3"/>
            <w:tcPrChange w:id="10145" w:author="gorgemj" w:date="2017-11-30T12:36:00Z">
              <w:tcPr>
                <w:tcW w:w="5130" w:type="dxa"/>
                <w:gridSpan w:val="8"/>
              </w:tcPr>
            </w:tcPrChange>
          </w:tcPr>
          <w:p w:rsidR="00AD701B" w:rsidRDefault="00AD701B" w:rsidP="00B8620F">
            <w:pPr>
              <w:spacing w:before="60" w:after="60" w:line="280" w:lineRule="atLeast"/>
              <w:rPr>
                <w:rFonts w:cs="Arial"/>
              </w:rPr>
            </w:pPr>
            <w:r w:rsidRPr="00817CEB">
              <w:rPr>
                <w:rFonts w:cs="Arial"/>
              </w:rPr>
              <w:t xml:space="preserve">The </w:t>
            </w:r>
            <w:r w:rsidRPr="00622F2F">
              <w:rPr>
                <w:rFonts w:cs="Arial"/>
                <w:b/>
              </w:rPr>
              <w:t>AP1000</w:t>
            </w:r>
            <w:r w:rsidRPr="00817CEB">
              <w:rPr>
                <w:rFonts w:cs="Arial"/>
              </w:rPr>
              <w:t xml:space="preserve"> </w:t>
            </w:r>
            <w:r>
              <w:rPr>
                <w:rFonts w:cs="Arial"/>
              </w:rPr>
              <w:t>plant</w:t>
            </w:r>
            <w:r w:rsidRPr="00817CEB">
              <w:rPr>
                <w:rFonts w:cs="Arial"/>
              </w:rPr>
              <w:t xml:space="preserve"> design meets this requirement. See </w:t>
            </w:r>
            <w:ins w:id="10146" w:author="gorgemj" w:date="2017-11-24T17:18:00Z">
              <w:r w:rsidRPr="00993D67">
                <w:rPr>
                  <w:rFonts w:cs="Arial"/>
                  <w:b/>
                </w:rPr>
                <w:t>AP1000</w:t>
              </w:r>
              <w:r w:rsidRPr="00993D67">
                <w:rPr>
                  <w:rFonts w:cs="Arial"/>
                </w:rPr>
                <w:t xml:space="preserve"> plant DCD [2]</w:t>
              </w:r>
            </w:ins>
            <w:del w:id="10147" w:author="gorgemj" w:date="2017-11-24T17:18:00Z">
              <w:r w:rsidRPr="00817CEB" w:rsidDel="00792094">
                <w:rPr>
                  <w:rFonts w:cs="Arial"/>
                </w:rPr>
                <w:delText>DCD</w:delText>
              </w:r>
            </w:del>
            <w:r w:rsidRPr="00817CEB">
              <w:rPr>
                <w:rFonts w:cs="Arial"/>
              </w:rPr>
              <w:t xml:space="preserve"> Section 11.5.</w:t>
            </w:r>
          </w:p>
          <w:p w:rsidR="00AD701B" w:rsidRPr="00CE4B1D" w:rsidRDefault="00AD701B" w:rsidP="00B8620F">
            <w:pPr>
              <w:pStyle w:val="Default"/>
              <w:widowControl w:val="0"/>
              <w:spacing w:before="60" w:after="60" w:line="280" w:lineRule="atLeast"/>
              <w:rPr>
                <w:rFonts w:ascii="Arial" w:hAnsi="Arial" w:cs="Arial"/>
                <w:sz w:val="20"/>
                <w:szCs w:val="20"/>
              </w:rPr>
            </w:pPr>
            <w:r w:rsidRPr="00E565BC">
              <w:rPr>
                <w:rFonts w:ascii="Arial" w:hAnsi="Arial" w:cs="Arial"/>
                <w:sz w:val="20"/>
                <w:szCs w:val="20"/>
              </w:rPr>
              <w:t xml:space="preserve">The area radiation monitors are provided to supplement the personnel and area radiation survey provisions of the </w:t>
            </w:r>
            <w:r w:rsidRPr="00E565BC">
              <w:rPr>
                <w:rFonts w:ascii="Arial" w:hAnsi="Arial" w:cs="Arial"/>
                <w:b/>
                <w:sz w:val="20"/>
                <w:szCs w:val="20"/>
              </w:rPr>
              <w:t>AP1000</w:t>
            </w:r>
            <w:r w:rsidRPr="00E565BC">
              <w:rPr>
                <w:rFonts w:ascii="Arial" w:hAnsi="Arial" w:cs="Arial"/>
                <w:sz w:val="20"/>
                <w:szCs w:val="20"/>
              </w:rPr>
              <w:t xml:space="preserve"> </w:t>
            </w:r>
            <w:r>
              <w:rPr>
                <w:rFonts w:ascii="Arial" w:hAnsi="Arial" w:cs="Arial"/>
                <w:sz w:val="20"/>
                <w:szCs w:val="20"/>
              </w:rPr>
              <w:t xml:space="preserve">plant </w:t>
            </w:r>
            <w:r w:rsidRPr="00E565BC">
              <w:rPr>
                <w:rFonts w:ascii="Arial" w:hAnsi="Arial" w:cs="Arial"/>
                <w:sz w:val="20"/>
                <w:szCs w:val="20"/>
              </w:rPr>
              <w:t>health physics program described in</w:t>
            </w:r>
            <w:ins w:id="10148" w:author="gorgemj" w:date="2017-11-24T17:18:00Z">
              <w:r>
                <w:rPr>
                  <w:rFonts w:ascii="Arial" w:hAnsi="Arial" w:cs="Arial"/>
                  <w:sz w:val="20"/>
                  <w:szCs w:val="20"/>
                </w:rPr>
                <w:t xml:space="preserve"> the</w:t>
              </w:r>
            </w:ins>
            <w:r w:rsidRPr="00E565BC">
              <w:rPr>
                <w:rFonts w:ascii="Arial" w:hAnsi="Arial" w:cs="Arial"/>
                <w:sz w:val="20"/>
                <w:szCs w:val="20"/>
              </w:rPr>
              <w:t xml:space="preserve"> </w:t>
            </w:r>
            <w:ins w:id="10149" w:author="gorgemj" w:date="2017-11-24T17:18:00Z">
              <w:r w:rsidRPr="00993D67">
                <w:rPr>
                  <w:rFonts w:ascii="Arial" w:hAnsi="Arial" w:cs="Arial"/>
                  <w:b/>
                  <w:sz w:val="20"/>
                  <w:szCs w:val="20"/>
                </w:rPr>
                <w:t>AP1000</w:t>
              </w:r>
              <w:r w:rsidRPr="00993D67">
                <w:rPr>
                  <w:rFonts w:ascii="Arial" w:hAnsi="Arial" w:cs="Arial"/>
                  <w:sz w:val="20"/>
                  <w:szCs w:val="20"/>
                </w:rPr>
                <w:t xml:space="preserve"> plant DCD [2]</w:t>
              </w:r>
            </w:ins>
            <w:del w:id="10150" w:author="gorgemj" w:date="2017-11-24T17:18:00Z">
              <w:r w:rsidRPr="00E565BC" w:rsidDel="00792094">
                <w:rPr>
                  <w:rFonts w:ascii="Arial" w:hAnsi="Arial" w:cs="Arial"/>
                  <w:sz w:val="20"/>
                  <w:szCs w:val="20"/>
                </w:rPr>
                <w:delText>DCD</w:delText>
              </w:r>
            </w:del>
            <w:r w:rsidRPr="00E565BC">
              <w:rPr>
                <w:rFonts w:ascii="Arial" w:hAnsi="Arial" w:cs="Arial"/>
                <w:sz w:val="20"/>
                <w:szCs w:val="20"/>
              </w:rPr>
              <w:t xml:space="preserve"> Section 12.5 and to comply with the personnel radiation protection guidelines of 10 CFR 20, 10 CFR 50, and 10 CFR 70; and Regulatory Guides 1.97, 8.2, and 8.8. </w:t>
            </w:r>
          </w:p>
          <w:p w:rsidR="00AD701B" w:rsidRPr="00817CEB" w:rsidRDefault="00AD701B" w:rsidP="00542606">
            <w:pPr>
              <w:spacing w:before="60" w:after="60" w:line="280" w:lineRule="atLeast"/>
              <w:rPr>
                <w:rFonts w:cs="Arial"/>
              </w:rPr>
            </w:pPr>
            <w:r w:rsidRPr="00E565BC">
              <w:rPr>
                <w:rFonts w:cs="Arial"/>
              </w:rPr>
              <w:t>During refueling operations in containment and the fuel handling area, criticality monitoring functions, as stated in 10 CFR 70.24, are performed by the area radiation monitors in combination with portable bridge monitors.</w:t>
            </w:r>
          </w:p>
        </w:tc>
      </w:tr>
      <w:tr w:rsidR="00AD701B" w:rsidRPr="00817CEB" w:rsidTr="004C121E">
        <w:trPr>
          <w:cantSplit/>
          <w:trPrChange w:id="10151" w:author="gorgemj" w:date="2017-11-30T12:36:00Z">
            <w:trPr>
              <w:gridBefore w:val="6"/>
              <w:gridAfter w:val="0"/>
              <w:cantSplit/>
            </w:trPr>
          </w:trPrChange>
        </w:trPr>
        <w:tc>
          <w:tcPr>
            <w:tcW w:w="947" w:type="dxa"/>
            <w:tcPrChange w:id="10152" w:author="gorgemj" w:date="2017-11-30T12:36:00Z">
              <w:tcPr>
                <w:tcW w:w="945" w:type="dxa"/>
                <w:gridSpan w:val="6"/>
              </w:tcPr>
            </w:tcPrChange>
          </w:tcPr>
          <w:p w:rsidR="00AD701B" w:rsidRPr="0001191C" w:rsidRDefault="00AD701B" w:rsidP="004E7469">
            <w:pPr>
              <w:autoSpaceDE w:val="0"/>
              <w:autoSpaceDN w:val="0"/>
              <w:adjustRightInd w:val="0"/>
              <w:spacing w:before="60" w:after="60" w:line="280" w:lineRule="atLeast"/>
              <w:jc w:val="center"/>
              <w:rPr>
                <w:rFonts w:cs="Arial"/>
                <w:rPrChange w:id="10153" w:author="gorgemj" w:date="2017-11-23T16:11:00Z">
                  <w:rPr>
                    <w:rFonts w:cs="Arial"/>
                    <w:b/>
                  </w:rPr>
                </w:rPrChange>
              </w:rPr>
            </w:pPr>
            <w:r w:rsidRPr="0001191C">
              <w:rPr>
                <w:rFonts w:cs="Arial"/>
                <w:rPrChange w:id="10154" w:author="gorgemj" w:date="2017-11-23T16:11:00Z">
                  <w:rPr>
                    <w:rFonts w:cs="Arial"/>
                    <w:b/>
                  </w:rPr>
                </w:rPrChange>
              </w:rPr>
              <w:t>6.82 (cont.)</w:t>
            </w:r>
          </w:p>
        </w:tc>
        <w:tc>
          <w:tcPr>
            <w:tcW w:w="693" w:type="dxa"/>
            <w:tcPrChange w:id="10155" w:author="gorgemj" w:date="2017-11-30T12:36:00Z">
              <w:tcPr>
                <w:tcW w:w="747" w:type="dxa"/>
                <w:gridSpan w:val="3"/>
              </w:tcPr>
            </w:tcPrChange>
          </w:tcPr>
          <w:p w:rsidR="00AD701B" w:rsidRPr="0001191C" w:rsidRDefault="00AD701B" w:rsidP="004E7469">
            <w:pPr>
              <w:autoSpaceDE w:val="0"/>
              <w:autoSpaceDN w:val="0"/>
              <w:adjustRightInd w:val="0"/>
              <w:spacing w:before="60" w:after="60" w:line="280" w:lineRule="atLeast"/>
              <w:jc w:val="center"/>
              <w:rPr>
                <w:rFonts w:cs="Arial"/>
                <w:bCs/>
                <w:rPrChange w:id="10156" w:author="gorgemj" w:date="2017-11-23T16:11:00Z">
                  <w:rPr>
                    <w:rFonts w:cs="Arial"/>
                    <w:b/>
                    <w:bCs/>
                  </w:rPr>
                </w:rPrChange>
              </w:rPr>
            </w:pPr>
            <w:r w:rsidRPr="0001191C">
              <w:rPr>
                <w:rFonts w:cs="Arial"/>
                <w:bCs/>
                <w:rPrChange w:id="10157" w:author="gorgemj" w:date="2017-11-23T16:11:00Z">
                  <w:rPr>
                    <w:rFonts w:cs="Arial"/>
                    <w:b/>
                    <w:bCs/>
                  </w:rPr>
                </w:rPrChange>
              </w:rPr>
              <w:t>1</w:t>
            </w:r>
          </w:p>
        </w:tc>
        <w:tc>
          <w:tcPr>
            <w:tcW w:w="5038" w:type="dxa"/>
            <w:gridSpan w:val="2"/>
            <w:tcPrChange w:id="10158" w:author="gorgemj" w:date="2017-11-30T12:36:00Z">
              <w:tcPr>
                <w:tcW w:w="6768" w:type="dxa"/>
                <w:gridSpan w:val="7"/>
              </w:tcPr>
            </w:tcPrChange>
          </w:tcPr>
          <w:p w:rsidR="00AD701B" w:rsidRPr="00817CEB" w:rsidRDefault="00AD701B" w:rsidP="00542606">
            <w:pPr>
              <w:autoSpaceDE w:val="0"/>
              <w:autoSpaceDN w:val="0"/>
              <w:adjustRightInd w:val="0"/>
              <w:spacing w:before="60" w:after="60" w:line="280" w:lineRule="atLeast"/>
              <w:rPr>
                <w:rFonts w:eastAsia="Calibri" w:cs="Arial"/>
              </w:rPr>
            </w:pPr>
          </w:p>
        </w:tc>
        <w:tc>
          <w:tcPr>
            <w:tcW w:w="6912" w:type="dxa"/>
            <w:gridSpan w:val="3"/>
            <w:tcPrChange w:id="10159" w:author="gorgemj" w:date="2017-11-30T12:36:00Z">
              <w:tcPr>
                <w:tcW w:w="5130" w:type="dxa"/>
                <w:gridSpan w:val="8"/>
              </w:tcPr>
            </w:tcPrChange>
          </w:tcPr>
          <w:p w:rsidR="00AD701B" w:rsidRPr="00CE4B1D" w:rsidRDefault="00AD701B" w:rsidP="00B8620F">
            <w:pPr>
              <w:pStyle w:val="Default"/>
              <w:widowControl w:val="0"/>
              <w:spacing w:before="60" w:after="60" w:line="280" w:lineRule="atLeast"/>
              <w:rPr>
                <w:rFonts w:ascii="Arial" w:hAnsi="Arial" w:cs="Arial"/>
                <w:sz w:val="20"/>
                <w:szCs w:val="20"/>
              </w:rPr>
            </w:pPr>
            <w:r w:rsidRPr="00E565BC">
              <w:rPr>
                <w:rFonts w:ascii="Arial" w:hAnsi="Arial" w:cs="Arial"/>
                <w:sz w:val="20"/>
                <w:szCs w:val="20"/>
              </w:rPr>
              <w:t xml:space="preserve">The design objectives of the area radiation monitors during normal operating plant conditions and </w:t>
            </w:r>
            <w:del w:id="10160" w:author="gorgemj" w:date="2017-11-24T15:51:00Z">
              <w:r w:rsidRPr="00E565BC" w:rsidDel="001773C1">
                <w:rPr>
                  <w:rFonts w:ascii="Arial" w:hAnsi="Arial" w:cs="Arial"/>
                  <w:sz w:val="20"/>
                  <w:szCs w:val="20"/>
                </w:rPr>
                <w:delText>anticipated operational occurrence</w:delText>
              </w:r>
            </w:del>
            <w:ins w:id="10161" w:author="gorgemj" w:date="2017-11-24T15:51:00Z">
              <w:r>
                <w:rPr>
                  <w:rFonts w:ascii="Arial" w:hAnsi="Arial" w:cs="Arial"/>
                  <w:sz w:val="20"/>
                  <w:szCs w:val="20"/>
                </w:rPr>
                <w:t>AOO</w:t>
              </w:r>
            </w:ins>
            <w:r w:rsidRPr="00E565BC">
              <w:rPr>
                <w:rFonts w:ascii="Arial" w:hAnsi="Arial" w:cs="Arial"/>
                <w:sz w:val="20"/>
                <w:szCs w:val="20"/>
              </w:rPr>
              <w:t xml:space="preserve">s are to: </w:t>
            </w:r>
          </w:p>
          <w:p w:rsidR="00AD701B" w:rsidRPr="00CE4B1D" w:rsidRDefault="00AD701B" w:rsidP="001D39A8">
            <w:pPr>
              <w:pStyle w:val="Default"/>
              <w:widowControl w:val="0"/>
              <w:numPr>
                <w:ilvl w:val="0"/>
                <w:numId w:val="30"/>
              </w:numPr>
              <w:tabs>
                <w:tab w:val="left" w:pos="522"/>
              </w:tabs>
              <w:spacing w:before="60" w:after="60" w:line="280" w:lineRule="atLeast"/>
              <w:ind w:left="522"/>
              <w:rPr>
                <w:rFonts w:ascii="Arial" w:hAnsi="Arial" w:cs="Arial"/>
                <w:sz w:val="20"/>
                <w:szCs w:val="20"/>
              </w:rPr>
            </w:pPr>
            <w:r w:rsidRPr="00E565BC">
              <w:rPr>
                <w:rFonts w:ascii="Arial" w:hAnsi="Arial" w:cs="Arial"/>
                <w:sz w:val="20"/>
                <w:szCs w:val="20"/>
              </w:rPr>
              <w:t xml:space="preserve">Measure the radiation intensities in specific areas of </w:t>
            </w:r>
            <w:r w:rsidRPr="00E565BC">
              <w:rPr>
                <w:rFonts w:ascii="Arial" w:hAnsi="Arial" w:cs="Arial"/>
                <w:b/>
                <w:sz w:val="20"/>
                <w:szCs w:val="20"/>
              </w:rPr>
              <w:t>AP1000</w:t>
            </w:r>
            <w:r w:rsidRPr="00E565BC">
              <w:rPr>
                <w:rFonts w:ascii="Arial" w:hAnsi="Arial" w:cs="Arial"/>
                <w:sz w:val="20"/>
                <w:szCs w:val="20"/>
              </w:rPr>
              <w:t xml:space="preserve"> </w:t>
            </w:r>
            <w:r>
              <w:rPr>
                <w:rFonts w:ascii="Arial" w:hAnsi="Arial" w:cs="Arial"/>
                <w:sz w:val="20"/>
                <w:szCs w:val="20"/>
              </w:rPr>
              <w:t>plant</w:t>
            </w:r>
          </w:p>
          <w:p w:rsidR="00AD701B" w:rsidRPr="00CE4B1D" w:rsidRDefault="00AD701B" w:rsidP="001D39A8">
            <w:pPr>
              <w:pStyle w:val="Default"/>
              <w:widowControl w:val="0"/>
              <w:numPr>
                <w:ilvl w:val="0"/>
                <w:numId w:val="30"/>
              </w:numPr>
              <w:tabs>
                <w:tab w:val="left" w:pos="522"/>
              </w:tabs>
              <w:spacing w:before="60" w:after="60" w:line="280" w:lineRule="atLeast"/>
              <w:ind w:left="522"/>
              <w:rPr>
                <w:rFonts w:ascii="Arial" w:hAnsi="Arial" w:cs="Arial"/>
                <w:sz w:val="20"/>
                <w:szCs w:val="20"/>
              </w:rPr>
            </w:pPr>
            <w:r w:rsidRPr="00E565BC">
              <w:rPr>
                <w:rFonts w:ascii="Arial" w:hAnsi="Arial" w:cs="Arial"/>
                <w:sz w:val="20"/>
                <w:szCs w:val="20"/>
              </w:rPr>
              <w:t xml:space="preserve">Warn of uncontrolled or inadvertent movement of radioactive material in </w:t>
            </w:r>
            <w:r w:rsidRPr="00E565BC">
              <w:rPr>
                <w:rFonts w:ascii="Arial" w:hAnsi="Arial" w:cs="Arial"/>
                <w:b/>
                <w:sz w:val="20"/>
                <w:szCs w:val="20"/>
              </w:rPr>
              <w:t>AP1000</w:t>
            </w:r>
            <w:r w:rsidRPr="00E565BC">
              <w:rPr>
                <w:rFonts w:ascii="Arial" w:hAnsi="Arial" w:cs="Arial"/>
                <w:sz w:val="20"/>
                <w:szCs w:val="20"/>
              </w:rPr>
              <w:t xml:space="preserve"> </w:t>
            </w:r>
            <w:r>
              <w:rPr>
                <w:rFonts w:ascii="Arial" w:hAnsi="Arial" w:cs="Arial"/>
                <w:sz w:val="20"/>
                <w:szCs w:val="20"/>
              </w:rPr>
              <w:t>plant</w:t>
            </w:r>
          </w:p>
          <w:p w:rsidR="00AD701B" w:rsidRPr="00CE4B1D" w:rsidRDefault="00AD701B" w:rsidP="001D39A8">
            <w:pPr>
              <w:pStyle w:val="Default"/>
              <w:widowControl w:val="0"/>
              <w:numPr>
                <w:ilvl w:val="0"/>
                <w:numId w:val="30"/>
              </w:numPr>
              <w:tabs>
                <w:tab w:val="left" w:pos="522"/>
              </w:tabs>
              <w:spacing w:before="60" w:after="60" w:line="280" w:lineRule="atLeast"/>
              <w:ind w:left="522"/>
              <w:rPr>
                <w:rFonts w:ascii="Arial" w:hAnsi="Arial" w:cs="Arial"/>
                <w:sz w:val="20"/>
                <w:szCs w:val="20"/>
              </w:rPr>
            </w:pPr>
            <w:r w:rsidRPr="00E565BC">
              <w:rPr>
                <w:rFonts w:ascii="Arial" w:hAnsi="Arial" w:cs="Arial"/>
                <w:sz w:val="20"/>
                <w:szCs w:val="20"/>
              </w:rPr>
              <w:t xml:space="preserve">Provide local and remote indication of ambient gamma radiation and local and remote alarms at key points where substantial changes in radiation flux might be of immediate importance to personnel </w:t>
            </w:r>
          </w:p>
          <w:p w:rsidR="00AD701B" w:rsidRPr="00CE4B1D" w:rsidRDefault="00AD701B" w:rsidP="001D39A8">
            <w:pPr>
              <w:pStyle w:val="Default"/>
              <w:widowControl w:val="0"/>
              <w:numPr>
                <w:ilvl w:val="0"/>
                <w:numId w:val="30"/>
              </w:numPr>
              <w:tabs>
                <w:tab w:val="left" w:pos="522"/>
              </w:tabs>
              <w:spacing w:before="60" w:after="60" w:line="280" w:lineRule="atLeast"/>
              <w:ind w:left="522"/>
              <w:rPr>
                <w:rFonts w:ascii="Arial" w:hAnsi="Arial" w:cs="Arial"/>
                <w:sz w:val="20"/>
                <w:szCs w:val="20"/>
              </w:rPr>
            </w:pPr>
            <w:r w:rsidRPr="00E565BC">
              <w:rPr>
                <w:rFonts w:ascii="Arial" w:hAnsi="Arial" w:cs="Arial"/>
                <w:sz w:val="20"/>
                <w:szCs w:val="20"/>
              </w:rPr>
              <w:t xml:space="preserve">Annunciate and warn of possible equipment malfunctions and leaks in specific areas of </w:t>
            </w:r>
            <w:r w:rsidRPr="00E565BC">
              <w:rPr>
                <w:rFonts w:ascii="Arial" w:hAnsi="Arial" w:cs="Arial"/>
                <w:b/>
                <w:sz w:val="20"/>
                <w:szCs w:val="20"/>
              </w:rPr>
              <w:t>AP1000</w:t>
            </w:r>
            <w:r w:rsidRPr="00E565BC">
              <w:rPr>
                <w:rFonts w:ascii="Arial" w:hAnsi="Arial" w:cs="Arial"/>
                <w:sz w:val="20"/>
                <w:szCs w:val="20"/>
              </w:rPr>
              <w:t xml:space="preserve"> </w:t>
            </w:r>
            <w:r>
              <w:rPr>
                <w:rFonts w:ascii="Arial" w:hAnsi="Arial" w:cs="Arial"/>
                <w:sz w:val="20"/>
                <w:szCs w:val="20"/>
              </w:rPr>
              <w:t>plant</w:t>
            </w:r>
          </w:p>
          <w:p w:rsidR="00AD701B" w:rsidRPr="00CE4B1D" w:rsidRDefault="00AD701B" w:rsidP="001D39A8">
            <w:pPr>
              <w:pStyle w:val="Default"/>
              <w:widowControl w:val="0"/>
              <w:numPr>
                <w:ilvl w:val="0"/>
                <w:numId w:val="30"/>
              </w:numPr>
              <w:tabs>
                <w:tab w:val="left" w:pos="522"/>
              </w:tabs>
              <w:spacing w:before="60" w:after="60" w:line="280" w:lineRule="atLeast"/>
              <w:ind w:left="522"/>
              <w:rPr>
                <w:rFonts w:ascii="Arial" w:hAnsi="Arial" w:cs="Arial"/>
                <w:sz w:val="20"/>
                <w:szCs w:val="20"/>
              </w:rPr>
            </w:pPr>
            <w:r w:rsidRPr="00E565BC">
              <w:rPr>
                <w:rFonts w:ascii="Arial" w:hAnsi="Arial" w:cs="Arial"/>
                <w:sz w:val="20"/>
                <w:szCs w:val="20"/>
              </w:rPr>
              <w:t xml:space="preserve">Furnish information for radiation surveys </w:t>
            </w:r>
          </w:p>
          <w:p w:rsidR="00AD701B" w:rsidRPr="00CE4B1D" w:rsidRDefault="00AD701B" w:rsidP="001D39A8">
            <w:pPr>
              <w:pStyle w:val="Default"/>
              <w:widowControl w:val="0"/>
              <w:numPr>
                <w:ilvl w:val="0"/>
                <w:numId w:val="30"/>
              </w:numPr>
              <w:tabs>
                <w:tab w:val="left" w:pos="522"/>
              </w:tabs>
              <w:spacing w:before="60" w:after="60" w:line="280" w:lineRule="atLeast"/>
              <w:ind w:left="522"/>
              <w:rPr>
                <w:rFonts w:ascii="Arial" w:hAnsi="Arial" w:cs="Arial"/>
                <w:sz w:val="20"/>
                <w:szCs w:val="20"/>
              </w:rPr>
            </w:pPr>
            <w:r w:rsidRPr="00E565BC">
              <w:rPr>
                <w:rFonts w:ascii="Arial" w:hAnsi="Arial" w:cs="Arial"/>
                <w:sz w:val="20"/>
                <w:szCs w:val="20"/>
              </w:rPr>
              <w:t xml:space="preserve">Minimize the time, effort, and radiation received by operating personnel during routine maintenance and calibration </w:t>
            </w:r>
          </w:p>
          <w:p w:rsidR="00AD701B" w:rsidRPr="00B8620F" w:rsidRDefault="00AD701B" w:rsidP="001D39A8">
            <w:pPr>
              <w:pStyle w:val="Default"/>
              <w:widowControl w:val="0"/>
              <w:numPr>
                <w:ilvl w:val="0"/>
                <w:numId w:val="30"/>
              </w:numPr>
              <w:tabs>
                <w:tab w:val="left" w:pos="522"/>
              </w:tabs>
              <w:spacing w:before="60" w:after="60" w:line="280" w:lineRule="atLeast"/>
              <w:ind w:left="522"/>
              <w:rPr>
                <w:rFonts w:ascii="Arial" w:hAnsi="Arial" w:cs="Arial"/>
                <w:sz w:val="20"/>
                <w:szCs w:val="20"/>
              </w:rPr>
            </w:pPr>
            <w:r w:rsidRPr="00E565BC">
              <w:rPr>
                <w:rFonts w:ascii="Arial" w:hAnsi="Arial" w:cs="Arial"/>
                <w:sz w:val="20"/>
                <w:szCs w:val="20"/>
              </w:rPr>
              <w:t xml:space="preserve">Incorporate modular design concepts throughout, to provide easy maintenance </w:t>
            </w:r>
          </w:p>
        </w:tc>
      </w:tr>
      <w:tr w:rsidR="00AD701B" w:rsidRPr="00817CEB" w:rsidTr="004C121E">
        <w:trPr>
          <w:cantSplit/>
          <w:trPrChange w:id="10162" w:author="gorgemj" w:date="2017-11-30T12:36:00Z">
            <w:trPr>
              <w:gridBefore w:val="6"/>
              <w:gridAfter w:val="0"/>
              <w:cantSplit/>
            </w:trPr>
          </w:trPrChange>
        </w:trPr>
        <w:tc>
          <w:tcPr>
            <w:tcW w:w="947" w:type="dxa"/>
            <w:tcPrChange w:id="10163" w:author="gorgemj" w:date="2017-11-30T12:36:00Z">
              <w:tcPr>
                <w:tcW w:w="945" w:type="dxa"/>
                <w:gridSpan w:val="6"/>
              </w:tcPr>
            </w:tcPrChange>
          </w:tcPr>
          <w:p w:rsidR="00AD701B" w:rsidRPr="0001191C" w:rsidRDefault="00AD701B" w:rsidP="00542606">
            <w:pPr>
              <w:autoSpaceDE w:val="0"/>
              <w:autoSpaceDN w:val="0"/>
              <w:adjustRightInd w:val="0"/>
              <w:spacing w:before="60" w:after="60" w:line="280" w:lineRule="atLeast"/>
              <w:jc w:val="center"/>
              <w:rPr>
                <w:rFonts w:cs="Arial"/>
                <w:rPrChange w:id="10164" w:author="gorgemj" w:date="2017-11-23T16:11:00Z">
                  <w:rPr>
                    <w:rFonts w:cs="Arial"/>
                    <w:b/>
                  </w:rPr>
                </w:rPrChange>
              </w:rPr>
            </w:pPr>
            <w:r w:rsidRPr="0001191C">
              <w:rPr>
                <w:rFonts w:cs="Arial"/>
                <w:rPrChange w:id="10165" w:author="gorgemj" w:date="2017-11-23T16:11:00Z">
                  <w:rPr>
                    <w:rFonts w:cs="Arial"/>
                    <w:b/>
                  </w:rPr>
                </w:rPrChange>
              </w:rPr>
              <w:t>6.82 (cont.)</w:t>
            </w:r>
          </w:p>
        </w:tc>
        <w:tc>
          <w:tcPr>
            <w:tcW w:w="693" w:type="dxa"/>
            <w:tcPrChange w:id="10166" w:author="gorgemj" w:date="2017-11-30T12:36:00Z">
              <w:tcPr>
                <w:tcW w:w="747" w:type="dxa"/>
                <w:gridSpan w:val="3"/>
              </w:tcPr>
            </w:tcPrChange>
          </w:tcPr>
          <w:p w:rsidR="00AD701B" w:rsidRPr="0001191C" w:rsidRDefault="00AD701B" w:rsidP="00542606">
            <w:pPr>
              <w:autoSpaceDE w:val="0"/>
              <w:autoSpaceDN w:val="0"/>
              <w:adjustRightInd w:val="0"/>
              <w:spacing w:before="60" w:after="60" w:line="280" w:lineRule="atLeast"/>
              <w:jc w:val="center"/>
              <w:rPr>
                <w:rFonts w:cs="Arial"/>
                <w:bCs/>
                <w:rPrChange w:id="10167" w:author="gorgemj" w:date="2017-11-23T16:11:00Z">
                  <w:rPr>
                    <w:rFonts w:cs="Arial"/>
                    <w:b/>
                    <w:bCs/>
                  </w:rPr>
                </w:rPrChange>
              </w:rPr>
            </w:pPr>
            <w:r w:rsidRPr="0001191C">
              <w:rPr>
                <w:rFonts w:cs="Arial"/>
                <w:bCs/>
                <w:rPrChange w:id="10168" w:author="gorgemj" w:date="2017-11-23T16:11:00Z">
                  <w:rPr>
                    <w:rFonts w:cs="Arial"/>
                    <w:b/>
                    <w:bCs/>
                  </w:rPr>
                </w:rPrChange>
              </w:rPr>
              <w:t>1</w:t>
            </w:r>
          </w:p>
        </w:tc>
        <w:tc>
          <w:tcPr>
            <w:tcW w:w="5038" w:type="dxa"/>
            <w:gridSpan w:val="2"/>
            <w:tcPrChange w:id="10169" w:author="gorgemj" w:date="2017-11-30T12:36:00Z">
              <w:tcPr>
                <w:tcW w:w="6768" w:type="dxa"/>
                <w:gridSpan w:val="7"/>
              </w:tcPr>
            </w:tcPrChange>
          </w:tcPr>
          <w:p w:rsidR="00AD701B" w:rsidRPr="00817CEB" w:rsidRDefault="00AD701B" w:rsidP="00542606">
            <w:pPr>
              <w:autoSpaceDE w:val="0"/>
              <w:autoSpaceDN w:val="0"/>
              <w:adjustRightInd w:val="0"/>
              <w:spacing w:before="60" w:after="60" w:line="280" w:lineRule="atLeast"/>
              <w:rPr>
                <w:rFonts w:eastAsia="Calibri" w:cs="Arial"/>
              </w:rPr>
            </w:pPr>
          </w:p>
        </w:tc>
        <w:tc>
          <w:tcPr>
            <w:tcW w:w="6912" w:type="dxa"/>
            <w:gridSpan w:val="3"/>
            <w:tcPrChange w:id="10170" w:author="gorgemj" w:date="2017-11-30T12:36:00Z">
              <w:tcPr>
                <w:tcW w:w="5130" w:type="dxa"/>
                <w:gridSpan w:val="8"/>
              </w:tcPr>
            </w:tcPrChange>
          </w:tcPr>
          <w:p w:rsidR="00AD701B" w:rsidRDefault="00AD701B" w:rsidP="00542606">
            <w:pPr>
              <w:pStyle w:val="Default"/>
              <w:spacing w:before="60" w:after="60" w:line="280" w:lineRule="atLeast"/>
              <w:rPr>
                <w:rFonts w:cs="Arial"/>
                <w:sz w:val="14"/>
              </w:rPr>
            </w:pPr>
            <w:r>
              <w:rPr>
                <w:rFonts w:ascii="Arial" w:hAnsi="Arial" w:cs="Arial"/>
                <w:sz w:val="20"/>
                <w:szCs w:val="20"/>
              </w:rPr>
              <w:t>In addition, p</w:t>
            </w:r>
            <w:r w:rsidRPr="00174212">
              <w:rPr>
                <w:rFonts w:ascii="Arial" w:hAnsi="Arial" w:cs="Arial"/>
                <w:sz w:val="20"/>
                <w:szCs w:val="22"/>
              </w:rPr>
              <w:t xml:space="preserve">ortable radiation survey instrumentation </w:t>
            </w:r>
            <w:r w:rsidRPr="00E565BC">
              <w:rPr>
                <w:rFonts w:ascii="Arial" w:hAnsi="Arial" w:cs="Arial"/>
                <w:bCs/>
                <w:sz w:val="20"/>
                <w:szCs w:val="22"/>
              </w:rPr>
              <w:t>(</w:t>
            </w:r>
            <w:ins w:id="10171" w:author="gorgemj" w:date="2017-11-24T17:18:00Z">
              <w:r w:rsidRPr="00993D67">
                <w:rPr>
                  <w:rFonts w:ascii="Arial" w:hAnsi="Arial" w:cs="Arial"/>
                  <w:b/>
                  <w:sz w:val="20"/>
                  <w:szCs w:val="20"/>
                </w:rPr>
                <w:t>AP1000</w:t>
              </w:r>
              <w:r w:rsidRPr="00993D67">
                <w:rPr>
                  <w:rFonts w:ascii="Arial" w:hAnsi="Arial" w:cs="Arial"/>
                  <w:sz w:val="20"/>
                  <w:szCs w:val="20"/>
                </w:rPr>
                <w:t xml:space="preserve"> plant DCD [2]</w:t>
              </w:r>
            </w:ins>
            <w:del w:id="10172" w:author="gorgemj" w:date="2017-11-24T17:18:00Z">
              <w:r w:rsidRPr="00E565BC" w:rsidDel="00792094">
                <w:rPr>
                  <w:rFonts w:ascii="Arial" w:hAnsi="Arial" w:cs="Arial"/>
                  <w:bCs/>
                  <w:sz w:val="20"/>
                  <w:szCs w:val="22"/>
                </w:rPr>
                <w:delText>DCD</w:delText>
              </w:r>
            </w:del>
            <w:r w:rsidRPr="00E565BC">
              <w:rPr>
                <w:rFonts w:ascii="Arial" w:hAnsi="Arial" w:cs="Arial"/>
                <w:bCs/>
                <w:sz w:val="20"/>
                <w:szCs w:val="22"/>
              </w:rPr>
              <w:t xml:space="preserve"> </w:t>
            </w:r>
            <w:r w:rsidRPr="00B8620F">
              <w:rPr>
                <w:rFonts w:ascii="Arial" w:hAnsi="Arial" w:cs="Arial"/>
                <w:sz w:val="20"/>
                <w:szCs w:val="22"/>
              </w:rPr>
              <w:t>Section 12.5.</w:t>
            </w:r>
            <w:r>
              <w:rPr>
                <w:rFonts w:ascii="Arial" w:hAnsi="Arial" w:cs="Arial"/>
                <w:sz w:val="20"/>
                <w:szCs w:val="22"/>
              </w:rPr>
              <w:t xml:space="preserve">2.4, also see response for </w:t>
            </w:r>
            <w:ins w:id="10173" w:author="gorgemj" w:date="2017-11-26T20:47:00Z">
              <w:r w:rsidRPr="004B08EF">
                <w:rPr>
                  <w:rFonts w:ascii="Arial" w:eastAsia="Calibri" w:hAnsi="Arial" w:cs="Arial"/>
                  <w:sz w:val="20"/>
                  <w:szCs w:val="20"/>
                  <w:rPrChange w:id="10174" w:author="gorgemj" w:date="2017-11-26T20:47:00Z">
                    <w:rPr>
                      <w:rFonts w:eastAsia="Calibri" w:cs="Arial"/>
                    </w:rPr>
                  </w:rPrChange>
                </w:rPr>
                <w:t>Paragraph</w:t>
              </w:r>
            </w:ins>
            <w:del w:id="10175" w:author="gorgemj" w:date="2017-11-26T20:47:00Z">
              <w:r w:rsidRPr="0006667C" w:rsidDel="004B08EF">
                <w:rPr>
                  <w:rFonts w:ascii="Arial" w:hAnsi="Arial" w:cs="Arial"/>
                  <w:sz w:val="20"/>
                  <w:szCs w:val="20"/>
                </w:rPr>
                <w:delText>Item</w:delText>
              </w:r>
            </w:del>
            <w:r w:rsidRPr="0006667C">
              <w:rPr>
                <w:rFonts w:ascii="Arial" w:hAnsi="Arial" w:cs="Arial"/>
                <w:sz w:val="20"/>
                <w:szCs w:val="20"/>
              </w:rPr>
              <w:t> 6.83) is stored at the access control health physics booth and</w:t>
            </w:r>
            <w:r w:rsidRPr="00174212">
              <w:rPr>
                <w:rFonts w:ascii="Arial" w:hAnsi="Arial" w:cs="Arial"/>
                <w:sz w:val="20"/>
                <w:szCs w:val="22"/>
              </w:rPr>
              <w:t xml:space="preserve"> at in-plant control points. This instrumentation allows plant personnel to perform radiation, contamination, and neutron surveys, as needed, as well as collect samples for airborne analysis. Shielded rooms are provided in the health physics area for radioactivity analysis laboratory facilities and for calibration of survey instruments</w:t>
            </w:r>
          </w:p>
          <w:p w:rsidR="00AD701B" w:rsidRPr="00B8620F" w:rsidRDefault="00AD701B">
            <w:pPr>
              <w:spacing w:before="60" w:after="60" w:line="280" w:lineRule="atLeast"/>
              <w:rPr>
                <w:rFonts w:cs="Arial"/>
              </w:rPr>
            </w:pPr>
            <w:r w:rsidRPr="00E565BC">
              <w:rPr>
                <w:rFonts w:cs="Arial"/>
              </w:rPr>
              <w:t xml:space="preserve">By meeting the above objectives, the </w:t>
            </w:r>
            <w:del w:id="10176" w:author="gorgemj" w:date="2017-11-26T20:34:00Z">
              <w:r w:rsidRPr="00E565BC" w:rsidDel="00FC263D">
                <w:rPr>
                  <w:rFonts w:cs="Arial"/>
                </w:rPr>
                <w:delText>radiation monitoring system</w:delText>
              </w:r>
            </w:del>
            <w:ins w:id="10177" w:author="gorgemj" w:date="2017-11-26T20:34:00Z">
              <w:r>
                <w:rPr>
                  <w:rFonts w:cs="Arial"/>
                </w:rPr>
                <w:t>RMS</w:t>
              </w:r>
            </w:ins>
            <w:r w:rsidRPr="00E565BC">
              <w:rPr>
                <w:rFonts w:cs="Arial"/>
              </w:rPr>
              <w:t xml:space="preserve"> aids health physics personnel in keeping radiation exposures ALARA.</w:t>
            </w:r>
          </w:p>
        </w:tc>
      </w:tr>
      <w:tr w:rsidR="00AD701B" w:rsidRPr="00817CEB" w:rsidTr="004C121E">
        <w:trPr>
          <w:cantSplit/>
          <w:trPrChange w:id="10178" w:author="gorgemj" w:date="2017-11-30T12:36:00Z">
            <w:trPr>
              <w:gridBefore w:val="6"/>
              <w:gridAfter w:val="0"/>
              <w:cantSplit/>
            </w:trPr>
          </w:trPrChange>
        </w:trPr>
        <w:tc>
          <w:tcPr>
            <w:tcW w:w="947" w:type="dxa"/>
            <w:tcPrChange w:id="10179" w:author="gorgemj" w:date="2017-11-30T12:36:00Z">
              <w:tcPr>
                <w:tcW w:w="945" w:type="dxa"/>
                <w:gridSpan w:val="6"/>
              </w:tcPr>
            </w:tcPrChange>
          </w:tcPr>
          <w:p w:rsidR="00AD701B" w:rsidRPr="0001191C" w:rsidRDefault="00AD701B" w:rsidP="00B8620F">
            <w:pPr>
              <w:autoSpaceDE w:val="0"/>
              <w:autoSpaceDN w:val="0"/>
              <w:adjustRightInd w:val="0"/>
              <w:spacing w:before="40" w:after="40" w:line="280" w:lineRule="atLeast"/>
              <w:jc w:val="center"/>
              <w:rPr>
                <w:rFonts w:cs="Arial"/>
                <w:rPrChange w:id="10180" w:author="gorgemj" w:date="2017-11-23T16:11:00Z">
                  <w:rPr>
                    <w:rFonts w:cs="Arial"/>
                    <w:b/>
                  </w:rPr>
                </w:rPrChange>
              </w:rPr>
            </w:pPr>
            <w:r w:rsidRPr="0001191C">
              <w:rPr>
                <w:rFonts w:cs="Arial"/>
                <w:rPrChange w:id="10181" w:author="gorgemj" w:date="2017-11-23T16:11:00Z">
                  <w:rPr>
                    <w:rFonts w:cs="Arial"/>
                    <w:b/>
                  </w:rPr>
                </w:rPrChange>
              </w:rPr>
              <w:t xml:space="preserve">6.83 </w:t>
            </w:r>
          </w:p>
        </w:tc>
        <w:tc>
          <w:tcPr>
            <w:tcW w:w="693" w:type="dxa"/>
            <w:tcPrChange w:id="10182" w:author="gorgemj" w:date="2017-11-30T12:36:00Z">
              <w:tcPr>
                <w:tcW w:w="747" w:type="dxa"/>
                <w:gridSpan w:val="3"/>
              </w:tcPr>
            </w:tcPrChange>
          </w:tcPr>
          <w:p w:rsidR="00AD701B" w:rsidRPr="0001191C" w:rsidRDefault="00AD701B" w:rsidP="00B8620F">
            <w:pPr>
              <w:autoSpaceDE w:val="0"/>
              <w:autoSpaceDN w:val="0"/>
              <w:adjustRightInd w:val="0"/>
              <w:spacing w:before="40" w:after="40" w:line="280" w:lineRule="atLeast"/>
              <w:jc w:val="center"/>
              <w:rPr>
                <w:rFonts w:cs="Arial"/>
                <w:bCs/>
                <w:rPrChange w:id="10183" w:author="gorgemj" w:date="2017-11-23T16:11:00Z">
                  <w:rPr>
                    <w:rFonts w:cs="Arial"/>
                    <w:b/>
                    <w:bCs/>
                  </w:rPr>
                </w:rPrChange>
              </w:rPr>
            </w:pPr>
            <w:r w:rsidRPr="0001191C">
              <w:rPr>
                <w:rFonts w:cs="Arial"/>
                <w:bCs/>
                <w:rPrChange w:id="10184" w:author="gorgemj" w:date="2017-11-23T16:11:00Z">
                  <w:rPr>
                    <w:rFonts w:cs="Arial"/>
                    <w:b/>
                    <w:bCs/>
                  </w:rPr>
                </w:rPrChange>
              </w:rPr>
              <w:t>1</w:t>
            </w:r>
          </w:p>
        </w:tc>
        <w:tc>
          <w:tcPr>
            <w:tcW w:w="5038" w:type="dxa"/>
            <w:gridSpan w:val="2"/>
            <w:tcPrChange w:id="10185" w:author="gorgemj" w:date="2017-11-30T12:36:00Z">
              <w:tcPr>
                <w:tcW w:w="6768" w:type="dxa"/>
                <w:gridSpan w:val="7"/>
              </w:tcPr>
            </w:tcPrChange>
          </w:tcPr>
          <w:p w:rsidR="00AD701B" w:rsidRPr="00817CEB" w:rsidRDefault="00AD701B" w:rsidP="00B8620F">
            <w:pPr>
              <w:autoSpaceDE w:val="0"/>
              <w:autoSpaceDN w:val="0"/>
              <w:adjustRightInd w:val="0"/>
              <w:spacing w:before="40" w:after="40" w:line="280" w:lineRule="atLeast"/>
              <w:rPr>
                <w:rFonts w:eastAsia="Calibri" w:cs="Arial"/>
              </w:rPr>
            </w:pPr>
            <w:r w:rsidRPr="00817CEB">
              <w:rPr>
                <w:rFonts w:eastAsia="Calibri" w:cs="Arial"/>
              </w:rPr>
              <w:t>Facilities shall be provided for monitoring for exposure and contamination of operating personnel. Processes shall be put in place for assessing and for recording the cumulative doses to workers over time.</w:t>
            </w:r>
          </w:p>
        </w:tc>
        <w:tc>
          <w:tcPr>
            <w:tcW w:w="6912" w:type="dxa"/>
            <w:gridSpan w:val="3"/>
            <w:tcPrChange w:id="10186" w:author="gorgemj" w:date="2017-11-30T12:36:00Z">
              <w:tcPr>
                <w:tcW w:w="5130" w:type="dxa"/>
                <w:gridSpan w:val="8"/>
              </w:tcPr>
            </w:tcPrChange>
          </w:tcPr>
          <w:p w:rsidR="00AD701B" w:rsidRPr="00B8620F" w:rsidRDefault="00AD701B" w:rsidP="00B8620F">
            <w:pPr>
              <w:spacing w:before="40" w:after="40" w:line="280" w:lineRule="atLeast"/>
              <w:rPr>
                <w:rFonts w:cs="Arial"/>
              </w:rPr>
            </w:pPr>
            <w:r w:rsidRPr="00B8620F">
              <w:rPr>
                <w:rFonts w:cs="Arial"/>
              </w:rPr>
              <w:t xml:space="preserve">The </w:t>
            </w:r>
            <w:r w:rsidRPr="00B8620F">
              <w:rPr>
                <w:rFonts w:cs="Arial"/>
                <w:b/>
              </w:rPr>
              <w:t>AP1000</w:t>
            </w:r>
            <w:r w:rsidRPr="00B8620F">
              <w:rPr>
                <w:rFonts w:cs="Arial"/>
              </w:rPr>
              <w:t xml:space="preserve"> </w:t>
            </w:r>
            <w:r>
              <w:rPr>
                <w:rFonts w:cs="Arial"/>
              </w:rPr>
              <w:t>plant</w:t>
            </w:r>
            <w:r w:rsidRPr="00B8620F">
              <w:rPr>
                <w:rFonts w:cs="Arial"/>
              </w:rPr>
              <w:t xml:space="preserve"> design meets this requirement. See </w:t>
            </w:r>
            <w:ins w:id="10187" w:author="gorgemj" w:date="2017-11-24T17:18:00Z">
              <w:r w:rsidRPr="00993D67">
                <w:rPr>
                  <w:rFonts w:cs="Arial"/>
                  <w:b/>
                </w:rPr>
                <w:t>AP1000</w:t>
              </w:r>
              <w:r w:rsidRPr="00993D67">
                <w:rPr>
                  <w:rFonts w:cs="Arial"/>
                </w:rPr>
                <w:t xml:space="preserve"> plant DCD [2]</w:t>
              </w:r>
            </w:ins>
            <w:del w:id="10188" w:author="gorgemj" w:date="2017-11-24T17:18:00Z">
              <w:r w:rsidRPr="00B8620F" w:rsidDel="00792094">
                <w:rPr>
                  <w:rFonts w:cs="Arial"/>
                </w:rPr>
                <w:delText xml:space="preserve">DCD </w:delText>
              </w:r>
            </w:del>
            <w:ins w:id="10189" w:author="gorgemj" w:date="2017-11-24T15:38:00Z">
              <w:r>
                <w:rPr>
                  <w:rFonts w:cs="Arial"/>
                </w:rPr>
                <w:t xml:space="preserve"> </w:t>
              </w:r>
            </w:ins>
            <w:r w:rsidRPr="00B8620F">
              <w:rPr>
                <w:rFonts w:cs="Arial"/>
              </w:rPr>
              <w:t>Sections 11.5 and 12.5.</w:t>
            </w:r>
          </w:p>
          <w:p w:rsidR="00AD701B" w:rsidRPr="00B8620F" w:rsidDel="00EF23DA" w:rsidRDefault="00AD701B" w:rsidP="00B8620F">
            <w:pPr>
              <w:spacing w:before="40" w:after="40" w:line="280" w:lineRule="atLeast"/>
              <w:rPr>
                <w:del w:id="10190" w:author="gorgemj" w:date="2017-11-24T15:38:00Z"/>
                <w:rFonts w:cs="Arial"/>
              </w:rPr>
            </w:pPr>
            <w:r w:rsidRPr="00B8620F">
              <w:rPr>
                <w:rFonts w:cs="Arial"/>
              </w:rPr>
              <w:t>In particular</w:t>
            </w:r>
            <w:ins w:id="10191" w:author="gorgemj" w:date="2017-11-24T17:18:00Z">
              <w:r>
                <w:rPr>
                  <w:rFonts w:cs="Arial"/>
                </w:rPr>
                <w:t xml:space="preserve"> the </w:t>
              </w:r>
            </w:ins>
            <w:del w:id="10192" w:author="gorgemj" w:date="2017-11-24T17:18:00Z">
              <w:r w:rsidRPr="00B8620F" w:rsidDel="00792094">
                <w:rPr>
                  <w:rFonts w:cs="Arial"/>
                </w:rPr>
                <w:delText xml:space="preserve"> </w:delText>
              </w:r>
            </w:del>
            <w:ins w:id="10193" w:author="gorgemj" w:date="2017-11-24T17:18:00Z">
              <w:r w:rsidRPr="00993D67">
                <w:rPr>
                  <w:rFonts w:cs="Arial"/>
                  <w:b/>
                </w:rPr>
                <w:t>AP1000</w:t>
              </w:r>
              <w:r w:rsidRPr="00993D67">
                <w:rPr>
                  <w:rFonts w:cs="Arial"/>
                </w:rPr>
                <w:t xml:space="preserve"> plant DCD [2]</w:t>
              </w:r>
            </w:ins>
            <w:del w:id="10194" w:author="gorgemj" w:date="2017-11-24T17:18:00Z">
              <w:r w:rsidRPr="00B8620F" w:rsidDel="00792094">
                <w:rPr>
                  <w:rFonts w:cs="Arial"/>
                </w:rPr>
                <w:delText>DCD</w:delText>
              </w:r>
            </w:del>
            <w:r w:rsidRPr="00B8620F">
              <w:rPr>
                <w:rFonts w:cs="Arial"/>
              </w:rPr>
              <w:t xml:space="preserve"> Section 12.5 addresses the </w:t>
            </w:r>
            <w:del w:id="10195" w:author="gorgemj" w:date="2017-11-24T17:18:00Z">
              <w:r w:rsidRPr="00B8620F" w:rsidDel="00792094">
                <w:rPr>
                  <w:rFonts w:cs="Arial"/>
                </w:rPr>
                <w:delText>heath</w:delText>
              </w:r>
            </w:del>
            <w:ins w:id="10196" w:author="gorgemj" w:date="2017-11-24T17:18:00Z">
              <w:r w:rsidRPr="00B8620F">
                <w:rPr>
                  <w:rFonts w:cs="Arial"/>
                </w:rPr>
                <w:t>health</w:t>
              </w:r>
            </w:ins>
            <w:r w:rsidRPr="00B8620F">
              <w:rPr>
                <w:rFonts w:cs="Arial"/>
              </w:rPr>
              <w:t xml:space="preserve"> </w:t>
            </w:r>
            <w:del w:id="10197" w:author="gorgemj" w:date="2017-11-24T15:38:00Z">
              <w:r w:rsidRPr="00B8620F" w:rsidDel="00EF23DA">
                <w:rPr>
                  <w:rFonts w:cs="Arial"/>
                </w:rPr>
                <w:delText xml:space="preserve">and </w:delText>
              </w:r>
            </w:del>
            <w:r w:rsidRPr="00B8620F">
              <w:rPr>
                <w:rFonts w:cs="Arial"/>
              </w:rPr>
              <w:t>physics facilities</w:t>
            </w:r>
            <w:ins w:id="10198" w:author="gorgemj" w:date="2017-11-24T15:38:00Z">
              <w:r>
                <w:rPr>
                  <w:rFonts w:cs="Arial"/>
                </w:rPr>
                <w:t xml:space="preserve"> which are</w:t>
              </w:r>
            </w:ins>
            <w:del w:id="10199" w:author="gorgemj" w:date="2017-11-24T15:38:00Z">
              <w:r w:rsidRPr="00B8620F" w:rsidDel="00EF23DA">
                <w:rPr>
                  <w:rFonts w:cs="Arial"/>
                </w:rPr>
                <w:delText>.</w:delText>
              </w:r>
            </w:del>
          </w:p>
          <w:p w:rsidR="00AD701B" w:rsidRPr="00B8620F" w:rsidRDefault="00AD701B" w:rsidP="00B8620F">
            <w:pPr>
              <w:spacing w:before="40" w:after="40" w:line="280" w:lineRule="atLeast"/>
              <w:rPr>
                <w:rFonts w:cs="Arial"/>
              </w:rPr>
            </w:pPr>
            <w:del w:id="10200" w:author="gorgemj" w:date="2017-11-24T15:38:00Z">
              <w:r w:rsidRPr="00B8620F" w:rsidDel="00EF23DA">
                <w:rPr>
                  <w:rFonts w:cs="Arial"/>
                </w:rPr>
                <w:delText>The health physics (HP) facilities are</w:delText>
              </w:r>
            </w:del>
            <w:r w:rsidRPr="00B8620F">
              <w:rPr>
                <w:rFonts w:cs="Arial"/>
              </w:rPr>
              <w:t xml:space="preserve"> designed with the following objectives: </w:t>
            </w:r>
          </w:p>
          <w:p w:rsidR="00AD701B" w:rsidRDefault="00AD701B" w:rsidP="001D39A8">
            <w:pPr>
              <w:pStyle w:val="Default"/>
              <w:widowControl w:val="0"/>
              <w:numPr>
                <w:ilvl w:val="0"/>
                <w:numId w:val="30"/>
              </w:numPr>
              <w:tabs>
                <w:tab w:val="left" w:pos="522"/>
              </w:tabs>
              <w:spacing w:before="40" w:after="40" w:line="280" w:lineRule="atLeast"/>
              <w:ind w:left="522"/>
              <w:rPr>
                <w:rFonts w:ascii="Arial" w:hAnsi="Arial" w:cs="Arial"/>
                <w:sz w:val="20"/>
                <w:szCs w:val="20"/>
              </w:rPr>
            </w:pPr>
            <w:r w:rsidRPr="00B8620F">
              <w:rPr>
                <w:rFonts w:ascii="Arial" w:hAnsi="Arial" w:cs="Arial"/>
                <w:sz w:val="20"/>
                <w:szCs w:val="20"/>
              </w:rPr>
              <w:t xml:space="preserve">Providing capability for administrative control of the activities of plant personnel to limit personnel exposure </w:t>
            </w:r>
            <w:del w:id="10201" w:author="gorgemj" w:date="2017-11-24T17:29:00Z">
              <w:r w:rsidRPr="00B8620F" w:rsidDel="00A366D5">
                <w:rPr>
                  <w:rFonts w:ascii="Arial" w:hAnsi="Arial" w:cs="Arial"/>
                  <w:sz w:val="20"/>
                  <w:szCs w:val="20"/>
                </w:rPr>
                <w:delText>to radiation and radioactive materials as low as reasonably achievable (</w:delText>
              </w:r>
            </w:del>
            <w:r w:rsidRPr="00B8620F">
              <w:rPr>
                <w:rFonts w:ascii="Arial" w:hAnsi="Arial" w:cs="Arial"/>
                <w:sz w:val="20"/>
                <w:szCs w:val="20"/>
              </w:rPr>
              <w:t>ALARA</w:t>
            </w:r>
            <w:del w:id="10202" w:author="gorgemj" w:date="2017-11-24T17:29:00Z">
              <w:r w:rsidRPr="00B8620F" w:rsidDel="00A366D5">
                <w:rPr>
                  <w:rFonts w:ascii="Arial" w:hAnsi="Arial" w:cs="Arial"/>
                  <w:sz w:val="20"/>
                  <w:szCs w:val="20"/>
                </w:rPr>
                <w:delText>)</w:delText>
              </w:r>
            </w:del>
            <w:r w:rsidRPr="00B8620F">
              <w:rPr>
                <w:rFonts w:ascii="Arial" w:hAnsi="Arial" w:cs="Arial"/>
                <w:sz w:val="20"/>
                <w:szCs w:val="20"/>
              </w:rPr>
              <w:t xml:space="preserve"> and within the guidelines of 10 CFR</w:t>
            </w:r>
          </w:p>
          <w:p w:rsidR="00AD701B" w:rsidRPr="00B8620F" w:rsidRDefault="00AD701B" w:rsidP="001D39A8">
            <w:pPr>
              <w:pStyle w:val="Default"/>
              <w:widowControl w:val="0"/>
              <w:numPr>
                <w:ilvl w:val="0"/>
                <w:numId w:val="30"/>
              </w:numPr>
              <w:tabs>
                <w:tab w:val="left" w:pos="522"/>
              </w:tabs>
              <w:spacing w:before="40" w:after="40" w:line="280" w:lineRule="atLeast"/>
              <w:ind w:left="522"/>
              <w:rPr>
                <w:rFonts w:ascii="Arial" w:hAnsi="Arial" w:cs="Arial"/>
                <w:sz w:val="20"/>
                <w:szCs w:val="20"/>
              </w:rPr>
            </w:pPr>
            <w:r w:rsidRPr="00B8620F">
              <w:rPr>
                <w:rFonts w:ascii="Arial" w:hAnsi="Arial" w:cs="Arial"/>
                <w:sz w:val="20"/>
                <w:szCs w:val="20"/>
              </w:rPr>
              <w:t xml:space="preserve">Providing capability for administrative control of effluent releases from the plant to maintain the releases ALARA </w:t>
            </w:r>
            <w:r>
              <w:rPr>
                <w:rFonts w:ascii="Arial" w:hAnsi="Arial" w:cs="Arial"/>
                <w:sz w:val="20"/>
                <w:szCs w:val="20"/>
              </w:rPr>
              <w:t>and within the limits of 10 CFR </w:t>
            </w:r>
            <w:r w:rsidRPr="00B8620F">
              <w:rPr>
                <w:rFonts w:ascii="Arial" w:hAnsi="Arial" w:cs="Arial"/>
                <w:sz w:val="20"/>
                <w:szCs w:val="20"/>
              </w:rPr>
              <w:t xml:space="preserve">20 and the plant Technical Specifications. </w:t>
            </w:r>
          </w:p>
          <w:p w:rsidR="00AD701B" w:rsidRPr="00B8620F" w:rsidRDefault="00AD701B" w:rsidP="001D39A8">
            <w:pPr>
              <w:pStyle w:val="Default"/>
              <w:widowControl w:val="0"/>
              <w:numPr>
                <w:ilvl w:val="0"/>
                <w:numId w:val="30"/>
              </w:numPr>
              <w:tabs>
                <w:tab w:val="left" w:pos="522"/>
              </w:tabs>
              <w:spacing w:before="40" w:after="40" w:line="280" w:lineRule="atLeast"/>
              <w:ind w:left="522"/>
              <w:rPr>
                <w:rFonts w:ascii="Arial" w:hAnsi="Arial" w:cs="Arial"/>
                <w:sz w:val="20"/>
                <w:szCs w:val="20"/>
              </w:rPr>
            </w:pPr>
            <w:r w:rsidRPr="00B8620F">
              <w:rPr>
                <w:rFonts w:ascii="Arial" w:hAnsi="Arial" w:cs="Arial"/>
                <w:sz w:val="20"/>
                <w:szCs w:val="20"/>
              </w:rPr>
              <w:t xml:space="preserve">Providing capability for administrative control of waste shipments from the plant to meet applicable requirements for the shipment and receipt of the material at the storage or burial site. </w:t>
            </w:r>
          </w:p>
          <w:p w:rsidR="00AD701B" w:rsidRPr="00B8620F" w:rsidRDefault="00AD701B">
            <w:pPr>
              <w:spacing w:before="40" w:after="40" w:line="280" w:lineRule="atLeast"/>
              <w:rPr>
                <w:szCs w:val="22"/>
              </w:rPr>
            </w:pPr>
            <w:r w:rsidRPr="00E565BC">
              <w:rPr>
                <w:szCs w:val="22"/>
              </w:rPr>
              <w:t>Access to the radiologically controlled area</w:t>
            </w:r>
            <w:del w:id="10203" w:author="gorgemj" w:date="2017-11-26T20:29:00Z">
              <w:r w:rsidRPr="00E565BC" w:rsidDel="00FC263D">
                <w:rPr>
                  <w:szCs w:val="22"/>
                </w:rPr>
                <w:delText xml:space="preserve"> (RCA)</w:delText>
              </w:r>
            </w:del>
            <w:r w:rsidRPr="00E565BC">
              <w:rPr>
                <w:szCs w:val="22"/>
              </w:rPr>
              <w:t xml:space="preserve"> encompassing the containment and potentially contaminated areas of the annex, auxiliary, and radwaste buildings is normally through the entry/exit area of the health physics section of the annex building. Exit from the </w:t>
            </w:r>
            <w:ins w:id="10204" w:author="gorgemj" w:date="2017-11-26T20:29:00Z">
              <w:r w:rsidRPr="00E565BC">
                <w:rPr>
                  <w:szCs w:val="22"/>
                </w:rPr>
                <w:t>radiologically controlled area</w:t>
              </w:r>
            </w:ins>
            <w:del w:id="10205" w:author="gorgemj" w:date="2017-11-26T20:29:00Z">
              <w:r w:rsidRPr="00E565BC" w:rsidDel="00FC263D">
                <w:rPr>
                  <w:szCs w:val="22"/>
                </w:rPr>
                <w:delText>RCA</w:delText>
              </w:r>
            </w:del>
            <w:r w:rsidRPr="00E565BC">
              <w:rPr>
                <w:szCs w:val="22"/>
              </w:rPr>
              <w:t xml:space="preserve"> is at the same location.</w:t>
            </w:r>
            <w:r w:rsidRPr="00CE4B1D">
              <w:rPr>
                <w:rFonts w:ascii="Times New Roman" w:hAnsi="Times New Roman"/>
                <w:color w:val="000000"/>
                <w:szCs w:val="24"/>
              </w:rPr>
              <w:t xml:space="preserve"> </w:t>
            </w:r>
          </w:p>
        </w:tc>
      </w:tr>
      <w:tr w:rsidR="00AD701B" w:rsidRPr="00817CEB" w:rsidTr="004C121E">
        <w:trPr>
          <w:cantSplit/>
          <w:trPrChange w:id="10206" w:author="gorgemj" w:date="2017-11-30T12:36:00Z">
            <w:trPr>
              <w:gridBefore w:val="6"/>
              <w:gridAfter w:val="0"/>
              <w:cantSplit/>
            </w:trPr>
          </w:trPrChange>
        </w:trPr>
        <w:tc>
          <w:tcPr>
            <w:tcW w:w="947" w:type="dxa"/>
            <w:tcPrChange w:id="10207" w:author="gorgemj" w:date="2017-11-30T12:36:00Z">
              <w:tcPr>
                <w:tcW w:w="945" w:type="dxa"/>
                <w:gridSpan w:val="6"/>
              </w:tcPr>
            </w:tcPrChange>
          </w:tcPr>
          <w:p w:rsidR="00AD701B" w:rsidRPr="0001191C" w:rsidRDefault="00AD701B" w:rsidP="004E7469">
            <w:pPr>
              <w:autoSpaceDE w:val="0"/>
              <w:autoSpaceDN w:val="0"/>
              <w:adjustRightInd w:val="0"/>
              <w:spacing w:before="60" w:after="60" w:line="280" w:lineRule="atLeast"/>
              <w:jc w:val="center"/>
              <w:rPr>
                <w:rFonts w:cs="Arial"/>
                <w:rPrChange w:id="10208" w:author="gorgemj" w:date="2017-11-23T16:11:00Z">
                  <w:rPr>
                    <w:rFonts w:cs="Arial"/>
                    <w:b/>
                  </w:rPr>
                </w:rPrChange>
              </w:rPr>
            </w:pPr>
            <w:r w:rsidRPr="0001191C">
              <w:rPr>
                <w:rFonts w:cs="Arial"/>
                <w:rPrChange w:id="10209" w:author="gorgemj" w:date="2017-11-23T16:11:00Z">
                  <w:rPr>
                    <w:rFonts w:cs="Arial"/>
                    <w:b/>
                  </w:rPr>
                </w:rPrChange>
              </w:rPr>
              <w:t>6.83 (cont.)</w:t>
            </w:r>
          </w:p>
        </w:tc>
        <w:tc>
          <w:tcPr>
            <w:tcW w:w="693" w:type="dxa"/>
            <w:tcPrChange w:id="10210" w:author="gorgemj" w:date="2017-11-30T12:36:00Z">
              <w:tcPr>
                <w:tcW w:w="747" w:type="dxa"/>
                <w:gridSpan w:val="3"/>
              </w:tcPr>
            </w:tcPrChange>
          </w:tcPr>
          <w:p w:rsidR="00AD701B" w:rsidRPr="0001191C" w:rsidRDefault="00AD701B" w:rsidP="004E7469">
            <w:pPr>
              <w:autoSpaceDE w:val="0"/>
              <w:autoSpaceDN w:val="0"/>
              <w:adjustRightInd w:val="0"/>
              <w:spacing w:before="60" w:after="60" w:line="280" w:lineRule="atLeast"/>
              <w:jc w:val="center"/>
              <w:rPr>
                <w:rFonts w:cs="Arial"/>
                <w:bCs/>
                <w:rPrChange w:id="10211" w:author="gorgemj" w:date="2017-11-23T16:11:00Z">
                  <w:rPr>
                    <w:rFonts w:cs="Arial"/>
                    <w:b/>
                    <w:bCs/>
                  </w:rPr>
                </w:rPrChange>
              </w:rPr>
            </w:pPr>
            <w:r w:rsidRPr="0001191C">
              <w:rPr>
                <w:rFonts w:cs="Arial"/>
                <w:bCs/>
                <w:rPrChange w:id="10212" w:author="gorgemj" w:date="2017-11-23T16:11:00Z">
                  <w:rPr>
                    <w:rFonts w:cs="Arial"/>
                    <w:b/>
                    <w:bCs/>
                  </w:rPr>
                </w:rPrChange>
              </w:rPr>
              <w:t>1</w:t>
            </w:r>
          </w:p>
        </w:tc>
        <w:tc>
          <w:tcPr>
            <w:tcW w:w="5038" w:type="dxa"/>
            <w:gridSpan w:val="2"/>
            <w:tcPrChange w:id="10213" w:author="gorgemj" w:date="2017-11-30T12:36:00Z">
              <w:tcPr>
                <w:tcW w:w="6768" w:type="dxa"/>
                <w:gridSpan w:val="7"/>
              </w:tcPr>
            </w:tcPrChange>
          </w:tcPr>
          <w:p w:rsidR="00AD701B" w:rsidRPr="00817CEB" w:rsidRDefault="00AD701B" w:rsidP="00542606">
            <w:pPr>
              <w:autoSpaceDE w:val="0"/>
              <w:autoSpaceDN w:val="0"/>
              <w:adjustRightInd w:val="0"/>
              <w:spacing w:before="60" w:after="60" w:line="280" w:lineRule="atLeast"/>
              <w:rPr>
                <w:rFonts w:eastAsia="Calibri" w:cs="Arial"/>
              </w:rPr>
            </w:pPr>
          </w:p>
        </w:tc>
        <w:tc>
          <w:tcPr>
            <w:tcW w:w="6912" w:type="dxa"/>
            <w:gridSpan w:val="3"/>
            <w:tcPrChange w:id="10214" w:author="gorgemj" w:date="2017-11-30T12:36:00Z">
              <w:tcPr>
                <w:tcW w:w="5130" w:type="dxa"/>
                <w:gridSpan w:val="8"/>
              </w:tcPr>
            </w:tcPrChange>
          </w:tcPr>
          <w:p w:rsidR="00AD701B" w:rsidRPr="00E565BC" w:rsidRDefault="00AD701B" w:rsidP="00B8620F">
            <w:pPr>
              <w:spacing w:before="60" w:after="60" w:line="280" w:lineRule="atLeast"/>
              <w:rPr>
                <w:rFonts w:cs="Arial"/>
              </w:rPr>
            </w:pPr>
            <w:r w:rsidRPr="00CE4B1D">
              <w:rPr>
                <w:szCs w:val="22"/>
              </w:rPr>
              <w:t xml:space="preserve">Personnel access to and from the </w:t>
            </w:r>
            <w:ins w:id="10215" w:author="gorgemj" w:date="2017-11-26T20:29:00Z">
              <w:r w:rsidRPr="00E565BC">
                <w:rPr>
                  <w:szCs w:val="22"/>
                </w:rPr>
                <w:t>radiologically controlled area</w:t>
              </w:r>
            </w:ins>
            <w:del w:id="10216" w:author="gorgemj" w:date="2017-11-26T20:29:00Z">
              <w:r w:rsidRPr="00CE4B1D" w:rsidDel="00FC263D">
                <w:rPr>
                  <w:szCs w:val="22"/>
                </w:rPr>
                <w:delText>RCA</w:delText>
              </w:r>
            </w:del>
            <w:r w:rsidRPr="00CE4B1D">
              <w:rPr>
                <w:szCs w:val="22"/>
              </w:rPr>
              <w:t xml:space="preserve"> is controlled at the health physics booth at the entry/exit points of the health physics area. Logging into the Radiation Permit System and issuance of dosimetry is also handled at this location. The health physics booth is equipped with computer terminals, desks, filing cabinets, and shelves, and other facilities needed for effective control and monitoring of radiation workers in the </w:t>
            </w:r>
            <w:ins w:id="10217" w:author="gorgemj" w:date="2017-11-26T20:29:00Z">
              <w:r w:rsidRPr="00E565BC">
                <w:rPr>
                  <w:szCs w:val="22"/>
                </w:rPr>
                <w:t>radiologically controlled area</w:t>
              </w:r>
            </w:ins>
            <w:del w:id="10218" w:author="gorgemj" w:date="2017-11-26T20:29:00Z">
              <w:r w:rsidRPr="00CE4B1D" w:rsidDel="00FC263D">
                <w:rPr>
                  <w:szCs w:val="22"/>
                </w:rPr>
                <w:delText>RCA</w:delText>
              </w:r>
            </w:del>
            <w:r w:rsidRPr="00CE4B1D">
              <w:rPr>
                <w:szCs w:val="22"/>
              </w:rPr>
              <w:t>. Workers are logged into a radiation exposure</w:t>
            </w:r>
            <w:r w:rsidRPr="00CA6C04">
              <w:rPr>
                <w:szCs w:val="22"/>
              </w:rPr>
              <w:t xml:space="preserve"> tracking</w:t>
            </w:r>
            <w:r w:rsidRPr="00E565BC">
              <w:rPr>
                <w:szCs w:val="22"/>
              </w:rPr>
              <w:t xml:space="preserve"> system. The health physics and security log-in functions are integrated. Facilities and equipment are provided at the health physics booth for the </w:t>
            </w:r>
            <w:r w:rsidRPr="00E565BC">
              <w:rPr>
                <w:rFonts w:cs="Arial"/>
              </w:rPr>
              <w:t xml:space="preserve">following functions: </w:t>
            </w:r>
          </w:p>
          <w:p w:rsidR="00AD701B" w:rsidRPr="00A005CB" w:rsidRDefault="00AD701B" w:rsidP="001D39A8">
            <w:pPr>
              <w:pStyle w:val="Default"/>
              <w:widowControl w:val="0"/>
              <w:numPr>
                <w:ilvl w:val="0"/>
                <w:numId w:val="30"/>
              </w:numPr>
              <w:tabs>
                <w:tab w:val="left" w:pos="522"/>
              </w:tabs>
              <w:spacing w:before="40" w:after="40" w:line="280" w:lineRule="atLeast"/>
              <w:ind w:left="522"/>
              <w:rPr>
                <w:rFonts w:ascii="Arial" w:hAnsi="Arial" w:cs="Arial"/>
                <w:sz w:val="20"/>
                <w:szCs w:val="20"/>
              </w:rPr>
            </w:pPr>
            <w:r w:rsidRPr="00E565BC">
              <w:rPr>
                <w:rFonts w:ascii="Arial" w:hAnsi="Arial" w:cs="Arial"/>
                <w:sz w:val="20"/>
                <w:szCs w:val="20"/>
              </w:rPr>
              <w:t xml:space="preserve">Issuing respirators, as needed </w:t>
            </w:r>
          </w:p>
          <w:p w:rsidR="00AD701B" w:rsidRPr="00A005CB" w:rsidRDefault="00AD701B" w:rsidP="001D39A8">
            <w:pPr>
              <w:pStyle w:val="Default"/>
              <w:widowControl w:val="0"/>
              <w:numPr>
                <w:ilvl w:val="0"/>
                <w:numId w:val="30"/>
              </w:numPr>
              <w:tabs>
                <w:tab w:val="left" w:pos="522"/>
              </w:tabs>
              <w:spacing w:before="40" w:after="40" w:line="280" w:lineRule="atLeast"/>
              <w:ind w:left="522"/>
              <w:rPr>
                <w:rFonts w:ascii="Arial" w:hAnsi="Arial" w:cs="Arial"/>
                <w:sz w:val="20"/>
                <w:szCs w:val="20"/>
              </w:rPr>
            </w:pPr>
            <w:r w:rsidRPr="00E565BC">
              <w:rPr>
                <w:rFonts w:ascii="Arial" w:hAnsi="Arial" w:cs="Arial"/>
                <w:sz w:val="20"/>
                <w:szCs w:val="20"/>
              </w:rPr>
              <w:t xml:space="preserve">Issuing radiation dosimetry, as required </w:t>
            </w:r>
          </w:p>
          <w:p w:rsidR="00AD701B" w:rsidRPr="00A005CB" w:rsidRDefault="00AD701B" w:rsidP="001D39A8">
            <w:pPr>
              <w:pStyle w:val="Default"/>
              <w:widowControl w:val="0"/>
              <w:numPr>
                <w:ilvl w:val="0"/>
                <w:numId w:val="30"/>
              </w:numPr>
              <w:tabs>
                <w:tab w:val="left" w:pos="522"/>
              </w:tabs>
              <w:spacing w:before="40" w:after="40" w:line="280" w:lineRule="atLeast"/>
              <w:ind w:left="522"/>
              <w:rPr>
                <w:rFonts w:ascii="Arial" w:hAnsi="Arial" w:cs="Arial"/>
                <w:sz w:val="20"/>
                <w:szCs w:val="20"/>
              </w:rPr>
            </w:pPr>
            <w:r w:rsidRPr="00E565BC">
              <w:rPr>
                <w:rFonts w:ascii="Arial" w:hAnsi="Arial" w:cs="Arial"/>
                <w:sz w:val="20"/>
                <w:szCs w:val="20"/>
              </w:rPr>
              <w:t xml:space="preserve">Updating radiation work permits as needed based on information provided by health physics at local control points and at the work locations </w:t>
            </w:r>
          </w:p>
          <w:p w:rsidR="00AD701B" w:rsidRPr="00B8620F" w:rsidRDefault="00AD701B" w:rsidP="00B8620F">
            <w:pPr>
              <w:pStyle w:val="Default"/>
              <w:widowControl w:val="0"/>
              <w:spacing w:before="60" w:after="60" w:line="280" w:lineRule="atLeast"/>
              <w:rPr>
                <w:rFonts w:ascii="Arial" w:hAnsi="Arial" w:cs="Arial"/>
                <w:sz w:val="20"/>
                <w:szCs w:val="20"/>
              </w:rPr>
            </w:pPr>
            <w:r w:rsidRPr="00E565BC">
              <w:rPr>
                <w:rFonts w:ascii="Arial" w:hAnsi="Arial" w:cs="Arial"/>
                <w:sz w:val="20"/>
                <w:szCs w:val="20"/>
              </w:rPr>
              <w:t xml:space="preserve">The booth has a counter such that the health physics personnel can easily monitor the flow of workers. It is located adjacent to and visible from the health physics pickup and </w:t>
            </w:r>
            <w:proofErr w:type="spellStart"/>
            <w:r w:rsidRPr="00E565BC">
              <w:rPr>
                <w:rFonts w:ascii="Arial" w:hAnsi="Arial" w:cs="Arial"/>
                <w:sz w:val="20"/>
                <w:szCs w:val="20"/>
              </w:rPr>
              <w:t>suitup</w:t>
            </w:r>
            <w:proofErr w:type="spellEnd"/>
            <w:r w:rsidRPr="00E565BC">
              <w:rPr>
                <w:rFonts w:ascii="Arial" w:hAnsi="Arial" w:cs="Arial"/>
                <w:sz w:val="20"/>
                <w:szCs w:val="20"/>
              </w:rPr>
              <w:t xml:space="preserve"> room. </w:t>
            </w:r>
          </w:p>
        </w:tc>
      </w:tr>
      <w:tr w:rsidR="00AD701B" w:rsidRPr="00817CEB" w:rsidTr="004C121E">
        <w:trPr>
          <w:cantSplit/>
          <w:trPrChange w:id="10219" w:author="gorgemj" w:date="2017-11-30T12:36:00Z">
            <w:trPr>
              <w:gridBefore w:val="6"/>
              <w:gridAfter w:val="0"/>
              <w:cantSplit/>
            </w:trPr>
          </w:trPrChange>
        </w:trPr>
        <w:tc>
          <w:tcPr>
            <w:tcW w:w="947" w:type="dxa"/>
            <w:tcPrChange w:id="10220" w:author="gorgemj" w:date="2017-11-30T12:36:00Z">
              <w:tcPr>
                <w:tcW w:w="945" w:type="dxa"/>
                <w:gridSpan w:val="6"/>
              </w:tcPr>
            </w:tcPrChange>
          </w:tcPr>
          <w:p w:rsidR="00AD701B" w:rsidRPr="0001191C" w:rsidRDefault="00AD701B" w:rsidP="00542606">
            <w:pPr>
              <w:autoSpaceDE w:val="0"/>
              <w:autoSpaceDN w:val="0"/>
              <w:adjustRightInd w:val="0"/>
              <w:spacing w:before="60" w:after="60" w:line="280" w:lineRule="atLeast"/>
              <w:jc w:val="center"/>
              <w:rPr>
                <w:rFonts w:cs="Arial"/>
                <w:rPrChange w:id="10221" w:author="gorgemj" w:date="2017-11-23T16:11:00Z">
                  <w:rPr>
                    <w:rFonts w:cs="Arial"/>
                    <w:b/>
                  </w:rPr>
                </w:rPrChange>
              </w:rPr>
            </w:pPr>
            <w:r w:rsidRPr="0001191C">
              <w:rPr>
                <w:rFonts w:cs="Arial"/>
                <w:rPrChange w:id="10222" w:author="gorgemj" w:date="2017-11-23T16:11:00Z">
                  <w:rPr>
                    <w:rFonts w:cs="Arial"/>
                    <w:b/>
                  </w:rPr>
                </w:rPrChange>
              </w:rPr>
              <w:t>6.83 (cont.)</w:t>
            </w:r>
          </w:p>
        </w:tc>
        <w:tc>
          <w:tcPr>
            <w:tcW w:w="693" w:type="dxa"/>
            <w:tcPrChange w:id="10223" w:author="gorgemj" w:date="2017-11-30T12:36:00Z">
              <w:tcPr>
                <w:tcW w:w="747" w:type="dxa"/>
                <w:gridSpan w:val="3"/>
              </w:tcPr>
            </w:tcPrChange>
          </w:tcPr>
          <w:p w:rsidR="00AD701B" w:rsidRPr="0001191C" w:rsidRDefault="00AD701B" w:rsidP="00542606">
            <w:pPr>
              <w:autoSpaceDE w:val="0"/>
              <w:autoSpaceDN w:val="0"/>
              <w:adjustRightInd w:val="0"/>
              <w:spacing w:before="60" w:after="60" w:line="280" w:lineRule="atLeast"/>
              <w:jc w:val="center"/>
              <w:rPr>
                <w:rFonts w:cs="Arial"/>
                <w:bCs/>
                <w:rPrChange w:id="10224" w:author="gorgemj" w:date="2017-11-23T16:11:00Z">
                  <w:rPr>
                    <w:rFonts w:cs="Arial"/>
                    <w:b/>
                    <w:bCs/>
                  </w:rPr>
                </w:rPrChange>
              </w:rPr>
            </w:pPr>
            <w:r w:rsidRPr="0001191C">
              <w:rPr>
                <w:rFonts w:cs="Arial"/>
                <w:bCs/>
                <w:rPrChange w:id="10225" w:author="gorgemj" w:date="2017-11-23T16:11:00Z">
                  <w:rPr>
                    <w:rFonts w:cs="Arial"/>
                    <w:b/>
                    <w:bCs/>
                  </w:rPr>
                </w:rPrChange>
              </w:rPr>
              <w:t>1</w:t>
            </w:r>
          </w:p>
        </w:tc>
        <w:tc>
          <w:tcPr>
            <w:tcW w:w="5038" w:type="dxa"/>
            <w:gridSpan w:val="2"/>
            <w:tcPrChange w:id="10226" w:author="gorgemj" w:date="2017-11-30T12:36:00Z">
              <w:tcPr>
                <w:tcW w:w="6768" w:type="dxa"/>
                <w:gridSpan w:val="7"/>
              </w:tcPr>
            </w:tcPrChange>
          </w:tcPr>
          <w:p w:rsidR="00AD701B" w:rsidRPr="00817CEB" w:rsidRDefault="00AD701B" w:rsidP="00542606">
            <w:pPr>
              <w:autoSpaceDE w:val="0"/>
              <w:autoSpaceDN w:val="0"/>
              <w:adjustRightInd w:val="0"/>
              <w:spacing w:before="60" w:after="60" w:line="280" w:lineRule="atLeast"/>
              <w:rPr>
                <w:rFonts w:eastAsia="Calibri" w:cs="Arial"/>
              </w:rPr>
            </w:pPr>
          </w:p>
        </w:tc>
        <w:tc>
          <w:tcPr>
            <w:tcW w:w="6912" w:type="dxa"/>
            <w:gridSpan w:val="3"/>
            <w:tcPrChange w:id="10227" w:author="gorgemj" w:date="2017-11-30T12:36:00Z">
              <w:tcPr>
                <w:tcW w:w="5130" w:type="dxa"/>
                <w:gridSpan w:val="8"/>
              </w:tcPr>
            </w:tcPrChange>
          </w:tcPr>
          <w:p w:rsidR="00AD701B" w:rsidRDefault="00AD701B" w:rsidP="00542606">
            <w:pPr>
              <w:spacing w:before="60" w:after="60" w:line="280" w:lineRule="atLeast"/>
              <w:rPr>
                <w:rFonts w:cs="Arial"/>
                <w:szCs w:val="22"/>
              </w:rPr>
            </w:pPr>
            <w:r w:rsidRPr="00E565BC">
              <w:rPr>
                <w:rFonts w:cs="Arial"/>
                <w:szCs w:val="22"/>
              </w:rPr>
              <w:t>As radiation workers exit the work areas they go through personnel contamination monitors, shower for decontamination if needed, and receive radiologically controlled first-aid if needed. The health physics area contains the personnel contamination monitoring equipment, decontamination shower facilities, and first-aid equipment.</w:t>
            </w:r>
          </w:p>
          <w:p w:rsidR="00AD701B" w:rsidRDefault="00AD701B" w:rsidP="00542606">
            <w:pPr>
              <w:spacing w:before="60" w:after="60" w:line="280" w:lineRule="atLeast"/>
              <w:rPr>
                <w:rFonts w:cs="Arial"/>
                <w:szCs w:val="22"/>
              </w:rPr>
            </w:pPr>
            <w:r>
              <w:rPr>
                <w:rFonts w:cs="Arial"/>
                <w:szCs w:val="22"/>
              </w:rPr>
              <w:t xml:space="preserve">Health physics </w:t>
            </w:r>
            <w:del w:id="10228" w:author="gorgemj" w:date="2017-11-24T15:40:00Z">
              <w:r w:rsidDel="004D49AA">
                <w:rPr>
                  <w:rFonts w:cs="Arial"/>
                  <w:szCs w:val="22"/>
                </w:rPr>
                <w:delText xml:space="preserve">(HP) </w:delText>
              </w:r>
            </w:del>
            <w:r>
              <w:rPr>
                <w:rFonts w:cs="Arial"/>
                <w:szCs w:val="22"/>
              </w:rPr>
              <w:t>includes also the following:</w:t>
            </w:r>
          </w:p>
          <w:p w:rsidR="00AD701B" w:rsidRPr="004649C4" w:rsidRDefault="00AD701B" w:rsidP="00542606">
            <w:pPr>
              <w:pStyle w:val="Default"/>
              <w:widowControl w:val="0"/>
              <w:spacing w:before="60" w:after="60" w:line="280" w:lineRule="atLeast"/>
              <w:rPr>
                <w:rFonts w:ascii="Arial" w:hAnsi="Arial" w:cs="Arial"/>
                <w:sz w:val="20"/>
                <w:szCs w:val="22"/>
              </w:rPr>
            </w:pPr>
            <w:r w:rsidRPr="00E565BC">
              <w:rPr>
                <w:rFonts w:ascii="Arial" w:hAnsi="Arial" w:cs="Arial"/>
                <w:b/>
                <w:bCs/>
                <w:sz w:val="20"/>
                <w:szCs w:val="22"/>
              </w:rPr>
              <w:t>Whole Bod</w:t>
            </w:r>
            <w:r>
              <w:rPr>
                <w:rFonts w:ascii="Arial" w:hAnsi="Arial" w:cs="Arial"/>
                <w:b/>
                <w:bCs/>
                <w:sz w:val="20"/>
                <w:szCs w:val="22"/>
              </w:rPr>
              <w:t>y Counting Instrumentation (</w:t>
            </w:r>
            <w:ins w:id="10229" w:author="gorgemj" w:date="2017-11-24T17:18:00Z">
              <w:r w:rsidRPr="00993D67">
                <w:rPr>
                  <w:rFonts w:ascii="Arial" w:hAnsi="Arial" w:cs="Arial"/>
                  <w:b/>
                  <w:sz w:val="20"/>
                  <w:szCs w:val="20"/>
                </w:rPr>
                <w:t>AP1000</w:t>
              </w:r>
              <w:r w:rsidRPr="00993D67">
                <w:rPr>
                  <w:rFonts w:ascii="Arial" w:hAnsi="Arial" w:cs="Arial"/>
                  <w:sz w:val="20"/>
                  <w:szCs w:val="20"/>
                </w:rPr>
                <w:t xml:space="preserve"> </w:t>
              </w:r>
              <w:r w:rsidRPr="00792094">
                <w:rPr>
                  <w:rFonts w:ascii="Arial" w:hAnsi="Arial" w:cs="Arial"/>
                  <w:b/>
                  <w:sz w:val="20"/>
                  <w:szCs w:val="20"/>
                  <w:rPrChange w:id="10230" w:author="gorgemj" w:date="2017-11-24T17:18:00Z">
                    <w:rPr>
                      <w:rFonts w:ascii="Arial" w:hAnsi="Arial" w:cs="Arial"/>
                      <w:sz w:val="20"/>
                      <w:szCs w:val="20"/>
                    </w:rPr>
                  </w:rPrChange>
                </w:rPr>
                <w:t>plant DCD [2]</w:t>
              </w:r>
            </w:ins>
            <w:del w:id="10231" w:author="gorgemj" w:date="2017-11-24T17:18:00Z">
              <w:r w:rsidDel="00792094">
                <w:rPr>
                  <w:rFonts w:ascii="Arial" w:hAnsi="Arial" w:cs="Arial"/>
                  <w:b/>
                  <w:bCs/>
                  <w:sz w:val="20"/>
                  <w:szCs w:val="22"/>
                </w:rPr>
                <w:delText>DCD</w:delText>
              </w:r>
            </w:del>
            <w:r>
              <w:rPr>
                <w:rFonts w:ascii="Arial" w:hAnsi="Arial" w:cs="Arial"/>
                <w:b/>
                <w:bCs/>
                <w:sz w:val="20"/>
                <w:szCs w:val="22"/>
              </w:rPr>
              <w:t> </w:t>
            </w:r>
            <w:r w:rsidRPr="00E565BC">
              <w:rPr>
                <w:rFonts w:ascii="Arial" w:hAnsi="Arial" w:cs="Arial"/>
                <w:b/>
                <w:bCs/>
                <w:sz w:val="20"/>
                <w:szCs w:val="22"/>
              </w:rPr>
              <w:t>Section 12.5.2.3)</w:t>
            </w:r>
          </w:p>
          <w:p w:rsidR="00AD701B" w:rsidRPr="004649C4" w:rsidRDefault="00AD701B" w:rsidP="00B8620F">
            <w:pPr>
              <w:pStyle w:val="Default"/>
              <w:spacing w:before="60" w:after="60" w:line="280" w:lineRule="atLeast"/>
              <w:rPr>
                <w:rFonts w:ascii="Arial" w:hAnsi="Arial" w:cs="Arial"/>
                <w:sz w:val="20"/>
                <w:szCs w:val="22"/>
              </w:rPr>
            </w:pPr>
            <w:r w:rsidRPr="00E565BC">
              <w:rPr>
                <w:rFonts w:ascii="Arial" w:hAnsi="Arial" w:cs="Arial"/>
                <w:sz w:val="20"/>
                <w:szCs w:val="22"/>
              </w:rPr>
              <w:t>The whole body counter(s) is located in a low background radiation area in the Annex Building. The whole body counting equipment is capable of detecting fractional body burdens of gamma emitting radionuclides.</w:t>
            </w:r>
          </w:p>
          <w:p w:rsidR="00AD701B" w:rsidRPr="004649C4" w:rsidRDefault="00AD701B" w:rsidP="00542606">
            <w:pPr>
              <w:pStyle w:val="Default"/>
              <w:widowControl w:val="0"/>
              <w:spacing w:before="60" w:after="60" w:line="280" w:lineRule="atLeast"/>
              <w:rPr>
                <w:rFonts w:ascii="Arial" w:hAnsi="Arial" w:cs="Arial"/>
                <w:sz w:val="20"/>
                <w:szCs w:val="22"/>
              </w:rPr>
            </w:pPr>
            <w:r w:rsidRPr="00E565BC">
              <w:rPr>
                <w:rFonts w:ascii="Arial" w:hAnsi="Arial" w:cs="Arial"/>
                <w:b/>
                <w:bCs/>
                <w:sz w:val="20"/>
                <w:szCs w:val="22"/>
              </w:rPr>
              <w:t>Portable Surv</w:t>
            </w:r>
            <w:r>
              <w:rPr>
                <w:rFonts w:ascii="Arial" w:hAnsi="Arial" w:cs="Arial"/>
                <w:b/>
                <w:bCs/>
                <w:sz w:val="20"/>
                <w:szCs w:val="22"/>
              </w:rPr>
              <w:t>ey Instrumentation (</w:t>
            </w:r>
            <w:ins w:id="10232" w:author="gorgemj" w:date="2017-11-24T17:19:00Z">
              <w:r w:rsidRPr="00A366D5">
                <w:rPr>
                  <w:rFonts w:ascii="Arial" w:hAnsi="Arial" w:cs="Arial"/>
                  <w:b/>
                  <w:sz w:val="20"/>
                  <w:szCs w:val="20"/>
                </w:rPr>
                <w:t>AP1000</w:t>
              </w:r>
              <w:r w:rsidRPr="00792094">
                <w:rPr>
                  <w:rFonts w:ascii="Arial" w:hAnsi="Arial" w:cs="Arial"/>
                  <w:b/>
                  <w:sz w:val="20"/>
                  <w:szCs w:val="20"/>
                  <w:rPrChange w:id="10233" w:author="gorgemj" w:date="2017-11-24T17:19:00Z">
                    <w:rPr>
                      <w:rFonts w:ascii="Arial" w:hAnsi="Arial" w:cs="Arial"/>
                      <w:sz w:val="20"/>
                      <w:szCs w:val="20"/>
                    </w:rPr>
                  </w:rPrChange>
                </w:rPr>
                <w:t xml:space="preserve"> plant DCD [2]</w:t>
              </w:r>
            </w:ins>
            <w:del w:id="10234" w:author="gorgemj" w:date="2017-11-24T17:19:00Z">
              <w:r w:rsidRPr="00A366D5" w:rsidDel="00792094">
                <w:rPr>
                  <w:rFonts w:ascii="Arial" w:hAnsi="Arial" w:cs="Arial"/>
                  <w:b/>
                  <w:bCs/>
                  <w:sz w:val="20"/>
                  <w:szCs w:val="22"/>
                </w:rPr>
                <w:delText>DCD</w:delText>
              </w:r>
            </w:del>
            <w:r>
              <w:rPr>
                <w:rFonts w:ascii="Arial" w:hAnsi="Arial" w:cs="Arial"/>
                <w:b/>
                <w:bCs/>
                <w:sz w:val="20"/>
                <w:szCs w:val="22"/>
              </w:rPr>
              <w:t> Section </w:t>
            </w:r>
            <w:r w:rsidRPr="00E565BC">
              <w:rPr>
                <w:rFonts w:ascii="Arial" w:hAnsi="Arial" w:cs="Arial"/>
                <w:b/>
                <w:bCs/>
                <w:sz w:val="20"/>
                <w:szCs w:val="22"/>
              </w:rPr>
              <w:t>12.5.2.4)</w:t>
            </w:r>
          </w:p>
          <w:p w:rsidR="00AD701B" w:rsidRPr="00B8620F" w:rsidRDefault="00AD701B" w:rsidP="00542606">
            <w:pPr>
              <w:spacing w:before="60" w:after="60" w:line="280" w:lineRule="atLeast"/>
              <w:rPr>
                <w:rFonts w:cs="Arial"/>
                <w:sz w:val="14"/>
              </w:rPr>
            </w:pPr>
            <w:r w:rsidRPr="00E565BC">
              <w:rPr>
                <w:rFonts w:cs="Arial"/>
                <w:szCs w:val="22"/>
              </w:rPr>
              <w:t>Portable radiation survey instrumentation is stored at the access control health physics booth and at in-plant control points. This instrumentation allows plant personnel to perform radiation, contamination, and neutron surveys, as needed, as well as collect samples for airborne analysis. Shielded rooms are provided in the health physics area for radioactivity analysis laboratory facilities and for calibration of survey instruments</w:t>
            </w:r>
          </w:p>
        </w:tc>
      </w:tr>
      <w:tr w:rsidR="00AD701B" w:rsidRPr="00817CEB" w:rsidTr="004C121E">
        <w:trPr>
          <w:cantSplit/>
          <w:trPrChange w:id="10235" w:author="gorgemj" w:date="2017-11-30T12:36:00Z">
            <w:trPr>
              <w:gridBefore w:val="6"/>
              <w:gridAfter w:val="0"/>
              <w:cantSplit/>
            </w:trPr>
          </w:trPrChange>
        </w:trPr>
        <w:tc>
          <w:tcPr>
            <w:tcW w:w="947" w:type="dxa"/>
            <w:tcPrChange w:id="10236" w:author="gorgemj" w:date="2017-11-30T12:36:00Z">
              <w:tcPr>
                <w:tcW w:w="945" w:type="dxa"/>
                <w:gridSpan w:val="6"/>
              </w:tcPr>
            </w:tcPrChange>
          </w:tcPr>
          <w:p w:rsidR="00AD701B" w:rsidRPr="0001191C" w:rsidRDefault="00AD701B" w:rsidP="004E7469">
            <w:pPr>
              <w:autoSpaceDE w:val="0"/>
              <w:autoSpaceDN w:val="0"/>
              <w:adjustRightInd w:val="0"/>
              <w:spacing w:before="60" w:after="60" w:line="280" w:lineRule="atLeast"/>
              <w:jc w:val="center"/>
              <w:rPr>
                <w:rFonts w:cs="Arial"/>
                <w:rPrChange w:id="10237" w:author="gorgemj" w:date="2017-11-23T16:11:00Z">
                  <w:rPr>
                    <w:rFonts w:cs="Arial"/>
                    <w:b/>
                  </w:rPr>
                </w:rPrChange>
              </w:rPr>
            </w:pPr>
            <w:r w:rsidRPr="0001191C">
              <w:rPr>
                <w:rFonts w:cs="Arial"/>
                <w:rPrChange w:id="10238" w:author="gorgemj" w:date="2017-11-23T16:11:00Z">
                  <w:rPr>
                    <w:rFonts w:cs="Arial"/>
                    <w:b/>
                  </w:rPr>
                </w:rPrChange>
              </w:rPr>
              <w:t>6.84</w:t>
            </w:r>
          </w:p>
        </w:tc>
        <w:tc>
          <w:tcPr>
            <w:tcW w:w="693" w:type="dxa"/>
            <w:tcPrChange w:id="10239" w:author="gorgemj" w:date="2017-11-30T12:36:00Z">
              <w:tcPr>
                <w:tcW w:w="747" w:type="dxa"/>
                <w:gridSpan w:val="3"/>
              </w:tcPr>
            </w:tcPrChange>
          </w:tcPr>
          <w:p w:rsidR="00AD701B" w:rsidRPr="0001191C" w:rsidRDefault="00AD701B" w:rsidP="004E7469">
            <w:pPr>
              <w:autoSpaceDE w:val="0"/>
              <w:autoSpaceDN w:val="0"/>
              <w:adjustRightInd w:val="0"/>
              <w:spacing w:before="60" w:after="60" w:line="280" w:lineRule="atLeast"/>
              <w:jc w:val="center"/>
              <w:rPr>
                <w:rFonts w:cs="Arial"/>
                <w:bCs/>
                <w:rPrChange w:id="10240" w:author="gorgemj" w:date="2017-11-23T16:11:00Z">
                  <w:rPr>
                    <w:rFonts w:cs="Arial"/>
                    <w:b/>
                    <w:bCs/>
                  </w:rPr>
                </w:rPrChange>
              </w:rPr>
            </w:pPr>
            <w:r w:rsidRPr="0001191C">
              <w:rPr>
                <w:rFonts w:cs="Arial"/>
                <w:bCs/>
                <w:rPrChange w:id="10241" w:author="gorgemj" w:date="2017-11-23T16:11:00Z">
                  <w:rPr>
                    <w:rFonts w:cs="Arial"/>
                    <w:b/>
                    <w:bCs/>
                  </w:rPr>
                </w:rPrChange>
              </w:rPr>
              <w:t>1</w:t>
            </w:r>
          </w:p>
        </w:tc>
        <w:tc>
          <w:tcPr>
            <w:tcW w:w="5038" w:type="dxa"/>
            <w:gridSpan w:val="2"/>
            <w:tcPrChange w:id="10242" w:author="gorgemj" w:date="2017-11-30T12:36:00Z">
              <w:tcPr>
                <w:tcW w:w="6768" w:type="dxa"/>
                <w:gridSpan w:val="7"/>
              </w:tcPr>
            </w:tcPrChange>
          </w:tcPr>
          <w:p w:rsidR="00AD701B" w:rsidRPr="00817CEB" w:rsidRDefault="00AD701B" w:rsidP="004E7469">
            <w:pPr>
              <w:autoSpaceDE w:val="0"/>
              <w:autoSpaceDN w:val="0"/>
              <w:adjustRightInd w:val="0"/>
              <w:spacing w:before="60" w:after="60" w:line="280" w:lineRule="atLeast"/>
              <w:rPr>
                <w:rFonts w:eastAsia="Calibri" w:cs="Arial"/>
              </w:rPr>
            </w:pPr>
            <w:r w:rsidRPr="00817CEB">
              <w:rPr>
                <w:rFonts w:eastAsia="Calibri" w:cs="Arial"/>
              </w:rPr>
              <w:t>Arrangements shall be made to assess exposures and other radiological impacts, if any, in the vicinity of the plant by environmental monitoring of dose rates or activity concentrations, with particular reference to:</w:t>
            </w:r>
          </w:p>
          <w:p w:rsidR="00AD701B" w:rsidRPr="00817CEB" w:rsidRDefault="00AD701B" w:rsidP="004E7469">
            <w:pPr>
              <w:tabs>
                <w:tab w:val="left" w:pos="342"/>
              </w:tabs>
              <w:autoSpaceDE w:val="0"/>
              <w:autoSpaceDN w:val="0"/>
              <w:adjustRightInd w:val="0"/>
              <w:spacing w:before="60" w:after="60" w:line="280" w:lineRule="atLeast"/>
              <w:ind w:left="342" w:hanging="342"/>
              <w:rPr>
                <w:rFonts w:eastAsia="Calibri" w:cs="Arial"/>
              </w:rPr>
            </w:pPr>
            <w:r w:rsidRPr="00817CEB">
              <w:rPr>
                <w:rFonts w:eastAsia="Calibri" w:cs="Arial"/>
              </w:rPr>
              <w:t xml:space="preserve">(a) </w:t>
            </w:r>
            <w:r>
              <w:rPr>
                <w:rFonts w:eastAsia="Calibri" w:cs="Arial"/>
              </w:rPr>
              <w:tab/>
            </w:r>
            <w:r w:rsidRPr="00817CEB">
              <w:rPr>
                <w:rFonts w:eastAsia="Calibri" w:cs="Arial"/>
              </w:rPr>
              <w:t>Exposure pathways to people, including the food chain;</w:t>
            </w:r>
          </w:p>
          <w:p w:rsidR="00AD701B" w:rsidRPr="00817CEB" w:rsidRDefault="00AD701B" w:rsidP="004E7469">
            <w:pPr>
              <w:tabs>
                <w:tab w:val="left" w:pos="342"/>
              </w:tabs>
              <w:autoSpaceDE w:val="0"/>
              <w:autoSpaceDN w:val="0"/>
              <w:adjustRightInd w:val="0"/>
              <w:spacing w:before="60" w:after="60" w:line="280" w:lineRule="atLeast"/>
              <w:ind w:left="342" w:hanging="342"/>
              <w:rPr>
                <w:rFonts w:eastAsia="Calibri" w:cs="Arial"/>
              </w:rPr>
            </w:pPr>
            <w:r w:rsidRPr="00817CEB">
              <w:rPr>
                <w:rFonts w:eastAsia="Calibri" w:cs="Arial"/>
              </w:rPr>
              <w:t xml:space="preserve">(b) </w:t>
            </w:r>
            <w:r>
              <w:rPr>
                <w:rFonts w:eastAsia="Calibri" w:cs="Arial"/>
              </w:rPr>
              <w:tab/>
            </w:r>
            <w:r w:rsidRPr="00817CEB">
              <w:rPr>
                <w:rFonts w:eastAsia="Calibri" w:cs="Arial"/>
              </w:rPr>
              <w:t>Radiological impacts, if any, on the local environment;</w:t>
            </w:r>
          </w:p>
          <w:p w:rsidR="00AD701B" w:rsidRDefault="00AD701B" w:rsidP="004E7469">
            <w:pPr>
              <w:tabs>
                <w:tab w:val="left" w:pos="342"/>
              </w:tabs>
              <w:autoSpaceDE w:val="0"/>
              <w:autoSpaceDN w:val="0"/>
              <w:adjustRightInd w:val="0"/>
              <w:spacing w:before="60" w:after="60" w:line="280" w:lineRule="atLeast"/>
              <w:ind w:left="342" w:hanging="342"/>
              <w:rPr>
                <w:rFonts w:eastAsia="Calibri" w:cs="Arial"/>
              </w:rPr>
            </w:pPr>
            <w:r w:rsidRPr="00817CEB">
              <w:rPr>
                <w:rFonts w:eastAsia="Calibri" w:cs="Arial"/>
              </w:rPr>
              <w:t xml:space="preserve">(c) </w:t>
            </w:r>
            <w:r>
              <w:rPr>
                <w:rFonts w:eastAsia="Calibri" w:cs="Arial"/>
              </w:rPr>
              <w:tab/>
            </w:r>
            <w:r w:rsidRPr="00817CEB">
              <w:rPr>
                <w:rFonts w:eastAsia="Calibri" w:cs="Arial"/>
              </w:rPr>
              <w:t>The possible buildup, and accumulation in the environment, of radioactive substances;</w:t>
            </w:r>
          </w:p>
          <w:p w:rsidR="00AD701B" w:rsidRPr="00817CEB" w:rsidRDefault="00AD701B" w:rsidP="004E7469">
            <w:pPr>
              <w:tabs>
                <w:tab w:val="left" w:pos="342"/>
              </w:tabs>
              <w:autoSpaceDE w:val="0"/>
              <w:autoSpaceDN w:val="0"/>
              <w:adjustRightInd w:val="0"/>
              <w:spacing w:before="60" w:after="60" w:line="280" w:lineRule="atLeast"/>
              <w:ind w:left="342" w:hanging="342"/>
              <w:rPr>
                <w:rFonts w:eastAsia="Calibri" w:cs="Arial"/>
              </w:rPr>
            </w:pPr>
            <w:r w:rsidRPr="00817CEB">
              <w:rPr>
                <w:rFonts w:eastAsia="Calibri" w:cs="Arial"/>
              </w:rPr>
              <w:t xml:space="preserve">(d) </w:t>
            </w:r>
            <w:r>
              <w:rPr>
                <w:rFonts w:eastAsia="Calibri" w:cs="Arial"/>
              </w:rPr>
              <w:tab/>
            </w:r>
            <w:r w:rsidRPr="00817CEB">
              <w:rPr>
                <w:rFonts w:eastAsia="Calibri" w:cs="Arial"/>
              </w:rPr>
              <w:t>The possibility of there being any unauthorized routes for radioactive releases.</w:t>
            </w:r>
          </w:p>
        </w:tc>
        <w:tc>
          <w:tcPr>
            <w:tcW w:w="6912" w:type="dxa"/>
            <w:gridSpan w:val="3"/>
            <w:tcPrChange w:id="10243" w:author="gorgemj" w:date="2017-11-30T12:36:00Z">
              <w:tcPr>
                <w:tcW w:w="5130" w:type="dxa"/>
                <w:gridSpan w:val="8"/>
              </w:tcPr>
            </w:tcPrChange>
          </w:tcPr>
          <w:p w:rsidR="00AD701B" w:rsidRDefault="00AD701B" w:rsidP="004E7469">
            <w:pPr>
              <w:spacing w:before="60" w:after="60" w:line="280" w:lineRule="atLeast"/>
              <w:rPr>
                <w:rFonts w:cs="Arial"/>
                <w:b/>
              </w:rPr>
            </w:pPr>
            <w:r>
              <w:rPr>
                <w:rFonts w:cs="Arial"/>
              </w:rPr>
              <w:t xml:space="preserve">This requirement is met for the </w:t>
            </w:r>
            <w:r>
              <w:rPr>
                <w:rFonts w:cs="Arial"/>
                <w:b/>
              </w:rPr>
              <w:t>AP1000</w:t>
            </w:r>
            <w:r>
              <w:rPr>
                <w:rFonts w:cs="Arial"/>
              </w:rPr>
              <w:t xml:space="preserve"> plant as discussed in </w:t>
            </w:r>
            <w:ins w:id="10244" w:author="gorgemj" w:date="2017-11-24T17:19:00Z">
              <w:r>
                <w:rPr>
                  <w:rFonts w:cs="Arial"/>
                </w:rPr>
                <w:t xml:space="preserve">the </w:t>
              </w:r>
              <w:r w:rsidRPr="00993D67">
                <w:rPr>
                  <w:rFonts w:cs="Arial"/>
                  <w:b/>
                </w:rPr>
                <w:t>AP1000</w:t>
              </w:r>
              <w:r w:rsidRPr="00993D67">
                <w:rPr>
                  <w:rFonts w:cs="Arial"/>
                </w:rPr>
                <w:t xml:space="preserve"> plant DCD [2]</w:t>
              </w:r>
            </w:ins>
            <w:del w:id="10245" w:author="gorgemj" w:date="2017-11-24T17:19:00Z">
              <w:r w:rsidDel="00792094">
                <w:rPr>
                  <w:rFonts w:cs="Arial"/>
                </w:rPr>
                <w:delText>DCD</w:delText>
              </w:r>
            </w:del>
            <w:r>
              <w:rPr>
                <w:rFonts w:cs="Arial"/>
              </w:rPr>
              <w:t xml:space="preserve"> </w:t>
            </w:r>
            <w:ins w:id="10246" w:author="gorgemj" w:date="2017-11-24T15:35:00Z">
              <w:r>
                <w:rPr>
                  <w:rFonts w:cs="Arial"/>
                </w:rPr>
                <w:t xml:space="preserve">[2] </w:t>
              </w:r>
            </w:ins>
            <w:r>
              <w:rPr>
                <w:rFonts w:cs="Arial"/>
              </w:rPr>
              <w:t>Sections 12.4.2 and 11.3.3.</w:t>
            </w:r>
          </w:p>
          <w:p w:rsidR="00AD701B" w:rsidRDefault="00AD701B" w:rsidP="004E7469">
            <w:pPr>
              <w:spacing w:before="60" w:after="60" w:line="280" w:lineRule="atLeast"/>
              <w:rPr>
                <w:rFonts w:cs="Arial"/>
              </w:rPr>
            </w:pPr>
            <w:del w:id="10247" w:author="gorgemj" w:date="2017-11-24T17:19:00Z">
              <w:r w:rsidDel="00792094">
                <w:rPr>
                  <w:rFonts w:cs="Arial"/>
                </w:rPr>
                <w:delText xml:space="preserve">DCD </w:delText>
              </w:r>
            </w:del>
            <w:ins w:id="10248" w:author="gorgemj" w:date="2017-11-24T17:19:00Z">
              <w:r>
                <w:rPr>
                  <w:rFonts w:cs="Arial"/>
                </w:rPr>
                <w:t xml:space="preserve">The </w:t>
              </w:r>
              <w:r w:rsidRPr="00993D67">
                <w:rPr>
                  <w:rFonts w:cs="Arial"/>
                  <w:b/>
                </w:rPr>
                <w:t>AP1000</w:t>
              </w:r>
              <w:r w:rsidRPr="00993D67">
                <w:rPr>
                  <w:rFonts w:cs="Arial"/>
                </w:rPr>
                <w:t xml:space="preserve"> plant DCD [2]</w:t>
              </w:r>
              <w:r>
                <w:rPr>
                  <w:rFonts w:cs="Arial"/>
                </w:rPr>
                <w:t xml:space="preserve"> </w:t>
              </w:r>
            </w:ins>
            <w:r>
              <w:rPr>
                <w:rFonts w:cs="Arial"/>
              </w:rPr>
              <w:t>Chapter 11 discusses the Radioactive Waste Systems (Liquid, Gaseous &amp; Solid) and the possible release pathways and their control.</w:t>
            </w:r>
            <w:ins w:id="10249" w:author="gorgemj" w:date="2017-11-24T17:19:00Z">
              <w:r>
                <w:rPr>
                  <w:rFonts w:cs="Arial"/>
                </w:rPr>
                <w:t xml:space="preserve"> The</w:t>
              </w:r>
            </w:ins>
            <w:r>
              <w:rPr>
                <w:rFonts w:cs="Arial"/>
              </w:rPr>
              <w:t xml:space="preserve"> </w:t>
            </w:r>
            <w:ins w:id="10250" w:author="gorgemj" w:date="2017-11-24T17:19:00Z">
              <w:r w:rsidRPr="00993D67">
                <w:rPr>
                  <w:rFonts w:cs="Arial"/>
                  <w:b/>
                </w:rPr>
                <w:t>AP1000</w:t>
              </w:r>
              <w:r w:rsidRPr="00993D67">
                <w:rPr>
                  <w:rFonts w:cs="Arial"/>
                </w:rPr>
                <w:t xml:space="preserve"> plant DCD [2]</w:t>
              </w:r>
            </w:ins>
            <w:del w:id="10251" w:author="gorgemj" w:date="2017-11-24T17:19:00Z">
              <w:r w:rsidDel="00792094">
                <w:rPr>
                  <w:rFonts w:cs="Arial"/>
                </w:rPr>
                <w:delText>DCD</w:delText>
              </w:r>
            </w:del>
            <w:r>
              <w:rPr>
                <w:rFonts w:cs="Arial"/>
              </w:rPr>
              <w:t xml:space="preserve"> Chapter 12 discusses the radiological impact.</w:t>
            </w:r>
          </w:p>
          <w:p w:rsidR="00AD701B" w:rsidRPr="00E565BC" w:rsidRDefault="00AD701B" w:rsidP="004E7469">
            <w:pPr>
              <w:spacing w:before="60" w:after="60" w:line="280" w:lineRule="atLeast"/>
              <w:rPr>
                <w:rFonts w:cs="Arial"/>
              </w:rPr>
            </w:pPr>
            <w:r>
              <w:rPr>
                <w:rFonts w:cs="Arial"/>
              </w:rPr>
              <w:t>In addition</w:t>
            </w:r>
            <w:del w:id="10252" w:author="gorgemj" w:date="2017-11-24T15:36:00Z">
              <w:r w:rsidDel="009701FD">
                <w:rPr>
                  <w:rFonts w:cs="Arial"/>
                </w:rPr>
                <w:delText>,</w:delText>
              </w:r>
            </w:del>
            <w:r>
              <w:rPr>
                <w:rFonts w:cs="Arial"/>
              </w:rPr>
              <w:t xml:space="preserve"> </w:t>
            </w:r>
            <w:del w:id="10253" w:author="gorgemj" w:date="2017-11-24T15:35:00Z">
              <w:r w:rsidRPr="00EB1071" w:rsidDel="009701FD">
                <w:rPr>
                  <w:rFonts w:cs="Arial"/>
                </w:rPr>
                <w:delText>Reference 6</w:delText>
              </w:r>
              <w:r w:rsidDel="009701FD">
                <w:rPr>
                  <w:rFonts w:cs="Arial"/>
                </w:rPr>
                <w:delText>,</w:delText>
              </w:r>
            </w:del>
            <w:ins w:id="10254" w:author="gorgemj" w:date="2017-11-24T15:35:00Z">
              <w:r>
                <w:rPr>
                  <w:rFonts w:cs="Arial"/>
                </w:rPr>
                <w:t>the</w:t>
              </w:r>
            </w:ins>
            <w:ins w:id="10255" w:author="gorgemj" w:date="2017-11-24T17:19:00Z">
              <w:r>
                <w:rPr>
                  <w:rFonts w:cs="Arial"/>
                </w:rPr>
                <w:t xml:space="preserve"> </w:t>
              </w:r>
              <w:r w:rsidRPr="00792094">
                <w:rPr>
                  <w:rFonts w:cs="Arial"/>
                  <w:b/>
                  <w:rPrChange w:id="10256" w:author="gorgemj" w:date="2017-11-24T17:19:00Z">
                    <w:rPr>
                      <w:rFonts w:cs="Arial"/>
                    </w:rPr>
                  </w:rPrChange>
                </w:rPr>
                <w:t>AP1000</w:t>
              </w:r>
              <w:r>
                <w:rPr>
                  <w:rFonts w:cs="Arial"/>
                </w:rPr>
                <w:t xml:space="preserve"> plant</w:t>
              </w:r>
            </w:ins>
            <w:ins w:id="10257" w:author="gorgemj" w:date="2017-11-24T15:35:00Z">
              <w:r>
                <w:rPr>
                  <w:rFonts w:cs="Arial"/>
                </w:rPr>
                <w:t xml:space="preserve"> </w:t>
              </w:r>
            </w:ins>
            <w:del w:id="10258" w:author="gorgemj" w:date="2017-11-24T15:35:00Z">
              <w:r w:rsidDel="009701FD">
                <w:rPr>
                  <w:rFonts w:cs="Arial"/>
                </w:rPr>
                <w:delText xml:space="preserve"> </w:delText>
              </w:r>
              <w:r w:rsidRPr="00E565BC" w:rsidDel="009701FD">
                <w:rPr>
                  <w:rFonts w:cs="Arial"/>
                </w:rPr>
                <w:delText xml:space="preserve">UK </w:delText>
              </w:r>
              <w:r w:rsidRPr="009701FD" w:rsidDel="009701FD">
                <w:rPr>
                  <w:rFonts w:cs="Arial"/>
                  <w:rPrChange w:id="10259" w:author="gorgemj" w:date="2017-11-24T15:35:00Z">
                    <w:rPr>
                      <w:rFonts w:cs="Arial"/>
                      <w:b/>
                    </w:rPr>
                  </w:rPrChange>
                </w:rPr>
                <w:delText>AP1000</w:delText>
              </w:r>
              <w:r w:rsidRPr="00A366D5" w:rsidDel="009701FD">
                <w:rPr>
                  <w:rFonts w:cs="Arial"/>
                </w:rPr>
                <w:delText xml:space="preserve"> Environment Report</w:delText>
              </w:r>
            </w:del>
            <w:ins w:id="10260" w:author="gorgemj" w:date="2017-11-24T15:35:00Z">
              <w:r w:rsidRPr="009701FD">
                <w:rPr>
                  <w:rFonts w:cs="Arial"/>
                  <w:rPrChange w:id="10261" w:author="gorgemj" w:date="2017-11-24T15:35:00Z">
                    <w:rPr>
                      <w:rFonts w:cs="Arial"/>
                      <w:b/>
                    </w:rPr>
                  </w:rPrChange>
                </w:rPr>
                <w:t>ER [6]</w:t>
              </w:r>
            </w:ins>
            <w:ins w:id="10262" w:author="gorgemj" w:date="2017-11-24T15:36:00Z">
              <w:r>
                <w:rPr>
                  <w:rFonts w:cs="Arial"/>
                </w:rPr>
                <w:t>,</w:t>
              </w:r>
            </w:ins>
            <w:ins w:id="10263" w:author="gorgemj" w:date="2017-11-24T15:35:00Z">
              <w:r>
                <w:rPr>
                  <w:rFonts w:cs="Arial"/>
                </w:rPr>
                <w:t xml:space="preserve"> developed for the </w:t>
              </w:r>
            </w:ins>
            <w:ins w:id="10264" w:author="gorgemj" w:date="2017-11-24T17:19:00Z">
              <w:r>
                <w:rPr>
                  <w:rFonts w:cs="Arial"/>
                </w:rPr>
                <w:t xml:space="preserve">UK </w:t>
              </w:r>
            </w:ins>
            <w:ins w:id="10265" w:author="gorgemj" w:date="2017-11-24T15:35:00Z">
              <w:r>
                <w:rPr>
                  <w:rFonts w:cs="Arial"/>
                </w:rPr>
                <w:t>GDA</w:t>
              </w:r>
            </w:ins>
            <w:del w:id="10266" w:author="gorgemj" w:date="2017-11-24T15:35:00Z">
              <w:r w:rsidRPr="00A366D5" w:rsidDel="009701FD">
                <w:rPr>
                  <w:rFonts w:cs="Arial"/>
                </w:rPr>
                <w:delText>,</w:delText>
              </w:r>
            </w:del>
            <w:ins w:id="10267" w:author="gorgemj" w:date="2017-11-24T15:36:00Z">
              <w:r>
                <w:rPr>
                  <w:rFonts w:cs="Arial"/>
                </w:rPr>
                <w:t>,</w:t>
              </w:r>
            </w:ins>
            <w:r w:rsidRPr="00E565BC">
              <w:rPr>
                <w:rFonts w:cs="Arial"/>
              </w:rPr>
              <w:t xml:space="preserve"> extensively address</w:t>
            </w:r>
            <w:r>
              <w:rPr>
                <w:rFonts w:cs="Arial"/>
              </w:rPr>
              <w:t>es</w:t>
            </w:r>
            <w:r w:rsidRPr="00E565BC">
              <w:rPr>
                <w:rFonts w:cs="Arial"/>
              </w:rPr>
              <w:t xml:space="preserve"> the </w:t>
            </w:r>
            <w:r>
              <w:rPr>
                <w:rFonts w:cs="Arial"/>
              </w:rPr>
              <w:t>environmental impact</w:t>
            </w:r>
            <w:ins w:id="10268" w:author="gorgemj" w:date="2017-11-24T15:37:00Z">
              <w:r>
                <w:rPr>
                  <w:rFonts w:cs="Arial"/>
                </w:rPr>
                <w:t>s</w:t>
              </w:r>
            </w:ins>
            <w:r>
              <w:rPr>
                <w:rFonts w:cs="Arial"/>
              </w:rPr>
              <w:t xml:space="preserve"> of the </w:t>
            </w:r>
            <w:r w:rsidRPr="00E565BC">
              <w:rPr>
                <w:rFonts w:cs="Arial"/>
                <w:b/>
              </w:rPr>
              <w:t>AP1000</w:t>
            </w:r>
            <w:r>
              <w:rPr>
                <w:rFonts w:cs="Arial"/>
              </w:rPr>
              <w:t xml:space="preserve"> plant (both human and non-human doses assessment) and monitoring measures:</w:t>
            </w:r>
          </w:p>
          <w:p w:rsidR="00AD701B" w:rsidRDefault="00AD701B" w:rsidP="004E7469">
            <w:pPr>
              <w:widowControl/>
              <w:autoSpaceDE w:val="0"/>
              <w:autoSpaceDN w:val="0"/>
              <w:adjustRightInd w:val="0"/>
              <w:spacing w:before="60" w:after="60" w:line="280" w:lineRule="atLeast"/>
              <w:rPr>
                <w:rFonts w:ascii="TimesNewRomanPSMT" w:hAnsi="TimesNewRomanPSMT" w:cs="TimesNewRomanPSMT"/>
                <w:sz w:val="21"/>
                <w:szCs w:val="21"/>
              </w:rPr>
            </w:pPr>
            <w:r w:rsidRPr="00E565BC">
              <w:rPr>
                <w:rFonts w:cs="Arial"/>
              </w:rPr>
              <w:t xml:space="preserve">There are six types of environmental monitoring programs that are typically used in the </w:t>
            </w:r>
            <w:r w:rsidRPr="00E565BC">
              <w:rPr>
                <w:rFonts w:cs="Arial"/>
                <w:b/>
              </w:rPr>
              <w:t>AP1000</w:t>
            </w:r>
            <w:r w:rsidRPr="00E565BC">
              <w:rPr>
                <w:rFonts w:cs="Arial"/>
              </w:rPr>
              <w:t xml:space="preserve"> </w:t>
            </w:r>
            <w:del w:id="10269" w:author="gorgemj" w:date="2017-11-26T20:20:00Z">
              <w:r w:rsidRPr="00E565BC" w:rsidDel="00FD259C">
                <w:rPr>
                  <w:rFonts w:cs="Arial"/>
                </w:rPr>
                <w:delText xml:space="preserve">NPP </w:delText>
              </w:r>
            </w:del>
            <w:ins w:id="10270" w:author="gorgemj" w:date="2017-11-26T20:20:00Z">
              <w:r>
                <w:rPr>
                  <w:rFonts w:cs="Arial"/>
                </w:rPr>
                <w:t>plant</w:t>
              </w:r>
              <w:r w:rsidRPr="00E565BC">
                <w:rPr>
                  <w:rFonts w:cs="Arial"/>
                </w:rPr>
                <w:t xml:space="preserve"> </w:t>
              </w:r>
            </w:ins>
            <w:r w:rsidRPr="00E565BC">
              <w:rPr>
                <w:rFonts w:cs="Arial"/>
              </w:rPr>
              <w:t>system, as described below:</w:t>
            </w:r>
          </w:p>
          <w:p w:rsidR="00AD701B" w:rsidRPr="004E7469" w:rsidRDefault="00AD701B" w:rsidP="001D39A8">
            <w:pPr>
              <w:pStyle w:val="ListParagraph"/>
              <w:numPr>
                <w:ilvl w:val="0"/>
                <w:numId w:val="14"/>
              </w:numPr>
              <w:autoSpaceDE w:val="0"/>
              <w:autoSpaceDN w:val="0"/>
              <w:adjustRightInd w:val="0"/>
              <w:spacing w:before="60" w:after="60" w:line="280" w:lineRule="atLeast"/>
              <w:ind w:left="360"/>
              <w:rPr>
                <w:rFonts w:cs="Arial"/>
                <w:b/>
                <w:szCs w:val="20"/>
              </w:rPr>
            </w:pPr>
            <w:r w:rsidRPr="00E565BC">
              <w:rPr>
                <w:rFonts w:cs="Arial"/>
                <w:b/>
                <w:szCs w:val="20"/>
              </w:rPr>
              <w:t>Radiological Monitoring</w:t>
            </w:r>
          </w:p>
          <w:p w:rsidR="00AD701B" w:rsidRDefault="00AD701B" w:rsidP="001D39A8">
            <w:pPr>
              <w:pStyle w:val="ListParagraph"/>
              <w:numPr>
                <w:ilvl w:val="0"/>
                <w:numId w:val="13"/>
              </w:numPr>
              <w:tabs>
                <w:tab w:val="left" w:pos="612"/>
              </w:tabs>
              <w:autoSpaceDE w:val="0"/>
              <w:autoSpaceDN w:val="0"/>
              <w:adjustRightInd w:val="0"/>
              <w:spacing w:before="60" w:after="60" w:line="280" w:lineRule="atLeast"/>
              <w:ind w:left="620" w:hanging="274"/>
              <w:contextualSpacing w:val="0"/>
              <w:rPr>
                <w:rFonts w:cs="Arial"/>
              </w:rPr>
            </w:pPr>
            <w:r w:rsidRPr="00E565BC">
              <w:rPr>
                <w:rFonts w:cs="Arial"/>
                <w:szCs w:val="20"/>
              </w:rPr>
              <w:t>Collection of environmental samples (from air, water, sediment, fish and food products, as well as direct radiation levels) to determine the concentrations of radioactive constituents in the samples.</w:t>
            </w:r>
          </w:p>
          <w:p w:rsidR="00AD701B" w:rsidRDefault="00AD701B" w:rsidP="001D39A8">
            <w:pPr>
              <w:pStyle w:val="ListParagraph"/>
              <w:numPr>
                <w:ilvl w:val="0"/>
                <w:numId w:val="13"/>
              </w:numPr>
              <w:tabs>
                <w:tab w:val="left" w:pos="612"/>
              </w:tabs>
              <w:autoSpaceDE w:val="0"/>
              <w:autoSpaceDN w:val="0"/>
              <w:adjustRightInd w:val="0"/>
              <w:spacing w:before="60" w:after="60" w:line="280" w:lineRule="atLeast"/>
              <w:ind w:left="620" w:hanging="274"/>
              <w:contextualSpacing w:val="0"/>
              <w:rPr>
                <w:rFonts w:cs="Arial"/>
              </w:rPr>
            </w:pPr>
            <w:r w:rsidRPr="00E565BC">
              <w:rPr>
                <w:rFonts w:cs="Arial"/>
                <w:szCs w:val="20"/>
              </w:rPr>
              <w:t>Monitoring of annual total dose contributions to the maximum exposed individual from radioactive emissions and other nearby radioactive sources.</w:t>
            </w:r>
          </w:p>
          <w:p w:rsidR="00AD701B" w:rsidRPr="004E7469" w:rsidRDefault="00AD701B" w:rsidP="001D39A8">
            <w:pPr>
              <w:pStyle w:val="ListParagraph"/>
              <w:numPr>
                <w:ilvl w:val="0"/>
                <w:numId w:val="13"/>
              </w:numPr>
              <w:tabs>
                <w:tab w:val="left" w:pos="612"/>
              </w:tabs>
              <w:autoSpaceDE w:val="0"/>
              <w:autoSpaceDN w:val="0"/>
              <w:adjustRightInd w:val="0"/>
              <w:spacing w:before="60" w:after="60" w:line="280" w:lineRule="atLeast"/>
              <w:ind w:left="620" w:hanging="274"/>
              <w:contextualSpacing w:val="0"/>
              <w:rPr>
                <w:rFonts w:cs="Arial"/>
              </w:rPr>
            </w:pPr>
            <w:r w:rsidRPr="00E565BC">
              <w:rPr>
                <w:rFonts w:cs="Arial"/>
                <w:szCs w:val="20"/>
              </w:rPr>
              <w:t>Monitoring of on-site worker and off-site populations on a regular basis to ensure that exposures to radioactive are within limits.</w:t>
            </w:r>
          </w:p>
        </w:tc>
      </w:tr>
      <w:tr w:rsidR="00AD701B" w:rsidRPr="00817CEB" w:rsidTr="004C121E">
        <w:trPr>
          <w:cantSplit/>
          <w:trPrChange w:id="10271" w:author="gorgemj" w:date="2017-11-30T12:36:00Z">
            <w:trPr>
              <w:gridBefore w:val="6"/>
              <w:gridAfter w:val="0"/>
              <w:cantSplit/>
            </w:trPr>
          </w:trPrChange>
        </w:trPr>
        <w:tc>
          <w:tcPr>
            <w:tcW w:w="947" w:type="dxa"/>
            <w:tcPrChange w:id="10272" w:author="gorgemj" w:date="2017-11-30T12:36:00Z">
              <w:tcPr>
                <w:tcW w:w="945" w:type="dxa"/>
                <w:gridSpan w:val="6"/>
              </w:tcPr>
            </w:tcPrChange>
          </w:tcPr>
          <w:p w:rsidR="00AD701B" w:rsidRPr="0001191C" w:rsidRDefault="00AD701B" w:rsidP="00785B26">
            <w:pPr>
              <w:autoSpaceDE w:val="0"/>
              <w:autoSpaceDN w:val="0"/>
              <w:adjustRightInd w:val="0"/>
              <w:spacing w:before="60" w:after="60" w:line="270" w:lineRule="atLeast"/>
              <w:jc w:val="center"/>
              <w:rPr>
                <w:rFonts w:cs="Arial"/>
                <w:rPrChange w:id="10273" w:author="gorgemj" w:date="2017-11-23T16:12:00Z">
                  <w:rPr>
                    <w:rFonts w:cs="Arial"/>
                    <w:b/>
                  </w:rPr>
                </w:rPrChange>
              </w:rPr>
            </w:pPr>
            <w:r w:rsidRPr="0001191C">
              <w:rPr>
                <w:rFonts w:cs="Arial"/>
                <w:rPrChange w:id="10274" w:author="gorgemj" w:date="2017-11-23T16:12:00Z">
                  <w:rPr>
                    <w:rFonts w:cs="Arial"/>
                    <w:b/>
                  </w:rPr>
                </w:rPrChange>
              </w:rPr>
              <w:t>6.84 (cont.</w:t>
            </w:r>
            <w:ins w:id="10275" w:author="gorgemj" w:date="2017-11-23T16:12:00Z">
              <w:r>
                <w:rPr>
                  <w:rFonts w:cs="Arial"/>
                </w:rPr>
                <w:t>)</w:t>
              </w:r>
            </w:ins>
          </w:p>
        </w:tc>
        <w:tc>
          <w:tcPr>
            <w:tcW w:w="693" w:type="dxa"/>
            <w:tcPrChange w:id="10276" w:author="gorgemj" w:date="2017-11-30T12:36:00Z">
              <w:tcPr>
                <w:tcW w:w="747" w:type="dxa"/>
                <w:gridSpan w:val="3"/>
              </w:tcPr>
            </w:tcPrChange>
          </w:tcPr>
          <w:p w:rsidR="00AD701B" w:rsidRPr="0001191C" w:rsidRDefault="00AD701B" w:rsidP="00785B26">
            <w:pPr>
              <w:autoSpaceDE w:val="0"/>
              <w:autoSpaceDN w:val="0"/>
              <w:adjustRightInd w:val="0"/>
              <w:spacing w:before="60" w:after="60" w:line="270" w:lineRule="atLeast"/>
              <w:jc w:val="center"/>
              <w:rPr>
                <w:rFonts w:cs="Arial"/>
                <w:bCs/>
                <w:rPrChange w:id="10277" w:author="gorgemj" w:date="2017-11-23T16:12:00Z">
                  <w:rPr>
                    <w:rFonts w:cs="Arial"/>
                    <w:b/>
                    <w:bCs/>
                  </w:rPr>
                </w:rPrChange>
              </w:rPr>
            </w:pPr>
            <w:r w:rsidRPr="0001191C">
              <w:rPr>
                <w:rFonts w:cs="Arial"/>
                <w:bCs/>
                <w:rPrChange w:id="10278" w:author="gorgemj" w:date="2017-11-23T16:12:00Z">
                  <w:rPr>
                    <w:rFonts w:cs="Arial"/>
                    <w:b/>
                    <w:bCs/>
                  </w:rPr>
                </w:rPrChange>
              </w:rPr>
              <w:t>1</w:t>
            </w:r>
          </w:p>
        </w:tc>
        <w:tc>
          <w:tcPr>
            <w:tcW w:w="5038" w:type="dxa"/>
            <w:gridSpan w:val="2"/>
            <w:tcPrChange w:id="10279" w:author="gorgemj" w:date="2017-11-30T12:36:00Z">
              <w:tcPr>
                <w:tcW w:w="6768" w:type="dxa"/>
                <w:gridSpan w:val="7"/>
              </w:tcPr>
            </w:tcPrChange>
          </w:tcPr>
          <w:p w:rsidR="00AD701B" w:rsidRPr="00817CEB" w:rsidRDefault="00AD701B" w:rsidP="00785B26">
            <w:pPr>
              <w:tabs>
                <w:tab w:val="left" w:pos="342"/>
              </w:tabs>
              <w:autoSpaceDE w:val="0"/>
              <w:autoSpaceDN w:val="0"/>
              <w:adjustRightInd w:val="0"/>
              <w:spacing w:before="60" w:after="60" w:line="270" w:lineRule="atLeast"/>
              <w:ind w:left="342" w:hanging="342"/>
              <w:rPr>
                <w:rFonts w:eastAsia="Calibri" w:cs="Arial"/>
              </w:rPr>
            </w:pPr>
          </w:p>
        </w:tc>
        <w:tc>
          <w:tcPr>
            <w:tcW w:w="6912" w:type="dxa"/>
            <w:gridSpan w:val="3"/>
            <w:tcPrChange w:id="10280" w:author="gorgemj" w:date="2017-11-30T12:36:00Z">
              <w:tcPr>
                <w:tcW w:w="5130" w:type="dxa"/>
                <w:gridSpan w:val="8"/>
              </w:tcPr>
            </w:tcPrChange>
          </w:tcPr>
          <w:p w:rsidR="00AD701B" w:rsidRPr="004E7469" w:rsidRDefault="00AD701B" w:rsidP="001D39A8">
            <w:pPr>
              <w:pStyle w:val="ListParagraph"/>
              <w:numPr>
                <w:ilvl w:val="0"/>
                <w:numId w:val="14"/>
              </w:numPr>
              <w:autoSpaceDE w:val="0"/>
              <w:autoSpaceDN w:val="0"/>
              <w:adjustRightInd w:val="0"/>
              <w:spacing w:before="60" w:after="60" w:line="270" w:lineRule="atLeast"/>
              <w:ind w:left="360"/>
              <w:rPr>
                <w:rFonts w:cs="Arial"/>
                <w:b/>
                <w:szCs w:val="20"/>
              </w:rPr>
            </w:pPr>
            <w:r w:rsidRPr="00E565BC">
              <w:rPr>
                <w:rFonts w:cs="Arial"/>
                <w:b/>
                <w:szCs w:val="20"/>
              </w:rPr>
              <w:t>Hydrological Monitoring</w:t>
            </w:r>
          </w:p>
          <w:p w:rsidR="00AD701B" w:rsidRPr="004E7469" w:rsidRDefault="00AD701B" w:rsidP="001D39A8">
            <w:pPr>
              <w:pStyle w:val="ListParagraph"/>
              <w:numPr>
                <w:ilvl w:val="0"/>
                <w:numId w:val="13"/>
              </w:numPr>
              <w:tabs>
                <w:tab w:val="left" w:pos="612"/>
              </w:tabs>
              <w:autoSpaceDE w:val="0"/>
              <w:autoSpaceDN w:val="0"/>
              <w:adjustRightInd w:val="0"/>
              <w:spacing w:before="60" w:after="60" w:line="270" w:lineRule="atLeast"/>
              <w:ind w:left="620" w:hanging="274"/>
              <w:contextualSpacing w:val="0"/>
              <w:rPr>
                <w:rFonts w:cs="Arial"/>
                <w:szCs w:val="20"/>
              </w:rPr>
            </w:pPr>
            <w:r w:rsidRPr="00E565BC">
              <w:rPr>
                <w:rFonts w:cs="Arial"/>
                <w:szCs w:val="20"/>
              </w:rPr>
              <w:t>Periodic monitoring and subsequent sediment removal for maintenance from the cooling water system intake channel to minimi</w:t>
            </w:r>
            <w:r>
              <w:rPr>
                <w:rFonts w:cs="Arial"/>
                <w:szCs w:val="20"/>
              </w:rPr>
              <w:t>z</w:t>
            </w:r>
            <w:r w:rsidRPr="00E565BC">
              <w:rPr>
                <w:rFonts w:cs="Arial"/>
                <w:szCs w:val="20"/>
              </w:rPr>
              <w:t>e any impact to the raw water system operation.</w:t>
            </w:r>
          </w:p>
          <w:p w:rsidR="00AD701B" w:rsidRPr="004E7469" w:rsidRDefault="00AD701B" w:rsidP="001D39A8">
            <w:pPr>
              <w:pStyle w:val="ListParagraph"/>
              <w:numPr>
                <w:ilvl w:val="0"/>
                <w:numId w:val="13"/>
              </w:numPr>
              <w:tabs>
                <w:tab w:val="left" w:pos="612"/>
              </w:tabs>
              <w:autoSpaceDE w:val="0"/>
              <w:autoSpaceDN w:val="0"/>
              <w:adjustRightInd w:val="0"/>
              <w:spacing w:before="60" w:after="60" w:line="270" w:lineRule="atLeast"/>
              <w:ind w:left="620" w:hanging="274"/>
              <w:contextualSpacing w:val="0"/>
              <w:rPr>
                <w:rFonts w:cs="Arial"/>
                <w:szCs w:val="20"/>
              </w:rPr>
            </w:pPr>
            <w:r w:rsidRPr="00E565BC">
              <w:rPr>
                <w:rFonts w:cs="Arial"/>
                <w:szCs w:val="20"/>
              </w:rPr>
              <w:t>Bathymetric survey of the intake channel is expected after first year of operation to measure sediment build up and also to determine future dredging intervals.</w:t>
            </w:r>
          </w:p>
          <w:p w:rsidR="00AD701B" w:rsidRPr="004E7469" w:rsidRDefault="00AD701B" w:rsidP="001D39A8">
            <w:pPr>
              <w:pStyle w:val="ListParagraph"/>
              <w:numPr>
                <w:ilvl w:val="0"/>
                <w:numId w:val="13"/>
              </w:numPr>
              <w:tabs>
                <w:tab w:val="left" w:pos="612"/>
              </w:tabs>
              <w:autoSpaceDE w:val="0"/>
              <w:autoSpaceDN w:val="0"/>
              <w:adjustRightInd w:val="0"/>
              <w:spacing w:before="60" w:after="60" w:line="270" w:lineRule="atLeast"/>
              <w:ind w:left="620" w:hanging="274"/>
              <w:contextualSpacing w:val="0"/>
              <w:rPr>
                <w:rFonts w:cs="Arial"/>
                <w:szCs w:val="20"/>
              </w:rPr>
            </w:pPr>
            <w:r w:rsidRPr="00E565BC">
              <w:rPr>
                <w:rFonts w:cs="Arial"/>
                <w:szCs w:val="20"/>
              </w:rPr>
              <w:t>Monitoring of surface water and groundwater parameters are expected quarterly for the first year of operation, then annually.</w:t>
            </w:r>
          </w:p>
          <w:p w:rsidR="00AD701B" w:rsidRPr="004E7469" w:rsidRDefault="00AD701B" w:rsidP="001D39A8">
            <w:pPr>
              <w:pStyle w:val="ListParagraph"/>
              <w:numPr>
                <w:ilvl w:val="0"/>
                <w:numId w:val="13"/>
              </w:numPr>
              <w:tabs>
                <w:tab w:val="left" w:pos="612"/>
              </w:tabs>
              <w:autoSpaceDE w:val="0"/>
              <w:autoSpaceDN w:val="0"/>
              <w:adjustRightInd w:val="0"/>
              <w:spacing w:before="60" w:after="60" w:line="270" w:lineRule="atLeast"/>
              <w:ind w:left="620" w:hanging="274"/>
              <w:contextualSpacing w:val="0"/>
              <w:rPr>
                <w:rFonts w:cs="Arial"/>
                <w:szCs w:val="20"/>
              </w:rPr>
            </w:pPr>
            <w:r w:rsidRPr="004E7469">
              <w:rPr>
                <w:rFonts w:cs="Arial"/>
                <w:szCs w:val="20"/>
              </w:rPr>
              <w:t>Operational monitoring concentrates on parameters are below:</w:t>
            </w:r>
          </w:p>
          <w:p w:rsidR="00AD701B" w:rsidRPr="004E7469" w:rsidRDefault="00AD701B" w:rsidP="001D39A8">
            <w:pPr>
              <w:pStyle w:val="ListParagraph"/>
              <w:numPr>
                <w:ilvl w:val="1"/>
                <w:numId w:val="31"/>
              </w:numPr>
              <w:autoSpaceDE w:val="0"/>
              <w:autoSpaceDN w:val="0"/>
              <w:adjustRightInd w:val="0"/>
              <w:spacing w:before="60" w:after="60" w:line="270" w:lineRule="atLeast"/>
              <w:rPr>
                <w:rFonts w:cs="Arial"/>
                <w:szCs w:val="21"/>
              </w:rPr>
            </w:pPr>
            <w:r w:rsidRPr="004E7469">
              <w:rPr>
                <w:rFonts w:cs="Arial"/>
                <w:szCs w:val="21"/>
              </w:rPr>
              <w:t>Surface water flow</w:t>
            </w:r>
          </w:p>
          <w:p w:rsidR="00AD701B" w:rsidRPr="004E7469" w:rsidRDefault="00AD701B" w:rsidP="001D39A8">
            <w:pPr>
              <w:pStyle w:val="ListParagraph"/>
              <w:numPr>
                <w:ilvl w:val="1"/>
                <w:numId w:val="31"/>
              </w:numPr>
              <w:autoSpaceDE w:val="0"/>
              <w:autoSpaceDN w:val="0"/>
              <w:adjustRightInd w:val="0"/>
              <w:spacing w:before="60" w:after="60" w:line="270" w:lineRule="atLeast"/>
              <w:rPr>
                <w:rFonts w:cs="Arial"/>
                <w:szCs w:val="21"/>
              </w:rPr>
            </w:pPr>
            <w:r w:rsidRPr="004E7469">
              <w:rPr>
                <w:rFonts w:cs="Arial"/>
                <w:szCs w:val="21"/>
              </w:rPr>
              <w:t>Groundwater flow</w:t>
            </w:r>
          </w:p>
          <w:p w:rsidR="00AD701B" w:rsidRPr="004E7469" w:rsidRDefault="00AD701B" w:rsidP="001D39A8">
            <w:pPr>
              <w:pStyle w:val="ListParagraph"/>
              <w:numPr>
                <w:ilvl w:val="1"/>
                <w:numId w:val="31"/>
              </w:numPr>
              <w:autoSpaceDE w:val="0"/>
              <w:autoSpaceDN w:val="0"/>
              <w:adjustRightInd w:val="0"/>
              <w:spacing w:before="60" w:after="60" w:line="270" w:lineRule="atLeast"/>
              <w:rPr>
                <w:rFonts w:cs="Arial"/>
                <w:szCs w:val="21"/>
              </w:rPr>
            </w:pPr>
            <w:r w:rsidRPr="004E7469">
              <w:rPr>
                <w:rFonts w:cs="Arial"/>
                <w:szCs w:val="21"/>
              </w:rPr>
              <w:t>Impact of sanitary and chemical waste retention methods on water quality</w:t>
            </w:r>
          </w:p>
          <w:p w:rsidR="00AD701B" w:rsidRPr="004E7469" w:rsidRDefault="00AD701B" w:rsidP="001D39A8">
            <w:pPr>
              <w:pStyle w:val="ListParagraph"/>
              <w:numPr>
                <w:ilvl w:val="1"/>
                <w:numId w:val="31"/>
              </w:numPr>
              <w:autoSpaceDE w:val="0"/>
              <w:autoSpaceDN w:val="0"/>
              <w:adjustRightInd w:val="0"/>
              <w:spacing w:before="60" w:after="60" w:line="270" w:lineRule="atLeast"/>
              <w:rPr>
                <w:rFonts w:cs="Arial"/>
                <w:szCs w:val="21"/>
              </w:rPr>
            </w:pPr>
            <w:r w:rsidRPr="004E7469">
              <w:rPr>
                <w:rFonts w:cs="Arial"/>
                <w:szCs w:val="21"/>
              </w:rPr>
              <w:t>Sediment transport</w:t>
            </w:r>
          </w:p>
          <w:p w:rsidR="00AD701B" w:rsidRPr="004E7469" w:rsidRDefault="00AD701B" w:rsidP="001D39A8">
            <w:pPr>
              <w:pStyle w:val="ListParagraph"/>
              <w:numPr>
                <w:ilvl w:val="1"/>
                <w:numId w:val="31"/>
              </w:numPr>
              <w:autoSpaceDE w:val="0"/>
              <w:autoSpaceDN w:val="0"/>
              <w:adjustRightInd w:val="0"/>
              <w:spacing w:before="60" w:after="60" w:line="270" w:lineRule="atLeast"/>
              <w:contextualSpacing w:val="0"/>
              <w:rPr>
                <w:rFonts w:cs="Arial"/>
              </w:rPr>
            </w:pPr>
            <w:r w:rsidRPr="004E7469">
              <w:rPr>
                <w:rFonts w:cs="Arial"/>
                <w:szCs w:val="21"/>
              </w:rPr>
              <w:t>Floodplain and wetlands</w:t>
            </w:r>
          </w:p>
          <w:p w:rsidR="00AD701B" w:rsidRPr="004E7469" w:rsidRDefault="00AD701B" w:rsidP="001D39A8">
            <w:pPr>
              <w:pStyle w:val="ListParagraph"/>
              <w:numPr>
                <w:ilvl w:val="0"/>
                <w:numId w:val="14"/>
              </w:numPr>
              <w:autoSpaceDE w:val="0"/>
              <w:autoSpaceDN w:val="0"/>
              <w:adjustRightInd w:val="0"/>
              <w:spacing w:before="60" w:after="60" w:line="270" w:lineRule="atLeast"/>
              <w:ind w:left="360"/>
              <w:rPr>
                <w:rFonts w:cs="Arial"/>
                <w:b/>
                <w:szCs w:val="20"/>
              </w:rPr>
            </w:pPr>
            <w:r w:rsidRPr="00E565BC">
              <w:rPr>
                <w:rFonts w:cs="Arial"/>
                <w:b/>
                <w:szCs w:val="20"/>
              </w:rPr>
              <w:t>Ecological Monitoring</w:t>
            </w:r>
          </w:p>
          <w:p w:rsidR="00AD701B" w:rsidRPr="004E7469" w:rsidRDefault="00AD701B" w:rsidP="001D39A8">
            <w:pPr>
              <w:pStyle w:val="ListParagraph"/>
              <w:numPr>
                <w:ilvl w:val="0"/>
                <w:numId w:val="13"/>
              </w:numPr>
              <w:tabs>
                <w:tab w:val="left" w:pos="612"/>
              </w:tabs>
              <w:autoSpaceDE w:val="0"/>
              <w:autoSpaceDN w:val="0"/>
              <w:adjustRightInd w:val="0"/>
              <w:spacing w:before="60" w:after="60" w:line="270" w:lineRule="atLeast"/>
              <w:ind w:left="620" w:hanging="274"/>
              <w:contextualSpacing w:val="0"/>
              <w:rPr>
                <w:rFonts w:cs="Arial"/>
                <w:szCs w:val="20"/>
              </w:rPr>
            </w:pPr>
            <w:r w:rsidRPr="00E565BC">
              <w:rPr>
                <w:rFonts w:cs="Arial"/>
                <w:szCs w:val="20"/>
              </w:rPr>
              <w:t>Procedures to monitor terrestrial species and habitats that could be adversely affected.</w:t>
            </w:r>
          </w:p>
          <w:p w:rsidR="00AD701B" w:rsidRPr="00785B26" w:rsidRDefault="00AD701B" w:rsidP="001D39A8">
            <w:pPr>
              <w:pStyle w:val="ListParagraph"/>
              <w:numPr>
                <w:ilvl w:val="0"/>
                <w:numId w:val="13"/>
              </w:numPr>
              <w:tabs>
                <w:tab w:val="left" w:pos="612"/>
              </w:tabs>
              <w:autoSpaceDE w:val="0"/>
              <w:autoSpaceDN w:val="0"/>
              <w:adjustRightInd w:val="0"/>
              <w:spacing w:before="60" w:after="60" w:line="270" w:lineRule="atLeast"/>
              <w:ind w:left="620" w:hanging="274"/>
              <w:contextualSpacing w:val="0"/>
              <w:rPr>
                <w:rFonts w:cs="Arial"/>
                <w:szCs w:val="20"/>
              </w:rPr>
            </w:pPr>
            <w:r w:rsidRPr="00E565BC">
              <w:rPr>
                <w:rFonts w:cs="Arial"/>
                <w:szCs w:val="20"/>
              </w:rPr>
              <w:t>Sampling and monitoring procedures on fish and aquatic species, and habitats that could be adversely affected by the intake or discharge of cooling water or other operational impacts.</w:t>
            </w:r>
          </w:p>
        </w:tc>
      </w:tr>
      <w:tr w:rsidR="00AD701B" w:rsidRPr="00817CEB" w:rsidTr="004C121E">
        <w:trPr>
          <w:cantSplit/>
          <w:trPrChange w:id="10281" w:author="gorgemj" w:date="2017-11-30T12:36:00Z">
            <w:trPr>
              <w:gridBefore w:val="6"/>
              <w:gridAfter w:val="0"/>
              <w:cantSplit/>
            </w:trPr>
          </w:trPrChange>
        </w:trPr>
        <w:tc>
          <w:tcPr>
            <w:tcW w:w="947" w:type="dxa"/>
            <w:tcPrChange w:id="10282" w:author="gorgemj" w:date="2017-11-30T12:36:00Z">
              <w:tcPr>
                <w:tcW w:w="945" w:type="dxa"/>
                <w:gridSpan w:val="6"/>
              </w:tcPr>
            </w:tcPrChange>
          </w:tcPr>
          <w:p w:rsidR="00AD701B" w:rsidRPr="0001191C" w:rsidRDefault="00AD701B" w:rsidP="00542606">
            <w:pPr>
              <w:autoSpaceDE w:val="0"/>
              <w:autoSpaceDN w:val="0"/>
              <w:adjustRightInd w:val="0"/>
              <w:spacing w:before="60" w:after="60" w:line="280" w:lineRule="atLeast"/>
              <w:jc w:val="center"/>
              <w:rPr>
                <w:rFonts w:cs="Arial"/>
                <w:rPrChange w:id="10283" w:author="gorgemj" w:date="2017-11-23T16:12:00Z">
                  <w:rPr>
                    <w:rFonts w:cs="Arial"/>
                    <w:b/>
                  </w:rPr>
                </w:rPrChange>
              </w:rPr>
            </w:pPr>
            <w:r w:rsidRPr="0001191C">
              <w:rPr>
                <w:rFonts w:cs="Arial"/>
                <w:rPrChange w:id="10284" w:author="gorgemj" w:date="2017-11-23T16:12:00Z">
                  <w:rPr>
                    <w:rFonts w:cs="Arial"/>
                    <w:b/>
                  </w:rPr>
                </w:rPrChange>
              </w:rPr>
              <w:t>6.84 (cont.</w:t>
            </w:r>
            <w:ins w:id="10285" w:author="gorgemj" w:date="2017-11-23T16:12:00Z">
              <w:r w:rsidRPr="0001191C">
                <w:rPr>
                  <w:rFonts w:cs="Arial"/>
                  <w:rPrChange w:id="10286" w:author="gorgemj" w:date="2017-11-23T16:12:00Z">
                    <w:rPr>
                      <w:rFonts w:cs="Arial"/>
                      <w:b/>
                    </w:rPr>
                  </w:rPrChange>
                </w:rPr>
                <w:t>)</w:t>
              </w:r>
            </w:ins>
          </w:p>
        </w:tc>
        <w:tc>
          <w:tcPr>
            <w:tcW w:w="693" w:type="dxa"/>
            <w:tcPrChange w:id="10287" w:author="gorgemj" w:date="2017-11-30T12:36:00Z">
              <w:tcPr>
                <w:tcW w:w="747" w:type="dxa"/>
                <w:gridSpan w:val="3"/>
              </w:tcPr>
            </w:tcPrChange>
          </w:tcPr>
          <w:p w:rsidR="00AD701B" w:rsidRPr="0001191C" w:rsidRDefault="00AD701B" w:rsidP="00542606">
            <w:pPr>
              <w:autoSpaceDE w:val="0"/>
              <w:autoSpaceDN w:val="0"/>
              <w:adjustRightInd w:val="0"/>
              <w:spacing w:before="60" w:after="60" w:line="280" w:lineRule="atLeast"/>
              <w:jc w:val="center"/>
              <w:rPr>
                <w:rFonts w:cs="Arial"/>
                <w:bCs/>
                <w:rPrChange w:id="10288" w:author="gorgemj" w:date="2017-11-23T16:12:00Z">
                  <w:rPr>
                    <w:rFonts w:cs="Arial"/>
                    <w:b/>
                    <w:bCs/>
                  </w:rPr>
                </w:rPrChange>
              </w:rPr>
            </w:pPr>
            <w:r w:rsidRPr="0001191C">
              <w:rPr>
                <w:rFonts w:cs="Arial"/>
                <w:bCs/>
                <w:rPrChange w:id="10289" w:author="gorgemj" w:date="2017-11-23T16:12:00Z">
                  <w:rPr>
                    <w:rFonts w:cs="Arial"/>
                    <w:b/>
                    <w:bCs/>
                  </w:rPr>
                </w:rPrChange>
              </w:rPr>
              <w:t>1</w:t>
            </w:r>
          </w:p>
        </w:tc>
        <w:tc>
          <w:tcPr>
            <w:tcW w:w="5038" w:type="dxa"/>
            <w:gridSpan w:val="2"/>
            <w:tcPrChange w:id="10290" w:author="gorgemj" w:date="2017-11-30T12:36:00Z">
              <w:tcPr>
                <w:tcW w:w="6768" w:type="dxa"/>
                <w:gridSpan w:val="7"/>
              </w:tcPr>
            </w:tcPrChange>
          </w:tcPr>
          <w:p w:rsidR="00AD701B" w:rsidRPr="00817CEB" w:rsidRDefault="00AD701B" w:rsidP="004E7469">
            <w:pPr>
              <w:tabs>
                <w:tab w:val="left" w:pos="342"/>
              </w:tabs>
              <w:autoSpaceDE w:val="0"/>
              <w:autoSpaceDN w:val="0"/>
              <w:adjustRightInd w:val="0"/>
              <w:spacing w:before="60" w:after="60" w:line="280" w:lineRule="atLeast"/>
              <w:ind w:left="342" w:hanging="342"/>
              <w:rPr>
                <w:rFonts w:eastAsia="Calibri" w:cs="Arial"/>
              </w:rPr>
            </w:pPr>
          </w:p>
        </w:tc>
        <w:tc>
          <w:tcPr>
            <w:tcW w:w="6912" w:type="dxa"/>
            <w:gridSpan w:val="3"/>
            <w:tcPrChange w:id="10291" w:author="gorgemj" w:date="2017-11-30T12:36:00Z">
              <w:tcPr>
                <w:tcW w:w="5130" w:type="dxa"/>
                <w:gridSpan w:val="8"/>
              </w:tcPr>
            </w:tcPrChange>
          </w:tcPr>
          <w:p w:rsidR="00AD701B" w:rsidRPr="004E7469" w:rsidRDefault="00AD701B" w:rsidP="001D39A8">
            <w:pPr>
              <w:pStyle w:val="ListParagraph"/>
              <w:numPr>
                <w:ilvl w:val="0"/>
                <w:numId w:val="14"/>
              </w:numPr>
              <w:autoSpaceDE w:val="0"/>
              <w:autoSpaceDN w:val="0"/>
              <w:adjustRightInd w:val="0"/>
              <w:spacing w:before="60" w:after="60" w:line="280" w:lineRule="atLeast"/>
              <w:ind w:left="360"/>
              <w:rPr>
                <w:rFonts w:cs="Arial"/>
                <w:b/>
                <w:szCs w:val="20"/>
              </w:rPr>
            </w:pPr>
            <w:r w:rsidRPr="00E565BC">
              <w:rPr>
                <w:rFonts w:cs="Arial"/>
                <w:b/>
                <w:szCs w:val="20"/>
              </w:rPr>
              <w:t>Thermal Monitoring</w:t>
            </w:r>
          </w:p>
          <w:p w:rsidR="00AD701B" w:rsidRPr="00E565BC" w:rsidRDefault="00AD701B" w:rsidP="001D39A8">
            <w:pPr>
              <w:pStyle w:val="ListParagraph"/>
              <w:numPr>
                <w:ilvl w:val="0"/>
                <w:numId w:val="13"/>
              </w:numPr>
              <w:tabs>
                <w:tab w:val="left" w:pos="612"/>
              </w:tabs>
              <w:autoSpaceDE w:val="0"/>
              <w:autoSpaceDN w:val="0"/>
              <w:adjustRightInd w:val="0"/>
              <w:spacing w:before="60" w:after="60" w:line="280" w:lineRule="atLeast"/>
              <w:ind w:left="620" w:hanging="274"/>
              <w:contextualSpacing w:val="0"/>
              <w:rPr>
                <w:rFonts w:cs="Arial"/>
                <w:szCs w:val="20"/>
              </w:rPr>
            </w:pPr>
            <w:r w:rsidRPr="00E565BC">
              <w:rPr>
                <w:rFonts w:cs="Arial"/>
                <w:szCs w:val="20"/>
              </w:rPr>
              <w:t>Routine thermal monitoring of waste water discharges (specifically outfall, blow down, and electric power generation discharges).</w:t>
            </w:r>
          </w:p>
          <w:p w:rsidR="00AD701B" w:rsidRPr="00E565BC" w:rsidRDefault="00AD701B" w:rsidP="001D39A8">
            <w:pPr>
              <w:pStyle w:val="ListParagraph"/>
              <w:numPr>
                <w:ilvl w:val="0"/>
                <w:numId w:val="14"/>
              </w:numPr>
              <w:autoSpaceDE w:val="0"/>
              <w:autoSpaceDN w:val="0"/>
              <w:adjustRightInd w:val="0"/>
              <w:spacing w:before="60" w:after="60" w:line="280" w:lineRule="atLeast"/>
              <w:ind w:left="360"/>
              <w:rPr>
                <w:rFonts w:cs="Arial"/>
                <w:b/>
                <w:szCs w:val="20"/>
              </w:rPr>
            </w:pPr>
            <w:r w:rsidRPr="00E565BC">
              <w:rPr>
                <w:rFonts w:cs="Arial"/>
                <w:b/>
                <w:szCs w:val="20"/>
              </w:rPr>
              <w:t>Chemical Monitoring</w:t>
            </w:r>
          </w:p>
          <w:p w:rsidR="00AD701B" w:rsidRPr="004E7469" w:rsidRDefault="00AD701B" w:rsidP="001D39A8">
            <w:pPr>
              <w:pStyle w:val="ListParagraph"/>
              <w:numPr>
                <w:ilvl w:val="0"/>
                <w:numId w:val="13"/>
              </w:numPr>
              <w:tabs>
                <w:tab w:val="left" w:pos="612"/>
              </w:tabs>
              <w:autoSpaceDE w:val="0"/>
              <w:autoSpaceDN w:val="0"/>
              <w:adjustRightInd w:val="0"/>
              <w:spacing w:before="60" w:after="60" w:line="280" w:lineRule="atLeast"/>
              <w:ind w:left="620" w:hanging="274"/>
              <w:contextualSpacing w:val="0"/>
              <w:rPr>
                <w:rFonts w:cs="Arial"/>
                <w:szCs w:val="20"/>
              </w:rPr>
            </w:pPr>
            <w:r w:rsidRPr="00E565BC">
              <w:rPr>
                <w:rFonts w:cs="Arial"/>
                <w:szCs w:val="20"/>
              </w:rPr>
              <w:t>Monitoring of discharges made through outfall for consistency.</w:t>
            </w:r>
          </w:p>
          <w:p w:rsidR="00AD701B" w:rsidRPr="004E7469" w:rsidRDefault="00AD701B" w:rsidP="001D39A8">
            <w:pPr>
              <w:pStyle w:val="ListParagraph"/>
              <w:numPr>
                <w:ilvl w:val="0"/>
                <w:numId w:val="13"/>
              </w:numPr>
              <w:tabs>
                <w:tab w:val="left" w:pos="612"/>
              </w:tabs>
              <w:autoSpaceDE w:val="0"/>
              <w:autoSpaceDN w:val="0"/>
              <w:adjustRightInd w:val="0"/>
              <w:spacing w:before="60" w:after="60" w:line="280" w:lineRule="atLeast"/>
              <w:ind w:left="620" w:hanging="274"/>
              <w:contextualSpacing w:val="0"/>
              <w:rPr>
                <w:rFonts w:cs="Arial"/>
                <w:szCs w:val="20"/>
              </w:rPr>
            </w:pPr>
            <w:r w:rsidRPr="00E565BC">
              <w:rPr>
                <w:rFonts w:cs="Arial"/>
                <w:szCs w:val="20"/>
              </w:rPr>
              <w:t>Monitoring of physical, biological, and chemical attributes.</w:t>
            </w:r>
          </w:p>
          <w:p w:rsidR="00AD701B" w:rsidRPr="004E7469" w:rsidRDefault="00AD701B" w:rsidP="001D39A8">
            <w:pPr>
              <w:pStyle w:val="ListParagraph"/>
              <w:numPr>
                <w:ilvl w:val="0"/>
                <w:numId w:val="13"/>
              </w:numPr>
              <w:tabs>
                <w:tab w:val="left" w:pos="612"/>
              </w:tabs>
              <w:autoSpaceDE w:val="0"/>
              <w:autoSpaceDN w:val="0"/>
              <w:adjustRightInd w:val="0"/>
              <w:spacing w:before="60" w:after="60" w:line="280" w:lineRule="atLeast"/>
              <w:ind w:left="620" w:hanging="274"/>
              <w:contextualSpacing w:val="0"/>
              <w:rPr>
                <w:rFonts w:cs="Arial"/>
                <w:szCs w:val="20"/>
              </w:rPr>
            </w:pPr>
            <w:r w:rsidRPr="00E565BC">
              <w:rPr>
                <w:rFonts w:cs="Arial"/>
                <w:szCs w:val="20"/>
              </w:rPr>
              <w:t>Monitoring of tanks containing oil or hazardous substances during tank filling operations.</w:t>
            </w:r>
          </w:p>
          <w:p w:rsidR="00AD701B" w:rsidRPr="004E7469" w:rsidRDefault="00AD701B" w:rsidP="001D39A8">
            <w:pPr>
              <w:pStyle w:val="ListParagraph"/>
              <w:numPr>
                <w:ilvl w:val="0"/>
                <w:numId w:val="13"/>
              </w:numPr>
              <w:tabs>
                <w:tab w:val="left" w:pos="612"/>
              </w:tabs>
              <w:autoSpaceDE w:val="0"/>
              <w:autoSpaceDN w:val="0"/>
              <w:adjustRightInd w:val="0"/>
              <w:spacing w:before="60" w:after="60" w:line="280" w:lineRule="atLeast"/>
              <w:ind w:left="620" w:hanging="274"/>
              <w:contextualSpacing w:val="0"/>
              <w:rPr>
                <w:rFonts w:cs="Arial"/>
                <w:szCs w:val="20"/>
              </w:rPr>
            </w:pPr>
            <w:r w:rsidRPr="00E565BC">
              <w:rPr>
                <w:rFonts w:cs="Arial"/>
                <w:szCs w:val="20"/>
              </w:rPr>
              <w:t xml:space="preserve">Monitoring procedures of continuous leak detection systems. </w:t>
            </w:r>
          </w:p>
          <w:p w:rsidR="00AD701B" w:rsidRPr="004E7469" w:rsidRDefault="00AD701B" w:rsidP="001D39A8">
            <w:pPr>
              <w:pStyle w:val="ListParagraph"/>
              <w:numPr>
                <w:ilvl w:val="0"/>
                <w:numId w:val="13"/>
              </w:numPr>
              <w:tabs>
                <w:tab w:val="left" w:pos="612"/>
              </w:tabs>
              <w:autoSpaceDE w:val="0"/>
              <w:autoSpaceDN w:val="0"/>
              <w:adjustRightInd w:val="0"/>
              <w:spacing w:before="60" w:after="60" w:line="280" w:lineRule="atLeast"/>
              <w:ind w:left="620" w:hanging="274"/>
              <w:contextualSpacing w:val="0"/>
              <w:rPr>
                <w:rFonts w:cs="Arial"/>
                <w:szCs w:val="20"/>
              </w:rPr>
            </w:pPr>
            <w:r w:rsidRPr="00E565BC">
              <w:rPr>
                <w:rFonts w:cs="Arial"/>
                <w:szCs w:val="20"/>
              </w:rPr>
              <w:t>Inspections to verify that hazardous waste is treated, stored, and disposed of.</w:t>
            </w:r>
          </w:p>
          <w:p w:rsidR="00AD701B" w:rsidRPr="004E7469" w:rsidRDefault="00AD701B" w:rsidP="001D39A8">
            <w:pPr>
              <w:pStyle w:val="ListParagraph"/>
              <w:numPr>
                <w:ilvl w:val="0"/>
                <w:numId w:val="14"/>
              </w:numPr>
              <w:autoSpaceDE w:val="0"/>
              <w:autoSpaceDN w:val="0"/>
              <w:adjustRightInd w:val="0"/>
              <w:spacing w:before="60" w:after="60" w:line="280" w:lineRule="atLeast"/>
              <w:ind w:left="360"/>
              <w:rPr>
                <w:rFonts w:cs="Arial"/>
                <w:b/>
                <w:szCs w:val="20"/>
              </w:rPr>
            </w:pPr>
            <w:r w:rsidRPr="004E7469">
              <w:rPr>
                <w:rFonts w:cs="Arial"/>
                <w:b/>
                <w:szCs w:val="20"/>
              </w:rPr>
              <w:t>Meteorological Monitoring</w:t>
            </w:r>
          </w:p>
          <w:p w:rsidR="00AD701B" w:rsidRPr="00E565BC" w:rsidRDefault="00AD701B" w:rsidP="001D39A8">
            <w:pPr>
              <w:pStyle w:val="ListParagraph"/>
              <w:numPr>
                <w:ilvl w:val="0"/>
                <w:numId w:val="13"/>
              </w:numPr>
              <w:tabs>
                <w:tab w:val="left" w:pos="612"/>
              </w:tabs>
              <w:autoSpaceDE w:val="0"/>
              <w:autoSpaceDN w:val="0"/>
              <w:adjustRightInd w:val="0"/>
              <w:spacing w:before="60" w:after="60" w:line="280" w:lineRule="atLeast"/>
              <w:ind w:left="620" w:hanging="274"/>
              <w:contextualSpacing w:val="0"/>
              <w:rPr>
                <w:rFonts w:cs="Arial"/>
                <w:b/>
              </w:rPr>
            </w:pPr>
            <w:r w:rsidRPr="00E565BC">
              <w:rPr>
                <w:rFonts w:cs="Arial"/>
                <w:szCs w:val="21"/>
              </w:rPr>
              <w:t xml:space="preserve">Collection and monitoring of data on-site conditions </w:t>
            </w:r>
            <w:r w:rsidRPr="004E7469">
              <w:rPr>
                <w:rFonts w:cs="Arial"/>
                <w:szCs w:val="20"/>
              </w:rPr>
              <w:t>which</w:t>
            </w:r>
            <w:r w:rsidRPr="00E565BC">
              <w:rPr>
                <w:rFonts w:cs="Arial"/>
                <w:szCs w:val="21"/>
              </w:rPr>
              <w:t xml:space="preserve"> includes wind speed and direction, dry-bulb temperature, dew point temperature, and rainfall.</w:t>
            </w:r>
          </w:p>
        </w:tc>
      </w:tr>
    </w:tbl>
    <w:p w:rsidR="00A11F7F" w:rsidRDefault="00A11F7F">
      <w:pPr>
        <w:pStyle w:val="normalJulie"/>
        <w:pPrChange w:id="10292" w:author="gorgemj" w:date="2017-11-23T16:17:00Z">
          <w:pPr/>
        </w:pPrChange>
      </w:pPr>
    </w:p>
    <w:sectPr w:rsidR="00A11F7F" w:rsidSect="001216B9">
      <w:headerReference w:type="default" r:id="rId17"/>
      <w:footerReference w:type="default" r:id="rId18"/>
      <w:pgSz w:w="15840" w:h="12240" w:orient="landscape"/>
      <w:pgMar w:top="1440" w:right="1440" w:bottom="1560" w:left="1440" w:header="720" w:footer="1037" w:gutter="0"/>
      <w:cols w:space="720"/>
      <w:docGrid w:linePitch="360"/>
      <w:sectPrChange w:id="10293" w:author="gorgemj" w:date="2017-11-30T12:30:00Z">
        <w:sectPr w:rsidR="00A11F7F" w:rsidSect="001216B9">
          <w:pgMar w:top="1440" w:right="1440" w:bottom="1800" w:left="1440" w:header="720" w:footer="1037" w:gutter="0"/>
        </w:sectPr>
      </w:sectPrChang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46ADD" w:rsidRDefault="00646ADD">
      <w:pPr>
        <w:widowControl/>
        <w:spacing w:line="20" w:lineRule="exact"/>
        <w:rPr>
          <w:sz w:val="24"/>
        </w:rPr>
      </w:pPr>
    </w:p>
  </w:endnote>
  <w:endnote w:type="continuationSeparator" w:id="0">
    <w:p w:rsidR="00646ADD" w:rsidRDefault="00646ADD">
      <w:r>
        <w:rPr>
          <w:sz w:val="24"/>
        </w:rPr>
        <w:t xml:space="preserve"> </w:t>
      </w:r>
    </w:p>
  </w:endnote>
  <w:endnote w:type="continuationNotice" w:id="1">
    <w:p w:rsidR="00646ADD" w:rsidRDefault="00646ADD">
      <w:r>
        <w:rPr>
          <w:sz w:val="24"/>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roman"/>
    <w:pitch w:val="variable"/>
    <w:sig w:usb0="A00002FF" w:usb1="28CFFCFA" w:usb2="00000016" w:usb3="00000000" w:csb0="00100001" w:csb1="00000000"/>
  </w:font>
  <w:font w:name="Batang">
    <w:altName w:val="바탕"/>
    <w:panose1 w:val="02030600000101010101"/>
    <w:charset w:val="81"/>
    <w:family w:val="roman"/>
    <w:pitch w:val="variable"/>
    <w:sig w:usb0="B00002AF" w:usb1="69D77CFB" w:usb2="00000030" w:usb3="00000000" w:csb0="0008009F" w:csb1="00000000"/>
  </w:font>
  <w:font w:name="Trebuchet MS">
    <w:panose1 w:val="020B0603020202020204"/>
    <w:charset w:val="00"/>
    <w:family w:val="swiss"/>
    <w:pitch w:val="variable"/>
    <w:sig w:usb0="00000287" w:usb1="00000000" w:usb2="00000000" w:usb3="00000000" w:csb0="0000009F" w:csb1="00000000"/>
  </w:font>
  <w:font w:name="Arial Bold">
    <w:altName w:val="Arial"/>
    <w:panose1 w:val="020B0704020202020204"/>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TimesNewRomanPSMT">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121E" w:rsidRPr="00EA0A96" w:rsidRDefault="004C121E" w:rsidP="004C121E">
    <w:pPr>
      <w:pStyle w:val="edms"/>
      <w:tabs>
        <w:tab w:val="left" w:pos="720"/>
        <w:tab w:val="left" w:pos="8430"/>
      </w:tabs>
      <w:spacing w:before="0" w:after="280" w:line="140" w:lineRule="atLeast"/>
      <w:ind w:left="273" w:hanging="259"/>
      <w:jc w:val="center"/>
      <w:rPr>
        <w:rFonts w:ascii="Arial Bold" w:hAnsi="Arial Bold"/>
        <w:sz w:val="14"/>
        <w:szCs w:val="14"/>
      </w:rPr>
    </w:pPr>
    <w:r w:rsidRPr="00EA0A96">
      <w:rPr>
        <w:rFonts w:ascii="Arial Bold" w:hAnsi="Arial Bold"/>
        <w:sz w:val="14"/>
        <w:szCs w:val="14"/>
      </w:rPr>
      <w:t>*</w:t>
    </w:r>
    <w:r>
      <w:rPr>
        <w:rFonts w:ascii="Arial Bold" w:hAnsi="Arial Bold"/>
        <w:sz w:val="14"/>
        <w:szCs w:val="14"/>
      </w:rPr>
      <w:t>**</w:t>
    </w:r>
    <w:r w:rsidRPr="00EA0A96">
      <w:rPr>
        <w:rFonts w:ascii="Arial Bold" w:hAnsi="Arial Bold"/>
        <w:sz w:val="14"/>
        <w:szCs w:val="14"/>
      </w:rPr>
      <w:t>Electronically approved records are authenticated in the electronic document management system.</w:t>
    </w:r>
  </w:p>
  <w:p w:rsidR="004C121E" w:rsidRPr="00FD34E2" w:rsidRDefault="004C121E" w:rsidP="004C121E">
    <w:pPr>
      <w:pStyle w:val="Footer"/>
      <w:tabs>
        <w:tab w:val="clear" w:pos="4320"/>
        <w:tab w:val="clear" w:pos="8640"/>
        <w:tab w:val="right" w:pos="10800"/>
      </w:tabs>
      <w:spacing w:before="60"/>
      <w:jc w:val="right"/>
      <w:rPr>
        <w:rFonts w:cs="Arial"/>
        <w:b/>
        <w:sz w:val="14"/>
        <w:szCs w:val="14"/>
      </w:rPr>
    </w:pPr>
    <w:r w:rsidRPr="00B127C0">
      <w:rPr>
        <w:rFonts w:cs="Arial"/>
        <w:b/>
        <w:sz w:val="14"/>
        <w:szCs w:val="14"/>
      </w:rPr>
      <w:t>W2-6.1-100.F02, Rev. 0</w:t>
    </w:r>
  </w:p>
  <w:p w:rsidR="00646ADD" w:rsidRPr="004D2857" w:rsidRDefault="004C121E" w:rsidP="004C121E">
    <w:pPr>
      <w:pStyle w:val="Footer"/>
      <w:tabs>
        <w:tab w:val="clear" w:pos="4320"/>
        <w:tab w:val="clear" w:pos="8640"/>
        <w:tab w:val="right" w:pos="10350"/>
      </w:tabs>
      <w:spacing w:before="60"/>
      <w:rPr>
        <w:rFonts w:cs="Arial"/>
        <w:sz w:val="16"/>
        <w:szCs w:val="16"/>
      </w:rPr>
    </w:pPr>
    <w:r>
      <w:rPr>
        <w:rFonts w:cs="Arial"/>
        <w:sz w:val="12"/>
        <w:szCs w:val="12"/>
      </w:rPr>
      <w:t>WGMS/</w:t>
    </w:r>
    <w:r>
      <w:rPr>
        <w:rFonts w:cs="Arial"/>
        <w:noProof/>
        <w:sz w:val="12"/>
        <w:szCs w:val="12"/>
      </w:rPr>
      <w:t>W2-6.1-100.F02.dotx</w:t>
    </w:r>
    <w:r>
      <w:rPr>
        <w:rFonts w:cs="Arial"/>
        <w:sz w:val="12"/>
        <w:szCs w:val="12"/>
      </w:rPr>
      <w:tab/>
    </w:r>
    <w:r w:rsidRPr="00FD34E2">
      <w:rPr>
        <w:rFonts w:cs="Arial"/>
        <w:b/>
        <w:sz w:val="14"/>
        <w:szCs w:val="14"/>
      </w:rPr>
      <w:t xml:space="preserve">Effective Date: </w:t>
    </w:r>
    <w:r>
      <w:rPr>
        <w:rFonts w:cs="Arial"/>
        <w:b/>
        <w:sz w:val="14"/>
        <w:szCs w:val="14"/>
      </w:rPr>
      <w:t>JAN</w:t>
    </w:r>
    <w:r w:rsidRPr="00FD34E2">
      <w:rPr>
        <w:rFonts w:cs="Arial"/>
        <w:b/>
        <w:sz w:val="14"/>
        <w:szCs w:val="14"/>
      </w:rPr>
      <w:t>-</w:t>
    </w:r>
    <w:r>
      <w:rPr>
        <w:rFonts w:cs="Arial"/>
        <w:b/>
        <w:sz w:val="14"/>
        <w:szCs w:val="14"/>
      </w:rPr>
      <w:t>08</w:t>
    </w:r>
    <w:r w:rsidRPr="00FD34E2">
      <w:rPr>
        <w:rFonts w:cs="Arial"/>
        <w:b/>
        <w:sz w:val="14"/>
        <w:szCs w:val="14"/>
      </w:rPr>
      <w:t>-201</w:t>
    </w:r>
    <w:r>
      <w:rPr>
        <w:rFonts w:cs="Arial"/>
        <w:b/>
        <w:sz w:val="14"/>
        <w:szCs w:val="14"/>
      </w:rPr>
      <w:t>6</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6ADD" w:rsidRDefault="00646ADD" w:rsidP="004C121E">
    <w:pPr>
      <w:pStyle w:val="Footer"/>
      <w:tabs>
        <w:tab w:val="clear" w:pos="4320"/>
        <w:tab w:val="clear" w:pos="8640"/>
        <w:tab w:val="left" w:pos="887"/>
        <w:tab w:val="center" w:pos="5040"/>
        <w:tab w:val="right" w:pos="9000"/>
      </w:tabs>
      <w:ind w:right="480"/>
    </w:pPr>
    <w:r>
      <w:rPr>
        <w:b/>
        <w:bCs/>
        <w:noProof/>
      </w:rPr>
      <mc:AlternateContent>
        <mc:Choice Requires="wps">
          <w:drawing>
            <wp:anchor distT="0" distB="0" distL="114300" distR="114300" simplePos="0" relativeHeight="251660288" behindDoc="0" locked="0" layoutInCell="1" allowOverlap="1" wp14:anchorId="53714871" wp14:editId="3BF4FD1B">
              <wp:simplePos x="0" y="0"/>
              <wp:positionH relativeFrom="column">
                <wp:posOffset>-276225</wp:posOffset>
              </wp:positionH>
              <wp:positionV relativeFrom="paragraph">
                <wp:posOffset>-79375</wp:posOffset>
              </wp:positionV>
              <wp:extent cx="6638925" cy="635"/>
              <wp:effectExtent l="0" t="0" r="9525" b="37465"/>
              <wp:wrapNone/>
              <wp:docPr id="3"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38925" cy="635"/>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2" o:spid="_x0000_s1026" type="#_x0000_t32" style="position:absolute;margin-left:-21.75pt;margin-top:-6.25pt;width:522.75pt;height:.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" strokeweight="2pt"/>
          </w:pict>
        </mc:Fallback>
      </mc:AlternateContent>
    </w:r>
    <w:r>
      <w:t>APP-GW-GL-059, Rev. 2</w:t>
    </w:r>
    <w:r>
      <w:tab/>
    </w:r>
    <w:r>
      <w:rPr>
        <w:szCs w:val="24"/>
      </w:rPr>
      <w:t>Westinghouse Proprietary Class 2</w:t>
    </w:r>
    <w:r>
      <w:tab/>
    </w:r>
    <w:r w:rsidRPr="00577C9D">
      <w:t xml:space="preserve">Page </w:t>
    </w:r>
    <w:r>
      <w:fldChar w:fldCharType="begin"/>
    </w:r>
    <w:r>
      <w:instrText xml:space="preserve"> PAGE </w:instrText>
    </w:r>
    <w:r>
      <w:fldChar w:fldCharType="separate"/>
    </w:r>
    <w:r w:rsidR="00FD68DA">
      <w:rPr>
        <w:noProof/>
      </w:rPr>
      <w:t>14</w:t>
    </w:r>
    <w:r>
      <w:rPr>
        <w:noProof/>
      </w:rPr>
      <w:fldChar w:fldCharType="end"/>
    </w:r>
    <w:r w:rsidRPr="00577C9D">
      <w:t xml:space="preserve"> of </w:t>
    </w:r>
    <w:r>
      <w:t>22</w:t>
    </w:r>
    <w:r w:rsidR="004C121E">
      <w:t>5</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6ADD" w:rsidRDefault="00646ADD" w:rsidP="004C121E">
    <w:pPr>
      <w:pStyle w:val="Footer"/>
      <w:tabs>
        <w:tab w:val="clear" w:pos="4320"/>
        <w:tab w:val="clear" w:pos="8640"/>
        <w:tab w:val="left" w:pos="887"/>
        <w:tab w:val="center" w:pos="5040"/>
        <w:tab w:val="right" w:pos="9000"/>
      </w:tabs>
      <w:ind w:right="480"/>
    </w:pPr>
    <w:r>
      <w:rPr>
        <w:b/>
        <w:bCs/>
        <w:noProof/>
      </w:rPr>
      <mc:AlternateContent>
        <mc:Choice Requires="wps">
          <w:drawing>
            <wp:anchor distT="0" distB="0" distL="114300" distR="114300" simplePos="0" relativeHeight="251678720" behindDoc="0" locked="0" layoutInCell="1" allowOverlap="1" wp14:anchorId="64131619" wp14:editId="4B43A036">
              <wp:simplePos x="0" y="0"/>
              <wp:positionH relativeFrom="column">
                <wp:posOffset>-276225</wp:posOffset>
              </wp:positionH>
              <wp:positionV relativeFrom="paragraph">
                <wp:posOffset>-79375</wp:posOffset>
              </wp:positionV>
              <wp:extent cx="6638925" cy="635"/>
              <wp:effectExtent l="0" t="0" r="9525" b="37465"/>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38925" cy="635"/>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2" o:spid="_x0000_s1026" type="#_x0000_t32" style="position:absolute;margin-left:-21.75pt;margin-top:-6.25pt;width:522.75pt;height:.0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" strokeweight="2pt"/>
          </w:pict>
        </mc:Fallback>
      </mc:AlternateContent>
    </w:r>
    <w:r>
      <w:t>APP-GW-GL-059, Rev. 2</w:t>
    </w:r>
    <w:r>
      <w:tab/>
      <w:t>Westinghouse Non-Proprietary Class 3</w:t>
    </w:r>
    <w:r>
      <w:tab/>
    </w:r>
    <w:r w:rsidRPr="00577C9D">
      <w:t xml:space="preserve">Page </w:t>
    </w:r>
    <w:r>
      <w:fldChar w:fldCharType="begin"/>
    </w:r>
    <w:r>
      <w:instrText xml:space="preserve"> PAGE </w:instrText>
    </w:r>
    <w:r>
      <w:fldChar w:fldCharType="separate"/>
    </w:r>
    <w:r w:rsidR="00FD68DA">
      <w:rPr>
        <w:noProof/>
      </w:rPr>
      <w:t>20</w:t>
    </w:r>
    <w:r>
      <w:rPr>
        <w:noProof/>
      </w:rPr>
      <w:fldChar w:fldCharType="end"/>
    </w:r>
    <w:r w:rsidRPr="00577C9D">
      <w:t xml:space="preserve"> of </w:t>
    </w:r>
    <w:r>
      <w:t>22</w:t>
    </w:r>
    <w:r w:rsidR="004C121E">
      <w:t>5</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6ADD" w:rsidRDefault="00646ADD" w:rsidP="00D1050C">
    <w:pPr>
      <w:pStyle w:val="Footer"/>
      <w:tabs>
        <w:tab w:val="clear" w:pos="4320"/>
        <w:tab w:val="clear" w:pos="8640"/>
        <w:tab w:val="center" w:pos="7088"/>
        <w:tab w:val="right" w:pos="13467"/>
      </w:tabs>
    </w:pPr>
    <w:r w:rsidRPr="00D1050C">
      <w:rPr>
        <w:b/>
        <w:bCs/>
        <w:noProof/>
      </w:rPr>
      <mc:AlternateContent>
        <mc:Choice Requires="wps">
          <w:drawing>
            <wp:anchor distT="4294967295" distB="4294967295" distL="114300" distR="114300" simplePos="0" relativeHeight="251674624" behindDoc="0" locked="0" layoutInCell="1" allowOverlap="1" wp14:anchorId="0BB8CAF0" wp14:editId="4B4E1E0C">
              <wp:simplePos x="0" y="0"/>
              <wp:positionH relativeFrom="column">
                <wp:posOffset>-257175</wp:posOffset>
              </wp:positionH>
              <wp:positionV relativeFrom="paragraph">
                <wp:posOffset>-101601</wp:posOffset>
              </wp:positionV>
              <wp:extent cx="8858250" cy="0"/>
              <wp:effectExtent l="0" t="0" r="19050" b="19050"/>
              <wp:wrapNone/>
              <wp:docPr id="12"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858250" cy="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6" o:spid="_x0000_s1026" type="#_x0000_t32" style="position:absolute;margin-left:-20.25pt;margin-top:-8pt;width:697.5pt;height:0;z-index:25167462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" strokeweight="2pt"/>
          </w:pict>
        </mc:Fallback>
      </mc:AlternateContent>
    </w:r>
    <w:r>
      <w:t xml:space="preserve">APP-GW-GL-059, Rev. </w:t>
    </w:r>
    <w:r w:rsidR="004C121E">
      <w:t>2</w:t>
    </w:r>
    <w:r>
      <w:tab/>
    </w:r>
    <w:r w:rsidRPr="008349C7">
      <w:t>Westinghouse Proprietary Class 2</w:t>
    </w:r>
    <w:r>
      <w:tab/>
    </w:r>
    <w:r w:rsidRPr="00577C9D">
      <w:t xml:space="preserve">Page </w:t>
    </w:r>
    <w:r>
      <w:fldChar w:fldCharType="begin"/>
    </w:r>
    <w:r>
      <w:instrText xml:space="preserve"> PAGE </w:instrText>
    </w:r>
    <w:r>
      <w:fldChar w:fldCharType="separate"/>
    </w:r>
    <w:r w:rsidR="00FD68DA">
      <w:rPr>
        <w:noProof/>
      </w:rPr>
      <w:t>225</w:t>
    </w:r>
    <w:r>
      <w:rPr>
        <w:noProof/>
      </w:rPr>
      <w:fldChar w:fldCharType="end"/>
    </w:r>
    <w:r w:rsidRPr="00577C9D">
      <w:t xml:space="preserve"> of </w:t>
    </w:r>
    <w:r>
      <w:t>22</w:t>
    </w:r>
    <w:r w:rsidR="004C121E">
      <w:t>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46ADD" w:rsidRDefault="00646ADD">
      <w:r>
        <w:rPr>
          <w:sz w:val="24"/>
        </w:rPr>
        <w:separator/>
      </w:r>
    </w:p>
  </w:footnote>
  <w:footnote w:type="continuationSeparator" w:id="0">
    <w:p w:rsidR="00646ADD" w:rsidRDefault="00646AD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6ADD" w:rsidRDefault="00646ADD">
    <w:pPr>
      <w:pStyle w:val="Header"/>
      <w:jc w:val="center"/>
      <w:rPr>
        <w:sz w:val="22"/>
      </w:rPr>
    </w:pPr>
    <w:r w:rsidRPr="00BB05D8">
      <w:rPr>
        <w:b/>
        <w:sz w:val="22"/>
      </w:rPr>
      <w:t>AP1000</w:t>
    </w:r>
    <w:r w:rsidRPr="0043322C">
      <w:rPr>
        <w:sz w:val="22"/>
      </w:rPr>
      <w:t xml:space="preserve"> </w:t>
    </w:r>
    <w:r>
      <w:rPr>
        <w:sz w:val="22"/>
      </w:rPr>
      <w:t xml:space="preserve">Plant Design </w:t>
    </w:r>
    <w:r w:rsidRPr="0043322C">
      <w:rPr>
        <w:sz w:val="22"/>
      </w:rPr>
      <w:t>Comparison to</w:t>
    </w:r>
  </w:p>
  <w:p w:rsidR="00646ADD" w:rsidRPr="00542606" w:rsidRDefault="00646ADD" w:rsidP="00542606">
    <w:pPr>
      <w:pStyle w:val="Header"/>
      <w:jc w:val="center"/>
      <w:rPr>
        <w:sz w:val="22"/>
      </w:rPr>
    </w:pPr>
    <w:r>
      <w:rPr>
        <w:b/>
        <w:bCs/>
        <w:noProof/>
      </w:rPr>
      <mc:AlternateContent>
        <mc:Choice Requires="wps">
          <w:drawing>
            <wp:anchor distT="0" distB="0" distL="114300" distR="114300" simplePos="0" relativeHeight="251658240" behindDoc="0" locked="0" layoutInCell="1" allowOverlap="1" wp14:anchorId="7D4E8381" wp14:editId="4817E552">
              <wp:simplePos x="0" y="0"/>
              <wp:positionH relativeFrom="column">
                <wp:posOffset>-276225</wp:posOffset>
              </wp:positionH>
              <wp:positionV relativeFrom="paragraph">
                <wp:posOffset>248285</wp:posOffset>
              </wp:positionV>
              <wp:extent cx="6638925" cy="635"/>
              <wp:effectExtent l="0" t="0" r="9525" b="37465"/>
              <wp:wrapNone/>
              <wp:docPr id="4"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38925" cy="635"/>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1" o:spid="_x0000_s1026" type="#_x0000_t32" style="position:absolute;margin-left:-21.75pt;margin-top:19.55pt;width:522.75pt;height:.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" strokeweight="2pt"/>
          </w:pict>
        </mc:Fallback>
      </mc:AlternateContent>
    </w:r>
    <w:r w:rsidRPr="00D935AC">
      <w:rPr>
        <w:sz w:val="22"/>
      </w:rPr>
      <w:t>I</w:t>
    </w:r>
    <w:r w:rsidRPr="0043322C">
      <w:rPr>
        <w:sz w:val="22"/>
      </w:rPr>
      <w:t>AEA Safety Standard No. SSR-2/1</w:t>
    </w:r>
    <w:r>
      <w:rPr>
        <w:sz w:val="22"/>
      </w:rPr>
      <w:t xml:space="preserve"> (Rev. 1)</w:t>
    </w:r>
    <w:r w:rsidRPr="0043322C">
      <w:rPr>
        <w:sz w:val="22"/>
      </w:rPr>
      <w:t xml:space="preserve"> – Safety of Nuclear Power Plants: Design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6ADD" w:rsidRDefault="00646ADD" w:rsidP="00850C31">
    <w:pPr>
      <w:pStyle w:val="Header"/>
      <w:jc w:val="center"/>
      <w:rPr>
        <w:sz w:val="22"/>
      </w:rPr>
    </w:pPr>
    <w:r w:rsidRPr="00FC7BE9">
      <w:rPr>
        <w:b/>
        <w:sz w:val="22"/>
      </w:rPr>
      <w:t>AP1000</w:t>
    </w:r>
    <w:r w:rsidRPr="0043322C">
      <w:rPr>
        <w:sz w:val="22"/>
      </w:rPr>
      <w:t xml:space="preserve"> </w:t>
    </w:r>
    <w:r>
      <w:rPr>
        <w:sz w:val="22"/>
      </w:rPr>
      <w:t xml:space="preserve">Plant Design </w:t>
    </w:r>
    <w:r w:rsidRPr="0043322C">
      <w:rPr>
        <w:sz w:val="22"/>
      </w:rPr>
      <w:t>Comparison to</w:t>
    </w:r>
  </w:p>
  <w:p w:rsidR="00646ADD" w:rsidRDefault="00646ADD" w:rsidP="00850C31">
    <w:pPr>
      <w:pStyle w:val="Header"/>
      <w:jc w:val="center"/>
    </w:pPr>
    <w:r w:rsidRPr="00D935AC">
      <w:rPr>
        <w:sz w:val="22"/>
      </w:rPr>
      <w:t>I</w:t>
    </w:r>
    <w:r w:rsidRPr="0043322C">
      <w:rPr>
        <w:sz w:val="22"/>
      </w:rPr>
      <w:t xml:space="preserve">AEA Safety Standard No. SSR-2/1 </w:t>
    </w:r>
    <w:r>
      <w:rPr>
        <w:sz w:val="22"/>
      </w:rPr>
      <w:t>(Rev. 1)</w:t>
    </w:r>
    <w:r w:rsidRPr="0043322C">
      <w:rPr>
        <w:sz w:val="22"/>
      </w:rPr>
      <w:t xml:space="preserve"> – Safety of Nuclear Power Plants: Design</w:t>
    </w:r>
  </w:p>
  <w:p w:rsidR="00646ADD" w:rsidRDefault="00646ADD">
    <w:r w:rsidRPr="00687A50">
      <w:rPr>
        <w:b/>
        <w:bCs/>
        <w:noProof/>
      </w:rPr>
      <mc:AlternateContent>
        <mc:Choice Requires="wps">
          <w:drawing>
            <wp:anchor distT="4294967295" distB="4294967295" distL="114300" distR="114300" simplePos="0" relativeHeight="251676672" behindDoc="0" locked="0" layoutInCell="1" allowOverlap="1" wp14:anchorId="431D072A" wp14:editId="4BA8A24F">
              <wp:simplePos x="0" y="0"/>
              <wp:positionH relativeFrom="column">
                <wp:posOffset>-257175</wp:posOffset>
              </wp:positionH>
              <wp:positionV relativeFrom="paragraph">
                <wp:posOffset>100330</wp:posOffset>
              </wp:positionV>
              <wp:extent cx="8858250" cy="0"/>
              <wp:effectExtent l="0" t="0" r="19050" b="19050"/>
              <wp:wrapNone/>
              <wp:docPr id="13"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858250" cy="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5" o:spid="_x0000_s1026" type="#_x0000_t32" style="position:absolute;margin-left:-20.25pt;margin-top:7.9pt;width:697.5pt;height:0;z-index:25167667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" strokeweight="2p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45C10"/>
    <w:multiLevelType w:val="hybridMultilevel"/>
    <w:tmpl w:val="50F43A5E"/>
    <w:lvl w:ilvl="0" w:tplc="5CF0F61E">
      <w:start w:val="1"/>
      <w:numFmt w:val="lowerLetter"/>
      <w:lvlText w:val="(%1)"/>
      <w:lvlJc w:val="left"/>
      <w:pPr>
        <w:ind w:left="720" w:hanging="360"/>
      </w:pPr>
      <w:rPr>
        <w:rFonts w:hint="default"/>
      </w:rPr>
    </w:lvl>
    <w:lvl w:ilvl="1" w:tplc="845AFC34">
      <w:numFmt w:val="bullet"/>
      <w:lvlText w:val="•"/>
      <w:lvlJc w:val="left"/>
      <w:pPr>
        <w:ind w:left="1440" w:hanging="360"/>
      </w:pPr>
      <w:rPr>
        <w:rFonts w:ascii="Arial" w:eastAsia="Times New Roman" w:hAnsi="Arial" w:cs="Aria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B747D3"/>
    <w:multiLevelType w:val="hybridMultilevel"/>
    <w:tmpl w:val="6C9E79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60491D"/>
    <w:multiLevelType w:val="hybridMultilevel"/>
    <w:tmpl w:val="8BA8557A"/>
    <w:lvl w:ilvl="0" w:tplc="7A2A19A8">
      <w:start w:val="1"/>
      <w:numFmt w:val="lowerLetter"/>
      <w:lvlText w:val="%1)"/>
      <w:lvlJc w:val="left"/>
      <w:pPr>
        <w:ind w:left="720" w:hanging="360"/>
      </w:pPr>
      <w:rPr>
        <w:rFonts w:ascii="Arial" w:eastAsia="Calibri" w:hAnsi="Arial" w:cs="Arial"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A215753"/>
    <w:multiLevelType w:val="hybridMultilevel"/>
    <w:tmpl w:val="419C929E"/>
    <w:lvl w:ilvl="0" w:tplc="2F30D4D4">
      <w:start w:val="1"/>
      <w:numFmt w:val="decimal"/>
      <w:lvlText w:val="%1."/>
      <w:lvlJc w:val="left"/>
      <w:pPr>
        <w:ind w:left="1437" w:hanging="360"/>
      </w:pPr>
      <w:rPr>
        <w:rFonts w:hint="default"/>
        <w:b w:val="0"/>
      </w:rPr>
    </w:lvl>
    <w:lvl w:ilvl="1" w:tplc="04090019" w:tentative="1">
      <w:start w:val="1"/>
      <w:numFmt w:val="lowerLetter"/>
      <w:lvlText w:val="%2."/>
      <w:lvlJc w:val="left"/>
      <w:pPr>
        <w:ind w:left="2157" w:hanging="360"/>
      </w:pPr>
    </w:lvl>
    <w:lvl w:ilvl="2" w:tplc="0409001B" w:tentative="1">
      <w:start w:val="1"/>
      <w:numFmt w:val="lowerRoman"/>
      <w:lvlText w:val="%3."/>
      <w:lvlJc w:val="right"/>
      <w:pPr>
        <w:ind w:left="2877" w:hanging="180"/>
      </w:pPr>
    </w:lvl>
    <w:lvl w:ilvl="3" w:tplc="0409000F" w:tentative="1">
      <w:start w:val="1"/>
      <w:numFmt w:val="decimal"/>
      <w:lvlText w:val="%4."/>
      <w:lvlJc w:val="left"/>
      <w:pPr>
        <w:ind w:left="3597" w:hanging="360"/>
      </w:pPr>
    </w:lvl>
    <w:lvl w:ilvl="4" w:tplc="04090019" w:tentative="1">
      <w:start w:val="1"/>
      <w:numFmt w:val="lowerLetter"/>
      <w:lvlText w:val="%5."/>
      <w:lvlJc w:val="left"/>
      <w:pPr>
        <w:ind w:left="4317" w:hanging="360"/>
      </w:pPr>
    </w:lvl>
    <w:lvl w:ilvl="5" w:tplc="0409001B" w:tentative="1">
      <w:start w:val="1"/>
      <w:numFmt w:val="lowerRoman"/>
      <w:lvlText w:val="%6."/>
      <w:lvlJc w:val="right"/>
      <w:pPr>
        <w:ind w:left="5037" w:hanging="180"/>
      </w:pPr>
    </w:lvl>
    <w:lvl w:ilvl="6" w:tplc="0409000F" w:tentative="1">
      <w:start w:val="1"/>
      <w:numFmt w:val="decimal"/>
      <w:lvlText w:val="%7."/>
      <w:lvlJc w:val="left"/>
      <w:pPr>
        <w:ind w:left="5757" w:hanging="360"/>
      </w:pPr>
    </w:lvl>
    <w:lvl w:ilvl="7" w:tplc="04090019" w:tentative="1">
      <w:start w:val="1"/>
      <w:numFmt w:val="lowerLetter"/>
      <w:lvlText w:val="%8."/>
      <w:lvlJc w:val="left"/>
      <w:pPr>
        <w:ind w:left="6477" w:hanging="360"/>
      </w:pPr>
    </w:lvl>
    <w:lvl w:ilvl="8" w:tplc="0409001B" w:tentative="1">
      <w:start w:val="1"/>
      <w:numFmt w:val="lowerRoman"/>
      <w:lvlText w:val="%9."/>
      <w:lvlJc w:val="right"/>
      <w:pPr>
        <w:ind w:left="7197" w:hanging="180"/>
      </w:pPr>
    </w:lvl>
  </w:abstractNum>
  <w:abstractNum w:abstractNumId="4">
    <w:nsid w:val="12DC31D6"/>
    <w:multiLevelType w:val="hybridMultilevel"/>
    <w:tmpl w:val="38A0D2D2"/>
    <w:lvl w:ilvl="0" w:tplc="5CF0F61E">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42202A1"/>
    <w:multiLevelType w:val="hybridMultilevel"/>
    <w:tmpl w:val="0394B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45C410F"/>
    <w:multiLevelType w:val="hybridMultilevel"/>
    <w:tmpl w:val="4D0078FA"/>
    <w:lvl w:ilvl="0" w:tplc="64D248DA">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6002100"/>
    <w:multiLevelType w:val="hybridMultilevel"/>
    <w:tmpl w:val="91C4B204"/>
    <w:lvl w:ilvl="0" w:tplc="67B275C6">
      <w:numFmt w:val="none"/>
      <w:pStyle w:val="Bullet12"/>
      <w:lvlText w:val=""/>
      <w:lvlJc w:val="left"/>
      <w:pPr>
        <w:tabs>
          <w:tab w:val="num" w:pos="1512"/>
        </w:tabs>
        <w:ind w:left="1512" w:hanging="432"/>
      </w:pPr>
      <w:rPr>
        <w:rFonts w:ascii="Symbol" w:hAnsi="Symbol" w:hint="default"/>
        <w:b w:val="0"/>
        <w:i w:val="0"/>
        <w:color w:val="auto"/>
        <w:sz w:val="22"/>
        <w:szCs w:val="22"/>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16C414E8"/>
    <w:multiLevelType w:val="hybridMultilevel"/>
    <w:tmpl w:val="5E5A1E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1DC13700"/>
    <w:multiLevelType w:val="hybridMultilevel"/>
    <w:tmpl w:val="9FA4EB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E3A6174"/>
    <w:multiLevelType w:val="hybridMultilevel"/>
    <w:tmpl w:val="B806498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1F832B89"/>
    <w:multiLevelType w:val="hybridMultilevel"/>
    <w:tmpl w:val="D1369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2FA0528"/>
    <w:multiLevelType w:val="hybridMultilevel"/>
    <w:tmpl w:val="C2D614C6"/>
    <w:lvl w:ilvl="0" w:tplc="B2202C7A">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42C6CA2"/>
    <w:multiLevelType w:val="hybridMultilevel"/>
    <w:tmpl w:val="6AA0FC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480725A"/>
    <w:multiLevelType w:val="hybridMultilevel"/>
    <w:tmpl w:val="904EA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A251732"/>
    <w:multiLevelType w:val="hybridMultilevel"/>
    <w:tmpl w:val="F4D8AB38"/>
    <w:lvl w:ilvl="0" w:tplc="845AFC34">
      <w:numFmt w:val="bullet"/>
      <w:lvlText w:val="•"/>
      <w:lvlJc w:val="left"/>
      <w:pPr>
        <w:ind w:left="360" w:hanging="360"/>
      </w:pPr>
      <w:rPr>
        <w:rFonts w:ascii="Arial" w:eastAsia="Times New Roman" w:hAnsi="Arial" w:cs="Arial" w:hint="default"/>
        <w:b w:val="0"/>
        <w:u w:val="none"/>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A9F4616"/>
    <w:multiLevelType w:val="hybridMultilevel"/>
    <w:tmpl w:val="14B0E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2971064"/>
    <w:multiLevelType w:val="hybridMultilevel"/>
    <w:tmpl w:val="B27AA51A"/>
    <w:lvl w:ilvl="0" w:tplc="536E248E">
      <w:start w:val="1"/>
      <w:numFmt w:val="lowerLetter"/>
      <w:lvlText w:val="%1)"/>
      <w:lvlJc w:val="left"/>
      <w:pPr>
        <w:ind w:left="360" w:hanging="360"/>
      </w:pPr>
      <w:rPr>
        <w:rFonts w:ascii="Arial" w:hAnsi="Arial" w:cs="Arial" w:hint="default"/>
        <w:b w:val="0"/>
        <w:sz w:val="20"/>
        <w:szCs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33B73F6A"/>
    <w:multiLevelType w:val="hybridMultilevel"/>
    <w:tmpl w:val="13C60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72F3C28"/>
    <w:multiLevelType w:val="hybridMultilevel"/>
    <w:tmpl w:val="76E6D76E"/>
    <w:lvl w:ilvl="0" w:tplc="47EA6252">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7556704"/>
    <w:multiLevelType w:val="hybridMultilevel"/>
    <w:tmpl w:val="A5485A4C"/>
    <w:lvl w:ilvl="0" w:tplc="04090001">
      <w:start w:val="1"/>
      <w:numFmt w:val="bullet"/>
      <w:lvlText w:val=""/>
      <w:lvlJc w:val="left"/>
      <w:pPr>
        <w:ind w:left="360" w:hanging="360"/>
      </w:pPr>
      <w:rPr>
        <w:rFonts w:ascii="Symbol" w:hAnsi="Symbol" w:hint="default"/>
      </w:rPr>
    </w:lvl>
    <w:lvl w:ilvl="1" w:tplc="0E9A7D7C">
      <w:start w:val="1"/>
      <w:numFmt w:val="bullet"/>
      <w:lvlText w:val="—"/>
      <w:lvlJc w:val="left"/>
      <w:pPr>
        <w:ind w:left="1080" w:hanging="360"/>
      </w:pPr>
      <w:rPr>
        <w:rFonts w:ascii="Arial" w:hAnsi="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37CA00D4"/>
    <w:multiLevelType w:val="hybridMultilevel"/>
    <w:tmpl w:val="C2000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AB15C65"/>
    <w:multiLevelType w:val="hybridMultilevel"/>
    <w:tmpl w:val="5922FA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B3349FF"/>
    <w:multiLevelType w:val="hybridMultilevel"/>
    <w:tmpl w:val="596606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D645D57"/>
    <w:multiLevelType w:val="hybridMultilevel"/>
    <w:tmpl w:val="AEFEBBEE"/>
    <w:lvl w:ilvl="0" w:tplc="04090001">
      <w:start w:val="1"/>
      <w:numFmt w:val="bullet"/>
      <w:lvlText w:val=""/>
      <w:lvlJc w:val="left"/>
      <w:pPr>
        <w:ind w:left="720" w:hanging="360"/>
      </w:pPr>
      <w:rPr>
        <w:rFonts w:ascii="Symbol" w:hAnsi="Symbol" w:hint="default"/>
      </w:rPr>
    </w:lvl>
    <w:lvl w:ilvl="1" w:tplc="C060D75A">
      <w:numFmt w:val="bullet"/>
      <w:lvlText w:val="•"/>
      <w:lvlJc w:val="left"/>
      <w:pPr>
        <w:ind w:left="1440" w:hanging="360"/>
      </w:pPr>
      <w:rPr>
        <w:rFonts w:ascii="Arial" w:eastAsia="Times New Roman"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EFA3FA4"/>
    <w:multiLevelType w:val="hybridMultilevel"/>
    <w:tmpl w:val="56545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3E569AA"/>
    <w:multiLevelType w:val="hybridMultilevel"/>
    <w:tmpl w:val="10E6AE20"/>
    <w:lvl w:ilvl="0" w:tplc="5CF0F61E">
      <w:start w:val="1"/>
      <w:numFmt w:val="lowerLetter"/>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496C6A75"/>
    <w:multiLevelType w:val="hybridMultilevel"/>
    <w:tmpl w:val="9A58A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B2A3DDB"/>
    <w:multiLevelType w:val="hybridMultilevel"/>
    <w:tmpl w:val="862A7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BB8221E"/>
    <w:multiLevelType w:val="hybridMultilevel"/>
    <w:tmpl w:val="44B437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535F1D99"/>
    <w:multiLevelType w:val="hybridMultilevel"/>
    <w:tmpl w:val="3EF6C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41866AF"/>
    <w:multiLevelType w:val="hybridMultilevel"/>
    <w:tmpl w:val="4342C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4B44ECF"/>
    <w:multiLevelType w:val="hybridMultilevel"/>
    <w:tmpl w:val="606A56C6"/>
    <w:lvl w:ilvl="0" w:tplc="04090001">
      <w:start w:val="1"/>
      <w:numFmt w:val="bullet"/>
      <w:lvlText w:val=""/>
      <w:lvlJc w:val="left"/>
      <w:pPr>
        <w:ind w:left="360" w:hanging="360"/>
      </w:pPr>
      <w:rPr>
        <w:rFonts w:ascii="Symbol" w:hAnsi="Symbol" w:hint="default"/>
      </w:rPr>
    </w:lvl>
    <w:lvl w:ilvl="1" w:tplc="3866FC58">
      <w:numFmt w:val="bullet"/>
      <w:lvlText w:val="–"/>
      <w:lvlJc w:val="left"/>
      <w:pPr>
        <w:ind w:left="1440" w:hanging="360"/>
      </w:pPr>
      <w:rPr>
        <w:rFonts w:ascii="Arial" w:eastAsia="Times New Roman"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58E7C6D"/>
    <w:multiLevelType w:val="hybridMultilevel"/>
    <w:tmpl w:val="69AAF69E"/>
    <w:lvl w:ilvl="0" w:tplc="64D248DA">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FC13A52"/>
    <w:multiLevelType w:val="hybridMultilevel"/>
    <w:tmpl w:val="6EECD1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nsid w:val="614D0FD8"/>
    <w:multiLevelType w:val="hybridMultilevel"/>
    <w:tmpl w:val="F84E49F4"/>
    <w:lvl w:ilvl="0" w:tplc="7F787D46">
      <w:numFmt w:val="bullet"/>
      <w:lvlText w:val="•"/>
      <w:lvlJc w:val="left"/>
      <w:pPr>
        <w:ind w:left="360" w:hanging="360"/>
      </w:pPr>
      <w:rPr>
        <w:rFonts w:ascii="Arial" w:eastAsia="Times New Roman" w:hAnsi="Arial" w:cs="Arial" w:hint="default"/>
      </w:rPr>
    </w:lvl>
    <w:lvl w:ilvl="1" w:tplc="0E9A7D7C">
      <w:start w:val="1"/>
      <w:numFmt w:val="bullet"/>
      <w:lvlText w:val="—"/>
      <w:lvlJc w:val="left"/>
      <w:pPr>
        <w:ind w:left="1440" w:hanging="360"/>
      </w:pPr>
      <w:rPr>
        <w:rFonts w:ascii="Arial" w:hAnsi="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69940B2"/>
    <w:multiLevelType w:val="hybridMultilevel"/>
    <w:tmpl w:val="71180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7D51A05"/>
    <w:multiLevelType w:val="hybridMultilevel"/>
    <w:tmpl w:val="B63CA0DC"/>
    <w:lvl w:ilvl="0" w:tplc="04090001">
      <w:start w:val="1"/>
      <w:numFmt w:val="bullet"/>
      <w:lvlText w:val=""/>
      <w:lvlJc w:val="left"/>
      <w:pPr>
        <w:ind w:left="360" w:hanging="360"/>
      </w:pPr>
      <w:rPr>
        <w:rFonts w:ascii="Symbol" w:hAnsi="Symbol" w:hint="default"/>
      </w:rPr>
    </w:lvl>
    <w:lvl w:ilvl="1" w:tplc="3866FC58">
      <w:numFmt w:val="bullet"/>
      <w:lvlText w:val="–"/>
      <w:lvlJc w:val="left"/>
      <w:pPr>
        <w:ind w:left="1440" w:hanging="360"/>
      </w:pPr>
      <w:rPr>
        <w:rFonts w:ascii="Arial" w:eastAsia="Times New Roman"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8530247"/>
    <w:multiLevelType w:val="hybridMultilevel"/>
    <w:tmpl w:val="D53276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E9A4637"/>
    <w:multiLevelType w:val="hybridMultilevel"/>
    <w:tmpl w:val="E3D87A62"/>
    <w:lvl w:ilvl="0" w:tplc="16C4E1D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nsid w:val="7182584A"/>
    <w:multiLevelType w:val="hybridMultilevel"/>
    <w:tmpl w:val="CE52D2A0"/>
    <w:lvl w:ilvl="0" w:tplc="04090001">
      <w:start w:val="1"/>
      <w:numFmt w:val="bullet"/>
      <w:lvlText w:val=""/>
      <w:lvlJc w:val="left"/>
      <w:pPr>
        <w:ind w:left="360" w:hanging="360"/>
      </w:pPr>
      <w:rPr>
        <w:rFonts w:ascii="Symbol" w:hAnsi="Symbol" w:hint="default"/>
      </w:rPr>
    </w:lvl>
    <w:lvl w:ilvl="1" w:tplc="3866FC58">
      <w:numFmt w:val="bullet"/>
      <w:lvlText w:val="–"/>
      <w:lvlJc w:val="left"/>
      <w:pPr>
        <w:ind w:left="1440" w:hanging="360"/>
      </w:pPr>
      <w:rPr>
        <w:rFonts w:ascii="Arial" w:eastAsia="Times New Roman"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92B4062"/>
    <w:multiLevelType w:val="hybridMultilevel"/>
    <w:tmpl w:val="63B6B41A"/>
    <w:lvl w:ilvl="0" w:tplc="04090001">
      <w:start w:val="1"/>
      <w:numFmt w:val="bullet"/>
      <w:lvlText w:val=""/>
      <w:lvlJc w:val="left"/>
      <w:pPr>
        <w:ind w:left="758" w:hanging="360"/>
      </w:pPr>
      <w:rPr>
        <w:rFonts w:ascii="Symbol" w:hAnsi="Symbol" w:hint="default"/>
      </w:rPr>
    </w:lvl>
    <w:lvl w:ilvl="1" w:tplc="04090003" w:tentative="1">
      <w:start w:val="1"/>
      <w:numFmt w:val="bullet"/>
      <w:lvlText w:val="o"/>
      <w:lvlJc w:val="left"/>
      <w:pPr>
        <w:ind w:left="1478" w:hanging="360"/>
      </w:pPr>
      <w:rPr>
        <w:rFonts w:ascii="Courier New" w:hAnsi="Courier New" w:cs="Courier New" w:hint="default"/>
      </w:rPr>
    </w:lvl>
    <w:lvl w:ilvl="2" w:tplc="04090005" w:tentative="1">
      <w:start w:val="1"/>
      <w:numFmt w:val="bullet"/>
      <w:lvlText w:val=""/>
      <w:lvlJc w:val="left"/>
      <w:pPr>
        <w:ind w:left="2198" w:hanging="360"/>
      </w:pPr>
      <w:rPr>
        <w:rFonts w:ascii="Wingdings" w:hAnsi="Wingdings" w:hint="default"/>
      </w:rPr>
    </w:lvl>
    <w:lvl w:ilvl="3" w:tplc="04090001">
      <w:start w:val="1"/>
      <w:numFmt w:val="bullet"/>
      <w:lvlText w:val=""/>
      <w:lvlJc w:val="left"/>
      <w:pPr>
        <w:ind w:left="2918" w:hanging="360"/>
      </w:pPr>
      <w:rPr>
        <w:rFonts w:ascii="Symbol" w:hAnsi="Symbol" w:hint="default"/>
      </w:rPr>
    </w:lvl>
    <w:lvl w:ilvl="4" w:tplc="04090003" w:tentative="1">
      <w:start w:val="1"/>
      <w:numFmt w:val="bullet"/>
      <w:lvlText w:val="o"/>
      <w:lvlJc w:val="left"/>
      <w:pPr>
        <w:ind w:left="3638" w:hanging="360"/>
      </w:pPr>
      <w:rPr>
        <w:rFonts w:ascii="Courier New" w:hAnsi="Courier New" w:cs="Courier New" w:hint="default"/>
      </w:rPr>
    </w:lvl>
    <w:lvl w:ilvl="5" w:tplc="04090005" w:tentative="1">
      <w:start w:val="1"/>
      <w:numFmt w:val="bullet"/>
      <w:lvlText w:val=""/>
      <w:lvlJc w:val="left"/>
      <w:pPr>
        <w:ind w:left="4358" w:hanging="360"/>
      </w:pPr>
      <w:rPr>
        <w:rFonts w:ascii="Wingdings" w:hAnsi="Wingdings" w:hint="default"/>
      </w:rPr>
    </w:lvl>
    <w:lvl w:ilvl="6" w:tplc="04090001" w:tentative="1">
      <w:start w:val="1"/>
      <w:numFmt w:val="bullet"/>
      <w:lvlText w:val=""/>
      <w:lvlJc w:val="left"/>
      <w:pPr>
        <w:ind w:left="5078" w:hanging="360"/>
      </w:pPr>
      <w:rPr>
        <w:rFonts w:ascii="Symbol" w:hAnsi="Symbol" w:hint="default"/>
      </w:rPr>
    </w:lvl>
    <w:lvl w:ilvl="7" w:tplc="04090003" w:tentative="1">
      <w:start w:val="1"/>
      <w:numFmt w:val="bullet"/>
      <w:lvlText w:val="o"/>
      <w:lvlJc w:val="left"/>
      <w:pPr>
        <w:ind w:left="5798" w:hanging="360"/>
      </w:pPr>
      <w:rPr>
        <w:rFonts w:ascii="Courier New" w:hAnsi="Courier New" w:cs="Courier New" w:hint="default"/>
      </w:rPr>
    </w:lvl>
    <w:lvl w:ilvl="8" w:tplc="04090005" w:tentative="1">
      <w:start w:val="1"/>
      <w:numFmt w:val="bullet"/>
      <w:lvlText w:val=""/>
      <w:lvlJc w:val="left"/>
      <w:pPr>
        <w:ind w:left="6518" w:hanging="360"/>
      </w:pPr>
      <w:rPr>
        <w:rFonts w:ascii="Wingdings" w:hAnsi="Wingdings" w:hint="default"/>
      </w:rPr>
    </w:lvl>
  </w:abstractNum>
  <w:abstractNum w:abstractNumId="42">
    <w:nsid w:val="7A600622"/>
    <w:multiLevelType w:val="hybridMultilevel"/>
    <w:tmpl w:val="076C1184"/>
    <w:lvl w:ilvl="0" w:tplc="04090001">
      <w:start w:val="1"/>
      <w:numFmt w:val="bullet"/>
      <w:lvlText w:val=""/>
      <w:lvlJc w:val="left"/>
      <w:pPr>
        <w:ind w:left="360" w:hanging="360"/>
      </w:pPr>
      <w:rPr>
        <w:rFonts w:ascii="Symbol" w:hAnsi="Symbol" w:hint="default"/>
      </w:rPr>
    </w:lvl>
    <w:lvl w:ilvl="1" w:tplc="3866FC58">
      <w:numFmt w:val="bullet"/>
      <w:lvlText w:val="–"/>
      <w:lvlJc w:val="left"/>
      <w:pPr>
        <w:ind w:left="1440" w:hanging="360"/>
      </w:pPr>
      <w:rPr>
        <w:rFonts w:ascii="Arial" w:eastAsia="Times New Roman"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C257D0E"/>
    <w:multiLevelType w:val="hybridMultilevel"/>
    <w:tmpl w:val="C29A4A20"/>
    <w:lvl w:ilvl="0" w:tplc="3866FC58">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FFD5DCC"/>
    <w:multiLevelType w:val="hybridMultilevel"/>
    <w:tmpl w:val="E556DABA"/>
    <w:lvl w:ilvl="0" w:tplc="04090001">
      <w:start w:val="1"/>
      <w:numFmt w:val="bullet"/>
      <w:lvlText w:val=""/>
      <w:lvlJc w:val="left"/>
      <w:pPr>
        <w:ind w:left="-36" w:hanging="360"/>
      </w:pPr>
      <w:rPr>
        <w:rFonts w:ascii="Symbol" w:hAnsi="Symbol" w:hint="default"/>
      </w:rPr>
    </w:lvl>
    <w:lvl w:ilvl="1" w:tplc="04090003">
      <w:start w:val="1"/>
      <w:numFmt w:val="bullet"/>
      <w:lvlText w:val="o"/>
      <w:lvlJc w:val="left"/>
      <w:pPr>
        <w:ind w:left="684" w:hanging="360"/>
      </w:pPr>
      <w:rPr>
        <w:rFonts w:ascii="Courier New" w:hAnsi="Courier New" w:cs="Courier New" w:hint="default"/>
      </w:rPr>
    </w:lvl>
    <w:lvl w:ilvl="2" w:tplc="04090005" w:tentative="1">
      <w:start w:val="1"/>
      <w:numFmt w:val="bullet"/>
      <w:lvlText w:val=""/>
      <w:lvlJc w:val="left"/>
      <w:pPr>
        <w:ind w:left="1404" w:hanging="360"/>
      </w:pPr>
      <w:rPr>
        <w:rFonts w:ascii="Wingdings" w:hAnsi="Wingdings" w:hint="default"/>
      </w:rPr>
    </w:lvl>
    <w:lvl w:ilvl="3" w:tplc="04090001" w:tentative="1">
      <w:start w:val="1"/>
      <w:numFmt w:val="bullet"/>
      <w:lvlText w:val=""/>
      <w:lvlJc w:val="left"/>
      <w:pPr>
        <w:ind w:left="2124" w:hanging="360"/>
      </w:pPr>
      <w:rPr>
        <w:rFonts w:ascii="Symbol" w:hAnsi="Symbol" w:hint="default"/>
      </w:rPr>
    </w:lvl>
    <w:lvl w:ilvl="4" w:tplc="04090003" w:tentative="1">
      <w:start w:val="1"/>
      <w:numFmt w:val="bullet"/>
      <w:lvlText w:val="o"/>
      <w:lvlJc w:val="left"/>
      <w:pPr>
        <w:ind w:left="2844" w:hanging="360"/>
      </w:pPr>
      <w:rPr>
        <w:rFonts w:ascii="Courier New" w:hAnsi="Courier New" w:cs="Courier New" w:hint="default"/>
      </w:rPr>
    </w:lvl>
    <w:lvl w:ilvl="5" w:tplc="04090005" w:tentative="1">
      <w:start w:val="1"/>
      <w:numFmt w:val="bullet"/>
      <w:lvlText w:val=""/>
      <w:lvlJc w:val="left"/>
      <w:pPr>
        <w:ind w:left="3564" w:hanging="360"/>
      </w:pPr>
      <w:rPr>
        <w:rFonts w:ascii="Wingdings" w:hAnsi="Wingdings" w:hint="default"/>
      </w:rPr>
    </w:lvl>
    <w:lvl w:ilvl="6" w:tplc="04090001" w:tentative="1">
      <w:start w:val="1"/>
      <w:numFmt w:val="bullet"/>
      <w:lvlText w:val=""/>
      <w:lvlJc w:val="left"/>
      <w:pPr>
        <w:ind w:left="4284" w:hanging="360"/>
      </w:pPr>
      <w:rPr>
        <w:rFonts w:ascii="Symbol" w:hAnsi="Symbol" w:hint="default"/>
      </w:rPr>
    </w:lvl>
    <w:lvl w:ilvl="7" w:tplc="04090003" w:tentative="1">
      <w:start w:val="1"/>
      <w:numFmt w:val="bullet"/>
      <w:lvlText w:val="o"/>
      <w:lvlJc w:val="left"/>
      <w:pPr>
        <w:ind w:left="5004" w:hanging="360"/>
      </w:pPr>
      <w:rPr>
        <w:rFonts w:ascii="Courier New" w:hAnsi="Courier New" w:cs="Courier New" w:hint="default"/>
      </w:rPr>
    </w:lvl>
    <w:lvl w:ilvl="8" w:tplc="04090005" w:tentative="1">
      <w:start w:val="1"/>
      <w:numFmt w:val="bullet"/>
      <w:lvlText w:val=""/>
      <w:lvlJc w:val="left"/>
      <w:pPr>
        <w:ind w:left="5724" w:hanging="360"/>
      </w:pPr>
      <w:rPr>
        <w:rFonts w:ascii="Wingdings" w:hAnsi="Wingdings" w:hint="default"/>
      </w:rPr>
    </w:lvl>
  </w:abstractNum>
  <w:num w:numId="1">
    <w:abstractNumId w:val="0"/>
  </w:num>
  <w:num w:numId="2">
    <w:abstractNumId w:val="4"/>
  </w:num>
  <w:num w:numId="3">
    <w:abstractNumId w:val="19"/>
  </w:num>
  <w:num w:numId="4">
    <w:abstractNumId w:val="7"/>
  </w:num>
  <w:num w:numId="5">
    <w:abstractNumId w:val="26"/>
  </w:num>
  <w:num w:numId="6">
    <w:abstractNumId w:val="44"/>
  </w:num>
  <w:num w:numId="7">
    <w:abstractNumId w:val="29"/>
  </w:num>
  <w:num w:numId="8">
    <w:abstractNumId w:val="3"/>
  </w:num>
  <w:num w:numId="9">
    <w:abstractNumId w:val="27"/>
  </w:num>
  <w:num w:numId="10">
    <w:abstractNumId w:val="8"/>
  </w:num>
  <w:num w:numId="11">
    <w:abstractNumId w:val="17"/>
  </w:num>
  <w:num w:numId="12">
    <w:abstractNumId w:val="2"/>
  </w:num>
  <w:num w:numId="13">
    <w:abstractNumId w:val="30"/>
  </w:num>
  <w:num w:numId="14">
    <w:abstractNumId w:val="23"/>
  </w:num>
  <w:num w:numId="15">
    <w:abstractNumId w:val="15"/>
  </w:num>
  <w:num w:numId="16">
    <w:abstractNumId w:val="34"/>
  </w:num>
  <w:num w:numId="17">
    <w:abstractNumId w:val="16"/>
  </w:num>
  <w:num w:numId="18">
    <w:abstractNumId w:val="39"/>
  </w:num>
  <w:num w:numId="19">
    <w:abstractNumId w:val="38"/>
  </w:num>
  <w:num w:numId="20">
    <w:abstractNumId w:val="37"/>
  </w:num>
  <w:num w:numId="21">
    <w:abstractNumId w:val="40"/>
  </w:num>
  <w:num w:numId="22">
    <w:abstractNumId w:val="18"/>
  </w:num>
  <w:num w:numId="23">
    <w:abstractNumId w:val="32"/>
  </w:num>
  <w:num w:numId="24">
    <w:abstractNumId w:val="11"/>
  </w:num>
  <w:num w:numId="25">
    <w:abstractNumId w:val="25"/>
  </w:num>
  <w:num w:numId="26">
    <w:abstractNumId w:val="1"/>
  </w:num>
  <w:num w:numId="27">
    <w:abstractNumId w:val="5"/>
  </w:num>
  <w:num w:numId="28">
    <w:abstractNumId w:val="14"/>
  </w:num>
  <w:num w:numId="29">
    <w:abstractNumId w:val="36"/>
  </w:num>
  <w:num w:numId="30">
    <w:abstractNumId w:val="42"/>
  </w:num>
  <w:num w:numId="31">
    <w:abstractNumId w:val="20"/>
  </w:num>
  <w:num w:numId="32">
    <w:abstractNumId w:val="35"/>
  </w:num>
  <w:num w:numId="33">
    <w:abstractNumId w:val="41"/>
  </w:num>
  <w:num w:numId="34">
    <w:abstractNumId w:val="12"/>
  </w:num>
  <w:num w:numId="35">
    <w:abstractNumId w:val="31"/>
  </w:num>
  <w:num w:numId="36">
    <w:abstractNumId w:val="13"/>
  </w:num>
  <w:num w:numId="37">
    <w:abstractNumId w:val="28"/>
  </w:num>
  <w:num w:numId="38">
    <w:abstractNumId w:val="43"/>
  </w:num>
  <w:num w:numId="39">
    <w:abstractNumId w:val="24"/>
  </w:num>
  <w:num w:numId="40">
    <w:abstractNumId w:val="9"/>
  </w:num>
  <w:num w:numId="41">
    <w:abstractNumId w:val="22"/>
  </w:num>
  <w:num w:numId="42">
    <w:abstractNumId w:val="6"/>
  </w:num>
  <w:num w:numId="43">
    <w:abstractNumId w:val="33"/>
  </w:num>
  <w:num w:numId="44">
    <w:abstractNumId w:val="10"/>
  </w:num>
  <w:num w:numId="45">
    <w:abstractNumId w:val="21"/>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documentProtection w:edit="forms" w:enforcement="0"/>
  <w:defaultTabStop w:val="720"/>
  <w:hyphenationZone w:val="1126"/>
  <w:doNotHyphenateCaps/>
  <w:drawingGridHorizontalSpacing w:val="100"/>
  <w:displayHorizontalDrawingGridEvery w:val="0"/>
  <w:displayVerticalDrawingGridEvery w:val="0"/>
  <w:noPunctuationKerning/>
  <w:characterSpacingControl w:val="doNotCompress"/>
  <w:hdrShapeDefaults>
    <o:shapedefaults v:ext="edit" spidmax="6145"/>
  </w:hdrShapeDefaults>
  <w:footnotePr>
    <w:footnote w:id="-1"/>
    <w:footnote w:id="0"/>
  </w:footnotePr>
  <w:endnotePr>
    <w:numFmt w:val="decimal"/>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480B"/>
    <w:rsid w:val="00002239"/>
    <w:rsid w:val="00002439"/>
    <w:rsid w:val="00003BC0"/>
    <w:rsid w:val="000043B2"/>
    <w:rsid w:val="0001191C"/>
    <w:rsid w:val="00012592"/>
    <w:rsid w:val="0001434E"/>
    <w:rsid w:val="00014C59"/>
    <w:rsid w:val="00014E7F"/>
    <w:rsid w:val="00016E9D"/>
    <w:rsid w:val="00017505"/>
    <w:rsid w:val="00020942"/>
    <w:rsid w:val="00025DC7"/>
    <w:rsid w:val="00026A10"/>
    <w:rsid w:val="00027C3E"/>
    <w:rsid w:val="000301BE"/>
    <w:rsid w:val="00030226"/>
    <w:rsid w:val="00033131"/>
    <w:rsid w:val="000358D4"/>
    <w:rsid w:val="00040029"/>
    <w:rsid w:val="000407D5"/>
    <w:rsid w:val="00040C62"/>
    <w:rsid w:val="00040D10"/>
    <w:rsid w:val="000419D9"/>
    <w:rsid w:val="000421BE"/>
    <w:rsid w:val="000445F1"/>
    <w:rsid w:val="000516EB"/>
    <w:rsid w:val="00051F10"/>
    <w:rsid w:val="0005244E"/>
    <w:rsid w:val="00055D49"/>
    <w:rsid w:val="00056F68"/>
    <w:rsid w:val="00057B7D"/>
    <w:rsid w:val="000602A1"/>
    <w:rsid w:val="000609FF"/>
    <w:rsid w:val="00060E3B"/>
    <w:rsid w:val="0006316C"/>
    <w:rsid w:val="0006467E"/>
    <w:rsid w:val="0006667C"/>
    <w:rsid w:val="00070F11"/>
    <w:rsid w:val="00073718"/>
    <w:rsid w:val="00075931"/>
    <w:rsid w:val="000775A8"/>
    <w:rsid w:val="00077ECE"/>
    <w:rsid w:val="00080272"/>
    <w:rsid w:val="000829BC"/>
    <w:rsid w:val="000840FB"/>
    <w:rsid w:val="00087C2B"/>
    <w:rsid w:val="00087DF9"/>
    <w:rsid w:val="00090594"/>
    <w:rsid w:val="00091BCC"/>
    <w:rsid w:val="00092C84"/>
    <w:rsid w:val="0009582B"/>
    <w:rsid w:val="00095BCE"/>
    <w:rsid w:val="000A02D1"/>
    <w:rsid w:val="000A0995"/>
    <w:rsid w:val="000A2F62"/>
    <w:rsid w:val="000A4290"/>
    <w:rsid w:val="000A5948"/>
    <w:rsid w:val="000B0BAC"/>
    <w:rsid w:val="000B2F1C"/>
    <w:rsid w:val="000B5F26"/>
    <w:rsid w:val="000B778F"/>
    <w:rsid w:val="000B7E44"/>
    <w:rsid w:val="000C2585"/>
    <w:rsid w:val="000C4E27"/>
    <w:rsid w:val="000C5363"/>
    <w:rsid w:val="000C53EB"/>
    <w:rsid w:val="000C5C57"/>
    <w:rsid w:val="000C6E06"/>
    <w:rsid w:val="000D2B8F"/>
    <w:rsid w:val="000D2C8C"/>
    <w:rsid w:val="000D6DA4"/>
    <w:rsid w:val="000D79B5"/>
    <w:rsid w:val="000E33F0"/>
    <w:rsid w:val="000E39FF"/>
    <w:rsid w:val="000E4E53"/>
    <w:rsid w:val="000E606C"/>
    <w:rsid w:val="000F000B"/>
    <w:rsid w:val="000F0ABE"/>
    <w:rsid w:val="000F0E5F"/>
    <w:rsid w:val="000F1FBA"/>
    <w:rsid w:val="000F295C"/>
    <w:rsid w:val="000F4059"/>
    <w:rsid w:val="000F4F45"/>
    <w:rsid w:val="000F6758"/>
    <w:rsid w:val="000F7847"/>
    <w:rsid w:val="00100816"/>
    <w:rsid w:val="001017FF"/>
    <w:rsid w:val="00101BB1"/>
    <w:rsid w:val="001040CC"/>
    <w:rsid w:val="00105F30"/>
    <w:rsid w:val="00106518"/>
    <w:rsid w:val="00106D4C"/>
    <w:rsid w:val="00107DF6"/>
    <w:rsid w:val="00110B4F"/>
    <w:rsid w:val="00111961"/>
    <w:rsid w:val="001119FA"/>
    <w:rsid w:val="001120AB"/>
    <w:rsid w:val="001134E3"/>
    <w:rsid w:val="00113544"/>
    <w:rsid w:val="00114010"/>
    <w:rsid w:val="00114775"/>
    <w:rsid w:val="00115021"/>
    <w:rsid w:val="00115714"/>
    <w:rsid w:val="00116279"/>
    <w:rsid w:val="001216B9"/>
    <w:rsid w:val="001216E5"/>
    <w:rsid w:val="00122F9B"/>
    <w:rsid w:val="00125120"/>
    <w:rsid w:val="00131346"/>
    <w:rsid w:val="001345A9"/>
    <w:rsid w:val="001352DA"/>
    <w:rsid w:val="001371C5"/>
    <w:rsid w:val="001376F5"/>
    <w:rsid w:val="00140D59"/>
    <w:rsid w:val="00141E57"/>
    <w:rsid w:val="00141FC6"/>
    <w:rsid w:val="00142A67"/>
    <w:rsid w:val="00143540"/>
    <w:rsid w:val="00144CA9"/>
    <w:rsid w:val="00145E06"/>
    <w:rsid w:val="00151215"/>
    <w:rsid w:val="001515F2"/>
    <w:rsid w:val="00152D63"/>
    <w:rsid w:val="0015608E"/>
    <w:rsid w:val="00156448"/>
    <w:rsid w:val="00156951"/>
    <w:rsid w:val="00157398"/>
    <w:rsid w:val="0016076D"/>
    <w:rsid w:val="00161246"/>
    <w:rsid w:val="00161659"/>
    <w:rsid w:val="001617D0"/>
    <w:rsid w:val="00161D32"/>
    <w:rsid w:val="00162694"/>
    <w:rsid w:val="00164574"/>
    <w:rsid w:val="00164AB4"/>
    <w:rsid w:val="00165097"/>
    <w:rsid w:val="00172D8D"/>
    <w:rsid w:val="00174EDD"/>
    <w:rsid w:val="0017560E"/>
    <w:rsid w:val="001763BA"/>
    <w:rsid w:val="001773C1"/>
    <w:rsid w:val="00182642"/>
    <w:rsid w:val="00183CA9"/>
    <w:rsid w:val="001843B6"/>
    <w:rsid w:val="00186B8E"/>
    <w:rsid w:val="00186DCD"/>
    <w:rsid w:val="00187B85"/>
    <w:rsid w:val="001921FB"/>
    <w:rsid w:val="0019248A"/>
    <w:rsid w:val="00194AE7"/>
    <w:rsid w:val="00196B6F"/>
    <w:rsid w:val="0019723E"/>
    <w:rsid w:val="001A0BD5"/>
    <w:rsid w:val="001A1960"/>
    <w:rsid w:val="001A2409"/>
    <w:rsid w:val="001A3A2A"/>
    <w:rsid w:val="001A44DB"/>
    <w:rsid w:val="001A512F"/>
    <w:rsid w:val="001A5B06"/>
    <w:rsid w:val="001A7439"/>
    <w:rsid w:val="001B0781"/>
    <w:rsid w:val="001B0DE7"/>
    <w:rsid w:val="001B2735"/>
    <w:rsid w:val="001B2FC5"/>
    <w:rsid w:val="001B6DA2"/>
    <w:rsid w:val="001B7279"/>
    <w:rsid w:val="001C040E"/>
    <w:rsid w:val="001C0D2C"/>
    <w:rsid w:val="001C2719"/>
    <w:rsid w:val="001C2A91"/>
    <w:rsid w:val="001C3146"/>
    <w:rsid w:val="001C3906"/>
    <w:rsid w:val="001C489C"/>
    <w:rsid w:val="001C641A"/>
    <w:rsid w:val="001C762B"/>
    <w:rsid w:val="001C7C84"/>
    <w:rsid w:val="001D0A9B"/>
    <w:rsid w:val="001D2C62"/>
    <w:rsid w:val="001D31AC"/>
    <w:rsid w:val="001D3995"/>
    <w:rsid w:val="001D39A8"/>
    <w:rsid w:val="001D4738"/>
    <w:rsid w:val="001D51FB"/>
    <w:rsid w:val="001D58B5"/>
    <w:rsid w:val="001E0567"/>
    <w:rsid w:val="001E276C"/>
    <w:rsid w:val="001E2DD0"/>
    <w:rsid w:val="001E3039"/>
    <w:rsid w:val="001E3E4E"/>
    <w:rsid w:val="001F08AF"/>
    <w:rsid w:val="001F4C5A"/>
    <w:rsid w:val="001F735B"/>
    <w:rsid w:val="0020089D"/>
    <w:rsid w:val="00200ED7"/>
    <w:rsid w:val="00201F93"/>
    <w:rsid w:val="00202465"/>
    <w:rsid w:val="00205D29"/>
    <w:rsid w:val="002066CA"/>
    <w:rsid w:val="00213096"/>
    <w:rsid w:val="002140A4"/>
    <w:rsid w:val="002159FA"/>
    <w:rsid w:val="00216AB4"/>
    <w:rsid w:val="00217FD4"/>
    <w:rsid w:val="00226D2F"/>
    <w:rsid w:val="0023038E"/>
    <w:rsid w:val="0023088B"/>
    <w:rsid w:val="002320F0"/>
    <w:rsid w:val="00232335"/>
    <w:rsid w:val="00234F6F"/>
    <w:rsid w:val="002359E2"/>
    <w:rsid w:val="00236BB9"/>
    <w:rsid w:val="00241C72"/>
    <w:rsid w:val="0024304D"/>
    <w:rsid w:val="00243BE9"/>
    <w:rsid w:val="00246CFF"/>
    <w:rsid w:val="002509D2"/>
    <w:rsid w:val="002515A8"/>
    <w:rsid w:val="002522B3"/>
    <w:rsid w:val="0025335D"/>
    <w:rsid w:val="0025605D"/>
    <w:rsid w:val="00256E56"/>
    <w:rsid w:val="00257040"/>
    <w:rsid w:val="002572BC"/>
    <w:rsid w:val="00260FF0"/>
    <w:rsid w:val="00264D85"/>
    <w:rsid w:val="00264E43"/>
    <w:rsid w:val="00264FBE"/>
    <w:rsid w:val="00265188"/>
    <w:rsid w:val="00265F31"/>
    <w:rsid w:val="002700FB"/>
    <w:rsid w:val="00272D42"/>
    <w:rsid w:val="00273053"/>
    <w:rsid w:val="00273297"/>
    <w:rsid w:val="00273B6D"/>
    <w:rsid w:val="002753DD"/>
    <w:rsid w:val="00276A91"/>
    <w:rsid w:val="002814DD"/>
    <w:rsid w:val="00281932"/>
    <w:rsid w:val="0028208A"/>
    <w:rsid w:val="00282722"/>
    <w:rsid w:val="00282D54"/>
    <w:rsid w:val="00285A74"/>
    <w:rsid w:val="00286354"/>
    <w:rsid w:val="00286591"/>
    <w:rsid w:val="002877BA"/>
    <w:rsid w:val="00290C9E"/>
    <w:rsid w:val="00291769"/>
    <w:rsid w:val="00295F8D"/>
    <w:rsid w:val="00296641"/>
    <w:rsid w:val="002972E9"/>
    <w:rsid w:val="00297ACB"/>
    <w:rsid w:val="002A0C31"/>
    <w:rsid w:val="002A0FDA"/>
    <w:rsid w:val="002A1379"/>
    <w:rsid w:val="002A159A"/>
    <w:rsid w:val="002A3898"/>
    <w:rsid w:val="002A4CC0"/>
    <w:rsid w:val="002A54F0"/>
    <w:rsid w:val="002A5AA5"/>
    <w:rsid w:val="002A642F"/>
    <w:rsid w:val="002A6BB7"/>
    <w:rsid w:val="002B0111"/>
    <w:rsid w:val="002B08B8"/>
    <w:rsid w:val="002B0E9E"/>
    <w:rsid w:val="002B3BB2"/>
    <w:rsid w:val="002B4457"/>
    <w:rsid w:val="002B484D"/>
    <w:rsid w:val="002B4A21"/>
    <w:rsid w:val="002B5D0F"/>
    <w:rsid w:val="002B61A0"/>
    <w:rsid w:val="002C3A3B"/>
    <w:rsid w:val="002C5AEF"/>
    <w:rsid w:val="002C7F96"/>
    <w:rsid w:val="002D0A0E"/>
    <w:rsid w:val="002D1541"/>
    <w:rsid w:val="002D2CCD"/>
    <w:rsid w:val="002D79EF"/>
    <w:rsid w:val="002E0A97"/>
    <w:rsid w:val="002E3ABE"/>
    <w:rsid w:val="002E4138"/>
    <w:rsid w:val="002E55AD"/>
    <w:rsid w:val="002E57D7"/>
    <w:rsid w:val="002E7396"/>
    <w:rsid w:val="002F0B4D"/>
    <w:rsid w:val="002F2184"/>
    <w:rsid w:val="002F3784"/>
    <w:rsid w:val="002F54FD"/>
    <w:rsid w:val="002F62F6"/>
    <w:rsid w:val="002F7C74"/>
    <w:rsid w:val="00302FD2"/>
    <w:rsid w:val="00303231"/>
    <w:rsid w:val="00312741"/>
    <w:rsid w:val="003129E5"/>
    <w:rsid w:val="0031373F"/>
    <w:rsid w:val="00313907"/>
    <w:rsid w:val="00315215"/>
    <w:rsid w:val="0031635E"/>
    <w:rsid w:val="00320A05"/>
    <w:rsid w:val="003214F7"/>
    <w:rsid w:val="00321980"/>
    <w:rsid w:val="00325178"/>
    <w:rsid w:val="00326C8E"/>
    <w:rsid w:val="00330EBA"/>
    <w:rsid w:val="0033154F"/>
    <w:rsid w:val="003325C7"/>
    <w:rsid w:val="00332673"/>
    <w:rsid w:val="00334129"/>
    <w:rsid w:val="00334691"/>
    <w:rsid w:val="003354B8"/>
    <w:rsid w:val="003359A3"/>
    <w:rsid w:val="00336B2E"/>
    <w:rsid w:val="003379B0"/>
    <w:rsid w:val="003410F3"/>
    <w:rsid w:val="00342707"/>
    <w:rsid w:val="00344E99"/>
    <w:rsid w:val="003468A2"/>
    <w:rsid w:val="003512DF"/>
    <w:rsid w:val="003528B3"/>
    <w:rsid w:val="003529AC"/>
    <w:rsid w:val="00352B7C"/>
    <w:rsid w:val="00352EDC"/>
    <w:rsid w:val="00355891"/>
    <w:rsid w:val="00355EE7"/>
    <w:rsid w:val="003578DA"/>
    <w:rsid w:val="00363829"/>
    <w:rsid w:val="00363977"/>
    <w:rsid w:val="003639EE"/>
    <w:rsid w:val="00365792"/>
    <w:rsid w:val="00365C32"/>
    <w:rsid w:val="00365EC3"/>
    <w:rsid w:val="00366386"/>
    <w:rsid w:val="0036779B"/>
    <w:rsid w:val="00370151"/>
    <w:rsid w:val="00372B2E"/>
    <w:rsid w:val="0037311F"/>
    <w:rsid w:val="003733E2"/>
    <w:rsid w:val="00373E0B"/>
    <w:rsid w:val="00374687"/>
    <w:rsid w:val="003757C4"/>
    <w:rsid w:val="003766F9"/>
    <w:rsid w:val="00380F8C"/>
    <w:rsid w:val="00381598"/>
    <w:rsid w:val="00382303"/>
    <w:rsid w:val="0038243C"/>
    <w:rsid w:val="00387A25"/>
    <w:rsid w:val="003919FA"/>
    <w:rsid w:val="003923B3"/>
    <w:rsid w:val="0039292C"/>
    <w:rsid w:val="00392A81"/>
    <w:rsid w:val="00394227"/>
    <w:rsid w:val="00394330"/>
    <w:rsid w:val="0039480B"/>
    <w:rsid w:val="0039576C"/>
    <w:rsid w:val="00397717"/>
    <w:rsid w:val="003A44C2"/>
    <w:rsid w:val="003A48F6"/>
    <w:rsid w:val="003A498D"/>
    <w:rsid w:val="003A58AF"/>
    <w:rsid w:val="003B1610"/>
    <w:rsid w:val="003B16BF"/>
    <w:rsid w:val="003B3DC9"/>
    <w:rsid w:val="003B6EE4"/>
    <w:rsid w:val="003C1F47"/>
    <w:rsid w:val="003C2929"/>
    <w:rsid w:val="003C3441"/>
    <w:rsid w:val="003C3BD1"/>
    <w:rsid w:val="003C7D02"/>
    <w:rsid w:val="003D0980"/>
    <w:rsid w:val="003D1810"/>
    <w:rsid w:val="003D1ABC"/>
    <w:rsid w:val="003D2552"/>
    <w:rsid w:val="003D278C"/>
    <w:rsid w:val="003D3585"/>
    <w:rsid w:val="003D3D38"/>
    <w:rsid w:val="003D3FB2"/>
    <w:rsid w:val="003D44AE"/>
    <w:rsid w:val="003D4913"/>
    <w:rsid w:val="003D654B"/>
    <w:rsid w:val="003E08B5"/>
    <w:rsid w:val="003E1C61"/>
    <w:rsid w:val="003E1D76"/>
    <w:rsid w:val="003E2B6E"/>
    <w:rsid w:val="003E422E"/>
    <w:rsid w:val="003E5414"/>
    <w:rsid w:val="003F0C66"/>
    <w:rsid w:val="003F14F4"/>
    <w:rsid w:val="003F2765"/>
    <w:rsid w:val="003F3799"/>
    <w:rsid w:val="003F6961"/>
    <w:rsid w:val="003F710C"/>
    <w:rsid w:val="004015B2"/>
    <w:rsid w:val="00402AF0"/>
    <w:rsid w:val="00402F92"/>
    <w:rsid w:val="004031DE"/>
    <w:rsid w:val="00403BD6"/>
    <w:rsid w:val="00406025"/>
    <w:rsid w:val="0041131B"/>
    <w:rsid w:val="004153C2"/>
    <w:rsid w:val="004159E1"/>
    <w:rsid w:val="00415EAF"/>
    <w:rsid w:val="0041695D"/>
    <w:rsid w:val="00417C77"/>
    <w:rsid w:val="00417E61"/>
    <w:rsid w:val="00420B93"/>
    <w:rsid w:val="004212C1"/>
    <w:rsid w:val="00422538"/>
    <w:rsid w:val="00422989"/>
    <w:rsid w:val="00423F5C"/>
    <w:rsid w:val="004246CA"/>
    <w:rsid w:val="00424E88"/>
    <w:rsid w:val="00425E4F"/>
    <w:rsid w:val="00426AF8"/>
    <w:rsid w:val="00426F43"/>
    <w:rsid w:val="00430657"/>
    <w:rsid w:val="00431F89"/>
    <w:rsid w:val="004330C1"/>
    <w:rsid w:val="0043322C"/>
    <w:rsid w:val="004336EA"/>
    <w:rsid w:val="004339BC"/>
    <w:rsid w:val="00434ED2"/>
    <w:rsid w:val="00435508"/>
    <w:rsid w:val="00435CE7"/>
    <w:rsid w:val="004366D0"/>
    <w:rsid w:val="0043702B"/>
    <w:rsid w:val="0043745F"/>
    <w:rsid w:val="00437508"/>
    <w:rsid w:val="004375E6"/>
    <w:rsid w:val="00437A86"/>
    <w:rsid w:val="00442534"/>
    <w:rsid w:val="00444B7B"/>
    <w:rsid w:val="00444E6C"/>
    <w:rsid w:val="00445227"/>
    <w:rsid w:val="004476BD"/>
    <w:rsid w:val="00451352"/>
    <w:rsid w:val="00451DEA"/>
    <w:rsid w:val="004523CF"/>
    <w:rsid w:val="00454386"/>
    <w:rsid w:val="004549DC"/>
    <w:rsid w:val="00457F27"/>
    <w:rsid w:val="00461B7A"/>
    <w:rsid w:val="00461CBF"/>
    <w:rsid w:val="00462116"/>
    <w:rsid w:val="00463FF0"/>
    <w:rsid w:val="0046463B"/>
    <w:rsid w:val="004649C4"/>
    <w:rsid w:val="00466F00"/>
    <w:rsid w:val="0046721D"/>
    <w:rsid w:val="004718BA"/>
    <w:rsid w:val="00471AFB"/>
    <w:rsid w:val="004724D7"/>
    <w:rsid w:val="00472DB9"/>
    <w:rsid w:val="00480C34"/>
    <w:rsid w:val="00481D6F"/>
    <w:rsid w:val="00481FED"/>
    <w:rsid w:val="00485808"/>
    <w:rsid w:val="00487EB2"/>
    <w:rsid w:val="00491231"/>
    <w:rsid w:val="004919CC"/>
    <w:rsid w:val="00491A0A"/>
    <w:rsid w:val="00493AF5"/>
    <w:rsid w:val="00494231"/>
    <w:rsid w:val="00494598"/>
    <w:rsid w:val="004952E3"/>
    <w:rsid w:val="00495EC7"/>
    <w:rsid w:val="00496EAE"/>
    <w:rsid w:val="00497851"/>
    <w:rsid w:val="004A1B6C"/>
    <w:rsid w:val="004A2060"/>
    <w:rsid w:val="004A3B8F"/>
    <w:rsid w:val="004A3C55"/>
    <w:rsid w:val="004A41E0"/>
    <w:rsid w:val="004A49B0"/>
    <w:rsid w:val="004A5CBE"/>
    <w:rsid w:val="004A5EA2"/>
    <w:rsid w:val="004A7BAC"/>
    <w:rsid w:val="004A7F5A"/>
    <w:rsid w:val="004A7FDF"/>
    <w:rsid w:val="004B08EF"/>
    <w:rsid w:val="004B2B62"/>
    <w:rsid w:val="004B4143"/>
    <w:rsid w:val="004B5365"/>
    <w:rsid w:val="004B557E"/>
    <w:rsid w:val="004B7694"/>
    <w:rsid w:val="004C121E"/>
    <w:rsid w:val="004C34CD"/>
    <w:rsid w:val="004C34E7"/>
    <w:rsid w:val="004C3DEB"/>
    <w:rsid w:val="004C53C1"/>
    <w:rsid w:val="004C5967"/>
    <w:rsid w:val="004C5A01"/>
    <w:rsid w:val="004C5F50"/>
    <w:rsid w:val="004C601E"/>
    <w:rsid w:val="004C6ED5"/>
    <w:rsid w:val="004C73CC"/>
    <w:rsid w:val="004C7D45"/>
    <w:rsid w:val="004D1C42"/>
    <w:rsid w:val="004D2857"/>
    <w:rsid w:val="004D43B3"/>
    <w:rsid w:val="004D49AA"/>
    <w:rsid w:val="004D4E1E"/>
    <w:rsid w:val="004D6844"/>
    <w:rsid w:val="004D72E0"/>
    <w:rsid w:val="004E0C34"/>
    <w:rsid w:val="004E0F3D"/>
    <w:rsid w:val="004E267C"/>
    <w:rsid w:val="004E26DE"/>
    <w:rsid w:val="004E2C01"/>
    <w:rsid w:val="004E350D"/>
    <w:rsid w:val="004E383F"/>
    <w:rsid w:val="004E4FF1"/>
    <w:rsid w:val="004E5028"/>
    <w:rsid w:val="004E582F"/>
    <w:rsid w:val="004E7469"/>
    <w:rsid w:val="004F0CE8"/>
    <w:rsid w:val="004F1172"/>
    <w:rsid w:val="004F2D70"/>
    <w:rsid w:val="004F591E"/>
    <w:rsid w:val="004F6FCC"/>
    <w:rsid w:val="004F70AC"/>
    <w:rsid w:val="004F7A11"/>
    <w:rsid w:val="004F7DE1"/>
    <w:rsid w:val="005005C2"/>
    <w:rsid w:val="00500769"/>
    <w:rsid w:val="00505D2E"/>
    <w:rsid w:val="00506974"/>
    <w:rsid w:val="00510B4D"/>
    <w:rsid w:val="00512168"/>
    <w:rsid w:val="00512470"/>
    <w:rsid w:val="00512DF5"/>
    <w:rsid w:val="00516C44"/>
    <w:rsid w:val="005174C0"/>
    <w:rsid w:val="0051796B"/>
    <w:rsid w:val="0052023B"/>
    <w:rsid w:val="005218F2"/>
    <w:rsid w:val="00521F84"/>
    <w:rsid w:val="00522DFA"/>
    <w:rsid w:val="00523028"/>
    <w:rsid w:val="00523A0C"/>
    <w:rsid w:val="00525B75"/>
    <w:rsid w:val="00527333"/>
    <w:rsid w:val="00531173"/>
    <w:rsid w:val="0053202A"/>
    <w:rsid w:val="0053443F"/>
    <w:rsid w:val="00536966"/>
    <w:rsid w:val="005372B4"/>
    <w:rsid w:val="00537C80"/>
    <w:rsid w:val="005405E5"/>
    <w:rsid w:val="005422F6"/>
    <w:rsid w:val="00542606"/>
    <w:rsid w:val="00544589"/>
    <w:rsid w:val="00546B38"/>
    <w:rsid w:val="00547483"/>
    <w:rsid w:val="00551543"/>
    <w:rsid w:val="00551E3E"/>
    <w:rsid w:val="005532CD"/>
    <w:rsid w:val="00553F07"/>
    <w:rsid w:val="005546EC"/>
    <w:rsid w:val="00556C4E"/>
    <w:rsid w:val="00557513"/>
    <w:rsid w:val="00557A23"/>
    <w:rsid w:val="00561766"/>
    <w:rsid w:val="00562C30"/>
    <w:rsid w:val="00564DB0"/>
    <w:rsid w:val="00565C4E"/>
    <w:rsid w:val="00565E12"/>
    <w:rsid w:val="00566F05"/>
    <w:rsid w:val="00567F41"/>
    <w:rsid w:val="0057056A"/>
    <w:rsid w:val="00571FF6"/>
    <w:rsid w:val="005731AD"/>
    <w:rsid w:val="00577698"/>
    <w:rsid w:val="0058149E"/>
    <w:rsid w:val="005823FA"/>
    <w:rsid w:val="00584B90"/>
    <w:rsid w:val="00585074"/>
    <w:rsid w:val="00586FAF"/>
    <w:rsid w:val="0059107B"/>
    <w:rsid w:val="005919D4"/>
    <w:rsid w:val="00594383"/>
    <w:rsid w:val="0059443F"/>
    <w:rsid w:val="0059614A"/>
    <w:rsid w:val="00596439"/>
    <w:rsid w:val="0059654D"/>
    <w:rsid w:val="00597848"/>
    <w:rsid w:val="00597AFC"/>
    <w:rsid w:val="005A3417"/>
    <w:rsid w:val="005A371F"/>
    <w:rsid w:val="005A3DC3"/>
    <w:rsid w:val="005A42F9"/>
    <w:rsid w:val="005A563C"/>
    <w:rsid w:val="005A5AED"/>
    <w:rsid w:val="005A5F44"/>
    <w:rsid w:val="005A6687"/>
    <w:rsid w:val="005B1BBB"/>
    <w:rsid w:val="005B2EEF"/>
    <w:rsid w:val="005B3DF5"/>
    <w:rsid w:val="005B54DE"/>
    <w:rsid w:val="005B5F88"/>
    <w:rsid w:val="005B667C"/>
    <w:rsid w:val="005B6A3C"/>
    <w:rsid w:val="005B6E8A"/>
    <w:rsid w:val="005B7741"/>
    <w:rsid w:val="005B7987"/>
    <w:rsid w:val="005B7AD5"/>
    <w:rsid w:val="005B7B13"/>
    <w:rsid w:val="005B7E14"/>
    <w:rsid w:val="005C0C7E"/>
    <w:rsid w:val="005C0D21"/>
    <w:rsid w:val="005C13B1"/>
    <w:rsid w:val="005C40E7"/>
    <w:rsid w:val="005C43BF"/>
    <w:rsid w:val="005C4E0D"/>
    <w:rsid w:val="005C6785"/>
    <w:rsid w:val="005D00DF"/>
    <w:rsid w:val="005D052F"/>
    <w:rsid w:val="005D32C9"/>
    <w:rsid w:val="005E2D76"/>
    <w:rsid w:val="005E2EF7"/>
    <w:rsid w:val="005E58FF"/>
    <w:rsid w:val="005E71F8"/>
    <w:rsid w:val="005E7392"/>
    <w:rsid w:val="005F0A0F"/>
    <w:rsid w:val="005F0A79"/>
    <w:rsid w:val="005F10D0"/>
    <w:rsid w:val="005F15CA"/>
    <w:rsid w:val="005F2FCB"/>
    <w:rsid w:val="005F3EC6"/>
    <w:rsid w:val="005F3F0E"/>
    <w:rsid w:val="005F4742"/>
    <w:rsid w:val="005F52D9"/>
    <w:rsid w:val="005F64A1"/>
    <w:rsid w:val="005F6AFF"/>
    <w:rsid w:val="005F74C9"/>
    <w:rsid w:val="00600CE0"/>
    <w:rsid w:val="00601276"/>
    <w:rsid w:val="006015E4"/>
    <w:rsid w:val="006024A8"/>
    <w:rsid w:val="00604725"/>
    <w:rsid w:val="0060540E"/>
    <w:rsid w:val="00606494"/>
    <w:rsid w:val="00606666"/>
    <w:rsid w:val="00606C53"/>
    <w:rsid w:val="00606DEC"/>
    <w:rsid w:val="00607CF3"/>
    <w:rsid w:val="00610812"/>
    <w:rsid w:val="006110FE"/>
    <w:rsid w:val="00611F2C"/>
    <w:rsid w:val="006131AC"/>
    <w:rsid w:val="006151CF"/>
    <w:rsid w:val="00617E1C"/>
    <w:rsid w:val="00620B5B"/>
    <w:rsid w:val="00620C0B"/>
    <w:rsid w:val="00621A0B"/>
    <w:rsid w:val="00621EBD"/>
    <w:rsid w:val="00622F2F"/>
    <w:rsid w:val="006241CC"/>
    <w:rsid w:val="006252FF"/>
    <w:rsid w:val="006258A0"/>
    <w:rsid w:val="006272A4"/>
    <w:rsid w:val="006278A5"/>
    <w:rsid w:val="0063208F"/>
    <w:rsid w:val="00632180"/>
    <w:rsid w:val="00634A46"/>
    <w:rsid w:val="006351BB"/>
    <w:rsid w:val="00635D7B"/>
    <w:rsid w:val="00636776"/>
    <w:rsid w:val="00640281"/>
    <w:rsid w:val="00643524"/>
    <w:rsid w:val="00646ADD"/>
    <w:rsid w:val="00646C91"/>
    <w:rsid w:val="00646CC1"/>
    <w:rsid w:val="00646F19"/>
    <w:rsid w:val="00650830"/>
    <w:rsid w:val="00652EFA"/>
    <w:rsid w:val="006537E5"/>
    <w:rsid w:val="00653B4C"/>
    <w:rsid w:val="00653D11"/>
    <w:rsid w:val="0065489B"/>
    <w:rsid w:val="00655217"/>
    <w:rsid w:val="00655504"/>
    <w:rsid w:val="00657ECE"/>
    <w:rsid w:val="00657FDA"/>
    <w:rsid w:val="00660A62"/>
    <w:rsid w:val="0066490F"/>
    <w:rsid w:val="00665825"/>
    <w:rsid w:val="00665D4E"/>
    <w:rsid w:val="0066609E"/>
    <w:rsid w:val="00667A49"/>
    <w:rsid w:val="0067168B"/>
    <w:rsid w:val="006716A8"/>
    <w:rsid w:val="00673308"/>
    <w:rsid w:val="006737DB"/>
    <w:rsid w:val="0067579A"/>
    <w:rsid w:val="0067712A"/>
    <w:rsid w:val="0068022C"/>
    <w:rsid w:val="00681147"/>
    <w:rsid w:val="00683498"/>
    <w:rsid w:val="006840CE"/>
    <w:rsid w:val="00685803"/>
    <w:rsid w:val="00687A50"/>
    <w:rsid w:val="0069026D"/>
    <w:rsid w:val="00690603"/>
    <w:rsid w:val="00691487"/>
    <w:rsid w:val="00692746"/>
    <w:rsid w:val="00693546"/>
    <w:rsid w:val="00694B46"/>
    <w:rsid w:val="00697735"/>
    <w:rsid w:val="006A174F"/>
    <w:rsid w:val="006A24E1"/>
    <w:rsid w:val="006A2C8B"/>
    <w:rsid w:val="006A3B74"/>
    <w:rsid w:val="006A3F5E"/>
    <w:rsid w:val="006A47C9"/>
    <w:rsid w:val="006A7655"/>
    <w:rsid w:val="006C1DB3"/>
    <w:rsid w:val="006C427A"/>
    <w:rsid w:val="006C47B1"/>
    <w:rsid w:val="006C4833"/>
    <w:rsid w:val="006C73F3"/>
    <w:rsid w:val="006D0C00"/>
    <w:rsid w:val="006D237D"/>
    <w:rsid w:val="006D34C0"/>
    <w:rsid w:val="006D36F2"/>
    <w:rsid w:val="006D441C"/>
    <w:rsid w:val="006D4520"/>
    <w:rsid w:val="006D51FB"/>
    <w:rsid w:val="006D67B5"/>
    <w:rsid w:val="006E15F4"/>
    <w:rsid w:val="006E2703"/>
    <w:rsid w:val="006E3CF1"/>
    <w:rsid w:val="006E4BAE"/>
    <w:rsid w:val="006E7610"/>
    <w:rsid w:val="006E7E9D"/>
    <w:rsid w:val="006F0D32"/>
    <w:rsid w:val="006F1637"/>
    <w:rsid w:val="006F1F88"/>
    <w:rsid w:val="006F2355"/>
    <w:rsid w:val="006F551D"/>
    <w:rsid w:val="006F5A21"/>
    <w:rsid w:val="006F5CF6"/>
    <w:rsid w:val="006F6A05"/>
    <w:rsid w:val="006F75DC"/>
    <w:rsid w:val="006F7914"/>
    <w:rsid w:val="006F7BCD"/>
    <w:rsid w:val="007010CA"/>
    <w:rsid w:val="00701D16"/>
    <w:rsid w:val="007040E6"/>
    <w:rsid w:val="00704B3C"/>
    <w:rsid w:val="00705B8E"/>
    <w:rsid w:val="00705C1A"/>
    <w:rsid w:val="007065E2"/>
    <w:rsid w:val="00706B28"/>
    <w:rsid w:val="00710945"/>
    <w:rsid w:val="00710F85"/>
    <w:rsid w:val="00711561"/>
    <w:rsid w:val="00714652"/>
    <w:rsid w:val="007148EB"/>
    <w:rsid w:val="0071546E"/>
    <w:rsid w:val="0071558B"/>
    <w:rsid w:val="00715FE6"/>
    <w:rsid w:val="00716CF9"/>
    <w:rsid w:val="007233FB"/>
    <w:rsid w:val="00723DB7"/>
    <w:rsid w:val="0072440A"/>
    <w:rsid w:val="00724E50"/>
    <w:rsid w:val="0072534E"/>
    <w:rsid w:val="007275D7"/>
    <w:rsid w:val="0073022C"/>
    <w:rsid w:val="0073284B"/>
    <w:rsid w:val="007350B7"/>
    <w:rsid w:val="007357E1"/>
    <w:rsid w:val="00735DA8"/>
    <w:rsid w:val="00736E15"/>
    <w:rsid w:val="00740B38"/>
    <w:rsid w:val="00742C2A"/>
    <w:rsid w:val="00742FF5"/>
    <w:rsid w:val="00745662"/>
    <w:rsid w:val="00745756"/>
    <w:rsid w:val="0074743E"/>
    <w:rsid w:val="0075435E"/>
    <w:rsid w:val="0075514C"/>
    <w:rsid w:val="007568C2"/>
    <w:rsid w:val="007618D7"/>
    <w:rsid w:val="00762E04"/>
    <w:rsid w:val="00764512"/>
    <w:rsid w:val="00766371"/>
    <w:rsid w:val="00766404"/>
    <w:rsid w:val="0076650E"/>
    <w:rsid w:val="00773CCA"/>
    <w:rsid w:val="0077687D"/>
    <w:rsid w:val="0077757F"/>
    <w:rsid w:val="00781FA1"/>
    <w:rsid w:val="00782547"/>
    <w:rsid w:val="007849B3"/>
    <w:rsid w:val="00784DAC"/>
    <w:rsid w:val="00785B26"/>
    <w:rsid w:val="007866E1"/>
    <w:rsid w:val="00787722"/>
    <w:rsid w:val="0079007D"/>
    <w:rsid w:val="007917DD"/>
    <w:rsid w:val="00792094"/>
    <w:rsid w:val="00792655"/>
    <w:rsid w:val="0079271A"/>
    <w:rsid w:val="0079360F"/>
    <w:rsid w:val="0079384B"/>
    <w:rsid w:val="00793E5B"/>
    <w:rsid w:val="00794744"/>
    <w:rsid w:val="00794D8F"/>
    <w:rsid w:val="00795AC1"/>
    <w:rsid w:val="00796924"/>
    <w:rsid w:val="007A03A9"/>
    <w:rsid w:val="007A0565"/>
    <w:rsid w:val="007A1972"/>
    <w:rsid w:val="007A1A81"/>
    <w:rsid w:val="007A38CF"/>
    <w:rsid w:val="007A54CD"/>
    <w:rsid w:val="007A6170"/>
    <w:rsid w:val="007A61D5"/>
    <w:rsid w:val="007A62CC"/>
    <w:rsid w:val="007A7B37"/>
    <w:rsid w:val="007B01A2"/>
    <w:rsid w:val="007B0EE3"/>
    <w:rsid w:val="007B20AE"/>
    <w:rsid w:val="007B4574"/>
    <w:rsid w:val="007B62FE"/>
    <w:rsid w:val="007B7261"/>
    <w:rsid w:val="007C4279"/>
    <w:rsid w:val="007C61AF"/>
    <w:rsid w:val="007C625B"/>
    <w:rsid w:val="007C7811"/>
    <w:rsid w:val="007D05D7"/>
    <w:rsid w:val="007D4D9D"/>
    <w:rsid w:val="007D5069"/>
    <w:rsid w:val="007D5228"/>
    <w:rsid w:val="007D6098"/>
    <w:rsid w:val="007E0EC3"/>
    <w:rsid w:val="007E2AD6"/>
    <w:rsid w:val="007E3881"/>
    <w:rsid w:val="007E4F7B"/>
    <w:rsid w:val="007E5C67"/>
    <w:rsid w:val="007E705F"/>
    <w:rsid w:val="007E7081"/>
    <w:rsid w:val="007E7BF9"/>
    <w:rsid w:val="007F1BF1"/>
    <w:rsid w:val="007F7A2E"/>
    <w:rsid w:val="00802753"/>
    <w:rsid w:val="00802CCC"/>
    <w:rsid w:val="00803A9B"/>
    <w:rsid w:val="008043A1"/>
    <w:rsid w:val="00804A1B"/>
    <w:rsid w:val="00805EF4"/>
    <w:rsid w:val="00806854"/>
    <w:rsid w:val="008108F7"/>
    <w:rsid w:val="00813424"/>
    <w:rsid w:val="00814E5E"/>
    <w:rsid w:val="00815448"/>
    <w:rsid w:val="0081586D"/>
    <w:rsid w:val="00817345"/>
    <w:rsid w:val="00817CEB"/>
    <w:rsid w:val="008216BC"/>
    <w:rsid w:val="00822338"/>
    <w:rsid w:val="00822FB6"/>
    <w:rsid w:val="00823EB2"/>
    <w:rsid w:val="00824C26"/>
    <w:rsid w:val="008261F0"/>
    <w:rsid w:val="00831E90"/>
    <w:rsid w:val="00833613"/>
    <w:rsid w:val="008345C0"/>
    <w:rsid w:val="008349C7"/>
    <w:rsid w:val="00834C32"/>
    <w:rsid w:val="00840B76"/>
    <w:rsid w:val="0084142A"/>
    <w:rsid w:val="008426F6"/>
    <w:rsid w:val="00842806"/>
    <w:rsid w:val="00846003"/>
    <w:rsid w:val="00846708"/>
    <w:rsid w:val="0085045B"/>
    <w:rsid w:val="008508C7"/>
    <w:rsid w:val="00850C31"/>
    <w:rsid w:val="00851B00"/>
    <w:rsid w:val="00854665"/>
    <w:rsid w:val="0086058B"/>
    <w:rsid w:val="00860D86"/>
    <w:rsid w:val="0086447D"/>
    <w:rsid w:val="00864E25"/>
    <w:rsid w:val="00864E74"/>
    <w:rsid w:val="0086720E"/>
    <w:rsid w:val="00871B4F"/>
    <w:rsid w:val="00872397"/>
    <w:rsid w:val="008725ED"/>
    <w:rsid w:val="00874E02"/>
    <w:rsid w:val="00876B31"/>
    <w:rsid w:val="0088052A"/>
    <w:rsid w:val="00882EC6"/>
    <w:rsid w:val="00884329"/>
    <w:rsid w:val="008851CD"/>
    <w:rsid w:val="008857D3"/>
    <w:rsid w:val="008866C8"/>
    <w:rsid w:val="008872C8"/>
    <w:rsid w:val="0088761A"/>
    <w:rsid w:val="0088796D"/>
    <w:rsid w:val="00887E2A"/>
    <w:rsid w:val="008905F4"/>
    <w:rsid w:val="00890A88"/>
    <w:rsid w:val="00893A6C"/>
    <w:rsid w:val="008940F7"/>
    <w:rsid w:val="0089633C"/>
    <w:rsid w:val="00897E98"/>
    <w:rsid w:val="00897E9C"/>
    <w:rsid w:val="008A1202"/>
    <w:rsid w:val="008A4A6E"/>
    <w:rsid w:val="008A564A"/>
    <w:rsid w:val="008A569E"/>
    <w:rsid w:val="008A7AFC"/>
    <w:rsid w:val="008B087B"/>
    <w:rsid w:val="008B28E3"/>
    <w:rsid w:val="008B2BD1"/>
    <w:rsid w:val="008B3730"/>
    <w:rsid w:val="008B3D6A"/>
    <w:rsid w:val="008B4D6B"/>
    <w:rsid w:val="008B5242"/>
    <w:rsid w:val="008B5BBB"/>
    <w:rsid w:val="008B64D9"/>
    <w:rsid w:val="008B6906"/>
    <w:rsid w:val="008B6EF4"/>
    <w:rsid w:val="008C1747"/>
    <w:rsid w:val="008C30C1"/>
    <w:rsid w:val="008C41FD"/>
    <w:rsid w:val="008C57CC"/>
    <w:rsid w:val="008C66A8"/>
    <w:rsid w:val="008D0506"/>
    <w:rsid w:val="008D1228"/>
    <w:rsid w:val="008D1381"/>
    <w:rsid w:val="008D3666"/>
    <w:rsid w:val="008D4F76"/>
    <w:rsid w:val="008D7EBE"/>
    <w:rsid w:val="008D7F65"/>
    <w:rsid w:val="008E190F"/>
    <w:rsid w:val="008E2C5B"/>
    <w:rsid w:val="008E314A"/>
    <w:rsid w:val="008E51C6"/>
    <w:rsid w:val="008E5445"/>
    <w:rsid w:val="008E6DFB"/>
    <w:rsid w:val="008F09CA"/>
    <w:rsid w:val="008F1920"/>
    <w:rsid w:val="008F3890"/>
    <w:rsid w:val="008F410A"/>
    <w:rsid w:val="008F5348"/>
    <w:rsid w:val="008F68C9"/>
    <w:rsid w:val="008F6D33"/>
    <w:rsid w:val="0090036E"/>
    <w:rsid w:val="0090099F"/>
    <w:rsid w:val="0090102E"/>
    <w:rsid w:val="0090491D"/>
    <w:rsid w:val="00904EE4"/>
    <w:rsid w:val="0090514C"/>
    <w:rsid w:val="0090515D"/>
    <w:rsid w:val="0090654F"/>
    <w:rsid w:val="00907D33"/>
    <w:rsid w:val="00910965"/>
    <w:rsid w:val="00910BE9"/>
    <w:rsid w:val="00911673"/>
    <w:rsid w:val="00912047"/>
    <w:rsid w:val="00912547"/>
    <w:rsid w:val="00914E2A"/>
    <w:rsid w:val="00925C86"/>
    <w:rsid w:val="00925F93"/>
    <w:rsid w:val="00927C20"/>
    <w:rsid w:val="009309CA"/>
    <w:rsid w:val="0093143D"/>
    <w:rsid w:val="0093295E"/>
    <w:rsid w:val="0093393B"/>
    <w:rsid w:val="00935BDA"/>
    <w:rsid w:val="00937002"/>
    <w:rsid w:val="00937BDC"/>
    <w:rsid w:val="00944C3E"/>
    <w:rsid w:val="00945E3E"/>
    <w:rsid w:val="009466E1"/>
    <w:rsid w:val="00953168"/>
    <w:rsid w:val="00953522"/>
    <w:rsid w:val="00956FFA"/>
    <w:rsid w:val="00961F74"/>
    <w:rsid w:val="00962BF9"/>
    <w:rsid w:val="00963EBD"/>
    <w:rsid w:val="009641D2"/>
    <w:rsid w:val="0096499E"/>
    <w:rsid w:val="00965D61"/>
    <w:rsid w:val="00965DA6"/>
    <w:rsid w:val="00966E5D"/>
    <w:rsid w:val="009701FD"/>
    <w:rsid w:val="0097091F"/>
    <w:rsid w:val="00970CD0"/>
    <w:rsid w:val="00971471"/>
    <w:rsid w:val="009725C0"/>
    <w:rsid w:val="00973077"/>
    <w:rsid w:val="00973D64"/>
    <w:rsid w:val="00974AEA"/>
    <w:rsid w:val="00974CA2"/>
    <w:rsid w:val="00974E84"/>
    <w:rsid w:val="00974FFD"/>
    <w:rsid w:val="00976348"/>
    <w:rsid w:val="00976C75"/>
    <w:rsid w:val="00977828"/>
    <w:rsid w:val="009778A0"/>
    <w:rsid w:val="0098154C"/>
    <w:rsid w:val="00982242"/>
    <w:rsid w:val="00982505"/>
    <w:rsid w:val="00982DF3"/>
    <w:rsid w:val="00982E79"/>
    <w:rsid w:val="00984167"/>
    <w:rsid w:val="00985860"/>
    <w:rsid w:val="009860C3"/>
    <w:rsid w:val="009864C2"/>
    <w:rsid w:val="0099205E"/>
    <w:rsid w:val="00992D68"/>
    <w:rsid w:val="00996171"/>
    <w:rsid w:val="00997EE2"/>
    <w:rsid w:val="009A0702"/>
    <w:rsid w:val="009A0C8D"/>
    <w:rsid w:val="009A1004"/>
    <w:rsid w:val="009A1215"/>
    <w:rsid w:val="009A1292"/>
    <w:rsid w:val="009A3862"/>
    <w:rsid w:val="009A6DEF"/>
    <w:rsid w:val="009A7CF0"/>
    <w:rsid w:val="009B072B"/>
    <w:rsid w:val="009B1A3E"/>
    <w:rsid w:val="009B1D78"/>
    <w:rsid w:val="009B1FB8"/>
    <w:rsid w:val="009B37E9"/>
    <w:rsid w:val="009B38A3"/>
    <w:rsid w:val="009B4A7D"/>
    <w:rsid w:val="009B4B70"/>
    <w:rsid w:val="009B5F77"/>
    <w:rsid w:val="009B6485"/>
    <w:rsid w:val="009B6B4A"/>
    <w:rsid w:val="009B7662"/>
    <w:rsid w:val="009B78D2"/>
    <w:rsid w:val="009B7CA7"/>
    <w:rsid w:val="009C240B"/>
    <w:rsid w:val="009C25D0"/>
    <w:rsid w:val="009C34F2"/>
    <w:rsid w:val="009C3652"/>
    <w:rsid w:val="009C5F16"/>
    <w:rsid w:val="009D1C1D"/>
    <w:rsid w:val="009D4830"/>
    <w:rsid w:val="009E0980"/>
    <w:rsid w:val="009E0DB3"/>
    <w:rsid w:val="009E1D09"/>
    <w:rsid w:val="009E229C"/>
    <w:rsid w:val="009E5EAE"/>
    <w:rsid w:val="009E7616"/>
    <w:rsid w:val="009F20D5"/>
    <w:rsid w:val="009F220D"/>
    <w:rsid w:val="009F242A"/>
    <w:rsid w:val="009F3C7C"/>
    <w:rsid w:val="009F4310"/>
    <w:rsid w:val="009F75B2"/>
    <w:rsid w:val="00A005CB"/>
    <w:rsid w:val="00A01805"/>
    <w:rsid w:val="00A01B7B"/>
    <w:rsid w:val="00A05830"/>
    <w:rsid w:val="00A0619A"/>
    <w:rsid w:val="00A0722F"/>
    <w:rsid w:val="00A07291"/>
    <w:rsid w:val="00A07403"/>
    <w:rsid w:val="00A0791A"/>
    <w:rsid w:val="00A1060A"/>
    <w:rsid w:val="00A11F7F"/>
    <w:rsid w:val="00A12F05"/>
    <w:rsid w:val="00A14DEF"/>
    <w:rsid w:val="00A1646E"/>
    <w:rsid w:val="00A164E4"/>
    <w:rsid w:val="00A16BDB"/>
    <w:rsid w:val="00A172E7"/>
    <w:rsid w:val="00A26356"/>
    <w:rsid w:val="00A30A90"/>
    <w:rsid w:val="00A32647"/>
    <w:rsid w:val="00A335CD"/>
    <w:rsid w:val="00A34593"/>
    <w:rsid w:val="00A35B2F"/>
    <w:rsid w:val="00A35DFD"/>
    <w:rsid w:val="00A35F62"/>
    <w:rsid w:val="00A366D5"/>
    <w:rsid w:val="00A37626"/>
    <w:rsid w:val="00A3785A"/>
    <w:rsid w:val="00A37E28"/>
    <w:rsid w:val="00A40672"/>
    <w:rsid w:val="00A43A0D"/>
    <w:rsid w:val="00A44873"/>
    <w:rsid w:val="00A44EE0"/>
    <w:rsid w:val="00A45486"/>
    <w:rsid w:val="00A4692F"/>
    <w:rsid w:val="00A50C5C"/>
    <w:rsid w:val="00A50E54"/>
    <w:rsid w:val="00A513A3"/>
    <w:rsid w:val="00A51956"/>
    <w:rsid w:val="00A51CC3"/>
    <w:rsid w:val="00A532A9"/>
    <w:rsid w:val="00A53D6C"/>
    <w:rsid w:val="00A54989"/>
    <w:rsid w:val="00A555DF"/>
    <w:rsid w:val="00A557BF"/>
    <w:rsid w:val="00A55C8C"/>
    <w:rsid w:val="00A607C0"/>
    <w:rsid w:val="00A61827"/>
    <w:rsid w:val="00A6571D"/>
    <w:rsid w:val="00A6770A"/>
    <w:rsid w:val="00A73535"/>
    <w:rsid w:val="00A76481"/>
    <w:rsid w:val="00A80EAF"/>
    <w:rsid w:val="00A81075"/>
    <w:rsid w:val="00A816CB"/>
    <w:rsid w:val="00A82606"/>
    <w:rsid w:val="00A82D8F"/>
    <w:rsid w:val="00A838EB"/>
    <w:rsid w:val="00A84A55"/>
    <w:rsid w:val="00A855FD"/>
    <w:rsid w:val="00A85E61"/>
    <w:rsid w:val="00A87021"/>
    <w:rsid w:val="00A9026A"/>
    <w:rsid w:val="00A921A7"/>
    <w:rsid w:val="00A950CB"/>
    <w:rsid w:val="00A95B04"/>
    <w:rsid w:val="00AA3776"/>
    <w:rsid w:val="00AB176E"/>
    <w:rsid w:val="00AB2EC5"/>
    <w:rsid w:val="00AB2FE3"/>
    <w:rsid w:val="00AB5BB6"/>
    <w:rsid w:val="00AB69AF"/>
    <w:rsid w:val="00AC0531"/>
    <w:rsid w:val="00AC392F"/>
    <w:rsid w:val="00AC3CC2"/>
    <w:rsid w:val="00AC7751"/>
    <w:rsid w:val="00AD013A"/>
    <w:rsid w:val="00AD07EF"/>
    <w:rsid w:val="00AD30F3"/>
    <w:rsid w:val="00AD3C63"/>
    <w:rsid w:val="00AD701B"/>
    <w:rsid w:val="00AE2F06"/>
    <w:rsid w:val="00AE3969"/>
    <w:rsid w:val="00AE4E53"/>
    <w:rsid w:val="00AE5786"/>
    <w:rsid w:val="00AE5E25"/>
    <w:rsid w:val="00AE60E7"/>
    <w:rsid w:val="00AE7C5C"/>
    <w:rsid w:val="00AF044D"/>
    <w:rsid w:val="00AF14A3"/>
    <w:rsid w:val="00AF2785"/>
    <w:rsid w:val="00AF381E"/>
    <w:rsid w:val="00AF404B"/>
    <w:rsid w:val="00AF6F78"/>
    <w:rsid w:val="00AF7865"/>
    <w:rsid w:val="00AF7A4E"/>
    <w:rsid w:val="00B03BB3"/>
    <w:rsid w:val="00B04543"/>
    <w:rsid w:val="00B05647"/>
    <w:rsid w:val="00B05B7D"/>
    <w:rsid w:val="00B0612C"/>
    <w:rsid w:val="00B068EC"/>
    <w:rsid w:val="00B077ED"/>
    <w:rsid w:val="00B07E91"/>
    <w:rsid w:val="00B102AA"/>
    <w:rsid w:val="00B10431"/>
    <w:rsid w:val="00B10874"/>
    <w:rsid w:val="00B10BC5"/>
    <w:rsid w:val="00B12630"/>
    <w:rsid w:val="00B157A6"/>
    <w:rsid w:val="00B15924"/>
    <w:rsid w:val="00B15A84"/>
    <w:rsid w:val="00B16AB5"/>
    <w:rsid w:val="00B200C1"/>
    <w:rsid w:val="00B20440"/>
    <w:rsid w:val="00B22D4D"/>
    <w:rsid w:val="00B232E3"/>
    <w:rsid w:val="00B2373C"/>
    <w:rsid w:val="00B272FC"/>
    <w:rsid w:val="00B27F9F"/>
    <w:rsid w:val="00B30749"/>
    <w:rsid w:val="00B31A32"/>
    <w:rsid w:val="00B350D9"/>
    <w:rsid w:val="00B41AC3"/>
    <w:rsid w:val="00B437DB"/>
    <w:rsid w:val="00B44350"/>
    <w:rsid w:val="00B45508"/>
    <w:rsid w:val="00B45558"/>
    <w:rsid w:val="00B455BB"/>
    <w:rsid w:val="00B46975"/>
    <w:rsid w:val="00B46EEE"/>
    <w:rsid w:val="00B47D06"/>
    <w:rsid w:val="00B504CA"/>
    <w:rsid w:val="00B5062B"/>
    <w:rsid w:val="00B51A09"/>
    <w:rsid w:val="00B53439"/>
    <w:rsid w:val="00B6175B"/>
    <w:rsid w:val="00B61F44"/>
    <w:rsid w:val="00B6356B"/>
    <w:rsid w:val="00B63B56"/>
    <w:rsid w:val="00B63DD0"/>
    <w:rsid w:val="00B65A31"/>
    <w:rsid w:val="00B67386"/>
    <w:rsid w:val="00B73245"/>
    <w:rsid w:val="00B7381E"/>
    <w:rsid w:val="00B74719"/>
    <w:rsid w:val="00B77FBE"/>
    <w:rsid w:val="00B80E95"/>
    <w:rsid w:val="00B82D4A"/>
    <w:rsid w:val="00B83D36"/>
    <w:rsid w:val="00B8620F"/>
    <w:rsid w:val="00B903E4"/>
    <w:rsid w:val="00B90DF8"/>
    <w:rsid w:val="00B928C9"/>
    <w:rsid w:val="00B936C6"/>
    <w:rsid w:val="00B93E7B"/>
    <w:rsid w:val="00B95172"/>
    <w:rsid w:val="00B95BA1"/>
    <w:rsid w:val="00B96988"/>
    <w:rsid w:val="00B96D22"/>
    <w:rsid w:val="00B97752"/>
    <w:rsid w:val="00BA06A9"/>
    <w:rsid w:val="00BA0935"/>
    <w:rsid w:val="00BA14E3"/>
    <w:rsid w:val="00BA1F37"/>
    <w:rsid w:val="00BA46A4"/>
    <w:rsid w:val="00BA5FDF"/>
    <w:rsid w:val="00BA67B5"/>
    <w:rsid w:val="00BA72C2"/>
    <w:rsid w:val="00BB05D8"/>
    <w:rsid w:val="00BB0B31"/>
    <w:rsid w:val="00BB11DB"/>
    <w:rsid w:val="00BB2715"/>
    <w:rsid w:val="00BB4923"/>
    <w:rsid w:val="00BB676B"/>
    <w:rsid w:val="00BB6A08"/>
    <w:rsid w:val="00BB7304"/>
    <w:rsid w:val="00BC2582"/>
    <w:rsid w:val="00BC417B"/>
    <w:rsid w:val="00BC60FB"/>
    <w:rsid w:val="00BC7BEA"/>
    <w:rsid w:val="00BC7C03"/>
    <w:rsid w:val="00BC7FE6"/>
    <w:rsid w:val="00BD2111"/>
    <w:rsid w:val="00BD2AE9"/>
    <w:rsid w:val="00BE030C"/>
    <w:rsid w:val="00BE0B21"/>
    <w:rsid w:val="00BE1DB7"/>
    <w:rsid w:val="00BE294B"/>
    <w:rsid w:val="00BE3CB5"/>
    <w:rsid w:val="00BE3EC6"/>
    <w:rsid w:val="00BE447D"/>
    <w:rsid w:val="00BE44BD"/>
    <w:rsid w:val="00BE5145"/>
    <w:rsid w:val="00BE5F1D"/>
    <w:rsid w:val="00BE7BED"/>
    <w:rsid w:val="00BF02C2"/>
    <w:rsid w:val="00BF1677"/>
    <w:rsid w:val="00BF20FC"/>
    <w:rsid w:val="00BF3A65"/>
    <w:rsid w:val="00C0003B"/>
    <w:rsid w:val="00C004A3"/>
    <w:rsid w:val="00C00CEF"/>
    <w:rsid w:val="00C02A1C"/>
    <w:rsid w:val="00C02D4C"/>
    <w:rsid w:val="00C03727"/>
    <w:rsid w:val="00C05365"/>
    <w:rsid w:val="00C06763"/>
    <w:rsid w:val="00C06B4C"/>
    <w:rsid w:val="00C06E4C"/>
    <w:rsid w:val="00C07EAD"/>
    <w:rsid w:val="00C10494"/>
    <w:rsid w:val="00C124EA"/>
    <w:rsid w:val="00C129BD"/>
    <w:rsid w:val="00C12D4E"/>
    <w:rsid w:val="00C1500F"/>
    <w:rsid w:val="00C153B0"/>
    <w:rsid w:val="00C1788B"/>
    <w:rsid w:val="00C2153D"/>
    <w:rsid w:val="00C216E6"/>
    <w:rsid w:val="00C2299F"/>
    <w:rsid w:val="00C250B7"/>
    <w:rsid w:val="00C252A1"/>
    <w:rsid w:val="00C25928"/>
    <w:rsid w:val="00C27F2A"/>
    <w:rsid w:val="00C27F7C"/>
    <w:rsid w:val="00C30013"/>
    <w:rsid w:val="00C37E7F"/>
    <w:rsid w:val="00C406CB"/>
    <w:rsid w:val="00C414A9"/>
    <w:rsid w:val="00C4440B"/>
    <w:rsid w:val="00C475D5"/>
    <w:rsid w:val="00C52A5F"/>
    <w:rsid w:val="00C52BD1"/>
    <w:rsid w:val="00C5337C"/>
    <w:rsid w:val="00C55C63"/>
    <w:rsid w:val="00C55D76"/>
    <w:rsid w:val="00C56E63"/>
    <w:rsid w:val="00C574AE"/>
    <w:rsid w:val="00C57D9A"/>
    <w:rsid w:val="00C60409"/>
    <w:rsid w:val="00C60C79"/>
    <w:rsid w:val="00C64730"/>
    <w:rsid w:val="00C7160F"/>
    <w:rsid w:val="00C729B5"/>
    <w:rsid w:val="00C74153"/>
    <w:rsid w:val="00C741D6"/>
    <w:rsid w:val="00C75A34"/>
    <w:rsid w:val="00C760E6"/>
    <w:rsid w:val="00C762E5"/>
    <w:rsid w:val="00C81BC1"/>
    <w:rsid w:val="00C81E6F"/>
    <w:rsid w:val="00C829B9"/>
    <w:rsid w:val="00C83355"/>
    <w:rsid w:val="00C8459E"/>
    <w:rsid w:val="00C85602"/>
    <w:rsid w:val="00C92A74"/>
    <w:rsid w:val="00C96800"/>
    <w:rsid w:val="00C96FB1"/>
    <w:rsid w:val="00C97E91"/>
    <w:rsid w:val="00CA2E1D"/>
    <w:rsid w:val="00CA3041"/>
    <w:rsid w:val="00CA59D7"/>
    <w:rsid w:val="00CA6C04"/>
    <w:rsid w:val="00CB617B"/>
    <w:rsid w:val="00CB6A6B"/>
    <w:rsid w:val="00CC0C1B"/>
    <w:rsid w:val="00CC1E4A"/>
    <w:rsid w:val="00CC690D"/>
    <w:rsid w:val="00CC6F4A"/>
    <w:rsid w:val="00CD0190"/>
    <w:rsid w:val="00CD0E37"/>
    <w:rsid w:val="00CD1346"/>
    <w:rsid w:val="00CD251C"/>
    <w:rsid w:val="00CD37FB"/>
    <w:rsid w:val="00CD4C7E"/>
    <w:rsid w:val="00CD5355"/>
    <w:rsid w:val="00CD5A23"/>
    <w:rsid w:val="00CD5CCD"/>
    <w:rsid w:val="00CD647F"/>
    <w:rsid w:val="00CE114B"/>
    <w:rsid w:val="00CE11BC"/>
    <w:rsid w:val="00CE20DD"/>
    <w:rsid w:val="00CE4B1D"/>
    <w:rsid w:val="00CE5BCB"/>
    <w:rsid w:val="00CE7D0F"/>
    <w:rsid w:val="00CE7D6C"/>
    <w:rsid w:val="00CF08FF"/>
    <w:rsid w:val="00CF29E9"/>
    <w:rsid w:val="00CF2AB6"/>
    <w:rsid w:val="00CF2FC1"/>
    <w:rsid w:val="00CF335A"/>
    <w:rsid w:val="00CF3CEA"/>
    <w:rsid w:val="00CF4B92"/>
    <w:rsid w:val="00CF52D6"/>
    <w:rsid w:val="00CF5907"/>
    <w:rsid w:val="00CF5AAD"/>
    <w:rsid w:val="00CF5CE8"/>
    <w:rsid w:val="00CF6BF7"/>
    <w:rsid w:val="00D039AD"/>
    <w:rsid w:val="00D04625"/>
    <w:rsid w:val="00D060F2"/>
    <w:rsid w:val="00D1050C"/>
    <w:rsid w:val="00D10D07"/>
    <w:rsid w:val="00D127A5"/>
    <w:rsid w:val="00D127D3"/>
    <w:rsid w:val="00D129AC"/>
    <w:rsid w:val="00D1362F"/>
    <w:rsid w:val="00D14959"/>
    <w:rsid w:val="00D14F0E"/>
    <w:rsid w:val="00D1662E"/>
    <w:rsid w:val="00D16A9C"/>
    <w:rsid w:val="00D21636"/>
    <w:rsid w:val="00D216B4"/>
    <w:rsid w:val="00D21EB9"/>
    <w:rsid w:val="00D24343"/>
    <w:rsid w:val="00D24F3E"/>
    <w:rsid w:val="00D25592"/>
    <w:rsid w:val="00D2716F"/>
    <w:rsid w:val="00D31795"/>
    <w:rsid w:val="00D327E7"/>
    <w:rsid w:val="00D32B9E"/>
    <w:rsid w:val="00D3450F"/>
    <w:rsid w:val="00D35C26"/>
    <w:rsid w:val="00D370A5"/>
    <w:rsid w:val="00D37AA8"/>
    <w:rsid w:val="00D407BE"/>
    <w:rsid w:val="00D40D31"/>
    <w:rsid w:val="00D41C29"/>
    <w:rsid w:val="00D41CB0"/>
    <w:rsid w:val="00D4241D"/>
    <w:rsid w:val="00D427A5"/>
    <w:rsid w:val="00D42B12"/>
    <w:rsid w:val="00D4366A"/>
    <w:rsid w:val="00D43796"/>
    <w:rsid w:val="00D43EA5"/>
    <w:rsid w:val="00D45445"/>
    <w:rsid w:val="00D50585"/>
    <w:rsid w:val="00D5285C"/>
    <w:rsid w:val="00D533E7"/>
    <w:rsid w:val="00D538E9"/>
    <w:rsid w:val="00D54D09"/>
    <w:rsid w:val="00D56402"/>
    <w:rsid w:val="00D573ED"/>
    <w:rsid w:val="00D57F89"/>
    <w:rsid w:val="00D609E7"/>
    <w:rsid w:val="00D61121"/>
    <w:rsid w:val="00D626A9"/>
    <w:rsid w:val="00D70119"/>
    <w:rsid w:val="00D7142F"/>
    <w:rsid w:val="00D719B2"/>
    <w:rsid w:val="00D72967"/>
    <w:rsid w:val="00D72DEC"/>
    <w:rsid w:val="00D730FA"/>
    <w:rsid w:val="00D739C0"/>
    <w:rsid w:val="00D74331"/>
    <w:rsid w:val="00D743C6"/>
    <w:rsid w:val="00D7790C"/>
    <w:rsid w:val="00D80B6D"/>
    <w:rsid w:val="00D823BF"/>
    <w:rsid w:val="00D82A3F"/>
    <w:rsid w:val="00D8622B"/>
    <w:rsid w:val="00D87A63"/>
    <w:rsid w:val="00D87A86"/>
    <w:rsid w:val="00D9226F"/>
    <w:rsid w:val="00D935AC"/>
    <w:rsid w:val="00D956C9"/>
    <w:rsid w:val="00DA19DD"/>
    <w:rsid w:val="00DA3EEF"/>
    <w:rsid w:val="00DA53BB"/>
    <w:rsid w:val="00DA540A"/>
    <w:rsid w:val="00DB1387"/>
    <w:rsid w:val="00DB2448"/>
    <w:rsid w:val="00DB4AE5"/>
    <w:rsid w:val="00DB4E1D"/>
    <w:rsid w:val="00DB4F7A"/>
    <w:rsid w:val="00DB58D3"/>
    <w:rsid w:val="00DB5CF8"/>
    <w:rsid w:val="00DB6646"/>
    <w:rsid w:val="00DC07E3"/>
    <w:rsid w:val="00DC384F"/>
    <w:rsid w:val="00DC4F49"/>
    <w:rsid w:val="00DC77F6"/>
    <w:rsid w:val="00DD1A1C"/>
    <w:rsid w:val="00DD2CD9"/>
    <w:rsid w:val="00DD2D31"/>
    <w:rsid w:val="00DD3473"/>
    <w:rsid w:val="00DD51DE"/>
    <w:rsid w:val="00DD54CE"/>
    <w:rsid w:val="00DE26CF"/>
    <w:rsid w:val="00DE2B88"/>
    <w:rsid w:val="00DE3F59"/>
    <w:rsid w:val="00DE492C"/>
    <w:rsid w:val="00DE7C1C"/>
    <w:rsid w:val="00DF1E09"/>
    <w:rsid w:val="00DF1EE2"/>
    <w:rsid w:val="00DF423B"/>
    <w:rsid w:val="00DF4D3D"/>
    <w:rsid w:val="00DF6D0F"/>
    <w:rsid w:val="00DF7B29"/>
    <w:rsid w:val="00E02658"/>
    <w:rsid w:val="00E031C0"/>
    <w:rsid w:val="00E03FA2"/>
    <w:rsid w:val="00E047A4"/>
    <w:rsid w:val="00E0519B"/>
    <w:rsid w:val="00E0610E"/>
    <w:rsid w:val="00E06253"/>
    <w:rsid w:val="00E06799"/>
    <w:rsid w:val="00E06813"/>
    <w:rsid w:val="00E06E57"/>
    <w:rsid w:val="00E1297B"/>
    <w:rsid w:val="00E131DB"/>
    <w:rsid w:val="00E134AE"/>
    <w:rsid w:val="00E1383A"/>
    <w:rsid w:val="00E14492"/>
    <w:rsid w:val="00E152D6"/>
    <w:rsid w:val="00E157D8"/>
    <w:rsid w:val="00E2013B"/>
    <w:rsid w:val="00E201B8"/>
    <w:rsid w:val="00E2039F"/>
    <w:rsid w:val="00E21A90"/>
    <w:rsid w:val="00E221B5"/>
    <w:rsid w:val="00E22634"/>
    <w:rsid w:val="00E22F52"/>
    <w:rsid w:val="00E2315E"/>
    <w:rsid w:val="00E233D8"/>
    <w:rsid w:val="00E24525"/>
    <w:rsid w:val="00E25548"/>
    <w:rsid w:val="00E26342"/>
    <w:rsid w:val="00E30AED"/>
    <w:rsid w:val="00E30FE2"/>
    <w:rsid w:val="00E31F39"/>
    <w:rsid w:val="00E32924"/>
    <w:rsid w:val="00E349C8"/>
    <w:rsid w:val="00E34D0E"/>
    <w:rsid w:val="00E3508A"/>
    <w:rsid w:val="00E3690E"/>
    <w:rsid w:val="00E36922"/>
    <w:rsid w:val="00E37AF7"/>
    <w:rsid w:val="00E4078E"/>
    <w:rsid w:val="00E40C12"/>
    <w:rsid w:val="00E43EAD"/>
    <w:rsid w:val="00E4493A"/>
    <w:rsid w:val="00E44BA7"/>
    <w:rsid w:val="00E45338"/>
    <w:rsid w:val="00E4541C"/>
    <w:rsid w:val="00E46642"/>
    <w:rsid w:val="00E47C46"/>
    <w:rsid w:val="00E47F78"/>
    <w:rsid w:val="00E5092A"/>
    <w:rsid w:val="00E51BAB"/>
    <w:rsid w:val="00E5240A"/>
    <w:rsid w:val="00E5302E"/>
    <w:rsid w:val="00E5421B"/>
    <w:rsid w:val="00E54F18"/>
    <w:rsid w:val="00E565BC"/>
    <w:rsid w:val="00E56F13"/>
    <w:rsid w:val="00E655C6"/>
    <w:rsid w:val="00E66B7F"/>
    <w:rsid w:val="00E677CC"/>
    <w:rsid w:val="00E67B6B"/>
    <w:rsid w:val="00E67C9B"/>
    <w:rsid w:val="00E708A6"/>
    <w:rsid w:val="00E7097F"/>
    <w:rsid w:val="00E70EF0"/>
    <w:rsid w:val="00E72237"/>
    <w:rsid w:val="00E75AB8"/>
    <w:rsid w:val="00E75FD0"/>
    <w:rsid w:val="00E76EFA"/>
    <w:rsid w:val="00E806E0"/>
    <w:rsid w:val="00E808EE"/>
    <w:rsid w:val="00E81282"/>
    <w:rsid w:val="00E825A9"/>
    <w:rsid w:val="00E83149"/>
    <w:rsid w:val="00E84892"/>
    <w:rsid w:val="00E84BFB"/>
    <w:rsid w:val="00E868B9"/>
    <w:rsid w:val="00E90A8E"/>
    <w:rsid w:val="00E91133"/>
    <w:rsid w:val="00E92F96"/>
    <w:rsid w:val="00E94FDF"/>
    <w:rsid w:val="00E959ED"/>
    <w:rsid w:val="00E95A24"/>
    <w:rsid w:val="00E96280"/>
    <w:rsid w:val="00EA1B81"/>
    <w:rsid w:val="00EA307C"/>
    <w:rsid w:val="00EA4801"/>
    <w:rsid w:val="00EA53CC"/>
    <w:rsid w:val="00EA5805"/>
    <w:rsid w:val="00EA6AED"/>
    <w:rsid w:val="00EA778C"/>
    <w:rsid w:val="00EB0A7F"/>
    <w:rsid w:val="00EB1071"/>
    <w:rsid w:val="00EB1DAD"/>
    <w:rsid w:val="00EB27FD"/>
    <w:rsid w:val="00EB3548"/>
    <w:rsid w:val="00EB4474"/>
    <w:rsid w:val="00EB7AD2"/>
    <w:rsid w:val="00EC0DBE"/>
    <w:rsid w:val="00EC18CA"/>
    <w:rsid w:val="00EC2F7E"/>
    <w:rsid w:val="00EC4A6E"/>
    <w:rsid w:val="00EC5749"/>
    <w:rsid w:val="00EC5BDE"/>
    <w:rsid w:val="00EC5E8C"/>
    <w:rsid w:val="00EC7BEA"/>
    <w:rsid w:val="00ED237F"/>
    <w:rsid w:val="00ED2543"/>
    <w:rsid w:val="00ED75D1"/>
    <w:rsid w:val="00EE055B"/>
    <w:rsid w:val="00EE2162"/>
    <w:rsid w:val="00EE2500"/>
    <w:rsid w:val="00EE2549"/>
    <w:rsid w:val="00EE2BB0"/>
    <w:rsid w:val="00EE2F7B"/>
    <w:rsid w:val="00EE35D0"/>
    <w:rsid w:val="00EE4D53"/>
    <w:rsid w:val="00EE546B"/>
    <w:rsid w:val="00EE55BA"/>
    <w:rsid w:val="00EF003E"/>
    <w:rsid w:val="00EF0CE2"/>
    <w:rsid w:val="00EF1312"/>
    <w:rsid w:val="00EF23DA"/>
    <w:rsid w:val="00EF3BF5"/>
    <w:rsid w:val="00EF4A66"/>
    <w:rsid w:val="00EF5ED6"/>
    <w:rsid w:val="00EF5F7D"/>
    <w:rsid w:val="00EF60B1"/>
    <w:rsid w:val="00EF7415"/>
    <w:rsid w:val="00EF7672"/>
    <w:rsid w:val="00F01499"/>
    <w:rsid w:val="00F015E0"/>
    <w:rsid w:val="00F01685"/>
    <w:rsid w:val="00F02447"/>
    <w:rsid w:val="00F0251C"/>
    <w:rsid w:val="00F0278B"/>
    <w:rsid w:val="00F0299B"/>
    <w:rsid w:val="00F030C8"/>
    <w:rsid w:val="00F05A74"/>
    <w:rsid w:val="00F06A51"/>
    <w:rsid w:val="00F06A93"/>
    <w:rsid w:val="00F10752"/>
    <w:rsid w:val="00F11959"/>
    <w:rsid w:val="00F12AAA"/>
    <w:rsid w:val="00F12D0A"/>
    <w:rsid w:val="00F142FE"/>
    <w:rsid w:val="00F149DB"/>
    <w:rsid w:val="00F16750"/>
    <w:rsid w:val="00F17A31"/>
    <w:rsid w:val="00F17A3F"/>
    <w:rsid w:val="00F17A88"/>
    <w:rsid w:val="00F20E69"/>
    <w:rsid w:val="00F2144D"/>
    <w:rsid w:val="00F2157B"/>
    <w:rsid w:val="00F21734"/>
    <w:rsid w:val="00F225BB"/>
    <w:rsid w:val="00F24BA4"/>
    <w:rsid w:val="00F24E50"/>
    <w:rsid w:val="00F25C58"/>
    <w:rsid w:val="00F25C92"/>
    <w:rsid w:val="00F26A7D"/>
    <w:rsid w:val="00F27D19"/>
    <w:rsid w:val="00F3053E"/>
    <w:rsid w:val="00F30759"/>
    <w:rsid w:val="00F317DF"/>
    <w:rsid w:val="00F3206C"/>
    <w:rsid w:val="00F34F2B"/>
    <w:rsid w:val="00F34FC5"/>
    <w:rsid w:val="00F351B9"/>
    <w:rsid w:val="00F37B3B"/>
    <w:rsid w:val="00F37BB9"/>
    <w:rsid w:val="00F40F55"/>
    <w:rsid w:val="00F4170F"/>
    <w:rsid w:val="00F4213C"/>
    <w:rsid w:val="00F46E39"/>
    <w:rsid w:val="00F46F6C"/>
    <w:rsid w:val="00F501A8"/>
    <w:rsid w:val="00F5038C"/>
    <w:rsid w:val="00F51E51"/>
    <w:rsid w:val="00F521EE"/>
    <w:rsid w:val="00F5274E"/>
    <w:rsid w:val="00F52B20"/>
    <w:rsid w:val="00F52B54"/>
    <w:rsid w:val="00F54386"/>
    <w:rsid w:val="00F549E6"/>
    <w:rsid w:val="00F579E8"/>
    <w:rsid w:val="00F57CCB"/>
    <w:rsid w:val="00F60DD4"/>
    <w:rsid w:val="00F60E20"/>
    <w:rsid w:val="00F61587"/>
    <w:rsid w:val="00F620A5"/>
    <w:rsid w:val="00F6241D"/>
    <w:rsid w:val="00F62C5F"/>
    <w:rsid w:val="00F64DFD"/>
    <w:rsid w:val="00F65670"/>
    <w:rsid w:val="00F67A4C"/>
    <w:rsid w:val="00F67E97"/>
    <w:rsid w:val="00F70BF4"/>
    <w:rsid w:val="00F71D10"/>
    <w:rsid w:val="00F71FF1"/>
    <w:rsid w:val="00F72225"/>
    <w:rsid w:val="00F73763"/>
    <w:rsid w:val="00F73975"/>
    <w:rsid w:val="00F73C90"/>
    <w:rsid w:val="00F77149"/>
    <w:rsid w:val="00F8175E"/>
    <w:rsid w:val="00F81D13"/>
    <w:rsid w:val="00F81D34"/>
    <w:rsid w:val="00F82440"/>
    <w:rsid w:val="00F855F6"/>
    <w:rsid w:val="00F85899"/>
    <w:rsid w:val="00F86118"/>
    <w:rsid w:val="00F86A0A"/>
    <w:rsid w:val="00F87C2C"/>
    <w:rsid w:val="00F91931"/>
    <w:rsid w:val="00F91BA0"/>
    <w:rsid w:val="00F92615"/>
    <w:rsid w:val="00F93009"/>
    <w:rsid w:val="00F93538"/>
    <w:rsid w:val="00F947A8"/>
    <w:rsid w:val="00F94A5A"/>
    <w:rsid w:val="00F97931"/>
    <w:rsid w:val="00F97A54"/>
    <w:rsid w:val="00FA0565"/>
    <w:rsid w:val="00FA0E0B"/>
    <w:rsid w:val="00FA0EC6"/>
    <w:rsid w:val="00FA21F0"/>
    <w:rsid w:val="00FA356F"/>
    <w:rsid w:val="00FA5672"/>
    <w:rsid w:val="00FA6E22"/>
    <w:rsid w:val="00FA734F"/>
    <w:rsid w:val="00FA75ED"/>
    <w:rsid w:val="00FA7CC4"/>
    <w:rsid w:val="00FB0BEB"/>
    <w:rsid w:val="00FB0F6E"/>
    <w:rsid w:val="00FB4F08"/>
    <w:rsid w:val="00FB57DF"/>
    <w:rsid w:val="00FB5D12"/>
    <w:rsid w:val="00FB74E3"/>
    <w:rsid w:val="00FC263D"/>
    <w:rsid w:val="00FC2796"/>
    <w:rsid w:val="00FC3386"/>
    <w:rsid w:val="00FC3FBC"/>
    <w:rsid w:val="00FC5BF4"/>
    <w:rsid w:val="00FC5DDA"/>
    <w:rsid w:val="00FC67FA"/>
    <w:rsid w:val="00FC7BE9"/>
    <w:rsid w:val="00FD1157"/>
    <w:rsid w:val="00FD1B7C"/>
    <w:rsid w:val="00FD1CCE"/>
    <w:rsid w:val="00FD213F"/>
    <w:rsid w:val="00FD2367"/>
    <w:rsid w:val="00FD259C"/>
    <w:rsid w:val="00FD4195"/>
    <w:rsid w:val="00FD4931"/>
    <w:rsid w:val="00FD6726"/>
    <w:rsid w:val="00FD68DA"/>
    <w:rsid w:val="00FD789D"/>
    <w:rsid w:val="00FE01EB"/>
    <w:rsid w:val="00FE29B3"/>
    <w:rsid w:val="00FE2DC6"/>
    <w:rsid w:val="00FE2F94"/>
    <w:rsid w:val="00FE305B"/>
    <w:rsid w:val="00FE41C5"/>
    <w:rsid w:val="00FE55C4"/>
    <w:rsid w:val="00FF1907"/>
    <w:rsid w:val="00FF32EB"/>
    <w:rsid w:val="00FF34E0"/>
    <w:rsid w:val="00FF3C27"/>
    <w:rsid w:val="00FF4059"/>
    <w:rsid w:val="00FF4FED"/>
    <w:rsid w:val="00FF5A41"/>
    <w:rsid w:val="00FF6D24"/>
    <w:rsid w:val="00FF6EE2"/>
    <w:rsid w:val="00FF72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header" w:uiPriority="0"/>
    <w:lsdException w:name="footer" w:uiPriority="0"/>
    <w:lsdException w:name="caption" w:semiHidden="0" w:uiPriority="35" w:unhideWhenUsed="0" w:qFormat="1"/>
    <w:lsdException w:name="annotation reference"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0" w:unhideWhenUsed="0" w:qFormat="1"/>
    <w:lsdException w:name="annotation subject" w:uiPriority="0"/>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2606"/>
    <w:pPr>
      <w:widowControl w:val="0"/>
    </w:pPr>
    <w:rPr>
      <w:rFonts w:ascii="Arial" w:hAnsi="Arial"/>
    </w:rPr>
  </w:style>
  <w:style w:type="paragraph" w:styleId="Heading1">
    <w:name w:val="heading 1"/>
    <w:basedOn w:val="Normal"/>
    <w:next w:val="Normal"/>
    <w:link w:val="Heading1Char"/>
    <w:qFormat/>
    <w:rsid w:val="00874E02"/>
    <w:pPr>
      <w:keepNext/>
      <w:tabs>
        <w:tab w:val="left" w:pos="-720"/>
      </w:tabs>
      <w:suppressAutoHyphens/>
      <w:spacing w:before="40"/>
      <w:outlineLvl w:val="0"/>
    </w:pPr>
    <w:rPr>
      <w:sz w:val="34"/>
    </w:rPr>
  </w:style>
  <w:style w:type="paragraph" w:styleId="Heading2">
    <w:name w:val="heading 2"/>
    <w:basedOn w:val="Normal"/>
    <w:next w:val="Normal"/>
    <w:link w:val="Heading2Char"/>
    <w:qFormat/>
    <w:rsid w:val="00874E02"/>
    <w:pPr>
      <w:keepNext/>
      <w:tabs>
        <w:tab w:val="left" w:pos="-720"/>
      </w:tabs>
      <w:suppressAutoHyphens/>
      <w:spacing w:before="40"/>
      <w:outlineLvl w:val="1"/>
    </w:pPr>
    <w:rPr>
      <w:sz w:val="32"/>
    </w:rPr>
  </w:style>
  <w:style w:type="paragraph" w:styleId="Heading3">
    <w:name w:val="heading 3"/>
    <w:basedOn w:val="Normal"/>
    <w:next w:val="Normal"/>
    <w:qFormat/>
    <w:rsid w:val="00874E02"/>
    <w:pPr>
      <w:keepNext/>
      <w:tabs>
        <w:tab w:val="left" w:pos="192"/>
      </w:tabs>
      <w:suppressAutoHyphens/>
      <w:spacing w:before="120"/>
      <w:ind w:left="187" w:hanging="187"/>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rsid w:val="00874E02"/>
    <w:rPr>
      <w:sz w:val="24"/>
    </w:rPr>
  </w:style>
  <w:style w:type="character" w:styleId="EndnoteReference">
    <w:name w:val="endnote reference"/>
    <w:basedOn w:val="DefaultParagraphFont"/>
    <w:semiHidden/>
    <w:rsid w:val="00874E02"/>
    <w:rPr>
      <w:vertAlign w:val="superscript"/>
    </w:rPr>
  </w:style>
  <w:style w:type="paragraph" w:styleId="FootnoteText">
    <w:name w:val="footnote text"/>
    <w:basedOn w:val="Normal"/>
    <w:link w:val="FootnoteTextChar"/>
    <w:semiHidden/>
    <w:rsid w:val="00874E02"/>
    <w:rPr>
      <w:sz w:val="24"/>
    </w:rPr>
  </w:style>
  <w:style w:type="character" w:customStyle="1" w:styleId="FootnoteTextChar">
    <w:name w:val="Footnote Text Char"/>
    <w:basedOn w:val="DefaultParagraphFont"/>
    <w:link w:val="FootnoteText"/>
    <w:semiHidden/>
    <w:rsid w:val="00A11F7F"/>
    <w:rPr>
      <w:rFonts w:ascii="Arial" w:hAnsi="Arial"/>
      <w:sz w:val="24"/>
    </w:rPr>
  </w:style>
  <w:style w:type="character" w:styleId="FootnoteReference">
    <w:name w:val="footnote reference"/>
    <w:basedOn w:val="DefaultParagraphFont"/>
    <w:semiHidden/>
    <w:rsid w:val="00874E02"/>
    <w:rPr>
      <w:vertAlign w:val="superscript"/>
    </w:rPr>
  </w:style>
  <w:style w:type="paragraph" w:styleId="TOC1">
    <w:name w:val="toc 1"/>
    <w:basedOn w:val="Normal"/>
    <w:next w:val="Normal"/>
    <w:uiPriority w:val="39"/>
    <w:qFormat/>
    <w:rsid w:val="001017FF"/>
    <w:pPr>
      <w:tabs>
        <w:tab w:val="right" w:leader="dot" w:pos="9360"/>
      </w:tabs>
      <w:suppressAutoHyphens/>
      <w:spacing w:before="480"/>
      <w:ind w:left="720" w:right="720" w:hanging="720"/>
    </w:pPr>
    <w:rPr>
      <w:rFonts w:cs="Arial"/>
      <w:noProof/>
      <w:sz w:val="24"/>
      <w:szCs w:val="24"/>
    </w:rPr>
  </w:style>
  <w:style w:type="paragraph" w:styleId="TOC2">
    <w:name w:val="toc 2"/>
    <w:basedOn w:val="Normal"/>
    <w:next w:val="Normal"/>
    <w:uiPriority w:val="39"/>
    <w:rsid w:val="00874E02"/>
    <w:pPr>
      <w:tabs>
        <w:tab w:val="right" w:leader="dot" w:pos="9360"/>
      </w:tabs>
      <w:suppressAutoHyphens/>
      <w:ind w:left="1440" w:right="720" w:hanging="720"/>
    </w:pPr>
  </w:style>
  <w:style w:type="paragraph" w:styleId="TOC3">
    <w:name w:val="toc 3"/>
    <w:basedOn w:val="Normal"/>
    <w:next w:val="Normal"/>
    <w:semiHidden/>
    <w:rsid w:val="00874E02"/>
    <w:pPr>
      <w:tabs>
        <w:tab w:val="right" w:leader="dot" w:pos="9360"/>
      </w:tabs>
      <w:suppressAutoHyphens/>
      <w:ind w:left="2160" w:right="720" w:hanging="720"/>
    </w:pPr>
  </w:style>
  <w:style w:type="paragraph" w:styleId="TOC4">
    <w:name w:val="toc 4"/>
    <w:basedOn w:val="Normal"/>
    <w:next w:val="Normal"/>
    <w:semiHidden/>
    <w:rsid w:val="00874E02"/>
    <w:pPr>
      <w:tabs>
        <w:tab w:val="right" w:leader="dot" w:pos="9360"/>
      </w:tabs>
      <w:suppressAutoHyphens/>
      <w:ind w:left="2880" w:right="720" w:hanging="720"/>
    </w:pPr>
  </w:style>
  <w:style w:type="paragraph" w:styleId="TOC5">
    <w:name w:val="toc 5"/>
    <w:basedOn w:val="Normal"/>
    <w:next w:val="Normal"/>
    <w:semiHidden/>
    <w:rsid w:val="00874E02"/>
    <w:pPr>
      <w:tabs>
        <w:tab w:val="right" w:leader="dot" w:pos="9360"/>
      </w:tabs>
      <w:suppressAutoHyphens/>
      <w:ind w:left="3600" w:right="720" w:hanging="720"/>
    </w:pPr>
  </w:style>
  <w:style w:type="paragraph" w:styleId="TOC6">
    <w:name w:val="toc 6"/>
    <w:basedOn w:val="Normal"/>
    <w:next w:val="Normal"/>
    <w:semiHidden/>
    <w:rsid w:val="00874E02"/>
    <w:pPr>
      <w:tabs>
        <w:tab w:val="right" w:pos="9360"/>
      </w:tabs>
      <w:suppressAutoHyphens/>
      <w:ind w:left="720" w:hanging="720"/>
    </w:pPr>
  </w:style>
  <w:style w:type="paragraph" w:styleId="TOC7">
    <w:name w:val="toc 7"/>
    <w:basedOn w:val="Normal"/>
    <w:next w:val="Normal"/>
    <w:semiHidden/>
    <w:rsid w:val="00874E02"/>
    <w:pPr>
      <w:suppressAutoHyphens/>
      <w:ind w:left="720" w:hanging="720"/>
    </w:pPr>
  </w:style>
  <w:style w:type="paragraph" w:styleId="TOC8">
    <w:name w:val="toc 8"/>
    <w:basedOn w:val="Normal"/>
    <w:next w:val="Normal"/>
    <w:semiHidden/>
    <w:rsid w:val="00874E02"/>
    <w:pPr>
      <w:tabs>
        <w:tab w:val="right" w:pos="9360"/>
      </w:tabs>
      <w:suppressAutoHyphens/>
      <w:ind w:left="720" w:hanging="720"/>
    </w:pPr>
  </w:style>
  <w:style w:type="paragraph" w:styleId="TOC9">
    <w:name w:val="toc 9"/>
    <w:basedOn w:val="Normal"/>
    <w:next w:val="Normal"/>
    <w:semiHidden/>
    <w:rsid w:val="00874E02"/>
    <w:pPr>
      <w:tabs>
        <w:tab w:val="right" w:leader="dot" w:pos="9360"/>
      </w:tabs>
      <w:suppressAutoHyphens/>
      <w:ind w:left="720" w:hanging="720"/>
    </w:pPr>
  </w:style>
  <w:style w:type="paragraph" w:styleId="Index1">
    <w:name w:val="index 1"/>
    <w:basedOn w:val="Normal"/>
    <w:next w:val="Normal"/>
    <w:semiHidden/>
    <w:rsid w:val="00874E02"/>
    <w:pPr>
      <w:tabs>
        <w:tab w:val="right" w:leader="dot" w:pos="9360"/>
      </w:tabs>
      <w:suppressAutoHyphens/>
      <w:ind w:left="1440" w:right="720" w:hanging="1440"/>
    </w:pPr>
  </w:style>
  <w:style w:type="paragraph" w:styleId="Index2">
    <w:name w:val="index 2"/>
    <w:basedOn w:val="Normal"/>
    <w:next w:val="Normal"/>
    <w:semiHidden/>
    <w:rsid w:val="00874E02"/>
    <w:pPr>
      <w:tabs>
        <w:tab w:val="right" w:leader="dot" w:pos="9360"/>
      </w:tabs>
      <w:suppressAutoHyphens/>
      <w:ind w:left="1440" w:right="720" w:hanging="720"/>
    </w:pPr>
  </w:style>
  <w:style w:type="paragraph" w:styleId="TOAHeading">
    <w:name w:val="toa heading"/>
    <w:basedOn w:val="Normal"/>
    <w:next w:val="Normal"/>
    <w:semiHidden/>
    <w:rsid w:val="00874E02"/>
    <w:pPr>
      <w:tabs>
        <w:tab w:val="right" w:pos="9360"/>
      </w:tabs>
      <w:suppressAutoHyphens/>
    </w:pPr>
  </w:style>
  <w:style w:type="paragraph" w:styleId="Caption">
    <w:name w:val="caption"/>
    <w:basedOn w:val="Normal"/>
    <w:next w:val="Normal"/>
    <w:qFormat/>
    <w:rsid w:val="00874E02"/>
    <w:rPr>
      <w:sz w:val="24"/>
    </w:rPr>
  </w:style>
  <w:style w:type="paragraph" w:customStyle="1" w:styleId="Table-10pt12-0">
    <w:name w:val="Table-10pt(12-0)"/>
    <w:basedOn w:val="Table-10pt6-0"/>
    <w:rsid w:val="00F351B9"/>
    <w:pPr>
      <w:spacing w:before="240"/>
    </w:pPr>
  </w:style>
  <w:style w:type="paragraph" w:customStyle="1" w:styleId="Table-10pt6-0">
    <w:name w:val="Table-10pt(6-0)"/>
    <w:rsid w:val="00CF52D6"/>
    <w:pPr>
      <w:tabs>
        <w:tab w:val="left" w:pos="192"/>
      </w:tabs>
      <w:suppressAutoHyphens/>
      <w:spacing w:before="120"/>
    </w:pPr>
    <w:rPr>
      <w:rFonts w:ascii="Arial" w:hAnsi="Arial" w:cs="Arial"/>
    </w:rPr>
  </w:style>
  <w:style w:type="paragraph" w:customStyle="1" w:styleId="Table-10ptcenter-12above">
    <w:name w:val="Table-10pt(center)-12above"/>
    <w:basedOn w:val="Table-10ptcenter"/>
    <w:rsid w:val="00F351B9"/>
    <w:pPr>
      <w:spacing w:before="240"/>
    </w:pPr>
  </w:style>
  <w:style w:type="paragraph" w:customStyle="1" w:styleId="Table-10ptcenter">
    <w:name w:val="Table-10pt(center)"/>
    <w:basedOn w:val="Table-10pt6-0"/>
    <w:rsid w:val="00CF52D6"/>
    <w:pPr>
      <w:jc w:val="center"/>
    </w:pPr>
  </w:style>
  <w:style w:type="paragraph" w:styleId="Header">
    <w:name w:val="header"/>
    <w:link w:val="HeaderChar"/>
    <w:rsid w:val="006351BB"/>
    <w:pPr>
      <w:tabs>
        <w:tab w:val="center" w:pos="4320"/>
        <w:tab w:val="right" w:pos="8640"/>
      </w:tabs>
    </w:pPr>
    <w:rPr>
      <w:rFonts w:ascii="Arial" w:hAnsi="Arial"/>
    </w:rPr>
  </w:style>
  <w:style w:type="character" w:customStyle="1" w:styleId="HeaderChar">
    <w:name w:val="Header Char"/>
    <w:basedOn w:val="DefaultParagraphFont"/>
    <w:link w:val="Header"/>
    <w:rsid w:val="00A11F7F"/>
    <w:rPr>
      <w:rFonts w:ascii="Arial" w:hAnsi="Arial"/>
    </w:rPr>
  </w:style>
  <w:style w:type="paragraph" w:customStyle="1" w:styleId="Form-Title">
    <w:name w:val="Form-Title"/>
    <w:rsid w:val="00A555DF"/>
    <w:rPr>
      <w:rFonts w:ascii="Arial" w:hAnsi="Arial" w:cs="Arial"/>
      <w:sz w:val="32"/>
    </w:rPr>
  </w:style>
  <w:style w:type="paragraph" w:customStyle="1" w:styleId="Plant">
    <w:name w:val="Plant"/>
    <w:basedOn w:val="Normal"/>
    <w:link w:val="PlantChar"/>
    <w:rsid w:val="00D719B2"/>
    <w:pPr>
      <w:tabs>
        <w:tab w:val="left" w:pos="1952"/>
        <w:tab w:val="left" w:pos="4202"/>
      </w:tabs>
      <w:spacing w:before="20"/>
    </w:pPr>
    <w:rPr>
      <w:rFonts w:cs="Arial"/>
      <w:b/>
      <w:color w:val="FF0000"/>
      <w:sz w:val="18"/>
      <w:szCs w:val="18"/>
    </w:rPr>
  </w:style>
  <w:style w:type="character" w:customStyle="1" w:styleId="PlantChar">
    <w:name w:val="Plant Char"/>
    <w:basedOn w:val="DefaultParagraphFont"/>
    <w:link w:val="Plant"/>
    <w:rsid w:val="00D719B2"/>
    <w:rPr>
      <w:rFonts w:ascii="Arial" w:hAnsi="Arial" w:cs="Arial"/>
      <w:b/>
      <w:color w:val="FF0000"/>
      <w:sz w:val="18"/>
      <w:szCs w:val="18"/>
      <w:lang w:val="en-US" w:eastAsia="en-US" w:bidi="ar-SA"/>
    </w:rPr>
  </w:style>
  <w:style w:type="paragraph" w:customStyle="1" w:styleId="Table-9pt3-0">
    <w:name w:val="Table-9pt(3-0)"/>
    <w:rsid w:val="00F501A8"/>
    <w:pPr>
      <w:tabs>
        <w:tab w:val="left" w:pos="-720"/>
      </w:tabs>
      <w:suppressAutoHyphens/>
      <w:spacing w:before="60"/>
    </w:pPr>
    <w:rPr>
      <w:rFonts w:ascii="Arial" w:hAnsi="Arial" w:cs="Arial"/>
      <w:sz w:val="18"/>
    </w:rPr>
  </w:style>
  <w:style w:type="paragraph" w:customStyle="1" w:styleId="Table-8pt6-0">
    <w:name w:val="Table-8pt(6-0)"/>
    <w:rsid w:val="004F6FCC"/>
    <w:pPr>
      <w:tabs>
        <w:tab w:val="left" w:pos="-720"/>
      </w:tabs>
      <w:suppressAutoHyphens/>
      <w:spacing w:before="120"/>
    </w:pPr>
    <w:rPr>
      <w:rFonts w:ascii="Arial" w:hAnsi="Arial" w:cs="Arial"/>
      <w:sz w:val="16"/>
    </w:rPr>
  </w:style>
  <w:style w:type="paragraph" w:customStyle="1" w:styleId="Table-8pt2-2">
    <w:name w:val="Table-8pt(2-2)"/>
    <w:link w:val="Table-8pt2-2Char"/>
    <w:rsid w:val="004F6FCC"/>
    <w:pPr>
      <w:tabs>
        <w:tab w:val="left" w:pos="-720"/>
      </w:tabs>
      <w:suppressAutoHyphens/>
      <w:spacing w:before="40" w:after="40"/>
    </w:pPr>
    <w:rPr>
      <w:rFonts w:ascii="Arial" w:hAnsi="Arial" w:cs="Arial"/>
      <w:sz w:val="16"/>
    </w:rPr>
  </w:style>
  <w:style w:type="character" w:customStyle="1" w:styleId="Table-8pt2-2Char">
    <w:name w:val="Table-8pt(2-2) Char"/>
    <w:basedOn w:val="DefaultParagraphFont"/>
    <w:link w:val="Table-8pt2-2"/>
    <w:rsid w:val="00D719B2"/>
    <w:rPr>
      <w:rFonts w:ascii="Arial" w:hAnsi="Arial" w:cs="Arial"/>
      <w:sz w:val="16"/>
      <w:lang w:val="en-US" w:eastAsia="en-US" w:bidi="ar-SA"/>
    </w:rPr>
  </w:style>
  <w:style w:type="paragraph" w:customStyle="1" w:styleId="Table-10pt2-2">
    <w:name w:val="Table-10pt(2-2)"/>
    <w:rsid w:val="004F6FCC"/>
    <w:pPr>
      <w:tabs>
        <w:tab w:val="left" w:pos="-720"/>
      </w:tabs>
      <w:suppressAutoHyphens/>
      <w:spacing w:before="40" w:after="40"/>
    </w:pPr>
    <w:rPr>
      <w:rFonts w:ascii="Arial" w:hAnsi="Arial" w:cs="Arial"/>
    </w:rPr>
  </w:style>
  <w:style w:type="paragraph" w:customStyle="1" w:styleId="Form-10pt6-0bold">
    <w:name w:val="Form-10pt(6-0)(bold)"/>
    <w:rsid w:val="00CF52D6"/>
    <w:pPr>
      <w:tabs>
        <w:tab w:val="left" w:pos="-720"/>
      </w:tabs>
      <w:suppressAutoHyphens/>
      <w:spacing w:before="120"/>
    </w:pPr>
    <w:rPr>
      <w:rFonts w:ascii="Arial" w:hAnsi="Arial" w:cs="Arial"/>
      <w:b/>
    </w:rPr>
  </w:style>
  <w:style w:type="paragraph" w:customStyle="1" w:styleId="Table-8pt0-0">
    <w:name w:val="Table-8pt(0-0)"/>
    <w:rsid w:val="00CF52D6"/>
    <w:pPr>
      <w:tabs>
        <w:tab w:val="left" w:pos="192"/>
      </w:tabs>
      <w:suppressAutoHyphens/>
    </w:pPr>
    <w:rPr>
      <w:rFonts w:ascii="Arial" w:hAnsi="Arial" w:cs="Arial"/>
      <w:sz w:val="16"/>
    </w:rPr>
  </w:style>
  <w:style w:type="paragraph" w:customStyle="1" w:styleId="Table-10pt6-100">
    <w:name w:val="Table-10pt(6-100)"/>
    <w:basedOn w:val="Table-10pt6-0"/>
    <w:rsid w:val="004523CF"/>
    <w:pPr>
      <w:spacing w:after="2000"/>
    </w:pPr>
  </w:style>
  <w:style w:type="paragraph" w:customStyle="1" w:styleId="Table-8pt2-1">
    <w:name w:val="Table-8pt(2-1)"/>
    <w:basedOn w:val="Normal"/>
    <w:rsid w:val="00A45486"/>
    <w:pPr>
      <w:widowControl/>
      <w:tabs>
        <w:tab w:val="left" w:pos="-720"/>
      </w:tabs>
      <w:suppressAutoHyphens/>
      <w:spacing w:before="40" w:after="20"/>
    </w:pPr>
    <w:rPr>
      <w:rFonts w:cs="Arial"/>
      <w:sz w:val="16"/>
    </w:rPr>
  </w:style>
  <w:style w:type="paragraph" w:customStyle="1" w:styleId="cover">
    <w:name w:val="cover"/>
    <w:basedOn w:val="Normal"/>
    <w:rsid w:val="00864E74"/>
    <w:rPr>
      <w:b/>
      <w:sz w:val="24"/>
      <w:szCs w:val="24"/>
    </w:rPr>
  </w:style>
  <w:style w:type="paragraph" w:customStyle="1" w:styleId="Form-return">
    <w:name w:val="Form-return"/>
    <w:basedOn w:val="Normal"/>
    <w:rsid w:val="004523CF"/>
    <w:pPr>
      <w:tabs>
        <w:tab w:val="center" w:pos="5400"/>
        <w:tab w:val="right" w:pos="10440"/>
      </w:tabs>
      <w:suppressAutoHyphens/>
      <w:jc w:val="both"/>
    </w:pPr>
    <w:rPr>
      <w:spacing w:val="-2"/>
      <w:sz w:val="12"/>
      <w:szCs w:val="12"/>
    </w:rPr>
  </w:style>
  <w:style w:type="paragraph" w:customStyle="1" w:styleId="Table-8pt4-6">
    <w:name w:val="Table-8pt(4-6)"/>
    <w:basedOn w:val="Table-8pt2-2"/>
    <w:rsid w:val="0073284B"/>
    <w:pPr>
      <w:spacing w:before="80" w:after="120"/>
    </w:pPr>
  </w:style>
  <w:style w:type="paragraph" w:styleId="Footer">
    <w:name w:val="footer"/>
    <w:basedOn w:val="Normal"/>
    <w:link w:val="FooterChar"/>
    <w:rsid w:val="00330EBA"/>
    <w:pPr>
      <w:tabs>
        <w:tab w:val="center" w:pos="4320"/>
        <w:tab w:val="right" w:pos="8640"/>
      </w:tabs>
    </w:pPr>
  </w:style>
  <w:style w:type="character" w:customStyle="1" w:styleId="FooterChar">
    <w:name w:val="Footer Char"/>
    <w:basedOn w:val="DefaultParagraphFont"/>
    <w:link w:val="Footer"/>
    <w:rsid w:val="00A11F7F"/>
    <w:rPr>
      <w:rFonts w:ascii="Arial" w:hAnsi="Arial"/>
    </w:rPr>
  </w:style>
  <w:style w:type="paragraph" w:styleId="BalloonText">
    <w:name w:val="Balloon Text"/>
    <w:basedOn w:val="Normal"/>
    <w:link w:val="BalloonTextChar"/>
    <w:semiHidden/>
    <w:rsid w:val="00430657"/>
    <w:rPr>
      <w:rFonts w:ascii="Tahoma" w:hAnsi="Tahoma" w:cs="Tahoma"/>
      <w:sz w:val="16"/>
      <w:szCs w:val="16"/>
    </w:rPr>
  </w:style>
  <w:style w:type="character" w:customStyle="1" w:styleId="BalloonTextChar">
    <w:name w:val="Balloon Text Char"/>
    <w:basedOn w:val="DefaultParagraphFont"/>
    <w:link w:val="BalloonText"/>
    <w:semiHidden/>
    <w:rsid w:val="00A11F7F"/>
    <w:rPr>
      <w:rFonts w:ascii="Tahoma" w:hAnsi="Tahoma" w:cs="Tahoma"/>
      <w:sz w:val="16"/>
      <w:szCs w:val="16"/>
    </w:rPr>
  </w:style>
  <w:style w:type="character" w:styleId="CommentReference">
    <w:name w:val="annotation reference"/>
    <w:basedOn w:val="DefaultParagraphFont"/>
    <w:semiHidden/>
    <w:rsid w:val="005A3DC3"/>
    <w:rPr>
      <w:sz w:val="16"/>
      <w:szCs w:val="16"/>
    </w:rPr>
  </w:style>
  <w:style w:type="paragraph" w:styleId="CommentText">
    <w:name w:val="annotation text"/>
    <w:basedOn w:val="Normal"/>
    <w:link w:val="CommentTextChar"/>
    <w:semiHidden/>
    <w:rsid w:val="005A3DC3"/>
  </w:style>
  <w:style w:type="character" w:customStyle="1" w:styleId="CommentTextChar">
    <w:name w:val="Comment Text Char"/>
    <w:basedOn w:val="DefaultParagraphFont"/>
    <w:link w:val="CommentText"/>
    <w:semiHidden/>
    <w:rsid w:val="00795AC1"/>
    <w:rPr>
      <w:rFonts w:ascii="Arial" w:hAnsi="Arial"/>
    </w:rPr>
  </w:style>
  <w:style w:type="paragraph" w:styleId="CommentSubject">
    <w:name w:val="annotation subject"/>
    <w:basedOn w:val="CommentText"/>
    <w:next w:val="CommentText"/>
    <w:link w:val="CommentSubjectChar"/>
    <w:semiHidden/>
    <w:rsid w:val="005A3DC3"/>
    <w:rPr>
      <w:b/>
      <w:bCs/>
    </w:rPr>
  </w:style>
  <w:style w:type="character" w:customStyle="1" w:styleId="CommentSubjectChar">
    <w:name w:val="Comment Subject Char"/>
    <w:basedOn w:val="CommentTextChar"/>
    <w:link w:val="CommentSubject"/>
    <w:semiHidden/>
    <w:rsid w:val="00A11F7F"/>
    <w:rPr>
      <w:rFonts w:ascii="Arial" w:hAnsi="Arial"/>
      <w:b/>
      <w:bCs/>
    </w:rPr>
  </w:style>
  <w:style w:type="paragraph" w:customStyle="1" w:styleId="edms">
    <w:name w:val="edms"/>
    <w:rsid w:val="00D127D3"/>
    <w:pPr>
      <w:spacing w:before="410"/>
      <w:ind w:left="187"/>
    </w:pPr>
    <w:rPr>
      <w:rFonts w:ascii="Arial" w:hAnsi="Arial" w:cs="Arial"/>
      <w:b/>
      <w:i/>
      <w:sz w:val="16"/>
      <w:szCs w:val="16"/>
    </w:rPr>
  </w:style>
  <w:style w:type="character" w:styleId="Hyperlink">
    <w:name w:val="Hyperlink"/>
    <w:basedOn w:val="DefaultParagraphFont"/>
    <w:uiPriority w:val="99"/>
    <w:rsid w:val="002B0111"/>
    <w:rPr>
      <w:color w:val="0000FF"/>
      <w:u w:val="single"/>
    </w:rPr>
  </w:style>
  <w:style w:type="character" w:styleId="FollowedHyperlink">
    <w:name w:val="FollowedHyperlink"/>
    <w:basedOn w:val="DefaultParagraphFont"/>
    <w:rsid w:val="002B0111"/>
    <w:rPr>
      <w:color w:val="606420"/>
      <w:u w:val="single"/>
    </w:rPr>
  </w:style>
  <w:style w:type="paragraph" w:customStyle="1" w:styleId="DocNo">
    <w:name w:val="Doc No."/>
    <w:basedOn w:val="Header"/>
    <w:rsid w:val="006351BB"/>
    <w:pPr>
      <w:spacing w:after="120"/>
      <w:ind w:left="187"/>
    </w:pPr>
    <w:rPr>
      <w:rFonts w:cs="Arial"/>
      <w:b/>
      <w:sz w:val="16"/>
      <w:szCs w:val="16"/>
    </w:rPr>
  </w:style>
  <w:style w:type="paragraph" w:customStyle="1" w:styleId="AP1000DocNo">
    <w:name w:val="AP1000DocNo"/>
    <w:basedOn w:val="Table-10pt2-2"/>
    <w:rsid w:val="00971471"/>
  </w:style>
  <w:style w:type="paragraph" w:customStyle="1" w:styleId="RevNo">
    <w:name w:val="RevNo"/>
    <w:basedOn w:val="Table-10pt2-2"/>
    <w:rsid w:val="00971471"/>
    <w:pPr>
      <w:jc w:val="center"/>
    </w:pPr>
  </w:style>
  <w:style w:type="paragraph" w:styleId="Revision">
    <w:name w:val="Revision"/>
    <w:hidden/>
    <w:uiPriority w:val="99"/>
    <w:semiHidden/>
    <w:rsid w:val="0090514C"/>
    <w:rPr>
      <w:rFonts w:ascii="Arial" w:hAnsi="Arial"/>
    </w:rPr>
  </w:style>
  <w:style w:type="paragraph" w:customStyle="1" w:styleId="propstyle">
    <w:name w:val="propstyle"/>
    <w:basedOn w:val="Table-8pt4-6"/>
    <w:qFormat/>
    <w:rsid w:val="00AD3C63"/>
    <w:pPr>
      <w:spacing w:before="70" w:after="60"/>
    </w:pPr>
  </w:style>
  <w:style w:type="paragraph" w:styleId="ListParagraph">
    <w:name w:val="List Paragraph"/>
    <w:basedOn w:val="Normal"/>
    <w:uiPriority w:val="34"/>
    <w:qFormat/>
    <w:rsid w:val="00A82D8F"/>
    <w:pPr>
      <w:widowControl/>
      <w:spacing w:after="200" w:line="276" w:lineRule="auto"/>
      <w:ind w:left="720"/>
      <w:contextualSpacing/>
    </w:pPr>
    <w:rPr>
      <w:rFonts w:eastAsia="PMingLiU"/>
      <w:szCs w:val="22"/>
      <w:lang w:eastAsia="zh-TW"/>
    </w:rPr>
  </w:style>
  <w:style w:type="paragraph" w:customStyle="1" w:styleId="exportcontrol">
    <w:name w:val="exportcontrol"/>
    <w:basedOn w:val="ListParagraph"/>
    <w:qFormat/>
    <w:rsid w:val="00E94FDF"/>
    <w:pPr>
      <w:ind w:left="0"/>
    </w:pPr>
    <w:rPr>
      <w:rFonts w:cs="Arial"/>
      <w:i/>
      <w:iCs/>
      <w:sz w:val="16"/>
      <w:szCs w:val="16"/>
    </w:rPr>
  </w:style>
  <w:style w:type="paragraph" w:customStyle="1" w:styleId="instruct">
    <w:name w:val="instruct"/>
    <w:basedOn w:val="Normal"/>
    <w:rsid w:val="00E94FDF"/>
    <w:pPr>
      <w:widowControl/>
      <w:spacing w:after="180" w:line="240" w:lineRule="atLeast"/>
    </w:pPr>
    <w:rPr>
      <w:rFonts w:ascii="Times New Roman" w:eastAsia="Calibri" w:hAnsi="Times New Roman"/>
      <w:color w:val="0000FF"/>
      <w:sz w:val="22"/>
      <w:szCs w:val="22"/>
    </w:rPr>
  </w:style>
  <w:style w:type="paragraph" w:customStyle="1" w:styleId="CM29">
    <w:name w:val="CM29"/>
    <w:basedOn w:val="Normal"/>
    <w:next w:val="Normal"/>
    <w:rsid w:val="00A11F7F"/>
    <w:pPr>
      <w:autoSpaceDE w:val="0"/>
      <w:autoSpaceDN w:val="0"/>
      <w:adjustRightInd w:val="0"/>
      <w:spacing w:after="523"/>
    </w:pPr>
    <w:rPr>
      <w:rFonts w:cs="Arial"/>
      <w:sz w:val="24"/>
      <w:szCs w:val="24"/>
      <w:lang w:val="en-CA" w:eastAsia="en-CA"/>
    </w:rPr>
  </w:style>
  <w:style w:type="paragraph" w:customStyle="1" w:styleId="secsubsec">
    <w:name w:val="secsubsec"/>
    <w:basedOn w:val="Normal"/>
    <w:rsid w:val="00A11F7F"/>
    <w:pPr>
      <w:widowControl/>
      <w:spacing w:before="168" w:after="100" w:afterAutospacing="1"/>
      <w:ind w:firstLine="336"/>
    </w:pPr>
    <w:rPr>
      <w:rFonts w:ascii="Times New Roman" w:eastAsia="Batang" w:hAnsi="Times New Roman"/>
      <w:sz w:val="24"/>
      <w:szCs w:val="24"/>
      <w:lang w:eastAsia="ko-KR"/>
    </w:rPr>
  </w:style>
  <w:style w:type="paragraph" w:customStyle="1" w:styleId="paragraph">
    <w:name w:val="paragraph"/>
    <w:basedOn w:val="Normal"/>
    <w:rsid w:val="00A11F7F"/>
    <w:pPr>
      <w:widowControl/>
      <w:spacing w:before="168" w:after="100" w:afterAutospacing="1"/>
      <w:ind w:left="336"/>
    </w:pPr>
    <w:rPr>
      <w:rFonts w:ascii="Times New Roman" w:eastAsia="Batang" w:hAnsi="Times New Roman"/>
      <w:sz w:val="24"/>
      <w:szCs w:val="24"/>
      <w:lang w:eastAsia="ko-KR"/>
    </w:rPr>
  </w:style>
  <w:style w:type="character" w:customStyle="1" w:styleId="italic1">
    <w:name w:val="italic1"/>
    <w:basedOn w:val="DefaultParagraphFont"/>
    <w:rsid w:val="00A11F7F"/>
    <w:rPr>
      <w:i/>
      <w:iCs/>
    </w:rPr>
  </w:style>
  <w:style w:type="paragraph" w:customStyle="1" w:styleId="Default">
    <w:name w:val="Default"/>
    <w:rsid w:val="00A11F7F"/>
    <w:pPr>
      <w:autoSpaceDE w:val="0"/>
      <w:autoSpaceDN w:val="0"/>
      <w:adjustRightInd w:val="0"/>
    </w:pPr>
    <w:rPr>
      <w:color w:val="000000"/>
      <w:sz w:val="24"/>
      <w:szCs w:val="24"/>
    </w:rPr>
  </w:style>
  <w:style w:type="paragraph" w:customStyle="1" w:styleId="CM86">
    <w:name w:val="CM86"/>
    <w:basedOn w:val="Default"/>
    <w:next w:val="Default"/>
    <w:rsid w:val="00A11F7F"/>
  </w:style>
  <w:style w:type="paragraph" w:customStyle="1" w:styleId="CM96">
    <w:name w:val="CM96"/>
    <w:basedOn w:val="Default"/>
    <w:next w:val="Default"/>
    <w:rsid w:val="00A11F7F"/>
  </w:style>
  <w:style w:type="paragraph" w:customStyle="1" w:styleId="CM97">
    <w:name w:val="CM97"/>
    <w:basedOn w:val="Default"/>
    <w:next w:val="Default"/>
    <w:rsid w:val="00A11F7F"/>
  </w:style>
  <w:style w:type="paragraph" w:customStyle="1" w:styleId="CM4">
    <w:name w:val="CM4"/>
    <w:basedOn w:val="Default"/>
    <w:next w:val="Default"/>
    <w:rsid w:val="00A11F7F"/>
  </w:style>
  <w:style w:type="paragraph" w:customStyle="1" w:styleId="CM60">
    <w:name w:val="CM60"/>
    <w:basedOn w:val="Default"/>
    <w:next w:val="Default"/>
    <w:rsid w:val="00A11F7F"/>
  </w:style>
  <w:style w:type="paragraph" w:customStyle="1" w:styleId="CM45">
    <w:name w:val="CM45"/>
    <w:basedOn w:val="Default"/>
    <w:next w:val="Default"/>
    <w:rsid w:val="00A11F7F"/>
  </w:style>
  <w:style w:type="paragraph" w:customStyle="1" w:styleId="CM88">
    <w:name w:val="CM88"/>
    <w:basedOn w:val="Default"/>
    <w:next w:val="Default"/>
    <w:rsid w:val="00A11F7F"/>
  </w:style>
  <w:style w:type="paragraph" w:customStyle="1" w:styleId="CM3">
    <w:name w:val="CM3"/>
    <w:basedOn w:val="Default"/>
    <w:next w:val="Default"/>
    <w:rsid w:val="00A11F7F"/>
  </w:style>
  <w:style w:type="character" w:customStyle="1" w:styleId="defaultlabelstyle1">
    <w:name w:val="defaultlabelstyle1"/>
    <w:basedOn w:val="DefaultParagraphFont"/>
    <w:rsid w:val="00A11F7F"/>
    <w:rPr>
      <w:rFonts w:ascii="Trebuchet MS" w:hAnsi="Trebuchet MS" w:hint="default"/>
      <w:color w:val="333333"/>
      <w:shd w:val="clear" w:color="auto" w:fill="FFFFFF"/>
    </w:rPr>
  </w:style>
  <w:style w:type="paragraph" w:customStyle="1" w:styleId="BodyText2Italic">
    <w:name w:val="Body Text 2 Italic"/>
    <w:basedOn w:val="Default"/>
    <w:next w:val="Default"/>
    <w:rsid w:val="00A11F7F"/>
  </w:style>
  <w:style w:type="paragraph" w:styleId="BodyTextIndent">
    <w:name w:val="Body Text Indent"/>
    <w:basedOn w:val="Default"/>
    <w:next w:val="Default"/>
    <w:link w:val="BodyTextIndentChar"/>
    <w:rsid w:val="00A11F7F"/>
    <w:pPr>
      <w:spacing w:before="120" w:after="120"/>
    </w:pPr>
    <w:rPr>
      <w:color w:val="auto"/>
    </w:rPr>
  </w:style>
  <w:style w:type="character" w:customStyle="1" w:styleId="BodyTextIndentChar">
    <w:name w:val="Body Text Indent Char"/>
    <w:basedOn w:val="DefaultParagraphFont"/>
    <w:link w:val="BodyTextIndent"/>
    <w:rsid w:val="00A11F7F"/>
    <w:rPr>
      <w:sz w:val="24"/>
      <w:szCs w:val="24"/>
    </w:rPr>
  </w:style>
  <w:style w:type="paragraph" w:customStyle="1" w:styleId="GlossaryTerm">
    <w:name w:val="Glossary_Term"/>
    <w:basedOn w:val="Default"/>
    <w:next w:val="Default"/>
    <w:rsid w:val="00A11F7F"/>
    <w:pPr>
      <w:spacing w:before="120" w:after="20"/>
    </w:pPr>
    <w:rPr>
      <w:color w:val="auto"/>
    </w:rPr>
  </w:style>
  <w:style w:type="paragraph" w:customStyle="1" w:styleId="GlossaryDefinition">
    <w:name w:val="Glossary_Definition"/>
    <w:basedOn w:val="Default"/>
    <w:next w:val="Default"/>
    <w:rsid w:val="00A11F7F"/>
    <w:pPr>
      <w:spacing w:after="120"/>
    </w:pPr>
    <w:rPr>
      <w:color w:val="auto"/>
    </w:rPr>
  </w:style>
  <w:style w:type="paragraph" w:customStyle="1" w:styleId="Table-8pt2-0">
    <w:name w:val="Table-8pt(2-0)"/>
    <w:link w:val="Table-8pt2-0Char"/>
    <w:rsid w:val="00A11F7F"/>
    <w:pPr>
      <w:tabs>
        <w:tab w:val="left" w:pos="-720"/>
      </w:tabs>
      <w:suppressAutoHyphens/>
      <w:spacing w:before="40"/>
    </w:pPr>
    <w:rPr>
      <w:rFonts w:ascii="Arial" w:eastAsia="Batang" w:hAnsi="Arial" w:cs="Arial"/>
      <w:sz w:val="16"/>
      <w:szCs w:val="24"/>
    </w:rPr>
  </w:style>
  <w:style w:type="character" w:customStyle="1" w:styleId="Table-8pt2-0Char">
    <w:name w:val="Table-8pt(2-0) Char"/>
    <w:basedOn w:val="DefaultParagraphFont"/>
    <w:link w:val="Table-8pt2-0"/>
    <w:rsid w:val="00A11F7F"/>
    <w:rPr>
      <w:rFonts w:ascii="Arial" w:eastAsia="Batang" w:hAnsi="Arial" w:cs="Arial"/>
      <w:sz w:val="16"/>
      <w:szCs w:val="24"/>
    </w:rPr>
  </w:style>
  <w:style w:type="paragraph" w:customStyle="1" w:styleId="Table-approval">
    <w:name w:val="Table-approval"/>
    <w:basedOn w:val="Table-8pt2-0"/>
    <w:link w:val="Table-approvalChar"/>
    <w:rsid w:val="00A11F7F"/>
    <w:pPr>
      <w:tabs>
        <w:tab w:val="clear" w:pos="-720"/>
        <w:tab w:val="left" w:pos="182"/>
      </w:tabs>
      <w:ind w:left="187" w:hanging="187"/>
    </w:pPr>
  </w:style>
  <w:style w:type="character" w:customStyle="1" w:styleId="Table-approvalChar">
    <w:name w:val="Table-approval Char"/>
    <w:basedOn w:val="Table-8pt2-0Char"/>
    <w:link w:val="Table-approval"/>
    <w:rsid w:val="00A11F7F"/>
    <w:rPr>
      <w:rFonts w:ascii="Arial" w:eastAsia="Batang" w:hAnsi="Arial" w:cs="Arial"/>
      <w:sz w:val="16"/>
      <w:szCs w:val="24"/>
    </w:rPr>
  </w:style>
  <w:style w:type="paragraph" w:customStyle="1" w:styleId="Form-Heading">
    <w:name w:val="Form-Heading"/>
    <w:rsid w:val="00A11F7F"/>
    <w:pPr>
      <w:spacing w:after="280"/>
    </w:pPr>
    <w:rPr>
      <w:rFonts w:ascii="Arial Bold" w:hAnsi="Arial Bold"/>
      <w:b/>
      <w:sz w:val="48"/>
      <w:szCs w:val="48"/>
    </w:rPr>
  </w:style>
  <w:style w:type="paragraph" w:customStyle="1" w:styleId="FormNo">
    <w:name w:val="FormNo."/>
    <w:rsid w:val="00A11F7F"/>
    <w:pPr>
      <w:spacing w:after="1000"/>
    </w:pPr>
    <w:rPr>
      <w:rFonts w:ascii="Arial" w:hAnsi="Arial" w:cs="Arial"/>
      <w:b/>
      <w:sz w:val="16"/>
      <w:szCs w:val="16"/>
    </w:rPr>
  </w:style>
  <w:style w:type="paragraph" w:customStyle="1" w:styleId="Form-Body">
    <w:name w:val="Form-Body"/>
    <w:basedOn w:val="Normal"/>
    <w:rsid w:val="00A11F7F"/>
    <w:pPr>
      <w:widowControl/>
      <w:spacing w:before="280"/>
    </w:pPr>
    <w:rPr>
      <w:sz w:val="22"/>
      <w:szCs w:val="22"/>
    </w:rPr>
  </w:style>
  <w:style w:type="paragraph" w:customStyle="1" w:styleId="Form-Body-9pt">
    <w:name w:val="Form-Body-9pt"/>
    <w:basedOn w:val="Form-Body"/>
    <w:rsid w:val="00A11F7F"/>
    <w:rPr>
      <w:sz w:val="18"/>
      <w:szCs w:val="18"/>
    </w:rPr>
  </w:style>
  <w:style w:type="paragraph" w:customStyle="1" w:styleId="Bullet0">
    <w:name w:val="Bullet(0)"/>
    <w:basedOn w:val="Bullet12"/>
    <w:rsid w:val="00A11F7F"/>
    <w:pPr>
      <w:spacing w:after="0"/>
    </w:pPr>
  </w:style>
  <w:style w:type="paragraph" w:customStyle="1" w:styleId="Bullet12">
    <w:name w:val="Bullet(12)"/>
    <w:basedOn w:val="Normal"/>
    <w:next w:val="Normal"/>
    <w:link w:val="Bullet12Char"/>
    <w:rsid w:val="00A11F7F"/>
    <w:pPr>
      <w:widowControl/>
      <w:numPr>
        <w:numId w:val="4"/>
      </w:numPr>
      <w:adjustRightInd w:val="0"/>
      <w:spacing w:after="240" w:line="240" w:lineRule="atLeast"/>
      <w:jc w:val="both"/>
      <w:textAlignment w:val="baseline"/>
    </w:pPr>
    <w:rPr>
      <w:rFonts w:ascii="Times New Roman" w:hAnsi="Times New Roman"/>
      <w:kern w:val="22"/>
      <w:sz w:val="22"/>
      <w:lang w:val="en-GB"/>
    </w:rPr>
  </w:style>
  <w:style w:type="character" w:customStyle="1" w:styleId="Bullet12Char">
    <w:name w:val="Bullet(12) Char"/>
    <w:basedOn w:val="DefaultParagraphFont"/>
    <w:link w:val="Bullet12"/>
    <w:rsid w:val="00A11F7F"/>
    <w:rPr>
      <w:kern w:val="22"/>
      <w:sz w:val="22"/>
      <w:lang w:val="en-GB"/>
    </w:rPr>
  </w:style>
  <w:style w:type="paragraph" w:customStyle="1" w:styleId="NormalIndent">
    <w:name w:val="NormalIndent"/>
    <w:basedOn w:val="Normal"/>
    <w:link w:val="NormalIndentChar"/>
    <w:rsid w:val="00A11F7F"/>
    <w:pPr>
      <w:widowControl/>
      <w:spacing w:after="240" w:line="240" w:lineRule="atLeast"/>
      <w:ind w:left="1080"/>
      <w:jc w:val="both"/>
    </w:pPr>
    <w:rPr>
      <w:rFonts w:ascii="Times New Roman" w:hAnsi="Times New Roman"/>
      <w:sz w:val="22"/>
    </w:rPr>
  </w:style>
  <w:style w:type="character" w:customStyle="1" w:styleId="NormalIndentChar">
    <w:name w:val="NormalIndent Char"/>
    <w:basedOn w:val="DefaultParagraphFont"/>
    <w:link w:val="NormalIndent"/>
    <w:rsid w:val="00A11F7F"/>
    <w:rPr>
      <w:sz w:val="22"/>
    </w:rPr>
  </w:style>
  <w:style w:type="paragraph" w:styleId="TOCHeading">
    <w:name w:val="TOC Heading"/>
    <w:basedOn w:val="Heading1"/>
    <w:next w:val="Normal"/>
    <w:uiPriority w:val="39"/>
    <w:semiHidden/>
    <w:unhideWhenUsed/>
    <w:qFormat/>
    <w:rsid w:val="004E582F"/>
    <w:pPr>
      <w:tabs>
        <w:tab w:val="clear" w:pos="-720"/>
      </w:tabs>
      <w:suppressAutoHyphens w:val="0"/>
      <w:spacing w:before="240" w:after="60"/>
      <w:outlineLvl w:val="9"/>
    </w:pPr>
    <w:rPr>
      <w:rFonts w:asciiTheme="majorHAnsi" w:eastAsiaTheme="majorEastAsia" w:hAnsiTheme="majorHAnsi" w:cstheme="majorBidi"/>
      <w:b/>
      <w:bCs/>
      <w:kern w:val="32"/>
      <w:sz w:val="32"/>
      <w:szCs w:val="32"/>
    </w:rPr>
  </w:style>
  <w:style w:type="character" w:customStyle="1" w:styleId="Heading1Char">
    <w:name w:val="Heading 1 Char"/>
    <w:basedOn w:val="DefaultParagraphFont"/>
    <w:link w:val="Heading1"/>
    <w:rsid w:val="004E582F"/>
    <w:rPr>
      <w:rFonts w:ascii="Arial" w:hAnsi="Arial"/>
      <w:sz w:val="34"/>
    </w:rPr>
  </w:style>
  <w:style w:type="paragraph" w:customStyle="1" w:styleId="PS">
    <w:name w:val="PS"/>
    <w:basedOn w:val="Normal"/>
    <w:link w:val="PSChar"/>
    <w:rsid w:val="004E582F"/>
    <w:pPr>
      <w:widowControl/>
      <w:spacing w:before="100" w:after="100"/>
      <w:ind w:left="1077" w:right="567"/>
      <w:jc w:val="both"/>
    </w:pPr>
    <w:rPr>
      <w:rFonts w:ascii="Times New Roman" w:hAnsi="Times New Roman"/>
      <w:noProof/>
      <w:sz w:val="22"/>
      <w:lang w:eastAsia="fr-FR"/>
    </w:rPr>
  </w:style>
  <w:style w:type="table" w:styleId="TableGrid">
    <w:name w:val="Table Grid"/>
    <w:basedOn w:val="TableNormal"/>
    <w:rsid w:val="004E58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1">
    <w:name w:val="st1"/>
    <w:basedOn w:val="DefaultParagraphFont"/>
    <w:rsid w:val="004B557E"/>
  </w:style>
  <w:style w:type="paragraph" w:customStyle="1" w:styleId="StyleHeading112ptBold">
    <w:name w:val="Style Heading 1 + 12 pt Bold"/>
    <w:basedOn w:val="Heading1"/>
    <w:link w:val="StyleHeading112ptBoldChar"/>
    <w:rsid w:val="00542606"/>
    <w:pPr>
      <w:spacing w:after="280"/>
    </w:pPr>
    <w:rPr>
      <w:b/>
      <w:bCs/>
      <w:sz w:val="24"/>
    </w:rPr>
  </w:style>
  <w:style w:type="paragraph" w:customStyle="1" w:styleId="BulletIAEA">
    <w:name w:val="BulletIAEA"/>
    <w:basedOn w:val="Normal"/>
    <w:link w:val="BulletIAEAChar"/>
    <w:qFormat/>
    <w:rsid w:val="000A5948"/>
    <w:pPr>
      <w:tabs>
        <w:tab w:val="left" w:pos="432"/>
      </w:tabs>
      <w:autoSpaceDE w:val="0"/>
      <w:autoSpaceDN w:val="0"/>
      <w:adjustRightInd w:val="0"/>
      <w:spacing w:before="60" w:after="60" w:line="280" w:lineRule="atLeast"/>
      <w:ind w:left="432" w:hanging="432"/>
    </w:pPr>
    <w:rPr>
      <w:rFonts w:eastAsia="Calibri" w:cs="Arial"/>
    </w:rPr>
  </w:style>
  <w:style w:type="character" w:customStyle="1" w:styleId="BulletIAEAChar">
    <w:name w:val="BulletIAEA Char"/>
    <w:basedOn w:val="DefaultParagraphFont"/>
    <w:link w:val="BulletIAEA"/>
    <w:rsid w:val="000A5948"/>
    <w:rPr>
      <w:rFonts w:ascii="Arial" w:eastAsia="Calibri" w:hAnsi="Arial" w:cs="Arial"/>
    </w:rPr>
  </w:style>
  <w:style w:type="paragraph" w:customStyle="1" w:styleId="normalJulie">
    <w:name w:val="normal Julie"/>
    <w:basedOn w:val="PS"/>
    <w:link w:val="normalJulieChar"/>
    <w:qFormat/>
    <w:rsid w:val="00C05365"/>
    <w:pPr>
      <w:spacing w:before="0" w:after="280" w:line="360" w:lineRule="auto"/>
      <w:ind w:left="0" w:right="0"/>
    </w:pPr>
    <w:rPr>
      <w:rFonts w:ascii="Arial" w:hAnsi="Arial" w:cs="Arial"/>
      <w:szCs w:val="22"/>
    </w:rPr>
  </w:style>
  <w:style w:type="character" w:customStyle="1" w:styleId="PSChar">
    <w:name w:val="PS Char"/>
    <w:basedOn w:val="DefaultParagraphFont"/>
    <w:link w:val="PS"/>
    <w:rsid w:val="00C05365"/>
    <w:rPr>
      <w:noProof/>
      <w:sz w:val="22"/>
      <w:lang w:eastAsia="fr-FR"/>
    </w:rPr>
  </w:style>
  <w:style w:type="character" w:customStyle="1" w:styleId="normalJulieChar">
    <w:name w:val="normal Julie Char"/>
    <w:basedOn w:val="PSChar"/>
    <w:link w:val="normalJulie"/>
    <w:rsid w:val="00C05365"/>
    <w:rPr>
      <w:rFonts w:ascii="Arial" w:hAnsi="Arial" w:cs="Arial"/>
      <w:noProof/>
      <w:sz w:val="22"/>
      <w:szCs w:val="22"/>
      <w:lang w:eastAsia="fr-FR"/>
    </w:rPr>
  </w:style>
  <w:style w:type="paragraph" w:customStyle="1" w:styleId="Style1">
    <w:name w:val="Style1"/>
    <w:basedOn w:val="StyleHeading112ptBold"/>
    <w:link w:val="Style1Char"/>
    <w:qFormat/>
    <w:rsid w:val="00E92F96"/>
    <w:pPr>
      <w:tabs>
        <w:tab w:val="clear" w:pos="-720"/>
        <w:tab w:val="left" w:pos="450"/>
      </w:tabs>
    </w:pPr>
  </w:style>
  <w:style w:type="paragraph" w:customStyle="1" w:styleId="Style2">
    <w:name w:val="Style2"/>
    <w:link w:val="Style2Char"/>
    <w:qFormat/>
    <w:rsid w:val="00363829"/>
    <w:pPr>
      <w:spacing w:after="240"/>
    </w:pPr>
    <w:rPr>
      <w:rFonts w:ascii="Arial" w:hAnsi="Arial"/>
      <w:sz w:val="24"/>
      <w:u w:val="single"/>
    </w:rPr>
  </w:style>
  <w:style w:type="character" w:customStyle="1" w:styleId="StyleHeading112ptBoldChar">
    <w:name w:val="Style Heading 1 + 12 pt Bold Char"/>
    <w:basedOn w:val="Heading1Char"/>
    <w:link w:val="StyleHeading112ptBold"/>
    <w:rsid w:val="00E92F96"/>
    <w:rPr>
      <w:rFonts w:ascii="Arial" w:hAnsi="Arial"/>
      <w:b/>
      <w:bCs/>
      <w:sz w:val="24"/>
    </w:rPr>
  </w:style>
  <w:style w:type="character" w:customStyle="1" w:styleId="Style1Char">
    <w:name w:val="Style1 Char"/>
    <w:basedOn w:val="StyleHeading112ptBoldChar"/>
    <w:link w:val="Style1"/>
    <w:rsid w:val="00E92F96"/>
    <w:rPr>
      <w:rFonts w:ascii="Arial" w:hAnsi="Arial"/>
      <w:b/>
      <w:bCs/>
      <w:sz w:val="24"/>
    </w:rPr>
  </w:style>
  <w:style w:type="paragraph" w:customStyle="1" w:styleId="Reference">
    <w:name w:val="Reference"/>
    <w:basedOn w:val="PS"/>
    <w:link w:val="ReferenceChar"/>
    <w:qFormat/>
    <w:rsid w:val="003578DA"/>
    <w:pPr>
      <w:keepNext/>
      <w:keepLines/>
      <w:tabs>
        <w:tab w:val="left" w:pos="0"/>
        <w:tab w:val="left" w:pos="1080"/>
      </w:tabs>
      <w:spacing w:before="0" w:after="0" w:line="360" w:lineRule="auto"/>
      <w:ind w:left="1080" w:right="252" w:hanging="1080"/>
      <w:jc w:val="left"/>
    </w:pPr>
    <w:rPr>
      <w:rFonts w:ascii="Arial" w:hAnsi="Arial" w:cs="Arial"/>
      <w:bCs/>
      <w:noProof w:val="0"/>
      <w:szCs w:val="22"/>
    </w:rPr>
  </w:style>
  <w:style w:type="character" w:customStyle="1" w:styleId="Heading2Char">
    <w:name w:val="Heading 2 Char"/>
    <w:basedOn w:val="DefaultParagraphFont"/>
    <w:link w:val="Heading2"/>
    <w:rsid w:val="00363829"/>
    <w:rPr>
      <w:rFonts w:ascii="Arial" w:hAnsi="Arial"/>
      <w:sz w:val="32"/>
    </w:rPr>
  </w:style>
  <w:style w:type="character" w:customStyle="1" w:styleId="Style2Char">
    <w:name w:val="Style2 Char"/>
    <w:basedOn w:val="Heading2Char"/>
    <w:link w:val="Style2"/>
    <w:rsid w:val="00363829"/>
    <w:rPr>
      <w:rFonts w:ascii="Arial" w:hAnsi="Arial"/>
      <w:sz w:val="24"/>
      <w:u w:val="single"/>
    </w:rPr>
  </w:style>
  <w:style w:type="character" w:customStyle="1" w:styleId="ReferenceChar">
    <w:name w:val="Reference Char"/>
    <w:basedOn w:val="PSChar"/>
    <w:link w:val="Reference"/>
    <w:rsid w:val="003578DA"/>
    <w:rPr>
      <w:rFonts w:ascii="Arial" w:hAnsi="Arial" w:cs="Arial"/>
      <w:bCs/>
      <w:noProof/>
      <w:sz w:val="22"/>
      <w:szCs w:val="22"/>
      <w:lang w:eastAsia="fr-FR"/>
    </w:rPr>
  </w:style>
  <w:style w:type="paragraph" w:customStyle="1" w:styleId="bulletjulie">
    <w:name w:val="bullet julie"/>
    <w:basedOn w:val="Normal"/>
    <w:link w:val="bulletjulieChar"/>
    <w:qFormat/>
    <w:rsid w:val="005A3417"/>
    <w:pPr>
      <w:tabs>
        <w:tab w:val="left" w:pos="432"/>
      </w:tabs>
      <w:autoSpaceDE w:val="0"/>
      <w:autoSpaceDN w:val="0"/>
      <w:adjustRightInd w:val="0"/>
      <w:spacing w:before="60" w:after="60" w:line="280" w:lineRule="atLeast"/>
      <w:ind w:left="432" w:hanging="432"/>
    </w:pPr>
    <w:rPr>
      <w:rFonts w:eastAsia="Calibri" w:cs="Arial"/>
    </w:rPr>
  </w:style>
  <w:style w:type="character" w:customStyle="1" w:styleId="bulletjulieChar">
    <w:name w:val="bullet julie Char"/>
    <w:basedOn w:val="DefaultParagraphFont"/>
    <w:link w:val="bulletjulie"/>
    <w:rsid w:val="005A3417"/>
    <w:rPr>
      <w:rFonts w:ascii="Arial" w:eastAsia="Calibri" w:hAnsi="Arial" w:cs="Arial"/>
    </w:rPr>
  </w:style>
  <w:style w:type="paragraph" w:customStyle="1" w:styleId="TableNormal1">
    <w:name w:val="Table Normal1"/>
    <w:basedOn w:val="Normal"/>
    <w:link w:val="NormaltableChar"/>
    <w:qFormat/>
    <w:rsid w:val="00937002"/>
    <w:pPr>
      <w:keepNext/>
      <w:keepLines/>
      <w:spacing w:before="60" w:after="60" w:line="280" w:lineRule="atLeast"/>
    </w:pPr>
    <w:rPr>
      <w:rFonts w:eastAsia="Calibri" w:cs="Arial"/>
    </w:rPr>
  </w:style>
  <w:style w:type="character" w:customStyle="1" w:styleId="NormaltableChar">
    <w:name w:val="Normal table Char"/>
    <w:basedOn w:val="DefaultParagraphFont"/>
    <w:link w:val="TableNormal1"/>
    <w:rsid w:val="00937002"/>
    <w:rPr>
      <w:rFonts w:ascii="Arial" w:eastAsia="Calibri" w:hAnsi="Arial" w:cs="Aria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header" w:uiPriority="0"/>
    <w:lsdException w:name="footer" w:uiPriority="0"/>
    <w:lsdException w:name="caption" w:semiHidden="0" w:uiPriority="35" w:unhideWhenUsed="0" w:qFormat="1"/>
    <w:lsdException w:name="annotation reference"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0" w:unhideWhenUsed="0" w:qFormat="1"/>
    <w:lsdException w:name="annotation subject" w:uiPriority="0"/>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2606"/>
    <w:pPr>
      <w:widowControl w:val="0"/>
    </w:pPr>
    <w:rPr>
      <w:rFonts w:ascii="Arial" w:hAnsi="Arial"/>
    </w:rPr>
  </w:style>
  <w:style w:type="paragraph" w:styleId="Heading1">
    <w:name w:val="heading 1"/>
    <w:basedOn w:val="Normal"/>
    <w:next w:val="Normal"/>
    <w:link w:val="Heading1Char"/>
    <w:qFormat/>
    <w:rsid w:val="00874E02"/>
    <w:pPr>
      <w:keepNext/>
      <w:tabs>
        <w:tab w:val="left" w:pos="-720"/>
      </w:tabs>
      <w:suppressAutoHyphens/>
      <w:spacing w:before="40"/>
      <w:outlineLvl w:val="0"/>
    </w:pPr>
    <w:rPr>
      <w:sz w:val="34"/>
    </w:rPr>
  </w:style>
  <w:style w:type="paragraph" w:styleId="Heading2">
    <w:name w:val="heading 2"/>
    <w:basedOn w:val="Normal"/>
    <w:next w:val="Normal"/>
    <w:link w:val="Heading2Char"/>
    <w:qFormat/>
    <w:rsid w:val="00874E02"/>
    <w:pPr>
      <w:keepNext/>
      <w:tabs>
        <w:tab w:val="left" w:pos="-720"/>
      </w:tabs>
      <w:suppressAutoHyphens/>
      <w:spacing w:before="40"/>
      <w:outlineLvl w:val="1"/>
    </w:pPr>
    <w:rPr>
      <w:sz w:val="32"/>
    </w:rPr>
  </w:style>
  <w:style w:type="paragraph" w:styleId="Heading3">
    <w:name w:val="heading 3"/>
    <w:basedOn w:val="Normal"/>
    <w:next w:val="Normal"/>
    <w:qFormat/>
    <w:rsid w:val="00874E02"/>
    <w:pPr>
      <w:keepNext/>
      <w:tabs>
        <w:tab w:val="left" w:pos="192"/>
      </w:tabs>
      <w:suppressAutoHyphens/>
      <w:spacing w:before="120"/>
      <w:ind w:left="187" w:hanging="187"/>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rsid w:val="00874E02"/>
    <w:rPr>
      <w:sz w:val="24"/>
    </w:rPr>
  </w:style>
  <w:style w:type="character" w:styleId="EndnoteReference">
    <w:name w:val="endnote reference"/>
    <w:basedOn w:val="DefaultParagraphFont"/>
    <w:semiHidden/>
    <w:rsid w:val="00874E02"/>
    <w:rPr>
      <w:vertAlign w:val="superscript"/>
    </w:rPr>
  </w:style>
  <w:style w:type="paragraph" w:styleId="FootnoteText">
    <w:name w:val="footnote text"/>
    <w:basedOn w:val="Normal"/>
    <w:link w:val="FootnoteTextChar"/>
    <w:semiHidden/>
    <w:rsid w:val="00874E02"/>
    <w:rPr>
      <w:sz w:val="24"/>
    </w:rPr>
  </w:style>
  <w:style w:type="character" w:customStyle="1" w:styleId="FootnoteTextChar">
    <w:name w:val="Footnote Text Char"/>
    <w:basedOn w:val="DefaultParagraphFont"/>
    <w:link w:val="FootnoteText"/>
    <w:semiHidden/>
    <w:rsid w:val="00A11F7F"/>
    <w:rPr>
      <w:rFonts w:ascii="Arial" w:hAnsi="Arial"/>
      <w:sz w:val="24"/>
    </w:rPr>
  </w:style>
  <w:style w:type="character" w:styleId="FootnoteReference">
    <w:name w:val="footnote reference"/>
    <w:basedOn w:val="DefaultParagraphFont"/>
    <w:semiHidden/>
    <w:rsid w:val="00874E02"/>
    <w:rPr>
      <w:vertAlign w:val="superscript"/>
    </w:rPr>
  </w:style>
  <w:style w:type="paragraph" w:styleId="TOC1">
    <w:name w:val="toc 1"/>
    <w:basedOn w:val="Normal"/>
    <w:next w:val="Normal"/>
    <w:uiPriority w:val="39"/>
    <w:qFormat/>
    <w:rsid w:val="001017FF"/>
    <w:pPr>
      <w:tabs>
        <w:tab w:val="right" w:leader="dot" w:pos="9360"/>
      </w:tabs>
      <w:suppressAutoHyphens/>
      <w:spacing w:before="480"/>
      <w:ind w:left="720" w:right="720" w:hanging="720"/>
    </w:pPr>
    <w:rPr>
      <w:rFonts w:cs="Arial"/>
      <w:noProof/>
      <w:sz w:val="24"/>
      <w:szCs w:val="24"/>
    </w:rPr>
  </w:style>
  <w:style w:type="paragraph" w:styleId="TOC2">
    <w:name w:val="toc 2"/>
    <w:basedOn w:val="Normal"/>
    <w:next w:val="Normal"/>
    <w:uiPriority w:val="39"/>
    <w:rsid w:val="00874E02"/>
    <w:pPr>
      <w:tabs>
        <w:tab w:val="right" w:leader="dot" w:pos="9360"/>
      </w:tabs>
      <w:suppressAutoHyphens/>
      <w:ind w:left="1440" w:right="720" w:hanging="720"/>
    </w:pPr>
  </w:style>
  <w:style w:type="paragraph" w:styleId="TOC3">
    <w:name w:val="toc 3"/>
    <w:basedOn w:val="Normal"/>
    <w:next w:val="Normal"/>
    <w:semiHidden/>
    <w:rsid w:val="00874E02"/>
    <w:pPr>
      <w:tabs>
        <w:tab w:val="right" w:leader="dot" w:pos="9360"/>
      </w:tabs>
      <w:suppressAutoHyphens/>
      <w:ind w:left="2160" w:right="720" w:hanging="720"/>
    </w:pPr>
  </w:style>
  <w:style w:type="paragraph" w:styleId="TOC4">
    <w:name w:val="toc 4"/>
    <w:basedOn w:val="Normal"/>
    <w:next w:val="Normal"/>
    <w:semiHidden/>
    <w:rsid w:val="00874E02"/>
    <w:pPr>
      <w:tabs>
        <w:tab w:val="right" w:leader="dot" w:pos="9360"/>
      </w:tabs>
      <w:suppressAutoHyphens/>
      <w:ind w:left="2880" w:right="720" w:hanging="720"/>
    </w:pPr>
  </w:style>
  <w:style w:type="paragraph" w:styleId="TOC5">
    <w:name w:val="toc 5"/>
    <w:basedOn w:val="Normal"/>
    <w:next w:val="Normal"/>
    <w:semiHidden/>
    <w:rsid w:val="00874E02"/>
    <w:pPr>
      <w:tabs>
        <w:tab w:val="right" w:leader="dot" w:pos="9360"/>
      </w:tabs>
      <w:suppressAutoHyphens/>
      <w:ind w:left="3600" w:right="720" w:hanging="720"/>
    </w:pPr>
  </w:style>
  <w:style w:type="paragraph" w:styleId="TOC6">
    <w:name w:val="toc 6"/>
    <w:basedOn w:val="Normal"/>
    <w:next w:val="Normal"/>
    <w:semiHidden/>
    <w:rsid w:val="00874E02"/>
    <w:pPr>
      <w:tabs>
        <w:tab w:val="right" w:pos="9360"/>
      </w:tabs>
      <w:suppressAutoHyphens/>
      <w:ind w:left="720" w:hanging="720"/>
    </w:pPr>
  </w:style>
  <w:style w:type="paragraph" w:styleId="TOC7">
    <w:name w:val="toc 7"/>
    <w:basedOn w:val="Normal"/>
    <w:next w:val="Normal"/>
    <w:semiHidden/>
    <w:rsid w:val="00874E02"/>
    <w:pPr>
      <w:suppressAutoHyphens/>
      <w:ind w:left="720" w:hanging="720"/>
    </w:pPr>
  </w:style>
  <w:style w:type="paragraph" w:styleId="TOC8">
    <w:name w:val="toc 8"/>
    <w:basedOn w:val="Normal"/>
    <w:next w:val="Normal"/>
    <w:semiHidden/>
    <w:rsid w:val="00874E02"/>
    <w:pPr>
      <w:tabs>
        <w:tab w:val="right" w:pos="9360"/>
      </w:tabs>
      <w:suppressAutoHyphens/>
      <w:ind w:left="720" w:hanging="720"/>
    </w:pPr>
  </w:style>
  <w:style w:type="paragraph" w:styleId="TOC9">
    <w:name w:val="toc 9"/>
    <w:basedOn w:val="Normal"/>
    <w:next w:val="Normal"/>
    <w:semiHidden/>
    <w:rsid w:val="00874E02"/>
    <w:pPr>
      <w:tabs>
        <w:tab w:val="right" w:leader="dot" w:pos="9360"/>
      </w:tabs>
      <w:suppressAutoHyphens/>
      <w:ind w:left="720" w:hanging="720"/>
    </w:pPr>
  </w:style>
  <w:style w:type="paragraph" w:styleId="Index1">
    <w:name w:val="index 1"/>
    <w:basedOn w:val="Normal"/>
    <w:next w:val="Normal"/>
    <w:semiHidden/>
    <w:rsid w:val="00874E02"/>
    <w:pPr>
      <w:tabs>
        <w:tab w:val="right" w:leader="dot" w:pos="9360"/>
      </w:tabs>
      <w:suppressAutoHyphens/>
      <w:ind w:left="1440" w:right="720" w:hanging="1440"/>
    </w:pPr>
  </w:style>
  <w:style w:type="paragraph" w:styleId="Index2">
    <w:name w:val="index 2"/>
    <w:basedOn w:val="Normal"/>
    <w:next w:val="Normal"/>
    <w:semiHidden/>
    <w:rsid w:val="00874E02"/>
    <w:pPr>
      <w:tabs>
        <w:tab w:val="right" w:leader="dot" w:pos="9360"/>
      </w:tabs>
      <w:suppressAutoHyphens/>
      <w:ind w:left="1440" w:right="720" w:hanging="720"/>
    </w:pPr>
  </w:style>
  <w:style w:type="paragraph" w:styleId="TOAHeading">
    <w:name w:val="toa heading"/>
    <w:basedOn w:val="Normal"/>
    <w:next w:val="Normal"/>
    <w:semiHidden/>
    <w:rsid w:val="00874E02"/>
    <w:pPr>
      <w:tabs>
        <w:tab w:val="right" w:pos="9360"/>
      </w:tabs>
      <w:suppressAutoHyphens/>
    </w:pPr>
  </w:style>
  <w:style w:type="paragraph" w:styleId="Caption">
    <w:name w:val="caption"/>
    <w:basedOn w:val="Normal"/>
    <w:next w:val="Normal"/>
    <w:qFormat/>
    <w:rsid w:val="00874E02"/>
    <w:rPr>
      <w:sz w:val="24"/>
    </w:rPr>
  </w:style>
  <w:style w:type="paragraph" w:customStyle="1" w:styleId="Table-10pt12-0">
    <w:name w:val="Table-10pt(12-0)"/>
    <w:basedOn w:val="Table-10pt6-0"/>
    <w:rsid w:val="00F351B9"/>
    <w:pPr>
      <w:spacing w:before="240"/>
    </w:pPr>
  </w:style>
  <w:style w:type="paragraph" w:customStyle="1" w:styleId="Table-10pt6-0">
    <w:name w:val="Table-10pt(6-0)"/>
    <w:rsid w:val="00CF52D6"/>
    <w:pPr>
      <w:tabs>
        <w:tab w:val="left" w:pos="192"/>
      </w:tabs>
      <w:suppressAutoHyphens/>
      <w:spacing w:before="120"/>
    </w:pPr>
    <w:rPr>
      <w:rFonts w:ascii="Arial" w:hAnsi="Arial" w:cs="Arial"/>
    </w:rPr>
  </w:style>
  <w:style w:type="paragraph" w:customStyle="1" w:styleId="Table-10ptcenter-12above">
    <w:name w:val="Table-10pt(center)-12above"/>
    <w:basedOn w:val="Table-10ptcenter"/>
    <w:rsid w:val="00F351B9"/>
    <w:pPr>
      <w:spacing w:before="240"/>
    </w:pPr>
  </w:style>
  <w:style w:type="paragraph" w:customStyle="1" w:styleId="Table-10ptcenter">
    <w:name w:val="Table-10pt(center)"/>
    <w:basedOn w:val="Table-10pt6-0"/>
    <w:rsid w:val="00CF52D6"/>
    <w:pPr>
      <w:jc w:val="center"/>
    </w:pPr>
  </w:style>
  <w:style w:type="paragraph" w:styleId="Header">
    <w:name w:val="header"/>
    <w:link w:val="HeaderChar"/>
    <w:rsid w:val="006351BB"/>
    <w:pPr>
      <w:tabs>
        <w:tab w:val="center" w:pos="4320"/>
        <w:tab w:val="right" w:pos="8640"/>
      </w:tabs>
    </w:pPr>
    <w:rPr>
      <w:rFonts w:ascii="Arial" w:hAnsi="Arial"/>
    </w:rPr>
  </w:style>
  <w:style w:type="character" w:customStyle="1" w:styleId="HeaderChar">
    <w:name w:val="Header Char"/>
    <w:basedOn w:val="DefaultParagraphFont"/>
    <w:link w:val="Header"/>
    <w:rsid w:val="00A11F7F"/>
    <w:rPr>
      <w:rFonts w:ascii="Arial" w:hAnsi="Arial"/>
    </w:rPr>
  </w:style>
  <w:style w:type="paragraph" w:customStyle="1" w:styleId="Form-Title">
    <w:name w:val="Form-Title"/>
    <w:rsid w:val="00A555DF"/>
    <w:rPr>
      <w:rFonts w:ascii="Arial" w:hAnsi="Arial" w:cs="Arial"/>
      <w:sz w:val="32"/>
    </w:rPr>
  </w:style>
  <w:style w:type="paragraph" w:customStyle="1" w:styleId="Plant">
    <w:name w:val="Plant"/>
    <w:basedOn w:val="Normal"/>
    <w:link w:val="PlantChar"/>
    <w:rsid w:val="00D719B2"/>
    <w:pPr>
      <w:tabs>
        <w:tab w:val="left" w:pos="1952"/>
        <w:tab w:val="left" w:pos="4202"/>
      </w:tabs>
      <w:spacing w:before="20"/>
    </w:pPr>
    <w:rPr>
      <w:rFonts w:cs="Arial"/>
      <w:b/>
      <w:color w:val="FF0000"/>
      <w:sz w:val="18"/>
      <w:szCs w:val="18"/>
    </w:rPr>
  </w:style>
  <w:style w:type="character" w:customStyle="1" w:styleId="PlantChar">
    <w:name w:val="Plant Char"/>
    <w:basedOn w:val="DefaultParagraphFont"/>
    <w:link w:val="Plant"/>
    <w:rsid w:val="00D719B2"/>
    <w:rPr>
      <w:rFonts w:ascii="Arial" w:hAnsi="Arial" w:cs="Arial"/>
      <w:b/>
      <w:color w:val="FF0000"/>
      <w:sz w:val="18"/>
      <w:szCs w:val="18"/>
      <w:lang w:val="en-US" w:eastAsia="en-US" w:bidi="ar-SA"/>
    </w:rPr>
  </w:style>
  <w:style w:type="paragraph" w:customStyle="1" w:styleId="Table-9pt3-0">
    <w:name w:val="Table-9pt(3-0)"/>
    <w:rsid w:val="00F501A8"/>
    <w:pPr>
      <w:tabs>
        <w:tab w:val="left" w:pos="-720"/>
      </w:tabs>
      <w:suppressAutoHyphens/>
      <w:spacing w:before="60"/>
    </w:pPr>
    <w:rPr>
      <w:rFonts w:ascii="Arial" w:hAnsi="Arial" w:cs="Arial"/>
      <w:sz w:val="18"/>
    </w:rPr>
  </w:style>
  <w:style w:type="paragraph" w:customStyle="1" w:styleId="Table-8pt6-0">
    <w:name w:val="Table-8pt(6-0)"/>
    <w:rsid w:val="004F6FCC"/>
    <w:pPr>
      <w:tabs>
        <w:tab w:val="left" w:pos="-720"/>
      </w:tabs>
      <w:suppressAutoHyphens/>
      <w:spacing w:before="120"/>
    </w:pPr>
    <w:rPr>
      <w:rFonts w:ascii="Arial" w:hAnsi="Arial" w:cs="Arial"/>
      <w:sz w:val="16"/>
    </w:rPr>
  </w:style>
  <w:style w:type="paragraph" w:customStyle="1" w:styleId="Table-8pt2-2">
    <w:name w:val="Table-8pt(2-2)"/>
    <w:link w:val="Table-8pt2-2Char"/>
    <w:rsid w:val="004F6FCC"/>
    <w:pPr>
      <w:tabs>
        <w:tab w:val="left" w:pos="-720"/>
      </w:tabs>
      <w:suppressAutoHyphens/>
      <w:spacing w:before="40" w:after="40"/>
    </w:pPr>
    <w:rPr>
      <w:rFonts w:ascii="Arial" w:hAnsi="Arial" w:cs="Arial"/>
      <w:sz w:val="16"/>
    </w:rPr>
  </w:style>
  <w:style w:type="character" w:customStyle="1" w:styleId="Table-8pt2-2Char">
    <w:name w:val="Table-8pt(2-2) Char"/>
    <w:basedOn w:val="DefaultParagraphFont"/>
    <w:link w:val="Table-8pt2-2"/>
    <w:rsid w:val="00D719B2"/>
    <w:rPr>
      <w:rFonts w:ascii="Arial" w:hAnsi="Arial" w:cs="Arial"/>
      <w:sz w:val="16"/>
      <w:lang w:val="en-US" w:eastAsia="en-US" w:bidi="ar-SA"/>
    </w:rPr>
  </w:style>
  <w:style w:type="paragraph" w:customStyle="1" w:styleId="Table-10pt2-2">
    <w:name w:val="Table-10pt(2-2)"/>
    <w:rsid w:val="004F6FCC"/>
    <w:pPr>
      <w:tabs>
        <w:tab w:val="left" w:pos="-720"/>
      </w:tabs>
      <w:suppressAutoHyphens/>
      <w:spacing w:before="40" w:after="40"/>
    </w:pPr>
    <w:rPr>
      <w:rFonts w:ascii="Arial" w:hAnsi="Arial" w:cs="Arial"/>
    </w:rPr>
  </w:style>
  <w:style w:type="paragraph" w:customStyle="1" w:styleId="Form-10pt6-0bold">
    <w:name w:val="Form-10pt(6-0)(bold)"/>
    <w:rsid w:val="00CF52D6"/>
    <w:pPr>
      <w:tabs>
        <w:tab w:val="left" w:pos="-720"/>
      </w:tabs>
      <w:suppressAutoHyphens/>
      <w:spacing w:before="120"/>
    </w:pPr>
    <w:rPr>
      <w:rFonts w:ascii="Arial" w:hAnsi="Arial" w:cs="Arial"/>
      <w:b/>
    </w:rPr>
  </w:style>
  <w:style w:type="paragraph" w:customStyle="1" w:styleId="Table-8pt0-0">
    <w:name w:val="Table-8pt(0-0)"/>
    <w:rsid w:val="00CF52D6"/>
    <w:pPr>
      <w:tabs>
        <w:tab w:val="left" w:pos="192"/>
      </w:tabs>
      <w:suppressAutoHyphens/>
    </w:pPr>
    <w:rPr>
      <w:rFonts w:ascii="Arial" w:hAnsi="Arial" w:cs="Arial"/>
      <w:sz w:val="16"/>
    </w:rPr>
  </w:style>
  <w:style w:type="paragraph" w:customStyle="1" w:styleId="Table-10pt6-100">
    <w:name w:val="Table-10pt(6-100)"/>
    <w:basedOn w:val="Table-10pt6-0"/>
    <w:rsid w:val="004523CF"/>
    <w:pPr>
      <w:spacing w:after="2000"/>
    </w:pPr>
  </w:style>
  <w:style w:type="paragraph" w:customStyle="1" w:styleId="Table-8pt2-1">
    <w:name w:val="Table-8pt(2-1)"/>
    <w:basedOn w:val="Normal"/>
    <w:rsid w:val="00A45486"/>
    <w:pPr>
      <w:widowControl/>
      <w:tabs>
        <w:tab w:val="left" w:pos="-720"/>
      </w:tabs>
      <w:suppressAutoHyphens/>
      <w:spacing w:before="40" w:after="20"/>
    </w:pPr>
    <w:rPr>
      <w:rFonts w:cs="Arial"/>
      <w:sz w:val="16"/>
    </w:rPr>
  </w:style>
  <w:style w:type="paragraph" w:customStyle="1" w:styleId="cover">
    <w:name w:val="cover"/>
    <w:basedOn w:val="Normal"/>
    <w:rsid w:val="00864E74"/>
    <w:rPr>
      <w:b/>
      <w:sz w:val="24"/>
      <w:szCs w:val="24"/>
    </w:rPr>
  </w:style>
  <w:style w:type="paragraph" w:customStyle="1" w:styleId="Form-return">
    <w:name w:val="Form-return"/>
    <w:basedOn w:val="Normal"/>
    <w:rsid w:val="004523CF"/>
    <w:pPr>
      <w:tabs>
        <w:tab w:val="center" w:pos="5400"/>
        <w:tab w:val="right" w:pos="10440"/>
      </w:tabs>
      <w:suppressAutoHyphens/>
      <w:jc w:val="both"/>
    </w:pPr>
    <w:rPr>
      <w:spacing w:val="-2"/>
      <w:sz w:val="12"/>
      <w:szCs w:val="12"/>
    </w:rPr>
  </w:style>
  <w:style w:type="paragraph" w:customStyle="1" w:styleId="Table-8pt4-6">
    <w:name w:val="Table-8pt(4-6)"/>
    <w:basedOn w:val="Table-8pt2-2"/>
    <w:rsid w:val="0073284B"/>
    <w:pPr>
      <w:spacing w:before="80" w:after="120"/>
    </w:pPr>
  </w:style>
  <w:style w:type="paragraph" w:styleId="Footer">
    <w:name w:val="footer"/>
    <w:basedOn w:val="Normal"/>
    <w:link w:val="FooterChar"/>
    <w:rsid w:val="00330EBA"/>
    <w:pPr>
      <w:tabs>
        <w:tab w:val="center" w:pos="4320"/>
        <w:tab w:val="right" w:pos="8640"/>
      </w:tabs>
    </w:pPr>
  </w:style>
  <w:style w:type="character" w:customStyle="1" w:styleId="FooterChar">
    <w:name w:val="Footer Char"/>
    <w:basedOn w:val="DefaultParagraphFont"/>
    <w:link w:val="Footer"/>
    <w:rsid w:val="00A11F7F"/>
    <w:rPr>
      <w:rFonts w:ascii="Arial" w:hAnsi="Arial"/>
    </w:rPr>
  </w:style>
  <w:style w:type="paragraph" w:styleId="BalloonText">
    <w:name w:val="Balloon Text"/>
    <w:basedOn w:val="Normal"/>
    <w:link w:val="BalloonTextChar"/>
    <w:semiHidden/>
    <w:rsid w:val="00430657"/>
    <w:rPr>
      <w:rFonts w:ascii="Tahoma" w:hAnsi="Tahoma" w:cs="Tahoma"/>
      <w:sz w:val="16"/>
      <w:szCs w:val="16"/>
    </w:rPr>
  </w:style>
  <w:style w:type="character" w:customStyle="1" w:styleId="BalloonTextChar">
    <w:name w:val="Balloon Text Char"/>
    <w:basedOn w:val="DefaultParagraphFont"/>
    <w:link w:val="BalloonText"/>
    <w:semiHidden/>
    <w:rsid w:val="00A11F7F"/>
    <w:rPr>
      <w:rFonts w:ascii="Tahoma" w:hAnsi="Tahoma" w:cs="Tahoma"/>
      <w:sz w:val="16"/>
      <w:szCs w:val="16"/>
    </w:rPr>
  </w:style>
  <w:style w:type="character" w:styleId="CommentReference">
    <w:name w:val="annotation reference"/>
    <w:basedOn w:val="DefaultParagraphFont"/>
    <w:semiHidden/>
    <w:rsid w:val="005A3DC3"/>
    <w:rPr>
      <w:sz w:val="16"/>
      <w:szCs w:val="16"/>
    </w:rPr>
  </w:style>
  <w:style w:type="paragraph" w:styleId="CommentText">
    <w:name w:val="annotation text"/>
    <w:basedOn w:val="Normal"/>
    <w:link w:val="CommentTextChar"/>
    <w:semiHidden/>
    <w:rsid w:val="005A3DC3"/>
  </w:style>
  <w:style w:type="character" w:customStyle="1" w:styleId="CommentTextChar">
    <w:name w:val="Comment Text Char"/>
    <w:basedOn w:val="DefaultParagraphFont"/>
    <w:link w:val="CommentText"/>
    <w:semiHidden/>
    <w:rsid w:val="00795AC1"/>
    <w:rPr>
      <w:rFonts w:ascii="Arial" w:hAnsi="Arial"/>
    </w:rPr>
  </w:style>
  <w:style w:type="paragraph" w:styleId="CommentSubject">
    <w:name w:val="annotation subject"/>
    <w:basedOn w:val="CommentText"/>
    <w:next w:val="CommentText"/>
    <w:link w:val="CommentSubjectChar"/>
    <w:semiHidden/>
    <w:rsid w:val="005A3DC3"/>
    <w:rPr>
      <w:b/>
      <w:bCs/>
    </w:rPr>
  </w:style>
  <w:style w:type="character" w:customStyle="1" w:styleId="CommentSubjectChar">
    <w:name w:val="Comment Subject Char"/>
    <w:basedOn w:val="CommentTextChar"/>
    <w:link w:val="CommentSubject"/>
    <w:semiHidden/>
    <w:rsid w:val="00A11F7F"/>
    <w:rPr>
      <w:rFonts w:ascii="Arial" w:hAnsi="Arial"/>
      <w:b/>
      <w:bCs/>
    </w:rPr>
  </w:style>
  <w:style w:type="paragraph" w:customStyle="1" w:styleId="edms">
    <w:name w:val="edms"/>
    <w:rsid w:val="00D127D3"/>
    <w:pPr>
      <w:spacing w:before="410"/>
      <w:ind w:left="187"/>
    </w:pPr>
    <w:rPr>
      <w:rFonts w:ascii="Arial" w:hAnsi="Arial" w:cs="Arial"/>
      <w:b/>
      <w:i/>
      <w:sz w:val="16"/>
      <w:szCs w:val="16"/>
    </w:rPr>
  </w:style>
  <w:style w:type="character" w:styleId="Hyperlink">
    <w:name w:val="Hyperlink"/>
    <w:basedOn w:val="DefaultParagraphFont"/>
    <w:uiPriority w:val="99"/>
    <w:rsid w:val="002B0111"/>
    <w:rPr>
      <w:color w:val="0000FF"/>
      <w:u w:val="single"/>
    </w:rPr>
  </w:style>
  <w:style w:type="character" w:styleId="FollowedHyperlink">
    <w:name w:val="FollowedHyperlink"/>
    <w:basedOn w:val="DefaultParagraphFont"/>
    <w:rsid w:val="002B0111"/>
    <w:rPr>
      <w:color w:val="606420"/>
      <w:u w:val="single"/>
    </w:rPr>
  </w:style>
  <w:style w:type="paragraph" w:customStyle="1" w:styleId="DocNo">
    <w:name w:val="Doc No."/>
    <w:basedOn w:val="Header"/>
    <w:rsid w:val="006351BB"/>
    <w:pPr>
      <w:spacing w:after="120"/>
      <w:ind w:left="187"/>
    </w:pPr>
    <w:rPr>
      <w:rFonts w:cs="Arial"/>
      <w:b/>
      <w:sz w:val="16"/>
      <w:szCs w:val="16"/>
    </w:rPr>
  </w:style>
  <w:style w:type="paragraph" w:customStyle="1" w:styleId="AP1000DocNo">
    <w:name w:val="AP1000DocNo"/>
    <w:basedOn w:val="Table-10pt2-2"/>
    <w:rsid w:val="00971471"/>
  </w:style>
  <w:style w:type="paragraph" w:customStyle="1" w:styleId="RevNo">
    <w:name w:val="RevNo"/>
    <w:basedOn w:val="Table-10pt2-2"/>
    <w:rsid w:val="00971471"/>
    <w:pPr>
      <w:jc w:val="center"/>
    </w:pPr>
  </w:style>
  <w:style w:type="paragraph" w:styleId="Revision">
    <w:name w:val="Revision"/>
    <w:hidden/>
    <w:uiPriority w:val="99"/>
    <w:semiHidden/>
    <w:rsid w:val="0090514C"/>
    <w:rPr>
      <w:rFonts w:ascii="Arial" w:hAnsi="Arial"/>
    </w:rPr>
  </w:style>
  <w:style w:type="paragraph" w:customStyle="1" w:styleId="propstyle">
    <w:name w:val="propstyle"/>
    <w:basedOn w:val="Table-8pt4-6"/>
    <w:qFormat/>
    <w:rsid w:val="00AD3C63"/>
    <w:pPr>
      <w:spacing w:before="70" w:after="60"/>
    </w:pPr>
  </w:style>
  <w:style w:type="paragraph" w:styleId="ListParagraph">
    <w:name w:val="List Paragraph"/>
    <w:basedOn w:val="Normal"/>
    <w:uiPriority w:val="34"/>
    <w:qFormat/>
    <w:rsid w:val="00A82D8F"/>
    <w:pPr>
      <w:widowControl/>
      <w:spacing w:after="200" w:line="276" w:lineRule="auto"/>
      <w:ind w:left="720"/>
      <w:contextualSpacing/>
    </w:pPr>
    <w:rPr>
      <w:rFonts w:eastAsia="PMingLiU"/>
      <w:szCs w:val="22"/>
      <w:lang w:eastAsia="zh-TW"/>
    </w:rPr>
  </w:style>
  <w:style w:type="paragraph" w:customStyle="1" w:styleId="exportcontrol">
    <w:name w:val="exportcontrol"/>
    <w:basedOn w:val="ListParagraph"/>
    <w:qFormat/>
    <w:rsid w:val="00E94FDF"/>
    <w:pPr>
      <w:ind w:left="0"/>
    </w:pPr>
    <w:rPr>
      <w:rFonts w:cs="Arial"/>
      <w:i/>
      <w:iCs/>
      <w:sz w:val="16"/>
      <w:szCs w:val="16"/>
    </w:rPr>
  </w:style>
  <w:style w:type="paragraph" w:customStyle="1" w:styleId="instruct">
    <w:name w:val="instruct"/>
    <w:basedOn w:val="Normal"/>
    <w:rsid w:val="00E94FDF"/>
    <w:pPr>
      <w:widowControl/>
      <w:spacing w:after="180" w:line="240" w:lineRule="atLeast"/>
    </w:pPr>
    <w:rPr>
      <w:rFonts w:ascii="Times New Roman" w:eastAsia="Calibri" w:hAnsi="Times New Roman"/>
      <w:color w:val="0000FF"/>
      <w:sz w:val="22"/>
      <w:szCs w:val="22"/>
    </w:rPr>
  </w:style>
  <w:style w:type="paragraph" w:customStyle="1" w:styleId="CM29">
    <w:name w:val="CM29"/>
    <w:basedOn w:val="Normal"/>
    <w:next w:val="Normal"/>
    <w:rsid w:val="00A11F7F"/>
    <w:pPr>
      <w:autoSpaceDE w:val="0"/>
      <w:autoSpaceDN w:val="0"/>
      <w:adjustRightInd w:val="0"/>
      <w:spacing w:after="523"/>
    </w:pPr>
    <w:rPr>
      <w:rFonts w:cs="Arial"/>
      <w:sz w:val="24"/>
      <w:szCs w:val="24"/>
      <w:lang w:val="en-CA" w:eastAsia="en-CA"/>
    </w:rPr>
  </w:style>
  <w:style w:type="paragraph" w:customStyle="1" w:styleId="secsubsec">
    <w:name w:val="secsubsec"/>
    <w:basedOn w:val="Normal"/>
    <w:rsid w:val="00A11F7F"/>
    <w:pPr>
      <w:widowControl/>
      <w:spacing w:before="168" w:after="100" w:afterAutospacing="1"/>
      <w:ind w:firstLine="336"/>
    </w:pPr>
    <w:rPr>
      <w:rFonts w:ascii="Times New Roman" w:eastAsia="Batang" w:hAnsi="Times New Roman"/>
      <w:sz w:val="24"/>
      <w:szCs w:val="24"/>
      <w:lang w:eastAsia="ko-KR"/>
    </w:rPr>
  </w:style>
  <w:style w:type="paragraph" w:customStyle="1" w:styleId="paragraph">
    <w:name w:val="paragraph"/>
    <w:basedOn w:val="Normal"/>
    <w:rsid w:val="00A11F7F"/>
    <w:pPr>
      <w:widowControl/>
      <w:spacing w:before="168" w:after="100" w:afterAutospacing="1"/>
      <w:ind w:left="336"/>
    </w:pPr>
    <w:rPr>
      <w:rFonts w:ascii="Times New Roman" w:eastAsia="Batang" w:hAnsi="Times New Roman"/>
      <w:sz w:val="24"/>
      <w:szCs w:val="24"/>
      <w:lang w:eastAsia="ko-KR"/>
    </w:rPr>
  </w:style>
  <w:style w:type="character" w:customStyle="1" w:styleId="italic1">
    <w:name w:val="italic1"/>
    <w:basedOn w:val="DefaultParagraphFont"/>
    <w:rsid w:val="00A11F7F"/>
    <w:rPr>
      <w:i/>
      <w:iCs/>
    </w:rPr>
  </w:style>
  <w:style w:type="paragraph" w:customStyle="1" w:styleId="Default">
    <w:name w:val="Default"/>
    <w:rsid w:val="00A11F7F"/>
    <w:pPr>
      <w:autoSpaceDE w:val="0"/>
      <w:autoSpaceDN w:val="0"/>
      <w:adjustRightInd w:val="0"/>
    </w:pPr>
    <w:rPr>
      <w:color w:val="000000"/>
      <w:sz w:val="24"/>
      <w:szCs w:val="24"/>
    </w:rPr>
  </w:style>
  <w:style w:type="paragraph" w:customStyle="1" w:styleId="CM86">
    <w:name w:val="CM86"/>
    <w:basedOn w:val="Default"/>
    <w:next w:val="Default"/>
    <w:rsid w:val="00A11F7F"/>
  </w:style>
  <w:style w:type="paragraph" w:customStyle="1" w:styleId="CM96">
    <w:name w:val="CM96"/>
    <w:basedOn w:val="Default"/>
    <w:next w:val="Default"/>
    <w:rsid w:val="00A11F7F"/>
  </w:style>
  <w:style w:type="paragraph" w:customStyle="1" w:styleId="CM97">
    <w:name w:val="CM97"/>
    <w:basedOn w:val="Default"/>
    <w:next w:val="Default"/>
    <w:rsid w:val="00A11F7F"/>
  </w:style>
  <w:style w:type="paragraph" w:customStyle="1" w:styleId="CM4">
    <w:name w:val="CM4"/>
    <w:basedOn w:val="Default"/>
    <w:next w:val="Default"/>
    <w:rsid w:val="00A11F7F"/>
  </w:style>
  <w:style w:type="paragraph" w:customStyle="1" w:styleId="CM60">
    <w:name w:val="CM60"/>
    <w:basedOn w:val="Default"/>
    <w:next w:val="Default"/>
    <w:rsid w:val="00A11F7F"/>
  </w:style>
  <w:style w:type="paragraph" w:customStyle="1" w:styleId="CM45">
    <w:name w:val="CM45"/>
    <w:basedOn w:val="Default"/>
    <w:next w:val="Default"/>
    <w:rsid w:val="00A11F7F"/>
  </w:style>
  <w:style w:type="paragraph" w:customStyle="1" w:styleId="CM88">
    <w:name w:val="CM88"/>
    <w:basedOn w:val="Default"/>
    <w:next w:val="Default"/>
    <w:rsid w:val="00A11F7F"/>
  </w:style>
  <w:style w:type="paragraph" w:customStyle="1" w:styleId="CM3">
    <w:name w:val="CM3"/>
    <w:basedOn w:val="Default"/>
    <w:next w:val="Default"/>
    <w:rsid w:val="00A11F7F"/>
  </w:style>
  <w:style w:type="character" w:customStyle="1" w:styleId="defaultlabelstyle1">
    <w:name w:val="defaultlabelstyle1"/>
    <w:basedOn w:val="DefaultParagraphFont"/>
    <w:rsid w:val="00A11F7F"/>
    <w:rPr>
      <w:rFonts w:ascii="Trebuchet MS" w:hAnsi="Trebuchet MS" w:hint="default"/>
      <w:color w:val="333333"/>
      <w:shd w:val="clear" w:color="auto" w:fill="FFFFFF"/>
    </w:rPr>
  </w:style>
  <w:style w:type="paragraph" w:customStyle="1" w:styleId="BodyText2Italic">
    <w:name w:val="Body Text 2 Italic"/>
    <w:basedOn w:val="Default"/>
    <w:next w:val="Default"/>
    <w:rsid w:val="00A11F7F"/>
  </w:style>
  <w:style w:type="paragraph" w:styleId="BodyTextIndent">
    <w:name w:val="Body Text Indent"/>
    <w:basedOn w:val="Default"/>
    <w:next w:val="Default"/>
    <w:link w:val="BodyTextIndentChar"/>
    <w:rsid w:val="00A11F7F"/>
    <w:pPr>
      <w:spacing w:before="120" w:after="120"/>
    </w:pPr>
    <w:rPr>
      <w:color w:val="auto"/>
    </w:rPr>
  </w:style>
  <w:style w:type="character" w:customStyle="1" w:styleId="BodyTextIndentChar">
    <w:name w:val="Body Text Indent Char"/>
    <w:basedOn w:val="DefaultParagraphFont"/>
    <w:link w:val="BodyTextIndent"/>
    <w:rsid w:val="00A11F7F"/>
    <w:rPr>
      <w:sz w:val="24"/>
      <w:szCs w:val="24"/>
    </w:rPr>
  </w:style>
  <w:style w:type="paragraph" w:customStyle="1" w:styleId="GlossaryTerm">
    <w:name w:val="Glossary_Term"/>
    <w:basedOn w:val="Default"/>
    <w:next w:val="Default"/>
    <w:rsid w:val="00A11F7F"/>
    <w:pPr>
      <w:spacing w:before="120" w:after="20"/>
    </w:pPr>
    <w:rPr>
      <w:color w:val="auto"/>
    </w:rPr>
  </w:style>
  <w:style w:type="paragraph" w:customStyle="1" w:styleId="GlossaryDefinition">
    <w:name w:val="Glossary_Definition"/>
    <w:basedOn w:val="Default"/>
    <w:next w:val="Default"/>
    <w:rsid w:val="00A11F7F"/>
    <w:pPr>
      <w:spacing w:after="120"/>
    </w:pPr>
    <w:rPr>
      <w:color w:val="auto"/>
    </w:rPr>
  </w:style>
  <w:style w:type="paragraph" w:customStyle="1" w:styleId="Table-8pt2-0">
    <w:name w:val="Table-8pt(2-0)"/>
    <w:link w:val="Table-8pt2-0Char"/>
    <w:rsid w:val="00A11F7F"/>
    <w:pPr>
      <w:tabs>
        <w:tab w:val="left" w:pos="-720"/>
      </w:tabs>
      <w:suppressAutoHyphens/>
      <w:spacing w:before="40"/>
    </w:pPr>
    <w:rPr>
      <w:rFonts w:ascii="Arial" w:eastAsia="Batang" w:hAnsi="Arial" w:cs="Arial"/>
      <w:sz w:val="16"/>
      <w:szCs w:val="24"/>
    </w:rPr>
  </w:style>
  <w:style w:type="character" w:customStyle="1" w:styleId="Table-8pt2-0Char">
    <w:name w:val="Table-8pt(2-0) Char"/>
    <w:basedOn w:val="DefaultParagraphFont"/>
    <w:link w:val="Table-8pt2-0"/>
    <w:rsid w:val="00A11F7F"/>
    <w:rPr>
      <w:rFonts w:ascii="Arial" w:eastAsia="Batang" w:hAnsi="Arial" w:cs="Arial"/>
      <w:sz w:val="16"/>
      <w:szCs w:val="24"/>
    </w:rPr>
  </w:style>
  <w:style w:type="paragraph" w:customStyle="1" w:styleId="Table-approval">
    <w:name w:val="Table-approval"/>
    <w:basedOn w:val="Table-8pt2-0"/>
    <w:link w:val="Table-approvalChar"/>
    <w:rsid w:val="00A11F7F"/>
    <w:pPr>
      <w:tabs>
        <w:tab w:val="clear" w:pos="-720"/>
        <w:tab w:val="left" w:pos="182"/>
      </w:tabs>
      <w:ind w:left="187" w:hanging="187"/>
    </w:pPr>
  </w:style>
  <w:style w:type="character" w:customStyle="1" w:styleId="Table-approvalChar">
    <w:name w:val="Table-approval Char"/>
    <w:basedOn w:val="Table-8pt2-0Char"/>
    <w:link w:val="Table-approval"/>
    <w:rsid w:val="00A11F7F"/>
    <w:rPr>
      <w:rFonts w:ascii="Arial" w:eastAsia="Batang" w:hAnsi="Arial" w:cs="Arial"/>
      <w:sz w:val="16"/>
      <w:szCs w:val="24"/>
    </w:rPr>
  </w:style>
  <w:style w:type="paragraph" w:customStyle="1" w:styleId="Form-Heading">
    <w:name w:val="Form-Heading"/>
    <w:rsid w:val="00A11F7F"/>
    <w:pPr>
      <w:spacing w:after="280"/>
    </w:pPr>
    <w:rPr>
      <w:rFonts w:ascii="Arial Bold" w:hAnsi="Arial Bold"/>
      <w:b/>
      <w:sz w:val="48"/>
      <w:szCs w:val="48"/>
    </w:rPr>
  </w:style>
  <w:style w:type="paragraph" w:customStyle="1" w:styleId="FormNo">
    <w:name w:val="FormNo."/>
    <w:rsid w:val="00A11F7F"/>
    <w:pPr>
      <w:spacing w:after="1000"/>
    </w:pPr>
    <w:rPr>
      <w:rFonts w:ascii="Arial" w:hAnsi="Arial" w:cs="Arial"/>
      <w:b/>
      <w:sz w:val="16"/>
      <w:szCs w:val="16"/>
    </w:rPr>
  </w:style>
  <w:style w:type="paragraph" w:customStyle="1" w:styleId="Form-Body">
    <w:name w:val="Form-Body"/>
    <w:basedOn w:val="Normal"/>
    <w:rsid w:val="00A11F7F"/>
    <w:pPr>
      <w:widowControl/>
      <w:spacing w:before="280"/>
    </w:pPr>
    <w:rPr>
      <w:sz w:val="22"/>
      <w:szCs w:val="22"/>
    </w:rPr>
  </w:style>
  <w:style w:type="paragraph" w:customStyle="1" w:styleId="Form-Body-9pt">
    <w:name w:val="Form-Body-9pt"/>
    <w:basedOn w:val="Form-Body"/>
    <w:rsid w:val="00A11F7F"/>
    <w:rPr>
      <w:sz w:val="18"/>
      <w:szCs w:val="18"/>
    </w:rPr>
  </w:style>
  <w:style w:type="paragraph" w:customStyle="1" w:styleId="Bullet0">
    <w:name w:val="Bullet(0)"/>
    <w:basedOn w:val="Bullet12"/>
    <w:rsid w:val="00A11F7F"/>
    <w:pPr>
      <w:spacing w:after="0"/>
    </w:pPr>
  </w:style>
  <w:style w:type="paragraph" w:customStyle="1" w:styleId="Bullet12">
    <w:name w:val="Bullet(12)"/>
    <w:basedOn w:val="Normal"/>
    <w:next w:val="Normal"/>
    <w:link w:val="Bullet12Char"/>
    <w:rsid w:val="00A11F7F"/>
    <w:pPr>
      <w:widowControl/>
      <w:numPr>
        <w:numId w:val="4"/>
      </w:numPr>
      <w:adjustRightInd w:val="0"/>
      <w:spacing w:after="240" w:line="240" w:lineRule="atLeast"/>
      <w:jc w:val="both"/>
      <w:textAlignment w:val="baseline"/>
    </w:pPr>
    <w:rPr>
      <w:rFonts w:ascii="Times New Roman" w:hAnsi="Times New Roman"/>
      <w:kern w:val="22"/>
      <w:sz w:val="22"/>
      <w:lang w:val="en-GB"/>
    </w:rPr>
  </w:style>
  <w:style w:type="character" w:customStyle="1" w:styleId="Bullet12Char">
    <w:name w:val="Bullet(12) Char"/>
    <w:basedOn w:val="DefaultParagraphFont"/>
    <w:link w:val="Bullet12"/>
    <w:rsid w:val="00A11F7F"/>
    <w:rPr>
      <w:kern w:val="22"/>
      <w:sz w:val="22"/>
      <w:lang w:val="en-GB"/>
    </w:rPr>
  </w:style>
  <w:style w:type="paragraph" w:customStyle="1" w:styleId="NormalIndent">
    <w:name w:val="NormalIndent"/>
    <w:basedOn w:val="Normal"/>
    <w:link w:val="NormalIndentChar"/>
    <w:rsid w:val="00A11F7F"/>
    <w:pPr>
      <w:widowControl/>
      <w:spacing w:after="240" w:line="240" w:lineRule="atLeast"/>
      <w:ind w:left="1080"/>
      <w:jc w:val="both"/>
    </w:pPr>
    <w:rPr>
      <w:rFonts w:ascii="Times New Roman" w:hAnsi="Times New Roman"/>
      <w:sz w:val="22"/>
    </w:rPr>
  </w:style>
  <w:style w:type="character" w:customStyle="1" w:styleId="NormalIndentChar">
    <w:name w:val="NormalIndent Char"/>
    <w:basedOn w:val="DefaultParagraphFont"/>
    <w:link w:val="NormalIndent"/>
    <w:rsid w:val="00A11F7F"/>
    <w:rPr>
      <w:sz w:val="22"/>
    </w:rPr>
  </w:style>
  <w:style w:type="paragraph" w:styleId="TOCHeading">
    <w:name w:val="TOC Heading"/>
    <w:basedOn w:val="Heading1"/>
    <w:next w:val="Normal"/>
    <w:uiPriority w:val="39"/>
    <w:semiHidden/>
    <w:unhideWhenUsed/>
    <w:qFormat/>
    <w:rsid w:val="004E582F"/>
    <w:pPr>
      <w:tabs>
        <w:tab w:val="clear" w:pos="-720"/>
      </w:tabs>
      <w:suppressAutoHyphens w:val="0"/>
      <w:spacing w:before="240" w:after="60"/>
      <w:outlineLvl w:val="9"/>
    </w:pPr>
    <w:rPr>
      <w:rFonts w:asciiTheme="majorHAnsi" w:eastAsiaTheme="majorEastAsia" w:hAnsiTheme="majorHAnsi" w:cstheme="majorBidi"/>
      <w:b/>
      <w:bCs/>
      <w:kern w:val="32"/>
      <w:sz w:val="32"/>
      <w:szCs w:val="32"/>
    </w:rPr>
  </w:style>
  <w:style w:type="character" w:customStyle="1" w:styleId="Heading1Char">
    <w:name w:val="Heading 1 Char"/>
    <w:basedOn w:val="DefaultParagraphFont"/>
    <w:link w:val="Heading1"/>
    <w:rsid w:val="004E582F"/>
    <w:rPr>
      <w:rFonts w:ascii="Arial" w:hAnsi="Arial"/>
      <w:sz w:val="34"/>
    </w:rPr>
  </w:style>
  <w:style w:type="paragraph" w:customStyle="1" w:styleId="PS">
    <w:name w:val="PS"/>
    <w:basedOn w:val="Normal"/>
    <w:link w:val="PSChar"/>
    <w:rsid w:val="004E582F"/>
    <w:pPr>
      <w:widowControl/>
      <w:spacing w:before="100" w:after="100"/>
      <w:ind w:left="1077" w:right="567"/>
      <w:jc w:val="both"/>
    </w:pPr>
    <w:rPr>
      <w:rFonts w:ascii="Times New Roman" w:hAnsi="Times New Roman"/>
      <w:noProof/>
      <w:sz w:val="22"/>
      <w:lang w:eastAsia="fr-FR"/>
    </w:rPr>
  </w:style>
  <w:style w:type="table" w:styleId="TableGrid">
    <w:name w:val="Table Grid"/>
    <w:basedOn w:val="TableNormal"/>
    <w:rsid w:val="004E58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1">
    <w:name w:val="st1"/>
    <w:basedOn w:val="DefaultParagraphFont"/>
    <w:rsid w:val="004B557E"/>
  </w:style>
  <w:style w:type="paragraph" w:customStyle="1" w:styleId="StyleHeading112ptBold">
    <w:name w:val="Style Heading 1 + 12 pt Bold"/>
    <w:basedOn w:val="Heading1"/>
    <w:link w:val="StyleHeading112ptBoldChar"/>
    <w:rsid w:val="00542606"/>
    <w:pPr>
      <w:spacing w:after="280"/>
    </w:pPr>
    <w:rPr>
      <w:b/>
      <w:bCs/>
      <w:sz w:val="24"/>
    </w:rPr>
  </w:style>
  <w:style w:type="paragraph" w:customStyle="1" w:styleId="BulletIAEA">
    <w:name w:val="BulletIAEA"/>
    <w:basedOn w:val="Normal"/>
    <w:link w:val="BulletIAEAChar"/>
    <w:qFormat/>
    <w:rsid w:val="000A5948"/>
    <w:pPr>
      <w:tabs>
        <w:tab w:val="left" w:pos="432"/>
      </w:tabs>
      <w:autoSpaceDE w:val="0"/>
      <w:autoSpaceDN w:val="0"/>
      <w:adjustRightInd w:val="0"/>
      <w:spacing w:before="60" w:after="60" w:line="280" w:lineRule="atLeast"/>
      <w:ind w:left="432" w:hanging="432"/>
    </w:pPr>
    <w:rPr>
      <w:rFonts w:eastAsia="Calibri" w:cs="Arial"/>
    </w:rPr>
  </w:style>
  <w:style w:type="character" w:customStyle="1" w:styleId="BulletIAEAChar">
    <w:name w:val="BulletIAEA Char"/>
    <w:basedOn w:val="DefaultParagraphFont"/>
    <w:link w:val="BulletIAEA"/>
    <w:rsid w:val="000A5948"/>
    <w:rPr>
      <w:rFonts w:ascii="Arial" w:eastAsia="Calibri" w:hAnsi="Arial" w:cs="Arial"/>
    </w:rPr>
  </w:style>
  <w:style w:type="paragraph" w:customStyle="1" w:styleId="normalJulie">
    <w:name w:val="normal Julie"/>
    <w:basedOn w:val="PS"/>
    <w:link w:val="normalJulieChar"/>
    <w:qFormat/>
    <w:rsid w:val="00C05365"/>
    <w:pPr>
      <w:spacing w:before="0" w:after="280" w:line="360" w:lineRule="auto"/>
      <w:ind w:left="0" w:right="0"/>
    </w:pPr>
    <w:rPr>
      <w:rFonts w:ascii="Arial" w:hAnsi="Arial" w:cs="Arial"/>
      <w:szCs w:val="22"/>
    </w:rPr>
  </w:style>
  <w:style w:type="character" w:customStyle="1" w:styleId="PSChar">
    <w:name w:val="PS Char"/>
    <w:basedOn w:val="DefaultParagraphFont"/>
    <w:link w:val="PS"/>
    <w:rsid w:val="00C05365"/>
    <w:rPr>
      <w:noProof/>
      <w:sz w:val="22"/>
      <w:lang w:eastAsia="fr-FR"/>
    </w:rPr>
  </w:style>
  <w:style w:type="character" w:customStyle="1" w:styleId="normalJulieChar">
    <w:name w:val="normal Julie Char"/>
    <w:basedOn w:val="PSChar"/>
    <w:link w:val="normalJulie"/>
    <w:rsid w:val="00C05365"/>
    <w:rPr>
      <w:rFonts w:ascii="Arial" w:hAnsi="Arial" w:cs="Arial"/>
      <w:noProof/>
      <w:sz w:val="22"/>
      <w:szCs w:val="22"/>
      <w:lang w:eastAsia="fr-FR"/>
    </w:rPr>
  </w:style>
  <w:style w:type="paragraph" w:customStyle="1" w:styleId="Style1">
    <w:name w:val="Style1"/>
    <w:basedOn w:val="StyleHeading112ptBold"/>
    <w:link w:val="Style1Char"/>
    <w:qFormat/>
    <w:rsid w:val="00E92F96"/>
    <w:pPr>
      <w:tabs>
        <w:tab w:val="clear" w:pos="-720"/>
        <w:tab w:val="left" w:pos="450"/>
      </w:tabs>
    </w:pPr>
  </w:style>
  <w:style w:type="paragraph" w:customStyle="1" w:styleId="Style2">
    <w:name w:val="Style2"/>
    <w:link w:val="Style2Char"/>
    <w:qFormat/>
    <w:rsid w:val="00363829"/>
    <w:pPr>
      <w:spacing w:after="240"/>
    </w:pPr>
    <w:rPr>
      <w:rFonts w:ascii="Arial" w:hAnsi="Arial"/>
      <w:sz w:val="24"/>
      <w:u w:val="single"/>
    </w:rPr>
  </w:style>
  <w:style w:type="character" w:customStyle="1" w:styleId="StyleHeading112ptBoldChar">
    <w:name w:val="Style Heading 1 + 12 pt Bold Char"/>
    <w:basedOn w:val="Heading1Char"/>
    <w:link w:val="StyleHeading112ptBold"/>
    <w:rsid w:val="00E92F96"/>
    <w:rPr>
      <w:rFonts w:ascii="Arial" w:hAnsi="Arial"/>
      <w:b/>
      <w:bCs/>
      <w:sz w:val="24"/>
    </w:rPr>
  </w:style>
  <w:style w:type="character" w:customStyle="1" w:styleId="Style1Char">
    <w:name w:val="Style1 Char"/>
    <w:basedOn w:val="StyleHeading112ptBoldChar"/>
    <w:link w:val="Style1"/>
    <w:rsid w:val="00E92F96"/>
    <w:rPr>
      <w:rFonts w:ascii="Arial" w:hAnsi="Arial"/>
      <w:b/>
      <w:bCs/>
      <w:sz w:val="24"/>
    </w:rPr>
  </w:style>
  <w:style w:type="paragraph" w:customStyle="1" w:styleId="Reference">
    <w:name w:val="Reference"/>
    <w:basedOn w:val="PS"/>
    <w:link w:val="ReferenceChar"/>
    <w:qFormat/>
    <w:rsid w:val="003578DA"/>
    <w:pPr>
      <w:keepNext/>
      <w:keepLines/>
      <w:tabs>
        <w:tab w:val="left" w:pos="0"/>
        <w:tab w:val="left" w:pos="1080"/>
      </w:tabs>
      <w:spacing w:before="0" w:after="0" w:line="360" w:lineRule="auto"/>
      <w:ind w:left="1080" w:right="252" w:hanging="1080"/>
      <w:jc w:val="left"/>
    </w:pPr>
    <w:rPr>
      <w:rFonts w:ascii="Arial" w:hAnsi="Arial" w:cs="Arial"/>
      <w:bCs/>
      <w:noProof w:val="0"/>
      <w:szCs w:val="22"/>
    </w:rPr>
  </w:style>
  <w:style w:type="character" w:customStyle="1" w:styleId="Heading2Char">
    <w:name w:val="Heading 2 Char"/>
    <w:basedOn w:val="DefaultParagraphFont"/>
    <w:link w:val="Heading2"/>
    <w:rsid w:val="00363829"/>
    <w:rPr>
      <w:rFonts w:ascii="Arial" w:hAnsi="Arial"/>
      <w:sz w:val="32"/>
    </w:rPr>
  </w:style>
  <w:style w:type="character" w:customStyle="1" w:styleId="Style2Char">
    <w:name w:val="Style2 Char"/>
    <w:basedOn w:val="Heading2Char"/>
    <w:link w:val="Style2"/>
    <w:rsid w:val="00363829"/>
    <w:rPr>
      <w:rFonts w:ascii="Arial" w:hAnsi="Arial"/>
      <w:sz w:val="24"/>
      <w:u w:val="single"/>
    </w:rPr>
  </w:style>
  <w:style w:type="character" w:customStyle="1" w:styleId="ReferenceChar">
    <w:name w:val="Reference Char"/>
    <w:basedOn w:val="PSChar"/>
    <w:link w:val="Reference"/>
    <w:rsid w:val="003578DA"/>
    <w:rPr>
      <w:rFonts w:ascii="Arial" w:hAnsi="Arial" w:cs="Arial"/>
      <w:bCs/>
      <w:noProof/>
      <w:sz w:val="22"/>
      <w:szCs w:val="22"/>
      <w:lang w:eastAsia="fr-FR"/>
    </w:rPr>
  </w:style>
  <w:style w:type="paragraph" w:customStyle="1" w:styleId="bulletjulie">
    <w:name w:val="bullet julie"/>
    <w:basedOn w:val="Normal"/>
    <w:link w:val="bulletjulieChar"/>
    <w:qFormat/>
    <w:rsid w:val="005A3417"/>
    <w:pPr>
      <w:tabs>
        <w:tab w:val="left" w:pos="432"/>
      </w:tabs>
      <w:autoSpaceDE w:val="0"/>
      <w:autoSpaceDN w:val="0"/>
      <w:adjustRightInd w:val="0"/>
      <w:spacing w:before="60" w:after="60" w:line="280" w:lineRule="atLeast"/>
      <w:ind w:left="432" w:hanging="432"/>
    </w:pPr>
    <w:rPr>
      <w:rFonts w:eastAsia="Calibri" w:cs="Arial"/>
    </w:rPr>
  </w:style>
  <w:style w:type="character" w:customStyle="1" w:styleId="bulletjulieChar">
    <w:name w:val="bullet julie Char"/>
    <w:basedOn w:val="DefaultParagraphFont"/>
    <w:link w:val="bulletjulie"/>
    <w:rsid w:val="005A3417"/>
    <w:rPr>
      <w:rFonts w:ascii="Arial" w:eastAsia="Calibri" w:hAnsi="Arial" w:cs="Arial"/>
    </w:rPr>
  </w:style>
  <w:style w:type="paragraph" w:customStyle="1" w:styleId="TableNormal1">
    <w:name w:val="Table Normal1"/>
    <w:basedOn w:val="Normal"/>
    <w:link w:val="NormaltableChar"/>
    <w:qFormat/>
    <w:rsid w:val="00937002"/>
    <w:pPr>
      <w:keepNext/>
      <w:keepLines/>
      <w:spacing w:before="60" w:after="60" w:line="280" w:lineRule="atLeast"/>
    </w:pPr>
    <w:rPr>
      <w:rFonts w:eastAsia="Calibri" w:cs="Arial"/>
    </w:rPr>
  </w:style>
  <w:style w:type="character" w:customStyle="1" w:styleId="NormaltableChar">
    <w:name w:val="Normal table Char"/>
    <w:basedOn w:val="DefaultParagraphFont"/>
    <w:link w:val="TableNormal1"/>
    <w:rsid w:val="00937002"/>
    <w:rPr>
      <w:rFonts w:ascii="Arial" w:eastAsia="Calibri"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3516912">
      <w:bodyDiv w:val="1"/>
      <w:marLeft w:val="0"/>
      <w:marRight w:val="0"/>
      <w:marTop w:val="0"/>
      <w:marBottom w:val="0"/>
      <w:divBdr>
        <w:top w:val="none" w:sz="0" w:space="0" w:color="auto"/>
        <w:left w:val="none" w:sz="0" w:space="0" w:color="auto"/>
        <w:bottom w:val="none" w:sz="0" w:space="0" w:color="auto"/>
        <w:right w:val="none" w:sz="0" w:space="0" w:color="auto"/>
      </w:divBdr>
    </w:div>
    <w:div w:id="682905099">
      <w:bodyDiv w:val="1"/>
      <w:marLeft w:val="0"/>
      <w:marRight w:val="0"/>
      <w:marTop w:val="0"/>
      <w:marBottom w:val="0"/>
      <w:divBdr>
        <w:top w:val="none" w:sz="0" w:space="0" w:color="auto"/>
        <w:left w:val="none" w:sz="0" w:space="0" w:color="auto"/>
        <w:bottom w:val="none" w:sz="0" w:space="0" w:color="auto"/>
        <w:right w:val="none" w:sz="0" w:space="0" w:color="auto"/>
      </w:divBdr>
      <w:divsChild>
        <w:div w:id="121851815">
          <w:marLeft w:val="1094"/>
          <w:marRight w:val="0"/>
          <w:marTop w:val="40"/>
          <w:marBottom w:val="40"/>
          <w:divBdr>
            <w:top w:val="none" w:sz="0" w:space="0" w:color="auto"/>
            <w:left w:val="none" w:sz="0" w:space="0" w:color="auto"/>
            <w:bottom w:val="none" w:sz="0" w:space="0" w:color="auto"/>
            <w:right w:val="none" w:sz="0" w:space="0" w:color="auto"/>
          </w:divBdr>
        </w:div>
        <w:div w:id="259339942">
          <w:marLeft w:val="1094"/>
          <w:marRight w:val="0"/>
          <w:marTop w:val="40"/>
          <w:marBottom w:val="40"/>
          <w:divBdr>
            <w:top w:val="none" w:sz="0" w:space="0" w:color="auto"/>
            <w:left w:val="none" w:sz="0" w:space="0" w:color="auto"/>
            <w:bottom w:val="none" w:sz="0" w:space="0" w:color="auto"/>
            <w:right w:val="none" w:sz="0" w:space="0" w:color="auto"/>
          </w:divBdr>
        </w:div>
        <w:div w:id="271404680">
          <w:marLeft w:val="1094"/>
          <w:marRight w:val="0"/>
          <w:marTop w:val="40"/>
          <w:marBottom w:val="40"/>
          <w:divBdr>
            <w:top w:val="none" w:sz="0" w:space="0" w:color="auto"/>
            <w:left w:val="none" w:sz="0" w:space="0" w:color="auto"/>
            <w:bottom w:val="none" w:sz="0" w:space="0" w:color="auto"/>
            <w:right w:val="none" w:sz="0" w:space="0" w:color="auto"/>
          </w:divBdr>
        </w:div>
        <w:div w:id="295912855">
          <w:marLeft w:val="1094"/>
          <w:marRight w:val="0"/>
          <w:marTop w:val="40"/>
          <w:marBottom w:val="40"/>
          <w:divBdr>
            <w:top w:val="none" w:sz="0" w:space="0" w:color="auto"/>
            <w:left w:val="none" w:sz="0" w:space="0" w:color="auto"/>
            <w:bottom w:val="none" w:sz="0" w:space="0" w:color="auto"/>
            <w:right w:val="none" w:sz="0" w:space="0" w:color="auto"/>
          </w:divBdr>
        </w:div>
        <w:div w:id="441266800">
          <w:marLeft w:val="446"/>
          <w:marRight w:val="0"/>
          <w:marTop w:val="40"/>
          <w:marBottom w:val="40"/>
          <w:divBdr>
            <w:top w:val="none" w:sz="0" w:space="0" w:color="auto"/>
            <w:left w:val="none" w:sz="0" w:space="0" w:color="auto"/>
            <w:bottom w:val="none" w:sz="0" w:space="0" w:color="auto"/>
            <w:right w:val="none" w:sz="0" w:space="0" w:color="auto"/>
          </w:divBdr>
        </w:div>
        <w:div w:id="647706144">
          <w:marLeft w:val="1094"/>
          <w:marRight w:val="0"/>
          <w:marTop w:val="40"/>
          <w:marBottom w:val="40"/>
          <w:divBdr>
            <w:top w:val="none" w:sz="0" w:space="0" w:color="auto"/>
            <w:left w:val="none" w:sz="0" w:space="0" w:color="auto"/>
            <w:bottom w:val="none" w:sz="0" w:space="0" w:color="auto"/>
            <w:right w:val="none" w:sz="0" w:space="0" w:color="auto"/>
          </w:divBdr>
        </w:div>
        <w:div w:id="734596214">
          <w:marLeft w:val="1094"/>
          <w:marRight w:val="0"/>
          <w:marTop w:val="40"/>
          <w:marBottom w:val="40"/>
          <w:divBdr>
            <w:top w:val="none" w:sz="0" w:space="0" w:color="auto"/>
            <w:left w:val="none" w:sz="0" w:space="0" w:color="auto"/>
            <w:bottom w:val="none" w:sz="0" w:space="0" w:color="auto"/>
            <w:right w:val="none" w:sz="0" w:space="0" w:color="auto"/>
          </w:divBdr>
        </w:div>
        <w:div w:id="1040402162">
          <w:marLeft w:val="446"/>
          <w:marRight w:val="0"/>
          <w:marTop w:val="40"/>
          <w:marBottom w:val="40"/>
          <w:divBdr>
            <w:top w:val="none" w:sz="0" w:space="0" w:color="auto"/>
            <w:left w:val="none" w:sz="0" w:space="0" w:color="auto"/>
            <w:bottom w:val="none" w:sz="0" w:space="0" w:color="auto"/>
            <w:right w:val="none" w:sz="0" w:space="0" w:color="auto"/>
          </w:divBdr>
        </w:div>
        <w:div w:id="1205750845">
          <w:marLeft w:val="1094"/>
          <w:marRight w:val="0"/>
          <w:marTop w:val="40"/>
          <w:marBottom w:val="40"/>
          <w:divBdr>
            <w:top w:val="none" w:sz="0" w:space="0" w:color="auto"/>
            <w:left w:val="none" w:sz="0" w:space="0" w:color="auto"/>
            <w:bottom w:val="none" w:sz="0" w:space="0" w:color="auto"/>
            <w:right w:val="none" w:sz="0" w:space="0" w:color="auto"/>
          </w:divBdr>
        </w:div>
        <w:div w:id="1396470453">
          <w:marLeft w:val="1094"/>
          <w:marRight w:val="0"/>
          <w:marTop w:val="40"/>
          <w:marBottom w:val="40"/>
          <w:divBdr>
            <w:top w:val="none" w:sz="0" w:space="0" w:color="auto"/>
            <w:left w:val="none" w:sz="0" w:space="0" w:color="auto"/>
            <w:bottom w:val="none" w:sz="0" w:space="0" w:color="auto"/>
            <w:right w:val="none" w:sz="0" w:space="0" w:color="auto"/>
          </w:divBdr>
        </w:div>
        <w:div w:id="1413046840">
          <w:marLeft w:val="1094"/>
          <w:marRight w:val="0"/>
          <w:marTop w:val="40"/>
          <w:marBottom w:val="40"/>
          <w:divBdr>
            <w:top w:val="none" w:sz="0" w:space="0" w:color="auto"/>
            <w:left w:val="none" w:sz="0" w:space="0" w:color="auto"/>
            <w:bottom w:val="none" w:sz="0" w:space="0" w:color="auto"/>
            <w:right w:val="none" w:sz="0" w:space="0" w:color="auto"/>
          </w:divBdr>
        </w:div>
        <w:div w:id="1502694315">
          <w:marLeft w:val="1094"/>
          <w:marRight w:val="0"/>
          <w:marTop w:val="40"/>
          <w:marBottom w:val="40"/>
          <w:divBdr>
            <w:top w:val="none" w:sz="0" w:space="0" w:color="auto"/>
            <w:left w:val="none" w:sz="0" w:space="0" w:color="auto"/>
            <w:bottom w:val="none" w:sz="0" w:space="0" w:color="auto"/>
            <w:right w:val="none" w:sz="0" w:space="0" w:color="auto"/>
          </w:divBdr>
        </w:div>
        <w:div w:id="1549025073">
          <w:marLeft w:val="1094"/>
          <w:marRight w:val="0"/>
          <w:marTop w:val="40"/>
          <w:marBottom w:val="40"/>
          <w:divBdr>
            <w:top w:val="none" w:sz="0" w:space="0" w:color="auto"/>
            <w:left w:val="none" w:sz="0" w:space="0" w:color="auto"/>
            <w:bottom w:val="none" w:sz="0" w:space="0" w:color="auto"/>
            <w:right w:val="none" w:sz="0" w:space="0" w:color="auto"/>
          </w:divBdr>
        </w:div>
        <w:div w:id="1564482423">
          <w:marLeft w:val="1094"/>
          <w:marRight w:val="0"/>
          <w:marTop w:val="40"/>
          <w:marBottom w:val="40"/>
          <w:divBdr>
            <w:top w:val="none" w:sz="0" w:space="0" w:color="auto"/>
            <w:left w:val="none" w:sz="0" w:space="0" w:color="auto"/>
            <w:bottom w:val="none" w:sz="0" w:space="0" w:color="auto"/>
            <w:right w:val="none" w:sz="0" w:space="0" w:color="auto"/>
          </w:divBdr>
        </w:div>
      </w:divsChild>
    </w:div>
    <w:div w:id="974987540">
      <w:bodyDiv w:val="1"/>
      <w:marLeft w:val="0"/>
      <w:marRight w:val="0"/>
      <w:marTop w:val="0"/>
      <w:marBottom w:val="0"/>
      <w:divBdr>
        <w:top w:val="none" w:sz="0" w:space="0" w:color="auto"/>
        <w:left w:val="none" w:sz="0" w:space="0" w:color="auto"/>
        <w:bottom w:val="none" w:sz="0" w:space="0" w:color="auto"/>
        <w:right w:val="none" w:sz="0" w:space="0" w:color="auto"/>
      </w:divBdr>
      <w:divsChild>
        <w:div w:id="19937780">
          <w:marLeft w:val="1699"/>
          <w:marRight w:val="0"/>
          <w:marTop w:val="40"/>
          <w:marBottom w:val="40"/>
          <w:divBdr>
            <w:top w:val="none" w:sz="0" w:space="0" w:color="auto"/>
            <w:left w:val="none" w:sz="0" w:space="0" w:color="auto"/>
            <w:bottom w:val="none" w:sz="0" w:space="0" w:color="auto"/>
            <w:right w:val="none" w:sz="0" w:space="0" w:color="auto"/>
          </w:divBdr>
        </w:div>
        <w:div w:id="708454206">
          <w:marLeft w:val="1094"/>
          <w:marRight w:val="0"/>
          <w:marTop w:val="40"/>
          <w:marBottom w:val="40"/>
          <w:divBdr>
            <w:top w:val="none" w:sz="0" w:space="0" w:color="auto"/>
            <w:left w:val="none" w:sz="0" w:space="0" w:color="auto"/>
            <w:bottom w:val="none" w:sz="0" w:space="0" w:color="auto"/>
            <w:right w:val="none" w:sz="0" w:space="0" w:color="auto"/>
          </w:divBdr>
        </w:div>
        <w:div w:id="803234861">
          <w:marLeft w:val="1094"/>
          <w:marRight w:val="0"/>
          <w:marTop w:val="40"/>
          <w:marBottom w:val="40"/>
          <w:divBdr>
            <w:top w:val="none" w:sz="0" w:space="0" w:color="auto"/>
            <w:left w:val="none" w:sz="0" w:space="0" w:color="auto"/>
            <w:bottom w:val="none" w:sz="0" w:space="0" w:color="auto"/>
            <w:right w:val="none" w:sz="0" w:space="0" w:color="auto"/>
          </w:divBdr>
        </w:div>
        <w:div w:id="804472501">
          <w:marLeft w:val="1094"/>
          <w:marRight w:val="0"/>
          <w:marTop w:val="40"/>
          <w:marBottom w:val="40"/>
          <w:divBdr>
            <w:top w:val="none" w:sz="0" w:space="0" w:color="auto"/>
            <w:left w:val="none" w:sz="0" w:space="0" w:color="auto"/>
            <w:bottom w:val="none" w:sz="0" w:space="0" w:color="auto"/>
            <w:right w:val="none" w:sz="0" w:space="0" w:color="auto"/>
          </w:divBdr>
        </w:div>
        <w:div w:id="1154613658">
          <w:marLeft w:val="446"/>
          <w:marRight w:val="0"/>
          <w:marTop w:val="40"/>
          <w:marBottom w:val="40"/>
          <w:divBdr>
            <w:top w:val="none" w:sz="0" w:space="0" w:color="auto"/>
            <w:left w:val="none" w:sz="0" w:space="0" w:color="auto"/>
            <w:bottom w:val="none" w:sz="0" w:space="0" w:color="auto"/>
            <w:right w:val="none" w:sz="0" w:space="0" w:color="auto"/>
          </w:divBdr>
        </w:div>
        <w:div w:id="1234463916">
          <w:marLeft w:val="446"/>
          <w:marRight w:val="0"/>
          <w:marTop w:val="40"/>
          <w:marBottom w:val="40"/>
          <w:divBdr>
            <w:top w:val="none" w:sz="0" w:space="0" w:color="auto"/>
            <w:left w:val="none" w:sz="0" w:space="0" w:color="auto"/>
            <w:bottom w:val="none" w:sz="0" w:space="0" w:color="auto"/>
            <w:right w:val="none" w:sz="0" w:space="0" w:color="auto"/>
          </w:divBdr>
        </w:div>
        <w:div w:id="1746143015">
          <w:marLeft w:val="1699"/>
          <w:marRight w:val="0"/>
          <w:marTop w:val="40"/>
          <w:marBottom w:val="40"/>
          <w:divBdr>
            <w:top w:val="none" w:sz="0" w:space="0" w:color="auto"/>
            <w:left w:val="none" w:sz="0" w:space="0" w:color="auto"/>
            <w:bottom w:val="none" w:sz="0" w:space="0" w:color="auto"/>
            <w:right w:val="none" w:sz="0" w:space="0" w:color="auto"/>
          </w:divBdr>
        </w:div>
        <w:div w:id="1807509229">
          <w:marLeft w:val="1094"/>
          <w:marRight w:val="0"/>
          <w:marTop w:val="40"/>
          <w:marBottom w:val="40"/>
          <w:divBdr>
            <w:top w:val="none" w:sz="0" w:space="0" w:color="auto"/>
            <w:left w:val="none" w:sz="0" w:space="0" w:color="auto"/>
            <w:bottom w:val="none" w:sz="0" w:space="0" w:color="auto"/>
            <w:right w:val="none" w:sz="0" w:space="0" w:color="auto"/>
          </w:divBdr>
        </w:div>
        <w:div w:id="2001224867">
          <w:marLeft w:val="1094"/>
          <w:marRight w:val="0"/>
          <w:marTop w:val="40"/>
          <w:marBottom w:val="40"/>
          <w:divBdr>
            <w:top w:val="none" w:sz="0" w:space="0" w:color="auto"/>
            <w:left w:val="none" w:sz="0" w:space="0" w:color="auto"/>
            <w:bottom w:val="none" w:sz="0" w:space="0" w:color="auto"/>
            <w:right w:val="none" w:sz="0" w:space="0" w:color="auto"/>
          </w:divBdr>
        </w:div>
      </w:divsChild>
    </w:div>
    <w:div w:id="1126654925">
      <w:bodyDiv w:val="1"/>
      <w:marLeft w:val="0"/>
      <w:marRight w:val="0"/>
      <w:marTop w:val="0"/>
      <w:marBottom w:val="0"/>
      <w:divBdr>
        <w:top w:val="none" w:sz="0" w:space="0" w:color="auto"/>
        <w:left w:val="none" w:sz="0" w:space="0" w:color="auto"/>
        <w:bottom w:val="none" w:sz="0" w:space="0" w:color="auto"/>
        <w:right w:val="none" w:sz="0" w:space="0" w:color="auto"/>
      </w:divBdr>
    </w:div>
    <w:div w:id="1142964329">
      <w:bodyDiv w:val="1"/>
      <w:marLeft w:val="0"/>
      <w:marRight w:val="0"/>
      <w:marTop w:val="0"/>
      <w:marBottom w:val="0"/>
      <w:divBdr>
        <w:top w:val="none" w:sz="0" w:space="0" w:color="auto"/>
        <w:left w:val="none" w:sz="0" w:space="0" w:color="auto"/>
        <w:bottom w:val="none" w:sz="0" w:space="0" w:color="auto"/>
        <w:right w:val="none" w:sz="0" w:space="0" w:color="auto"/>
      </w:divBdr>
    </w:div>
    <w:div w:id="1312979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footer" Target="footer4.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package" Target="embeddings/Microsoft_Word_Document1.docx"/><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015942-3006-4167-B8D4-2F23236E19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225</Pages>
  <Words>54647</Words>
  <Characters>372506</Characters>
  <Application>Microsoft Office Word</Application>
  <DocSecurity>0</DocSecurity>
  <Lines>3104</Lines>
  <Paragraphs>852</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DOCUMENT COVER SHEET</vt:lpstr>
      <vt:lpstr>DOCUMENT COVER SHEET </vt:lpstr>
    </vt:vector>
  </TitlesOfParts>
  <Company>Westinghouse Electric Corp.</Company>
  <LinksUpToDate>false</LinksUpToDate>
  <CharactersWithSpaces>426301</CharactersWithSpaces>
  <SharedDoc>false</SharedDoc>
  <HLinks>
    <vt:vector size="36" baseType="variant">
      <vt:variant>
        <vt:i4>7667793</vt:i4>
      </vt:variant>
      <vt:variant>
        <vt:i4>153</vt:i4>
      </vt:variant>
      <vt:variant>
        <vt:i4>0</vt:i4>
      </vt:variant>
      <vt:variant>
        <vt:i4>5</vt:i4>
      </vt:variant>
      <vt:variant>
        <vt:lpwstr>http://george.westinghousenuclear.com/company/doingbiz/quality/level2/Documents/E6_WEC.pdf</vt:lpwstr>
      </vt:variant>
      <vt:variant>
        <vt:lpwstr/>
      </vt:variant>
      <vt:variant>
        <vt:i4>7667793</vt:i4>
      </vt:variant>
      <vt:variant>
        <vt:i4>144</vt:i4>
      </vt:variant>
      <vt:variant>
        <vt:i4>0</vt:i4>
      </vt:variant>
      <vt:variant>
        <vt:i4>5</vt:i4>
      </vt:variant>
      <vt:variant>
        <vt:lpwstr>http://george.westinghousenuclear.com/company/doingbiz/quality/level2/Documents/E6_WEC.pdf</vt:lpwstr>
      </vt:variant>
      <vt:variant>
        <vt:lpwstr/>
      </vt:variant>
      <vt:variant>
        <vt:i4>7667793</vt:i4>
      </vt:variant>
      <vt:variant>
        <vt:i4>129</vt:i4>
      </vt:variant>
      <vt:variant>
        <vt:i4>0</vt:i4>
      </vt:variant>
      <vt:variant>
        <vt:i4>5</vt:i4>
      </vt:variant>
      <vt:variant>
        <vt:lpwstr>http://george.westinghousenuclear.com/company/doingbiz/quality/level2/Documents/E6_WEC.pdf</vt:lpwstr>
      </vt:variant>
      <vt:variant>
        <vt:lpwstr/>
      </vt:variant>
      <vt:variant>
        <vt:i4>7667793</vt:i4>
      </vt:variant>
      <vt:variant>
        <vt:i4>102</vt:i4>
      </vt:variant>
      <vt:variant>
        <vt:i4>0</vt:i4>
      </vt:variant>
      <vt:variant>
        <vt:i4>5</vt:i4>
      </vt:variant>
      <vt:variant>
        <vt:lpwstr>http://george.westinghousenuclear.com/company/doingbiz/quality/level2/Documents/E6_WEC.pdf</vt:lpwstr>
      </vt:variant>
      <vt:variant>
        <vt:lpwstr/>
      </vt:variant>
      <vt:variant>
        <vt:i4>7667793</vt:i4>
      </vt:variant>
      <vt:variant>
        <vt:i4>92</vt:i4>
      </vt:variant>
      <vt:variant>
        <vt:i4>0</vt:i4>
      </vt:variant>
      <vt:variant>
        <vt:i4>5</vt:i4>
      </vt:variant>
      <vt:variant>
        <vt:lpwstr>http://george.westinghousenuclear.com/company/doingbiz/quality/level2/Documents/E6_WEC.pdf</vt:lpwstr>
      </vt:variant>
      <vt:variant>
        <vt:lpwstr/>
      </vt:variant>
      <vt:variant>
        <vt:i4>7667793</vt:i4>
      </vt:variant>
      <vt:variant>
        <vt:i4>90</vt:i4>
      </vt:variant>
      <vt:variant>
        <vt:i4>0</vt:i4>
      </vt:variant>
      <vt:variant>
        <vt:i4>5</vt:i4>
      </vt:variant>
      <vt:variant>
        <vt:lpwstr>http://george.westinghousenuclear.com/company/doingbiz/quality/level2/Documents/E6_WEC.pdf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COVER SHEET</dc:title>
  <dc:creator>johnsott</dc:creator>
  <cp:lastModifiedBy>friedmbn</cp:lastModifiedBy>
  <cp:revision>7</cp:revision>
  <cp:lastPrinted>2017-11-30T20:22:00Z</cp:lastPrinted>
  <dcterms:created xsi:type="dcterms:W3CDTF">2017-11-30T18:05:00Z</dcterms:created>
  <dcterms:modified xsi:type="dcterms:W3CDTF">2017-11-30T20:22:00Z</dcterms:modified>
</cp:coreProperties>
</file>